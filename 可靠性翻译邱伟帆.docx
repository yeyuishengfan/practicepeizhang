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footer46.xml" ContentType="application/vnd.openxmlformats-officedocument.wordprocessingml.footer+xml"/>
  <Override PartName="/word/header46.xml" ContentType="application/vnd.openxmlformats-officedocument.wordprocessingml.head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footer49.xml" ContentType="application/vnd.openxmlformats-officedocument.wordprocessingml.footer+xml"/>
  <Override PartName="/word/header49.xml" ContentType="application/vnd.openxmlformats-officedocument.wordprocessingml.head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footer52.xml" ContentType="application/vnd.openxmlformats-officedocument.wordprocessingml.footer+xml"/>
  <Override PartName="/word/header52.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header54.xml" ContentType="application/vnd.openxmlformats-officedocument.wordprocessingml.header+xml"/>
  <Override PartName="/word/footer56.xml" ContentType="application/vnd.openxmlformats-officedocument.wordprocessingml.footer+xml"/>
  <Override PartName="/word/header55.xml" ContentType="application/vnd.openxmlformats-officedocument.wordprocessingml.header+xml"/>
  <Override PartName="/word/footer57.xml" ContentType="application/vnd.openxmlformats-officedocument.wordprocessingml.footer+xml"/>
  <Override PartName="/word/header56.xml" ContentType="application/vnd.openxmlformats-officedocument.wordprocessingml.header+xml"/>
  <Override PartName="/word/footer58.xml" ContentType="application/vnd.openxmlformats-officedocument.wordprocessingml.footer+xml"/>
  <Override PartName="/word/header5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A0EF" w14:textId="77777777" w:rsidR="006B326C" w:rsidRDefault="006B326C">
      <w:pPr>
        <w:spacing w:before="2"/>
        <w:rPr>
          <w:rFonts w:ascii="Times New Roman" w:eastAsia="Times New Roman" w:hAnsi="Times New Roman" w:cs="Times New Roman"/>
          <w:sz w:val="14"/>
          <w:szCs w:val="14"/>
        </w:rPr>
      </w:pPr>
    </w:p>
    <w:p w14:paraId="2A0ABBFB" w14:textId="77777777" w:rsidR="006B326C" w:rsidRDefault="006B326C">
      <w:pPr>
        <w:rPr>
          <w:rFonts w:ascii="Times New Roman" w:eastAsia="Times New Roman" w:hAnsi="Times New Roman" w:cs="Times New Roman"/>
          <w:sz w:val="14"/>
          <w:szCs w:val="14"/>
        </w:rPr>
        <w:sectPr w:rsidR="006B326C">
          <w:headerReference w:type="even" r:id="rId8"/>
          <w:headerReference w:type="default" r:id="rId9"/>
          <w:footerReference w:type="even" r:id="rId10"/>
          <w:footerReference w:type="default" r:id="rId11"/>
          <w:headerReference w:type="first" r:id="rId12"/>
          <w:footerReference w:type="first" r:id="rId13"/>
          <w:type w:val="continuous"/>
          <w:pgSz w:w="12240" w:h="15840"/>
          <w:pgMar w:top="1240" w:right="1300" w:bottom="900" w:left="1300" w:header="750" w:footer="709" w:gutter="0"/>
          <w:cols w:space="720"/>
        </w:sectPr>
      </w:pPr>
    </w:p>
    <w:p w14:paraId="78DA46C6" w14:textId="77777777" w:rsidR="006B326C" w:rsidRDefault="009B4794">
      <w:pPr>
        <w:pStyle w:val="2"/>
        <w:ind w:left="132"/>
        <w:rPr>
          <w:b w:val="0"/>
          <w:bCs w:val="0"/>
          <w:lang w:eastAsia="zh-CN"/>
        </w:rPr>
      </w:pPr>
      <w:r>
        <w:rPr>
          <w:rFonts w:ascii="Arial" w:eastAsia="Arial" w:hAnsi="Arial" w:cs="Arial"/>
          <w:lang w:eastAsia="zh-CN"/>
        </w:rPr>
        <w:t>A.</w:t>
      </w:r>
      <w:r>
        <w:rPr>
          <w:rFonts w:ascii="Arial" w:eastAsia="Arial" w:hAnsi="Arial" w:cs="Arial"/>
          <w:spacing w:val="54"/>
          <w:lang w:eastAsia="zh-CN"/>
        </w:rPr>
        <w:t xml:space="preserve"> </w:t>
      </w:r>
      <w:r>
        <w:rPr>
          <w:lang w:eastAsia="zh-CN"/>
        </w:rPr>
        <w:t>导言</w:t>
      </w:r>
    </w:p>
    <w:p w14:paraId="68DA1BC7" w14:textId="0519C2EE" w:rsidR="006B326C" w:rsidDel="00DA5253" w:rsidRDefault="009B4794">
      <w:pPr>
        <w:tabs>
          <w:tab w:val="left" w:pos="1072"/>
        </w:tabs>
        <w:spacing w:before="98"/>
        <w:ind w:left="494"/>
        <w:rPr>
          <w:del w:id="0" w:author="378653276@qq.com" w:date="2021-04-20T22:36:00Z"/>
          <w:rFonts w:ascii="宋体" w:eastAsia="宋体" w:hAnsi="宋体" w:cs="宋体" w:hint="eastAsia"/>
          <w:sz w:val="24"/>
          <w:szCs w:val="24"/>
          <w:lang w:eastAsia="zh-CN"/>
        </w:rPr>
      </w:pPr>
      <w:r>
        <w:rPr>
          <w:rFonts w:ascii="Times New Roman" w:eastAsia="Times New Roman" w:hAnsi="Times New Roman" w:cs="Times New Roman"/>
          <w:b/>
          <w:bCs/>
          <w:w w:val="95"/>
          <w:sz w:val="24"/>
          <w:szCs w:val="24"/>
          <w:lang w:eastAsia="zh-CN"/>
        </w:rPr>
        <w:t>1.</w:t>
      </w:r>
      <w:r>
        <w:rPr>
          <w:rFonts w:ascii="Times New Roman" w:eastAsia="Times New Roman" w:hAnsi="Times New Roman" w:cs="Times New Roman"/>
          <w:b/>
          <w:bCs/>
          <w:w w:val="95"/>
          <w:sz w:val="24"/>
          <w:szCs w:val="24"/>
          <w:lang w:eastAsia="zh-CN"/>
        </w:rPr>
        <w:tab/>
      </w:r>
      <w:ins w:id="1" w:author="378653276@qq.com" w:date="2021-04-20T22:35:00Z">
        <w:r w:rsidR="00DA5253">
          <w:rPr>
            <w:rFonts w:ascii="宋体" w:eastAsia="宋体" w:hAnsi="宋体" w:cs="宋体" w:hint="eastAsia"/>
            <w:b/>
            <w:bCs/>
            <w:w w:val="95"/>
            <w:sz w:val="24"/>
            <w:szCs w:val="24"/>
            <w:lang w:eastAsia="zh-CN"/>
          </w:rPr>
          <w:t>名称</w:t>
        </w:r>
      </w:ins>
      <w:ins w:id="2" w:author="378653276@qq.com" w:date="2021-04-20T22:36:00Z">
        <w:r w:rsidR="00DA5253">
          <w:rPr>
            <w:rFonts w:ascii="宋体" w:eastAsia="宋体" w:hAnsi="宋体" w:cs="宋体" w:hint="eastAsia"/>
            <w:b/>
            <w:bCs/>
            <w:w w:val="95"/>
            <w:sz w:val="24"/>
            <w:szCs w:val="24"/>
            <w:lang w:eastAsia="zh-CN"/>
          </w:rPr>
          <w:t>：</w:t>
        </w:r>
      </w:ins>
    </w:p>
    <w:p w14:paraId="12689942" w14:textId="4857DE4E" w:rsidR="006B326C" w:rsidDel="00DA5253" w:rsidRDefault="006B326C" w:rsidP="00DA5253">
      <w:pPr>
        <w:tabs>
          <w:tab w:val="left" w:pos="1072"/>
        </w:tabs>
        <w:spacing w:before="98"/>
        <w:rPr>
          <w:del w:id="3" w:author="378653276@qq.com" w:date="2021-04-20T22:36:00Z"/>
          <w:rFonts w:ascii="宋体" w:eastAsia="宋体" w:hAnsi="宋体" w:cs="宋体" w:hint="eastAsia"/>
          <w:b/>
          <w:bCs/>
          <w:sz w:val="31"/>
          <w:szCs w:val="31"/>
          <w:lang w:eastAsia="zh-CN"/>
        </w:rPr>
      </w:pPr>
    </w:p>
    <w:p w14:paraId="51CC2509" w14:textId="77777777" w:rsidR="006B326C" w:rsidRDefault="009B4794">
      <w:pPr>
        <w:tabs>
          <w:tab w:val="left" w:pos="1072"/>
        </w:tabs>
        <w:ind w:left="494"/>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2.</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编号：</w:t>
      </w:r>
    </w:p>
    <w:p w14:paraId="1FB59C9E" w14:textId="77777777" w:rsidR="006B326C" w:rsidRDefault="009B4794">
      <w:pPr>
        <w:tabs>
          <w:tab w:val="left" w:pos="1072"/>
        </w:tabs>
        <w:spacing w:before="99"/>
        <w:ind w:left="494"/>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3.</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目的：</w:t>
      </w:r>
    </w:p>
    <w:p w14:paraId="154624C7" w14:textId="77777777" w:rsidR="006B326C" w:rsidRDefault="009B4794">
      <w:pPr>
        <w:pStyle w:val="a3"/>
        <w:spacing w:before="47" w:line="730" w:lineRule="atLeast"/>
        <w:ind w:left="132" w:right="142"/>
        <w:rPr>
          <w:lang w:eastAsia="zh-CN"/>
        </w:rPr>
      </w:pPr>
      <w:r>
        <w:rPr>
          <w:lang w:eastAsia="zh-CN"/>
        </w:rPr>
        <w:br w:type="column"/>
      </w:r>
      <w:r>
        <w:rPr>
          <w:rFonts w:cs="宋体"/>
          <w:lang w:eastAsia="zh-CN"/>
        </w:rPr>
        <w:t>验证</w:t>
      </w:r>
      <w:r>
        <w:rPr>
          <w:lang w:eastAsia="zh-CN"/>
        </w:rPr>
        <w:t>涡轮/</w:t>
      </w:r>
      <w:r>
        <w:rPr>
          <w:rFonts w:cs="宋体"/>
          <w:lang w:eastAsia="zh-CN"/>
        </w:rPr>
        <w:t>调速器</w:t>
      </w:r>
      <w:r>
        <w:rPr>
          <w:lang w:eastAsia="zh-CN"/>
        </w:rPr>
        <w:t>和负载控制或有</w:t>
      </w:r>
      <w:r>
        <w:rPr>
          <w:rFonts w:cs="宋体"/>
          <w:lang w:eastAsia="zh-CN"/>
        </w:rPr>
        <w:t>功</w:t>
      </w:r>
      <w:r>
        <w:rPr>
          <w:lang w:eastAsia="zh-CN"/>
        </w:rPr>
        <w:t xml:space="preserve">功率/频率控制功能的模型和数据 </w:t>
      </w:r>
      <w:r>
        <w:rPr>
          <w:rFonts w:cs="宋体"/>
          <w:lang w:eastAsia="zh-CN"/>
        </w:rPr>
        <w:t>MOD</w:t>
      </w:r>
      <w:r>
        <w:rPr>
          <w:lang w:eastAsia="zh-CN"/>
        </w:rPr>
        <w:t>-027-1</w:t>
      </w:r>
    </w:p>
    <w:p w14:paraId="3EFDB5CB" w14:textId="77777777" w:rsidR="006B326C" w:rsidRDefault="009B4794">
      <w:pPr>
        <w:pStyle w:val="a3"/>
        <w:spacing w:before="118"/>
        <w:ind w:left="132" w:right="142"/>
        <w:rPr>
          <w:lang w:eastAsia="zh-CN"/>
        </w:rPr>
      </w:pPr>
      <w:r>
        <w:rPr>
          <w:lang w:eastAsia="zh-CN"/>
        </w:rPr>
        <w:t>验证涡轮/调速器和负载控制或有功功率/频率控制</w:t>
      </w:r>
      <w:r>
        <w:rPr>
          <w:position w:val="12"/>
          <w:sz w:val="12"/>
          <w:szCs w:val="12"/>
          <w:lang w:eastAsia="zh-CN"/>
        </w:rPr>
        <w:t>1</w:t>
      </w:r>
      <w:r>
        <w:rPr>
          <w:lang w:eastAsia="zh-CN"/>
        </w:rPr>
        <w:t>模型和模型</w:t>
      </w:r>
    </w:p>
    <w:p w14:paraId="2633FBDF" w14:textId="77777777" w:rsidR="006B326C" w:rsidRDefault="006B326C">
      <w:pPr>
        <w:rPr>
          <w:lang w:eastAsia="zh-CN"/>
        </w:rPr>
        <w:sectPr w:rsidR="006B326C">
          <w:type w:val="continuous"/>
          <w:pgSz w:w="12240" w:h="15840"/>
          <w:pgMar w:top="1240" w:right="1300" w:bottom="900" w:left="1300" w:header="720" w:footer="720" w:gutter="0"/>
          <w:cols w:num="2" w:space="720" w:equalWidth="0">
            <w:col w:w="1793" w:space="370"/>
            <w:col w:w="7477"/>
          </w:cols>
        </w:sectPr>
      </w:pPr>
    </w:p>
    <w:p w14:paraId="33526CA9" w14:textId="77777777" w:rsidR="006B326C" w:rsidRDefault="009B4794">
      <w:pPr>
        <w:pStyle w:val="a3"/>
        <w:spacing w:before="8" w:line="312" w:lineRule="exact"/>
        <w:ind w:left="1076" w:right="259"/>
        <w:rPr>
          <w:lang w:eastAsia="zh-CN"/>
        </w:rPr>
      </w:pPr>
      <w:r>
        <w:rPr>
          <w:lang w:eastAsia="zh-CN"/>
        </w:rPr>
        <w:t>参数用于评估</w:t>
      </w:r>
      <w:r>
        <w:rPr>
          <w:rFonts w:cs="宋体"/>
          <w:lang w:eastAsia="zh-CN"/>
        </w:rPr>
        <w:t>大电网</w:t>
      </w:r>
      <w:r>
        <w:rPr>
          <w:lang w:eastAsia="zh-CN"/>
        </w:rPr>
        <w:t>(BES)可靠性的动态模拟，准确地表示发电机组对系 统频率变化的</w:t>
      </w:r>
      <w:r>
        <w:rPr>
          <w:rFonts w:cs="宋体"/>
          <w:lang w:eastAsia="zh-CN"/>
        </w:rPr>
        <w:t>有功</w:t>
      </w:r>
      <w:r>
        <w:rPr>
          <w:lang w:eastAsia="zh-CN"/>
        </w:rPr>
        <w:t>功率响应。</w:t>
      </w:r>
    </w:p>
    <w:p w14:paraId="7C1F5047" w14:textId="4B0CDFCF" w:rsidR="006B326C" w:rsidRDefault="009B4794">
      <w:pPr>
        <w:pStyle w:val="2"/>
        <w:tabs>
          <w:tab w:val="left" w:pos="1075"/>
        </w:tabs>
        <w:spacing w:before="94"/>
        <w:ind w:right="259"/>
        <w:rPr>
          <w:b w:val="0"/>
          <w:bCs w:val="0"/>
          <w:lang w:eastAsia="zh-CN"/>
        </w:rPr>
      </w:pPr>
      <w:r>
        <w:rPr>
          <w:rFonts w:ascii="Times New Roman" w:eastAsia="Times New Roman" w:hAnsi="Times New Roman" w:cs="Times New Roman"/>
          <w:spacing w:val="-2"/>
          <w:w w:val="95"/>
          <w:lang w:eastAsia="zh-CN"/>
        </w:rPr>
        <w:t>4.</w:t>
      </w:r>
      <w:r>
        <w:rPr>
          <w:rFonts w:ascii="Times New Roman" w:eastAsia="Times New Roman" w:hAnsi="Times New Roman" w:cs="Times New Roman"/>
          <w:spacing w:val="-2"/>
          <w:w w:val="95"/>
          <w:lang w:eastAsia="zh-CN"/>
        </w:rPr>
        <w:tab/>
      </w:r>
      <w:r>
        <w:rPr>
          <w:lang w:eastAsia="zh-CN"/>
        </w:rPr>
        <w:t>适用</w:t>
      </w:r>
      <w:ins w:id="4" w:author="378653276@qq.com" w:date="2021-04-20T22:37:00Z">
        <w:r w:rsidR="00DA5253">
          <w:rPr>
            <w:rFonts w:hint="eastAsia"/>
            <w:lang w:eastAsia="zh-CN"/>
          </w:rPr>
          <w:t>主体</w:t>
        </w:r>
      </w:ins>
      <w:del w:id="5" w:author="378653276@qq.com" w:date="2021-04-20T22:37:00Z">
        <w:r w:rsidDel="00DA5253">
          <w:rPr>
            <w:lang w:eastAsia="zh-CN"/>
          </w:rPr>
          <w:delText>性</w:delText>
        </w:r>
      </w:del>
      <w:r>
        <w:rPr>
          <w:lang w:eastAsia="zh-CN"/>
        </w:rPr>
        <w:t>：</w:t>
      </w:r>
    </w:p>
    <w:p w14:paraId="5857BF88" w14:textId="77777777" w:rsidR="006B326C" w:rsidRDefault="009B4794">
      <w:pPr>
        <w:spacing w:before="92"/>
        <w:ind w:left="1076" w:right="259"/>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4.1. </w:t>
      </w:r>
      <w:r>
        <w:rPr>
          <w:rFonts w:ascii="Times New Roman" w:eastAsia="Times New Roman" w:hAnsi="Times New Roman" w:cs="Times New Roman"/>
          <w:b/>
          <w:bCs/>
          <w:spacing w:val="26"/>
          <w:sz w:val="24"/>
          <w:szCs w:val="24"/>
          <w:lang w:eastAsia="zh-CN"/>
        </w:rPr>
        <w:t xml:space="preserve"> </w:t>
      </w:r>
      <w:r>
        <w:rPr>
          <w:rFonts w:ascii="宋体" w:eastAsia="宋体" w:hAnsi="宋体" w:cs="宋体"/>
          <w:sz w:val="24"/>
          <w:szCs w:val="24"/>
          <w:lang w:eastAsia="zh-CN"/>
        </w:rPr>
        <w:t>功能主体</w:t>
      </w:r>
    </w:p>
    <w:p w14:paraId="395BBB78" w14:textId="77777777" w:rsidR="006B326C" w:rsidRDefault="009B4794">
      <w:pPr>
        <w:tabs>
          <w:tab w:val="left" w:pos="2306"/>
        </w:tabs>
        <w:spacing w:before="77"/>
        <w:ind w:left="1581"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4.1.1</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发电资产拥有者</w:t>
      </w:r>
    </w:p>
    <w:p w14:paraId="0F33B620" w14:textId="77777777" w:rsidR="006B326C" w:rsidRDefault="009B4794">
      <w:pPr>
        <w:tabs>
          <w:tab w:val="left" w:pos="2306"/>
        </w:tabs>
        <w:spacing w:before="99"/>
        <w:ind w:left="1581"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4.1.2</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输电规划人员</w:t>
      </w:r>
    </w:p>
    <w:p w14:paraId="4DDEA0B2" w14:textId="77777777" w:rsidR="006B326C" w:rsidRDefault="009B4794">
      <w:pPr>
        <w:pStyle w:val="2"/>
        <w:spacing w:before="124"/>
        <w:ind w:left="1075" w:right="259"/>
        <w:rPr>
          <w:b w:val="0"/>
          <w:bCs w:val="0"/>
          <w:lang w:eastAsia="zh-CN"/>
        </w:rPr>
      </w:pPr>
      <w:r>
        <w:rPr>
          <w:rFonts w:ascii="Times New Roman" w:eastAsia="Times New Roman" w:hAnsi="Times New Roman" w:cs="Times New Roman"/>
          <w:lang w:eastAsia="zh-CN"/>
        </w:rPr>
        <w:t xml:space="preserve">4.2. </w:t>
      </w:r>
      <w:r>
        <w:rPr>
          <w:rFonts w:ascii="Times New Roman" w:eastAsia="Times New Roman" w:hAnsi="Times New Roman" w:cs="Times New Roman"/>
          <w:spacing w:val="21"/>
          <w:lang w:eastAsia="zh-CN"/>
        </w:rPr>
        <w:t xml:space="preserve"> </w:t>
      </w:r>
      <w:bookmarkStart w:id="6" w:name="4.2.设施"/>
      <w:bookmarkEnd w:id="6"/>
      <w:r>
        <w:rPr>
          <w:lang w:eastAsia="zh-CN"/>
        </w:rPr>
        <w:t>设施</w:t>
      </w:r>
    </w:p>
    <w:p w14:paraId="70C7B9E8" w14:textId="60F15F4E" w:rsidR="006B326C" w:rsidRDefault="009B4794">
      <w:pPr>
        <w:pStyle w:val="a3"/>
        <w:spacing w:before="129" w:line="310" w:lineRule="exact"/>
        <w:ind w:left="1075" w:right="259"/>
        <w:rPr>
          <w:lang w:eastAsia="zh-CN"/>
        </w:rPr>
      </w:pPr>
      <w:r>
        <w:rPr>
          <w:lang w:eastAsia="zh-CN"/>
        </w:rPr>
        <w:t>为了满足本文件所载的要求，直接连接到</w:t>
      </w:r>
      <w:r>
        <w:rPr>
          <w:rFonts w:cs="宋体"/>
          <w:lang w:eastAsia="zh-CN"/>
        </w:rPr>
        <w:t>大电网</w:t>
      </w:r>
      <w:r>
        <w:rPr>
          <w:lang w:eastAsia="zh-CN"/>
        </w:rPr>
        <w:t>(BES)的设施将统称为满足以下条件的适用</w:t>
      </w:r>
      <w:r>
        <w:rPr>
          <w:rFonts w:cs="宋体"/>
          <w:lang w:eastAsia="zh-CN"/>
        </w:rPr>
        <w:t>机组</w:t>
      </w:r>
      <w:r>
        <w:rPr>
          <w:lang w:eastAsia="zh-CN"/>
        </w:rPr>
        <w:t>：</w:t>
      </w:r>
    </w:p>
    <w:p w14:paraId="3933F30A" w14:textId="77777777" w:rsidR="006B326C" w:rsidRDefault="009B4794">
      <w:pPr>
        <w:tabs>
          <w:tab w:val="left" w:pos="2302"/>
        </w:tabs>
        <w:spacing w:before="87"/>
        <w:ind w:left="158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4.2.1</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在东部或魁北克省互连发电具有以下特点：</w:t>
      </w:r>
    </w:p>
    <w:p w14:paraId="18FFA6EB" w14:textId="77777777" w:rsidR="006B326C" w:rsidRDefault="009B4794">
      <w:pPr>
        <w:spacing w:before="74"/>
        <w:ind w:left="2300" w:right="259"/>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4.2.1.1</w:t>
      </w:r>
      <w:r>
        <w:rPr>
          <w:rFonts w:ascii="Times New Roman" w:eastAsia="Times New Roman" w:hAnsi="Times New Roman" w:cs="Times New Roman"/>
          <w:b/>
          <w:bCs/>
          <w:spacing w:val="14"/>
          <w:sz w:val="24"/>
          <w:szCs w:val="24"/>
          <w:lang w:eastAsia="zh-CN"/>
        </w:rPr>
        <w:t xml:space="preserve"> </w:t>
      </w:r>
      <w:r>
        <w:rPr>
          <w:rFonts w:ascii="宋体" w:eastAsia="宋体" w:hAnsi="宋体" w:cs="宋体"/>
          <w:sz w:val="24"/>
          <w:szCs w:val="24"/>
          <w:lang w:eastAsia="zh-CN"/>
        </w:rPr>
        <w:t>单体发电机组大于100MVA（铭牌总额定值）。</w:t>
      </w:r>
    </w:p>
    <w:p w14:paraId="22B34882" w14:textId="77777777" w:rsidR="006B326C" w:rsidRDefault="009B4794">
      <w:pPr>
        <w:pStyle w:val="a3"/>
        <w:spacing w:before="99" w:line="247" w:lineRule="auto"/>
        <w:ind w:left="3020" w:right="259" w:hanging="720"/>
        <w:rPr>
          <w:lang w:eastAsia="zh-CN"/>
        </w:rPr>
      </w:pPr>
      <w:r>
        <w:rPr>
          <w:rFonts w:ascii="Times New Roman" w:eastAsia="Times New Roman" w:hAnsi="Times New Roman" w:cs="Times New Roman"/>
          <w:b/>
          <w:bCs/>
          <w:spacing w:val="-4"/>
          <w:lang w:eastAsia="zh-CN"/>
        </w:rPr>
        <w:t>4.2.1.2</w:t>
      </w:r>
      <w:r>
        <w:rPr>
          <w:rFonts w:ascii="Times New Roman" w:eastAsia="Times New Roman" w:hAnsi="Times New Roman" w:cs="Times New Roman"/>
          <w:b/>
          <w:bCs/>
          <w:spacing w:val="24"/>
          <w:lang w:eastAsia="zh-CN"/>
        </w:rPr>
        <w:t xml:space="preserve"> </w:t>
      </w:r>
      <w:r>
        <w:rPr>
          <w:lang w:eastAsia="zh-CN"/>
        </w:rPr>
        <w:t>单个发电机组，由多个发电机组组成，直接连接在一个共同 的BES</w:t>
      </w:r>
      <w:r>
        <w:rPr>
          <w:rFonts w:cs="宋体"/>
          <w:lang w:eastAsia="zh-CN"/>
        </w:rPr>
        <w:t>母</w:t>
      </w:r>
      <w:r>
        <w:rPr>
          <w:lang w:eastAsia="zh-CN"/>
        </w:rPr>
        <w:t>线上，总发电量大于100MVA（铭牌</w:t>
      </w:r>
      <w:r>
        <w:rPr>
          <w:rFonts w:cs="宋体"/>
          <w:lang w:eastAsia="zh-CN"/>
        </w:rPr>
        <w:t>总</w:t>
      </w:r>
      <w:r>
        <w:rPr>
          <w:lang w:eastAsia="zh-CN"/>
        </w:rPr>
        <w:t>额定值）。</w:t>
      </w:r>
    </w:p>
    <w:p w14:paraId="52F17379" w14:textId="77777777" w:rsidR="006B326C" w:rsidRDefault="009B4794">
      <w:pPr>
        <w:tabs>
          <w:tab w:val="left" w:pos="2302"/>
        </w:tabs>
        <w:spacing w:before="105"/>
        <w:ind w:left="158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4.2.2</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在西方互连发电中具有以下特点：</w:t>
      </w:r>
    </w:p>
    <w:p w14:paraId="13E7D768" w14:textId="77777777" w:rsidR="006B326C" w:rsidRDefault="009B4794">
      <w:pPr>
        <w:spacing w:before="71"/>
        <w:ind w:left="2300" w:right="259"/>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4.2.2.1</w:t>
      </w:r>
      <w:r>
        <w:rPr>
          <w:rFonts w:ascii="Times New Roman" w:eastAsia="Times New Roman" w:hAnsi="Times New Roman" w:cs="Times New Roman"/>
          <w:b/>
          <w:bCs/>
          <w:spacing w:val="14"/>
          <w:sz w:val="24"/>
          <w:szCs w:val="24"/>
          <w:lang w:eastAsia="zh-CN"/>
        </w:rPr>
        <w:t xml:space="preserve"> </w:t>
      </w:r>
      <w:r>
        <w:rPr>
          <w:rFonts w:ascii="宋体" w:eastAsia="宋体" w:hAnsi="宋体" w:cs="宋体"/>
          <w:sz w:val="24"/>
          <w:szCs w:val="24"/>
          <w:lang w:eastAsia="zh-CN"/>
        </w:rPr>
        <w:t>单体发电机组大于75MVA（铭牌总额定值）。</w:t>
      </w:r>
    </w:p>
    <w:p w14:paraId="403F5A38" w14:textId="77777777" w:rsidR="006B326C" w:rsidRDefault="009B4794">
      <w:pPr>
        <w:pStyle w:val="a3"/>
        <w:spacing w:before="102" w:line="244" w:lineRule="auto"/>
        <w:ind w:left="3020" w:right="259" w:hanging="720"/>
        <w:rPr>
          <w:lang w:eastAsia="zh-CN"/>
        </w:rPr>
      </w:pPr>
      <w:r>
        <w:rPr>
          <w:rFonts w:ascii="Times New Roman" w:eastAsia="Times New Roman" w:hAnsi="Times New Roman" w:cs="Times New Roman"/>
          <w:b/>
          <w:bCs/>
          <w:spacing w:val="-4"/>
          <w:lang w:eastAsia="zh-CN"/>
        </w:rPr>
        <w:t>4.2.2.2</w:t>
      </w:r>
      <w:r>
        <w:rPr>
          <w:rFonts w:ascii="Times New Roman" w:eastAsia="Times New Roman" w:hAnsi="Times New Roman" w:cs="Times New Roman"/>
          <w:b/>
          <w:bCs/>
          <w:spacing w:val="24"/>
          <w:lang w:eastAsia="zh-CN"/>
        </w:rPr>
        <w:t xml:space="preserve"> </w:t>
      </w:r>
      <w:r>
        <w:rPr>
          <w:lang w:eastAsia="zh-CN"/>
        </w:rPr>
        <w:t>单个发电机组，由多个发电机组组成，直接连接在一个共同 的BES总线上，总发电量大于75MVA（铭牌</w:t>
      </w:r>
      <w:r>
        <w:rPr>
          <w:rFonts w:cs="宋体"/>
          <w:lang w:eastAsia="zh-CN"/>
        </w:rPr>
        <w:t>总</w:t>
      </w:r>
      <w:r>
        <w:rPr>
          <w:lang w:eastAsia="zh-CN"/>
        </w:rPr>
        <w:t>额定值）。</w:t>
      </w:r>
    </w:p>
    <w:p w14:paraId="5974DAFA" w14:textId="77777777" w:rsidR="006B326C" w:rsidRDefault="009B4794">
      <w:pPr>
        <w:tabs>
          <w:tab w:val="left" w:pos="2302"/>
        </w:tabs>
        <w:spacing w:before="108"/>
        <w:ind w:left="158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4.2.3</w:t>
      </w:r>
      <w:r>
        <w:rPr>
          <w:rFonts w:ascii="Times New Roman" w:eastAsia="Times New Roman" w:hAnsi="Times New Roman" w:cs="Times New Roman"/>
          <w:b/>
          <w:bCs/>
          <w:w w:val="95"/>
          <w:sz w:val="24"/>
          <w:szCs w:val="24"/>
          <w:lang w:eastAsia="zh-CN"/>
        </w:rPr>
        <w:tab/>
      </w:r>
      <w:r>
        <w:rPr>
          <w:rFonts w:ascii="宋体" w:eastAsia="宋体" w:hAnsi="宋体" w:cs="宋体"/>
          <w:sz w:val="24"/>
          <w:szCs w:val="24"/>
          <w:lang w:eastAsia="zh-CN"/>
        </w:rPr>
        <w:t>在ERCOT互连发电中具有以下特点：</w:t>
      </w:r>
    </w:p>
    <w:p w14:paraId="73019158" w14:textId="77777777" w:rsidR="006B326C" w:rsidRDefault="006B326C">
      <w:pPr>
        <w:spacing w:before="2"/>
        <w:rPr>
          <w:rFonts w:ascii="宋体" w:eastAsia="宋体" w:hAnsi="宋体" w:cs="宋体"/>
          <w:sz w:val="29"/>
          <w:szCs w:val="29"/>
          <w:lang w:eastAsia="zh-CN"/>
        </w:rPr>
      </w:pPr>
    </w:p>
    <w:p w14:paraId="1E31C5B9" w14:textId="77777777" w:rsidR="006B326C" w:rsidRDefault="00132B46">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DFE9173">
          <v:group id="_x0000_s1059" style="width:144.6pt;height:.6pt;mso-position-horizontal-relative:char;mso-position-vertical-relative:line" coordsize="2892,12">
            <v:group id="_x0000_s1060" style="position:absolute;left:6;top:6;width:2880;height:2" coordorigin="6,6" coordsize="2880,2">
              <v:shape id="_x0000_s1061" style="position:absolute;left:6;top:6;width:2880;height:2" coordorigin="6,6" coordsize="2880,0" path="m6,6r2880,e" filled="f" strokeweight=".6pt">
                <v:path arrowok="t"/>
              </v:shape>
            </v:group>
            <w10:anchorlock/>
          </v:group>
        </w:pict>
      </w:r>
    </w:p>
    <w:p w14:paraId="767AFB48" w14:textId="77777777" w:rsidR="006B326C" w:rsidRDefault="009B4794">
      <w:pPr>
        <w:spacing w:before="176"/>
        <w:ind w:left="140" w:right="259"/>
        <w:rPr>
          <w:rFonts w:ascii="宋体" w:eastAsia="宋体" w:hAnsi="宋体" w:cs="宋体"/>
          <w:sz w:val="18"/>
          <w:szCs w:val="18"/>
          <w:lang w:eastAsia="zh-CN"/>
        </w:rPr>
      </w:pPr>
      <w:r>
        <w:rPr>
          <w:rFonts w:ascii="宋体" w:eastAsia="宋体" w:hAnsi="宋体" w:cs="宋体"/>
          <w:position w:val="9"/>
          <w:sz w:val="9"/>
          <w:szCs w:val="9"/>
          <w:lang w:eastAsia="zh-CN"/>
        </w:rPr>
        <w:t>1</w:t>
      </w:r>
      <w:r>
        <w:rPr>
          <w:rFonts w:ascii="宋体" w:eastAsia="宋体" w:hAnsi="宋体" w:cs="宋体"/>
          <w:spacing w:val="42"/>
          <w:position w:val="9"/>
          <w:sz w:val="9"/>
          <w:szCs w:val="9"/>
          <w:lang w:eastAsia="zh-CN"/>
        </w:rPr>
        <w:t xml:space="preserve"> </w:t>
      </w:r>
      <w:r>
        <w:rPr>
          <w:rFonts w:ascii="宋体" w:eastAsia="宋体" w:hAnsi="宋体" w:cs="宋体"/>
          <w:sz w:val="18"/>
          <w:szCs w:val="18"/>
          <w:lang w:eastAsia="zh-CN"/>
        </w:rPr>
        <w:t>汽轮机/调速器和负荷控制或有功功率/频率控制：</w:t>
      </w:r>
    </w:p>
    <w:p w14:paraId="6706F862" w14:textId="77777777" w:rsidR="006B326C" w:rsidRDefault="009B4794">
      <w:pPr>
        <w:tabs>
          <w:tab w:val="left" w:pos="859"/>
        </w:tabs>
        <w:spacing w:before="127"/>
        <w:ind w:left="498" w:right="259"/>
        <w:rPr>
          <w:rFonts w:ascii="宋体" w:eastAsia="宋体" w:hAnsi="宋体" w:cs="宋体"/>
          <w:sz w:val="18"/>
          <w:szCs w:val="18"/>
          <w:lang w:eastAsia="zh-CN"/>
        </w:rPr>
      </w:pPr>
      <w:r>
        <w:rPr>
          <w:rFonts w:ascii="Times New Roman" w:eastAsia="Times New Roman" w:hAnsi="Times New Roman" w:cs="Times New Roman"/>
          <w:w w:val="90"/>
          <w:sz w:val="18"/>
          <w:szCs w:val="18"/>
          <w:lang w:eastAsia="zh-CN"/>
        </w:rPr>
        <w:t>a.</w:t>
      </w:r>
      <w:r>
        <w:rPr>
          <w:rFonts w:ascii="Times New Roman" w:eastAsia="Times New Roman" w:hAnsi="Times New Roman" w:cs="Times New Roman"/>
          <w:w w:val="90"/>
          <w:sz w:val="18"/>
          <w:szCs w:val="18"/>
          <w:lang w:eastAsia="zh-CN"/>
        </w:rPr>
        <w:tab/>
      </w:r>
      <w:r>
        <w:rPr>
          <w:rFonts w:ascii="宋体" w:eastAsia="宋体" w:hAnsi="宋体" w:cs="宋体"/>
          <w:sz w:val="18"/>
          <w:szCs w:val="18"/>
          <w:lang w:eastAsia="zh-CN"/>
        </w:rPr>
        <w:t>汽轮机/调速器和负荷控制适用于常规同步发电。</w:t>
      </w:r>
    </w:p>
    <w:p w14:paraId="1173B1EE" w14:textId="77777777" w:rsidR="006B326C" w:rsidRDefault="009B4794">
      <w:pPr>
        <w:tabs>
          <w:tab w:val="left" w:pos="859"/>
        </w:tabs>
        <w:spacing w:before="103"/>
        <w:ind w:left="489" w:right="259"/>
        <w:rPr>
          <w:rFonts w:ascii="宋体" w:eastAsia="宋体" w:hAnsi="宋体" w:cs="宋体"/>
          <w:sz w:val="18"/>
          <w:szCs w:val="18"/>
          <w:lang w:eastAsia="zh-CN"/>
        </w:rPr>
      </w:pPr>
      <w:r>
        <w:rPr>
          <w:rFonts w:ascii="Times New Roman" w:eastAsia="Times New Roman" w:hAnsi="Times New Roman" w:cs="Times New Roman"/>
          <w:w w:val="90"/>
          <w:sz w:val="18"/>
          <w:szCs w:val="18"/>
          <w:lang w:eastAsia="zh-CN"/>
        </w:rPr>
        <w:t>b.</w:t>
      </w:r>
      <w:r>
        <w:rPr>
          <w:rFonts w:ascii="Times New Roman" w:eastAsia="Times New Roman" w:hAnsi="Times New Roman" w:cs="Times New Roman"/>
          <w:w w:val="90"/>
          <w:sz w:val="18"/>
          <w:szCs w:val="18"/>
          <w:lang w:eastAsia="zh-CN"/>
        </w:rPr>
        <w:tab/>
      </w:r>
      <w:r>
        <w:rPr>
          <w:rFonts w:ascii="宋体" w:eastAsia="宋体" w:hAnsi="宋体" w:cs="宋体"/>
          <w:sz w:val="18"/>
          <w:szCs w:val="18"/>
          <w:lang w:eastAsia="zh-CN"/>
        </w:rPr>
        <w:t>有功功率/频率控制适用于逆变器连接的发电机（通常在可变能源电厂）。</w:t>
      </w:r>
    </w:p>
    <w:p w14:paraId="1E7DA146" w14:textId="77777777" w:rsidR="006B326C" w:rsidRDefault="006B326C">
      <w:pPr>
        <w:rPr>
          <w:rFonts w:ascii="宋体" w:eastAsia="宋体" w:hAnsi="宋体" w:cs="宋体"/>
          <w:sz w:val="18"/>
          <w:szCs w:val="18"/>
          <w:lang w:eastAsia="zh-CN"/>
        </w:rPr>
        <w:sectPr w:rsidR="006B326C">
          <w:type w:val="continuous"/>
          <w:pgSz w:w="12240" w:h="15840"/>
          <w:pgMar w:top="1240" w:right="1300" w:bottom="900" w:left="1300" w:header="720" w:footer="720" w:gutter="0"/>
          <w:cols w:space="720"/>
        </w:sectPr>
      </w:pPr>
    </w:p>
    <w:p w14:paraId="54A0BB8B" w14:textId="77777777" w:rsidR="006B326C" w:rsidRDefault="006B326C">
      <w:pPr>
        <w:spacing w:before="3"/>
        <w:rPr>
          <w:rFonts w:ascii="宋体" w:eastAsia="宋体" w:hAnsi="宋体" w:cs="宋体"/>
          <w:sz w:val="12"/>
          <w:szCs w:val="12"/>
          <w:lang w:eastAsia="zh-CN"/>
        </w:rPr>
      </w:pPr>
    </w:p>
    <w:p w14:paraId="3547976B" w14:textId="06DBBF70" w:rsidR="006B326C" w:rsidRDefault="009B4794">
      <w:pPr>
        <w:spacing w:before="26"/>
        <w:ind w:left="2300" w:right="259"/>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4.2.3.1</w:t>
      </w:r>
      <w:r>
        <w:rPr>
          <w:rFonts w:ascii="Times New Roman" w:eastAsia="Times New Roman" w:hAnsi="Times New Roman" w:cs="Times New Roman"/>
          <w:b/>
          <w:bCs/>
          <w:spacing w:val="23"/>
          <w:sz w:val="24"/>
          <w:szCs w:val="24"/>
          <w:lang w:eastAsia="zh-CN"/>
        </w:rPr>
        <w:t xml:space="preserve"> </w:t>
      </w:r>
      <w:r>
        <w:rPr>
          <w:rFonts w:ascii="宋体" w:eastAsia="宋体" w:hAnsi="宋体" w:cs="宋体"/>
          <w:sz w:val="24"/>
          <w:szCs w:val="24"/>
          <w:lang w:eastAsia="zh-CN"/>
        </w:rPr>
        <w:t>单体发电机组大于50MVA（铭牌</w:t>
      </w:r>
      <w:r w:rsidR="003B5FCE">
        <w:rPr>
          <w:rFonts w:ascii="宋体" w:eastAsia="宋体" w:hAnsi="宋体" w:cs="宋体" w:hint="eastAsia"/>
          <w:sz w:val="24"/>
          <w:szCs w:val="24"/>
          <w:lang w:eastAsia="zh-CN"/>
        </w:rPr>
        <w:t>总</w:t>
      </w:r>
      <w:r>
        <w:rPr>
          <w:rFonts w:ascii="宋体" w:eastAsia="宋体" w:hAnsi="宋体" w:cs="宋体"/>
          <w:sz w:val="24"/>
          <w:szCs w:val="24"/>
          <w:lang w:eastAsia="zh-CN"/>
        </w:rPr>
        <w:t>额定值）。</w:t>
      </w:r>
    </w:p>
    <w:p w14:paraId="1688A822" w14:textId="51FEEA6B" w:rsidR="006B326C" w:rsidRDefault="009B4794">
      <w:pPr>
        <w:pStyle w:val="a3"/>
        <w:spacing w:before="132" w:line="310" w:lineRule="exact"/>
        <w:ind w:left="3020" w:right="259" w:hanging="720"/>
        <w:rPr>
          <w:rFonts w:cs="宋体"/>
          <w:lang w:eastAsia="zh-CN"/>
        </w:rPr>
      </w:pPr>
      <w:r>
        <w:rPr>
          <w:rFonts w:ascii="Times New Roman" w:eastAsia="Times New Roman" w:hAnsi="Times New Roman" w:cs="Times New Roman"/>
          <w:b/>
          <w:bCs/>
          <w:spacing w:val="-4"/>
          <w:lang w:eastAsia="zh-CN"/>
        </w:rPr>
        <w:t>4.2.3.2</w:t>
      </w:r>
      <w:r>
        <w:rPr>
          <w:rFonts w:ascii="Times New Roman" w:eastAsia="Times New Roman" w:hAnsi="Times New Roman" w:cs="Times New Roman"/>
          <w:b/>
          <w:bCs/>
          <w:spacing w:val="24"/>
          <w:lang w:eastAsia="zh-CN"/>
        </w:rPr>
        <w:t xml:space="preserve"> </w:t>
      </w:r>
      <w:r>
        <w:rPr>
          <w:rFonts w:cs="宋体"/>
          <w:lang w:eastAsia="zh-CN"/>
        </w:rPr>
        <w:t>单个发电机组，由多个发电机组组成，直接连接在一个共同 的BES</w:t>
      </w:r>
      <w:r w:rsidR="00657FA1">
        <w:rPr>
          <w:rFonts w:cs="宋体" w:hint="eastAsia"/>
          <w:lang w:eastAsia="zh-CN"/>
        </w:rPr>
        <w:t>母</w:t>
      </w:r>
      <w:r>
        <w:rPr>
          <w:rFonts w:cs="宋体"/>
          <w:lang w:eastAsia="zh-CN"/>
        </w:rPr>
        <w:t>线上，总发电量大于75MVA（铭牌</w:t>
      </w:r>
      <w:r w:rsidR="003B5FCE">
        <w:rPr>
          <w:rFonts w:cs="宋体" w:hint="eastAsia"/>
          <w:lang w:eastAsia="zh-CN"/>
        </w:rPr>
        <w:t>总</w:t>
      </w:r>
      <w:r>
        <w:rPr>
          <w:rFonts w:cs="宋体"/>
          <w:lang w:eastAsia="zh-CN"/>
        </w:rPr>
        <w:t>额定值）。</w:t>
      </w:r>
    </w:p>
    <w:p w14:paraId="13A6E60A" w14:textId="77777777" w:rsidR="006B326C" w:rsidRDefault="006B326C">
      <w:pPr>
        <w:spacing w:before="2"/>
        <w:rPr>
          <w:rFonts w:ascii="宋体" w:eastAsia="宋体" w:hAnsi="宋体" w:cs="宋体"/>
          <w:sz w:val="19"/>
          <w:szCs w:val="19"/>
          <w:lang w:eastAsia="zh-CN"/>
        </w:rPr>
      </w:pPr>
    </w:p>
    <w:p w14:paraId="04D3BE44" w14:textId="77777777" w:rsidR="006B326C" w:rsidRDefault="009B4794">
      <w:pPr>
        <w:pStyle w:val="2"/>
        <w:tabs>
          <w:tab w:val="left" w:pos="1075"/>
        </w:tabs>
        <w:spacing w:before="0"/>
        <w:ind w:right="259"/>
        <w:rPr>
          <w:rFonts w:cs="宋体"/>
          <w:b w:val="0"/>
          <w:bCs w:val="0"/>
          <w:lang w:eastAsia="zh-CN"/>
        </w:rPr>
      </w:pPr>
      <w:r>
        <w:rPr>
          <w:rFonts w:ascii="Times New Roman" w:eastAsia="Times New Roman" w:hAnsi="Times New Roman" w:cs="Times New Roman"/>
          <w:spacing w:val="-2"/>
          <w:w w:val="95"/>
          <w:lang w:eastAsia="zh-CN"/>
        </w:rPr>
        <w:t>5.</w:t>
      </w:r>
      <w:r>
        <w:rPr>
          <w:rFonts w:ascii="Times New Roman" w:eastAsia="Times New Roman" w:hAnsi="Times New Roman" w:cs="Times New Roman"/>
          <w:spacing w:val="-2"/>
          <w:w w:val="95"/>
          <w:lang w:eastAsia="zh-CN"/>
        </w:rPr>
        <w:tab/>
      </w:r>
      <w:r>
        <w:rPr>
          <w:rFonts w:cs="宋体"/>
          <w:lang w:eastAsia="zh-CN"/>
        </w:rPr>
        <w:t>生效日期：</w:t>
      </w:r>
    </w:p>
    <w:p w14:paraId="4A36E5C2" w14:textId="13927FCF" w:rsidR="006B326C" w:rsidRDefault="009B4794">
      <w:pPr>
        <w:pStyle w:val="a3"/>
        <w:spacing w:before="98" w:line="235" w:lineRule="auto"/>
        <w:ind w:right="259" w:hanging="504"/>
        <w:rPr>
          <w:rFonts w:cs="宋体"/>
          <w:lang w:eastAsia="zh-CN"/>
        </w:rPr>
      </w:pPr>
      <w:r>
        <w:rPr>
          <w:rFonts w:ascii="Times New Roman" w:eastAsia="Times New Roman" w:hAnsi="Times New Roman" w:cs="Times New Roman"/>
          <w:b/>
          <w:bCs/>
          <w:lang w:eastAsia="zh-CN"/>
        </w:rPr>
        <w:t>5.1.</w:t>
      </w:r>
      <w:r>
        <w:rPr>
          <w:rFonts w:ascii="Times New Roman" w:eastAsia="Times New Roman" w:hAnsi="Times New Roman" w:cs="Times New Roman"/>
          <w:b/>
          <w:bCs/>
          <w:spacing w:val="26"/>
          <w:lang w:eastAsia="zh-CN"/>
        </w:rPr>
        <w:t xml:space="preserve"> </w:t>
      </w:r>
      <w:r>
        <w:rPr>
          <w:rFonts w:cs="宋体"/>
          <w:lang w:eastAsia="zh-CN"/>
        </w:rPr>
        <w:t>对于要求R1和R3到R5，</w:t>
      </w:r>
      <w:r w:rsidR="00657FA1" w:rsidRPr="00657FA1">
        <w:rPr>
          <w:rFonts w:cs="宋体" w:hint="eastAsia"/>
          <w:lang w:eastAsia="zh-CN"/>
        </w:rPr>
        <w:t>本标准由适用的监管</w:t>
      </w:r>
      <w:del w:id="7" w:author="378653276@qq.com" w:date="2021-04-20T22:29:00Z">
        <w:r w:rsidR="00657FA1" w:rsidRPr="00657FA1" w:rsidDel="0067247E">
          <w:rPr>
            <w:rFonts w:cs="宋体" w:hint="eastAsia"/>
            <w:lang w:eastAsia="zh-CN"/>
          </w:rPr>
          <w:delText>机构</w:delText>
        </w:r>
      </w:del>
      <w:ins w:id="8" w:author="378653276@qq.com" w:date="2021-04-20T22:29:00Z">
        <w:r w:rsidR="0067247E">
          <w:rPr>
            <w:rFonts w:cs="宋体" w:hint="eastAsia"/>
            <w:lang w:eastAsia="zh-CN"/>
          </w:rPr>
          <w:t>机关</w:t>
        </w:r>
      </w:ins>
      <w:r w:rsidR="00657FA1" w:rsidRPr="00657FA1">
        <w:rPr>
          <w:rFonts w:cs="宋体" w:hint="eastAsia"/>
          <w:lang w:eastAsia="zh-CN"/>
        </w:rPr>
        <w:t>批准或根据适用于此类ERO政府</w:t>
      </w:r>
      <w:del w:id="9" w:author="378653276@qq.com" w:date="2021-04-20T22:29:00Z">
        <w:r w:rsidR="00657FA1" w:rsidRPr="00657FA1" w:rsidDel="0067247E">
          <w:rPr>
            <w:rFonts w:cs="宋体" w:hint="eastAsia"/>
            <w:lang w:eastAsia="zh-CN"/>
          </w:rPr>
          <w:delText>机构</w:delText>
        </w:r>
      </w:del>
      <w:ins w:id="10" w:author="378653276@qq.com" w:date="2021-04-20T22:29:00Z">
        <w:r w:rsidR="0067247E">
          <w:rPr>
            <w:rFonts w:cs="宋体" w:hint="eastAsia"/>
            <w:lang w:eastAsia="zh-CN"/>
          </w:rPr>
          <w:t>机关</w:t>
        </w:r>
      </w:ins>
      <w:r w:rsidR="00657FA1" w:rsidRPr="00657FA1">
        <w:rPr>
          <w:rFonts w:cs="宋体" w:hint="eastAsia"/>
          <w:lang w:eastAsia="zh-CN"/>
        </w:rPr>
        <w:t>的法律以其他方式生效的日期之后的第一个日历季度的第一天。</w:t>
      </w:r>
      <w:r>
        <w:rPr>
          <w:rFonts w:cs="宋体"/>
          <w:lang w:eastAsia="zh-CN"/>
        </w:rPr>
        <w:t xml:space="preserve"> 在不需要监管部门批准的</w:t>
      </w:r>
      <w:r w:rsidR="00657FA1">
        <w:rPr>
          <w:rFonts w:cs="宋体" w:hint="eastAsia"/>
          <w:lang w:eastAsia="zh-CN"/>
        </w:rPr>
        <w:t>管辖区中</w:t>
      </w:r>
      <w:r>
        <w:rPr>
          <w:rFonts w:cs="宋体"/>
          <w:lang w:eastAsia="zh-CN"/>
        </w:rPr>
        <w:t>，该标准应在该标准获得NERC董事会批准之日之后的第一个日历季度的第一天生效，或根据适用于该ERO政府</w:t>
      </w:r>
      <w:del w:id="11" w:author="378653276@qq.com" w:date="2021-04-20T22:29:00Z">
        <w:r w:rsidR="00657FA1" w:rsidDel="0067247E">
          <w:rPr>
            <w:rFonts w:cs="宋体" w:hint="eastAsia"/>
            <w:lang w:eastAsia="zh-CN"/>
          </w:rPr>
          <w:delText>机构</w:delText>
        </w:r>
      </w:del>
      <w:ins w:id="12" w:author="378653276@qq.com" w:date="2021-04-20T22:29:00Z">
        <w:r w:rsidR="0067247E">
          <w:rPr>
            <w:rFonts w:cs="宋体" w:hint="eastAsia"/>
            <w:lang w:eastAsia="zh-CN"/>
          </w:rPr>
          <w:t>机关</w:t>
        </w:r>
      </w:ins>
      <w:r>
        <w:rPr>
          <w:rFonts w:cs="宋体"/>
          <w:lang w:eastAsia="zh-CN"/>
        </w:rPr>
        <w:t>的法律以其他方式生效。</w:t>
      </w:r>
    </w:p>
    <w:p w14:paraId="37192004" w14:textId="6441C261" w:rsidR="006B326C" w:rsidRDefault="009B4794">
      <w:pPr>
        <w:pStyle w:val="a3"/>
        <w:spacing w:before="126" w:line="235" w:lineRule="auto"/>
        <w:ind w:right="259" w:hanging="504"/>
        <w:rPr>
          <w:rFonts w:cs="宋体"/>
          <w:lang w:eastAsia="zh-CN"/>
        </w:rPr>
      </w:pPr>
      <w:r>
        <w:rPr>
          <w:rFonts w:ascii="Times New Roman" w:eastAsia="Times New Roman" w:hAnsi="Times New Roman" w:cs="Times New Roman"/>
          <w:b/>
          <w:bCs/>
          <w:lang w:eastAsia="zh-CN"/>
        </w:rPr>
        <w:t>5.2.</w:t>
      </w:r>
      <w:r>
        <w:rPr>
          <w:rFonts w:ascii="Times New Roman" w:eastAsia="Times New Roman" w:hAnsi="Times New Roman" w:cs="Times New Roman"/>
          <w:b/>
          <w:bCs/>
          <w:spacing w:val="26"/>
          <w:lang w:eastAsia="zh-CN"/>
        </w:rPr>
        <w:t xml:space="preserve"> </w:t>
      </w:r>
      <w:r>
        <w:rPr>
          <w:rFonts w:cs="宋体"/>
          <w:lang w:eastAsia="zh-CN"/>
        </w:rPr>
        <w:t>对于要求R2，在第一个日历季度的第一天，即在适用的监管批准后四年， 或根据适用于该ERO政府</w:t>
      </w:r>
      <w:del w:id="13" w:author="378653276@qq.com" w:date="2021-04-20T22:26:00Z">
        <w:r w:rsidDel="0013128B">
          <w:rPr>
            <w:rFonts w:cs="宋体"/>
            <w:lang w:eastAsia="zh-CN"/>
          </w:rPr>
          <w:delText>当局</w:delText>
        </w:r>
      </w:del>
      <w:ins w:id="14" w:author="378653276@qq.com" w:date="2021-04-20T22:31:00Z">
        <w:r w:rsidR="0067247E">
          <w:rPr>
            <w:rFonts w:cs="宋体"/>
            <w:lang w:eastAsia="zh-CN"/>
          </w:rPr>
          <w:t>机关</w:t>
        </w:r>
      </w:ins>
      <w:r>
        <w:rPr>
          <w:rFonts w:cs="宋体"/>
          <w:lang w:eastAsia="zh-CN"/>
        </w:rPr>
        <w:t>的法律</w:t>
      </w:r>
      <w:r w:rsidR="0013128B">
        <w:rPr>
          <w:rFonts w:cs="宋体" w:hint="eastAsia"/>
          <w:lang w:eastAsia="zh-CN"/>
        </w:rPr>
        <w:t>，</w:t>
      </w:r>
      <w:r>
        <w:rPr>
          <w:rFonts w:cs="宋体"/>
          <w:lang w:eastAsia="zh-CN"/>
        </w:rPr>
        <w:t>或在不需要监管批准的</w:t>
      </w:r>
      <w:ins w:id="15" w:author="378653276@qq.com" w:date="2021-04-20T22:26:00Z">
        <w:r w:rsidR="00F14C30">
          <w:rPr>
            <w:rFonts w:cs="宋体" w:hint="eastAsia"/>
            <w:lang w:eastAsia="zh-CN"/>
          </w:rPr>
          <w:t>司法管辖区</w:t>
        </w:r>
      </w:ins>
      <w:del w:id="16" w:author="378653276@qq.com" w:date="2021-04-20T22:26:00Z">
        <w:r w:rsidDel="00F14C30">
          <w:rPr>
            <w:rFonts w:cs="宋体"/>
            <w:lang w:eastAsia="zh-CN"/>
          </w:rPr>
          <w:delText>法域</w:delText>
        </w:r>
      </w:del>
      <w:r>
        <w:rPr>
          <w:rFonts w:cs="宋体"/>
          <w:lang w:eastAsia="zh-CN"/>
        </w:rPr>
        <w:t>，在NERC董事会通过后四年，或根据适用于该ERO政府</w:t>
      </w:r>
      <w:del w:id="17" w:author="378653276@qq.com" w:date="2021-04-20T22:29:00Z">
        <w:r w:rsidR="0013128B" w:rsidDel="0067247E">
          <w:rPr>
            <w:rFonts w:cs="宋体" w:hint="eastAsia"/>
            <w:lang w:eastAsia="zh-CN"/>
          </w:rPr>
          <w:delText>机构</w:delText>
        </w:r>
      </w:del>
      <w:ins w:id="18" w:author="378653276@qq.com" w:date="2021-04-20T22:29:00Z">
        <w:r w:rsidR="0067247E">
          <w:rPr>
            <w:rFonts w:cs="宋体" w:hint="eastAsia"/>
            <w:lang w:eastAsia="zh-CN"/>
          </w:rPr>
          <w:t>机关</w:t>
        </w:r>
      </w:ins>
      <w:r>
        <w:rPr>
          <w:rFonts w:cs="宋体"/>
          <w:lang w:eastAsia="zh-CN"/>
        </w:rPr>
        <w:t>的法律以其他方式生效的第一个日历季度的第一天，即在NERC董事会通过后四年，或在其他情况下根据适用于该ERO政府</w:t>
      </w:r>
      <w:del w:id="19" w:author="378653276@qq.com" w:date="2021-04-20T22:26:00Z">
        <w:r w:rsidDel="0013128B">
          <w:rPr>
            <w:rFonts w:cs="宋体"/>
            <w:lang w:eastAsia="zh-CN"/>
          </w:rPr>
          <w:delText>当局</w:delText>
        </w:r>
      </w:del>
      <w:ins w:id="20" w:author="378653276@qq.com" w:date="2021-04-20T22:31:00Z">
        <w:r w:rsidR="0067247E">
          <w:rPr>
            <w:rFonts w:cs="宋体"/>
            <w:lang w:eastAsia="zh-CN"/>
          </w:rPr>
          <w:t>机关</w:t>
        </w:r>
      </w:ins>
      <w:r>
        <w:rPr>
          <w:rFonts w:cs="宋体"/>
          <w:lang w:eastAsia="zh-CN"/>
        </w:rPr>
        <w:t>的法律生效的，</w:t>
      </w:r>
      <w:del w:id="21" w:author="378653276@qq.com" w:date="2021-04-20T22:28:00Z">
        <w:r w:rsidR="0013128B" w:rsidRPr="0013128B" w:rsidDel="001B13FF">
          <w:rPr>
            <w:rFonts w:cs="宋体" w:hint="eastAsia"/>
            <w:lang w:eastAsia="zh-CN"/>
          </w:rPr>
          <w:delText>每个</w:delText>
        </w:r>
      </w:del>
      <w:r w:rsidR="0013128B" w:rsidRPr="0013128B">
        <w:rPr>
          <w:rFonts w:cs="宋体" w:hint="eastAsia"/>
          <w:lang w:eastAsia="zh-CN"/>
        </w:rPr>
        <w:t>互连</w:t>
      </w:r>
      <w:r w:rsidR="0013128B">
        <w:rPr>
          <w:rFonts w:cs="宋体" w:hint="eastAsia"/>
          <w:lang w:eastAsia="zh-CN"/>
        </w:rPr>
        <w:t>机组</w:t>
      </w:r>
      <w:r w:rsidR="0013128B" w:rsidRPr="0013128B">
        <w:rPr>
          <w:rFonts w:cs="宋体" w:hint="eastAsia"/>
          <w:lang w:eastAsia="zh-CN"/>
        </w:rPr>
        <w:t>总</w:t>
      </w:r>
      <w:del w:id="22" w:author="378653276@qq.com" w:date="2021-04-20T22:25:00Z">
        <w:r w:rsidR="0013128B" w:rsidRPr="0013128B" w:rsidDel="0013128B">
          <w:rPr>
            <w:rFonts w:cs="宋体" w:hint="eastAsia"/>
            <w:lang w:eastAsia="zh-CN"/>
          </w:rPr>
          <w:delText xml:space="preserve"> </w:delText>
        </w:r>
      </w:del>
      <w:r w:rsidR="0013128B" w:rsidRPr="0013128B">
        <w:rPr>
          <w:rFonts w:cs="宋体" w:hint="eastAsia"/>
          <w:lang w:eastAsia="zh-CN"/>
        </w:rPr>
        <w:t>MVA</w:t>
      </w:r>
      <w:del w:id="23" w:author="378653276@qq.com" w:date="2021-04-20T22:25:00Z">
        <w:r w:rsidR="0013128B" w:rsidRPr="0013128B" w:rsidDel="0013128B">
          <w:rPr>
            <w:rFonts w:cs="宋体" w:hint="eastAsia"/>
            <w:lang w:eastAsia="zh-CN"/>
          </w:rPr>
          <w:delText xml:space="preserve"> </w:delText>
        </w:r>
      </w:del>
      <w:r w:rsidR="0013128B" w:rsidRPr="0013128B">
        <w:rPr>
          <w:rFonts w:cs="宋体" w:hint="eastAsia"/>
          <w:lang w:eastAsia="zh-CN"/>
        </w:rPr>
        <w:t>占实体适用</w:t>
      </w:r>
      <w:r w:rsidR="0013128B">
        <w:rPr>
          <w:rFonts w:cs="宋体" w:hint="eastAsia"/>
          <w:lang w:eastAsia="zh-CN"/>
        </w:rPr>
        <w:t>机组</w:t>
      </w:r>
      <w:r w:rsidR="0013128B" w:rsidRPr="0013128B">
        <w:rPr>
          <w:rFonts w:cs="宋体" w:hint="eastAsia"/>
          <w:lang w:eastAsia="zh-CN"/>
        </w:rPr>
        <w:t>的</w:t>
      </w:r>
      <w:del w:id="24" w:author="378653276@qq.com" w:date="2021-04-20T22:25:00Z">
        <w:r w:rsidR="0013128B" w:rsidRPr="0013128B" w:rsidDel="0013128B">
          <w:rPr>
            <w:rFonts w:cs="宋体" w:hint="eastAsia"/>
            <w:lang w:eastAsia="zh-CN"/>
          </w:rPr>
          <w:delText xml:space="preserve"> </w:delText>
        </w:r>
      </w:del>
      <w:r w:rsidR="0013128B" w:rsidRPr="0013128B">
        <w:rPr>
          <w:rFonts w:cs="宋体" w:hint="eastAsia"/>
          <w:lang w:eastAsia="zh-CN"/>
        </w:rPr>
        <w:t>30%</w:t>
      </w:r>
      <w:r w:rsidR="0013128B">
        <w:rPr>
          <w:rFonts w:cs="宋体" w:hint="eastAsia"/>
          <w:lang w:eastAsia="zh-CN"/>
        </w:rPr>
        <w:t>。</w:t>
      </w:r>
    </w:p>
    <w:p w14:paraId="59EDF971" w14:textId="0ADFE848" w:rsidR="006B326C" w:rsidRDefault="009B4794">
      <w:pPr>
        <w:pStyle w:val="a3"/>
        <w:spacing w:before="122" w:line="235" w:lineRule="auto"/>
        <w:ind w:right="259" w:hanging="504"/>
        <w:rPr>
          <w:rFonts w:cs="宋体"/>
          <w:lang w:eastAsia="zh-CN"/>
        </w:rPr>
      </w:pPr>
      <w:r>
        <w:rPr>
          <w:rFonts w:ascii="Times New Roman" w:eastAsia="Times New Roman" w:hAnsi="Times New Roman" w:cs="Times New Roman"/>
          <w:b/>
          <w:bCs/>
          <w:lang w:eastAsia="zh-CN"/>
        </w:rPr>
        <w:t>5.3.</w:t>
      </w:r>
      <w:r>
        <w:rPr>
          <w:rFonts w:ascii="Times New Roman" w:eastAsia="Times New Roman" w:hAnsi="Times New Roman" w:cs="Times New Roman"/>
          <w:b/>
          <w:bCs/>
          <w:spacing w:val="26"/>
          <w:lang w:eastAsia="zh-CN"/>
        </w:rPr>
        <w:t xml:space="preserve"> </w:t>
      </w:r>
      <w:r>
        <w:rPr>
          <w:rFonts w:cs="宋体"/>
          <w:lang w:eastAsia="zh-CN"/>
        </w:rPr>
        <w:t>对于要求R2，在第一个日历季度的第一天，即第一个日历季度的第一天， 即在适用的监管批准后六年，或根据适用于这类ERO政府</w:t>
      </w:r>
      <w:del w:id="25" w:author="378653276@qq.com" w:date="2021-04-20T22:31:00Z">
        <w:r w:rsidDel="0067247E">
          <w:rPr>
            <w:rFonts w:cs="宋体"/>
            <w:lang w:eastAsia="zh-CN"/>
          </w:rPr>
          <w:delText>当局</w:delText>
        </w:r>
      </w:del>
      <w:ins w:id="26" w:author="378653276@qq.com" w:date="2021-04-20T22:31:00Z">
        <w:r w:rsidR="0067247E">
          <w:rPr>
            <w:rFonts w:cs="宋体"/>
            <w:lang w:eastAsia="zh-CN"/>
          </w:rPr>
          <w:t>机关</w:t>
        </w:r>
      </w:ins>
      <w:r>
        <w:rPr>
          <w:rFonts w:cs="宋体"/>
          <w:lang w:eastAsia="zh-CN"/>
        </w:rPr>
        <w:t>的法律或在不</w:t>
      </w:r>
      <w:del w:id="27" w:author="378653276@qq.com" w:date="2021-04-20T22:27:00Z">
        <w:r w:rsidDel="001B13FF">
          <w:rPr>
            <w:rFonts w:cs="宋体"/>
            <w:lang w:eastAsia="zh-CN"/>
          </w:rPr>
          <w:delText xml:space="preserve"> </w:delText>
        </w:r>
      </w:del>
      <w:r>
        <w:rPr>
          <w:rFonts w:cs="宋体"/>
          <w:lang w:eastAsia="zh-CN"/>
        </w:rPr>
        <w:t>需要监管批准的</w:t>
      </w:r>
      <w:ins w:id="28" w:author="378653276@qq.com" w:date="2021-04-20T22:27:00Z">
        <w:r w:rsidR="001B13FF">
          <w:rPr>
            <w:rFonts w:cs="宋体" w:hint="eastAsia"/>
            <w:lang w:eastAsia="zh-CN"/>
          </w:rPr>
          <w:t>司法管辖区</w:t>
        </w:r>
      </w:ins>
      <w:del w:id="29" w:author="378653276@qq.com" w:date="2021-04-20T22:27:00Z">
        <w:r w:rsidDel="001B13FF">
          <w:rPr>
            <w:rFonts w:cs="宋体"/>
            <w:lang w:eastAsia="zh-CN"/>
          </w:rPr>
          <w:delText>法域</w:delText>
        </w:r>
      </w:del>
      <w:r>
        <w:rPr>
          <w:rFonts w:cs="宋体"/>
          <w:lang w:eastAsia="zh-CN"/>
        </w:rPr>
        <w:t>，在第一个日历季度的第一天，即在NERC董事会通过</w:t>
      </w:r>
      <w:del w:id="30" w:author="378653276@qq.com" w:date="2021-04-20T22:27:00Z">
        <w:r w:rsidDel="001B13FF">
          <w:rPr>
            <w:rFonts w:cs="宋体"/>
            <w:lang w:eastAsia="zh-CN"/>
          </w:rPr>
          <w:delText xml:space="preserve"> </w:delText>
        </w:r>
      </w:del>
      <w:r>
        <w:rPr>
          <w:rFonts w:cs="宋体"/>
          <w:lang w:eastAsia="zh-CN"/>
        </w:rPr>
        <w:t>后六年，或根据适用于这类ERO政府</w:t>
      </w:r>
      <w:del w:id="31" w:author="378653276@qq.com" w:date="2021-04-20T22:28:00Z">
        <w:r w:rsidDel="0067247E">
          <w:rPr>
            <w:rFonts w:cs="宋体"/>
            <w:lang w:eastAsia="zh-CN"/>
          </w:rPr>
          <w:delText>当局</w:delText>
        </w:r>
      </w:del>
      <w:ins w:id="32" w:author="378653276@qq.com" w:date="2021-04-20T22:31:00Z">
        <w:r w:rsidR="0067247E">
          <w:rPr>
            <w:rFonts w:cs="宋体"/>
            <w:lang w:eastAsia="zh-CN"/>
          </w:rPr>
          <w:t>机关</w:t>
        </w:r>
      </w:ins>
      <w:r>
        <w:rPr>
          <w:rFonts w:cs="宋体"/>
          <w:lang w:eastAsia="zh-CN"/>
        </w:rPr>
        <w:t>的法律以其他方式生效，</w:t>
      </w:r>
      <w:ins w:id="33" w:author="378653276@qq.com" w:date="2021-04-20T22:27:00Z">
        <w:r w:rsidR="001B13FF" w:rsidDel="001B13FF">
          <w:rPr>
            <w:rFonts w:cs="宋体"/>
            <w:lang w:eastAsia="zh-CN"/>
          </w:rPr>
          <w:t xml:space="preserve"> </w:t>
        </w:r>
      </w:ins>
      <w:del w:id="34" w:author="378653276@qq.com" w:date="2021-04-20T22:27:00Z">
        <w:r w:rsidDel="001B13FF">
          <w:rPr>
            <w:rFonts w:cs="宋体"/>
            <w:lang w:eastAsia="zh-CN"/>
          </w:rPr>
          <w:delText>该实体的 适用单位总MVA的50。</w:delText>
        </w:r>
      </w:del>
      <w:ins w:id="35" w:author="378653276@qq.com" w:date="2021-04-20T22:27:00Z">
        <w:r w:rsidR="001B13FF" w:rsidRPr="0013128B">
          <w:rPr>
            <w:rFonts w:cs="宋体" w:hint="eastAsia"/>
            <w:lang w:eastAsia="zh-CN"/>
          </w:rPr>
          <w:t>互连</w:t>
        </w:r>
        <w:r w:rsidR="001B13FF">
          <w:rPr>
            <w:rFonts w:cs="宋体" w:hint="eastAsia"/>
            <w:lang w:eastAsia="zh-CN"/>
          </w:rPr>
          <w:t>机组</w:t>
        </w:r>
        <w:r w:rsidR="001B13FF" w:rsidRPr="0013128B">
          <w:rPr>
            <w:rFonts w:cs="宋体" w:hint="eastAsia"/>
            <w:lang w:eastAsia="zh-CN"/>
          </w:rPr>
          <w:t>总MVA占实体适用</w:t>
        </w:r>
        <w:r w:rsidR="001B13FF">
          <w:rPr>
            <w:rFonts w:cs="宋体" w:hint="eastAsia"/>
            <w:lang w:eastAsia="zh-CN"/>
          </w:rPr>
          <w:t>机组</w:t>
        </w:r>
        <w:r w:rsidR="001B13FF" w:rsidRPr="0013128B">
          <w:rPr>
            <w:rFonts w:cs="宋体" w:hint="eastAsia"/>
            <w:lang w:eastAsia="zh-CN"/>
          </w:rPr>
          <w:t>的</w:t>
        </w:r>
      </w:ins>
      <w:ins w:id="36" w:author="378653276@qq.com" w:date="2021-04-20T22:28:00Z">
        <w:r w:rsidR="001B13FF">
          <w:rPr>
            <w:rFonts w:cs="宋体"/>
            <w:lang w:eastAsia="zh-CN"/>
          </w:rPr>
          <w:t>5</w:t>
        </w:r>
      </w:ins>
      <w:ins w:id="37" w:author="378653276@qq.com" w:date="2021-04-20T22:27:00Z">
        <w:r w:rsidR="001B13FF" w:rsidRPr="0013128B">
          <w:rPr>
            <w:rFonts w:cs="宋体" w:hint="eastAsia"/>
            <w:lang w:eastAsia="zh-CN"/>
          </w:rPr>
          <w:t>0%</w:t>
        </w:r>
        <w:r w:rsidR="001B13FF">
          <w:rPr>
            <w:rFonts w:cs="宋体" w:hint="eastAsia"/>
            <w:lang w:eastAsia="zh-CN"/>
          </w:rPr>
          <w:t>。</w:t>
        </w:r>
      </w:ins>
    </w:p>
    <w:p w14:paraId="1987428A" w14:textId="20114E1F" w:rsidR="006B326C" w:rsidDel="00B04EEE" w:rsidRDefault="009B4794" w:rsidP="00B04EEE">
      <w:pPr>
        <w:pStyle w:val="a3"/>
        <w:spacing w:before="122" w:line="235" w:lineRule="auto"/>
        <w:ind w:right="259" w:hanging="504"/>
        <w:rPr>
          <w:del w:id="38" w:author="378653276@qq.com" w:date="2021-04-20T22:34:00Z"/>
          <w:rFonts w:cs="宋体" w:hint="eastAsia"/>
          <w:lang w:eastAsia="zh-CN"/>
        </w:rPr>
        <w:pPrChange w:id="39" w:author="378653276@qq.com" w:date="2021-04-20T22:34:00Z">
          <w:pPr>
            <w:pStyle w:val="a3"/>
            <w:spacing w:before="124" w:line="235" w:lineRule="auto"/>
            <w:ind w:right="259" w:hanging="504"/>
          </w:pPr>
        </w:pPrChange>
      </w:pPr>
      <w:r>
        <w:rPr>
          <w:rFonts w:ascii="Times New Roman" w:eastAsia="Times New Roman" w:hAnsi="Times New Roman" w:cs="Times New Roman"/>
          <w:b/>
          <w:bCs/>
          <w:lang w:eastAsia="zh-CN"/>
        </w:rPr>
        <w:t>5.4.</w:t>
      </w:r>
      <w:r>
        <w:rPr>
          <w:rFonts w:ascii="Times New Roman" w:eastAsia="Times New Roman" w:hAnsi="Times New Roman" w:cs="Times New Roman"/>
          <w:b/>
          <w:bCs/>
          <w:spacing w:val="26"/>
          <w:lang w:eastAsia="zh-CN"/>
        </w:rPr>
        <w:t xml:space="preserve"> </w:t>
      </w:r>
      <w:r>
        <w:rPr>
          <w:rFonts w:cs="宋体"/>
          <w:lang w:eastAsia="zh-CN"/>
        </w:rPr>
        <w:t>对于要求R2，在第一个日历季度的第一天，即第一个日历季度的第一天， 即在适用的监管批准后10年，或根据适用于这类ERO政府</w:t>
      </w:r>
      <w:del w:id="40" w:author="378653276@qq.com" w:date="2021-04-20T22:31:00Z">
        <w:r w:rsidDel="0067247E">
          <w:rPr>
            <w:rFonts w:cs="宋体"/>
            <w:lang w:eastAsia="zh-CN"/>
          </w:rPr>
          <w:delText>当局</w:delText>
        </w:r>
      </w:del>
      <w:ins w:id="41" w:author="378653276@qq.com" w:date="2021-04-20T22:31:00Z">
        <w:r w:rsidR="0067247E">
          <w:rPr>
            <w:rFonts w:cs="宋体"/>
            <w:lang w:eastAsia="zh-CN"/>
          </w:rPr>
          <w:t>机关</w:t>
        </w:r>
      </w:ins>
      <w:r>
        <w:rPr>
          <w:rFonts w:cs="宋体"/>
          <w:lang w:eastAsia="zh-CN"/>
        </w:rPr>
        <w:t>的法律或在不</w:t>
      </w:r>
      <w:del w:id="42" w:author="378653276@qq.com" w:date="2021-04-20T22:34:00Z">
        <w:r w:rsidDel="002C42B8">
          <w:rPr>
            <w:rFonts w:cs="宋体"/>
            <w:lang w:eastAsia="zh-CN"/>
          </w:rPr>
          <w:delText xml:space="preserve"> </w:delText>
        </w:r>
      </w:del>
      <w:r>
        <w:rPr>
          <w:rFonts w:cs="宋体"/>
          <w:lang w:eastAsia="zh-CN"/>
        </w:rPr>
        <w:t>需要监管批准的</w:t>
      </w:r>
      <w:ins w:id="43" w:author="378653276@qq.com" w:date="2021-04-20T22:34:00Z">
        <w:r w:rsidR="002C42B8">
          <w:rPr>
            <w:rFonts w:cs="宋体" w:hint="eastAsia"/>
            <w:lang w:eastAsia="zh-CN"/>
          </w:rPr>
          <w:t>司法管辖区</w:t>
        </w:r>
      </w:ins>
      <w:del w:id="44" w:author="378653276@qq.com" w:date="2021-04-20T22:34:00Z">
        <w:r w:rsidDel="002C42B8">
          <w:rPr>
            <w:rFonts w:cs="宋体"/>
            <w:lang w:eastAsia="zh-CN"/>
          </w:rPr>
          <w:delText>法域</w:delText>
        </w:r>
      </w:del>
      <w:r>
        <w:rPr>
          <w:rFonts w:cs="宋体"/>
          <w:lang w:eastAsia="zh-CN"/>
        </w:rPr>
        <w:t>，在第一个日历季度的第一天，即在NERC董事会通过 后10年，或根据适用于这类ERO政府</w:t>
      </w:r>
      <w:del w:id="45" w:author="378653276@qq.com" w:date="2021-04-20T22:31:00Z">
        <w:r w:rsidDel="0067247E">
          <w:rPr>
            <w:rFonts w:cs="宋体"/>
            <w:lang w:eastAsia="zh-CN"/>
          </w:rPr>
          <w:delText>当局</w:delText>
        </w:r>
      </w:del>
      <w:ins w:id="46" w:author="378653276@qq.com" w:date="2021-04-20T22:31:00Z">
        <w:r w:rsidR="0067247E">
          <w:rPr>
            <w:rFonts w:cs="宋体"/>
            <w:lang w:eastAsia="zh-CN"/>
          </w:rPr>
          <w:t>机关</w:t>
        </w:r>
      </w:ins>
      <w:r>
        <w:rPr>
          <w:rFonts w:cs="宋体"/>
          <w:lang w:eastAsia="zh-CN"/>
        </w:rPr>
        <w:t>的法律以其他方式生效，</w:t>
      </w:r>
      <w:ins w:id="47" w:author="378653276@qq.com" w:date="2021-04-20T22:34:00Z">
        <w:r w:rsidR="00B04EEE" w:rsidRPr="0013128B">
          <w:rPr>
            <w:rFonts w:cs="宋体" w:hint="eastAsia"/>
            <w:lang w:eastAsia="zh-CN"/>
          </w:rPr>
          <w:t>互连</w:t>
        </w:r>
        <w:r w:rsidR="00B04EEE">
          <w:rPr>
            <w:rFonts w:cs="宋体" w:hint="eastAsia"/>
            <w:lang w:eastAsia="zh-CN"/>
          </w:rPr>
          <w:t>机组</w:t>
        </w:r>
        <w:r w:rsidR="00B04EEE" w:rsidRPr="0013128B">
          <w:rPr>
            <w:rFonts w:cs="宋体" w:hint="eastAsia"/>
            <w:lang w:eastAsia="zh-CN"/>
          </w:rPr>
          <w:t>总MVA占实体适用</w:t>
        </w:r>
        <w:r w:rsidR="00B04EEE">
          <w:rPr>
            <w:rFonts w:cs="宋体" w:hint="eastAsia"/>
            <w:lang w:eastAsia="zh-CN"/>
          </w:rPr>
          <w:t>机组</w:t>
        </w:r>
        <w:r w:rsidR="00B04EEE" w:rsidRPr="0013128B">
          <w:rPr>
            <w:rFonts w:cs="宋体" w:hint="eastAsia"/>
            <w:lang w:eastAsia="zh-CN"/>
          </w:rPr>
          <w:t>的</w:t>
        </w:r>
        <w:r w:rsidR="00B04EEE">
          <w:rPr>
            <w:rFonts w:cs="宋体" w:hint="eastAsia"/>
            <w:lang w:eastAsia="zh-CN"/>
          </w:rPr>
          <w:t>1</w:t>
        </w:r>
        <w:r w:rsidR="00B04EEE">
          <w:rPr>
            <w:rFonts w:cs="宋体"/>
            <w:lang w:eastAsia="zh-CN"/>
          </w:rPr>
          <w:t>0</w:t>
        </w:r>
        <w:r w:rsidR="00B04EEE" w:rsidRPr="0013128B">
          <w:rPr>
            <w:rFonts w:cs="宋体" w:hint="eastAsia"/>
            <w:lang w:eastAsia="zh-CN"/>
          </w:rPr>
          <w:t>0%</w:t>
        </w:r>
        <w:r w:rsidR="00B04EEE">
          <w:rPr>
            <w:rFonts w:cs="宋体" w:hint="eastAsia"/>
            <w:lang w:eastAsia="zh-CN"/>
          </w:rPr>
          <w:t>。</w:t>
        </w:r>
      </w:ins>
      <w:del w:id="48" w:author="378653276@qq.com" w:date="2021-04-20T22:34:00Z">
        <w:r w:rsidDel="00B04EEE">
          <w:rPr>
            <w:rFonts w:cs="宋体"/>
            <w:lang w:eastAsia="zh-CN"/>
          </w:rPr>
          <w:delText>该实体的 适用单位总MVA的100。</w:delText>
        </w:r>
      </w:del>
    </w:p>
    <w:p w14:paraId="75105D7B" w14:textId="77777777" w:rsidR="006B326C" w:rsidRPr="002C42B8" w:rsidRDefault="006B326C" w:rsidP="00B04EEE">
      <w:pPr>
        <w:pStyle w:val="a3"/>
        <w:spacing w:before="124" w:line="235" w:lineRule="auto"/>
        <w:ind w:right="259" w:hanging="504"/>
        <w:rPr>
          <w:rFonts w:hint="eastAsia"/>
          <w:lang w:eastAsia="zh-CN"/>
          <w:rPrChange w:id="49" w:author="378653276@qq.com" w:date="2021-04-20T22:35:00Z">
            <w:rPr>
              <w:rFonts w:hint="eastAsia"/>
              <w:lang w:eastAsia="zh-CN"/>
            </w:rPr>
          </w:rPrChange>
        </w:rPr>
        <w:sectPr w:rsidR="006B326C" w:rsidRPr="002C42B8">
          <w:footerReference w:type="default" r:id="rId14"/>
          <w:pgSz w:w="12240" w:h="15840"/>
          <w:pgMar w:top="1240" w:right="1300" w:bottom="900" w:left="1300" w:header="750" w:footer="705" w:gutter="0"/>
          <w:pgNumType w:start="2"/>
          <w:cols w:space="720"/>
        </w:sectPr>
        <w:pPrChange w:id="50" w:author="378653276@qq.com" w:date="2021-04-20T22:34:00Z">
          <w:pPr>
            <w:spacing w:line="235" w:lineRule="auto"/>
          </w:pPr>
        </w:pPrChange>
      </w:pPr>
    </w:p>
    <w:p w14:paraId="0FDF1E1D" w14:textId="77777777" w:rsidR="006B326C" w:rsidRDefault="006B326C">
      <w:pPr>
        <w:spacing w:before="6"/>
        <w:rPr>
          <w:rFonts w:ascii="宋体" w:eastAsia="宋体" w:hAnsi="宋体" w:cs="宋体"/>
          <w:sz w:val="12"/>
          <w:szCs w:val="12"/>
          <w:lang w:eastAsia="zh-CN"/>
        </w:rPr>
      </w:pPr>
    </w:p>
    <w:p w14:paraId="7D92FDB2" w14:textId="2FB6F355" w:rsidR="006B326C" w:rsidRDefault="00DA5253">
      <w:pPr>
        <w:pStyle w:val="2"/>
        <w:numPr>
          <w:ilvl w:val="0"/>
          <w:numId w:val="9"/>
        </w:numPr>
        <w:tabs>
          <w:tab w:val="left" w:pos="500"/>
        </w:tabs>
        <w:jc w:val="both"/>
        <w:rPr>
          <w:b w:val="0"/>
          <w:bCs w:val="0"/>
        </w:rPr>
      </w:pPr>
      <w:ins w:id="51" w:author="378653276@qq.com" w:date="2021-04-20T22:35:00Z">
        <w:r>
          <w:rPr>
            <w:rFonts w:hint="eastAsia"/>
            <w:lang w:eastAsia="zh-CN"/>
          </w:rPr>
          <w:t>规范</w:t>
        </w:r>
      </w:ins>
      <w:del w:id="52" w:author="378653276@qq.com" w:date="2021-04-20T22:35:00Z">
        <w:r w:rsidR="009B4794" w:rsidDel="00DA5253">
          <w:delText>要求</w:delText>
        </w:r>
      </w:del>
    </w:p>
    <w:p w14:paraId="0B1B9A97" w14:textId="5858E59A" w:rsidR="006B326C" w:rsidRDefault="009B4794">
      <w:pPr>
        <w:pStyle w:val="a3"/>
        <w:spacing w:before="130" w:line="310" w:lineRule="exact"/>
        <w:ind w:left="1076" w:right="259" w:hanging="576"/>
        <w:rPr>
          <w:lang w:eastAsia="zh-CN"/>
        </w:rPr>
      </w:pPr>
      <w:r>
        <w:rPr>
          <w:rFonts w:cs="宋体"/>
          <w:b/>
          <w:bCs/>
          <w:sz w:val="22"/>
          <w:szCs w:val="22"/>
          <w:lang w:eastAsia="zh-CN"/>
        </w:rPr>
        <w:t>R1。</w:t>
      </w:r>
      <w:r>
        <w:rPr>
          <w:rFonts w:cs="宋体"/>
          <w:b/>
          <w:bCs/>
          <w:spacing w:val="16"/>
          <w:sz w:val="22"/>
          <w:szCs w:val="22"/>
          <w:lang w:eastAsia="zh-CN"/>
        </w:rPr>
        <w:t xml:space="preserve"> </w:t>
      </w:r>
      <w:r>
        <w:rPr>
          <w:spacing w:val="4"/>
          <w:lang w:eastAsia="zh-CN"/>
        </w:rPr>
        <w:t>每个</w:t>
      </w:r>
      <w:del w:id="53" w:author="378653276@qq.com" w:date="2021-04-20T22:30:00Z">
        <w:r w:rsidDel="0067247E">
          <w:rPr>
            <w:spacing w:val="4"/>
            <w:lang w:eastAsia="zh-CN"/>
          </w:rPr>
          <w:delText>传输规划师</w:delText>
        </w:r>
      </w:del>
      <w:ins w:id="54" w:author="378653276@qq.com" w:date="2021-04-20T22:30:00Z">
        <w:r w:rsidR="0067247E">
          <w:rPr>
            <w:spacing w:val="4"/>
            <w:lang w:eastAsia="zh-CN"/>
          </w:rPr>
          <w:t>传输规划人员</w:t>
        </w:r>
      </w:ins>
      <w:r>
        <w:rPr>
          <w:spacing w:val="4"/>
          <w:lang w:eastAsia="zh-CN"/>
        </w:rPr>
        <w:t>应在收到书面请求后90个日历日内向</w:t>
      </w:r>
      <w:del w:id="55" w:author="378653276@qq.com" w:date="2021-04-20T22:30:00Z">
        <w:r w:rsidDel="0067247E">
          <w:rPr>
            <w:spacing w:val="4"/>
            <w:lang w:eastAsia="zh-CN"/>
          </w:rPr>
          <w:delText>发电机所有者</w:delText>
        </w:r>
      </w:del>
      <w:ins w:id="56" w:author="378653276@qq.com" w:date="2021-04-20T22:30:00Z">
        <w:r w:rsidR="0067247E">
          <w:rPr>
            <w:spacing w:val="4"/>
            <w:lang w:eastAsia="zh-CN"/>
          </w:rPr>
          <w:t>发电资产拥有者</w:t>
        </w:r>
      </w:ins>
      <w:proofErr w:type="gramStart"/>
      <w:r>
        <w:rPr>
          <w:spacing w:val="4"/>
          <w:lang w:eastAsia="zh-CN"/>
        </w:rPr>
        <w:t>提供以下</w:t>
      </w:r>
      <w:proofErr w:type="gramEnd"/>
      <w:del w:id="57" w:author="378653276@qq.com" w:date="2021-04-20T22:38:00Z">
        <w:r w:rsidDel="007347A5">
          <w:rPr>
            <w:lang w:eastAsia="zh-CN"/>
          </w:rPr>
          <w:delText xml:space="preserve"> </w:delText>
        </w:r>
      </w:del>
      <w:r>
        <w:rPr>
          <w:lang w:eastAsia="zh-CN"/>
        </w:rPr>
        <w:t>要求的信息：[违规风险因素：较低][时间范围：操作计划]</w:t>
      </w:r>
    </w:p>
    <w:p w14:paraId="3D064F53" w14:textId="6F3DD905" w:rsidR="006B326C" w:rsidRDefault="009B4794">
      <w:pPr>
        <w:pStyle w:val="a3"/>
        <w:tabs>
          <w:tab w:val="left" w:pos="1435"/>
        </w:tabs>
        <w:spacing w:line="312" w:lineRule="exact"/>
        <w:ind w:left="1436" w:right="283"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关于如何获得涡轮/调速器和负载控制或有功功率/频率控制系统模型清单的 说明，这些模型可供</w:t>
      </w:r>
      <w:ins w:id="58" w:author="378653276@qq.com" w:date="2021-04-20T22:39:00Z">
        <w:r w:rsidR="007347A5">
          <w:rPr>
            <w:rFonts w:hint="eastAsia"/>
            <w:lang w:eastAsia="zh-CN"/>
          </w:rPr>
          <w:t>传输规划人员</w:t>
        </w:r>
      </w:ins>
      <w:del w:id="59" w:author="378653276@qq.com" w:date="2021-04-20T22:39:00Z">
        <w:r w:rsidDel="007347A5">
          <w:rPr>
            <w:lang w:eastAsia="zh-CN"/>
          </w:rPr>
          <w:delText>变速器规划师</w:delText>
        </w:r>
      </w:del>
      <w:r>
        <w:rPr>
          <w:lang w:eastAsia="zh-CN"/>
        </w:rPr>
        <w:t>用于动态模拟，</w:t>
      </w:r>
    </w:p>
    <w:p w14:paraId="361DED08" w14:textId="41ABE242" w:rsidR="006B326C" w:rsidRDefault="009B4794">
      <w:pPr>
        <w:pStyle w:val="a3"/>
        <w:tabs>
          <w:tab w:val="left" w:pos="1435"/>
        </w:tabs>
        <w:spacing w:before="117" w:line="312" w:lineRule="exact"/>
        <w:ind w:left="1436" w:right="523"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说明如何获得动态涡轮/调速器和负载控制或有功功率/频率控制功能模型 库框图和/或数据表的模型，</w:t>
      </w:r>
      <w:ins w:id="60" w:author="378653276@qq.com" w:date="2021-04-20T22:40:00Z">
        <w:r w:rsidR="00255669">
          <w:rPr>
            <w:lang w:eastAsia="zh-CN"/>
          </w:rPr>
          <w:t>这些模型可供</w:t>
        </w:r>
        <w:r w:rsidR="00255669">
          <w:rPr>
            <w:rFonts w:hint="eastAsia"/>
            <w:lang w:eastAsia="zh-CN"/>
          </w:rPr>
          <w:t>传输规划人员使用</w:t>
        </w:r>
      </w:ins>
      <w:del w:id="61" w:author="378653276@qq.com" w:date="2021-04-20T22:40:00Z">
        <w:r w:rsidDel="00255669">
          <w:rPr>
            <w:lang w:eastAsia="zh-CN"/>
          </w:rPr>
          <w:delText>是可接受的传输计划</w:delText>
        </w:r>
      </w:del>
      <w:r>
        <w:rPr>
          <w:lang w:eastAsia="zh-CN"/>
        </w:rPr>
        <w:t>，或</w:t>
      </w:r>
    </w:p>
    <w:p w14:paraId="351B297E" w14:textId="42F6D6EC" w:rsidR="006B326C" w:rsidRDefault="009B4794">
      <w:pPr>
        <w:pStyle w:val="a3"/>
        <w:tabs>
          <w:tab w:val="left" w:pos="1435"/>
        </w:tabs>
        <w:spacing w:line="312" w:lineRule="exact"/>
        <w:ind w:left="1436" w:right="283"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来自当前（正在使用的）模型的</w:t>
      </w:r>
      <w:del w:id="62" w:author="378653276@qq.com" w:date="2021-04-20T22:30:00Z">
        <w:r w:rsidDel="0067247E">
          <w:rPr>
            <w:lang w:eastAsia="zh-CN"/>
          </w:rPr>
          <w:delText>发电机所有者</w:delText>
        </w:r>
      </w:del>
      <w:ins w:id="63" w:author="378653276@qq.com" w:date="2021-04-20T22:30:00Z">
        <w:r w:rsidR="0067247E">
          <w:rPr>
            <w:lang w:eastAsia="zh-CN"/>
          </w:rPr>
          <w:t>发电资产拥有者</w:t>
        </w:r>
      </w:ins>
      <w:r>
        <w:rPr>
          <w:lang w:eastAsia="zh-CN"/>
        </w:rPr>
        <w:t>的任何现有适用</w:t>
      </w:r>
      <w:del w:id="64" w:author="378653276@qq.com" w:date="2021-04-20T22:32:00Z">
        <w:r w:rsidDel="0067247E">
          <w:rPr>
            <w:lang w:eastAsia="zh-CN"/>
          </w:rPr>
          <w:delText>单元</w:delText>
        </w:r>
      </w:del>
      <w:ins w:id="65" w:author="378653276@qq.com" w:date="2021-04-20T22:32:00Z">
        <w:r w:rsidR="0067247E">
          <w:rPr>
            <w:lang w:eastAsia="zh-CN"/>
          </w:rPr>
          <w:t>机组</w:t>
        </w:r>
      </w:ins>
      <w:r>
        <w:rPr>
          <w:lang w:eastAsia="zh-CN"/>
        </w:rPr>
        <w:t>的特定</w:t>
      </w:r>
      <w:proofErr w:type="gramStart"/>
      <w:r>
        <w:rPr>
          <w:lang w:eastAsia="zh-CN"/>
        </w:rPr>
        <w:t>涡</w:t>
      </w:r>
      <w:proofErr w:type="gramEnd"/>
      <w:del w:id="66" w:author="378653276@qq.com" w:date="2021-04-20T22:32:00Z">
        <w:r w:rsidDel="0067247E">
          <w:rPr>
            <w:lang w:eastAsia="zh-CN"/>
          </w:rPr>
          <w:delText xml:space="preserve"> </w:delText>
        </w:r>
      </w:del>
      <w:r>
        <w:rPr>
          <w:lang w:eastAsia="zh-CN"/>
        </w:rPr>
        <w:t>轮/</w:t>
      </w:r>
      <w:del w:id="67" w:author="378653276@qq.com" w:date="2021-04-20T22:33:00Z">
        <w:r w:rsidDel="0067247E">
          <w:rPr>
            <w:lang w:eastAsia="zh-CN"/>
          </w:rPr>
          <w:delText>治理器</w:delText>
        </w:r>
      </w:del>
      <w:ins w:id="68" w:author="378653276@qq.com" w:date="2021-04-20T22:33:00Z">
        <w:r w:rsidR="0067247E">
          <w:rPr>
            <w:lang w:eastAsia="zh-CN"/>
          </w:rPr>
          <w:t>调速器</w:t>
        </w:r>
      </w:ins>
      <w:r>
        <w:rPr>
          <w:lang w:eastAsia="zh-CN"/>
        </w:rPr>
        <w:t>和负载控制或有功功率/频率控制系统的模型数据。</w:t>
      </w:r>
    </w:p>
    <w:p w14:paraId="6E139B97" w14:textId="0FE02BDF" w:rsidR="006B326C" w:rsidRDefault="009B4794">
      <w:pPr>
        <w:spacing w:before="97" w:line="232" w:lineRule="auto"/>
        <w:ind w:left="1065" w:right="337" w:hanging="566"/>
        <w:rPr>
          <w:rFonts w:ascii="宋体" w:eastAsia="宋体" w:hAnsi="宋体" w:cs="宋体"/>
          <w:sz w:val="25"/>
          <w:szCs w:val="25"/>
          <w:lang w:eastAsia="zh-CN"/>
        </w:rPr>
      </w:pPr>
      <w:r>
        <w:rPr>
          <w:rFonts w:ascii="宋体" w:eastAsia="宋体" w:hAnsi="宋体" w:cs="宋体"/>
          <w:b/>
          <w:bCs/>
          <w:lang w:eastAsia="zh-CN"/>
        </w:rPr>
        <w:t>R2。</w:t>
      </w:r>
      <w:r>
        <w:rPr>
          <w:rFonts w:ascii="宋体" w:eastAsia="宋体" w:hAnsi="宋体" w:cs="宋体"/>
          <w:b/>
          <w:bCs/>
          <w:spacing w:val="22"/>
          <w:lang w:eastAsia="zh-CN"/>
        </w:rPr>
        <w:t xml:space="preserve"> </w:t>
      </w:r>
      <w:r>
        <w:rPr>
          <w:rFonts w:ascii="宋体" w:eastAsia="宋体" w:hAnsi="宋体" w:cs="宋体"/>
          <w:sz w:val="24"/>
          <w:szCs w:val="24"/>
          <w:lang w:eastAsia="zh-CN"/>
        </w:rPr>
        <w:t>每个</w:t>
      </w:r>
      <w:del w:id="69" w:author="378653276@qq.com" w:date="2021-04-20T22:30:00Z">
        <w:r w:rsidDel="0067247E">
          <w:rPr>
            <w:rFonts w:ascii="宋体" w:eastAsia="宋体" w:hAnsi="宋体" w:cs="宋体"/>
            <w:sz w:val="24"/>
            <w:szCs w:val="24"/>
            <w:lang w:eastAsia="zh-CN"/>
          </w:rPr>
          <w:delText>发电机所有者</w:delText>
        </w:r>
      </w:del>
      <w:ins w:id="70" w:author="378653276@qq.com" w:date="2021-04-20T22:30:00Z">
        <w:r w:rsidR="0067247E">
          <w:rPr>
            <w:rFonts w:ascii="宋体" w:eastAsia="宋体" w:hAnsi="宋体" w:cs="宋体"/>
            <w:sz w:val="24"/>
            <w:szCs w:val="24"/>
            <w:lang w:eastAsia="zh-CN"/>
          </w:rPr>
          <w:t>发电资产拥有者</w:t>
        </w:r>
      </w:ins>
      <w:r>
        <w:rPr>
          <w:rFonts w:ascii="宋体" w:eastAsia="宋体" w:hAnsi="宋体" w:cs="宋体"/>
          <w:sz w:val="24"/>
          <w:szCs w:val="24"/>
          <w:lang w:eastAsia="zh-CN"/>
        </w:rPr>
        <w:t>应为每个适用的</w:t>
      </w:r>
      <w:del w:id="71" w:author="378653276@qq.com" w:date="2021-04-20T22:32:00Z">
        <w:r w:rsidDel="0067247E">
          <w:rPr>
            <w:rFonts w:ascii="宋体" w:eastAsia="宋体" w:hAnsi="宋体" w:cs="宋体"/>
            <w:sz w:val="24"/>
            <w:szCs w:val="24"/>
            <w:lang w:eastAsia="zh-CN"/>
          </w:rPr>
          <w:delText>单元</w:delText>
        </w:r>
      </w:del>
      <w:ins w:id="72" w:author="378653276@qq.com" w:date="2021-04-20T22:32:00Z">
        <w:r w:rsidR="0067247E">
          <w:rPr>
            <w:rFonts w:ascii="宋体" w:eastAsia="宋体" w:hAnsi="宋体" w:cs="宋体"/>
            <w:sz w:val="24"/>
            <w:szCs w:val="24"/>
            <w:lang w:eastAsia="zh-CN"/>
          </w:rPr>
          <w:t>机组</w:t>
        </w:r>
      </w:ins>
      <w:r>
        <w:rPr>
          <w:rFonts w:ascii="宋体" w:eastAsia="宋体" w:hAnsi="宋体" w:cs="宋体"/>
          <w:sz w:val="24"/>
          <w:szCs w:val="24"/>
          <w:lang w:eastAsia="zh-CN"/>
        </w:rPr>
        <w:t>提供一个经过验证</w:t>
      </w:r>
      <w:ins w:id="73" w:author="378653276@qq.com" w:date="2021-04-20T22:42:00Z">
        <w:r w:rsidR="00255669">
          <w:rPr>
            <w:rFonts w:ascii="宋体" w:eastAsia="宋体" w:hAnsi="宋体" w:cs="宋体" w:hint="eastAsia"/>
            <w:sz w:val="24"/>
            <w:szCs w:val="24"/>
            <w:lang w:eastAsia="zh-CN"/>
          </w:rPr>
          <w:t>后</w:t>
        </w:r>
      </w:ins>
      <w:r>
        <w:rPr>
          <w:rFonts w:ascii="宋体" w:eastAsia="宋体" w:hAnsi="宋体" w:cs="宋体"/>
          <w:sz w:val="24"/>
          <w:szCs w:val="24"/>
          <w:lang w:eastAsia="zh-CN"/>
        </w:rPr>
        <w:t>的涡轮/</w:t>
      </w:r>
      <w:del w:id="74" w:author="378653276@qq.com" w:date="2021-04-20T22:33:00Z">
        <w:r w:rsidDel="0067247E">
          <w:rPr>
            <w:rFonts w:ascii="宋体" w:eastAsia="宋体" w:hAnsi="宋体" w:cs="宋体"/>
            <w:sz w:val="24"/>
            <w:szCs w:val="24"/>
            <w:lang w:eastAsia="zh-CN"/>
          </w:rPr>
          <w:delText>治理器</w:delText>
        </w:r>
      </w:del>
      <w:ins w:id="75" w:author="378653276@qq.com" w:date="2021-04-20T22:33:00Z">
        <w:r w:rsidR="0067247E">
          <w:rPr>
            <w:rFonts w:ascii="宋体" w:eastAsia="宋体" w:hAnsi="宋体" w:cs="宋体"/>
            <w:sz w:val="24"/>
            <w:szCs w:val="24"/>
            <w:lang w:eastAsia="zh-CN"/>
          </w:rPr>
          <w:t>调速器</w:t>
        </w:r>
      </w:ins>
      <w:r>
        <w:rPr>
          <w:rFonts w:ascii="宋体" w:eastAsia="宋体" w:hAnsi="宋体" w:cs="宋体"/>
          <w:sz w:val="24"/>
          <w:szCs w:val="24"/>
          <w:lang w:eastAsia="zh-CN"/>
        </w:rPr>
        <w:t>和负</w:t>
      </w:r>
      <w:del w:id="76" w:author="378653276@qq.com" w:date="2021-04-20T22:42:00Z">
        <w:r w:rsidDel="00853D5B">
          <w:rPr>
            <w:rFonts w:ascii="宋体" w:eastAsia="宋体" w:hAnsi="宋体" w:cs="宋体"/>
            <w:sz w:val="24"/>
            <w:szCs w:val="24"/>
            <w:lang w:eastAsia="zh-CN"/>
          </w:rPr>
          <w:delText xml:space="preserve"> </w:delText>
        </w:r>
      </w:del>
      <w:proofErr w:type="gramStart"/>
      <w:r>
        <w:rPr>
          <w:rFonts w:ascii="宋体" w:eastAsia="宋体" w:hAnsi="宋体" w:cs="宋体"/>
          <w:sz w:val="24"/>
          <w:szCs w:val="24"/>
          <w:lang w:eastAsia="zh-CN"/>
        </w:rPr>
        <w:t>载控制</w:t>
      </w:r>
      <w:proofErr w:type="gramEnd"/>
      <w:r>
        <w:rPr>
          <w:rFonts w:ascii="宋体" w:eastAsia="宋体" w:hAnsi="宋体" w:cs="宋体"/>
          <w:sz w:val="24"/>
          <w:szCs w:val="24"/>
          <w:lang w:eastAsia="zh-CN"/>
        </w:rPr>
        <w:t>或有功功率/频率控制模型，包括文件和数据（如第2.1部分所述），按</w:t>
      </w:r>
      <w:del w:id="77" w:author="378653276@qq.com" w:date="2021-04-20T22:42:00Z">
        <w:r w:rsidDel="00853D5B">
          <w:rPr>
            <w:rFonts w:ascii="宋体" w:eastAsia="宋体" w:hAnsi="宋体" w:cs="宋体"/>
            <w:sz w:val="24"/>
            <w:szCs w:val="24"/>
            <w:lang w:eastAsia="zh-CN"/>
          </w:rPr>
          <w:delText xml:space="preserve"> </w:delText>
        </w:r>
      </w:del>
      <w:r>
        <w:rPr>
          <w:rFonts w:ascii="宋体" w:eastAsia="宋体" w:hAnsi="宋体" w:cs="宋体"/>
          <w:w w:val="95"/>
          <w:sz w:val="24"/>
          <w:szCs w:val="24"/>
          <w:lang w:eastAsia="zh-CN"/>
        </w:rPr>
        <w:t>照MOD-027附件1.规定的周期提供给其</w:t>
      </w:r>
      <w:del w:id="78" w:author="378653276@qq.com" w:date="2021-04-20T22:30:00Z">
        <w:r w:rsidDel="0067247E">
          <w:rPr>
            <w:rFonts w:ascii="宋体" w:eastAsia="宋体" w:hAnsi="宋体" w:cs="宋体"/>
            <w:w w:val="95"/>
            <w:sz w:val="24"/>
            <w:szCs w:val="24"/>
            <w:lang w:eastAsia="zh-CN"/>
          </w:rPr>
          <w:delText>传输规划师</w:delText>
        </w:r>
      </w:del>
      <w:ins w:id="79" w:author="378653276@qq.com" w:date="2021-04-20T22:30:00Z">
        <w:r w:rsidR="0067247E">
          <w:rPr>
            <w:rFonts w:ascii="宋体" w:eastAsia="宋体" w:hAnsi="宋体" w:cs="宋体"/>
            <w:w w:val="95"/>
            <w:sz w:val="24"/>
            <w:szCs w:val="24"/>
            <w:lang w:eastAsia="zh-CN"/>
          </w:rPr>
          <w:t>传输规划人员</w:t>
        </w:r>
      </w:ins>
      <w:r>
        <w:rPr>
          <w:rFonts w:ascii="宋体" w:eastAsia="宋体" w:hAnsi="宋体" w:cs="宋体"/>
          <w:i/>
          <w:w w:val="95"/>
          <w:sz w:val="25"/>
          <w:szCs w:val="25"/>
          <w:lang w:eastAsia="zh-CN"/>
        </w:rPr>
        <w:t xml:space="preserve">[违规风险因素：中度][时间 </w:t>
      </w:r>
      <w:r>
        <w:rPr>
          <w:rFonts w:ascii="宋体" w:eastAsia="宋体" w:hAnsi="宋体" w:cs="宋体"/>
          <w:i/>
          <w:sz w:val="25"/>
          <w:szCs w:val="25"/>
          <w:lang w:eastAsia="zh-CN"/>
        </w:rPr>
        <w:t>范围：长期规划]</w:t>
      </w:r>
    </w:p>
    <w:p w14:paraId="0144E160" w14:textId="1C1267CF" w:rsidR="006B326C" w:rsidRDefault="009B4794">
      <w:pPr>
        <w:pStyle w:val="a3"/>
        <w:spacing w:before="123" w:line="232" w:lineRule="auto"/>
        <w:ind w:right="259" w:hanging="504"/>
        <w:rPr>
          <w:lang w:eastAsia="zh-CN"/>
        </w:rPr>
      </w:pPr>
      <w:r>
        <w:rPr>
          <w:rFonts w:ascii="Times New Roman" w:eastAsia="Times New Roman" w:hAnsi="Times New Roman" w:cs="Times New Roman"/>
          <w:b/>
          <w:bCs/>
          <w:spacing w:val="-4"/>
          <w:lang w:eastAsia="zh-CN"/>
        </w:rPr>
        <w:t>2.1.</w:t>
      </w:r>
      <w:r>
        <w:rPr>
          <w:rFonts w:ascii="Times New Roman" w:eastAsia="Times New Roman" w:hAnsi="Times New Roman" w:cs="Times New Roman"/>
          <w:b/>
          <w:bCs/>
          <w:spacing w:val="41"/>
          <w:lang w:eastAsia="zh-CN"/>
        </w:rPr>
        <w:t xml:space="preserve"> </w:t>
      </w:r>
      <w:r>
        <w:rPr>
          <w:lang w:eastAsia="zh-CN"/>
        </w:rPr>
        <w:t>每个适用的</w:t>
      </w:r>
      <w:del w:id="80" w:author="378653276@qq.com" w:date="2021-04-20T22:32:00Z">
        <w:r w:rsidDel="0067247E">
          <w:rPr>
            <w:lang w:eastAsia="zh-CN"/>
          </w:rPr>
          <w:delText>单元</w:delText>
        </w:r>
      </w:del>
      <w:ins w:id="81" w:author="378653276@qq.com" w:date="2021-04-20T22:32:00Z">
        <w:r w:rsidR="0067247E">
          <w:rPr>
            <w:lang w:eastAsia="zh-CN"/>
          </w:rPr>
          <w:t>机组</w:t>
        </w:r>
      </w:ins>
      <w:r>
        <w:rPr>
          <w:lang w:eastAsia="zh-CN"/>
        </w:rPr>
        <w:t>的模型应由</w:t>
      </w:r>
      <w:del w:id="82" w:author="378653276@qq.com" w:date="2021-04-20T22:30:00Z">
        <w:r w:rsidDel="0067247E">
          <w:rPr>
            <w:lang w:eastAsia="zh-CN"/>
          </w:rPr>
          <w:delText>发电机所有者</w:delText>
        </w:r>
      </w:del>
      <w:ins w:id="83" w:author="378653276@qq.com" w:date="2021-04-20T22:30:00Z">
        <w:r w:rsidR="0067247E">
          <w:rPr>
            <w:lang w:eastAsia="zh-CN"/>
          </w:rPr>
          <w:t>发电资产拥有者</w:t>
        </w:r>
      </w:ins>
      <w:r>
        <w:rPr>
          <w:lang w:eastAsia="zh-CN"/>
        </w:rPr>
        <w:t>使用一个或多个</w:t>
      </w:r>
      <w:del w:id="84" w:author="378653276@qq.com" w:date="2021-04-20T22:30:00Z">
        <w:r w:rsidDel="0067247E">
          <w:rPr>
            <w:lang w:eastAsia="zh-CN"/>
          </w:rPr>
          <w:delText>传输规划师</w:delText>
        </w:r>
      </w:del>
      <w:ins w:id="85" w:author="378653276@qq.com" w:date="2021-04-20T22:30:00Z">
        <w:r w:rsidR="0067247E">
          <w:rPr>
            <w:lang w:eastAsia="zh-CN"/>
          </w:rPr>
          <w:t>传输规划人员</w:t>
        </w:r>
      </w:ins>
      <w:r>
        <w:rPr>
          <w:lang w:eastAsia="zh-CN"/>
        </w:rPr>
        <w:t>可以</w:t>
      </w:r>
      <w:del w:id="86" w:author="378653276@qq.com" w:date="2021-04-20T22:44:00Z">
        <w:r w:rsidDel="00853D5B">
          <w:rPr>
            <w:lang w:eastAsia="zh-CN"/>
          </w:rPr>
          <w:delText xml:space="preserve"> </w:delText>
        </w:r>
      </w:del>
      <w:r>
        <w:rPr>
          <w:lang w:eastAsia="zh-CN"/>
        </w:rPr>
        <w:t>接受的模型进行验证。 在发电厂（根据4.2.1.2、4.2.2.2或4.2.3.2节) 中，可使用单个</w:t>
      </w:r>
      <w:del w:id="87" w:author="378653276@qq.com" w:date="2021-04-20T22:32:00Z">
        <w:r w:rsidDel="0067247E">
          <w:rPr>
            <w:lang w:eastAsia="zh-CN"/>
          </w:rPr>
          <w:delText>单元</w:delText>
        </w:r>
      </w:del>
      <w:ins w:id="88" w:author="378653276@qq.com" w:date="2021-04-20T22:32:00Z">
        <w:r w:rsidR="0067247E">
          <w:rPr>
            <w:lang w:eastAsia="zh-CN"/>
          </w:rPr>
          <w:t>机组</w:t>
        </w:r>
      </w:ins>
      <w:r>
        <w:rPr>
          <w:lang w:eastAsia="zh-CN"/>
        </w:rPr>
        <w:t>或聚合</w:t>
      </w:r>
      <w:del w:id="89" w:author="378653276@qq.com" w:date="2021-04-20T22:32:00Z">
        <w:r w:rsidDel="0067247E">
          <w:rPr>
            <w:lang w:eastAsia="zh-CN"/>
          </w:rPr>
          <w:delText>单元</w:delText>
        </w:r>
      </w:del>
      <w:ins w:id="90" w:author="378653276@qq.com" w:date="2021-04-20T22:32:00Z">
        <w:r w:rsidR="0067247E">
          <w:rPr>
            <w:lang w:eastAsia="zh-CN"/>
          </w:rPr>
          <w:t>机组</w:t>
        </w:r>
      </w:ins>
      <w:r>
        <w:rPr>
          <w:lang w:eastAsia="zh-CN"/>
        </w:rPr>
        <w:t>模型或两者兼而有之，对额定小于20</w:t>
      </w:r>
      <w:ins w:id="91" w:author="378653276@qq.com" w:date="2021-04-20T22:44:00Z">
        <w:r w:rsidR="00132B46">
          <w:rPr>
            <w:rFonts w:hint="eastAsia"/>
            <w:lang w:eastAsia="zh-CN"/>
          </w:rPr>
          <w:t>MVA</w:t>
        </w:r>
        <w:r w:rsidR="00132B46" w:rsidDel="00132B46">
          <w:rPr>
            <w:lang w:eastAsia="zh-CN"/>
          </w:rPr>
          <w:t xml:space="preserve"> </w:t>
        </w:r>
      </w:ins>
      <w:del w:id="92" w:author="378653276@qq.com" w:date="2021-04-20T22:44:00Z">
        <w:r w:rsidDel="00132B46">
          <w:rPr>
            <w:lang w:eastAsia="zh-CN"/>
          </w:rPr>
          <w:delText>兆伏 安</w:delText>
        </w:r>
      </w:del>
      <w:r>
        <w:rPr>
          <w:lang w:eastAsia="zh-CN"/>
        </w:rPr>
        <w:t>(铭牌总额定值）的单个</w:t>
      </w:r>
      <w:del w:id="93" w:author="378653276@qq.com" w:date="2021-04-20T22:32:00Z">
        <w:r w:rsidDel="0067247E">
          <w:rPr>
            <w:lang w:eastAsia="zh-CN"/>
          </w:rPr>
          <w:delText>单元</w:delText>
        </w:r>
      </w:del>
      <w:ins w:id="94" w:author="378653276@qq.com" w:date="2021-04-20T22:32:00Z">
        <w:r w:rsidR="0067247E">
          <w:rPr>
            <w:lang w:eastAsia="zh-CN"/>
          </w:rPr>
          <w:t>机组</w:t>
        </w:r>
      </w:ins>
      <w:r>
        <w:rPr>
          <w:lang w:eastAsia="zh-CN"/>
        </w:rPr>
        <w:t>进行验证。 每次核查应包括以下内容：</w:t>
      </w:r>
    </w:p>
    <w:p w14:paraId="4A86DA8B" w14:textId="3C977E68" w:rsidR="006B326C" w:rsidRDefault="009B4794">
      <w:pPr>
        <w:pStyle w:val="a3"/>
        <w:tabs>
          <w:tab w:val="left" w:pos="2299"/>
        </w:tabs>
        <w:spacing w:before="119"/>
        <w:ind w:right="259"/>
        <w:rPr>
          <w:lang w:eastAsia="zh-CN"/>
        </w:rPr>
      </w:pPr>
      <w:r>
        <w:rPr>
          <w:rFonts w:ascii="Times New Roman" w:eastAsia="Times New Roman" w:hAnsi="Times New Roman" w:cs="Times New Roman"/>
          <w:b/>
          <w:bCs/>
          <w:w w:val="95"/>
          <w:sz w:val="22"/>
          <w:szCs w:val="22"/>
          <w:lang w:eastAsia="zh-CN"/>
        </w:rPr>
        <w:t>2.1.1.</w:t>
      </w:r>
      <w:r>
        <w:rPr>
          <w:rFonts w:ascii="Times New Roman" w:eastAsia="Times New Roman" w:hAnsi="Times New Roman" w:cs="Times New Roman"/>
          <w:b/>
          <w:bCs/>
          <w:w w:val="95"/>
          <w:sz w:val="22"/>
          <w:szCs w:val="22"/>
          <w:lang w:eastAsia="zh-CN"/>
        </w:rPr>
        <w:tab/>
      </w:r>
      <w:r>
        <w:rPr>
          <w:lang w:eastAsia="zh-CN"/>
        </w:rPr>
        <w:t>文件比较适用</w:t>
      </w:r>
      <w:del w:id="95" w:author="378653276@qq.com" w:date="2021-04-20T22:32:00Z">
        <w:r w:rsidDel="0067247E">
          <w:rPr>
            <w:lang w:eastAsia="zh-CN"/>
          </w:rPr>
          <w:delText>单元</w:delText>
        </w:r>
      </w:del>
      <w:ins w:id="96" w:author="378653276@qq.com" w:date="2021-04-20T22:32:00Z">
        <w:r w:rsidR="0067247E">
          <w:rPr>
            <w:lang w:eastAsia="zh-CN"/>
          </w:rPr>
          <w:t>机组</w:t>
        </w:r>
      </w:ins>
      <w:r>
        <w:rPr>
          <w:lang w:eastAsia="zh-CN"/>
        </w:rPr>
        <w:t>的MW模型响应与记录的MW响应的任何一种：</w:t>
      </w:r>
    </w:p>
    <w:p w14:paraId="327AE8F4" w14:textId="46169CEA" w:rsidR="006B326C" w:rsidRDefault="009B4794">
      <w:pPr>
        <w:pStyle w:val="a3"/>
        <w:tabs>
          <w:tab w:val="left" w:pos="3019"/>
        </w:tabs>
        <w:spacing w:before="138" w:line="308" w:lineRule="exact"/>
        <w:ind w:left="3020" w:right="499" w:hanging="360"/>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满足MOD-027附件1注1的系统扰动的频率漂移与适用的</w:t>
      </w:r>
      <w:del w:id="97" w:author="378653276@qq.com" w:date="2021-04-20T22:32:00Z">
        <w:r w:rsidDel="0067247E">
          <w:rPr>
            <w:lang w:eastAsia="zh-CN"/>
          </w:rPr>
          <w:delText>单元</w:delText>
        </w:r>
      </w:del>
      <w:ins w:id="98" w:author="378653276@qq.com" w:date="2021-04-20T22:32:00Z">
        <w:r w:rsidR="0067247E">
          <w:rPr>
            <w:lang w:eastAsia="zh-CN"/>
          </w:rPr>
          <w:t>机组</w:t>
        </w:r>
      </w:ins>
      <w:ins w:id="99" w:author="378653276@qq.com" w:date="2021-04-20T22:49:00Z">
        <w:r w:rsidR="00132B46" w:rsidRPr="00132B46">
          <w:rPr>
            <w:rFonts w:hint="eastAsia"/>
            <w:highlight w:val="yellow"/>
            <w:lang w:eastAsia="zh-CN"/>
            <w:rPrChange w:id="100" w:author="378653276@qq.com" w:date="2021-04-20T22:49:00Z">
              <w:rPr>
                <w:rFonts w:hint="eastAsia"/>
                <w:lang w:eastAsia="zh-CN"/>
              </w:rPr>
            </w:rPrChange>
          </w:rPr>
          <w:t>联机</w:t>
        </w:r>
      </w:ins>
      <w:del w:id="101" w:author="378653276@qq.com" w:date="2021-04-20T22:45:00Z">
        <w:r w:rsidDel="00132B46">
          <w:rPr>
            <w:lang w:eastAsia="zh-CN"/>
          </w:rPr>
          <w:delText xml:space="preserve"> </w:delText>
        </w:r>
      </w:del>
      <w:del w:id="102" w:author="378653276@qq.com" w:date="2021-04-20T22:49:00Z">
        <w:r w:rsidDel="00132B46">
          <w:rPr>
            <w:lang w:eastAsia="zh-CN"/>
          </w:rPr>
          <w:delText>在线</w:delText>
        </w:r>
      </w:del>
      <w:r>
        <w:rPr>
          <w:lang w:eastAsia="zh-CN"/>
        </w:rPr>
        <w:t>，</w:t>
      </w:r>
    </w:p>
    <w:p w14:paraId="3047B182" w14:textId="5FB1602C" w:rsidR="006B326C" w:rsidRDefault="009B4794">
      <w:pPr>
        <w:pStyle w:val="a3"/>
        <w:tabs>
          <w:tab w:val="left" w:pos="3019"/>
        </w:tabs>
        <w:spacing w:before="90"/>
        <w:ind w:left="2660" w:right="259"/>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调速器参考变更与适用</w:t>
      </w:r>
      <w:ins w:id="103" w:author="378653276@qq.com" w:date="2021-04-20T22:46:00Z">
        <w:r w:rsidR="00132B46">
          <w:rPr>
            <w:rFonts w:hint="eastAsia"/>
            <w:lang w:eastAsia="zh-CN"/>
          </w:rPr>
          <w:t>机组</w:t>
        </w:r>
      </w:ins>
      <w:del w:id="104" w:author="378653276@qq.com" w:date="2021-04-20T22:46:00Z">
        <w:r w:rsidDel="00132B46">
          <w:rPr>
            <w:lang w:eastAsia="zh-CN"/>
          </w:rPr>
          <w:delText>单位</w:delText>
        </w:r>
      </w:del>
      <w:r>
        <w:rPr>
          <w:lang w:eastAsia="zh-CN"/>
        </w:rPr>
        <w:t>联机，或</w:t>
      </w:r>
    </w:p>
    <w:p w14:paraId="49718C09" w14:textId="77777777" w:rsidR="006B326C" w:rsidRDefault="009B4794">
      <w:pPr>
        <w:pStyle w:val="a3"/>
        <w:tabs>
          <w:tab w:val="left" w:pos="3019"/>
        </w:tabs>
        <w:spacing w:before="101"/>
        <w:ind w:left="2660" w:right="259"/>
        <w:rPr>
          <w:sz w:val="12"/>
          <w:szCs w:val="12"/>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一次局部抗负荷试验，</w:t>
      </w:r>
      <w:r>
        <w:rPr>
          <w:position w:val="12"/>
          <w:sz w:val="12"/>
          <w:szCs w:val="12"/>
          <w:lang w:eastAsia="zh-CN"/>
        </w:rPr>
        <w:t>2</w:t>
      </w:r>
    </w:p>
    <w:p w14:paraId="24161DDF" w14:textId="77777777" w:rsidR="006B326C" w:rsidRDefault="009B4794">
      <w:pPr>
        <w:tabs>
          <w:tab w:val="left" w:pos="2299"/>
        </w:tabs>
        <w:spacing w:before="96"/>
        <w:ind w:left="1580" w:right="259"/>
        <w:rPr>
          <w:rFonts w:ascii="宋体" w:eastAsia="宋体" w:hAnsi="宋体" w:cs="宋体"/>
          <w:sz w:val="24"/>
          <w:szCs w:val="24"/>
          <w:lang w:eastAsia="zh-CN"/>
        </w:rPr>
      </w:pPr>
      <w:r>
        <w:rPr>
          <w:rFonts w:ascii="Times New Roman" w:eastAsia="Times New Roman" w:hAnsi="Times New Roman" w:cs="Times New Roman"/>
          <w:b/>
          <w:bCs/>
          <w:w w:val="95"/>
          <w:lang w:eastAsia="zh-CN"/>
        </w:rPr>
        <w:t>2.1.2.</w:t>
      </w:r>
      <w:r>
        <w:rPr>
          <w:rFonts w:ascii="Times New Roman" w:eastAsia="Times New Roman" w:hAnsi="Times New Roman" w:cs="Times New Roman"/>
          <w:b/>
          <w:bCs/>
          <w:w w:val="95"/>
          <w:lang w:eastAsia="zh-CN"/>
        </w:rPr>
        <w:tab/>
      </w:r>
      <w:r>
        <w:rPr>
          <w:rFonts w:ascii="宋体" w:eastAsia="宋体" w:hAnsi="宋体" w:cs="宋体"/>
          <w:sz w:val="24"/>
          <w:szCs w:val="24"/>
          <w:lang w:eastAsia="zh-CN"/>
        </w:rPr>
        <w:t>调速器和负载控制或有功功率控制/频率控制的类型</w:t>
      </w:r>
      <w:r>
        <w:rPr>
          <w:rFonts w:ascii="宋体" w:eastAsia="宋体" w:hAnsi="宋体" w:cs="宋体"/>
          <w:position w:val="12"/>
          <w:sz w:val="12"/>
          <w:szCs w:val="12"/>
          <w:lang w:eastAsia="zh-CN"/>
        </w:rPr>
        <w:t xml:space="preserve">3  </w:t>
      </w:r>
      <w:r>
        <w:rPr>
          <w:rFonts w:ascii="宋体" w:eastAsia="宋体" w:hAnsi="宋体" w:cs="宋体"/>
          <w:sz w:val="24"/>
          <w:szCs w:val="24"/>
          <w:lang w:eastAsia="zh-CN"/>
        </w:rPr>
        <w:t>设备，</w:t>
      </w:r>
    </w:p>
    <w:p w14:paraId="7F84BD5D" w14:textId="77777777" w:rsidR="006B326C" w:rsidRDefault="006B326C">
      <w:pPr>
        <w:rPr>
          <w:rFonts w:ascii="宋体" w:eastAsia="宋体" w:hAnsi="宋体" w:cs="宋体"/>
          <w:sz w:val="20"/>
          <w:szCs w:val="20"/>
          <w:lang w:eastAsia="zh-CN"/>
        </w:rPr>
      </w:pPr>
    </w:p>
    <w:p w14:paraId="22619252" w14:textId="77777777" w:rsidR="006B326C" w:rsidRDefault="006B326C">
      <w:pPr>
        <w:spacing w:before="10"/>
        <w:rPr>
          <w:rFonts w:ascii="宋体" w:eastAsia="宋体" w:hAnsi="宋体" w:cs="宋体"/>
          <w:sz w:val="14"/>
          <w:szCs w:val="14"/>
          <w:lang w:eastAsia="zh-CN"/>
        </w:rPr>
      </w:pPr>
    </w:p>
    <w:p w14:paraId="14371F3F" w14:textId="77777777" w:rsidR="006B326C" w:rsidRDefault="00132B46">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F2D334E">
          <v:group id="_x0000_s1056" style="width:144.6pt;height:.6pt;mso-position-horizontal-relative:char;mso-position-vertical-relative:line" coordsize="2892,12">
            <v:group id="_x0000_s1057" style="position:absolute;left:6;top:6;width:2880;height:2" coordorigin="6,6" coordsize="2880,2">
              <v:shape id="_x0000_s1058" style="position:absolute;left:6;top:6;width:2880;height:2" coordorigin="6,6" coordsize="2880,0" path="m6,6r2880,e" filled="f" strokeweight=".6pt">
                <v:path arrowok="t"/>
              </v:shape>
            </v:group>
            <w10:anchorlock/>
          </v:group>
        </w:pict>
      </w:r>
    </w:p>
    <w:p w14:paraId="21B663FE" w14:textId="79EA8F1F" w:rsidR="006B326C" w:rsidRDefault="009B4794">
      <w:pPr>
        <w:spacing w:before="157" w:line="237" w:lineRule="auto"/>
        <w:ind w:left="140" w:right="469"/>
        <w:jc w:val="both"/>
        <w:rPr>
          <w:rFonts w:ascii="宋体" w:eastAsia="宋体" w:hAnsi="宋体" w:cs="宋体"/>
          <w:sz w:val="18"/>
          <w:szCs w:val="18"/>
          <w:lang w:eastAsia="zh-CN"/>
        </w:rPr>
      </w:pPr>
      <w:r>
        <w:rPr>
          <w:rFonts w:ascii="宋体" w:eastAsia="宋体" w:hAnsi="宋体" w:cs="宋体"/>
          <w:position w:val="6"/>
          <w:sz w:val="12"/>
          <w:szCs w:val="12"/>
          <w:lang w:eastAsia="zh-CN"/>
        </w:rPr>
        <w:t xml:space="preserve">2 </w:t>
      </w:r>
      <w:r>
        <w:rPr>
          <w:rFonts w:ascii="宋体" w:eastAsia="宋体" w:hAnsi="宋体" w:cs="宋体"/>
          <w:sz w:val="18"/>
          <w:szCs w:val="18"/>
          <w:lang w:eastAsia="zh-CN"/>
        </w:rPr>
        <w:t>必须识别测试的控制模式与最终仿真模型之间的差异，特别是在分析</w:t>
      </w:r>
      <w:ins w:id="105" w:author="378653276@qq.com" w:date="2021-04-20T22:55:00Z">
        <w:r w:rsidR="005542CB">
          <w:rPr>
            <w:rFonts w:ascii="宋体" w:eastAsia="宋体" w:hAnsi="宋体" w:cs="宋体" w:hint="eastAsia"/>
            <w:sz w:val="18"/>
            <w:szCs w:val="18"/>
            <w:lang w:eastAsia="zh-CN"/>
          </w:rPr>
          <w:t>抗</w:t>
        </w:r>
      </w:ins>
      <w:r>
        <w:rPr>
          <w:rFonts w:ascii="宋体" w:eastAsia="宋体" w:hAnsi="宋体" w:cs="宋体"/>
          <w:sz w:val="18"/>
          <w:szCs w:val="18"/>
          <w:lang w:eastAsia="zh-CN"/>
        </w:rPr>
        <w:t>负</w:t>
      </w:r>
      <w:ins w:id="106" w:author="378653276@qq.com" w:date="2021-04-20T22:55:00Z">
        <w:r w:rsidR="005542CB">
          <w:rPr>
            <w:rFonts w:ascii="宋体" w:eastAsia="宋体" w:hAnsi="宋体" w:cs="宋体" w:hint="eastAsia"/>
            <w:sz w:val="18"/>
            <w:szCs w:val="18"/>
            <w:lang w:eastAsia="zh-CN"/>
          </w:rPr>
          <w:t>荷</w:t>
        </w:r>
      </w:ins>
      <w:del w:id="107" w:author="378653276@qq.com" w:date="2021-04-20T22:55:00Z">
        <w:r w:rsidDel="005542CB">
          <w:rPr>
            <w:rFonts w:ascii="宋体" w:eastAsia="宋体" w:hAnsi="宋体" w:cs="宋体"/>
            <w:sz w:val="18"/>
            <w:szCs w:val="18"/>
            <w:lang w:eastAsia="zh-CN"/>
          </w:rPr>
          <w:delText>载拒绝</w:delText>
        </w:r>
      </w:del>
      <w:r>
        <w:rPr>
          <w:rFonts w:ascii="宋体" w:eastAsia="宋体" w:hAnsi="宋体" w:cs="宋体"/>
          <w:sz w:val="18"/>
          <w:szCs w:val="18"/>
          <w:lang w:eastAsia="zh-CN"/>
        </w:rPr>
        <w:t>数据时。</w:t>
      </w:r>
      <w:r>
        <w:rPr>
          <w:rFonts w:ascii="宋体" w:eastAsia="宋体" w:hAnsi="宋体" w:cs="宋体"/>
          <w:spacing w:val="-2"/>
          <w:sz w:val="18"/>
          <w:szCs w:val="18"/>
          <w:lang w:eastAsia="zh-CN"/>
        </w:rPr>
        <w:t xml:space="preserve"> </w:t>
      </w:r>
      <w:r>
        <w:rPr>
          <w:rFonts w:ascii="宋体" w:eastAsia="宋体" w:hAnsi="宋体" w:cs="宋体"/>
          <w:sz w:val="18"/>
          <w:szCs w:val="18"/>
          <w:lang w:eastAsia="zh-CN"/>
        </w:rPr>
        <w:t>大多数控件更改增益或具</w:t>
      </w:r>
      <w:del w:id="108" w:author="378653276@qq.com" w:date="2021-04-20T22:55:00Z">
        <w:r w:rsidDel="005542CB">
          <w:rPr>
            <w:rFonts w:ascii="宋体" w:eastAsia="宋体" w:hAnsi="宋体" w:cs="宋体"/>
            <w:sz w:val="18"/>
            <w:szCs w:val="18"/>
            <w:lang w:eastAsia="zh-CN"/>
          </w:rPr>
          <w:delText xml:space="preserve"> </w:delText>
        </w:r>
      </w:del>
      <w:r>
        <w:rPr>
          <w:rFonts w:ascii="宋体" w:eastAsia="宋体" w:hAnsi="宋体" w:cs="宋体"/>
          <w:sz w:val="18"/>
          <w:szCs w:val="18"/>
          <w:lang w:eastAsia="zh-CN"/>
        </w:rPr>
        <w:t>有设置点回退，当断路器打开时生效。 一旦断路器打开，负载或设定点控制也不会生效。</w:t>
      </w:r>
      <w:r>
        <w:rPr>
          <w:rFonts w:ascii="宋体" w:eastAsia="宋体" w:hAnsi="宋体" w:cs="宋体"/>
          <w:spacing w:val="-1"/>
          <w:sz w:val="18"/>
          <w:szCs w:val="18"/>
          <w:lang w:eastAsia="zh-CN"/>
        </w:rPr>
        <w:t xml:space="preserve"> </w:t>
      </w:r>
      <w:r>
        <w:rPr>
          <w:rFonts w:ascii="宋体" w:eastAsia="宋体" w:hAnsi="宋体" w:cs="宋体"/>
          <w:sz w:val="18"/>
          <w:szCs w:val="18"/>
          <w:lang w:eastAsia="zh-CN"/>
        </w:rPr>
        <w:t>如果在预期应用该模型</w:t>
      </w:r>
      <w:del w:id="109" w:author="378653276@qq.com" w:date="2021-04-20T22:55:00Z">
        <w:r w:rsidDel="005542CB">
          <w:rPr>
            <w:rFonts w:ascii="宋体" w:eastAsia="宋体" w:hAnsi="宋体" w:cs="宋体"/>
            <w:sz w:val="18"/>
            <w:szCs w:val="18"/>
            <w:lang w:eastAsia="zh-CN"/>
          </w:rPr>
          <w:delText xml:space="preserve"> </w:delText>
        </w:r>
      </w:del>
      <w:r>
        <w:rPr>
          <w:rFonts w:ascii="宋体" w:eastAsia="宋体" w:hAnsi="宋体" w:cs="宋体"/>
          <w:sz w:val="18"/>
          <w:szCs w:val="18"/>
          <w:lang w:eastAsia="zh-CN"/>
        </w:rPr>
        <w:t>的正常操作条件下，最终模型没有从在线数据中验证，则必须提出一些计算这些差异的方法。</w:t>
      </w:r>
    </w:p>
    <w:p w14:paraId="6D26D246" w14:textId="798B1D1A" w:rsidR="006B326C" w:rsidRDefault="009B4794">
      <w:pPr>
        <w:spacing w:before="112"/>
        <w:ind w:left="140"/>
        <w:jc w:val="both"/>
        <w:rPr>
          <w:rFonts w:ascii="宋体" w:eastAsia="宋体" w:hAnsi="宋体" w:cs="宋体"/>
          <w:sz w:val="18"/>
          <w:szCs w:val="18"/>
          <w:lang w:eastAsia="zh-CN"/>
        </w:rPr>
      </w:pPr>
      <w:r>
        <w:rPr>
          <w:rFonts w:ascii="宋体" w:eastAsia="宋体" w:hAnsi="宋体" w:cs="宋体"/>
          <w:position w:val="6"/>
          <w:sz w:val="12"/>
          <w:szCs w:val="12"/>
          <w:lang w:eastAsia="zh-CN"/>
        </w:rPr>
        <w:t>3</w:t>
      </w:r>
      <w:r>
        <w:rPr>
          <w:rFonts w:ascii="宋体" w:eastAsia="宋体" w:hAnsi="宋体" w:cs="宋体"/>
          <w:spacing w:val="-1"/>
          <w:position w:val="6"/>
          <w:sz w:val="12"/>
          <w:szCs w:val="12"/>
          <w:lang w:eastAsia="zh-CN"/>
        </w:rPr>
        <w:t xml:space="preserve"> </w:t>
      </w:r>
      <w:del w:id="110" w:author="378653276@qq.com" w:date="2021-04-20T22:56:00Z">
        <w:r w:rsidDel="005542CB">
          <w:rPr>
            <w:rFonts w:ascii="宋体" w:eastAsia="宋体" w:hAnsi="宋体" w:cs="宋体"/>
            <w:sz w:val="18"/>
            <w:szCs w:val="18"/>
            <w:lang w:eastAsia="zh-CN"/>
          </w:rPr>
          <w:delText>汽轮机</w:delText>
        </w:r>
      </w:del>
      <w:ins w:id="111" w:author="378653276@qq.com" w:date="2021-04-20T22:56:00Z">
        <w:r w:rsidR="005542CB">
          <w:rPr>
            <w:rFonts w:ascii="宋体" w:eastAsia="宋体" w:hAnsi="宋体" w:cs="宋体" w:hint="eastAsia"/>
            <w:sz w:val="18"/>
            <w:szCs w:val="18"/>
            <w:lang w:eastAsia="zh-CN"/>
          </w:rPr>
          <w:t>涡轮</w:t>
        </w:r>
      </w:ins>
      <w:r>
        <w:rPr>
          <w:rFonts w:ascii="宋体" w:eastAsia="宋体" w:hAnsi="宋体" w:cs="宋体"/>
          <w:sz w:val="18"/>
          <w:szCs w:val="18"/>
          <w:lang w:eastAsia="zh-CN"/>
        </w:rPr>
        <w:t>/调速器和负荷控制或有功功率/频率控制：</w:t>
      </w:r>
    </w:p>
    <w:p w14:paraId="055DC0D1" w14:textId="77777777" w:rsidR="006B326C" w:rsidRDefault="006B326C">
      <w:pPr>
        <w:jc w:val="both"/>
        <w:rPr>
          <w:rFonts w:ascii="宋体" w:eastAsia="宋体" w:hAnsi="宋体" w:cs="宋体"/>
          <w:sz w:val="18"/>
          <w:szCs w:val="18"/>
          <w:lang w:eastAsia="zh-CN"/>
        </w:rPr>
        <w:sectPr w:rsidR="006B326C">
          <w:headerReference w:type="default" r:id="rId15"/>
          <w:pgSz w:w="12240" w:h="15840"/>
          <w:pgMar w:top="1240" w:right="1300" w:bottom="900" w:left="1300" w:header="747" w:footer="705" w:gutter="0"/>
          <w:cols w:space="720"/>
        </w:sectPr>
      </w:pPr>
    </w:p>
    <w:p w14:paraId="78BACF4A" w14:textId="77777777" w:rsidR="006B326C" w:rsidRDefault="006B326C">
      <w:pPr>
        <w:spacing w:before="3"/>
        <w:rPr>
          <w:rFonts w:ascii="宋体" w:eastAsia="宋体" w:hAnsi="宋体" w:cs="宋体"/>
          <w:sz w:val="12"/>
          <w:szCs w:val="12"/>
          <w:lang w:eastAsia="zh-CN"/>
        </w:rPr>
      </w:pPr>
    </w:p>
    <w:p w14:paraId="31AF4105" w14:textId="18E17240" w:rsidR="006B326C" w:rsidRDefault="009B4794">
      <w:pPr>
        <w:pStyle w:val="a3"/>
        <w:tabs>
          <w:tab w:val="left" w:pos="2299"/>
        </w:tabs>
        <w:spacing w:before="34" w:line="232" w:lineRule="auto"/>
        <w:ind w:left="2300" w:right="379" w:hanging="720"/>
        <w:rPr>
          <w:lang w:eastAsia="zh-CN"/>
        </w:rPr>
      </w:pPr>
      <w:r>
        <w:rPr>
          <w:rFonts w:ascii="Times New Roman" w:eastAsia="Times New Roman" w:hAnsi="Times New Roman" w:cs="Times New Roman"/>
          <w:b/>
          <w:bCs/>
          <w:w w:val="95"/>
          <w:sz w:val="22"/>
          <w:szCs w:val="22"/>
          <w:lang w:eastAsia="zh-CN"/>
        </w:rPr>
        <w:t>2.1.3.</w:t>
      </w:r>
      <w:r>
        <w:rPr>
          <w:rFonts w:ascii="Times New Roman" w:eastAsia="Times New Roman" w:hAnsi="Times New Roman" w:cs="Times New Roman"/>
          <w:b/>
          <w:bCs/>
          <w:w w:val="95"/>
          <w:sz w:val="22"/>
          <w:szCs w:val="22"/>
          <w:lang w:eastAsia="zh-CN"/>
        </w:rPr>
        <w:tab/>
      </w:r>
      <w:r>
        <w:rPr>
          <w:lang w:eastAsia="zh-CN"/>
        </w:rPr>
        <w:t>涡轮机的描述(例如</w:t>
      </w:r>
      <w:ins w:id="112" w:author="378653276@qq.com" w:date="2021-04-20T22:57:00Z">
        <w:r w:rsidR="00CB212A">
          <w:rPr>
            <w:rFonts w:hint="eastAsia"/>
            <w:lang w:eastAsia="zh-CN"/>
          </w:rPr>
          <w:t>：</w:t>
        </w:r>
      </w:ins>
      <w:del w:id="113" w:author="378653276@qq.com" w:date="2021-04-20T22:57:00Z">
        <w:r w:rsidDel="00CB212A">
          <w:rPr>
            <w:lang w:eastAsia="zh-CN"/>
          </w:rPr>
          <w:delText xml:space="preserve">。 </w:delText>
        </w:r>
      </w:del>
      <w:r>
        <w:rPr>
          <w:lang w:eastAsia="zh-CN"/>
        </w:rPr>
        <w:t>用于水轮机-卡普兰、</w:t>
      </w:r>
      <w:proofErr w:type="gramStart"/>
      <w:r>
        <w:rPr>
          <w:lang w:eastAsia="zh-CN"/>
        </w:rPr>
        <w:t>弗朗西斯或佩尔</w:t>
      </w:r>
      <w:proofErr w:type="gramEnd"/>
      <w:r>
        <w:rPr>
          <w:lang w:eastAsia="zh-CN"/>
        </w:rPr>
        <w:t>顿； 用于汽轮机-锅炉型、普通燃料型和涡轮型；用于燃气轮机-类型和 制造商；用于可变</w:t>
      </w:r>
      <w:proofErr w:type="gramStart"/>
      <w:r>
        <w:rPr>
          <w:lang w:eastAsia="zh-CN"/>
        </w:rPr>
        <w:t>能源</w:t>
      </w:r>
      <w:ins w:id="114" w:author="378653276@qq.com" w:date="2021-04-20T22:58:00Z">
        <w:r w:rsidR="00CB212A">
          <w:rPr>
            <w:rFonts w:hint="eastAsia"/>
            <w:lang w:eastAsia="zh-CN"/>
          </w:rPr>
          <w:t>电</w:t>
        </w:r>
      </w:ins>
      <w:proofErr w:type="gramEnd"/>
      <w:del w:id="115" w:author="378653276@qq.com" w:date="2021-04-20T22:58:00Z">
        <w:r w:rsidDel="00CB212A">
          <w:rPr>
            <w:lang w:eastAsia="zh-CN"/>
          </w:rPr>
          <w:delText>工</w:delText>
        </w:r>
      </w:del>
      <w:r>
        <w:rPr>
          <w:lang w:eastAsia="zh-CN"/>
        </w:rPr>
        <w:t>厂-类型和制造商)，</w:t>
      </w:r>
    </w:p>
    <w:p w14:paraId="2B5E2F77" w14:textId="77777777" w:rsidR="006B326C" w:rsidRDefault="009B4794">
      <w:pPr>
        <w:pStyle w:val="a3"/>
        <w:tabs>
          <w:tab w:val="left" w:pos="2299"/>
        </w:tabs>
        <w:spacing w:before="149" w:line="312" w:lineRule="exact"/>
        <w:ind w:left="2300" w:right="859" w:hanging="720"/>
        <w:rPr>
          <w:lang w:eastAsia="zh-CN"/>
        </w:rPr>
      </w:pPr>
      <w:r>
        <w:rPr>
          <w:rFonts w:ascii="Times New Roman" w:eastAsia="Times New Roman" w:hAnsi="Times New Roman" w:cs="Times New Roman"/>
          <w:b/>
          <w:bCs/>
          <w:w w:val="95"/>
          <w:sz w:val="22"/>
          <w:szCs w:val="22"/>
          <w:lang w:eastAsia="zh-CN"/>
        </w:rPr>
        <w:t>2.1.4.</w:t>
      </w:r>
      <w:r>
        <w:rPr>
          <w:rFonts w:ascii="Times New Roman" w:eastAsia="Times New Roman" w:hAnsi="Times New Roman" w:cs="Times New Roman"/>
          <w:b/>
          <w:bCs/>
          <w:w w:val="95"/>
          <w:sz w:val="22"/>
          <w:szCs w:val="22"/>
          <w:lang w:eastAsia="zh-CN"/>
        </w:rPr>
        <w:tab/>
      </w:r>
      <w:r>
        <w:rPr>
          <w:lang w:eastAsia="zh-CN"/>
        </w:rPr>
        <w:t>涡轮/调速器和负载控制或有功功率/频率控制的模型结构和数 据，以及</w:t>
      </w:r>
    </w:p>
    <w:p w14:paraId="574FA91E" w14:textId="22DCF058" w:rsidR="006B326C" w:rsidRDefault="009B4794">
      <w:pPr>
        <w:pStyle w:val="a3"/>
        <w:tabs>
          <w:tab w:val="left" w:pos="2299"/>
        </w:tabs>
        <w:spacing w:before="117" w:line="312" w:lineRule="exact"/>
        <w:ind w:left="2300" w:right="259" w:hanging="720"/>
        <w:rPr>
          <w:rFonts w:hint="eastAsia"/>
          <w:lang w:eastAsia="zh-CN"/>
        </w:rPr>
      </w:pPr>
      <w:r>
        <w:rPr>
          <w:rFonts w:ascii="Times New Roman" w:eastAsia="Times New Roman" w:hAnsi="Times New Roman" w:cs="Times New Roman"/>
          <w:b/>
          <w:bCs/>
          <w:w w:val="95"/>
          <w:sz w:val="22"/>
          <w:szCs w:val="22"/>
          <w:lang w:eastAsia="zh-CN"/>
        </w:rPr>
        <w:t>2.1.5.</w:t>
      </w:r>
      <w:r>
        <w:rPr>
          <w:rFonts w:ascii="Times New Roman" w:eastAsia="Times New Roman" w:hAnsi="Times New Roman" w:cs="Times New Roman"/>
          <w:b/>
          <w:bCs/>
          <w:w w:val="95"/>
          <w:sz w:val="22"/>
          <w:szCs w:val="22"/>
          <w:lang w:eastAsia="zh-CN"/>
        </w:rPr>
        <w:tab/>
      </w:r>
      <w:del w:id="116" w:author="378653276@qq.com" w:date="2021-04-20T23:08:00Z">
        <w:r w:rsidDel="00EC3D29">
          <w:rPr>
            <w:lang w:eastAsia="zh-CN"/>
          </w:rPr>
          <w:delText>表示</w:delText>
        </w:r>
      </w:del>
      <w:r>
        <w:rPr>
          <w:lang w:eastAsia="zh-CN"/>
        </w:rPr>
        <w:t>外环控制(如操作员设置</w:t>
      </w:r>
      <w:ins w:id="117" w:author="378653276@qq.com" w:date="2021-04-20T23:00:00Z">
        <w:r w:rsidR="00CC6ED4" w:rsidRPr="00CC6ED4">
          <w:rPr>
            <w:rFonts w:hint="eastAsia"/>
            <w:highlight w:val="yellow"/>
            <w:lang w:eastAsia="zh-CN"/>
            <w:rPrChange w:id="118" w:author="378653276@qq.com" w:date="2021-04-20T23:00:00Z">
              <w:rPr>
                <w:rFonts w:hint="eastAsia"/>
                <w:lang w:eastAsia="zh-CN"/>
              </w:rPr>
            </w:rPrChange>
          </w:rPr>
          <w:t>单</w:t>
        </w:r>
      </w:ins>
      <w:r w:rsidRPr="00CC6ED4">
        <w:rPr>
          <w:highlight w:val="yellow"/>
          <w:lang w:eastAsia="zh-CN"/>
          <w:rPrChange w:id="119" w:author="378653276@qq.com" w:date="2021-04-20T22:59:00Z">
            <w:rPr>
              <w:lang w:eastAsia="zh-CN"/>
            </w:rPr>
          </w:rPrChange>
        </w:rPr>
        <w:t>点控制</w:t>
      </w:r>
      <w:r>
        <w:rPr>
          <w:lang w:eastAsia="zh-CN"/>
        </w:rPr>
        <w:t xml:space="preserve">和负载控制，但不包括AGC控制) </w:t>
      </w:r>
      <w:del w:id="120" w:author="378653276@qq.com" w:date="2021-04-20T23:09:00Z">
        <w:r w:rsidDel="00EA6D89">
          <w:rPr>
            <w:lang w:eastAsia="zh-CN"/>
          </w:rPr>
          <w:delText>的</w:delText>
        </w:r>
      </w:del>
      <w:del w:id="121" w:author="378653276@qq.com" w:date="2021-04-20T22:59:00Z">
        <w:r w:rsidDel="00CC6ED4">
          <w:rPr>
            <w:lang w:eastAsia="zh-CN"/>
          </w:rPr>
          <w:delText>实际</w:delText>
        </w:r>
      </w:del>
      <w:ins w:id="122" w:author="378653276@qq.com" w:date="2021-04-20T22:59:00Z">
        <w:r w:rsidR="00CC6ED4">
          <w:rPr>
            <w:rFonts w:hint="eastAsia"/>
            <w:lang w:eastAsia="zh-CN"/>
          </w:rPr>
          <w:t>有功</w:t>
        </w:r>
      </w:ins>
      <w:r>
        <w:rPr>
          <w:lang w:eastAsia="zh-CN"/>
        </w:rPr>
        <w:t>功率响应效应</w:t>
      </w:r>
      <w:ins w:id="123" w:author="378653276@qq.com" w:date="2021-04-20T23:08:00Z">
        <w:r w:rsidR="00EC3D29">
          <w:rPr>
            <w:rFonts w:hint="eastAsia"/>
            <w:lang w:eastAsia="zh-CN"/>
          </w:rPr>
          <w:t>的代表</w:t>
        </w:r>
      </w:ins>
      <w:r>
        <w:rPr>
          <w:lang w:eastAsia="zh-CN"/>
        </w:rPr>
        <w:t>，</w:t>
      </w:r>
      <w:ins w:id="124" w:author="378653276@qq.com" w:date="2021-04-20T23:08:00Z">
        <w:r w:rsidR="00EC3D29">
          <w:rPr>
            <w:rFonts w:hint="eastAsia"/>
            <w:lang w:eastAsia="zh-CN"/>
          </w:rPr>
          <w:t>如果适用的话，</w:t>
        </w:r>
      </w:ins>
      <w:r>
        <w:rPr>
          <w:lang w:eastAsia="zh-CN"/>
        </w:rPr>
        <w:t>这些控制将覆盖调速器响应(</w:t>
      </w:r>
      <w:del w:id="125" w:author="378653276@qq.com" w:date="2021-04-20T23:06:00Z">
        <w:r w:rsidDel="00EC3D29">
          <w:rPr>
            <w:lang w:eastAsia="zh-CN"/>
          </w:rPr>
          <w:delText xml:space="preserve">如适用的话， </w:delText>
        </w:r>
      </w:del>
      <w:r>
        <w:rPr>
          <w:lang w:eastAsia="zh-CN"/>
        </w:rPr>
        <w:t>包括阻塞或</w:t>
      </w:r>
      <w:ins w:id="126" w:author="378653276@qq.com" w:date="2021-04-20T23:06:00Z">
        <w:r w:rsidR="00EC3D29">
          <w:rPr>
            <w:rFonts w:hint="eastAsia"/>
            <w:lang w:eastAsia="zh-CN"/>
          </w:rPr>
          <w:t>非</w:t>
        </w:r>
      </w:ins>
      <w:del w:id="127" w:author="378653276@qq.com" w:date="2021-04-20T23:06:00Z">
        <w:r w:rsidDel="00EC3D29">
          <w:rPr>
            <w:lang w:eastAsia="zh-CN"/>
          </w:rPr>
          <w:delText>不</w:delText>
        </w:r>
      </w:del>
      <w:r>
        <w:rPr>
          <w:lang w:eastAsia="zh-CN"/>
        </w:rPr>
        <w:t>功能</w:t>
      </w:r>
      <w:del w:id="128" w:author="378653276@qq.com" w:date="2021-04-20T23:06:00Z">
        <w:r w:rsidDel="00EC3D29">
          <w:rPr>
            <w:lang w:eastAsia="zh-CN"/>
          </w:rPr>
          <w:delText>的</w:delText>
        </w:r>
      </w:del>
      <w:r>
        <w:rPr>
          <w:lang w:eastAsia="zh-CN"/>
        </w:rPr>
        <w:t>调速器或限制频率响应的操作模式</w:t>
      </w:r>
      <w:ins w:id="129" w:author="378653276@qq.com" w:date="2021-04-20T23:06:00Z">
        <w:r w:rsidR="00EC3D29">
          <w:rPr>
            <w:rFonts w:hint="eastAsia"/>
            <w:lang w:eastAsia="zh-CN"/>
          </w:rPr>
          <w:t>)</w:t>
        </w:r>
      </w:ins>
      <w:r>
        <w:rPr>
          <w:lang w:eastAsia="zh-CN"/>
        </w:rPr>
        <w:t>。</w:t>
      </w:r>
    </w:p>
    <w:p w14:paraId="2617C947" w14:textId="56F5767F" w:rsidR="006B326C" w:rsidRDefault="009B4794">
      <w:pPr>
        <w:pStyle w:val="a3"/>
        <w:spacing w:before="121" w:line="310" w:lineRule="exact"/>
        <w:ind w:left="1076" w:right="259" w:hanging="576"/>
        <w:rPr>
          <w:lang w:eastAsia="zh-CN"/>
        </w:rPr>
      </w:pPr>
      <w:r>
        <w:rPr>
          <w:rFonts w:cs="宋体"/>
          <w:b/>
          <w:bCs/>
          <w:sz w:val="22"/>
          <w:szCs w:val="22"/>
          <w:lang w:eastAsia="zh-CN"/>
        </w:rPr>
        <w:t>r3。</w:t>
      </w:r>
      <w:r>
        <w:rPr>
          <w:rFonts w:cs="宋体"/>
          <w:b/>
          <w:bCs/>
          <w:spacing w:val="21"/>
          <w:sz w:val="22"/>
          <w:szCs w:val="22"/>
          <w:lang w:eastAsia="zh-CN"/>
        </w:rPr>
        <w:t xml:space="preserve"> </w:t>
      </w:r>
      <w:r>
        <w:rPr>
          <w:lang w:eastAsia="zh-CN"/>
        </w:rPr>
        <w:t>每个发电</w:t>
      </w:r>
      <w:ins w:id="130" w:author="378653276@qq.com" w:date="2021-04-20T23:09:00Z">
        <w:r w:rsidR="00E335E8">
          <w:rPr>
            <w:rFonts w:hint="eastAsia"/>
            <w:lang w:eastAsia="zh-CN"/>
          </w:rPr>
          <w:t>资产拥有者</w:t>
        </w:r>
      </w:ins>
      <w:del w:id="131" w:author="378653276@qq.com" w:date="2021-04-20T23:09:00Z">
        <w:r w:rsidDel="00E335E8">
          <w:rPr>
            <w:lang w:eastAsia="zh-CN"/>
          </w:rPr>
          <w:delText>机业主</w:delText>
        </w:r>
      </w:del>
      <w:r>
        <w:rPr>
          <w:lang w:eastAsia="zh-CN"/>
        </w:rPr>
        <w:t>应在收到适用</w:t>
      </w:r>
      <w:del w:id="132" w:author="378653276@qq.com" w:date="2021-04-20T22:32:00Z">
        <w:r w:rsidDel="0067247E">
          <w:rPr>
            <w:lang w:eastAsia="zh-CN"/>
          </w:rPr>
          <w:delText>单元</w:delText>
        </w:r>
      </w:del>
      <w:ins w:id="133" w:author="378653276@qq.com" w:date="2021-04-20T22:32:00Z">
        <w:r w:rsidR="0067247E">
          <w:rPr>
            <w:lang w:eastAsia="zh-CN"/>
          </w:rPr>
          <w:t>机组</w:t>
        </w:r>
      </w:ins>
      <w:r>
        <w:rPr>
          <w:lang w:eastAsia="zh-CN"/>
        </w:rPr>
        <w:t>的下列项目之一</w:t>
      </w:r>
      <w:ins w:id="134" w:author="378653276@qq.com" w:date="2021-04-20T23:10:00Z">
        <w:r w:rsidR="00E335E8">
          <w:rPr>
            <w:rFonts w:hint="eastAsia"/>
            <w:lang w:eastAsia="zh-CN"/>
          </w:rPr>
          <w:t>的</w:t>
        </w:r>
      </w:ins>
      <w:r>
        <w:rPr>
          <w:lang w:eastAsia="zh-CN"/>
        </w:rPr>
        <w:t>后90个日历日内向其传输</w:t>
      </w:r>
      <w:proofErr w:type="gramStart"/>
      <w:r>
        <w:rPr>
          <w:lang w:eastAsia="zh-CN"/>
        </w:rPr>
        <w:t>规</w:t>
      </w:r>
      <w:proofErr w:type="gramEnd"/>
      <w:del w:id="135" w:author="378653276@qq.com" w:date="2021-04-20T23:09:00Z">
        <w:r w:rsidDel="00E335E8">
          <w:rPr>
            <w:lang w:eastAsia="zh-CN"/>
          </w:rPr>
          <w:delText xml:space="preserve"> </w:delText>
        </w:r>
      </w:del>
      <w:proofErr w:type="gramStart"/>
      <w:r>
        <w:rPr>
          <w:lang w:eastAsia="zh-CN"/>
        </w:rPr>
        <w:t>划</w:t>
      </w:r>
      <w:ins w:id="136" w:author="378653276@qq.com" w:date="2021-04-20T23:09:00Z">
        <w:r w:rsidR="00E335E8">
          <w:rPr>
            <w:rFonts w:hint="eastAsia"/>
            <w:lang w:eastAsia="zh-CN"/>
          </w:rPr>
          <w:t>人员</w:t>
        </w:r>
      </w:ins>
      <w:proofErr w:type="gramEnd"/>
      <w:del w:id="137" w:author="378653276@qq.com" w:date="2021-04-20T23:09:00Z">
        <w:r w:rsidDel="00E335E8">
          <w:rPr>
            <w:lang w:eastAsia="zh-CN"/>
          </w:rPr>
          <w:delText>师</w:delText>
        </w:r>
      </w:del>
      <w:r>
        <w:rPr>
          <w:lang w:eastAsia="zh-CN"/>
        </w:rPr>
        <w:t>提供书面答复。</w:t>
      </w:r>
    </w:p>
    <w:p w14:paraId="7991796A" w14:textId="6A960644" w:rsidR="006B326C" w:rsidRDefault="009B4794">
      <w:pPr>
        <w:pStyle w:val="a3"/>
        <w:tabs>
          <w:tab w:val="left" w:pos="1939"/>
        </w:tabs>
        <w:spacing w:line="312" w:lineRule="exact"/>
        <w:ind w:left="1940" w:right="859"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书面通知，从其</w:t>
      </w:r>
      <w:del w:id="138" w:author="378653276@qq.com" w:date="2021-04-20T22:30:00Z">
        <w:r w:rsidDel="0067247E">
          <w:rPr>
            <w:lang w:eastAsia="zh-CN"/>
          </w:rPr>
          <w:delText>传输规划师</w:delText>
        </w:r>
      </w:del>
      <w:ins w:id="139" w:author="378653276@qq.com" w:date="2021-04-20T22:30:00Z">
        <w:r w:rsidR="0067247E">
          <w:rPr>
            <w:lang w:eastAsia="zh-CN"/>
          </w:rPr>
          <w:t>传输规划人员</w:t>
        </w:r>
      </w:ins>
      <w:r>
        <w:rPr>
          <w:lang w:eastAsia="zh-CN"/>
        </w:rPr>
        <w:t>(根据要求R5)，涡轮/</w:t>
      </w:r>
      <w:ins w:id="140" w:author="378653276@qq.com" w:date="2021-04-20T23:10:00Z">
        <w:r w:rsidR="00E335E8">
          <w:rPr>
            <w:rFonts w:hint="eastAsia"/>
            <w:lang w:eastAsia="zh-CN"/>
          </w:rPr>
          <w:t>调速器</w:t>
        </w:r>
      </w:ins>
      <w:del w:id="141" w:author="378653276@qq.com" w:date="2021-04-20T23:10:00Z">
        <w:r w:rsidDel="00E335E8">
          <w:rPr>
            <w:lang w:eastAsia="zh-CN"/>
          </w:rPr>
          <w:delText>治理</w:delText>
        </w:r>
      </w:del>
      <w:r>
        <w:rPr>
          <w:lang w:eastAsia="zh-CN"/>
        </w:rPr>
        <w:t>和负荷控制</w:t>
      </w:r>
      <w:del w:id="142" w:author="378653276@qq.com" w:date="2021-04-20T23:10:00Z">
        <w:r w:rsidDel="00E335E8">
          <w:rPr>
            <w:lang w:eastAsia="zh-CN"/>
          </w:rPr>
          <w:delText xml:space="preserve"> </w:delText>
        </w:r>
      </w:del>
      <w:r>
        <w:rPr>
          <w:lang w:eastAsia="zh-CN"/>
        </w:rPr>
        <w:t>或有功功率/频率控制模型是不可</w:t>
      </w:r>
      <w:del w:id="143" w:author="378653276@qq.com" w:date="2021-04-20T23:10:00Z">
        <w:r w:rsidDel="007A5BAC">
          <w:rPr>
            <w:lang w:eastAsia="zh-CN"/>
          </w:rPr>
          <w:delText>“</w:delText>
        </w:r>
      </w:del>
      <w:r>
        <w:rPr>
          <w:lang w:eastAsia="zh-CN"/>
        </w:rPr>
        <w:t>使用的，</w:t>
      </w:r>
      <w:del w:id="144" w:author="378653276@qq.com" w:date="2021-04-20T23:10:00Z">
        <w:r w:rsidDel="007A5BAC">
          <w:rPr>
            <w:lang w:eastAsia="zh-CN"/>
          </w:rPr>
          <w:delText>”</w:delText>
        </w:r>
      </w:del>
    </w:p>
    <w:p w14:paraId="5CEBC26E" w14:textId="1A282C32" w:rsidR="006B326C" w:rsidRDefault="009B4794">
      <w:pPr>
        <w:pStyle w:val="a3"/>
        <w:spacing w:before="121" w:line="310" w:lineRule="exact"/>
        <w:ind w:left="1940" w:right="379" w:hanging="360"/>
        <w:jc w:val="both"/>
        <w:rPr>
          <w:lang w:eastAsia="zh-CN"/>
        </w:rPr>
      </w:pPr>
      <w:r>
        <w:rPr>
          <w:rFonts w:ascii="Symbol" w:eastAsia="Symbol" w:hAnsi="Symbol" w:cs="Symbol"/>
          <w:b/>
          <w:bCs/>
          <w:sz w:val="22"/>
          <w:szCs w:val="22"/>
          <w:lang w:eastAsia="zh-CN"/>
        </w:rPr>
        <w:t></w:t>
      </w:r>
      <w:r>
        <w:rPr>
          <w:rFonts w:ascii="Symbol" w:eastAsia="Symbol" w:hAnsi="Symbol" w:cs="Symbol"/>
          <w:b/>
          <w:bCs/>
          <w:spacing w:val="38"/>
          <w:sz w:val="22"/>
          <w:szCs w:val="22"/>
          <w:lang w:eastAsia="zh-CN"/>
        </w:rPr>
        <w:t></w:t>
      </w:r>
      <w:r>
        <w:rPr>
          <w:lang w:eastAsia="zh-CN"/>
        </w:rPr>
        <w:t>来自其传输计划</w:t>
      </w:r>
      <w:ins w:id="145" w:author="378653276@qq.com" w:date="2021-04-20T23:31:00Z">
        <w:r w:rsidR="00EC7974">
          <w:rPr>
            <w:rFonts w:hint="eastAsia"/>
            <w:lang w:eastAsia="zh-CN"/>
          </w:rPr>
          <w:t>人员</w:t>
        </w:r>
      </w:ins>
      <w:del w:id="146" w:author="378653276@qq.com" w:date="2021-04-20T23:31:00Z">
        <w:r w:rsidDel="00EC7974">
          <w:rPr>
            <w:lang w:eastAsia="zh-CN"/>
          </w:rPr>
          <w:delText>者</w:delText>
        </w:r>
      </w:del>
      <w:r>
        <w:rPr>
          <w:lang w:eastAsia="zh-CN"/>
        </w:rPr>
        <w:t>的书面意见，确定与涡轮/</w:t>
      </w:r>
      <w:del w:id="147" w:author="378653276@qq.com" w:date="2021-04-20T22:33:00Z">
        <w:r w:rsidDel="0067247E">
          <w:rPr>
            <w:lang w:eastAsia="zh-CN"/>
          </w:rPr>
          <w:delText>治理器</w:delText>
        </w:r>
      </w:del>
      <w:ins w:id="148" w:author="378653276@qq.com" w:date="2021-04-20T22:33:00Z">
        <w:r w:rsidR="0067247E">
          <w:rPr>
            <w:lang w:eastAsia="zh-CN"/>
          </w:rPr>
          <w:t>调速器</w:t>
        </w:r>
      </w:ins>
      <w:r>
        <w:rPr>
          <w:lang w:eastAsia="zh-CN"/>
        </w:rPr>
        <w:t>和负载控制或有功</w:t>
      </w:r>
      <w:del w:id="149" w:author="378653276@qq.com" w:date="2021-04-20T23:11:00Z">
        <w:r w:rsidDel="007A5BAC">
          <w:rPr>
            <w:lang w:eastAsia="zh-CN"/>
          </w:rPr>
          <w:delText xml:space="preserve"> </w:delText>
        </w:r>
      </w:del>
      <w:r>
        <w:rPr>
          <w:lang w:eastAsia="zh-CN"/>
        </w:rPr>
        <w:t>功率/频率控制模型相关的验证文件的技术</w:t>
      </w:r>
      <w:ins w:id="150" w:author="378653276@qq.com" w:date="2021-04-20T23:11:00Z">
        <w:r w:rsidR="007A5BAC">
          <w:rPr>
            <w:rFonts w:hint="eastAsia"/>
            <w:lang w:eastAsia="zh-CN"/>
          </w:rPr>
          <w:t>问题</w:t>
        </w:r>
      </w:ins>
      <w:del w:id="151" w:author="378653276@qq.com" w:date="2021-04-20T23:11:00Z">
        <w:r w:rsidDel="007A5BAC">
          <w:rPr>
            <w:lang w:eastAsia="zh-CN"/>
          </w:rPr>
          <w:delText>关切</w:delText>
        </w:r>
      </w:del>
      <w:r>
        <w:rPr>
          <w:lang w:eastAsia="zh-CN"/>
        </w:rPr>
        <w:t>，或</w:t>
      </w:r>
    </w:p>
    <w:p w14:paraId="5B8ED797" w14:textId="74B2B69F" w:rsidR="006B326C" w:rsidRDefault="009B4794">
      <w:pPr>
        <w:pStyle w:val="a3"/>
        <w:spacing w:before="98" w:line="232" w:lineRule="auto"/>
        <w:ind w:left="1940" w:right="379" w:hanging="360"/>
        <w:jc w:val="both"/>
        <w:rPr>
          <w:lang w:eastAsia="zh-CN"/>
        </w:rPr>
      </w:pPr>
      <w:r>
        <w:rPr>
          <w:rFonts w:ascii="Symbol" w:eastAsia="Symbol" w:hAnsi="Symbol" w:cs="Symbol"/>
          <w:b/>
          <w:bCs/>
          <w:sz w:val="22"/>
          <w:szCs w:val="22"/>
          <w:lang w:eastAsia="zh-CN"/>
        </w:rPr>
        <w:t></w:t>
      </w:r>
      <w:r>
        <w:rPr>
          <w:rFonts w:ascii="Symbol" w:eastAsia="Symbol" w:hAnsi="Symbol" w:cs="Symbol"/>
          <w:b/>
          <w:bCs/>
          <w:spacing w:val="38"/>
          <w:sz w:val="22"/>
          <w:szCs w:val="22"/>
          <w:lang w:eastAsia="zh-CN"/>
        </w:rPr>
        <w:t></w:t>
      </w:r>
      <w:r>
        <w:rPr>
          <w:lang w:eastAsia="zh-CN"/>
        </w:rPr>
        <w:t>来自其传输计划</w:t>
      </w:r>
      <w:ins w:id="152" w:author="378653276@qq.com" w:date="2021-04-20T23:32:00Z">
        <w:r w:rsidR="00EC7974">
          <w:rPr>
            <w:rFonts w:hint="eastAsia"/>
            <w:lang w:eastAsia="zh-CN"/>
          </w:rPr>
          <w:t>人员</w:t>
        </w:r>
      </w:ins>
      <w:del w:id="153" w:author="378653276@qq.com" w:date="2021-04-20T23:32:00Z">
        <w:r w:rsidDel="00EC7974">
          <w:rPr>
            <w:lang w:eastAsia="zh-CN"/>
          </w:rPr>
          <w:delText>者</w:delText>
        </w:r>
      </w:del>
      <w:r>
        <w:rPr>
          <w:lang w:eastAsia="zh-CN"/>
        </w:rPr>
        <w:t>的书面评论和支持</w:t>
      </w:r>
      <w:del w:id="154" w:author="378653276@qq.com" w:date="2021-04-20T23:28:00Z">
        <w:r w:rsidDel="008F035B">
          <w:rPr>
            <w:lang w:eastAsia="zh-CN"/>
          </w:rPr>
          <w:delText>证</w:delText>
        </w:r>
      </w:del>
      <w:del w:id="155" w:author="378653276@qq.com" w:date="2021-04-20T23:12:00Z">
        <w:r w:rsidDel="007A5BAC">
          <w:rPr>
            <w:lang w:eastAsia="zh-CN"/>
          </w:rPr>
          <w:delText>据</w:delText>
        </w:r>
      </w:del>
      <w:ins w:id="156" w:author="378653276@qq.com" w:date="2021-04-20T23:28:00Z">
        <w:r w:rsidR="008F035B">
          <w:rPr>
            <w:lang w:eastAsia="zh-CN"/>
          </w:rPr>
          <w:t>凭证</w:t>
        </w:r>
      </w:ins>
      <w:r>
        <w:rPr>
          <w:lang w:eastAsia="zh-CN"/>
        </w:rPr>
        <w:t>表明，</w:t>
      </w:r>
      <w:del w:id="157" w:author="378653276@qq.com" w:date="2021-04-20T23:14:00Z">
        <w:r w:rsidDel="000144DB">
          <w:rPr>
            <w:rFonts w:hint="eastAsia"/>
            <w:lang w:eastAsia="zh-CN"/>
          </w:rPr>
          <w:delText>模拟</w:delText>
        </w:r>
      </w:del>
      <w:ins w:id="158" w:author="378653276@qq.com" w:date="2021-04-20T23:14:00Z">
        <w:r w:rsidR="000144DB">
          <w:rPr>
            <w:rFonts w:hint="eastAsia"/>
            <w:lang w:eastAsia="zh-CN"/>
          </w:rPr>
          <w:t>仿真</w:t>
        </w:r>
      </w:ins>
      <w:r>
        <w:rPr>
          <w:lang w:eastAsia="zh-CN"/>
        </w:rPr>
        <w:t>的涡轮/调速器和</w:t>
      </w:r>
      <w:del w:id="159" w:author="378653276@qq.com" w:date="2021-04-20T23:12:00Z">
        <w:r w:rsidDel="007A5BAC">
          <w:rPr>
            <w:lang w:eastAsia="zh-CN"/>
          </w:rPr>
          <w:delText xml:space="preserve"> </w:delText>
        </w:r>
      </w:del>
      <w:r>
        <w:rPr>
          <w:lang w:eastAsia="zh-CN"/>
        </w:rPr>
        <w:t>负载控制或有功功率/频率控制响应不</w:t>
      </w:r>
      <w:ins w:id="160" w:author="378653276@qq.com" w:date="2021-04-20T23:14:00Z">
        <w:r w:rsidR="000144DB">
          <w:rPr>
            <w:rFonts w:hint="eastAsia"/>
            <w:lang w:eastAsia="zh-CN"/>
          </w:rPr>
          <w:t>应是</w:t>
        </w:r>
      </w:ins>
      <w:del w:id="161" w:author="378653276@qq.com" w:date="2021-04-20T23:14:00Z">
        <w:r w:rsidDel="000144DB">
          <w:rPr>
            <w:lang w:eastAsia="zh-CN"/>
          </w:rPr>
          <w:delText>近似于</w:delText>
        </w:r>
      </w:del>
      <w:r>
        <w:rPr>
          <w:lang w:eastAsia="zh-CN"/>
        </w:rPr>
        <w:t>三个或三个以上传输系统</w:t>
      </w:r>
      <w:del w:id="162" w:author="378653276@qq.com" w:date="2021-04-20T23:13:00Z">
        <w:r w:rsidDel="000144DB">
          <w:rPr>
            <w:lang w:eastAsia="zh-CN"/>
          </w:rPr>
          <w:delText xml:space="preserve"> </w:delText>
        </w:r>
      </w:del>
      <w:r>
        <w:rPr>
          <w:lang w:eastAsia="zh-CN"/>
        </w:rPr>
        <w:t>事件的记录响应。</w:t>
      </w:r>
    </w:p>
    <w:p w14:paraId="11F1AFB3" w14:textId="14AFC4B3" w:rsidR="006B326C" w:rsidRDefault="009B4794">
      <w:pPr>
        <w:pStyle w:val="a3"/>
        <w:spacing w:before="119" w:line="307" w:lineRule="exact"/>
        <w:ind w:left="920" w:right="259"/>
        <w:rPr>
          <w:sz w:val="12"/>
          <w:szCs w:val="12"/>
          <w:lang w:eastAsia="zh-CN"/>
        </w:rPr>
      </w:pPr>
      <w:r>
        <w:rPr>
          <w:lang w:eastAsia="zh-CN"/>
        </w:rPr>
        <w:t>书面答复应包含维护当前模型</w:t>
      </w:r>
      <w:del w:id="163" w:author="378653276@qq.com" w:date="2021-04-20T23:15:00Z">
        <w:r w:rsidDel="004340DA">
          <w:rPr>
            <w:lang w:eastAsia="zh-CN"/>
          </w:rPr>
          <w:delText>的技术基础</w:delText>
        </w:r>
      </w:del>
      <w:r>
        <w:rPr>
          <w:lang w:eastAsia="zh-CN"/>
        </w:rPr>
        <w:t>、模型更改或执行模型验证</w:t>
      </w:r>
      <w:del w:id="164" w:author="378653276@qq.com" w:date="2021-04-20T23:16:00Z">
        <w:r w:rsidDel="004340DA">
          <w:rPr>
            <w:lang w:eastAsia="zh-CN"/>
          </w:rPr>
          <w:delText>的</w:delText>
        </w:r>
      </w:del>
      <w:r>
        <w:rPr>
          <w:lang w:eastAsia="zh-CN"/>
        </w:rPr>
        <w:t>计划</w:t>
      </w:r>
      <w:ins w:id="165" w:author="378653276@qq.com" w:date="2021-04-20T23:15:00Z">
        <w:r w:rsidR="004340DA">
          <w:rPr>
            <w:lang w:eastAsia="zh-CN"/>
          </w:rPr>
          <w:t>的技术基础</w:t>
        </w:r>
      </w:ins>
      <w:r>
        <w:rPr>
          <w:position w:val="12"/>
          <w:sz w:val="12"/>
          <w:szCs w:val="12"/>
          <w:lang w:eastAsia="zh-CN"/>
        </w:rPr>
        <w:t>4</w:t>
      </w:r>
    </w:p>
    <w:p w14:paraId="7FEE1275" w14:textId="0B72F388" w:rsidR="006B326C" w:rsidRDefault="009B4794">
      <w:pPr>
        <w:pStyle w:val="1"/>
        <w:spacing w:line="320" w:lineRule="exact"/>
        <w:ind w:left="940" w:right="259"/>
        <w:rPr>
          <w:i w:val="0"/>
          <w:lang w:eastAsia="zh-CN"/>
        </w:rPr>
      </w:pPr>
      <w:r>
        <w:rPr>
          <w:w w:val="95"/>
          <w:lang w:eastAsia="zh-CN"/>
        </w:rPr>
        <w:t>(根据要求R2)。</w:t>
      </w:r>
      <w:r>
        <w:rPr>
          <w:spacing w:val="-9"/>
          <w:w w:val="95"/>
          <w:lang w:eastAsia="zh-CN"/>
        </w:rPr>
        <w:t xml:space="preserve"> </w:t>
      </w:r>
      <w:r>
        <w:rPr>
          <w:w w:val="95"/>
          <w:lang w:eastAsia="zh-CN"/>
        </w:rPr>
        <w:t>[违规风险因素：较低][时间范围：</w:t>
      </w:r>
      <w:del w:id="166" w:author="378653276@qq.com" w:date="2021-04-20T23:26:00Z">
        <w:r w:rsidRPr="00353850" w:rsidDel="00353850">
          <w:rPr>
            <w:i w:val="0"/>
            <w:iCs/>
            <w:w w:val="95"/>
            <w:lang w:eastAsia="zh-CN"/>
            <w:rPrChange w:id="167" w:author="378653276@qq.com" w:date="2021-04-20T23:26:00Z">
              <w:rPr>
                <w:w w:val="95"/>
                <w:lang w:eastAsia="zh-CN"/>
              </w:rPr>
            </w:rPrChange>
          </w:rPr>
          <w:delText>业务</w:delText>
        </w:r>
      </w:del>
      <w:ins w:id="168" w:author="378653276@qq.com" w:date="2021-04-20T23:26:00Z">
        <w:r w:rsidR="00353850">
          <w:rPr>
            <w:i w:val="0"/>
            <w:iCs/>
            <w:w w:val="95"/>
            <w:lang w:eastAsia="zh-CN"/>
          </w:rPr>
          <w:t>运行</w:t>
        </w:r>
      </w:ins>
      <w:r w:rsidRPr="00353850">
        <w:rPr>
          <w:i w:val="0"/>
          <w:iCs/>
          <w:w w:val="95"/>
          <w:lang w:eastAsia="zh-CN"/>
          <w:rPrChange w:id="169" w:author="378653276@qq.com" w:date="2021-04-20T23:26:00Z">
            <w:rPr>
              <w:w w:val="95"/>
              <w:lang w:eastAsia="zh-CN"/>
            </w:rPr>
          </w:rPrChange>
        </w:rPr>
        <w:t>规划</w:t>
      </w:r>
      <w:r>
        <w:rPr>
          <w:w w:val="95"/>
          <w:lang w:eastAsia="zh-CN"/>
        </w:rPr>
        <w:t>]</w:t>
      </w:r>
    </w:p>
    <w:p w14:paraId="6B4707B0" w14:textId="1B1C8F18" w:rsidR="006B326C" w:rsidRDefault="009B4794">
      <w:pPr>
        <w:spacing w:before="125" w:line="232" w:lineRule="auto"/>
        <w:ind w:left="1065" w:right="283" w:hanging="566"/>
        <w:rPr>
          <w:rFonts w:ascii="宋体" w:eastAsia="宋体" w:hAnsi="宋体" w:cs="宋体"/>
          <w:sz w:val="25"/>
          <w:szCs w:val="25"/>
        </w:rPr>
      </w:pPr>
      <w:r>
        <w:rPr>
          <w:rFonts w:ascii="宋体" w:eastAsia="宋体" w:hAnsi="宋体" w:cs="宋体"/>
          <w:b/>
          <w:bCs/>
          <w:lang w:eastAsia="zh-CN"/>
        </w:rPr>
        <w:t xml:space="preserve">r4。 </w:t>
      </w:r>
      <w:r>
        <w:rPr>
          <w:rFonts w:ascii="宋体" w:eastAsia="宋体" w:hAnsi="宋体" w:cs="宋体"/>
          <w:sz w:val="24"/>
          <w:szCs w:val="24"/>
          <w:lang w:eastAsia="zh-CN"/>
        </w:rPr>
        <w:t>每个</w:t>
      </w:r>
      <w:del w:id="170" w:author="378653276@qq.com" w:date="2021-04-20T23:30:00Z">
        <w:r w:rsidDel="00EC7974">
          <w:rPr>
            <w:rFonts w:ascii="宋体" w:eastAsia="宋体" w:hAnsi="宋体" w:cs="宋体"/>
            <w:sz w:val="24"/>
            <w:szCs w:val="24"/>
            <w:lang w:eastAsia="zh-CN"/>
          </w:rPr>
          <w:delText>发电机业主</w:delText>
        </w:r>
      </w:del>
      <w:ins w:id="171" w:author="378653276@qq.com" w:date="2021-04-20T23:30:00Z">
        <w:r w:rsidR="00EC7974">
          <w:rPr>
            <w:rFonts w:ascii="宋体" w:eastAsia="宋体" w:hAnsi="宋体" w:cs="宋体"/>
            <w:sz w:val="24"/>
            <w:szCs w:val="24"/>
            <w:lang w:eastAsia="zh-CN"/>
          </w:rPr>
          <w:t>发电资产拥有者</w:t>
        </w:r>
      </w:ins>
      <w:r>
        <w:rPr>
          <w:rFonts w:ascii="宋体" w:eastAsia="宋体" w:hAnsi="宋体" w:cs="宋体"/>
          <w:sz w:val="24"/>
          <w:szCs w:val="24"/>
          <w:lang w:eastAsia="zh-CN"/>
        </w:rPr>
        <w:t>应提供修改后的模型数据或计划进行模型验证</w:t>
      </w:r>
      <w:r>
        <w:rPr>
          <w:rFonts w:ascii="宋体" w:eastAsia="宋体" w:hAnsi="宋体" w:cs="宋体"/>
          <w:position w:val="12"/>
          <w:sz w:val="12"/>
          <w:szCs w:val="12"/>
          <w:lang w:eastAsia="zh-CN"/>
        </w:rPr>
        <w:t>5</w:t>
      </w:r>
      <w:r>
        <w:rPr>
          <w:rFonts w:ascii="宋体" w:eastAsia="宋体" w:hAnsi="宋体" w:cs="宋体"/>
          <w:spacing w:val="21"/>
          <w:position w:val="12"/>
          <w:sz w:val="12"/>
          <w:szCs w:val="12"/>
          <w:lang w:eastAsia="zh-CN"/>
        </w:rPr>
        <w:t xml:space="preserve"> </w:t>
      </w:r>
      <w:r>
        <w:rPr>
          <w:rFonts w:ascii="宋体" w:eastAsia="宋体" w:hAnsi="宋体" w:cs="宋体"/>
          <w:sz w:val="24"/>
          <w:szCs w:val="24"/>
          <w:lang w:eastAsia="zh-CN"/>
        </w:rPr>
        <w:t>(根据要求R2) 在180个</w:t>
      </w:r>
      <w:proofErr w:type="gramStart"/>
      <w:r>
        <w:rPr>
          <w:rFonts w:ascii="宋体" w:eastAsia="宋体" w:hAnsi="宋体" w:cs="宋体"/>
          <w:sz w:val="24"/>
          <w:szCs w:val="24"/>
          <w:lang w:eastAsia="zh-CN"/>
        </w:rPr>
        <w:t>日历天</w:t>
      </w:r>
      <w:proofErr w:type="gramEnd"/>
      <w:r>
        <w:rPr>
          <w:rFonts w:ascii="宋体" w:eastAsia="宋体" w:hAnsi="宋体" w:cs="宋体"/>
          <w:sz w:val="24"/>
          <w:szCs w:val="24"/>
          <w:lang w:eastAsia="zh-CN"/>
        </w:rPr>
        <w:t xml:space="preserve">内，对涡轮/调速器和负荷控制或有功功率/频率控制系统进行 </w:t>
      </w:r>
      <w:r>
        <w:rPr>
          <w:rFonts w:ascii="宋体" w:eastAsia="宋体" w:hAnsi="宋体" w:cs="宋体"/>
          <w:w w:val="95"/>
          <w:sz w:val="24"/>
          <w:szCs w:val="24"/>
          <w:lang w:eastAsia="zh-CN"/>
        </w:rPr>
        <w:t>更改，从而改变设备的响应特性</w:t>
      </w:r>
      <w:r>
        <w:rPr>
          <w:rFonts w:ascii="宋体" w:eastAsia="宋体" w:hAnsi="宋体" w:cs="宋体"/>
          <w:w w:val="95"/>
          <w:position w:val="12"/>
          <w:sz w:val="12"/>
          <w:szCs w:val="12"/>
          <w:lang w:eastAsia="zh-CN"/>
        </w:rPr>
        <w:t>6</w:t>
      </w:r>
      <w:r>
        <w:rPr>
          <w:rFonts w:ascii="宋体" w:eastAsia="宋体" w:hAnsi="宋体" w:cs="宋体"/>
          <w:w w:val="95"/>
          <w:sz w:val="24"/>
          <w:szCs w:val="24"/>
          <w:lang w:eastAsia="zh-CN"/>
        </w:rPr>
        <w:t>.</w:t>
      </w:r>
      <w:r>
        <w:rPr>
          <w:rFonts w:ascii="宋体" w:eastAsia="宋体" w:hAnsi="宋体" w:cs="宋体"/>
          <w:spacing w:val="76"/>
          <w:w w:val="95"/>
          <w:sz w:val="24"/>
          <w:szCs w:val="24"/>
          <w:lang w:eastAsia="zh-CN"/>
        </w:rPr>
        <w:t xml:space="preserve"> </w:t>
      </w:r>
      <w:r>
        <w:rPr>
          <w:rFonts w:ascii="宋体" w:eastAsia="宋体" w:hAnsi="宋体" w:cs="宋体"/>
          <w:i/>
          <w:w w:val="95"/>
          <w:sz w:val="25"/>
          <w:szCs w:val="25"/>
        </w:rPr>
        <w:t>[</w:t>
      </w:r>
      <w:proofErr w:type="spellStart"/>
      <w:r>
        <w:rPr>
          <w:rFonts w:ascii="宋体" w:eastAsia="宋体" w:hAnsi="宋体" w:cs="宋体"/>
          <w:i/>
          <w:w w:val="95"/>
          <w:sz w:val="25"/>
          <w:szCs w:val="25"/>
        </w:rPr>
        <w:t>违规风险因素：较低</w:t>
      </w:r>
      <w:proofErr w:type="spellEnd"/>
      <w:r>
        <w:rPr>
          <w:rFonts w:ascii="宋体" w:eastAsia="宋体" w:hAnsi="宋体" w:cs="宋体"/>
          <w:i/>
          <w:w w:val="95"/>
          <w:sz w:val="25"/>
          <w:szCs w:val="25"/>
        </w:rPr>
        <w:t>][</w:t>
      </w:r>
      <w:proofErr w:type="spellStart"/>
      <w:r>
        <w:rPr>
          <w:rFonts w:ascii="宋体" w:eastAsia="宋体" w:hAnsi="宋体" w:cs="宋体"/>
          <w:i/>
          <w:w w:val="95"/>
          <w:sz w:val="25"/>
          <w:szCs w:val="25"/>
        </w:rPr>
        <w:t>时间范围</w:t>
      </w:r>
      <w:proofErr w:type="spellEnd"/>
      <w:r>
        <w:rPr>
          <w:rFonts w:ascii="宋体" w:eastAsia="宋体" w:hAnsi="宋体" w:cs="宋体"/>
          <w:i/>
          <w:w w:val="95"/>
          <w:sz w:val="25"/>
          <w:szCs w:val="25"/>
        </w:rPr>
        <w:t>：</w:t>
      </w:r>
      <w:ins w:id="172" w:author="378653276@qq.com" w:date="2021-04-20T23:31:00Z">
        <w:r w:rsidR="00EC7974">
          <w:rPr>
            <w:rFonts w:ascii="宋体" w:eastAsia="宋体" w:hAnsi="宋体" w:cs="宋体" w:hint="eastAsia"/>
            <w:i/>
            <w:w w:val="95"/>
            <w:sz w:val="25"/>
            <w:szCs w:val="25"/>
            <w:lang w:eastAsia="zh-CN"/>
          </w:rPr>
          <w:t>运行</w:t>
        </w:r>
      </w:ins>
      <w:del w:id="173" w:author="378653276@qq.com" w:date="2021-04-20T23:31:00Z">
        <w:r w:rsidDel="00EC7974">
          <w:rPr>
            <w:rFonts w:ascii="宋体" w:eastAsia="宋体" w:hAnsi="宋体" w:cs="宋体"/>
            <w:i/>
            <w:w w:val="95"/>
            <w:sz w:val="25"/>
            <w:szCs w:val="25"/>
          </w:rPr>
          <w:delText>操作</w:delText>
        </w:r>
      </w:del>
      <w:proofErr w:type="spellStart"/>
      <w:proofErr w:type="gramStart"/>
      <w:r>
        <w:rPr>
          <w:rFonts w:ascii="宋体" w:eastAsia="宋体" w:hAnsi="宋体" w:cs="宋体"/>
          <w:i/>
          <w:w w:val="95"/>
          <w:sz w:val="25"/>
          <w:szCs w:val="25"/>
        </w:rPr>
        <w:t>规</w:t>
      </w:r>
      <w:proofErr w:type="gramEnd"/>
      <w:del w:id="174" w:author="378653276@qq.com" w:date="2021-04-20T23:31:00Z">
        <w:r w:rsidDel="00EC7974">
          <w:rPr>
            <w:rFonts w:ascii="宋体" w:eastAsia="宋体" w:hAnsi="宋体" w:cs="宋体"/>
            <w:i/>
            <w:w w:val="95"/>
            <w:sz w:val="25"/>
            <w:szCs w:val="25"/>
          </w:rPr>
          <w:delText xml:space="preserve"> </w:delText>
        </w:r>
      </w:del>
      <w:r>
        <w:rPr>
          <w:rFonts w:ascii="宋体" w:eastAsia="宋体" w:hAnsi="宋体" w:cs="宋体"/>
          <w:i/>
          <w:sz w:val="25"/>
          <w:szCs w:val="25"/>
        </w:rPr>
        <w:t>划</w:t>
      </w:r>
      <w:proofErr w:type="spellEnd"/>
      <w:r>
        <w:rPr>
          <w:rFonts w:ascii="宋体" w:eastAsia="宋体" w:hAnsi="宋体" w:cs="宋体"/>
          <w:i/>
          <w:sz w:val="25"/>
          <w:szCs w:val="25"/>
        </w:rPr>
        <w:t>]</w:t>
      </w:r>
    </w:p>
    <w:p w14:paraId="1EFEEE70" w14:textId="77777777" w:rsidR="006B326C" w:rsidRDefault="006B326C">
      <w:pPr>
        <w:rPr>
          <w:rFonts w:ascii="宋体" w:eastAsia="宋体" w:hAnsi="宋体" w:cs="宋体"/>
          <w:i/>
          <w:sz w:val="20"/>
          <w:szCs w:val="20"/>
        </w:rPr>
      </w:pPr>
    </w:p>
    <w:p w14:paraId="350E1023" w14:textId="77777777" w:rsidR="006B326C" w:rsidRDefault="006B326C">
      <w:pPr>
        <w:spacing w:before="9"/>
        <w:rPr>
          <w:rFonts w:ascii="宋体" w:eastAsia="宋体" w:hAnsi="宋体" w:cs="宋体"/>
          <w:i/>
          <w:sz w:val="19"/>
          <w:szCs w:val="19"/>
        </w:rPr>
      </w:pPr>
    </w:p>
    <w:p w14:paraId="778DD332" w14:textId="77777777" w:rsidR="006B326C" w:rsidRDefault="00132B46">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644C1038">
          <v:group id="_x0000_s1053" style="width:468.6pt;height:.6pt;mso-position-horizontal-relative:char;mso-position-vertical-relative:line" coordsize="9372,12">
            <v:group id="_x0000_s1054" style="position:absolute;left:6;top:6;width:9360;height:2" coordorigin="6,6" coordsize="9360,2">
              <v:shape id="_x0000_s1055" style="position:absolute;left:6;top:6;width:9360;height:2" coordorigin="6,6" coordsize="9360,0" path="m6,6r9360,e" filled="f" strokeweight=".6pt">
                <v:path arrowok="t"/>
              </v:shape>
            </v:group>
            <w10:anchorlock/>
          </v:group>
        </w:pict>
      </w:r>
    </w:p>
    <w:p w14:paraId="16EC261E" w14:textId="4DF5641A" w:rsidR="006B326C" w:rsidRDefault="009B4794">
      <w:pPr>
        <w:tabs>
          <w:tab w:val="left" w:pos="859"/>
        </w:tabs>
        <w:spacing w:before="159"/>
        <w:ind w:left="500" w:right="259"/>
        <w:rPr>
          <w:rFonts w:ascii="宋体" w:eastAsia="宋体" w:hAnsi="宋体" w:cs="宋体"/>
          <w:sz w:val="18"/>
          <w:szCs w:val="18"/>
          <w:lang w:eastAsia="zh-CN"/>
        </w:rPr>
      </w:pPr>
      <w:r>
        <w:rPr>
          <w:rFonts w:ascii="Times New Roman" w:eastAsia="Times New Roman" w:hAnsi="Times New Roman" w:cs="Times New Roman"/>
          <w:spacing w:val="-2"/>
          <w:w w:val="90"/>
          <w:sz w:val="18"/>
          <w:szCs w:val="18"/>
          <w:lang w:eastAsia="zh-CN"/>
        </w:rPr>
        <w:t>a.</w:t>
      </w:r>
      <w:r>
        <w:rPr>
          <w:rFonts w:ascii="Times New Roman" w:eastAsia="Times New Roman" w:hAnsi="Times New Roman" w:cs="Times New Roman"/>
          <w:spacing w:val="-2"/>
          <w:w w:val="90"/>
          <w:sz w:val="18"/>
          <w:szCs w:val="18"/>
          <w:lang w:eastAsia="zh-CN"/>
        </w:rPr>
        <w:tab/>
      </w:r>
      <w:ins w:id="175" w:author="378653276@qq.com" w:date="2021-04-20T23:16:00Z">
        <w:r w:rsidR="002C13E0">
          <w:rPr>
            <w:rFonts w:ascii="宋体" w:eastAsia="宋体" w:hAnsi="宋体" w:cs="宋体" w:hint="eastAsia"/>
            <w:spacing w:val="-2"/>
            <w:w w:val="90"/>
            <w:sz w:val="18"/>
            <w:szCs w:val="18"/>
            <w:lang w:eastAsia="zh-CN"/>
          </w:rPr>
          <w:t>涡轮</w:t>
        </w:r>
      </w:ins>
      <w:del w:id="176" w:author="378653276@qq.com" w:date="2021-04-20T23:16:00Z">
        <w:r w:rsidDel="002C13E0">
          <w:rPr>
            <w:rFonts w:ascii="宋体" w:eastAsia="宋体" w:hAnsi="宋体" w:cs="宋体"/>
            <w:spacing w:val="-1"/>
            <w:sz w:val="18"/>
            <w:szCs w:val="18"/>
            <w:lang w:eastAsia="zh-CN"/>
          </w:rPr>
          <w:delText>汽轮机</w:delText>
        </w:r>
      </w:del>
      <w:r>
        <w:rPr>
          <w:rFonts w:ascii="宋体" w:eastAsia="宋体" w:hAnsi="宋体" w:cs="宋体"/>
          <w:spacing w:val="-1"/>
          <w:sz w:val="18"/>
          <w:szCs w:val="18"/>
          <w:lang w:eastAsia="zh-CN"/>
        </w:rPr>
        <w:t>/调速器和负荷控制适用于常规同步发电。</w:t>
      </w:r>
    </w:p>
    <w:p w14:paraId="7C7F1799" w14:textId="77777777" w:rsidR="006B326C" w:rsidRDefault="009B4794">
      <w:pPr>
        <w:tabs>
          <w:tab w:val="left" w:pos="859"/>
        </w:tabs>
        <w:spacing w:before="103"/>
        <w:ind w:left="500" w:right="259"/>
        <w:rPr>
          <w:rFonts w:ascii="宋体" w:eastAsia="宋体" w:hAnsi="宋体" w:cs="宋体"/>
          <w:sz w:val="18"/>
          <w:szCs w:val="18"/>
          <w:lang w:eastAsia="zh-CN"/>
        </w:rPr>
      </w:pPr>
      <w:r>
        <w:rPr>
          <w:rFonts w:ascii="Times New Roman" w:eastAsia="Times New Roman" w:hAnsi="Times New Roman" w:cs="Times New Roman"/>
          <w:spacing w:val="-2"/>
          <w:w w:val="90"/>
          <w:sz w:val="18"/>
          <w:szCs w:val="18"/>
          <w:lang w:eastAsia="zh-CN"/>
        </w:rPr>
        <w:t>b.</w:t>
      </w:r>
      <w:r>
        <w:rPr>
          <w:rFonts w:ascii="Times New Roman" w:eastAsia="Times New Roman" w:hAnsi="Times New Roman" w:cs="Times New Roman"/>
          <w:spacing w:val="-2"/>
          <w:w w:val="90"/>
          <w:sz w:val="18"/>
          <w:szCs w:val="18"/>
          <w:lang w:eastAsia="zh-CN"/>
        </w:rPr>
        <w:tab/>
      </w:r>
      <w:r>
        <w:rPr>
          <w:rFonts w:ascii="宋体" w:eastAsia="宋体" w:hAnsi="宋体" w:cs="宋体"/>
          <w:spacing w:val="-1"/>
          <w:sz w:val="18"/>
          <w:szCs w:val="18"/>
          <w:lang w:eastAsia="zh-CN"/>
        </w:rPr>
        <w:t>有功功率/频率控制适用于逆变器连接的发电机（通常在可变能源工厂）。</w:t>
      </w:r>
    </w:p>
    <w:p w14:paraId="32B94C75" w14:textId="77777777" w:rsidR="006B326C" w:rsidRDefault="009B4794">
      <w:pPr>
        <w:spacing w:before="120"/>
        <w:ind w:left="140" w:right="259"/>
        <w:rPr>
          <w:rFonts w:ascii="宋体" w:eastAsia="宋体" w:hAnsi="宋体" w:cs="宋体"/>
          <w:sz w:val="18"/>
          <w:szCs w:val="18"/>
          <w:lang w:eastAsia="zh-CN"/>
        </w:rPr>
      </w:pPr>
      <w:r>
        <w:rPr>
          <w:rFonts w:ascii="宋体" w:eastAsia="宋体" w:hAnsi="宋体" w:cs="宋体"/>
          <w:position w:val="9"/>
          <w:sz w:val="9"/>
          <w:szCs w:val="9"/>
          <w:lang w:eastAsia="zh-CN"/>
        </w:rPr>
        <w:t>4</w:t>
      </w:r>
      <w:r>
        <w:rPr>
          <w:rFonts w:ascii="宋体" w:eastAsia="宋体" w:hAnsi="宋体" w:cs="宋体"/>
          <w:spacing w:val="38"/>
          <w:position w:val="9"/>
          <w:sz w:val="9"/>
          <w:szCs w:val="9"/>
          <w:lang w:eastAsia="zh-CN"/>
        </w:rPr>
        <w:t xml:space="preserve"> </w:t>
      </w:r>
      <w:r>
        <w:rPr>
          <w:rFonts w:ascii="宋体" w:eastAsia="宋体" w:hAnsi="宋体" w:cs="宋体"/>
          <w:sz w:val="18"/>
          <w:szCs w:val="18"/>
          <w:lang w:eastAsia="zh-CN"/>
        </w:rPr>
        <w:t>如果进行验证，MOD-027附件1中概述的10年期间将被重置。</w:t>
      </w:r>
    </w:p>
    <w:p w14:paraId="09B6F25C" w14:textId="77777777" w:rsidR="006B326C" w:rsidRDefault="009B4794">
      <w:pPr>
        <w:spacing w:before="141"/>
        <w:ind w:left="140" w:right="259"/>
        <w:rPr>
          <w:rFonts w:ascii="宋体" w:eastAsia="宋体" w:hAnsi="宋体" w:cs="宋体"/>
          <w:sz w:val="18"/>
          <w:szCs w:val="18"/>
          <w:lang w:eastAsia="zh-CN"/>
        </w:rPr>
      </w:pPr>
      <w:r>
        <w:rPr>
          <w:rFonts w:ascii="宋体" w:eastAsia="宋体" w:hAnsi="宋体" w:cs="宋体"/>
          <w:position w:val="9"/>
          <w:sz w:val="9"/>
          <w:szCs w:val="9"/>
          <w:lang w:eastAsia="zh-CN"/>
        </w:rPr>
        <w:t xml:space="preserve">5 </w:t>
      </w:r>
      <w:r>
        <w:rPr>
          <w:rFonts w:ascii="宋体" w:eastAsia="宋体" w:hAnsi="宋体" w:cs="宋体"/>
          <w:spacing w:val="30"/>
          <w:position w:val="9"/>
          <w:sz w:val="9"/>
          <w:szCs w:val="9"/>
          <w:lang w:eastAsia="zh-CN"/>
        </w:rPr>
        <w:t xml:space="preserve"> </w:t>
      </w:r>
      <w:r>
        <w:rPr>
          <w:rFonts w:ascii="宋体" w:eastAsia="宋体" w:hAnsi="宋体" w:cs="宋体"/>
          <w:sz w:val="18"/>
          <w:szCs w:val="18"/>
          <w:lang w:eastAsia="zh-CN"/>
        </w:rPr>
        <w:t>同上。</w:t>
      </w:r>
    </w:p>
    <w:p w14:paraId="4A7C5C55" w14:textId="77777777" w:rsidR="006B326C" w:rsidRDefault="006B326C">
      <w:pPr>
        <w:spacing w:before="11"/>
        <w:rPr>
          <w:rFonts w:ascii="宋体" w:eastAsia="宋体" w:hAnsi="宋体" w:cs="宋体"/>
          <w:sz w:val="12"/>
          <w:szCs w:val="12"/>
          <w:lang w:eastAsia="zh-CN"/>
        </w:rPr>
      </w:pPr>
    </w:p>
    <w:p w14:paraId="1FEF0977" w14:textId="1C81A4C3" w:rsidR="006B326C" w:rsidRDefault="009B4794">
      <w:pPr>
        <w:spacing w:line="232" w:lineRule="exact"/>
        <w:ind w:left="140" w:right="259"/>
        <w:rPr>
          <w:rFonts w:ascii="宋体" w:eastAsia="宋体" w:hAnsi="宋体" w:cs="宋体"/>
          <w:sz w:val="18"/>
          <w:szCs w:val="18"/>
          <w:lang w:eastAsia="zh-CN"/>
        </w:rPr>
      </w:pPr>
      <w:r>
        <w:rPr>
          <w:rFonts w:ascii="宋体" w:eastAsia="宋体" w:hAnsi="宋体" w:cs="宋体"/>
          <w:position w:val="9"/>
          <w:sz w:val="9"/>
          <w:szCs w:val="9"/>
          <w:lang w:eastAsia="zh-CN"/>
        </w:rPr>
        <w:t xml:space="preserve">6 </w:t>
      </w:r>
      <w:r>
        <w:rPr>
          <w:rFonts w:ascii="宋体" w:eastAsia="宋体" w:hAnsi="宋体" w:cs="宋体"/>
          <w:sz w:val="18"/>
          <w:szCs w:val="18"/>
          <w:lang w:eastAsia="zh-CN"/>
        </w:rPr>
        <w:t>控制更换或更改，包括软件更改或工厂数字控制系统添加或更换，工厂数字控制系统软件更改，改变下垂和/或</w:t>
      </w:r>
      <w:r w:rsidRPr="002C13E0">
        <w:rPr>
          <w:rFonts w:ascii="宋体" w:eastAsia="宋体" w:hAnsi="宋体" w:cs="宋体"/>
          <w:sz w:val="18"/>
          <w:szCs w:val="18"/>
          <w:highlight w:val="yellow"/>
          <w:lang w:eastAsia="zh-CN"/>
          <w:rPrChange w:id="177" w:author="378653276@qq.com" w:date="2021-04-20T23:22:00Z">
            <w:rPr>
              <w:rFonts w:ascii="宋体" w:eastAsia="宋体" w:hAnsi="宋体" w:cs="宋体"/>
              <w:sz w:val="18"/>
              <w:szCs w:val="18"/>
              <w:lang w:eastAsia="zh-CN"/>
            </w:rPr>
          </w:rPrChange>
        </w:rPr>
        <w:t>死</w:t>
      </w:r>
      <w:ins w:id="178" w:author="378653276@qq.com" w:date="2021-04-20T23:22:00Z">
        <w:r w:rsidR="002C13E0" w:rsidRPr="002C13E0">
          <w:rPr>
            <w:rFonts w:ascii="宋体" w:eastAsia="宋体" w:hAnsi="宋体" w:cs="宋体" w:hint="eastAsia"/>
            <w:sz w:val="18"/>
            <w:szCs w:val="18"/>
            <w:highlight w:val="yellow"/>
            <w:lang w:eastAsia="zh-CN"/>
            <w:rPrChange w:id="179" w:author="378653276@qq.com" w:date="2021-04-20T23:22:00Z">
              <w:rPr>
                <w:rFonts w:ascii="宋体" w:eastAsia="宋体" w:hAnsi="宋体" w:cs="宋体" w:hint="eastAsia"/>
                <w:sz w:val="18"/>
                <w:szCs w:val="18"/>
                <w:lang w:eastAsia="zh-CN"/>
              </w:rPr>
            </w:rPrChange>
          </w:rPr>
          <w:t>区</w:t>
        </w:r>
      </w:ins>
      <w:del w:id="180" w:author="378653276@qq.com" w:date="2021-04-20T23:22:00Z">
        <w:r w:rsidDel="002C13E0">
          <w:rPr>
            <w:rFonts w:ascii="宋体" w:eastAsia="宋体" w:hAnsi="宋体" w:cs="宋体"/>
            <w:spacing w:val="-67"/>
            <w:sz w:val="18"/>
            <w:szCs w:val="18"/>
            <w:lang w:eastAsia="zh-CN"/>
          </w:rPr>
          <w:delText xml:space="preserve"> </w:delText>
        </w:r>
        <w:r w:rsidDel="002C13E0">
          <w:rPr>
            <w:rFonts w:ascii="宋体" w:eastAsia="宋体" w:hAnsi="宋体" w:cs="宋体"/>
            <w:sz w:val="18"/>
            <w:szCs w:val="18"/>
            <w:lang w:eastAsia="zh-CN"/>
          </w:rPr>
          <w:delText>带</w:delText>
        </w:r>
      </w:del>
      <w:r>
        <w:rPr>
          <w:rFonts w:ascii="宋体" w:eastAsia="宋体" w:hAnsi="宋体" w:cs="宋体"/>
          <w:sz w:val="18"/>
          <w:szCs w:val="18"/>
          <w:lang w:eastAsia="zh-CN"/>
        </w:rPr>
        <w:t>，和/或频率响应和/或频率控制模式的更改(例如从下垂控制到恒定MW控制等)。</w:t>
      </w:r>
    </w:p>
    <w:p w14:paraId="304AD2E1" w14:textId="77777777" w:rsidR="006B326C" w:rsidRDefault="006B326C">
      <w:pPr>
        <w:spacing w:line="232" w:lineRule="exact"/>
        <w:rPr>
          <w:rFonts w:ascii="宋体" w:eastAsia="宋体" w:hAnsi="宋体" w:cs="宋体"/>
          <w:sz w:val="18"/>
          <w:szCs w:val="18"/>
          <w:lang w:eastAsia="zh-CN"/>
        </w:rPr>
        <w:sectPr w:rsidR="006B326C">
          <w:headerReference w:type="default" r:id="rId16"/>
          <w:pgSz w:w="12240" w:h="15840"/>
          <w:pgMar w:top="1240" w:right="1300" w:bottom="900" w:left="1300" w:header="750" w:footer="705" w:gutter="0"/>
          <w:cols w:space="720"/>
        </w:sectPr>
      </w:pPr>
    </w:p>
    <w:p w14:paraId="4188C181" w14:textId="77777777" w:rsidR="006B326C" w:rsidRDefault="006B326C">
      <w:pPr>
        <w:spacing w:before="3"/>
        <w:rPr>
          <w:rFonts w:ascii="宋体" w:eastAsia="宋体" w:hAnsi="宋体" w:cs="宋体"/>
          <w:sz w:val="12"/>
          <w:szCs w:val="12"/>
          <w:lang w:eastAsia="zh-CN"/>
        </w:rPr>
      </w:pPr>
    </w:p>
    <w:p w14:paraId="36743B72" w14:textId="0B8DD4BA" w:rsidR="006B326C" w:rsidRDefault="009B4794">
      <w:pPr>
        <w:pStyle w:val="a3"/>
        <w:spacing w:before="28" w:line="237" w:lineRule="auto"/>
        <w:ind w:left="1076" w:right="643" w:hanging="576"/>
        <w:jc w:val="both"/>
        <w:rPr>
          <w:lang w:eastAsia="zh-CN"/>
        </w:rPr>
      </w:pPr>
      <w:r>
        <w:rPr>
          <w:rFonts w:cs="宋体"/>
          <w:b/>
          <w:bCs/>
          <w:sz w:val="22"/>
          <w:szCs w:val="22"/>
          <w:lang w:eastAsia="zh-CN"/>
        </w:rPr>
        <w:t>R5。</w:t>
      </w:r>
      <w:r>
        <w:rPr>
          <w:rFonts w:cs="宋体"/>
          <w:b/>
          <w:bCs/>
          <w:spacing w:val="21"/>
          <w:sz w:val="22"/>
          <w:szCs w:val="22"/>
          <w:lang w:eastAsia="zh-CN"/>
        </w:rPr>
        <w:t xml:space="preserve"> </w:t>
      </w:r>
      <w:r>
        <w:rPr>
          <w:lang w:eastAsia="zh-CN"/>
        </w:rPr>
        <w:t>每个传动规划</w:t>
      </w:r>
      <w:ins w:id="181" w:author="378653276@qq.com" w:date="2021-04-20T23:22:00Z">
        <w:r w:rsidR="000A20D9">
          <w:rPr>
            <w:rFonts w:hint="eastAsia"/>
            <w:lang w:eastAsia="zh-CN"/>
          </w:rPr>
          <w:t>人员</w:t>
        </w:r>
      </w:ins>
      <w:del w:id="182" w:author="378653276@qq.com" w:date="2021-04-20T23:22:00Z">
        <w:r w:rsidDel="000A20D9">
          <w:rPr>
            <w:lang w:eastAsia="zh-CN"/>
          </w:rPr>
          <w:delText>师</w:delText>
        </w:r>
      </w:del>
      <w:r>
        <w:rPr>
          <w:lang w:eastAsia="zh-CN"/>
        </w:rPr>
        <w:t>应在收到涡轮机/调速器和负荷控制或有功功率/频率控制系</w:t>
      </w:r>
      <w:del w:id="183" w:author="378653276@qq.com" w:date="2021-04-20T23:22:00Z">
        <w:r w:rsidDel="00004E0F">
          <w:rPr>
            <w:lang w:eastAsia="zh-CN"/>
          </w:rPr>
          <w:delText xml:space="preserve"> </w:delText>
        </w:r>
      </w:del>
      <w:proofErr w:type="gramStart"/>
      <w:r>
        <w:rPr>
          <w:lang w:eastAsia="zh-CN"/>
        </w:rPr>
        <w:t>统根据</w:t>
      </w:r>
      <w:proofErr w:type="gramEnd"/>
      <w:r>
        <w:rPr>
          <w:lang w:eastAsia="zh-CN"/>
        </w:rPr>
        <w:t>要求R2核实的模型信息后90个日历日内向发电</w:t>
      </w:r>
      <w:ins w:id="184" w:author="378653276@qq.com" w:date="2021-04-20T23:23:00Z">
        <w:r w:rsidR="00004E0F">
          <w:rPr>
            <w:rFonts w:hint="eastAsia"/>
            <w:lang w:eastAsia="zh-CN"/>
          </w:rPr>
          <w:t>资产拥有者</w:t>
        </w:r>
      </w:ins>
      <w:del w:id="185" w:author="378653276@qq.com" w:date="2021-04-20T23:23:00Z">
        <w:r w:rsidDel="00004E0F">
          <w:rPr>
            <w:lang w:eastAsia="zh-CN"/>
          </w:rPr>
          <w:delText>机业主</w:delText>
        </w:r>
      </w:del>
      <w:r>
        <w:rPr>
          <w:lang w:eastAsia="zh-CN"/>
        </w:rPr>
        <w:t>提供书面答复， 该模型是可用的（符合第5.1至5.3部分规定的标准）或</w:t>
      </w:r>
      <w:proofErr w:type="gramStart"/>
      <w:r>
        <w:rPr>
          <w:lang w:eastAsia="zh-CN"/>
        </w:rPr>
        <w:t>不</w:t>
      </w:r>
      <w:proofErr w:type="gramEnd"/>
      <w:r>
        <w:rPr>
          <w:lang w:eastAsia="zh-CN"/>
        </w:rPr>
        <w:t>可用的。</w:t>
      </w:r>
    </w:p>
    <w:p w14:paraId="24194621" w14:textId="77777777" w:rsidR="006B326C" w:rsidRDefault="009B4794">
      <w:pPr>
        <w:pStyle w:val="a3"/>
        <w:spacing w:before="149" w:line="312" w:lineRule="exact"/>
        <w:ind w:right="259" w:hanging="504"/>
        <w:rPr>
          <w:lang w:eastAsia="zh-CN"/>
        </w:rPr>
      </w:pPr>
      <w:r>
        <w:rPr>
          <w:rFonts w:ascii="Times New Roman" w:eastAsia="Times New Roman" w:hAnsi="Times New Roman" w:cs="Times New Roman"/>
          <w:b/>
          <w:bCs/>
          <w:lang w:eastAsia="zh-CN"/>
        </w:rPr>
        <w:t>5.1.</w:t>
      </w:r>
      <w:r>
        <w:rPr>
          <w:rFonts w:ascii="Times New Roman" w:eastAsia="Times New Roman" w:hAnsi="Times New Roman" w:cs="Times New Roman"/>
          <w:b/>
          <w:bCs/>
          <w:spacing w:val="22"/>
          <w:lang w:eastAsia="zh-CN"/>
        </w:rPr>
        <w:t xml:space="preserve"> </w:t>
      </w:r>
      <w:r>
        <w:rPr>
          <w:lang w:eastAsia="zh-CN"/>
        </w:rPr>
        <w:t>涡轮/调速器和负载控制或有功功率/频率控制函数模型初始化以计算建模 数据，</w:t>
      </w:r>
    </w:p>
    <w:p w14:paraId="78A41EED" w14:textId="77777777" w:rsidR="006B326C" w:rsidRDefault="009B4794">
      <w:pPr>
        <w:spacing w:before="87"/>
        <w:ind w:left="1076" w:right="259"/>
        <w:rPr>
          <w:rFonts w:ascii="宋体" w:eastAsia="宋体" w:hAnsi="宋体" w:cs="宋体"/>
          <w:sz w:val="24"/>
          <w:szCs w:val="24"/>
          <w:lang w:eastAsia="zh-CN"/>
        </w:rPr>
      </w:pPr>
      <w:r>
        <w:rPr>
          <w:rFonts w:ascii="Times New Roman" w:eastAsia="Times New Roman" w:hAnsi="Times New Roman" w:cs="Times New Roman"/>
          <w:b/>
          <w:bCs/>
          <w:spacing w:val="-3"/>
          <w:sz w:val="24"/>
          <w:szCs w:val="24"/>
          <w:lang w:eastAsia="zh-CN"/>
        </w:rPr>
        <w:t xml:space="preserve">5.2. </w:t>
      </w:r>
      <w:r>
        <w:rPr>
          <w:rFonts w:ascii="Times New Roman" w:eastAsia="Times New Roman" w:hAnsi="Times New Roman" w:cs="Times New Roman"/>
          <w:b/>
          <w:bCs/>
          <w:spacing w:val="36"/>
          <w:sz w:val="24"/>
          <w:szCs w:val="24"/>
          <w:lang w:eastAsia="zh-CN"/>
        </w:rPr>
        <w:t xml:space="preserve"> </w:t>
      </w:r>
      <w:r>
        <w:rPr>
          <w:rFonts w:ascii="宋体" w:eastAsia="宋体" w:hAnsi="宋体" w:cs="宋体"/>
          <w:sz w:val="24"/>
          <w:szCs w:val="24"/>
          <w:lang w:eastAsia="zh-CN"/>
        </w:rPr>
        <w:t>无扰动模拟结果可忽略瞬变</w:t>
      </w:r>
    </w:p>
    <w:p w14:paraId="4B435A1D" w14:textId="77777777" w:rsidR="006B326C" w:rsidRDefault="009B4794">
      <w:pPr>
        <w:pStyle w:val="a3"/>
        <w:spacing w:before="130" w:line="312" w:lineRule="exact"/>
        <w:ind w:right="259" w:hanging="504"/>
        <w:rPr>
          <w:lang w:eastAsia="zh-CN"/>
        </w:rPr>
      </w:pPr>
      <w:r>
        <w:rPr>
          <w:rFonts w:ascii="Times New Roman" w:eastAsia="Times New Roman" w:hAnsi="Times New Roman" w:cs="Times New Roman"/>
          <w:b/>
          <w:bCs/>
          <w:lang w:eastAsia="zh-CN"/>
        </w:rPr>
        <w:t>5.3.</w:t>
      </w:r>
      <w:r>
        <w:rPr>
          <w:rFonts w:ascii="Times New Roman" w:eastAsia="Times New Roman" w:hAnsi="Times New Roman" w:cs="Times New Roman"/>
          <w:b/>
          <w:bCs/>
          <w:spacing w:val="22"/>
          <w:lang w:eastAsia="zh-CN"/>
        </w:rPr>
        <w:t xml:space="preserve"> </w:t>
      </w:r>
      <w:r>
        <w:rPr>
          <w:lang w:eastAsia="zh-CN"/>
        </w:rPr>
        <w:t>对于另一种稳定的模拟，扰动模拟结果在涡轮/调速器和负载控制或</w:t>
      </w:r>
      <w:del w:id="186" w:author="378653276@qq.com" w:date="2021-04-20T23:23:00Z">
        <w:r w:rsidDel="004A0572">
          <w:rPr>
            <w:lang w:eastAsia="zh-CN"/>
          </w:rPr>
          <w:delText xml:space="preserve"> </w:delText>
        </w:r>
      </w:del>
      <w:r>
        <w:rPr>
          <w:lang w:eastAsia="zh-CN"/>
        </w:rPr>
        <w:t>有功功率/频率控制模型中表现出正阻尼。</w:t>
      </w:r>
    </w:p>
    <w:p w14:paraId="71E4F9A7" w14:textId="53F5597C" w:rsidR="006B326C" w:rsidRDefault="009B4794">
      <w:pPr>
        <w:spacing w:before="120" w:line="312" w:lineRule="exact"/>
        <w:ind w:left="1065" w:right="259" w:hanging="26"/>
        <w:rPr>
          <w:rFonts w:ascii="宋体" w:eastAsia="宋体" w:hAnsi="宋体" w:cs="宋体"/>
          <w:sz w:val="25"/>
          <w:szCs w:val="25"/>
          <w:lang w:eastAsia="zh-CN"/>
        </w:rPr>
      </w:pPr>
      <w:r>
        <w:rPr>
          <w:rFonts w:ascii="宋体" w:eastAsia="宋体" w:hAnsi="宋体" w:cs="宋体"/>
          <w:sz w:val="24"/>
          <w:szCs w:val="24"/>
          <w:lang w:eastAsia="zh-CN"/>
        </w:rPr>
        <w:t>如果模型</w:t>
      </w:r>
      <w:proofErr w:type="gramStart"/>
      <w:r>
        <w:rPr>
          <w:rFonts w:ascii="宋体" w:eastAsia="宋体" w:hAnsi="宋体" w:cs="宋体"/>
          <w:sz w:val="24"/>
          <w:szCs w:val="24"/>
          <w:lang w:eastAsia="zh-CN"/>
        </w:rPr>
        <w:t>不</w:t>
      </w:r>
      <w:proofErr w:type="gramEnd"/>
      <w:r>
        <w:rPr>
          <w:rFonts w:ascii="宋体" w:eastAsia="宋体" w:hAnsi="宋体" w:cs="宋体"/>
          <w:sz w:val="24"/>
          <w:szCs w:val="24"/>
          <w:lang w:eastAsia="zh-CN"/>
        </w:rPr>
        <w:t>可用，</w:t>
      </w:r>
      <w:del w:id="187" w:author="378653276@qq.com" w:date="2021-04-20T22:30:00Z">
        <w:r w:rsidDel="0067247E">
          <w:rPr>
            <w:rFonts w:ascii="宋体" w:eastAsia="宋体" w:hAnsi="宋体" w:cs="宋体"/>
            <w:sz w:val="24"/>
            <w:szCs w:val="24"/>
            <w:lang w:eastAsia="zh-CN"/>
          </w:rPr>
          <w:delText>传输规划师</w:delText>
        </w:r>
      </w:del>
      <w:ins w:id="188" w:author="378653276@qq.com" w:date="2021-04-20T22:30:00Z">
        <w:r w:rsidR="0067247E">
          <w:rPr>
            <w:rFonts w:ascii="宋体" w:eastAsia="宋体" w:hAnsi="宋体" w:cs="宋体"/>
            <w:sz w:val="24"/>
            <w:szCs w:val="24"/>
            <w:lang w:eastAsia="zh-CN"/>
          </w:rPr>
          <w:t>传输规划人员</w:t>
        </w:r>
      </w:ins>
      <w:r>
        <w:rPr>
          <w:rFonts w:ascii="宋体" w:eastAsia="宋体" w:hAnsi="宋体" w:cs="宋体"/>
          <w:sz w:val="24"/>
          <w:szCs w:val="24"/>
          <w:lang w:eastAsia="zh-CN"/>
        </w:rPr>
        <w:t>应提供模型</w:t>
      </w:r>
      <w:proofErr w:type="gramStart"/>
      <w:r>
        <w:rPr>
          <w:rFonts w:ascii="宋体" w:eastAsia="宋体" w:hAnsi="宋体" w:cs="宋体"/>
          <w:sz w:val="24"/>
          <w:szCs w:val="24"/>
          <w:lang w:eastAsia="zh-CN"/>
        </w:rPr>
        <w:t>不</w:t>
      </w:r>
      <w:proofErr w:type="gramEnd"/>
      <w:r>
        <w:rPr>
          <w:rFonts w:ascii="宋体" w:eastAsia="宋体" w:hAnsi="宋体" w:cs="宋体"/>
          <w:sz w:val="24"/>
          <w:szCs w:val="24"/>
          <w:lang w:eastAsia="zh-CN"/>
        </w:rPr>
        <w:t>可用的技术描述。</w:t>
      </w:r>
      <w:r>
        <w:rPr>
          <w:rFonts w:ascii="宋体" w:eastAsia="宋体" w:hAnsi="宋体" w:cs="宋体"/>
          <w:spacing w:val="-43"/>
          <w:sz w:val="24"/>
          <w:szCs w:val="24"/>
          <w:lang w:eastAsia="zh-CN"/>
        </w:rPr>
        <w:t xml:space="preserve"> </w:t>
      </w:r>
      <w:r>
        <w:rPr>
          <w:rFonts w:ascii="宋体" w:eastAsia="宋体" w:hAnsi="宋体" w:cs="宋体"/>
          <w:i/>
          <w:sz w:val="25"/>
          <w:szCs w:val="25"/>
          <w:lang w:eastAsia="zh-CN"/>
        </w:rPr>
        <w:t>[违规风险因</w:t>
      </w:r>
      <w:r>
        <w:rPr>
          <w:rFonts w:ascii="宋体" w:eastAsia="宋体" w:hAnsi="宋体" w:cs="宋体"/>
          <w:i/>
          <w:w w:val="96"/>
          <w:sz w:val="25"/>
          <w:szCs w:val="25"/>
          <w:lang w:eastAsia="zh-CN"/>
        </w:rPr>
        <w:t xml:space="preserve"> </w:t>
      </w:r>
      <w:r>
        <w:rPr>
          <w:rFonts w:ascii="宋体" w:eastAsia="宋体" w:hAnsi="宋体" w:cs="宋体"/>
          <w:i/>
          <w:sz w:val="25"/>
          <w:szCs w:val="25"/>
          <w:lang w:eastAsia="zh-CN"/>
        </w:rPr>
        <w:t>素：中度][时间范围：</w:t>
      </w:r>
      <w:del w:id="189" w:author="378653276@qq.com" w:date="2021-04-20T23:26:00Z">
        <w:r w:rsidDel="00353850">
          <w:rPr>
            <w:rFonts w:ascii="宋体" w:eastAsia="宋体" w:hAnsi="宋体" w:cs="宋体"/>
            <w:i/>
            <w:sz w:val="25"/>
            <w:szCs w:val="25"/>
            <w:lang w:eastAsia="zh-CN"/>
          </w:rPr>
          <w:delText>业务</w:delText>
        </w:r>
      </w:del>
      <w:proofErr w:type="gramStart"/>
      <w:ins w:id="190" w:author="378653276@qq.com" w:date="2021-04-20T23:26:00Z">
        <w:r w:rsidR="00353850">
          <w:rPr>
            <w:rFonts w:ascii="宋体" w:eastAsia="宋体" w:hAnsi="宋体" w:cs="宋体"/>
            <w:i/>
            <w:sz w:val="25"/>
            <w:szCs w:val="25"/>
            <w:lang w:eastAsia="zh-CN"/>
          </w:rPr>
          <w:t>运行运行</w:t>
        </w:r>
      </w:ins>
      <w:proofErr w:type="gramEnd"/>
      <w:r>
        <w:rPr>
          <w:rFonts w:ascii="宋体" w:eastAsia="宋体" w:hAnsi="宋体" w:cs="宋体"/>
          <w:i/>
          <w:sz w:val="25"/>
          <w:szCs w:val="25"/>
          <w:lang w:eastAsia="zh-CN"/>
        </w:rPr>
        <w:t>规划]</w:t>
      </w:r>
    </w:p>
    <w:p w14:paraId="784A63D1" w14:textId="77777777" w:rsidR="006B326C" w:rsidRDefault="009B4794">
      <w:pPr>
        <w:pStyle w:val="2"/>
        <w:numPr>
          <w:ilvl w:val="0"/>
          <w:numId w:val="9"/>
        </w:numPr>
        <w:tabs>
          <w:tab w:val="left" w:pos="500"/>
        </w:tabs>
        <w:spacing w:before="91"/>
        <w:ind w:right="259"/>
        <w:rPr>
          <w:b w:val="0"/>
          <w:bCs w:val="0"/>
        </w:rPr>
      </w:pPr>
      <w:proofErr w:type="spellStart"/>
      <w:r>
        <w:t>措施</w:t>
      </w:r>
      <w:proofErr w:type="spellEnd"/>
    </w:p>
    <w:p w14:paraId="58E43559" w14:textId="66A61541" w:rsidR="006B326C" w:rsidRDefault="009B4794">
      <w:pPr>
        <w:pStyle w:val="a3"/>
        <w:spacing w:before="99" w:line="237" w:lineRule="auto"/>
        <w:ind w:left="1076" w:right="403" w:hanging="576"/>
        <w:jc w:val="both"/>
        <w:rPr>
          <w:lang w:eastAsia="zh-CN"/>
        </w:rPr>
      </w:pPr>
      <w:r>
        <w:rPr>
          <w:rFonts w:cs="宋体"/>
          <w:b/>
          <w:bCs/>
          <w:sz w:val="22"/>
          <w:szCs w:val="22"/>
          <w:lang w:eastAsia="zh-CN"/>
        </w:rPr>
        <w:t>M1。</w:t>
      </w:r>
      <w:r>
        <w:rPr>
          <w:rFonts w:cs="宋体"/>
          <w:b/>
          <w:bCs/>
          <w:spacing w:val="21"/>
          <w:sz w:val="22"/>
          <w:szCs w:val="22"/>
          <w:lang w:eastAsia="zh-CN"/>
        </w:rPr>
        <w:t xml:space="preserve"> </w:t>
      </w:r>
      <w:ins w:id="191" w:author="378653276@qq.com" w:date="2021-04-20T23:27:00Z">
        <w:r w:rsidR="008F035B">
          <w:rPr>
            <w:rFonts w:cs="宋体" w:hint="eastAsia"/>
            <w:b/>
            <w:bCs/>
            <w:spacing w:val="21"/>
            <w:sz w:val="22"/>
            <w:szCs w:val="22"/>
            <w:lang w:eastAsia="zh-CN"/>
          </w:rPr>
          <w:t>传输规划人员</w:t>
        </w:r>
      </w:ins>
      <w:del w:id="192" w:author="378653276@qq.com" w:date="2021-04-20T23:27:00Z">
        <w:r w:rsidDel="008F035B">
          <w:rPr>
            <w:lang w:eastAsia="zh-CN"/>
          </w:rPr>
          <w:delText>传送计划</w:delText>
        </w:r>
      </w:del>
      <w:r>
        <w:rPr>
          <w:lang w:eastAsia="zh-CN"/>
        </w:rPr>
        <w:t>必须拥有并提供日期已过的指令或数据请求、传送的指令或数据以及 书面传送的日期</w:t>
      </w:r>
      <w:del w:id="193" w:author="378653276@qq.com" w:date="2021-04-20T23:28:00Z">
        <w:r w:rsidDel="008F035B">
          <w:rPr>
            <w:lang w:eastAsia="zh-CN"/>
          </w:rPr>
          <w:delText>证</w:delText>
        </w:r>
      </w:del>
      <w:del w:id="194" w:author="378653276@qq.com" w:date="2021-04-20T23:27:00Z">
        <w:r w:rsidDel="008F035B">
          <w:rPr>
            <w:lang w:eastAsia="zh-CN"/>
          </w:rPr>
          <w:delText>据</w:delText>
        </w:r>
      </w:del>
      <w:ins w:id="195" w:author="378653276@qq.com" w:date="2021-04-20T23:28:00Z">
        <w:r w:rsidR="008F035B">
          <w:rPr>
            <w:lang w:eastAsia="zh-CN"/>
          </w:rPr>
          <w:t>凭证</w:t>
        </w:r>
      </w:ins>
      <w:r>
        <w:rPr>
          <w:lang w:eastAsia="zh-CN"/>
        </w:rPr>
        <w:t>（例如电子邮件、邮政收据或传真确认书），作为其按</w:t>
      </w:r>
      <w:del w:id="196" w:author="378653276@qq.com" w:date="2021-04-20T23:27:00Z">
        <w:r w:rsidDel="008F035B">
          <w:rPr>
            <w:lang w:eastAsia="zh-CN"/>
          </w:rPr>
          <w:delText>照</w:delText>
        </w:r>
      </w:del>
      <w:r>
        <w:rPr>
          <w:lang w:eastAsia="zh-CN"/>
        </w:rPr>
        <w:t xml:space="preserve"> 要求R1在90个日历日内提供请求的</w:t>
      </w:r>
      <w:del w:id="197" w:author="378653276@qq.com" w:date="2021-04-20T23:28:00Z">
        <w:r w:rsidDel="008F035B">
          <w:rPr>
            <w:lang w:eastAsia="zh-CN"/>
          </w:rPr>
          <w:delText>证</w:delText>
        </w:r>
      </w:del>
      <w:del w:id="198" w:author="378653276@qq.com" w:date="2021-04-20T23:27:00Z">
        <w:r w:rsidDel="008F035B">
          <w:rPr>
            <w:lang w:eastAsia="zh-CN"/>
          </w:rPr>
          <w:delText>据</w:delText>
        </w:r>
      </w:del>
      <w:ins w:id="199" w:author="378653276@qq.com" w:date="2021-04-20T23:28:00Z">
        <w:r w:rsidR="008F035B">
          <w:rPr>
            <w:lang w:eastAsia="zh-CN"/>
          </w:rPr>
          <w:t>凭证</w:t>
        </w:r>
      </w:ins>
      <w:r>
        <w:rPr>
          <w:lang w:eastAsia="zh-CN"/>
        </w:rPr>
        <w:t>。</w:t>
      </w:r>
    </w:p>
    <w:p w14:paraId="45DF6AE1" w14:textId="5297327C" w:rsidR="006B326C" w:rsidRDefault="009B4794">
      <w:pPr>
        <w:pStyle w:val="a3"/>
        <w:spacing w:before="121" w:line="237" w:lineRule="auto"/>
        <w:ind w:left="1076" w:right="259" w:hanging="576"/>
        <w:rPr>
          <w:lang w:eastAsia="zh-CN"/>
        </w:rPr>
      </w:pPr>
      <w:r>
        <w:rPr>
          <w:rFonts w:cs="宋体"/>
          <w:b/>
          <w:bCs/>
          <w:sz w:val="22"/>
          <w:szCs w:val="22"/>
          <w:lang w:eastAsia="zh-CN"/>
        </w:rPr>
        <w:t>m2。</w:t>
      </w:r>
      <w:r>
        <w:rPr>
          <w:rFonts w:cs="宋体"/>
          <w:b/>
          <w:bCs/>
          <w:spacing w:val="21"/>
          <w:sz w:val="22"/>
          <w:szCs w:val="22"/>
          <w:lang w:eastAsia="zh-CN"/>
        </w:rPr>
        <w:t xml:space="preserve"> </w:t>
      </w:r>
      <w:del w:id="200" w:author="378653276@qq.com" w:date="2021-04-20T23:30:00Z">
        <w:r w:rsidDel="00EC7974">
          <w:rPr>
            <w:lang w:eastAsia="zh-CN"/>
          </w:rPr>
          <w:delText>发电机业主</w:delText>
        </w:r>
      </w:del>
      <w:ins w:id="201" w:author="378653276@qq.com" w:date="2021-04-20T23:30:00Z">
        <w:r w:rsidR="00EC7974">
          <w:rPr>
            <w:lang w:eastAsia="zh-CN"/>
          </w:rPr>
          <w:t>发电资产拥有者</w:t>
        </w:r>
      </w:ins>
      <w:r>
        <w:rPr>
          <w:lang w:eastAsia="zh-CN"/>
        </w:rPr>
        <w:t>必须拥有并提供日期已久的</w:t>
      </w:r>
      <w:del w:id="202" w:author="378653276@qq.com" w:date="2021-04-20T23:28:00Z">
        <w:r w:rsidDel="008F035B">
          <w:rPr>
            <w:lang w:eastAsia="zh-CN"/>
          </w:rPr>
          <w:delText>证据</w:delText>
        </w:r>
      </w:del>
      <w:ins w:id="203" w:author="378653276@qq.com" w:date="2021-04-20T23:28:00Z">
        <w:r w:rsidR="008F035B">
          <w:rPr>
            <w:lang w:eastAsia="zh-CN"/>
          </w:rPr>
          <w:t>凭证</w:t>
        </w:r>
      </w:ins>
      <w:r>
        <w:rPr>
          <w:lang w:eastAsia="zh-CN"/>
        </w:rPr>
        <w:t>，根据第2.1部分，对每个适用</w:t>
      </w:r>
      <w:del w:id="204" w:author="378653276@qq.com" w:date="2021-04-20T22:32:00Z">
        <w:r w:rsidDel="0067247E">
          <w:rPr>
            <w:lang w:eastAsia="zh-CN"/>
          </w:rPr>
          <w:delText>单元</w:delText>
        </w:r>
      </w:del>
      <w:ins w:id="205" w:author="378653276@qq.com" w:date="2021-04-20T22:32:00Z">
        <w:r w:rsidR="0067247E">
          <w:rPr>
            <w:lang w:eastAsia="zh-CN"/>
          </w:rPr>
          <w:t>机组</w:t>
        </w:r>
      </w:ins>
      <w:r>
        <w:rPr>
          <w:lang w:eastAsia="zh-CN"/>
        </w:rPr>
        <w:t xml:space="preserve"> 的每个发电机涡轮/发电机和负荷控制或有功功率/频率控制模型进行了验证， 并提供日期已久的发送（例如电子邮件、邮政收据或传真确认），作为根据要</w:t>
      </w:r>
      <w:del w:id="206" w:author="378653276@qq.com" w:date="2021-04-20T23:33:00Z">
        <w:r w:rsidDel="00BC051E">
          <w:rPr>
            <w:lang w:eastAsia="zh-CN"/>
          </w:rPr>
          <w:delText xml:space="preserve"> </w:delText>
        </w:r>
      </w:del>
      <w:r>
        <w:rPr>
          <w:lang w:eastAsia="zh-CN"/>
        </w:rPr>
        <w:t>求R2向其传输</w:t>
      </w:r>
      <w:proofErr w:type="gramStart"/>
      <w:ins w:id="207" w:author="378653276@qq.com" w:date="2021-04-20T23:33:00Z">
        <w:r w:rsidR="00BC051E">
          <w:rPr>
            <w:rFonts w:hint="eastAsia"/>
            <w:lang w:eastAsia="zh-CN"/>
          </w:rPr>
          <w:t>规</w:t>
        </w:r>
      </w:ins>
      <w:proofErr w:type="gramEnd"/>
      <w:del w:id="208" w:author="378653276@qq.com" w:date="2021-04-20T23:33:00Z">
        <w:r w:rsidDel="00BC051E">
          <w:rPr>
            <w:lang w:eastAsia="zh-CN"/>
          </w:rPr>
          <w:delText>计</w:delText>
        </w:r>
      </w:del>
      <w:proofErr w:type="gramStart"/>
      <w:r>
        <w:rPr>
          <w:lang w:eastAsia="zh-CN"/>
        </w:rPr>
        <w:t>划</w:t>
      </w:r>
      <w:ins w:id="209" w:author="378653276@qq.com" w:date="2021-04-20T23:34:00Z">
        <w:r w:rsidR="00BC051E">
          <w:rPr>
            <w:rFonts w:hint="eastAsia"/>
            <w:lang w:eastAsia="zh-CN"/>
          </w:rPr>
          <w:t>人员</w:t>
        </w:r>
      </w:ins>
      <w:proofErr w:type="gramEnd"/>
      <w:del w:id="210" w:author="378653276@qq.com" w:date="2021-04-20T23:34:00Z">
        <w:r w:rsidDel="00BC051E">
          <w:rPr>
            <w:lang w:eastAsia="zh-CN"/>
          </w:rPr>
          <w:delText>者</w:delText>
        </w:r>
      </w:del>
      <w:r>
        <w:rPr>
          <w:lang w:eastAsia="zh-CN"/>
        </w:rPr>
        <w:t>提供模型、文件和数据的</w:t>
      </w:r>
      <w:del w:id="211" w:author="378653276@qq.com" w:date="2021-04-20T23:28:00Z">
        <w:r w:rsidDel="008F035B">
          <w:rPr>
            <w:lang w:eastAsia="zh-CN"/>
          </w:rPr>
          <w:delText>证据</w:delText>
        </w:r>
      </w:del>
      <w:ins w:id="212" w:author="378653276@qq.com" w:date="2021-04-20T23:28:00Z">
        <w:r w:rsidR="008F035B">
          <w:rPr>
            <w:lang w:eastAsia="zh-CN"/>
          </w:rPr>
          <w:t>凭证</w:t>
        </w:r>
      </w:ins>
      <w:r>
        <w:rPr>
          <w:lang w:eastAsia="zh-CN"/>
        </w:rPr>
        <w:t>。</w:t>
      </w:r>
    </w:p>
    <w:p w14:paraId="27140185" w14:textId="15DF1DFE" w:rsidR="006B326C" w:rsidRDefault="009B4794">
      <w:pPr>
        <w:pStyle w:val="a3"/>
        <w:spacing w:before="149" w:line="312" w:lineRule="exact"/>
        <w:ind w:left="1076" w:right="259" w:hanging="576"/>
        <w:rPr>
          <w:lang w:eastAsia="zh-CN"/>
        </w:rPr>
      </w:pPr>
      <w:r>
        <w:rPr>
          <w:rFonts w:cs="宋体"/>
          <w:b/>
          <w:bCs/>
          <w:sz w:val="22"/>
          <w:szCs w:val="22"/>
          <w:lang w:eastAsia="zh-CN"/>
        </w:rPr>
        <w:t>m3。</w:t>
      </w:r>
      <w:r>
        <w:rPr>
          <w:rFonts w:cs="宋体"/>
          <w:b/>
          <w:bCs/>
          <w:spacing w:val="21"/>
          <w:sz w:val="22"/>
          <w:szCs w:val="22"/>
          <w:lang w:eastAsia="zh-CN"/>
        </w:rPr>
        <w:t xml:space="preserve"> </w:t>
      </w:r>
      <w:r>
        <w:rPr>
          <w:lang w:eastAsia="zh-CN"/>
        </w:rPr>
        <w:t>要求R3的</w:t>
      </w:r>
      <w:del w:id="213" w:author="378653276@qq.com" w:date="2021-04-20T23:28:00Z">
        <w:r w:rsidDel="008F035B">
          <w:rPr>
            <w:lang w:eastAsia="zh-CN"/>
          </w:rPr>
          <w:delText>证据</w:delText>
        </w:r>
      </w:del>
      <w:ins w:id="214" w:author="378653276@qq.com" w:date="2021-04-20T23:28:00Z">
        <w:r w:rsidR="008F035B">
          <w:rPr>
            <w:lang w:eastAsia="zh-CN"/>
          </w:rPr>
          <w:t>凭证</w:t>
        </w:r>
      </w:ins>
      <w:r>
        <w:rPr>
          <w:lang w:eastAsia="zh-CN"/>
        </w:rPr>
        <w:t>必须包括</w:t>
      </w:r>
      <w:del w:id="215" w:author="378653276@qq.com" w:date="2021-04-20T23:30:00Z">
        <w:r w:rsidDel="00EC7974">
          <w:rPr>
            <w:lang w:eastAsia="zh-CN"/>
          </w:rPr>
          <w:delText>发电机业主</w:delText>
        </w:r>
      </w:del>
      <w:ins w:id="216" w:author="378653276@qq.com" w:date="2021-04-20T23:30:00Z">
        <w:r w:rsidR="00EC7974">
          <w:rPr>
            <w:lang w:eastAsia="zh-CN"/>
          </w:rPr>
          <w:t>发电资产拥有者</w:t>
        </w:r>
      </w:ins>
      <w:r>
        <w:rPr>
          <w:lang w:eastAsia="zh-CN"/>
        </w:rPr>
        <w:t>的日期书面答复，其中载有要求R3中确定的</w:t>
      </w:r>
      <w:del w:id="217" w:author="378653276@qq.com" w:date="2021-04-20T23:34:00Z">
        <w:r w:rsidDel="00061665">
          <w:rPr>
            <w:lang w:eastAsia="zh-CN"/>
          </w:rPr>
          <w:delText xml:space="preserve"> </w:delText>
        </w:r>
      </w:del>
      <w:r>
        <w:rPr>
          <w:lang w:eastAsia="zh-CN"/>
        </w:rPr>
        <w:t>信息和发送答复的日期</w:t>
      </w:r>
      <w:del w:id="218" w:author="378653276@qq.com" w:date="2021-04-20T23:28:00Z">
        <w:r w:rsidDel="008F035B">
          <w:rPr>
            <w:lang w:eastAsia="zh-CN"/>
          </w:rPr>
          <w:delText>证据</w:delText>
        </w:r>
      </w:del>
      <w:ins w:id="219" w:author="378653276@qq.com" w:date="2021-04-20T23:28:00Z">
        <w:r w:rsidR="008F035B">
          <w:rPr>
            <w:lang w:eastAsia="zh-CN"/>
          </w:rPr>
          <w:t>凭证</w:t>
        </w:r>
      </w:ins>
      <w:r>
        <w:rPr>
          <w:lang w:eastAsia="zh-CN"/>
        </w:rPr>
        <w:t>(例如电子邮件、邮政收据或传真确认。</w:t>
      </w:r>
    </w:p>
    <w:p w14:paraId="458B259B" w14:textId="29B92573" w:rsidR="006B326C" w:rsidRDefault="009B4794">
      <w:pPr>
        <w:pStyle w:val="a3"/>
        <w:spacing w:before="92" w:line="237" w:lineRule="auto"/>
        <w:ind w:left="1076" w:right="259" w:hanging="576"/>
        <w:rPr>
          <w:lang w:eastAsia="zh-CN"/>
        </w:rPr>
      </w:pPr>
      <w:r>
        <w:rPr>
          <w:rFonts w:cs="宋体"/>
          <w:b/>
          <w:bCs/>
          <w:sz w:val="22"/>
          <w:szCs w:val="22"/>
          <w:lang w:eastAsia="zh-CN"/>
        </w:rPr>
        <w:t>M4。</w:t>
      </w:r>
      <w:r>
        <w:rPr>
          <w:rFonts w:cs="宋体"/>
          <w:b/>
          <w:bCs/>
          <w:spacing w:val="22"/>
          <w:sz w:val="22"/>
          <w:szCs w:val="22"/>
          <w:lang w:eastAsia="zh-CN"/>
        </w:rPr>
        <w:t xml:space="preserve"> </w:t>
      </w:r>
      <w:r>
        <w:rPr>
          <w:lang w:eastAsia="zh-CN"/>
        </w:rPr>
        <w:t>要求R4的</w:t>
      </w:r>
      <w:del w:id="220" w:author="378653276@qq.com" w:date="2021-04-20T23:28:00Z">
        <w:r w:rsidDel="008F035B">
          <w:rPr>
            <w:lang w:eastAsia="zh-CN"/>
          </w:rPr>
          <w:delText>证据</w:delText>
        </w:r>
      </w:del>
      <w:ins w:id="221" w:author="378653276@qq.com" w:date="2021-04-20T23:28:00Z">
        <w:r w:rsidR="008F035B">
          <w:rPr>
            <w:lang w:eastAsia="zh-CN"/>
          </w:rPr>
          <w:t>凭证</w:t>
        </w:r>
      </w:ins>
      <w:r>
        <w:rPr>
          <w:lang w:eastAsia="zh-CN"/>
        </w:rPr>
        <w:t>必须包括，对于要求R4中规定的系统更改的每个</w:t>
      </w:r>
      <w:del w:id="222" w:author="378653276@qq.com" w:date="2021-04-20T23:30:00Z">
        <w:r w:rsidDel="00EC7974">
          <w:rPr>
            <w:lang w:eastAsia="zh-CN"/>
          </w:rPr>
          <w:delText>发电机业主</w:delText>
        </w:r>
      </w:del>
      <w:ins w:id="223" w:author="378653276@qq.com" w:date="2021-04-20T23:30:00Z">
        <w:r w:rsidR="00EC7974">
          <w:rPr>
            <w:lang w:eastAsia="zh-CN"/>
          </w:rPr>
          <w:t>发电资产拥有者</w:t>
        </w:r>
      </w:ins>
      <w:r>
        <w:rPr>
          <w:lang w:eastAsia="zh-CN"/>
        </w:rPr>
        <w:t>的适 用单位，在</w:t>
      </w:r>
      <w:proofErr w:type="gramStart"/>
      <w:r>
        <w:rPr>
          <w:lang w:eastAsia="zh-CN"/>
        </w:rPr>
        <w:t>作出</w:t>
      </w:r>
      <w:proofErr w:type="gramEnd"/>
      <w:r>
        <w:rPr>
          <w:lang w:eastAsia="zh-CN"/>
        </w:rPr>
        <w:t>更改后的180个日历日内，注明日期的修订模型数据或进行模型</w:t>
      </w:r>
      <w:del w:id="224" w:author="378653276@qq.com" w:date="2021-04-20T23:33:00Z">
        <w:r w:rsidDel="00F70AD1">
          <w:rPr>
            <w:lang w:eastAsia="zh-CN"/>
          </w:rPr>
          <w:delText xml:space="preserve"> </w:delText>
        </w:r>
      </w:del>
      <w:r>
        <w:rPr>
          <w:lang w:eastAsia="zh-CN"/>
        </w:rPr>
        <w:t>验证的日期计划和发送日期的</w:t>
      </w:r>
      <w:del w:id="225" w:author="378653276@qq.com" w:date="2021-04-20T23:28:00Z">
        <w:r w:rsidDel="008F035B">
          <w:rPr>
            <w:lang w:eastAsia="zh-CN"/>
          </w:rPr>
          <w:delText>证据</w:delText>
        </w:r>
      </w:del>
      <w:ins w:id="226" w:author="378653276@qq.com" w:date="2021-04-20T23:28:00Z">
        <w:r w:rsidR="008F035B">
          <w:rPr>
            <w:lang w:eastAsia="zh-CN"/>
          </w:rPr>
          <w:t>凭证</w:t>
        </w:r>
      </w:ins>
      <w:r>
        <w:rPr>
          <w:lang w:eastAsia="zh-CN"/>
        </w:rPr>
        <w:t>(例如电子邮件、邮政收据或传真确认</w:t>
      </w:r>
      <w:ins w:id="227" w:author="378653276@qq.com" w:date="2021-04-20T23:33:00Z">
        <w:r w:rsidR="00F70AD1">
          <w:rPr>
            <w:rFonts w:hint="eastAsia"/>
            <w:lang w:eastAsia="zh-CN"/>
          </w:rPr>
          <w:t>)</w:t>
        </w:r>
      </w:ins>
      <w:r>
        <w:rPr>
          <w:lang w:eastAsia="zh-CN"/>
        </w:rPr>
        <w:t>。</w:t>
      </w:r>
    </w:p>
    <w:p w14:paraId="062E806E" w14:textId="35A27CF0" w:rsidR="006B326C" w:rsidRDefault="009B4794">
      <w:pPr>
        <w:pStyle w:val="a3"/>
        <w:spacing w:before="146" w:line="312" w:lineRule="exact"/>
        <w:ind w:left="1076" w:right="163" w:hanging="576"/>
        <w:jc w:val="both"/>
        <w:rPr>
          <w:lang w:eastAsia="zh-CN"/>
        </w:rPr>
      </w:pPr>
      <w:r>
        <w:rPr>
          <w:rFonts w:cs="宋体"/>
          <w:b/>
          <w:bCs/>
          <w:sz w:val="22"/>
          <w:szCs w:val="22"/>
          <w:lang w:eastAsia="zh-CN"/>
        </w:rPr>
        <w:t>m5。</w:t>
      </w:r>
      <w:r>
        <w:rPr>
          <w:rFonts w:cs="宋体"/>
          <w:b/>
          <w:bCs/>
          <w:spacing w:val="21"/>
          <w:sz w:val="22"/>
          <w:szCs w:val="22"/>
          <w:lang w:eastAsia="zh-CN"/>
        </w:rPr>
        <w:t xml:space="preserve"> </w:t>
      </w:r>
      <w:r>
        <w:rPr>
          <w:lang w:eastAsia="zh-CN"/>
        </w:rPr>
        <w:t>要求R5的</w:t>
      </w:r>
      <w:del w:id="228" w:author="378653276@qq.com" w:date="2021-04-20T23:28:00Z">
        <w:r w:rsidDel="008F035B">
          <w:rPr>
            <w:lang w:eastAsia="zh-CN"/>
          </w:rPr>
          <w:delText>证据</w:delText>
        </w:r>
      </w:del>
      <w:ins w:id="229" w:author="378653276@qq.com" w:date="2021-04-20T23:28:00Z">
        <w:r w:rsidR="008F035B">
          <w:rPr>
            <w:lang w:eastAsia="zh-CN"/>
          </w:rPr>
          <w:t>凭证</w:t>
        </w:r>
      </w:ins>
      <w:r>
        <w:rPr>
          <w:lang w:eastAsia="zh-CN"/>
        </w:rPr>
        <w:t>必须包括，对于收到的每一型号，根据第5.1至5.3部分规定的标准</w:t>
      </w:r>
      <w:del w:id="230" w:author="378653276@qq.com" w:date="2021-04-20T23:33:00Z">
        <w:r w:rsidDel="00256C45">
          <w:rPr>
            <w:lang w:eastAsia="zh-CN"/>
          </w:rPr>
          <w:delText xml:space="preserve"> </w:delText>
        </w:r>
      </w:del>
      <w:r>
        <w:rPr>
          <w:lang w:eastAsia="zh-CN"/>
        </w:rPr>
        <w:t>表明型号可用或</w:t>
      </w:r>
      <w:proofErr w:type="gramStart"/>
      <w:r>
        <w:rPr>
          <w:lang w:eastAsia="zh-CN"/>
        </w:rPr>
        <w:t>不</w:t>
      </w:r>
      <w:proofErr w:type="gramEnd"/>
      <w:r>
        <w:rPr>
          <w:lang w:eastAsia="zh-CN"/>
        </w:rPr>
        <w:t>可用的日期答复，对于不能使用的型号，技术说明是型号不可</w:t>
      </w:r>
      <w:del w:id="231" w:author="378653276@qq.com" w:date="2021-04-20T23:33:00Z">
        <w:r w:rsidDel="0058614B">
          <w:rPr>
            <w:lang w:eastAsia="zh-CN"/>
          </w:rPr>
          <w:delText xml:space="preserve"> </w:delText>
        </w:r>
      </w:del>
      <w:r>
        <w:rPr>
          <w:lang w:eastAsia="zh-CN"/>
        </w:rPr>
        <w:t>用，以及发送的日期</w:t>
      </w:r>
      <w:del w:id="232" w:author="378653276@qq.com" w:date="2021-04-20T23:28:00Z">
        <w:r w:rsidDel="008F035B">
          <w:rPr>
            <w:lang w:eastAsia="zh-CN"/>
          </w:rPr>
          <w:delText>证据</w:delText>
        </w:r>
      </w:del>
      <w:ins w:id="233" w:author="378653276@qq.com" w:date="2021-04-20T23:28:00Z">
        <w:r w:rsidR="008F035B">
          <w:rPr>
            <w:lang w:eastAsia="zh-CN"/>
          </w:rPr>
          <w:t>凭证</w:t>
        </w:r>
      </w:ins>
      <w:r>
        <w:rPr>
          <w:lang w:eastAsia="zh-CN"/>
        </w:rPr>
        <w:t>（例如电子邮件、邮政收据或传真确认），即按照要求 R5在收到型号信息后90个日历日内通知</w:t>
      </w:r>
      <w:ins w:id="234" w:author="378653276@qq.com" w:date="2021-04-20T23:32:00Z">
        <w:r w:rsidR="00A55732">
          <w:rPr>
            <w:lang w:eastAsia="zh-CN"/>
          </w:rPr>
          <w:t>发电资产拥有者</w:t>
        </w:r>
      </w:ins>
      <w:del w:id="235" w:author="378653276@qq.com" w:date="2021-04-20T23:32:00Z">
        <w:r w:rsidDel="00A55732">
          <w:rPr>
            <w:lang w:eastAsia="zh-CN"/>
          </w:rPr>
          <w:delText>发电机所有人</w:delText>
        </w:r>
      </w:del>
      <w:r>
        <w:rPr>
          <w:lang w:eastAsia="zh-CN"/>
        </w:rPr>
        <w:t>。</w:t>
      </w:r>
    </w:p>
    <w:p w14:paraId="4101BCA0" w14:textId="77777777" w:rsidR="006B326C" w:rsidRPr="00256C45" w:rsidRDefault="006B326C">
      <w:pPr>
        <w:spacing w:line="312" w:lineRule="exact"/>
        <w:jc w:val="both"/>
        <w:rPr>
          <w:lang w:eastAsia="zh-CN"/>
        </w:rPr>
        <w:sectPr w:rsidR="006B326C" w:rsidRPr="00256C45">
          <w:pgSz w:w="12240" w:h="15840"/>
          <w:pgMar w:top="1240" w:right="1300" w:bottom="900" w:left="1300" w:header="750" w:footer="705" w:gutter="0"/>
          <w:cols w:space="720"/>
        </w:sectPr>
      </w:pPr>
    </w:p>
    <w:p w14:paraId="7AAE1698" w14:textId="77777777" w:rsidR="006B326C" w:rsidRDefault="006B326C">
      <w:pPr>
        <w:spacing w:before="6"/>
        <w:rPr>
          <w:rFonts w:ascii="宋体" w:eastAsia="宋体" w:hAnsi="宋体" w:cs="宋体"/>
          <w:sz w:val="12"/>
          <w:szCs w:val="12"/>
          <w:lang w:eastAsia="zh-CN"/>
        </w:rPr>
      </w:pPr>
    </w:p>
    <w:p w14:paraId="03A5C892" w14:textId="77777777" w:rsidR="006B326C" w:rsidRDefault="009B4794">
      <w:pPr>
        <w:pStyle w:val="2"/>
        <w:ind w:left="140" w:right="259"/>
        <w:rPr>
          <w:b w:val="0"/>
          <w:bCs w:val="0"/>
          <w:lang w:eastAsia="zh-CN"/>
        </w:rPr>
      </w:pPr>
      <w:r>
        <w:rPr>
          <w:rFonts w:ascii="Arial" w:eastAsia="Arial" w:hAnsi="Arial" w:cs="Arial"/>
          <w:spacing w:val="-3"/>
          <w:lang w:eastAsia="zh-CN"/>
        </w:rPr>
        <w:t>D.</w:t>
      </w:r>
      <w:r>
        <w:rPr>
          <w:rFonts w:ascii="Arial" w:eastAsia="Arial" w:hAnsi="Arial" w:cs="Arial"/>
          <w:spacing w:val="55"/>
          <w:lang w:eastAsia="zh-CN"/>
        </w:rPr>
        <w:t xml:space="preserve"> </w:t>
      </w:r>
      <w:r>
        <w:rPr>
          <w:lang w:eastAsia="zh-CN"/>
        </w:rPr>
        <w:t>遵守情况</w:t>
      </w:r>
    </w:p>
    <w:p w14:paraId="0A0C4C8E" w14:textId="77777777" w:rsidR="006B326C" w:rsidRDefault="009B4794">
      <w:pPr>
        <w:tabs>
          <w:tab w:val="left" w:pos="1075"/>
        </w:tabs>
        <w:spacing w:before="103"/>
        <w:ind w:left="500" w:right="259"/>
        <w:rPr>
          <w:rFonts w:ascii="宋体" w:eastAsia="宋体" w:hAnsi="宋体" w:cs="宋体"/>
          <w:sz w:val="24"/>
          <w:szCs w:val="24"/>
          <w:lang w:eastAsia="zh-CN"/>
        </w:rPr>
      </w:pPr>
      <w:r>
        <w:rPr>
          <w:rFonts w:ascii="Times New Roman" w:eastAsia="Times New Roman" w:hAnsi="Times New Roman" w:cs="Times New Roman"/>
          <w:b/>
          <w:bCs/>
          <w:spacing w:val="-2"/>
          <w:w w:val="95"/>
          <w:sz w:val="24"/>
          <w:szCs w:val="24"/>
          <w:lang w:eastAsia="zh-CN"/>
        </w:rPr>
        <w:t>1.</w:t>
      </w:r>
      <w:r>
        <w:rPr>
          <w:rFonts w:ascii="Times New Roman" w:eastAsia="Times New Roman" w:hAnsi="Times New Roman" w:cs="Times New Roman"/>
          <w:b/>
          <w:bCs/>
          <w:spacing w:val="-2"/>
          <w:w w:val="95"/>
          <w:sz w:val="24"/>
          <w:szCs w:val="24"/>
          <w:lang w:eastAsia="zh-CN"/>
        </w:rPr>
        <w:tab/>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监测进程</w:t>
      </w:r>
    </w:p>
    <w:p w14:paraId="14E189F4" w14:textId="218A2701" w:rsidR="006B326C" w:rsidRDefault="009B4794">
      <w:pPr>
        <w:spacing w:before="97"/>
        <w:ind w:left="1580" w:right="259" w:hanging="504"/>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 xml:space="preserve">1.1. </w:t>
      </w:r>
      <w:r>
        <w:rPr>
          <w:rFonts w:ascii="Times New Roman" w:eastAsia="Times New Roman" w:hAnsi="Times New Roman" w:cs="Times New Roman"/>
          <w:b/>
          <w:bCs/>
          <w:spacing w:val="20"/>
          <w:sz w:val="24"/>
          <w:szCs w:val="24"/>
          <w:lang w:eastAsia="zh-CN"/>
        </w:rPr>
        <w:t xml:space="preserve"> </w:t>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执法</w:t>
      </w:r>
      <w:del w:id="236" w:author="378653276@qq.com" w:date="2021-04-20T22:29:00Z">
        <w:r w:rsidDel="0067247E">
          <w:rPr>
            <w:rFonts w:ascii="宋体" w:eastAsia="宋体" w:hAnsi="宋体" w:cs="宋体"/>
            <w:b/>
            <w:bCs/>
            <w:sz w:val="24"/>
            <w:szCs w:val="24"/>
            <w:lang w:eastAsia="zh-CN"/>
          </w:rPr>
          <w:delText>机构</w:delText>
        </w:r>
      </w:del>
      <w:ins w:id="237" w:author="378653276@qq.com" w:date="2021-04-20T22:29:00Z">
        <w:r w:rsidR="0067247E">
          <w:rPr>
            <w:rFonts w:ascii="宋体" w:eastAsia="宋体" w:hAnsi="宋体" w:cs="宋体"/>
            <w:b/>
            <w:bCs/>
            <w:sz w:val="24"/>
            <w:szCs w:val="24"/>
            <w:lang w:eastAsia="zh-CN"/>
          </w:rPr>
          <w:t>机关</w:t>
        </w:r>
      </w:ins>
    </w:p>
    <w:p w14:paraId="2B76091E" w14:textId="61759BC3" w:rsidR="006B326C" w:rsidRDefault="009B4794">
      <w:pPr>
        <w:pStyle w:val="a3"/>
        <w:spacing w:before="97" w:line="237" w:lineRule="auto"/>
        <w:ind w:right="379"/>
        <w:jc w:val="both"/>
        <w:rPr>
          <w:lang w:eastAsia="zh-CN"/>
        </w:rPr>
      </w:pPr>
      <w:r>
        <w:rPr>
          <w:lang w:eastAsia="zh-CN"/>
        </w:rPr>
        <w:t>区域</w:t>
      </w:r>
      <w:ins w:id="238" w:author="378653276@qq.com" w:date="2021-04-20T23:35:00Z">
        <w:r w:rsidR="00D7595E">
          <w:rPr>
            <w:rFonts w:hint="eastAsia"/>
            <w:lang w:eastAsia="zh-CN"/>
          </w:rPr>
          <w:t>主</w:t>
        </w:r>
      </w:ins>
      <w:del w:id="239" w:author="378653276@qq.com" w:date="2021-04-20T23:35:00Z">
        <w:r w:rsidDel="00D7595E">
          <w:rPr>
            <w:lang w:eastAsia="zh-CN"/>
          </w:rPr>
          <w:delText>实</w:delText>
        </w:r>
      </w:del>
      <w:r>
        <w:rPr>
          <w:lang w:eastAsia="zh-CN"/>
        </w:rPr>
        <w:t>体应作为合</w:t>
      </w:r>
      <w:proofErr w:type="gramStart"/>
      <w:r>
        <w:rPr>
          <w:lang w:eastAsia="zh-CN"/>
        </w:rPr>
        <w:t>规</w:t>
      </w:r>
      <w:proofErr w:type="gramEnd"/>
      <w:r>
        <w:rPr>
          <w:lang w:eastAsia="zh-CN"/>
        </w:rPr>
        <w:t>执法</w:t>
      </w:r>
      <w:del w:id="240" w:author="378653276@qq.com" w:date="2021-04-20T22:29:00Z">
        <w:r w:rsidDel="0067247E">
          <w:rPr>
            <w:lang w:eastAsia="zh-CN"/>
          </w:rPr>
          <w:delText>机构</w:delText>
        </w:r>
      </w:del>
      <w:ins w:id="241" w:author="378653276@qq.com" w:date="2021-04-20T22:29:00Z">
        <w:r w:rsidR="0067247E">
          <w:rPr>
            <w:lang w:eastAsia="zh-CN"/>
          </w:rPr>
          <w:t>机关</w:t>
        </w:r>
      </w:ins>
      <w:r>
        <w:rPr>
          <w:lang w:eastAsia="zh-CN"/>
        </w:rPr>
        <w:t>，除非适用的</w:t>
      </w:r>
      <w:ins w:id="242" w:author="378653276@qq.com" w:date="2021-04-20T23:36:00Z">
        <w:r w:rsidR="002A6905">
          <w:rPr>
            <w:rFonts w:hint="eastAsia"/>
            <w:lang w:eastAsia="zh-CN"/>
          </w:rPr>
          <w:t>主</w:t>
        </w:r>
      </w:ins>
      <w:del w:id="243" w:author="378653276@qq.com" w:date="2021-04-20T23:36:00Z">
        <w:r w:rsidDel="002A6905">
          <w:rPr>
            <w:lang w:eastAsia="zh-CN"/>
          </w:rPr>
          <w:delText>实</w:delText>
        </w:r>
      </w:del>
      <w:r>
        <w:rPr>
          <w:lang w:eastAsia="zh-CN"/>
        </w:rPr>
        <w:t>体由区域</w:t>
      </w:r>
      <w:ins w:id="244" w:author="378653276@qq.com" w:date="2021-04-20T23:36:00Z">
        <w:r w:rsidR="002A6905">
          <w:rPr>
            <w:rFonts w:hint="eastAsia"/>
            <w:lang w:eastAsia="zh-CN"/>
          </w:rPr>
          <w:t>主</w:t>
        </w:r>
      </w:ins>
      <w:del w:id="245" w:author="378653276@qq.com" w:date="2021-04-20T23:36:00Z">
        <w:r w:rsidDel="002A6905">
          <w:rPr>
            <w:lang w:eastAsia="zh-CN"/>
          </w:rPr>
          <w:delText>实</w:delText>
        </w:r>
      </w:del>
      <w:r>
        <w:rPr>
          <w:lang w:eastAsia="zh-CN"/>
        </w:rPr>
        <w:t>体拥有、经营或</w:t>
      </w:r>
      <w:del w:id="246" w:author="378653276@qq.com" w:date="2021-04-20T23:36:00Z">
        <w:r w:rsidDel="002A6905">
          <w:rPr>
            <w:lang w:eastAsia="zh-CN"/>
          </w:rPr>
          <w:delText xml:space="preserve"> </w:delText>
        </w:r>
      </w:del>
      <w:r>
        <w:rPr>
          <w:lang w:eastAsia="zh-CN"/>
        </w:rPr>
        <w:t>控制。 在这种情况下，ERO或经FERC或其他适用的政府</w:t>
      </w:r>
      <w:del w:id="247" w:author="378653276@qq.com" w:date="2021-04-20T22:31:00Z">
        <w:r w:rsidDel="0067247E">
          <w:rPr>
            <w:lang w:eastAsia="zh-CN"/>
          </w:rPr>
          <w:delText>当局</w:delText>
        </w:r>
      </w:del>
      <w:ins w:id="248" w:author="378653276@qq.com" w:date="2021-04-20T22:31:00Z">
        <w:r w:rsidR="0067247E">
          <w:rPr>
            <w:lang w:eastAsia="zh-CN"/>
          </w:rPr>
          <w:t>机关</w:t>
        </w:r>
      </w:ins>
      <w:r>
        <w:rPr>
          <w:lang w:eastAsia="zh-CN"/>
        </w:rPr>
        <w:t>批准的区域</w:t>
      </w:r>
      <w:ins w:id="249" w:author="378653276@qq.com" w:date="2021-04-20T23:36:00Z">
        <w:r w:rsidR="00AA6D91">
          <w:rPr>
            <w:rFonts w:hint="eastAsia"/>
            <w:lang w:eastAsia="zh-CN"/>
          </w:rPr>
          <w:t>主</w:t>
        </w:r>
      </w:ins>
      <w:del w:id="250" w:author="378653276@qq.com" w:date="2021-04-20T23:36:00Z">
        <w:r w:rsidDel="00AA6D91">
          <w:rPr>
            <w:lang w:eastAsia="zh-CN"/>
          </w:rPr>
          <w:delText xml:space="preserve">实 </w:delText>
        </w:r>
      </w:del>
      <w:r>
        <w:rPr>
          <w:lang w:eastAsia="zh-CN"/>
        </w:rPr>
        <w:t>体应担任CEA。</w:t>
      </w:r>
    </w:p>
    <w:p w14:paraId="6A489591" w14:textId="77777777" w:rsidR="006B326C" w:rsidRDefault="009B4794">
      <w:pPr>
        <w:pStyle w:val="2"/>
        <w:spacing w:before="123"/>
        <w:ind w:left="1076" w:right="259"/>
        <w:rPr>
          <w:b w:val="0"/>
          <w:bCs w:val="0"/>
          <w:lang w:eastAsia="zh-CN"/>
        </w:rPr>
      </w:pPr>
      <w:r>
        <w:rPr>
          <w:rFonts w:ascii="Times New Roman" w:eastAsia="Times New Roman" w:hAnsi="Times New Roman" w:cs="Times New Roman"/>
          <w:lang w:eastAsia="zh-CN"/>
        </w:rPr>
        <w:t xml:space="preserve">1.2. </w:t>
      </w:r>
      <w:r>
        <w:rPr>
          <w:rFonts w:ascii="Times New Roman" w:eastAsia="Times New Roman" w:hAnsi="Times New Roman" w:cs="Times New Roman"/>
          <w:spacing w:val="19"/>
          <w:lang w:eastAsia="zh-CN"/>
        </w:rPr>
        <w:t xml:space="preserve"> </w:t>
      </w:r>
      <w:bookmarkStart w:id="251" w:name="1.2.数据保留"/>
      <w:bookmarkEnd w:id="251"/>
      <w:r>
        <w:rPr>
          <w:lang w:eastAsia="zh-CN"/>
        </w:rPr>
        <w:t>数据保留</w:t>
      </w:r>
    </w:p>
    <w:p w14:paraId="7D9EDB6D" w14:textId="5AEBC158" w:rsidR="006B326C" w:rsidRDefault="009B4794">
      <w:pPr>
        <w:pStyle w:val="a3"/>
        <w:spacing w:before="97" w:line="237" w:lineRule="auto"/>
        <w:ind w:right="259"/>
        <w:rPr>
          <w:lang w:eastAsia="zh-CN"/>
        </w:rPr>
      </w:pPr>
      <w:r>
        <w:rPr>
          <w:lang w:eastAsia="zh-CN"/>
        </w:rPr>
        <w:t>以下</w:t>
      </w:r>
      <w:del w:id="252" w:author="378653276@qq.com" w:date="2021-04-20T23:28:00Z">
        <w:r w:rsidDel="008F035B">
          <w:rPr>
            <w:lang w:eastAsia="zh-CN"/>
          </w:rPr>
          <w:delText>证据</w:delText>
        </w:r>
      </w:del>
      <w:ins w:id="253" w:author="378653276@qq.com" w:date="2021-04-20T23:28:00Z">
        <w:r w:rsidR="008F035B">
          <w:rPr>
            <w:lang w:eastAsia="zh-CN"/>
          </w:rPr>
          <w:t>凭证</w:t>
        </w:r>
      </w:ins>
      <w:r>
        <w:rPr>
          <w:lang w:eastAsia="zh-CN"/>
        </w:rPr>
        <w:t>保留</w:t>
      </w:r>
      <w:proofErr w:type="gramStart"/>
      <w:r>
        <w:rPr>
          <w:lang w:eastAsia="zh-CN"/>
        </w:rPr>
        <w:t>期确定</w:t>
      </w:r>
      <w:proofErr w:type="gramEnd"/>
      <w:r>
        <w:rPr>
          <w:lang w:eastAsia="zh-CN"/>
        </w:rPr>
        <w:t>了一个</w:t>
      </w:r>
      <w:ins w:id="254" w:author="378653276@qq.com" w:date="2021-04-20T23:36:00Z">
        <w:r w:rsidR="00914EFC">
          <w:rPr>
            <w:rFonts w:hint="eastAsia"/>
            <w:lang w:eastAsia="zh-CN"/>
          </w:rPr>
          <w:t>主</w:t>
        </w:r>
      </w:ins>
      <w:del w:id="255" w:author="378653276@qq.com" w:date="2021-04-20T23:36:00Z">
        <w:r w:rsidDel="00914EFC">
          <w:rPr>
            <w:lang w:eastAsia="zh-CN"/>
          </w:rPr>
          <w:delText>实</w:delText>
        </w:r>
      </w:del>
      <w:proofErr w:type="gramStart"/>
      <w:r>
        <w:rPr>
          <w:lang w:eastAsia="zh-CN"/>
        </w:rPr>
        <w:t>体需要</w:t>
      </w:r>
      <w:proofErr w:type="gramEnd"/>
      <w:r>
        <w:rPr>
          <w:lang w:eastAsia="zh-CN"/>
        </w:rPr>
        <w:t>保留具体</w:t>
      </w:r>
      <w:del w:id="256" w:author="378653276@qq.com" w:date="2021-04-20T23:28:00Z">
        <w:r w:rsidDel="008F035B">
          <w:rPr>
            <w:lang w:eastAsia="zh-CN"/>
          </w:rPr>
          <w:delText>证据</w:delText>
        </w:r>
      </w:del>
      <w:ins w:id="257" w:author="378653276@qq.com" w:date="2021-04-20T23:28:00Z">
        <w:r w:rsidR="008F035B">
          <w:rPr>
            <w:lang w:eastAsia="zh-CN"/>
          </w:rPr>
          <w:t>凭证</w:t>
        </w:r>
      </w:ins>
      <w:r>
        <w:rPr>
          <w:lang w:eastAsia="zh-CN"/>
        </w:rPr>
        <w:t>以证明遵守情况的期</w:t>
      </w:r>
      <w:del w:id="258" w:author="378653276@qq.com" w:date="2021-04-20T23:36:00Z">
        <w:r w:rsidDel="00914EFC">
          <w:rPr>
            <w:lang w:eastAsia="zh-CN"/>
          </w:rPr>
          <w:delText xml:space="preserve"> </w:delText>
        </w:r>
      </w:del>
      <w:r>
        <w:rPr>
          <w:lang w:eastAsia="zh-CN"/>
        </w:rPr>
        <w:t>限。 对于以下规定的</w:t>
      </w:r>
      <w:del w:id="259" w:author="378653276@qq.com" w:date="2021-04-20T23:28:00Z">
        <w:r w:rsidDel="008F035B">
          <w:rPr>
            <w:lang w:eastAsia="zh-CN"/>
          </w:rPr>
          <w:delText>证据</w:delText>
        </w:r>
      </w:del>
      <w:ins w:id="260" w:author="378653276@qq.com" w:date="2021-04-20T23:28:00Z">
        <w:r w:rsidR="008F035B">
          <w:rPr>
            <w:lang w:eastAsia="zh-CN"/>
          </w:rPr>
          <w:t>凭证</w:t>
        </w:r>
      </w:ins>
      <w:r>
        <w:rPr>
          <w:lang w:eastAsia="zh-CN"/>
        </w:rPr>
        <w:t>保留期短于上次审计以来的时间的情况，遵约执</w:t>
      </w:r>
      <w:del w:id="261" w:author="378653276@qq.com" w:date="2021-04-20T23:37:00Z">
        <w:r w:rsidDel="001D6155">
          <w:rPr>
            <w:lang w:eastAsia="zh-CN"/>
          </w:rPr>
          <w:delText xml:space="preserve"> </w:delText>
        </w:r>
      </w:del>
      <w:r>
        <w:rPr>
          <w:lang w:eastAsia="zh-CN"/>
        </w:rPr>
        <w:t>行</w:t>
      </w:r>
      <w:del w:id="262" w:author="378653276@qq.com" w:date="2021-04-20T22:29:00Z">
        <w:r w:rsidDel="0067247E">
          <w:rPr>
            <w:lang w:eastAsia="zh-CN"/>
          </w:rPr>
          <w:delText>机构</w:delText>
        </w:r>
      </w:del>
      <w:ins w:id="263" w:author="378653276@qq.com" w:date="2021-04-20T22:29:00Z">
        <w:r w:rsidR="0067247E">
          <w:rPr>
            <w:lang w:eastAsia="zh-CN"/>
          </w:rPr>
          <w:t>机关</w:t>
        </w:r>
      </w:ins>
      <w:r>
        <w:rPr>
          <w:lang w:eastAsia="zh-CN"/>
        </w:rPr>
        <w:t>可要求某一</w:t>
      </w:r>
      <w:ins w:id="264" w:author="378653276@qq.com" w:date="2021-04-20T23:37:00Z">
        <w:r w:rsidR="001D6155">
          <w:rPr>
            <w:rFonts w:hint="eastAsia"/>
            <w:lang w:eastAsia="zh-CN"/>
          </w:rPr>
          <w:t>主</w:t>
        </w:r>
      </w:ins>
      <w:del w:id="265" w:author="378653276@qq.com" w:date="2021-04-20T23:37:00Z">
        <w:r w:rsidDel="001D6155">
          <w:rPr>
            <w:lang w:eastAsia="zh-CN"/>
          </w:rPr>
          <w:delText>实</w:delText>
        </w:r>
      </w:del>
      <w:proofErr w:type="gramStart"/>
      <w:r>
        <w:rPr>
          <w:lang w:eastAsia="zh-CN"/>
        </w:rPr>
        <w:t>体提供</w:t>
      </w:r>
      <w:proofErr w:type="gramEnd"/>
      <w:r>
        <w:rPr>
          <w:lang w:eastAsia="zh-CN"/>
        </w:rPr>
        <w:t>其他</w:t>
      </w:r>
      <w:del w:id="266" w:author="378653276@qq.com" w:date="2021-04-20T23:28:00Z">
        <w:r w:rsidDel="008F035B">
          <w:rPr>
            <w:lang w:eastAsia="zh-CN"/>
          </w:rPr>
          <w:delText>证据</w:delText>
        </w:r>
      </w:del>
      <w:ins w:id="267" w:author="378653276@qq.com" w:date="2021-04-20T23:28:00Z">
        <w:r w:rsidR="008F035B">
          <w:rPr>
            <w:lang w:eastAsia="zh-CN"/>
          </w:rPr>
          <w:t>凭证</w:t>
        </w:r>
      </w:ins>
      <w:r>
        <w:rPr>
          <w:lang w:eastAsia="zh-CN"/>
        </w:rPr>
        <w:t>，以表明其在上次审计以来的整个时</w:t>
      </w:r>
      <w:del w:id="268" w:author="378653276@qq.com" w:date="2021-04-20T23:37:00Z">
        <w:r w:rsidDel="00A7753E">
          <w:rPr>
            <w:lang w:eastAsia="zh-CN"/>
          </w:rPr>
          <w:delText xml:space="preserve"> </w:delText>
        </w:r>
      </w:del>
      <w:r>
        <w:rPr>
          <w:lang w:eastAsia="zh-CN"/>
        </w:rPr>
        <w:t>间段内符合要求。</w:t>
      </w:r>
    </w:p>
    <w:p w14:paraId="5254D92F" w14:textId="2B66C7E1" w:rsidR="006B326C" w:rsidRDefault="009B4794">
      <w:pPr>
        <w:pStyle w:val="a3"/>
        <w:spacing w:before="121" w:line="237" w:lineRule="auto"/>
        <w:ind w:right="379"/>
        <w:jc w:val="both"/>
        <w:rPr>
          <w:lang w:eastAsia="zh-CN"/>
        </w:rPr>
      </w:pPr>
      <w:del w:id="269" w:author="378653276@qq.com" w:date="2021-04-20T23:30:00Z">
        <w:r w:rsidDel="00EC7974">
          <w:rPr>
            <w:lang w:eastAsia="zh-CN"/>
          </w:rPr>
          <w:delText>发电机业主</w:delText>
        </w:r>
      </w:del>
      <w:ins w:id="270" w:author="378653276@qq.com" w:date="2021-04-20T23:30:00Z">
        <w:r w:rsidR="00EC7974">
          <w:rPr>
            <w:lang w:eastAsia="zh-CN"/>
          </w:rPr>
          <w:t>发电资产拥有者</w:t>
        </w:r>
      </w:ins>
      <w:r>
        <w:rPr>
          <w:lang w:eastAsia="zh-CN"/>
        </w:rPr>
        <w:t>和输电规划</w:t>
      </w:r>
      <w:ins w:id="271" w:author="378653276@qq.com" w:date="2021-04-20T23:37:00Z">
        <w:r w:rsidR="00A7753E">
          <w:rPr>
            <w:rFonts w:hint="eastAsia"/>
            <w:lang w:eastAsia="zh-CN"/>
          </w:rPr>
          <w:t>人员</w:t>
        </w:r>
      </w:ins>
      <w:del w:id="272" w:author="378653276@qq.com" w:date="2021-04-20T23:37:00Z">
        <w:r w:rsidDel="00A7753E">
          <w:rPr>
            <w:lang w:eastAsia="zh-CN"/>
          </w:rPr>
          <w:delText>师</w:delText>
        </w:r>
      </w:del>
      <w:r>
        <w:rPr>
          <w:lang w:eastAsia="zh-CN"/>
        </w:rPr>
        <w:t>应各自保存数据或</w:t>
      </w:r>
      <w:del w:id="273" w:author="378653276@qq.com" w:date="2021-04-20T23:28:00Z">
        <w:r w:rsidDel="008F035B">
          <w:rPr>
            <w:lang w:eastAsia="zh-CN"/>
          </w:rPr>
          <w:delText>证据</w:delText>
        </w:r>
      </w:del>
      <w:ins w:id="274" w:author="378653276@qq.com" w:date="2021-04-20T23:28:00Z">
        <w:r w:rsidR="008F035B">
          <w:rPr>
            <w:lang w:eastAsia="zh-CN"/>
          </w:rPr>
          <w:t>凭证</w:t>
        </w:r>
      </w:ins>
      <w:r>
        <w:rPr>
          <w:lang w:eastAsia="zh-CN"/>
        </w:rPr>
        <w:t>，以显示以下所述的遵守</w:t>
      </w:r>
      <w:del w:id="275" w:author="378653276@qq.com" w:date="2021-04-20T23:37:00Z">
        <w:r w:rsidDel="00751E93">
          <w:rPr>
            <w:lang w:eastAsia="zh-CN"/>
          </w:rPr>
          <w:delText xml:space="preserve"> </w:delText>
        </w:r>
      </w:del>
      <w:r>
        <w:rPr>
          <w:lang w:eastAsia="zh-CN"/>
        </w:rPr>
        <w:t>情况，除非其合</w:t>
      </w:r>
      <w:proofErr w:type="gramStart"/>
      <w:r>
        <w:rPr>
          <w:lang w:eastAsia="zh-CN"/>
        </w:rPr>
        <w:t>规</w:t>
      </w:r>
      <w:proofErr w:type="gramEnd"/>
      <w:r>
        <w:rPr>
          <w:lang w:eastAsia="zh-CN"/>
        </w:rPr>
        <w:t>执法</w:t>
      </w:r>
      <w:del w:id="276" w:author="378653276@qq.com" w:date="2021-04-20T22:29:00Z">
        <w:r w:rsidDel="0067247E">
          <w:rPr>
            <w:lang w:eastAsia="zh-CN"/>
          </w:rPr>
          <w:delText>机构</w:delText>
        </w:r>
      </w:del>
      <w:ins w:id="277" w:author="378653276@qq.com" w:date="2021-04-20T22:29:00Z">
        <w:r w:rsidR="0067247E">
          <w:rPr>
            <w:lang w:eastAsia="zh-CN"/>
          </w:rPr>
          <w:t>机关</w:t>
        </w:r>
      </w:ins>
      <w:r>
        <w:rPr>
          <w:lang w:eastAsia="zh-CN"/>
        </w:rPr>
        <w:t>指示在较长时间内保留具体</w:t>
      </w:r>
      <w:del w:id="278" w:author="378653276@qq.com" w:date="2021-04-20T23:28:00Z">
        <w:r w:rsidDel="008F035B">
          <w:rPr>
            <w:lang w:eastAsia="zh-CN"/>
          </w:rPr>
          <w:delText>证据</w:delText>
        </w:r>
      </w:del>
      <w:ins w:id="279" w:author="378653276@qq.com" w:date="2021-04-20T23:28:00Z">
        <w:r w:rsidR="008F035B">
          <w:rPr>
            <w:lang w:eastAsia="zh-CN"/>
          </w:rPr>
          <w:t>凭证</w:t>
        </w:r>
      </w:ins>
      <w:r>
        <w:rPr>
          <w:lang w:eastAsia="zh-CN"/>
        </w:rPr>
        <w:t>，作为调查的</w:t>
      </w:r>
      <w:del w:id="280" w:author="378653276@qq.com" w:date="2021-04-20T23:37:00Z">
        <w:r w:rsidDel="00751E93">
          <w:rPr>
            <w:lang w:eastAsia="zh-CN"/>
          </w:rPr>
          <w:delText xml:space="preserve"> </w:delText>
        </w:r>
      </w:del>
      <w:r>
        <w:rPr>
          <w:lang w:eastAsia="zh-CN"/>
        </w:rPr>
        <w:t>一部分：</w:t>
      </w:r>
    </w:p>
    <w:p w14:paraId="1C1CD231" w14:textId="0F85F254" w:rsidR="006B326C" w:rsidRDefault="009B4794">
      <w:pPr>
        <w:pStyle w:val="a3"/>
        <w:tabs>
          <w:tab w:val="left" w:pos="1939"/>
        </w:tabs>
        <w:spacing w:before="150" w:line="310" w:lineRule="exact"/>
        <w:ind w:left="1940" w:right="619"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r>
        <w:rPr>
          <w:lang w:eastAsia="zh-CN"/>
        </w:rPr>
        <w:t>传输</w:t>
      </w:r>
      <w:ins w:id="281" w:author="378653276@qq.com" w:date="2021-04-20T23:37:00Z">
        <w:r w:rsidR="00751E93">
          <w:rPr>
            <w:rFonts w:hint="eastAsia"/>
            <w:lang w:eastAsia="zh-CN"/>
          </w:rPr>
          <w:t>规划人员</w:t>
        </w:r>
      </w:ins>
      <w:del w:id="282" w:author="378653276@qq.com" w:date="2021-04-20T23:37:00Z">
        <w:r w:rsidDel="00751E93">
          <w:rPr>
            <w:lang w:eastAsia="zh-CN"/>
          </w:rPr>
          <w:delText>计划</w:delText>
        </w:r>
      </w:del>
      <w:r>
        <w:rPr>
          <w:lang w:eastAsia="zh-CN"/>
        </w:rPr>
        <w:t>应保留信息/数据请求，并提供要求R1和R5、措施M1和M5的</w:t>
      </w:r>
      <w:del w:id="283" w:author="378653276@qq.com" w:date="2021-04-20T23:37:00Z">
        <w:r w:rsidDel="00BE1F66">
          <w:rPr>
            <w:lang w:eastAsia="zh-CN"/>
          </w:rPr>
          <w:delText xml:space="preserve"> </w:delText>
        </w:r>
      </w:del>
      <w:r>
        <w:rPr>
          <w:lang w:eastAsia="zh-CN"/>
        </w:rPr>
        <w:t>响应</w:t>
      </w:r>
      <w:del w:id="284" w:author="378653276@qq.com" w:date="2021-04-20T23:28:00Z">
        <w:r w:rsidDel="008F035B">
          <w:rPr>
            <w:lang w:eastAsia="zh-CN"/>
          </w:rPr>
          <w:delText>证据</w:delText>
        </w:r>
      </w:del>
      <w:ins w:id="285" w:author="378653276@qq.com" w:date="2021-04-20T23:28:00Z">
        <w:r w:rsidR="008F035B">
          <w:rPr>
            <w:lang w:eastAsia="zh-CN"/>
          </w:rPr>
          <w:t>凭证</w:t>
        </w:r>
      </w:ins>
      <w:r>
        <w:rPr>
          <w:lang w:eastAsia="zh-CN"/>
        </w:rPr>
        <w:t>，自文件提供之日起3个日历年。</w:t>
      </w:r>
    </w:p>
    <w:p w14:paraId="18B86DC8" w14:textId="06F73290" w:rsidR="006B326C" w:rsidRDefault="009B4794">
      <w:pPr>
        <w:pStyle w:val="a3"/>
        <w:tabs>
          <w:tab w:val="left" w:pos="1939"/>
        </w:tabs>
        <w:spacing w:line="312" w:lineRule="exact"/>
        <w:ind w:left="1940" w:right="259"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del w:id="286" w:author="378653276@qq.com" w:date="2021-04-20T23:30:00Z">
        <w:r w:rsidDel="00EC7974">
          <w:rPr>
            <w:lang w:eastAsia="zh-CN"/>
          </w:rPr>
          <w:delText>发电机业主</w:delText>
        </w:r>
      </w:del>
      <w:ins w:id="287" w:author="378653276@qq.com" w:date="2021-04-20T23:30:00Z">
        <w:r w:rsidR="00EC7974">
          <w:rPr>
            <w:lang w:eastAsia="zh-CN"/>
          </w:rPr>
          <w:t>发电资产拥有者</w:t>
        </w:r>
      </w:ins>
      <w:r>
        <w:rPr>
          <w:lang w:eastAsia="zh-CN"/>
        </w:rPr>
        <w:t>应保留最新的涡轮/调速器和负荷控制或有功功率/频率控制 系统模型验证</w:t>
      </w:r>
      <w:del w:id="288" w:author="378653276@qq.com" w:date="2021-04-20T23:28:00Z">
        <w:r w:rsidDel="008F035B">
          <w:rPr>
            <w:lang w:eastAsia="zh-CN"/>
          </w:rPr>
          <w:delText>证据</w:delText>
        </w:r>
      </w:del>
      <w:ins w:id="289" w:author="378653276@qq.com" w:date="2021-04-20T23:28:00Z">
        <w:r w:rsidR="008F035B">
          <w:rPr>
            <w:lang w:eastAsia="zh-CN"/>
          </w:rPr>
          <w:t>凭证</w:t>
        </w:r>
      </w:ins>
      <w:r>
        <w:rPr>
          <w:lang w:eastAsia="zh-CN"/>
        </w:rPr>
        <w:t>的要求R2，措施M2。</w:t>
      </w:r>
    </w:p>
    <w:p w14:paraId="76584C2C" w14:textId="545B6713" w:rsidR="006B326C" w:rsidRDefault="009B4794">
      <w:pPr>
        <w:pStyle w:val="a3"/>
        <w:tabs>
          <w:tab w:val="left" w:pos="1939"/>
        </w:tabs>
        <w:spacing w:before="121" w:line="310" w:lineRule="exact"/>
        <w:ind w:left="1940" w:right="387" w:hanging="360"/>
        <w:rPr>
          <w:lang w:eastAsia="zh-CN"/>
        </w:rPr>
      </w:pPr>
      <w:r>
        <w:rPr>
          <w:rFonts w:ascii="Symbol" w:eastAsia="Symbol" w:hAnsi="Symbol" w:cs="Symbol"/>
          <w:b/>
          <w:bCs/>
          <w:sz w:val="22"/>
          <w:szCs w:val="22"/>
          <w:lang w:eastAsia="zh-CN"/>
        </w:rPr>
        <w:t></w:t>
      </w:r>
      <w:r>
        <w:rPr>
          <w:rFonts w:ascii="Times New Roman" w:eastAsia="Times New Roman" w:hAnsi="Times New Roman" w:cs="Times New Roman"/>
          <w:b/>
          <w:bCs/>
          <w:sz w:val="22"/>
          <w:szCs w:val="22"/>
          <w:lang w:eastAsia="zh-CN"/>
        </w:rPr>
        <w:tab/>
      </w:r>
      <w:del w:id="290" w:author="378653276@qq.com" w:date="2021-04-20T23:30:00Z">
        <w:r w:rsidDel="00EC7974">
          <w:rPr>
            <w:spacing w:val="6"/>
            <w:lang w:eastAsia="zh-CN"/>
          </w:rPr>
          <w:delText>发电机业主</w:delText>
        </w:r>
      </w:del>
      <w:ins w:id="291" w:author="378653276@qq.com" w:date="2021-04-20T23:30:00Z">
        <w:r w:rsidR="00EC7974">
          <w:rPr>
            <w:spacing w:val="6"/>
            <w:lang w:eastAsia="zh-CN"/>
          </w:rPr>
          <w:t>发电资产拥有者</w:t>
        </w:r>
      </w:ins>
      <w:r>
        <w:rPr>
          <w:spacing w:val="6"/>
          <w:lang w:eastAsia="zh-CN"/>
        </w:rPr>
        <w:t>应保留信息/数据请求，并提供要求R3、R4措施M3和M4的</w:t>
      </w:r>
      <w:r>
        <w:rPr>
          <w:spacing w:val="-104"/>
          <w:lang w:eastAsia="zh-CN"/>
        </w:rPr>
        <w:t xml:space="preserve"> </w:t>
      </w:r>
      <w:r>
        <w:rPr>
          <w:lang w:eastAsia="zh-CN"/>
        </w:rPr>
        <w:t>响应</w:t>
      </w:r>
      <w:del w:id="292" w:author="378653276@qq.com" w:date="2021-04-20T23:28:00Z">
        <w:r w:rsidDel="008F035B">
          <w:rPr>
            <w:lang w:eastAsia="zh-CN"/>
          </w:rPr>
          <w:delText>证据</w:delText>
        </w:r>
      </w:del>
      <w:ins w:id="293" w:author="378653276@qq.com" w:date="2021-04-20T23:28:00Z">
        <w:r w:rsidR="008F035B">
          <w:rPr>
            <w:lang w:eastAsia="zh-CN"/>
          </w:rPr>
          <w:t>凭证</w:t>
        </w:r>
      </w:ins>
      <w:r>
        <w:rPr>
          <w:lang w:eastAsia="zh-CN"/>
        </w:rPr>
        <w:t>，自文件提供之日起3个日历年。</w:t>
      </w:r>
    </w:p>
    <w:p w14:paraId="346F2EDE" w14:textId="29532EAE" w:rsidR="006B326C" w:rsidRDefault="009B4794">
      <w:pPr>
        <w:pStyle w:val="a3"/>
        <w:spacing w:before="95" w:line="237" w:lineRule="auto"/>
        <w:ind w:right="379"/>
        <w:jc w:val="both"/>
        <w:rPr>
          <w:lang w:eastAsia="zh-CN"/>
        </w:rPr>
      </w:pPr>
      <w:r>
        <w:rPr>
          <w:lang w:eastAsia="zh-CN"/>
        </w:rPr>
        <w:t>如果发现</w:t>
      </w:r>
      <w:del w:id="294" w:author="378653276@qq.com" w:date="2021-04-20T23:30:00Z">
        <w:r w:rsidDel="00EC7974">
          <w:rPr>
            <w:lang w:eastAsia="zh-CN"/>
          </w:rPr>
          <w:delText>发电机业主</w:delText>
        </w:r>
      </w:del>
      <w:ins w:id="295" w:author="378653276@qq.com" w:date="2021-04-20T23:30:00Z">
        <w:r w:rsidR="00EC7974">
          <w:rPr>
            <w:lang w:eastAsia="zh-CN"/>
          </w:rPr>
          <w:t>发电资产拥有者</w:t>
        </w:r>
      </w:ins>
      <w:r>
        <w:rPr>
          <w:lang w:eastAsia="zh-CN"/>
        </w:rPr>
        <w:t>或传动规划</w:t>
      </w:r>
      <w:ins w:id="296" w:author="378653276@qq.com" w:date="2021-04-20T23:37:00Z">
        <w:r w:rsidR="00BE1F66">
          <w:rPr>
            <w:rFonts w:hint="eastAsia"/>
            <w:lang w:eastAsia="zh-CN"/>
          </w:rPr>
          <w:t>人员</w:t>
        </w:r>
      </w:ins>
      <w:del w:id="297" w:author="378653276@qq.com" w:date="2021-04-20T23:37:00Z">
        <w:r w:rsidDel="00BE1F66">
          <w:rPr>
            <w:lang w:eastAsia="zh-CN"/>
          </w:rPr>
          <w:delText>师</w:delText>
        </w:r>
      </w:del>
      <w:r>
        <w:rPr>
          <w:lang w:eastAsia="zh-CN"/>
        </w:rPr>
        <w:t>不符合规定，则应保存与不符合规定有</w:t>
      </w:r>
      <w:del w:id="298" w:author="378653276@qq.com" w:date="2021-04-20T23:38:00Z">
        <w:r w:rsidDel="00BE1F66">
          <w:rPr>
            <w:lang w:eastAsia="zh-CN"/>
          </w:rPr>
          <w:delText xml:space="preserve"> </w:delText>
        </w:r>
      </w:del>
      <w:r>
        <w:rPr>
          <w:lang w:eastAsia="zh-CN"/>
        </w:rPr>
        <w:t>关的信息，直到</w:t>
      </w:r>
      <w:ins w:id="299" w:author="378653276@qq.com" w:date="2021-04-20T23:38:00Z">
        <w:r w:rsidR="00F42DF9">
          <w:rPr>
            <w:lang w:eastAsia="zh-CN"/>
          </w:rPr>
          <w:t>完成</w:t>
        </w:r>
      </w:ins>
      <w:r>
        <w:rPr>
          <w:lang w:eastAsia="zh-CN"/>
        </w:rPr>
        <w:t>缓解</w:t>
      </w:r>
      <w:del w:id="300" w:author="378653276@qq.com" w:date="2021-04-20T23:38:00Z">
        <w:r w:rsidDel="00F42DF9">
          <w:rPr>
            <w:lang w:eastAsia="zh-CN"/>
          </w:rPr>
          <w:delText>完成</w:delText>
        </w:r>
      </w:del>
      <w:r>
        <w:rPr>
          <w:lang w:eastAsia="zh-CN"/>
        </w:rPr>
        <w:t>并获得批准或在上述规定的时间内，以较长的时</w:t>
      </w:r>
      <w:del w:id="301" w:author="378653276@qq.com" w:date="2021-04-20T23:38:00Z">
        <w:r w:rsidDel="001A6D1E">
          <w:rPr>
            <w:lang w:eastAsia="zh-CN"/>
          </w:rPr>
          <w:delText xml:space="preserve"> </w:delText>
        </w:r>
      </w:del>
      <w:r>
        <w:rPr>
          <w:lang w:eastAsia="zh-CN"/>
        </w:rPr>
        <w:t>间为准。</w:t>
      </w:r>
    </w:p>
    <w:p w14:paraId="2865D04B" w14:textId="2704EDD0" w:rsidR="006B326C" w:rsidRDefault="009B4794">
      <w:pPr>
        <w:pStyle w:val="a3"/>
        <w:spacing w:before="146" w:line="312" w:lineRule="exact"/>
        <w:ind w:right="379"/>
        <w:jc w:val="both"/>
        <w:rPr>
          <w:lang w:eastAsia="zh-CN"/>
        </w:rPr>
      </w:pPr>
      <w:r>
        <w:rPr>
          <w:lang w:eastAsia="zh-CN"/>
        </w:rPr>
        <w:t>合</w:t>
      </w:r>
      <w:proofErr w:type="gramStart"/>
      <w:r>
        <w:rPr>
          <w:lang w:eastAsia="zh-CN"/>
        </w:rPr>
        <w:t>规</w:t>
      </w:r>
      <w:proofErr w:type="gramEnd"/>
      <w:r>
        <w:rPr>
          <w:lang w:eastAsia="zh-CN"/>
        </w:rPr>
        <w:t>执</w:t>
      </w:r>
      <w:ins w:id="302" w:author="378653276@qq.com" w:date="2021-04-20T23:39:00Z">
        <w:r w:rsidR="001A6D1E">
          <w:rPr>
            <w:rFonts w:hint="eastAsia"/>
            <w:lang w:eastAsia="zh-CN"/>
          </w:rPr>
          <w:t>法</w:t>
        </w:r>
      </w:ins>
      <w:del w:id="303" w:author="378653276@qq.com" w:date="2021-04-20T23:39:00Z">
        <w:r w:rsidDel="001A6D1E">
          <w:rPr>
            <w:lang w:eastAsia="zh-CN"/>
          </w:rPr>
          <w:delText>行</w:delText>
        </w:r>
      </w:del>
      <w:del w:id="304" w:author="378653276@qq.com" w:date="2021-04-20T22:29:00Z">
        <w:r w:rsidDel="0067247E">
          <w:rPr>
            <w:lang w:eastAsia="zh-CN"/>
          </w:rPr>
          <w:delText>机构</w:delText>
        </w:r>
      </w:del>
      <w:ins w:id="305" w:author="378653276@qq.com" w:date="2021-04-20T22:29:00Z">
        <w:r w:rsidR="0067247E">
          <w:rPr>
            <w:lang w:eastAsia="zh-CN"/>
          </w:rPr>
          <w:t>机关</w:t>
        </w:r>
      </w:ins>
      <w:r>
        <w:rPr>
          <w:lang w:eastAsia="zh-CN"/>
        </w:rPr>
        <w:t>应保存最后一次审计记录以及所有要求和提交的后续审计记</w:t>
      </w:r>
      <w:del w:id="306" w:author="378653276@qq.com" w:date="2021-04-20T23:39:00Z">
        <w:r w:rsidDel="00D35E1F">
          <w:rPr>
            <w:lang w:eastAsia="zh-CN"/>
          </w:rPr>
          <w:delText xml:space="preserve"> </w:delText>
        </w:r>
      </w:del>
      <w:r>
        <w:rPr>
          <w:lang w:eastAsia="zh-CN"/>
        </w:rPr>
        <w:t>录。</w:t>
      </w:r>
    </w:p>
    <w:p w14:paraId="64F49853" w14:textId="77777777" w:rsidR="006B326C" w:rsidRDefault="009B4794">
      <w:pPr>
        <w:spacing w:before="94" w:line="297" w:lineRule="auto"/>
        <w:ind w:left="1580" w:right="5854" w:hanging="504"/>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1.3.</w:t>
      </w:r>
      <w:r>
        <w:rPr>
          <w:rFonts w:ascii="Times New Roman" w:eastAsia="Times New Roman" w:hAnsi="Times New Roman" w:cs="Times New Roman"/>
          <w:b/>
          <w:bCs/>
          <w:spacing w:val="19"/>
          <w:sz w:val="24"/>
          <w:szCs w:val="24"/>
          <w:lang w:eastAsia="zh-CN"/>
        </w:rPr>
        <w:t xml:space="preserve"> </w:t>
      </w:r>
      <w:bookmarkStart w:id="307" w:name="1.3.合规监测和评估程序"/>
      <w:bookmarkEnd w:id="307"/>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监测和评估程序</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合</w:t>
      </w:r>
      <w:proofErr w:type="gramStart"/>
      <w:r>
        <w:rPr>
          <w:rFonts w:ascii="宋体" w:eastAsia="宋体" w:hAnsi="宋体" w:cs="宋体"/>
          <w:sz w:val="24"/>
          <w:szCs w:val="24"/>
          <w:lang w:eastAsia="zh-CN"/>
        </w:rPr>
        <w:t>规</w:t>
      </w:r>
      <w:proofErr w:type="gramEnd"/>
      <w:r>
        <w:rPr>
          <w:rFonts w:ascii="宋体" w:eastAsia="宋体" w:hAnsi="宋体" w:cs="宋体"/>
          <w:sz w:val="24"/>
          <w:szCs w:val="24"/>
          <w:lang w:eastAsia="zh-CN"/>
        </w:rPr>
        <w:t>审核自我认</w:t>
      </w:r>
      <w:del w:id="308" w:author="378653276@qq.com" w:date="2021-04-20T23:39:00Z">
        <w:r w:rsidDel="00D35E1F">
          <w:rPr>
            <w:rFonts w:ascii="宋体" w:eastAsia="宋体" w:hAnsi="宋体" w:cs="宋体"/>
            <w:sz w:val="24"/>
            <w:szCs w:val="24"/>
            <w:lang w:eastAsia="zh-CN"/>
          </w:rPr>
          <w:delText xml:space="preserve"> </w:delText>
        </w:r>
      </w:del>
      <w:r>
        <w:rPr>
          <w:rFonts w:ascii="宋体" w:eastAsia="宋体" w:hAnsi="宋体" w:cs="宋体"/>
          <w:sz w:val="24"/>
          <w:szCs w:val="24"/>
          <w:lang w:eastAsia="zh-CN"/>
        </w:rPr>
        <w:t>证抽查</w:t>
      </w:r>
    </w:p>
    <w:p w14:paraId="7763BCF6" w14:textId="77777777" w:rsidR="00D35E1F" w:rsidRDefault="009B4794">
      <w:pPr>
        <w:pStyle w:val="a3"/>
        <w:spacing w:before="7"/>
        <w:jc w:val="both"/>
        <w:rPr>
          <w:ins w:id="309" w:author="378653276@qq.com" w:date="2021-04-20T23:39:00Z"/>
          <w:lang w:eastAsia="zh-CN"/>
        </w:rPr>
      </w:pPr>
      <w:r>
        <w:rPr>
          <w:lang w:eastAsia="zh-CN"/>
        </w:rPr>
        <w:t>合</w:t>
      </w:r>
      <w:proofErr w:type="gramStart"/>
      <w:r>
        <w:rPr>
          <w:lang w:eastAsia="zh-CN"/>
        </w:rPr>
        <w:t>规</w:t>
      </w:r>
      <w:proofErr w:type="gramEnd"/>
      <w:r>
        <w:rPr>
          <w:lang w:eastAsia="zh-CN"/>
        </w:rPr>
        <w:t>调查</w:t>
      </w:r>
    </w:p>
    <w:p w14:paraId="06D7EFD3" w14:textId="77777777" w:rsidR="00D35E1F" w:rsidRDefault="009B4794">
      <w:pPr>
        <w:pStyle w:val="a3"/>
        <w:spacing w:before="7"/>
        <w:jc w:val="both"/>
        <w:rPr>
          <w:ins w:id="310" w:author="378653276@qq.com" w:date="2021-04-20T23:39:00Z"/>
          <w:lang w:eastAsia="zh-CN"/>
        </w:rPr>
      </w:pPr>
      <w:r w:rsidRPr="00D35E1F">
        <w:rPr>
          <w:highlight w:val="yellow"/>
          <w:lang w:eastAsia="zh-CN"/>
          <w:rPrChange w:id="311" w:author="378653276@qq.com" w:date="2021-04-20T23:39:00Z">
            <w:rPr>
              <w:lang w:eastAsia="zh-CN"/>
            </w:rPr>
          </w:rPrChange>
        </w:rPr>
        <w:t>自我报告</w:t>
      </w:r>
    </w:p>
    <w:p w14:paraId="16848225" w14:textId="48552E24" w:rsidR="006B326C" w:rsidRDefault="009B4794">
      <w:pPr>
        <w:pStyle w:val="a3"/>
        <w:spacing w:before="7"/>
        <w:jc w:val="both"/>
        <w:rPr>
          <w:lang w:eastAsia="zh-CN"/>
        </w:rPr>
      </w:pPr>
      <w:r>
        <w:rPr>
          <w:lang w:eastAsia="zh-CN"/>
        </w:rPr>
        <w:t>投诉</w:t>
      </w:r>
    </w:p>
    <w:p w14:paraId="74817EAF" w14:textId="77777777" w:rsidR="006B326C" w:rsidRDefault="006B326C">
      <w:pPr>
        <w:jc w:val="both"/>
        <w:rPr>
          <w:lang w:eastAsia="zh-CN"/>
        </w:rPr>
        <w:sectPr w:rsidR="006B326C">
          <w:pgSz w:w="12240" w:h="15840"/>
          <w:pgMar w:top="1240" w:right="1300" w:bottom="900" w:left="1300" w:header="750" w:footer="705" w:gutter="0"/>
          <w:cols w:space="720"/>
        </w:sectPr>
      </w:pPr>
    </w:p>
    <w:p w14:paraId="26E5F716" w14:textId="77777777" w:rsidR="006B326C" w:rsidRDefault="006B326C">
      <w:pPr>
        <w:spacing w:before="8"/>
        <w:rPr>
          <w:rFonts w:ascii="宋体" w:eastAsia="宋体" w:hAnsi="宋体" w:cs="宋体"/>
          <w:sz w:val="12"/>
          <w:szCs w:val="12"/>
          <w:lang w:eastAsia="zh-CN"/>
        </w:rPr>
      </w:pPr>
    </w:p>
    <w:p w14:paraId="51FE2A0A" w14:textId="23B99342" w:rsidR="00872D94" w:rsidRDefault="009B4794">
      <w:pPr>
        <w:pStyle w:val="2"/>
        <w:spacing w:line="309" w:lineRule="auto"/>
        <w:ind w:left="1580" w:right="6458" w:hanging="504"/>
        <w:rPr>
          <w:ins w:id="312" w:author="378653276@qq.com" w:date="2021-04-20T23:40:00Z"/>
          <w:w w:val="99"/>
          <w:lang w:eastAsia="zh-CN"/>
        </w:rPr>
      </w:pPr>
      <w:r>
        <w:rPr>
          <w:rFonts w:ascii="Times New Roman" w:eastAsia="Times New Roman" w:hAnsi="Times New Roman" w:cs="Times New Roman"/>
          <w:lang w:eastAsia="zh-CN"/>
        </w:rPr>
        <w:t>1.4.</w:t>
      </w:r>
      <w:r>
        <w:rPr>
          <w:rFonts w:ascii="Times New Roman" w:eastAsia="Times New Roman" w:hAnsi="Times New Roman" w:cs="Times New Roman"/>
          <w:spacing w:val="20"/>
          <w:lang w:eastAsia="zh-CN"/>
        </w:rPr>
        <w:t xml:space="preserve"> </w:t>
      </w:r>
      <w:ins w:id="313" w:author="378653276@qq.com" w:date="2021-04-20T23:40:00Z">
        <w:r w:rsidR="00D35E1F">
          <w:rPr>
            <w:rFonts w:hint="eastAsia"/>
            <w:lang w:eastAsia="zh-CN"/>
          </w:rPr>
          <w:t>附加合</w:t>
        </w:r>
        <w:proofErr w:type="gramStart"/>
        <w:r w:rsidR="00D35E1F">
          <w:rPr>
            <w:rFonts w:hint="eastAsia"/>
            <w:lang w:eastAsia="zh-CN"/>
          </w:rPr>
          <w:t>规</w:t>
        </w:r>
        <w:proofErr w:type="gramEnd"/>
        <w:r w:rsidR="001F3C86">
          <w:rPr>
            <w:lang w:eastAsia="zh-CN"/>
          </w:rPr>
          <w:t>信息</w:t>
        </w:r>
      </w:ins>
      <w:del w:id="314" w:author="378653276@qq.com" w:date="2021-04-20T23:40:00Z">
        <w:r w:rsidDel="00D35E1F">
          <w:rPr>
            <w:lang w:eastAsia="zh-CN"/>
          </w:rPr>
          <w:delText>补充遵约</w:delText>
        </w:r>
        <w:r w:rsidDel="001F3C86">
          <w:rPr>
            <w:lang w:eastAsia="zh-CN"/>
          </w:rPr>
          <w:delText>信息</w:delText>
        </w:r>
        <w:r w:rsidDel="001F3C86">
          <w:rPr>
            <w:w w:val="99"/>
            <w:lang w:eastAsia="zh-CN"/>
          </w:rPr>
          <w:delText xml:space="preserve"> </w:delText>
        </w:r>
      </w:del>
    </w:p>
    <w:p w14:paraId="5F44D60A" w14:textId="0A49F30F" w:rsidR="006B326C" w:rsidRDefault="009B4794">
      <w:pPr>
        <w:pStyle w:val="2"/>
        <w:spacing w:line="309" w:lineRule="auto"/>
        <w:ind w:left="1580" w:right="6458" w:hanging="504"/>
        <w:rPr>
          <w:rFonts w:cs="宋体"/>
          <w:b w:val="0"/>
          <w:bCs w:val="0"/>
          <w:lang w:eastAsia="zh-CN"/>
        </w:rPr>
      </w:pPr>
      <w:r>
        <w:rPr>
          <w:rFonts w:cs="宋体"/>
          <w:b w:val="0"/>
          <w:bCs w:val="0"/>
          <w:lang w:eastAsia="zh-CN"/>
        </w:rPr>
        <w:t>无</w:t>
      </w:r>
    </w:p>
    <w:p w14:paraId="6ED42FAC" w14:textId="77777777" w:rsidR="006B326C" w:rsidRDefault="006B326C">
      <w:pPr>
        <w:spacing w:line="309" w:lineRule="auto"/>
        <w:rPr>
          <w:rFonts w:ascii="宋体" w:eastAsia="宋体" w:hAnsi="宋体" w:cs="宋体"/>
          <w:lang w:eastAsia="zh-CN"/>
        </w:rPr>
        <w:sectPr w:rsidR="006B326C">
          <w:headerReference w:type="default" r:id="rId17"/>
          <w:pgSz w:w="12240" w:h="15840"/>
          <w:pgMar w:top="1240" w:right="1300" w:bottom="900" w:left="1300" w:header="747" w:footer="705" w:gutter="0"/>
          <w:cols w:space="720"/>
        </w:sectPr>
      </w:pPr>
    </w:p>
    <w:p w14:paraId="5D35C4DB" w14:textId="77777777" w:rsidR="006B326C" w:rsidRDefault="006B326C">
      <w:pPr>
        <w:rPr>
          <w:rFonts w:ascii="宋体" w:eastAsia="宋体" w:hAnsi="宋体" w:cs="宋体"/>
          <w:sz w:val="20"/>
          <w:szCs w:val="20"/>
          <w:lang w:eastAsia="zh-CN"/>
        </w:rPr>
      </w:pPr>
    </w:p>
    <w:p w14:paraId="72CDEAA2" w14:textId="77777777" w:rsidR="006B326C" w:rsidRDefault="006B326C">
      <w:pPr>
        <w:spacing w:before="7"/>
        <w:rPr>
          <w:rFonts w:ascii="宋体" w:eastAsia="宋体" w:hAnsi="宋体" w:cs="宋体"/>
          <w:sz w:val="14"/>
          <w:szCs w:val="14"/>
          <w:lang w:eastAsia="zh-CN"/>
        </w:rPr>
      </w:pPr>
    </w:p>
    <w:p w14:paraId="60AF4A53" w14:textId="77777777" w:rsidR="006B326C" w:rsidRDefault="009B4794">
      <w:pPr>
        <w:tabs>
          <w:tab w:val="left" w:pos="1335"/>
        </w:tabs>
        <w:ind w:left="890"/>
        <w:rPr>
          <w:rFonts w:ascii="宋体" w:eastAsia="宋体" w:hAnsi="宋体" w:cs="宋体"/>
          <w:sz w:val="18"/>
          <w:szCs w:val="18"/>
        </w:rPr>
      </w:pPr>
      <w:r>
        <w:rPr>
          <w:rFonts w:ascii="Times New Roman" w:eastAsia="Times New Roman" w:hAnsi="Times New Roman" w:cs="Times New Roman"/>
          <w:b/>
          <w:bCs/>
          <w:spacing w:val="-2"/>
          <w:sz w:val="18"/>
          <w:szCs w:val="18"/>
        </w:rPr>
        <w:t>2.</w:t>
      </w:r>
      <w:r>
        <w:rPr>
          <w:rFonts w:ascii="Times New Roman" w:eastAsia="Times New Roman" w:hAnsi="Times New Roman" w:cs="Times New Roman"/>
          <w:b/>
          <w:bCs/>
          <w:spacing w:val="-2"/>
          <w:sz w:val="18"/>
          <w:szCs w:val="18"/>
        </w:rPr>
        <w:tab/>
      </w:r>
      <w:proofErr w:type="spellStart"/>
      <w:r>
        <w:rPr>
          <w:rFonts w:ascii="宋体" w:eastAsia="宋体" w:hAnsi="宋体" w:cs="宋体"/>
          <w:b/>
          <w:bCs/>
          <w:spacing w:val="-1"/>
          <w:sz w:val="18"/>
          <w:szCs w:val="18"/>
        </w:rPr>
        <w:t>违规严重程度</w:t>
      </w:r>
      <w:proofErr w:type="spellEnd"/>
    </w:p>
    <w:p w14:paraId="3FC34D8F" w14:textId="77777777" w:rsidR="006B326C" w:rsidRDefault="006B326C">
      <w:pPr>
        <w:spacing w:before="8"/>
        <w:rPr>
          <w:rFonts w:ascii="宋体" w:eastAsia="宋体" w:hAnsi="宋体" w:cs="宋体"/>
          <w:b/>
          <w:bCs/>
          <w:sz w:val="8"/>
          <w:szCs w:val="8"/>
        </w:rPr>
      </w:pPr>
    </w:p>
    <w:tbl>
      <w:tblPr>
        <w:tblStyle w:val="TableNormal"/>
        <w:tblW w:w="0" w:type="auto"/>
        <w:tblInd w:w="104" w:type="dxa"/>
        <w:tblLayout w:type="fixed"/>
        <w:tblLook w:val="01E0" w:firstRow="1" w:lastRow="1" w:firstColumn="1" w:lastColumn="1" w:noHBand="0" w:noVBand="0"/>
      </w:tblPr>
      <w:tblGrid>
        <w:gridCol w:w="739"/>
        <w:gridCol w:w="2365"/>
        <w:gridCol w:w="2505"/>
        <w:gridCol w:w="2505"/>
        <w:gridCol w:w="2923"/>
      </w:tblGrid>
      <w:tr w:rsidR="006B326C" w14:paraId="20E9D91F" w14:textId="77777777">
        <w:trPr>
          <w:trHeight w:hRule="exact" w:val="371"/>
        </w:trPr>
        <w:tc>
          <w:tcPr>
            <w:tcW w:w="739" w:type="dxa"/>
            <w:tcBorders>
              <w:top w:val="single" w:sz="3" w:space="0" w:color="000000"/>
              <w:left w:val="single" w:sz="3" w:space="0" w:color="000000"/>
              <w:bottom w:val="single" w:sz="3" w:space="0" w:color="000000"/>
              <w:right w:val="single" w:sz="3" w:space="0" w:color="000000"/>
            </w:tcBorders>
            <w:shd w:val="clear" w:color="auto" w:fill="5D85A9"/>
          </w:tcPr>
          <w:p w14:paraId="42834702" w14:textId="77777777" w:rsidR="006B326C" w:rsidRDefault="009B4794">
            <w:pPr>
              <w:pStyle w:val="TableParagraph"/>
              <w:spacing w:before="70"/>
              <w:ind w:left="2"/>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5D85A9"/>
          </w:tcPr>
          <w:p w14:paraId="4147EC52" w14:textId="77777777" w:rsidR="006B326C" w:rsidRDefault="009B4794">
            <w:pPr>
              <w:pStyle w:val="TableParagraph"/>
              <w:spacing w:before="70"/>
              <w:ind w:left="4"/>
              <w:jc w:val="center"/>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7F41E266" w14:textId="77777777" w:rsidR="006B326C" w:rsidRDefault="009B4794">
            <w:pPr>
              <w:pStyle w:val="TableParagraph"/>
              <w:spacing w:before="70"/>
              <w:ind w:left="758"/>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1D975061" w14:textId="77777777" w:rsidR="006B326C" w:rsidRDefault="009B4794">
            <w:pPr>
              <w:pStyle w:val="TableParagraph"/>
              <w:spacing w:before="70"/>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923" w:type="dxa"/>
            <w:tcBorders>
              <w:top w:val="single" w:sz="3" w:space="0" w:color="000000"/>
              <w:left w:val="single" w:sz="3" w:space="0" w:color="000000"/>
              <w:bottom w:val="single" w:sz="3" w:space="0" w:color="000000"/>
              <w:right w:val="single" w:sz="3" w:space="0" w:color="000000"/>
            </w:tcBorders>
            <w:shd w:val="clear" w:color="auto" w:fill="5D85A9"/>
          </w:tcPr>
          <w:p w14:paraId="50F34D50" w14:textId="77777777" w:rsidR="006B326C" w:rsidRDefault="009B4794">
            <w:pPr>
              <w:pStyle w:val="TableParagraph"/>
              <w:spacing w:before="70"/>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58F58CE" w14:textId="77777777">
        <w:trPr>
          <w:trHeight w:hRule="exact" w:val="290"/>
        </w:trPr>
        <w:tc>
          <w:tcPr>
            <w:tcW w:w="739" w:type="dxa"/>
            <w:vMerge w:val="restart"/>
            <w:tcBorders>
              <w:top w:val="single" w:sz="3" w:space="0" w:color="000000"/>
              <w:left w:val="single" w:sz="3" w:space="0" w:color="000000"/>
              <w:right w:val="single" w:sz="3" w:space="0" w:color="000000"/>
            </w:tcBorders>
          </w:tcPr>
          <w:p w14:paraId="463B32AF" w14:textId="77777777" w:rsidR="006B326C" w:rsidRDefault="009B4794">
            <w:pPr>
              <w:pStyle w:val="TableParagraph"/>
              <w:spacing w:before="70"/>
              <w:ind w:left="83"/>
              <w:rPr>
                <w:rFonts w:ascii="宋体" w:eastAsia="宋体" w:hAnsi="宋体" w:cs="宋体"/>
                <w:sz w:val="15"/>
                <w:szCs w:val="15"/>
              </w:rPr>
            </w:pPr>
            <w:r>
              <w:rPr>
                <w:rFonts w:ascii="宋体"/>
                <w:b/>
                <w:w w:val="105"/>
                <w:sz w:val="15"/>
              </w:rPr>
              <w:t>R1</w:t>
            </w:r>
          </w:p>
        </w:tc>
        <w:tc>
          <w:tcPr>
            <w:tcW w:w="2365" w:type="dxa"/>
            <w:tcBorders>
              <w:top w:val="single" w:sz="3" w:space="0" w:color="000000"/>
              <w:left w:val="single" w:sz="3" w:space="0" w:color="000000"/>
              <w:bottom w:val="nil"/>
              <w:right w:val="single" w:sz="3" w:space="0" w:color="000000"/>
            </w:tcBorders>
          </w:tcPr>
          <w:p w14:paraId="681434CB" w14:textId="2A0C9558" w:rsidR="006B326C" w:rsidRDefault="009B4794">
            <w:pPr>
              <w:pStyle w:val="TableParagraph"/>
              <w:spacing w:before="66"/>
              <w:ind w:left="82"/>
              <w:rPr>
                <w:rFonts w:ascii="宋体" w:eastAsia="宋体" w:hAnsi="宋体" w:cs="宋体"/>
                <w:sz w:val="15"/>
                <w:szCs w:val="15"/>
                <w:lang w:eastAsia="zh-CN"/>
              </w:rPr>
            </w:pPr>
            <w:r>
              <w:rPr>
                <w:rFonts w:ascii="宋体" w:eastAsia="宋体" w:hAnsi="宋体" w:cs="宋体"/>
                <w:w w:val="105"/>
                <w:sz w:val="15"/>
                <w:szCs w:val="15"/>
                <w:lang w:eastAsia="zh-CN"/>
              </w:rPr>
              <w:t>传输计划者向</w:t>
            </w:r>
            <w:del w:id="315" w:author="378653276@qq.com" w:date="2021-04-20T22:30:00Z">
              <w:r w:rsidDel="0067247E">
                <w:rPr>
                  <w:rFonts w:ascii="宋体" w:eastAsia="宋体" w:hAnsi="宋体" w:cs="宋体"/>
                  <w:w w:val="105"/>
                  <w:sz w:val="15"/>
                  <w:szCs w:val="15"/>
                  <w:lang w:eastAsia="zh-CN"/>
                </w:rPr>
                <w:delText>发电机所有者</w:delText>
              </w:r>
            </w:del>
            <w:ins w:id="316"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w:t>
            </w:r>
          </w:p>
        </w:tc>
        <w:tc>
          <w:tcPr>
            <w:tcW w:w="2505" w:type="dxa"/>
            <w:tcBorders>
              <w:top w:val="single" w:sz="3" w:space="0" w:color="000000"/>
              <w:left w:val="single" w:sz="3" w:space="0" w:color="000000"/>
              <w:bottom w:val="nil"/>
              <w:right w:val="single" w:sz="3" w:space="0" w:color="000000"/>
            </w:tcBorders>
          </w:tcPr>
          <w:p w14:paraId="6A3A4C0D" w14:textId="5303E01C" w:rsidR="006B326C" w:rsidRDefault="009B4794">
            <w:pPr>
              <w:pStyle w:val="TableParagraph"/>
              <w:spacing w:before="66"/>
              <w:ind w:left="81"/>
              <w:rPr>
                <w:rFonts w:ascii="宋体" w:eastAsia="宋体" w:hAnsi="宋体" w:cs="宋体"/>
                <w:sz w:val="15"/>
                <w:szCs w:val="15"/>
                <w:lang w:eastAsia="zh-CN"/>
              </w:rPr>
            </w:pPr>
            <w:del w:id="317" w:author="378653276@qq.com" w:date="2021-04-20T22:30:00Z">
              <w:r w:rsidDel="0067247E">
                <w:rPr>
                  <w:rFonts w:ascii="宋体" w:eastAsia="宋体" w:hAnsi="宋体" w:cs="宋体"/>
                  <w:w w:val="105"/>
                  <w:sz w:val="15"/>
                  <w:szCs w:val="15"/>
                  <w:lang w:eastAsia="zh-CN"/>
                </w:rPr>
                <w:delText>传输规划师</w:delText>
              </w:r>
            </w:del>
            <w:ins w:id="318"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向</w:t>
            </w:r>
            <w:del w:id="319" w:author="378653276@qq.com" w:date="2021-04-20T23:30:00Z">
              <w:r w:rsidDel="00EC7974">
                <w:rPr>
                  <w:rFonts w:ascii="宋体" w:eastAsia="宋体" w:hAnsi="宋体" w:cs="宋体"/>
                  <w:w w:val="105"/>
                  <w:sz w:val="15"/>
                  <w:szCs w:val="15"/>
                  <w:lang w:eastAsia="zh-CN"/>
                </w:rPr>
                <w:delText>发电机业主</w:delText>
              </w:r>
            </w:del>
            <w:ins w:id="320"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p>
        </w:tc>
        <w:tc>
          <w:tcPr>
            <w:tcW w:w="2505" w:type="dxa"/>
            <w:tcBorders>
              <w:top w:val="single" w:sz="3" w:space="0" w:color="000000"/>
              <w:left w:val="single" w:sz="3" w:space="0" w:color="000000"/>
              <w:bottom w:val="nil"/>
              <w:right w:val="single" w:sz="3" w:space="0" w:color="000000"/>
            </w:tcBorders>
          </w:tcPr>
          <w:p w14:paraId="598475AC" w14:textId="3FCA2ACF" w:rsidR="006B326C" w:rsidRDefault="009B4794">
            <w:pPr>
              <w:pStyle w:val="TableParagraph"/>
              <w:spacing w:before="66"/>
              <w:ind w:left="79"/>
              <w:rPr>
                <w:rFonts w:ascii="宋体" w:eastAsia="宋体" w:hAnsi="宋体" w:cs="宋体"/>
                <w:sz w:val="15"/>
                <w:szCs w:val="15"/>
                <w:lang w:eastAsia="zh-CN"/>
              </w:rPr>
            </w:pPr>
            <w:r>
              <w:rPr>
                <w:rFonts w:ascii="宋体" w:eastAsia="宋体" w:hAnsi="宋体" w:cs="宋体"/>
                <w:w w:val="105"/>
                <w:sz w:val="15"/>
                <w:szCs w:val="15"/>
                <w:lang w:eastAsia="zh-CN"/>
              </w:rPr>
              <w:t>传输计划者向</w:t>
            </w:r>
            <w:del w:id="321" w:author="378653276@qq.com" w:date="2021-04-20T22:30:00Z">
              <w:r w:rsidDel="0067247E">
                <w:rPr>
                  <w:rFonts w:ascii="宋体" w:eastAsia="宋体" w:hAnsi="宋体" w:cs="宋体"/>
                  <w:w w:val="105"/>
                  <w:sz w:val="15"/>
                  <w:szCs w:val="15"/>
                  <w:lang w:eastAsia="zh-CN"/>
                </w:rPr>
                <w:delText>发电机所有者</w:delText>
              </w:r>
            </w:del>
            <w:ins w:id="322"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w:t>
            </w:r>
          </w:p>
        </w:tc>
        <w:tc>
          <w:tcPr>
            <w:tcW w:w="2923" w:type="dxa"/>
            <w:tcBorders>
              <w:top w:val="single" w:sz="3" w:space="0" w:color="000000"/>
              <w:left w:val="single" w:sz="3" w:space="0" w:color="000000"/>
              <w:bottom w:val="nil"/>
              <w:right w:val="single" w:sz="3" w:space="0" w:color="000000"/>
            </w:tcBorders>
          </w:tcPr>
          <w:p w14:paraId="49A3375A" w14:textId="284D3F20" w:rsidR="006B326C" w:rsidRDefault="009B4794">
            <w:pPr>
              <w:pStyle w:val="TableParagraph"/>
              <w:spacing w:before="66"/>
              <w:ind w:left="78"/>
              <w:rPr>
                <w:rFonts w:ascii="宋体" w:eastAsia="宋体" w:hAnsi="宋体" w:cs="宋体"/>
                <w:sz w:val="15"/>
                <w:szCs w:val="15"/>
                <w:lang w:eastAsia="zh-CN"/>
              </w:rPr>
            </w:pPr>
            <w:del w:id="323" w:author="378653276@qq.com" w:date="2021-04-20T22:30:00Z">
              <w:r w:rsidDel="0067247E">
                <w:rPr>
                  <w:rFonts w:ascii="宋体" w:eastAsia="宋体" w:hAnsi="宋体" w:cs="宋体"/>
                  <w:w w:val="105"/>
                  <w:sz w:val="15"/>
                  <w:szCs w:val="15"/>
                  <w:lang w:eastAsia="zh-CN"/>
                </w:rPr>
                <w:delText>传输规划师</w:delText>
              </w:r>
            </w:del>
            <w:ins w:id="324"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未能在收到书面请求后180</w:t>
            </w:r>
          </w:p>
        </w:tc>
      </w:tr>
      <w:tr w:rsidR="006B326C" w14:paraId="641B1D9B" w14:textId="77777777">
        <w:trPr>
          <w:trHeight w:hRule="exact" w:val="200"/>
        </w:trPr>
        <w:tc>
          <w:tcPr>
            <w:tcW w:w="739" w:type="dxa"/>
            <w:vMerge/>
            <w:tcBorders>
              <w:left w:val="single" w:sz="3" w:space="0" w:color="000000"/>
              <w:right w:val="single" w:sz="3" w:space="0" w:color="000000"/>
            </w:tcBorders>
          </w:tcPr>
          <w:p w14:paraId="374E99E6"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D72D5D5"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供指示和数据超过90个日历</w:t>
            </w:r>
          </w:p>
        </w:tc>
        <w:tc>
          <w:tcPr>
            <w:tcW w:w="2505" w:type="dxa"/>
            <w:tcBorders>
              <w:top w:val="nil"/>
              <w:left w:val="single" w:sz="3" w:space="0" w:color="000000"/>
              <w:bottom w:val="nil"/>
              <w:right w:val="single" w:sz="3" w:space="0" w:color="000000"/>
            </w:tcBorders>
          </w:tcPr>
          <w:p w14:paraId="19823EF2"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超过120个</w:t>
            </w:r>
            <w:proofErr w:type="gramStart"/>
            <w:r>
              <w:rPr>
                <w:rFonts w:ascii="宋体" w:eastAsia="宋体" w:hAnsi="宋体" w:cs="宋体"/>
                <w:w w:val="105"/>
                <w:sz w:val="15"/>
                <w:szCs w:val="15"/>
                <w:lang w:eastAsia="zh-CN"/>
              </w:rPr>
              <w:t>日历日但少于</w:t>
            </w:r>
            <w:proofErr w:type="gramEnd"/>
            <w:r>
              <w:rPr>
                <w:rFonts w:ascii="宋体" w:eastAsia="宋体" w:hAnsi="宋体" w:cs="宋体"/>
                <w:w w:val="105"/>
                <w:sz w:val="15"/>
                <w:szCs w:val="15"/>
                <w:lang w:eastAsia="zh-CN"/>
              </w:rPr>
              <w:t>或等于</w:t>
            </w:r>
          </w:p>
        </w:tc>
        <w:tc>
          <w:tcPr>
            <w:tcW w:w="2505" w:type="dxa"/>
            <w:tcBorders>
              <w:top w:val="nil"/>
              <w:left w:val="single" w:sz="3" w:space="0" w:color="000000"/>
              <w:bottom w:val="nil"/>
              <w:right w:val="single" w:sz="3" w:space="0" w:color="000000"/>
            </w:tcBorders>
          </w:tcPr>
          <w:p w14:paraId="34B59957"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指示和数据超过150个日历日，但</w:t>
            </w:r>
          </w:p>
        </w:tc>
        <w:tc>
          <w:tcPr>
            <w:tcW w:w="2923" w:type="dxa"/>
            <w:tcBorders>
              <w:top w:val="nil"/>
              <w:left w:val="single" w:sz="3" w:space="0" w:color="000000"/>
              <w:bottom w:val="nil"/>
              <w:right w:val="single" w:sz="3" w:space="0" w:color="000000"/>
            </w:tcBorders>
          </w:tcPr>
          <w:p w14:paraId="35C866C3" w14:textId="56B9778C" w:rsidR="006B326C" w:rsidRDefault="009B4794">
            <w:pPr>
              <w:pStyle w:val="TableParagraph"/>
              <w:spacing w:line="177" w:lineRule="exact"/>
              <w:ind w:left="78"/>
              <w:rPr>
                <w:rFonts w:ascii="宋体" w:eastAsia="宋体" w:hAnsi="宋体" w:cs="宋体"/>
                <w:sz w:val="15"/>
                <w:szCs w:val="15"/>
                <w:lang w:eastAsia="zh-CN"/>
              </w:rPr>
            </w:pPr>
            <w:proofErr w:type="gramStart"/>
            <w:r>
              <w:rPr>
                <w:rFonts w:ascii="宋体" w:eastAsia="宋体" w:hAnsi="宋体" w:cs="宋体"/>
                <w:w w:val="105"/>
                <w:sz w:val="15"/>
                <w:szCs w:val="15"/>
                <w:lang w:eastAsia="zh-CN"/>
              </w:rPr>
              <w:t>个</w:t>
            </w:r>
            <w:proofErr w:type="gramEnd"/>
            <w:r>
              <w:rPr>
                <w:rFonts w:ascii="宋体" w:eastAsia="宋体" w:hAnsi="宋体" w:cs="宋体"/>
                <w:w w:val="105"/>
                <w:sz w:val="15"/>
                <w:szCs w:val="15"/>
                <w:lang w:eastAsia="zh-CN"/>
              </w:rPr>
              <w:t>日历日内向</w:t>
            </w:r>
            <w:del w:id="325" w:author="378653276@qq.com" w:date="2021-04-20T23:30:00Z">
              <w:r w:rsidDel="00EC7974">
                <w:rPr>
                  <w:rFonts w:ascii="宋体" w:eastAsia="宋体" w:hAnsi="宋体" w:cs="宋体"/>
                  <w:w w:val="105"/>
                  <w:sz w:val="15"/>
                  <w:szCs w:val="15"/>
                  <w:lang w:eastAsia="zh-CN"/>
                </w:rPr>
                <w:delText>发电机业主</w:delText>
              </w:r>
            </w:del>
            <w:ins w:id="326"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提供说明和数</w:t>
            </w:r>
          </w:p>
        </w:tc>
      </w:tr>
      <w:tr w:rsidR="006B326C" w14:paraId="6919D2FA" w14:textId="77777777">
        <w:trPr>
          <w:trHeight w:hRule="exact" w:val="200"/>
        </w:trPr>
        <w:tc>
          <w:tcPr>
            <w:tcW w:w="739" w:type="dxa"/>
            <w:vMerge/>
            <w:tcBorders>
              <w:left w:val="single" w:sz="3" w:space="0" w:color="000000"/>
              <w:right w:val="single" w:sz="3" w:space="0" w:color="000000"/>
            </w:tcBorders>
          </w:tcPr>
          <w:p w14:paraId="7F4BAA2E"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4CCB5FA"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日，但少于或等于收到书面请</w:t>
            </w:r>
          </w:p>
        </w:tc>
        <w:tc>
          <w:tcPr>
            <w:tcW w:w="2505" w:type="dxa"/>
            <w:tcBorders>
              <w:top w:val="nil"/>
              <w:left w:val="single" w:sz="3" w:space="0" w:color="000000"/>
              <w:bottom w:val="nil"/>
              <w:right w:val="single" w:sz="3" w:space="0" w:color="000000"/>
            </w:tcBorders>
          </w:tcPr>
          <w:p w14:paraId="0C6DF6B0"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150个日历日收到书面请求的指示</w:t>
            </w:r>
          </w:p>
        </w:tc>
        <w:tc>
          <w:tcPr>
            <w:tcW w:w="2505" w:type="dxa"/>
            <w:tcBorders>
              <w:top w:val="nil"/>
              <w:left w:val="single" w:sz="3" w:space="0" w:color="000000"/>
              <w:bottom w:val="nil"/>
              <w:right w:val="single" w:sz="3" w:space="0" w:color="000000"/>
            </w:tcBorders>
          </w:tcPr>
          <w:p w14:paraId="719D809F"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少于或等于收到书面请求的180个</w:t>
            </w:r>
          </w:p>
        </w:tc>
        <w:tc>
          <w:tcPr>
            <w:tcW w:w="2923" w:type="dxa"/>
            <w:vMerge w:val="restart"/>
            <w:tcBorders>
              <w:top w:val="nil"/>
              <w:left w:val="single" w:sz="3" w:space="0" w:color="000000"/>
              <w:right w:val="single" w:sz="3" w:space="0" w:color="000000"/>
            </w:tcBorders>
          </w:tcPr>
          <w:p w14:paraId="425C46ED" w14:textId="77777777"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据。</w:t>
            </w:r>
          </w:p>
        </w:tc>
      </w:tr>
      <w:tr w:rsidR="006B326C" w14:paraId="4A598134" w14:textId="77777777">
        <w:trPr>
          <w:trHeight w:hRule="exact" w:val="570"/>
        </w:trPr>
        <w:tc>
          <w:tcPr>
            <w:tcW w:w="739" w:type="dxa"/>
            <w:vMerge/>
            <w:tcBorders>
              <w:left w:val="single" w:sz="3" w:space="0" w:color="000000"/>
              <w:bottom w:val="single" w:sz="3" w:space="0" w:color="000000"/>
              <w:right w:val="single" w:sz="3" w:space="0" w:color="000000"/>
            </w:tcBorders>
          </w:tcPr>
          <w:p w14:paraId="1EBFBBB4" w14:textId="77777777" w:rsidR="006B326C" w:rsidRDefault="006B326C"/>
        </w:tc>
        <w:tc>
          <w:tcPr>
            <w:tcW w:w="2365" w:type="dxa"/>
            <w:tcBorders>
              <w:top w:val="nil"/>
              <w:left w:val="single" w:sz="3" w:space="0" w:color="000000"/>
              <w:bottom w:val="single" w:sz="3" w:space="0" w:color="000000"/>
              <w:right w:val="single" w:sz="3" w:space="0" w:color="000000"/>
            </w:tcBorders>
          </w:tcPr>
          <w:p w14:paraId="3C90BE09"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求的120个日历日。</w:t>
            </w:r>
          </w:p>
        </w:tc>
        <w:tc>
          <w:tcPr>
            <w:tcW w:w="2505" w:type="dxa"/>
            <w:tcBorders>
              <w:top w:val="nil"/>
              <w:left w:val="single" w:sz="3" w:space="0" w:color="000000"/>
              <w:bottom w:val="single" w:sz="3" w:space="0" w:color="000000"/>
              <w:right w:val="single" w:sz="3" w:space="0" w:color="000000"/>
            </w:tcBorders>
          </w:tcPr>
          <w:p w14:paraId="17D72A5A"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和数据</w:t>
            </w:r>
            <w:proofErr w:type="spellEnd"/>
            <w:r>
              <w:rPr>
                <w:rFonts w:ascii="宋体" w:eastAsia="宋体" w:hAnsi="宋体" w:cs="宋体"/>
                <w:w w:val="105"/>
                <w:sz w:val="15"/>
                <w:szCs w:val="15"/>
              </w:rPr>
              <w:t>。</w:t>
            </w:r>
          </w:p>
        </w:tc>
        <w:tc>
          <w:tcPr>
            <w:tcW w:w="2505" w:type="dxa"/>
            <w:tcBorders>
              <w:top w:val="nil"/>
              <w:left w:val="single" w:sz="3" w:space="0" w:color="000000"/>
              <w:bottom w:val="single" w:sz="3" w:space="0" w:color="000000"/>
              <w:right w:val="single" w:sz="3" w:space="0" w:color="000000"/>
            </w:tcBorders>
          </w:tcPr>
          <w:p w14:paraId="34807252" w14:textId="77777777" w:rsidR="006B326C" w:rsidRDefault="009B4794">
            <w:pPr>
              <w:pStyle w:val="TableParagraph"/>
              <w:spacing w:line="177" w:lineRule="exact"/>
              <w:ind w:left="79"/>
              <w:rPr>
                <w:rFonts w:ascii="宋体" w:eastAsia="宋体" w:hAnsi="宋体" w:cs="宋体"/>
                <w:sz w:val="15"/>
                <w:szCs w:val="15"/>
              </w:rPr>
            </w:pPr>
            <w:proofErr w:type="spellStart"/>
            <w:r>
              <w:rPr>
                <w:rFonts w:ascii="宋体" w:eastAsia="宋体" w:hAnsi="宋体" w:cs="宋体"/>
                <w:w w:val="105"/>
                <w:sz w:val="15"/>
                <w:szCs w:val="15"/>
              </w:rPr>
              <w:t>日历日</w:t>
            </w:r>
            <w:proofErr w:type="spellEnd"/>
            <w:r>
              <w:rPr>
                <w:rFonts w:ascii="宋体" w:eastAsia="宋体" w:hAnsi="宋体" w:cs="宋体"/>
                <w:w w:val="105"/>
                <w:sz w:val="15"/>
                <w:szCs w:val="15"/>
              </w:rPr>
              <w:t>。</w:t>
            </w:r>
          </w:p>
        </w:tc>
        <w:tc>
          <w:tcPr>
            <w:tcW w:w="2923" w:type="dxa"/>
            <w:vMerge/>
            <w:tcBorders>
              <w:left w:val="single" w:sz="3" w:space="0" w:color="000000"/>
              <w:bottom w:val="single" w:sz="3" w:space="0" w:color="000000"/>
              <w:right w:val="single" w:sz="3" w:space="0" w:color="000000"/>
            </w:tcBorders>
          </w:tcPr>
          <w:p w14:paraId="3EAE9366" w14:textId="77777777" w:rsidR="006B326C" w:rsidRDefault="006B326C"/>
        </w:tc>
      </w:tr>
      <w:tr w:rsidR="006B326C" w14:paraId="092D7DB2" w14:textId="77777777">
        <w:trPr>
          <w:trHeight w:hRule="exact" w:val="291"/>
        </w:trPr>
        <w:tc>
          <w:tcPr>
            <w:tcW w:w="739" w:type="dxa"/>
            <w:vMerge w:val="restart"/>
            <w:tcBorders>
              <w:top w:val="single" w:sz="3" w:space="0" w:color="000000"/>
              <w:left w:val="single" w:sz="3" w:space="0" w:color="000000"/>
              <w:right w:val="single" w:sz="3" w:space="0" w:color="000000"/>
            </w:tcBorders>
          </w:tcPr>
          <w:p w14:paraId="66BE76DD" w14:textId="77777777" w:rsidR="006B326C" w:rsidRDefault="009B4794">
            <w:pPr>
              <w:pStyle w:val="TableParagraph"/>
              <w:spacing w:before="71"/>
              <w:ind w:left="83"/>
              <w:rPr>
                <w:rFonts w:ascii="宋体" w:eastAsia="宋体" w:hAnsi="宋体" w:cs="宋体"/>
                <w:sz w:val="15"/>
                <w:szCs w:val="15"/>
              </w:rPr>
            </w:pPr>
            <w:r>
              <w:rPr>
                <w:rFonts w:ascii="宋体"/>
                <w:b/>
                <w:w w:val="105"/>
                <w:sz w:val="15"/>
              </w:rPr>
              <w:t>R2</w:t>
            </w:r>
          </w:p>
        </w:tc>
        <w:tc>
          <w:tcPr>
            <w:tcW w:w="2365" w:type="dxa"/>
            <w:tcBorders>
              <w:top w:val="single" w:sz="3" w:space="0" w:color="000000"/>
              <w:left w:val="single" w:sz="3" w:space="0" w:color="000000"/>
              <w:bottom w:val="nil"/>
              <w:right w:val="single" w:sz="3" w:space="0" w:color="000000"/>
            </w:tcBorders>
          </w:tcPr>
          <w:p w14:paraId="33E2E75C" w14:textId="242C2CD9" w:rsidR="006B326C" w:rsidRDefault="009B4794">
            <w:pPr>
              <w:pStyle w:val="TableParagraph"/>
              <w:spacing w:before="67"/>
              <w:ind w:left="82"/>
              <w:rPr>
                <w:rFonts w:ascii="宋体" w:eastAsia="宋体" w:hAnsi="宋体" w:cs="宋体"/>
                <w:sz w:val="15"/>
                <w:szCs w:val="15"/>
                <w:lang w:eastAsia="zh-CN"/>
              </w:rPr>
            </w:pPr>
            <w:del w:id="327" w:author="378653276@qq.com" w:date="2021-04-20T23:30:00Z">
              <w:r w:rsidDel="00EC7974">
                <w:rPr>
                  <w:rFonts w:ascii="宋体" w:eastAsia="宋体" w:hAnsi="宋体" w:cs="宋体"/>
                  <w:w w:val="105"/>
                  <w:sz w:val="15"/>
                  <w:szCs w:val="15"/>
                  <w:lang w:eastAsia="zh-CN"/>
                </w:rPr>
                <w:delText>发电机业主</w:delText>
              </w:r>
            </w:del>
            <w:ins w:id="328"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在MOD-027附件1</w:t>
            </w:r>
            <w:proofErr w:type="gramStart"/>
            <w:r>
              <w:rPr>
                <w:rFonts w:ascii="宋体" w:eastAsia="宋体" w:hAnsi="宋体" w:cs="宋体"/>
                <w:w w:val="105"/>
                <w:sz w:val="15"/>
                <w:szCs w:val="15"/>
                <w:lang w:eastAsia="zh-CN"/>
              </w:rPr>
              <w:t>规</w:t>
            </w:r>
            <w:proofErr w:type="gramEnd"/>
          </w:p>
        </w:tc>
        <w:tc>
          <w:tcPr>
            <w:tcW w:w="2505" w:type="dxa"/>
            <w:tcBorders>
              <w:top w:val="single" w:sz="3" w:space="0" w:color="000000"/>
              <w:left w:val="single" w:sz="3" w:space="0" w:color="000000"/>
              <w:bottom w:val="nil"/>
              <w:right w:val="single" w:sz="3" w:space="0" w:color="000000"/>
            </w:tcBorders>
          </w:tcPr>
          <w:p w14:paraId="22D27D8E" w14:textId="4DC14564" w:rsidR="006B326C" w:rsidRDefault="009B4794">
            <w:pPr>
              <w:pStyle w:val="TableParagraph"/>
              <w:spacing w:before="67"/>
              <w:ind w:left="81"/>
              <w:rPr>
                <w:rFonts w:ascii="宋体" w:eastAsia="宋体" w:hAnsi="宋体" w:cs="宋体"/>
                <w:sz w:val="15"/>
                <w:szCs w:val="15"/>
                <w:lang w:eastAsia="zh-CN"/>
              </w:rPr>
            </w:pPr>
            <w:del w:id="329" w:author="378653276@qq.com" w:date="2021-04-20T23:30:00Z">
              <w:r w:rsidDel="00EC7974">
                <w:rPr>
                  <w:rFonts w:ascii="宋体" w:eastAsia="宋体" w:hAnsi="宋体" w:cs="宋体"/>
                  <w:w w:val="105"/>
                  <w:sz w:val="15"/>
                  <w:szCs w:val="15"/>
                  <w:lang w:eastAsia="zh-CN"/>
                </w:rPr>
                <w:delText>发电机业主</w:delText>
              </w:r>
            </w:del>
            <w:ins w:id="330"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向其</w:t>
            </w:r>
            <w:del w:id="331" w:author="378653276@qq.com" w:date="2021-04-20T22:30:00Z">
              <w:r w:rsidDel="0067247E">
                <w:rPr>
                  <w:rFonts w:ascii="宋体" w:eastAsia="宋体" w:hAnsi="宋体" w:cs="宋体"/>
                  <w:w w:val="105"/>
                  <w:sz w:val="15"/>
                  <w:szCs w:val="15"/>
                  <w:lang w:eastAsia="zh-CN"/>
                </w:rPr>
                <w:delText>传输规划师</w:delText>
              </w:r>
            </w:del>
            <w:ins w:id="332"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提供了</w:t>
            </w:r>
          </w:p>
        </w:tc>
        <w:tc>
          <w:tcPr>
            <w:tcW w:w="2505" w:type="dxa"/>
            <w:tcBorders>
              <w:top w:val="single" w:sz="3" w:space="0" w:color="000000"/>
              <w:left w:val="single" w:sz="3" w:space="0" w:color="000000"/>
              <w:bottom w:val="nil"/>
              <w:right w:val="single" w:sz="3" w:space="0" w:color="000000"/>
            </w:tcBorders>
          </w:tcPr>
          <w:p w14:paraId="00276EDB" w14:textId="0A8FEEE3" w:rsidR="006B326C" w:rsidRDefault="009B4794">
            <w:pPr>
              <w:pStyle w:val="TableParagraph"/>
              <w:spacing w:before="67"/>
              <w:ind w:left="79"/>
              <w:rPr>
                <w:rFonts w:ascii="宋体" w:eastAsia="宋体" w:hAnsi="宋体" w:cs="宋体"/>
                <w:sz w:val="15"/>
                <w:szCs w:val="15"/>
                <w:lang w:eastAsia="zh-CN"/>
              </w:rPr>
            </w:pPr>
            <w:del w:id="333" w:author="378653276@qq.com" w:date="2021-04-20T23:30:00Z">
              <w:r w:rsidDel="00EC7974">
                <w:rPr>
                  <w:rFonts w:ascii="宋体" w:eastAsia="宋体" w:hAnsi="宋体" w:cs="宋体"/>
                  <w:w w:val="105"/>
                  <w:sz w:val="15"/>
                  <w:szCs w:val="15"/>
                  <w:lang w:eastAsia="zh-CN"/>
                </w:rPr>
                <w:delText>发电机业主</w:delText>
              </w:r>
            </w:del>
            <w:ins w:id="334"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向其</w:t>
            </w:r>
            <w:del w:id="335" w:author="378653276@qq.com" w:date="2021-04-20T22:30:00Z">
              <w:r w:rsidDel="0067247E">
                <w:rPr>
                  <w:rFonts w:ascii="宋体" w:eastAsia="宋体" w:hAnsi="宋体" w:cs="宋体"/>
                  <w:w w:val="105"/>
                  <w:sz w:val="15"/>
                  <w:szCs w:val="15"/>
                  <w:lang w:eastAsia="zh-CN"/>
                </w:rPr>
                <w:delText>传输规划师</w:delText>
              </w:r>
            </w:del>
            <w:ins w:id="336"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提供了</w:t>
            </w:r>
          </w:p>
        </w:tc>
        <w:tc>
          <w:tcPr>
            <w:tcW w:w="2923" w:type="dxa"/>
            <w:tcBorders>
              <w:top w:val="single" w:sz="3" w:space="0" w:color="000000"/>
              <w:left w:val="single" w:sz="3" w:space="0" w:color="000000"/>
              <w:bottom w:val="nil"/>
              <w:right w:val="single" w:sz="3" w:space="0" w:color="000000"/>
            </w:tcBorders>
          </w:tcPr>
          <w:p w14:paraId="03D478DE" w14:textId="4ECC40F9" w:rsidR="006B326C" w:rsidRDefault="009B4794">
            <w:pPr>
              <w:pStyle w:val="TableParagraph"/>
              <w:spacing w:before="67"/>
              <w:ind w:left="78"/>
              <w:rPr>
                <w:rFonts w:ascii="宋体" w:eastAsia="宋体" w:hAnsi="宋体" w:cs="宋体"/>
                <w:sz w:val="15"/>
                <w:szCs w:val="15"/>
                <w:lang w:eastAsia="zh-CN"/>
              </w:rPr>
            </w:pPr>
            <w:del w:id="337" w:author="378653276@qq.com" w:date="2021-04-20T23:30:00Z">
              <w:r w:rsidDel="00EC7974">
                <w:rPr>
                  <w:rFonts w:ascii="宋体" w:eastAsia="宋体" w:hAnsi="宋体" w:cs="宋体"/>
                  <w:w w:val="105"/>
                  <w:sz w:val="15"/>
                  <w:szCs w:val="15"/>
                  <w:lang w:eastAsia="zh-CN"/>
                </w:rPr>
                <w:delText>发电机业主</w:delText>
              </w:r>
            </w:del>
            <w:ins w:id="338"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根据MOD-027附件1规定的周</w:t>
            </w:r>
          </w:p>
        </w:tc>
      </w:tr>
      <w:tr w:rsidR="006B326C" w14:paraId="06E79E5B" w14:textId="77777777">
        <w:trPr>
          <w:trHeight w:hRule="exact" w:val="200"/>
        </w:trPr>
        <w:tc>
          <w:tcPr>
            <w:tcW w:w="739" w:type="dxa"/>
            <w:vMerge/>
            <w:tcBorders>
              <w:left w:val="single" w:sz="3" w:space="0" w:color="000000"/>
              <w:right w:val="single" w:sz="3" w:space="0" w:color="000000"/>
            </w:tcBorders>
          </w:tcPr>
          <w:p w14:paraId="313BDB7C"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605FF215"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定的周期性时间框架后，向其</w:t>
            </w:r>
          </w:p>
        </w:tc>
        <w:tc>
          <w:tcPr>
            <w:tcW w:w="2505" w:type="dxa"/>
            <w:tcBorders>
              <w:top w:val="nil"/>
              <w:left w:val="single" w:sz="3" w:space="0" w:color="000000"/>
              <w:bottom w:val="nil"/>
              <w:right w:val="single" w:sz="3" w:space="0" w:color="000000"/>
            </w:tcBorders>
          </w:tcPr>
          <w:p w14:paraId="5BD70381"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其验证模型超过90个日历日，但小</w:t>
            </w:r>
          </w:p>
        </w:tc>
        <w:tc>
          <w:tcPr>
            <w:tcW w:w="2505" w:type="dxa"/>
            <w:tcBorders>
              <w:top w:val="nil"/>
              <w:left w:val="single" w:sz="3" w:space="0" w:color="000000"/>
              <w:bottom w:val="nil"/>
              <w:right w:val="single" w:sz="3" w:space="0" w:color="000000"/>
            </w:tcBorders>
          </w:tcPr>
          <w:p w14:paraId="62AE555C"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其经过验证的模型，超过180个日</w:t>
            </w:r>
          </w:p>
        </w:tc>
        <w:tc>
          <w:tcPr>
            <w:tcW w:w="2923" w:type="dxa"/>
            <w:tcBorders>
              <w:top w:val="nil"/>
              <w:left w:val="single" w:sz="3" w:space="0" w:color="000000"/>
              <w:bottom w:val="nil"/>
              <w:right w:val="single" w:sz="3" w:space="0" w:color="000000"/>
            </w:tcBorders>
          </w:tcPr>
          <w:p w14:paraId="550DA108"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期，向其传输计划员提供了超过270个</w:t>
            </w:r>
          </w:p>
        </w:tc>
      </w:tr>
      <w:tr w:rsidR="006B326C" w14:paraId="73E0165F" w14:textId="77777777">
        <w:trPr>
          <w:trHeight w:hRule="exact" w:val="200"/>
        </w:trPr>
        <w:tc>
          <w:tcPr>
            <w:tcW w:w="739" w:type="dxa"/>
            <w:vMerge/>
            <w:tcBorders>
              <w:left w:val="single" w:sz="3" w:space="0" w:color="000000"/>
              <w:right w:val="single" w:sz="3" w:space="0" w:color="000000"/>
            </w:tcBorders>
          </w:tcPr>
          <w:p w14:paraId="7EB2B27E"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87676C6" w14:textId="1A321205" w:rsidR="006B326C" w:rsidRDefault="009B4794">
            <w:pPr>
              <w:pStyle w:val="TableParagraph"/>
              <w:spacing w:line="177" w:lineRule="exact"/>
              <w:ind w:left="82"/>
              <w:rPr>
                <w:rFonts w:ascii="宋体" w:eastAsia="宋体" w:hAnsi="宋体" w:cs="宋体"/>
                <w:sz w:val="15"/>
                <w:szCs w:val="15"/>
                <w:lang w:eastAsia="zh-CN"/>
              </w:rPr>
            </w:pPr>
            <w:del w:id="339" w:author="378653276@qq.com" w:date="2021-04-20T22:30:00Z">
              <w:r w:rsidDel="0067247E">
                <w:rPr>
                  <w:rFonts w:ascii="宋体" w:eastAsia="宋体" w:hAnsi="宋体" w:cs="宋体"/>
                  <w:w w:val="105"/>
                  <w:sz w:val="15"/>
                  <w:szCs w:val="15"/>
                  <w:lang w:eastAsia="zh-CN"/>
                </w:rPr>
                <w:delText>传输规划师</w:delText>
              </w:r>
            </w:del>
            <w:ins w:id="340"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提供了其经过验证</w:t>
            </w:r>
          </w:p>
        </w:tc>
        <w:tc>
          <w:tcPr>
            <w:tcW w:w="2505" w:type="dxa"/>
            <w:tcBorders>
              <w:top w:val="nil"/>
              <w:left w:val="single" w:sz="3" w:space="0" w:color="000000"/>
              <w:bottom w:val="nil"/>
              <w:right w:val="single" w:sz="3" w:space="0" w:color="000000"/>
            </w:tcBorders>
          </w:tcPr>
          <w:p w14:paraId="63B74C17"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于或等于180个日历日，如MOD-027</w:t>
            </w:r>
          </w:p>
        </w:tc>
        <w:tc>
          <w:tcPr>
            <w:tcW w:w="2505" w:type="dxa"/>
            <w:tcBorders>
              <w:top w:val="nil"/>
              <w:left w:val="single" w:sz="3" w:space="0" w:color="000000"/>
              <w:bottom w:val="nil"/>
              <w:right w:val="single" w:sz="3" w:space="0" w:color="000000"/>
            </w:tcBorders>
          </w:tcPr>
          <w:p w14:paraId="09EEF71C"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历日，但小于或等于270个日历</w:t>
            </w:r>
          </w:p>
        </w:tc>
        <w:tc>
          <w:tcPr>
            <w:tcW w:w="2923" w:type="dxa"/>
            <w:tcBorders>
              <w:top w:val="nil"/>
              <w:left w:val="single" w:sz="3" w:space="0" w:color="000000"/>
              <w:bottom w:val="nil"/>
              <w:right w:val="single" w:sz="3" w:space="0" w:color="000000"/>
            </w:tcBorders>
          </w:tcPr>
          <w:p w14:paraId="2F8A9E1A" w14:textId="77777777" w:rsidR="006B326C" w:rsidRDefault="009B4794">
            <w:pPr>
              <w:pStyle w:val="TableParagraph"/>
              <w:spacing w:line="177" w:lineRule="exact"/>
              <w:ind w:left="78"/>
              <w:rPr>
                <w:rFonts w:ascii="宋体" w:eastAsia="宋体" w:hAnsi="宋体" w:cs="宋体"/>
                <w:sz w:val="15"/>
                <w:szCs w:val="15"/>
              </w:rPr>
            </w:pPr>
            <w:proofErr w:type="spellStart"/>
            <w:r>
              <w:rPr>
                <w:rFonts w:ascii="宋体" w:eastAsia="宋体" w:hAnsi="宋体" w:cs="宋体"/>
                <w:w w:val="105"/>
                <w:sz w:val="15"/>
                <w:szCs w:val="15"/>
              </w:rPr>
              <w:t>日历日的验证模型</w:t>
            </w:r>
            <w:proofErr w:type="spellEnd"/>
            <w:r>
              <w:rPr>
                <w:rFonts w:ascii="宋体" w:eastAsia="宋体" w:hAnsi="宋体" w:cs="宋体"/>
                <w:w w:val="105"/>
                <w:sz w:val="15"/>
                <w:szCs w:val="15"/>
              </w:rPr>
              <w:t>；</w:t>
            </w:r>
          </w:p>
        </w:tc>
      </w:tr>
      <w:tr w:rsidR="006B326C" w14:paraId="10DF72CC" w14:textId="77777777">
        <w:trPr>
          <w:trHeight w:hRule="exact" w:val="393"/>
        </w:trPr>
        <w:tc>
          <w:tcPr>
            <w:tcW w:w="739" w:type="dxa"/>
            <w:vMerge/>
            <w:tcBorders>
              <w:left w:val="single" w:sz="3" w:space="0" w:color="000000"/>
              <w:right w:val="single" w:sz="3" w:space="0" w:color="000000"/>
            </w:tcBorders>
          </w:tcPr>
          <w:p w14:paraId="76C72CED" w14:textId="77777777" w:rsidR="006B326C" w:rsidRDefault="006B326C"/>
        </w:tc>
        <w:tc>
          <w:tcPr>
            <w:tcW w:w="2365" w:type="dxa"/>
            <w:tcBorders>
              <w:top w:val="nil"/>
              <w:left w:val="single" w:sz="3" w:space="0" w:color="000000"/>
              <w:bottom w:val="nil"/>
              <w:right w:val="single" w:sz="3" w:space="0" w:color="000000"/>
            </w:tcBorders>
          </w:tcPr>
          <w:p w14:paraId="52136806"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的模型，但晚于或等于90个日</w:t>
            </w:r>
          </w:p>
          <w:p w14:paraId="4D8A859F" w14:textId="77777777" w:rsidR="006B326C" w:rsidRDefault="009B4794">
            <w:pPr>
              <w:pStyle w:val="TableParagraph"/>
              <w:spacing w:before="4"/>
              <w:ind w:left="82"/>
              <w:rPr>
                <w:rFonts w:ascii="宋体" w:eastAsia="宋体" w:hAnsi="宋体" w:cs="宋体"/>
                <w:sz w:val="15"/>
                <w:szCs w:val="15"/>
              </w:rPr>
            </w:pPr>
            <w:proofErr w:type="spellStart"/>
            <w:r>
              <w:rPr>
                <w:rFonts w:ascii="宋体" w:eastAsia="宋体" w:hAnsi="宋体" w:cs="宋体"/>
                <w:w w:val="105"/>
                <w:sz w:val="15"/>
                <w:szCs w:val="15"/>
              </w:rPr>
              <w:t>历日</w:t>
            </w:r>
            <w:proofErr w:type="spellEnd"/>
            <w:r>
              <w:rPr>
                <w:rFonts w:ascii="宋体" w:eastAsia="宋体" w:hAnsi="宋体" w:cs="宋体"/>
                <w:w w:val="105"/>
                <w:sz w:val="15"/>
                <w:szCs w:val="15"/>
              </w:rPr>
              <w:t>；</w:t>
            </w:r>
          </w:p>
        </w:tc>
        <w:tc>
          <w:tcPr>
            <w:tcW w:w="2505" w:type="dxa"/>
            <w:tcBorders>
              <w:top w:val="nil"/>
              <w:left w:val="single" w:sz="3" w:space="0" w:color="000000"/>
              <w:bottom w:val="nil"/>
              <w:right w:val="single" w:sz="3" w:space="0" w:color="000000"/>
            </w:tcBorders>
          </w:tcPr>
          <w:p w14:paraId="5634FDA0"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附件1中的周期性时间框架所规定</w:t>
            </w:r>
          </w:p>
          <w:p w14:paraId="49F2CD4C" w14:textId="77777777" w:rsidR="006B326C" w:rsidRDefault="009B4794">
            <w:pPr>
              <w:pStyle w:val="TableParagraph"/>
              <w:spacing w:before="4"/>
              <w:ind w:left="81"/>
              <w:rPr>
                <w:rFonts w:ascii="宋体" w:eastAsia="宋体" w:hAnsi="宋体" w:cs="宋体"/>
                <w:sz w:val="15"/>
                <w:szCs w:val="15"/>
              </w:rPr>
            </w:pPr>
            <w:proofErr w:type="spellStart"/>
            <w:r>
              <w:rPr>
                <w:rFonts w:ascii="宋体" w:eastAsia="宋体" w:hAnsi="宋体" w:cs="宋体"/>
                <w:w w:val="105"/>
                <w:sz w:val="15"/>
                <w:szCs w:val="15"/>
              </w:rPr>
              <w:t>的那样</w:t>
            </w:r>
            <w:proofErr w:type="spellEnd"/>
            <w:r>
              <w:rPr>
                <w:rFonts w:ascii="宋体" w:eastAsia="宋体" w:hAnsi="宋体" w:cs="宋体"/>
                <w:w w:val="105"/>
                <w:sz w:val="15"/>
                <w:szCs w:val="15"/>
              </w:rPr>
              <w:t>；</w:t>
            </w:r>
          </w:p>
        </w:tc>
        <w:tc>
          <w:tcPr>
            <w:tcW w:w="2505" w:type="dxa"/>
            <w:tcBorders>
              <w:top w:val="nil"/>
              <w:left w:val="single" w:sz="3" w:space="0" w:color="000000"/>
              <w:bottom w:val="nil"/>
              <w:right w:val="single" w:sz="3" w:space="0" w:color="000000"/>
            </w:tcBorders>
          </w:tcPr>
          <w:p w14:paraId="02BAC537"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日，如MOD-027附件1中的周期性时</w:t>
            </w:r>
          </w:p>
          <w:p w14:paraId="522C71F9" w14:textId="77777777" w:rsidR="006B326C" w:rsidRDefault="009B4794">
            <w:pPr>
              <w:pStyle w:val="TableParagraph"/>
              <w:spacing w:before="4"/>
              <w:ind w:left="79"/>
              <w:rPr>
                <w:rFonts w:ascii="宋体" w:eastAsia="宋体" w:hAnsi="宋体" w:cs="宋体"/>
                <w:sz w:val="15"/>
                <w:szCs w:val="15"/>
                <w:lang w:eastAsia="zh-CN"/>
              </w:rPr>
            </w:pPr>
            <w:r>
              <w:rPr>
                <w:rFonts w:ascii="宋体" w:eastAsia="宋体" w:hAnsi="宋体" w:cs="宋体"/>
                <w:w w:val="105"/>
                <w:sz w:val="15"/>
                <w:szCs w:val="15"/>
                <w:lang w:eastAsia="zh-CN"/>
              </w:rPr>
              <w:t>间框架所规定的那样；</w:t>
            </w:r>
          </w:p>
        </w:tc>
        <w:tc>
          <w:tcPr>
            <w:tcW w:w="2923" w:type="dxa"/>
            <w:tcBorders>
              <w:top w:val="nil"/>
              <w:left w:val="single" w:sz="3" w:space="0" w:color="000000"/>
              <w:bottom w:val="nil"/>
              <w:right w:val="single" w:sz="3" w:space="0" w:color="000000"/>
            </w:tcBorders>
          </w:tcPr>
          <w:p w14:paraId="0E1D30A2" w14:textId="77777777" w:rsidR="006B326C" w:rsidRDefault="009B4794">
            <w:pPr>
              <w:pStyle w:val="TableParagraph"/>
              <w:spacing w:before="73"/>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6DFF269B" w14:textId="77777777">
        <w:trPr>
          <w:trHeight w:hRule="exact" w:val="393"/>
        </w:trPr>
        <w:tc>
          <w:tcPr>
            <w:tcW w:w="739" w:type="dxa"/>
            <w:vMerge/>
            <w:tcBorders>
              <w:left w:val="single" w:sz="3" w:space="0" w:color="000000"/>
              <w:right w:val="single" w:sz="3" w:space="0" w:color="000000"/>
            </w:tcBorders>
          </w:tcPr>
          <w:p w14:paraId="6743BB92" w14:textId="77777777" w:rsidR="006B326C" w:rsidRDefault="006B326C"/>
        </w:tc>
        <w:tc>
          <w:tcPr>
            <w:tcW w:w="2365" w:type="dxa"/>
            <w:tcBorders>
              <w:top w:val="nil"/>
              <w:left w:val="single" w:sz="3" w:space="0" w:color="000000"/>
              <w:bottom w:val="nil"/>
              <w:right w:val="single" w:sz="3" w:space="0" w:color="000000"/>
            </w:tcBorders>
          </w:tcPr>
          <w:p w14:paraId="2C7FCA79" w14:textId="77777777" w:rsidR="006B326C" w:rsidRDefault="009B4794">
            <w:pPr>
              <w:pStyle w:val="TableParagraph"/>
              <w:spacing w:before="79"/>
              <w:ind w:left="82"/>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
          <w:p w14:paraId="3D875627" w14:textId="77777777" w:rsidR="006B326C" w:rsidRDefault="009B4794">
            <w:pPr>
              <w:pStyle w:val="TableParagraph"/>
              <w:spacing w:before="79"/>
              <w:ind w:left="81"/>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
          <w:p w14:paraId="0C00F9FA" w14:textId="77777777" w:rsidR="006B326C" w:rsidRDefault="009B4794">
            <w:pPr>
              <w:pStyle w:val="TableParagraph"/>
              <w:spacing w:before="79"/>
              <w:ind w:left="79"/>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923" w:type="dxa"/>
            <w:tcBorders>
              <w:top w:val="nil"/>
              <w:left w:val="single" w:sz="3" w:space="0" w:color="000000"/>
              <w:bottom w:val="nil"/>
              <w:right w:val="single" w:sz="3" w:space="0" w:color="000000"/>
            </w:tcBorders>
          </w:tcPr>
          <w:p w14:paraId="1C829D33" w14:textId="0CE56761" w:rsidR="006B326C" w:rsidRDefault="009B4794">
            <w:pPr>
              <w:pStyle w:val="TableParagraph"/>
              <w:spacing w:line="170" w:lineRule="exact"/>
              <w:ind w:left="78"/>
              <w:rPr>
                <w:rFonts w:ascii="宋体" w:eastAsia="宋体" w:hAnsi="宋体" w:cs="宋体"/>
                <w:sz w:val="15"/>
                <w:szCs w:val="15"/>
                <w:lang w:eastAsia="zh-CN"/>
              </w:rPr>
            </w:pPr>
            <w:del w:id="341" w:author="378653276@qq.com" w:date="2021-04-20T23:30:00Z">
              <w:r w:rsidDel="00EC7974">
                <w:rPr>
                  <w:rFonts w:ascii="宋体" w:eastAsia="宋体" w:hAnsi="宋体" w:cs="宋体"/>
                  <w:w w:val="105"/>
                  <w:sz w:val="15"/>
                  <w:szCs w:val="15"/>
                  <w:lang w:eastAsia="zh-CN"/>
                </w:rPr>
                <w:delText>发电机业主</w:delText>
              </w:r>
            </w:del>
            <w:ins w:id="342"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未能按照要求R2第2.1部分的</w:t>
            </w:r>
          </w:p>
          <w:p w14:paraId="59D57BE7" w14:textId="0DEA101A" w:rsidR="006B326C" w:rsidRDefault="009B4794">
            <w:pPr>
              <w:pStyle w:val="TableParagraph"/>
              <w:spacing w:before="4"/>
              <w:ind w:left="78"/>
              <w:rPr>
                <w:rFonts w:ascii="宋体" w:eastAsia="宋体" w:hAnsi="宋体" w:cs="宋体"/>
                <w:sz w:val="15"/>
                <w:szCs w:val="15"/>
                <w:lang w:eastAsia="zh-CN"/>
              </w:rPr>
            </w:pPr>
            <w:r>
              <w:rPr>
                <w:rFonts w:ascii="宋体" w:eastAsia="宋体" w:hAnsi="宋体" w:cs="宋体"/>
                <w:sz w:val="15"/>
                <w:szCs w:val="15"/>
                <w:lang w:eastAsia="zh-CN"/>
              </w:rPr>
              <w:t>规定，使用</w:t>
            </w:r>
            <w:del w:id="343" w:author="378653276@qq.com" w:date="2021-04-20T22:30:00Z">
              <w:r w:rsidDel="0067247E">
                <w:rPr>
                  <w:rFonts w:ascii="宋体" w:eastAsia="宋体" w:hAnsi="宋体" w:cs="宋体"/>
                  <w:sz w:val="15"/>
                  <w:szCs w:val="15"/>
                  <w:lang w:eastAsia="zh-CN"/>
                </w:rPr>
                <w:delText>传输规划师</w:delText>
              </w:r>
            </w:del>
            <w:ins w:id="344" w:author="378653276@qq.com" w:date="2021-04-20T22:30:00Z">
              <w:r w:rsidR="0067247E">
                <w:rPr>
                  <w:rFonts w:ascii="宋体" w:eastAsia="宋体" w:hAnsi="宋体" w:cs="宋体"/>
                  <w:sz w:val="15"/>
                  <w:szCs w:val="15"/>
                  <w:lang w:eastAsia="zh-CN"/>
                </w:rPr>
                <w:t>传输规划人员</w:t>
              </w:r>
            </w:ins>
            <w:r>
              <w:rPr>
                <w:rFonts w:ascii="宋体" w:eastAsia="宋体" w:hAnsi="宋体" w:cs="宋体"/>
                <w:sz w:val="15"/>
                <w:szCs w:val="15"/>
                <w:lang w:eastAsia="zh-CN"/>
              </w:rPr>
              <w:t>可以接受的型号；</w:t>
            </w:r>
          </w:p>
        </w:tc>
      </w:tr>
      <w:tr w:rsidR="006B326C" w14:paraId="52EF3BA9" w14:textId="77777777">
        <w:trPr>
          <w:trHeight w:hRule="exact" w:val="393"/>
        </w:trPr>
        <w:tc>
          <w:tcPr>
            <w:tcW w:w="739" w:type="dxa"/>
            <w:vMerge/>
            <w:tcBorders>
              <w:left w:val="single" w:sz="3" w:space="0" w:color="000000"/>
              <w:right w:val="single" w:sz="3" w:space="0" w:color="000000"/>
            </w:tcBorders>
          </w:tcPr>
          <w:p w14:paraId="7078F268"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6AF86169" w14:textId="57BB9C53" w:rsidR="006B326C" w:rsidRDefault="009B4794">
            <w:pPr>
              <w:pStyle w:val="TableParagraph"/>
              <w:spacing w:line="177" w:lineRule="exact"/>
              <w:ind w:left="82"/>
              <w:rPr>
                <w:rFonts w:ascii="宋体" w:eastAsia="宋体" w:hAnsi="宋体" w:cs="宋体"/>
                <w:sz w:val="15"/>
                <w:szCs w:val="15"/>
                <w:lang w:eastAsia="zh-CN"/>
              </w:rPr>
            </w:pPr>
            <w:del w:id="345" w:author="378653276@qq.com" w:date="2021-04-20T23:30:00Z">
              <w:r w:rsidDel="00EC7974">
                <w:rPr>
                  <w:rFonts w:ascii="宋体" w:eastAsia="宋体" w:hAnsi="宋体" w:cs="宋体"/>
                  <w:w w:val="105"/>
                  <w:sz w:val="15"/>
                  <w:szCs w:val="15"/>
                  <w:lang w:eastAsia="zh-CN"/>
                </w:rPr>
                <w:delText>发电机业主</w:delText>
              </w:r>
            </w:del>
            <w:ins w:id="346"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向</w:t>
            </w:r>
            <w:del w:id="347" w:author="378653276@qq.com" w:date="2021-04-20T22:30:00Z">
              <w:r w:rsidDel="0067247E">
                <w:rPr>
                  <w:rFonts w:ascii="宋体" w:eastAsia="宋体" w:hAnsi="宋体" w:cs="宋体"/>
                  <w:w w:val="105"/>
                  <w:sz w:val="15"/>
                  <w:szCs w:val="15"/>
                  <w:lang w:eastAsia="zh-CN"/>
                </w:rPr>
                <w:delText>传输规划师</w:delText>
              </w:r>
            </w:del>
            <w:ins w:id="348"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提供了</w:t>
            </w:r>
          </w:p>
          <w:p w14:paraId="55BDED0F" w14:textId="77777777"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一个经过验证的模型，该</w:t>
            </w:r>
            <w:proofErr w:type="gramStart"/>
            <w:r>
              <w:rPr>
                <w:rFonts w:ascii="宋体" w:eastAsia="宋体" w:hAnsi="宋体" w:cs="宋体"/>
                <w:w w:val="105"/>
                <w:sz w:val="15"/>
                <w:szCs w:val="15"/>
                <w:lang w:eastAsia="zh-CN"/>
              </w:rPr>
              <w:t>模型省</w:t>
            </w:r>
            <w:proofErr w:type="gramEnd"/>
          </w:p>
        </w:tc>
        <w:tc>
          <w:tcPr>
            <w:tcW w:w="2505" w:type="dxa"/>
            <w:tcBorders>
              <w:top w:val="nil"/>
              <w:left w:val="single" w:sz="3" w:space="0" w:color="000000"/>
              <w:bottom w:val="nil"/>
              <w:right w:val="single" w:sz="3" w:space="0" w:color="000000"/>
            </w:tcBorders>
          </w:tcPr>
          <w:p w14:paraId="723C3249" w14:textId="5368FCCF" w:rsidR="006B326C" w:rsidRDefault="009B4794">
            <w:pPr>
              <w:pStyle w:val="TableParagraph"/>
              <w:spacing w:line="177" w:lineRule="exact"/>
              <w:ind w:left="81"/>
              <w:rPr>
                <w:rFonts w:ascii="宋体" w:eastAsia="宋体" w:hAnsi="宋体" w:cs="宋体"/>
                <w:sz w:val="15"/>
                <w:szCs w:val="15"/>
                <w:lang w:eastAsia="zh-CN"/>
              </w:rPr>
            </w:pPr>
            <w:del w:id="349" w:author="378653276@qq.com" w:date="2021-04-20T23:30:00Z">
              <w:r w:rsidDel="00EC7974">
                <w:rPr>
                  <w:rFonts w:ascii="宋体" w:eastAsia="宋体" w:hAnsi="宋体" w:cs="宋体"/>
                  <w:w w:val="105"/>
                  <w:sz w:val="15"/>
                  <w:szCs w:val="15"/>
                  <w:lang w:eastAsia="zh-CN"/>
                </w:rPr>
                <w:delText>发电机业主</w:delText>
              </w:r>
            </w:del>
            <w:ins w:id="350"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向</w:t>
            </w:r>
            <w:del w:id="351" w:author="378653276@qq.com" w:date="2021-04-20T22:30:00Z">
              <w:r w:rsidDel="0067247E">
                <w:rPr>
                  <w:rFonts w:ascii="宋体" w:eastAsia="宋体" w:hAnsi="宋体" w:cs="宋体"/>
                  <w:w w:val="105"/>
                  <w:sz w:val="15"/>
                  <w:szCs w:val="15"/>
                  <w:lang w:eastAsia="zh-CN"/>
                </w:rPr>
                <w:delText>传输规划师</w:delText>
              </w:r>
            </w:del>
            <w:ins w:id="352"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提供了</w:t>
            </w:r>
          </w:p>
          <w:p w14:paraId="0A62128F" w14:textId="77777777" w:rsidR="006B326C" w:rsidRDefault="009B4794">
            <w:pPr>
              <w:pStyle w:val="TableParagraph"/>
              <w:spacing w:before="4"/>
              <w:ind w:left="81"/>
              <w:rPr>
                <w:rFonts w:ascii="宋体" w:eastAsia="宋体" w:hAnsi="宋体" w:cs="宋体"/>
                <w:sz w:val="15"/>
                <w:szCs w:val="15"/>
                <w:lang w:eastAsia="zh-CN"/>
              </w:rPr>
            </w:pPr>
            <w:r>
              <w:rPr>
                <w:rFonts w:ascii="宋体" w:eastAsia="宋体" w:hAnsi="宋体" w:cs="宋体"/>
                <w:w w:val="105"/>
                <w:sz w:val="15"/>
                <w:szCs w:val="15"/>
                <w:lang w:eastAsia="zh-CN"/>
              </w:rPr>
              <w:t>一个经过验证的模型，其中省略</w:t>
            </w:r>
          </w:p>
        </w:tc>
        <w:tc>
          <w:tcPr>
            <w:tcW w:w="2505" w:type="dxa"/>
            <w:tcBorders>
              <w:top w:val="nil"/>
              <w:left w:val="single" w:sz="3" w:space="0" w:color="000000"/>
              <w:bottom w:val="nil"/>
              <w:right w:val="single" w:sz="3" w:space="0" w:color="000000"/>
            </w:tcBorders>
          </w:tcPr>
          <w:p w14:paraId="6F6EAB1F" w14:textId="7DB7772C" w:rsidR="006B326C" w:rsidRDefault="009B4794">
            <w:pPr>
              <w:pStyle w:val="TableParagraph"/>
              <w:spacing w:line="177" w:lineRule="exact"/>
              <w:ind w:left="79"/>
              <w:rPr>
                <w:rFonts w:ascii="宋体" w:eastAsia="宋体" w:hAnsi="宋体" w:cs="宋体"/>
                <w:sz w:val="15"/>
                <w:szCs w:val="15"/>
                <w:lang w:eastAsia="zh-CN"/>
              </w:rPr>
            </w:pPr>
            <w:del w:id="353" w:author="378653276@qq.com" w:date="2021-04-20T23:30:00Z">
              <w:r w:rsidDel="00EC7974">
                <w:rPr>
                  <w:rFonts w:ascii="宋体" w:eastAsia="宋体" w:hAnsi="宋体" w:cs="宋体"/>
                  <w:w w:val="105"/>
                  <w:sz w:val="15"/>
                  <w:szCs w:val="15"/>
                  <w:lang w:eastAsia="zh-CN"/>
                </w:rPr>
                <w:delText>发电机业主</w:delText>
              </w:r>
            </w:del>
            <w:ins w:id="354"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del w:id="355" w:author="378653276@qq.com" w:date="2021-04-20T22:30:00Z">
              <w:r w:rsidDel="0067247E">
                <w:rPr>
                  <w:rFonts w:ascii="宋体" w:eastAsia="宋体" w:hAnsi="宋体" w:cs="宋体"/>
                  <w:w w:val="105"/>
                  <w:sz w:val="15"/>
                  <w:szCs w:val="15"/>
                  <w:lang w:eastAsia="zh-CN"/>
                </w:rPr>
                <w:delText>传输规划师</w:delText>
              </w:r>
            </w:del>
            <w:ins w:id="356" w:author="378653276@qq.com" w:date="2021-04-20T22:30:00Z">
              <w:r w:rsidR="0067247E">
                <w:rPr>
                  <w:rFonts w:ascii="宋体" w:eastAsia="宋体" w:hAnsi="宋体" w:cs="宋体"/>
                  <w:w w:val="105"/>
                  <w:sz w:val="15"/>
                  <w:szCs w:val="15"/>
                  <w:lang w:eastAsia="zh-CN"/>
                </w:rPr>
                <w:t>传输规划人员</w:t>
              </w:r>
            </w:ins>
            <w:proofErr w:type="gramStart"/>
            <w:r>
              <w:rPr>
                <w:rFonts w:ascii="宋体" w:eastAsia="宋体" w:hAnsi="宋体" w:cs="宋体"/>
                <w:w w:val="105"/>
                <w:sz w:val="15"/>
                <w:szCs w:val="15"/>
                <w:lang w:eastAsia="zh-CN"/>
              </w:rPr>
              <w:t>验</w:t>
            </w:r>
            <w:proofErr w:type="gramEnd"/>
          </w:p>
          <w:p w14:paraId="03A7C6CA" w14:textId="77777777" w:rsidR="006B326C" w:rsidRDefault="009B4794">
            <w:pPr>
              <w:pStyle w:val="TableParagraph"/>
              <w:spacing w:before="4"/>
              <w:ind w:left="79"/>
              <w:rPr>
                <w:rFonts w:ascii="宋体" w:eastAsia="宋体" w:hAnsi="宋体" w:cs="宋体"/>
                <w:sz w:val="15"/>
                <w:szCs w:val="15"/>
                <w:lang w:eastAsia="zh-CN"/>
              </w:rPr>
            </w:pPr>
            <w:r>
              <w:rPr>
                <w:rFonts w:ascii="宋体" w:eastAsia="宋体" w:hAnsi="宋体" w:cs="宋体"/>
                <w:w w:val="105"/>
                <w:sz w:val="15"/>
                <w:szCs w:val="15"/>
                <w:lang w:eastAsia="zh-CN"/>
              </w:rPr>
              <w:t>证的模型，其中省略了需求R2，</w:t>
            </w:r>
          </w:p>
        </w:tc>
        <w:tc>
          <w:tcPr>
            <w:tcW w:w="2923" w:type="dxa"/>
            <w:tcBorders>
              <w:top w:val="nil"/>
              <w:left w:val="single" w:sz="3" w:space="0" w:color="000000"/>
              <w:bottom w:val="nil"/>
              <w:right w:val="single" w:sz="3" w:space="0" w:color="000000"/>
            </w:tcBorders>
          </w:tcPr>
          <w:p w14:paraId="5681F70B" w14:textId="77777777" w:rsidR="006B326C" w:rsidRDefault="009B4794">
            <w:pPr>
              <w:pStyle w:val="TableParagraph"/>
              <w:spacing w:before="75"/>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080FE8D9" w14:textId="77777777">
        <w:trPr>
          <w:trHeight w:hRule="exact" w:val="201"/>
        </w:trPr>
        <w:tc>
          <w:tcPr>
            <w:tcW w:w="739" w:type="dxa"/>
            <w:vMerge/>
            <w:tcBorders>
              <w:left w:val="single" w:sz="3" w:space="0" w:color="000000"/>
              <w:right w:val="single" w:sz="3" w:space="0" w:color="000000"/>
            </w:tcBorders>
          </w:tcPr>
          <w:p w14:paraId="3ED093FE" w14:textId="77777777" w:rsidR="006B326C" w:rsidRDefault="006B326C"/>
        </w:tc>
        <w:tc>
          <w:tcPr>
            <w:tcW w:w="2365" w:type="dxa"/>
            <w:tcBorders>
              <w:top w:val="nil"/>
              <w:left w:val="single" w:sz="3" w:space="0" w:color="000000"/>
              <w:bottom w:val="nil"/>
              <w:right w:val="single" w:sz="3" w:space="0" w:color="000000"/>
            </w:tcBorders>
          </w:tcPr>
          <w:p w14:paraId="62CA49B1" w14:textId="77777777"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略了需求R2，子部件2.1.1中确</w:t>
            </w:r>
          </w:p>
        </w:tc>
        <w:tc>
          <w:tcPr>
            <w:tcW w:w="2505" w:type="dxa"/>
            <w:tcBorders>
              <w:top w:val="nil"/>
              <w:left w:val="single" w:sz="3" w:space="0" w:color="000000"/>
              <w:bottom w:val="nil"/>
              <w:right w:val="single" w:sz="3" w:space="0" w:color="000000"/>
            </w:tcBorders>
          </w:tcPr>
          <w:p w14:paraId="057A0404" w14:textId="77777777" w:rsidR="006B326C" w:rsidRDefault="009B4794">
            <w:pPr>
              <w:pStyle w:val="TableParagraph"/>
              <w:spacing w:line="184" w:lineRule="exact"/>
              <w:ind w:left="81"/>
              <w:rPr>
                <w:rFonts w:ascii="宋体" w:eastAsia="宋体" w:hAnsi="宋体" w:cs="宋体"/>
                <w:sz w:val="15"/>
                <w:szCs w:val="15"/>
              </w:rPr>
            </w:pPr>
            <w:r>
              <w:rPr>
                <w:rFonts w:ascii="宋体" w:eastAsia="宋体" w:hAnsi="宋体" w:cs="宋体"/>
                <w:w w:val="105"/>
                <w:sz w:val="15"/>
                <w:szCs w:val="15"/>
              </w:rPr>
              <w:t>了需求R2，子部件2.1.1中确定</w:t>
            </w:r>
          </w:p>
        </w:tc>
        <w:tc>
          <w:tcPr>
            <w:tcW w:w="2505" w:type="dxa"/>
            <w:tcBorders>
              <w:top w:val="nil"/>
              <w:left w:val="single" w:sz="3" w:space="0" w:color="000000"/>
              <w:bottom w:val="nil"/>
              <w:right w:val="single" w:sz="3" w:space="0" w:color="000000"/>
            </w:tcBorders>
          </w:tcPr>
          <w:p w14:paraId="34F8B278" w14:textId="77777777" w:rsidR="006B326C" w:rsidRDefault="009B4794">
            <w:pPr>
              <w:pStyle w:val="TableParagraph"/>
              <w:spacing w:line="184" w:lineRule="exact"/>
              <w:ind w:left="79"/>
              <w:rPr>
                <w:rFonts w:ascii="宋体" w:eastAsia="宋体" w:hAnsi="宋体" w:cs="宋体"/>
                <w:sz w:val="15"/>
                <w:szCs w:val="15"/>
                <w:lang w:eastAsia="zh-CN"/>
              </w:rPr>
            </w:pPr>
            <w:r>
              <w:rPr>
                <w:rFonts w:ascii="宋体" w:eastAsia="宋体" w:hAnsi="宋体" w:cs="宋体"/>
                <w:w w:val="105"/>
                <w:sz w:val="15"/>
                <w:szCs w:val="15"/>
                <w:lang w:eastAsia="zh-CN"/>
              </w:rPr>
              <w:t>子部件2.1.1中确定的五个部分中</w:t>
            </w:r>
          </w:p>
        </w:tc>
        <w:tc>
          <w:tcPr>
            <w:tcW w:w="2923" w:type="dxa"/>
            <w:tcBorders>
              <w:top w:val="nil"/>
              <w:left w:val="single" w:sz="3" w:space="0" w:color="000000"/>
              <w:bottom w:val="nil"/>
              <w:right w:val="single" w:sz="3" w:space="0" w:color="000000"/>
            </w:tcBorders>
          </w:tcPr>
          <w:p w14:paraId="43E37518" w14:textId="77D86F8B" w:rsidR="006B326C" w:rsidRDefault="009B4794">
            <w:pPr>
              <w:pStyle w:val="TableParagraph"/>
              <w:spacing w:line="170" w:lineRule="exact"/>
              <w:ind w:left="78"/>
              <w:rPr>
                <w:rFonts w:ascii="宋体" w:eastAsia="宋体" w:hAnsi="宋体" w:cs="宋体"/>
                <w:sz w:val="15"/>
                <w:szCs w:val="15"/>
                <w:lang w:eastAsia="zh-CN"/>
              </w:rPr>
            </w:pPr>
            <w:del w:id="357" w:author="378653276@qq.com" w:date="2021-04-20T22:30:00Z">
              <w:r w:rsidDel="0067247E">
                <w:rPr>
                  <w:rFonts w:ascii="宋体" w:eastAsia="宋体" w:hAnsi="宋体" w:cs="宋体"/>
                  <w:w w:val="105"/>
                  <w:sz w:val="15"/>
                  <w:szCs w:val="15"/>
                  <w:lang w:eastAsia="zh-CN"/>
                </w:rPr>
                <w:delText>发电机所有者</w:delText>
              </w:r>
            </w:del>
            <w:ins w:id="358"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del w:id="359" w:author="378653276@qq.com" w:date="2021-04-20T22:30:00Z">
              <w:r w:rsidDel="0067247E">
                <w:rPr>
                  <w:rFonts w:ascii="宋体" w:eastAsia="宋体" w:hAnsi="宋体" w:cs="宋体"/>
                  <w:w w:val="105"/>
                  <w:sz w:val="15"/>
                  <w:szCs w:val="15"/>
                  <w:lang w:eastAsia="zh-CN"/>
                </w:rPr>
                <w:delText>传输规划师</w:delText>
              </w:r>
            </w:del>
            <w:ins w:id="360"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验证模</w:t>
            </w:r>
          </w:p>
        </w:tc>
      </w:tr>
      <w:tr w:rsidR="006B326C" w14:paraId="27F9AB20" w14:textId="77777777">
        <w:trPr>
          <w:trHeight w:hRule="exact" w:val="200"/>
        </w:trPr>
        <w:tc>
          <w:tcPr>
            <w:tcW w:w="739" w:type="dxa"/>
            <w:vMerge/>
            <w:tcBorders>
              <w:left w:val="single" w:sz="3" w:space="0" w:color="000000"/>
              <w:right w:val="single" w:sz="3" w:space="0" w:color="000000"/>
            </w:tcBorders>
          </w:tcPr>
          <w:p w14:paraId="6564791D"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A8734C9" w14:textId="77777777" w:rsidR="006B326C" w:rsidRDefault="009B4794">
            <w:pPr>
              <w:pStyle w:val="TableParagraph"/>
              <w:spacing w:line="184" w:lineRule="exact"/>
              <w:ind w:left="82"/>
              <w:rPr>
                <w:rFonts w:ascii="宋体" w:eastAsia="宋体" w:hAnsi="宋体" w:cs="宋体"/>
                <w:sz w:val="15"/>
                <w:szCs w:val="15"/>
                <w:lang w:eastAsia="zh-CN"/>
              </w:rPr>
            </w:pPr>
            <w:r>
              <w:rPr>
                <w:rFonts w:ascii="宋体" w:eastAsia="宋体" w:hAnsi="宋体" w:cs="宋体"/>
                <w:w w:val="105"/>
                <w:sz w:val="15"/>
                <w:szCs w:val="15"/>
                <w:lang w:eastAsia="zh-CN"/>
              </w:rPr>
              <w:t>定的五个部分中的一个，直到</w:t>
            </w:r>
          </w:p>
        </w:tc>
        <w:tc>
          <w:tcPr>
            <w:tcW w:w="2505" w:type="dxa"/>
            <w:tcBorders>
              <w:top w:val="nil"/>
              <w:left w:val="single" w:sz="3" w:space="0" w:color="000000"/>
              <w:bottom w:val="nil"/>
              <w:right w:val="single" w:sz="3" w:space="0" w:color="000000"/>
            </w:tcBorders>
          </w:tcPr>
          <w:p w14:paraId="1000E867" w14:textId="77777777" w:rsidR="006B326C" w:rsidRDefault="009B4794">
            <w:pPr>
              <w:pStyle w:val="TableParagraph"/>
              <w:spacing w:line="184"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的五个部分中的两个部分，直到</w:t>
            </w:r>
          </w:p>
        </w:tc>
        <w:tc>
          <w:tcPr>
            <w:tcW w:w="2505" w:type="dxa"/>
            <w:vMerge w:val="restart"/>
            <w:tcBorders>
              <w:top w:val="nil"/>
              <w:left w:val="single" w:sz="3" w:space="0" w:color="000000"/>
              <w:right w:val="single" w:sz="3" w:space="0" w:color="000000"/>
            </w:tcBorders>
          </w:tcPr>
          <w:p w14:paraId="0DE061AE" w14:textId="77777777" w:rsidR="006B326C" w:rsidRDefault="009B4794">
            <w:pPr>
              <w:pStyle w:val="TableParagraph"/>
              <w:spacing w:line="184" w:lineRule="exact"/>
              <w:ind w:left="79"/>
              <w:rPr>
                <w:rFonts w:ascii="宋体" w:eastAsia="宋体" w:hAnsi="宋体" w:cs="宋体"/>
                <w:sz w:val="15"/>
                <w:szCs w:val="15"/>
              </w:rPr>
            </w:pPr>
            <w:r>
              <w:rPr>
                <w:rFonts w:ascii="宋体" w:eastAsia="宋体" w:hAnsi="宋体" w:cs="宋体"/>
                <w:w w:val="105"/>
                <w:sz w:val="15"/>
                <w:szCs w:val="15"/>
              </w:rPr>
              <w:t>的三个，直到2.1.5。</w:t>
            </w:r>
          </w:p>
        </w:tc>
        <w:tc>
          <w:tcPr>
            <w:tcW w:w="2923" w:type="dxa"/>
            <w:tcBorders>
              <w:top w:val="nil"/>
              <w:left w:val="single" w:sz="3" w:space="0" w:color="000000"/>
              <w:bottom w:val="nil"/>
              <w:right w:val="single" w:sz="3" w:space="0" w:color="000000"/>
            </w:tcBorders>
          </w:tcPr>
          <w:p w14:paraId="741014C4" w14:textId="77777777" w:rsidR="006B326C" w:rsidRDefault="009B4794">
            <w:pPr>
              <w:pStyle w:val="TableParagraph"/>
              <w:spacing w:line="171" w:lineRule="exact"/>
              <w:ind w:left="78"/>
              <w:rPr>
                <w:rFonts w:ascii="宋体" w:eastAsia="宋体" w:hAnsi="宋体" w:cs="宋体"/>
                <w:sz w:val="15"/>
                <w:szCs w:val="15"/>
                <w:lang w:eastAsia="zh-CN"/>
              </w:rPr>
            </w:pPr>
            <w:r>
              <w:rPr>
                <w:rFonts w:ascii="宋体" w:eastAsia="宋体" w:hAnsi="宋体" w:cs="宋体"/>
                <w:w w:val="105"/>
                <w:sz w:val="15"/>
                <w:szCs w:val="15"/>
                <w:lang w:eastAsia="zh-CN"/>
              </w:rPr>
              <w:t>型，该模型省略了需求R2、子部件2.1.1</w:t>
            </w:r>
          </w:p>
        </w:tc>
      </w:tr>
      <w:tr w:rsidR="006B326C" w14:paraId="43265320" w14:textId="77777777">
        <w:trPr>
          <w:trHeight w:hRule="exact" w:val="200"/>
        </w:trPr>
        <w:tc>
          <w:tcPr>
            <w:tcW w:w="739" w:type="dxa"/>
            <w:vMerge/>
            <w:tcBorders>
              <w:left w:val="single" w:sz="3" w:space="0" w:color="000000"/>
              <w:right w:val="single" w:sz="3" w:space="0" w:color="000000"/>
            </w:tcBorders>
          </w:tcPr>
          <w:p w14:paraId="3026B149"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576BFC02" w14:textId="77777777"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2.1.5。</w:t>
            </w:r>
          </w:p>
        </w:tc>
        <w:tc>
          <w:tcPr>
            <w:tcW w:w="2505" w:type="dxa"/>
            <w:vMerge w:val="restart"/>
            <w:tcBorders>
              <w:top w:val="nil"/>
              <w:left w:val="single" w:sz="3" w:space="0" w:color="000000"/>
              <w:right w:val="single" w:sz="3" w:space="0" w:color="000000"/>
            </w:tcBorders>
          </w:tcPr>
          <w:p w14:paraId="64AFC54C" w14:textId="77777777" w:rsidR="006B326C" w:rsidRDefault="009B4794">
            <w:pPr>
              <w:pStyle w:val="TableParagraph"/>
              <w:spacing w:line="184" w:lineRule="exact"/>
              <w:ind w:left="81"/>
              <w:rPr>
                <w:rFonts w:ascii="宋体" w:eastAsia="宋体" w:hAnsi="宋体" w:cs="宋体"/>
                <w:sz w:val="15"/>
                <w:szCs w:val="15"/>
              </w:rPr>
            </w:pPr>
            <w:r>
              <w:rPr>
                <w:rFonts w:ascii="宋体" w:eastAsia="宋体" w:hAnsi="宋体" w:cs="宋体"/>
                <w:w w:val="105"/>
                <w:sz w:val="15"/>
                <w:szCs w:val="15"/>
              </w:rPr>
              <w:t>2.1.5。</w:t>
            </w:r>
          </w:p>
        </w:tc>
        <w:tc>
          <w:tcPr>
            <w:tcW w:w="2505" w:type="dxa"/>
            <w:vMerge/>
            <w:tcBorders>
              <w:left w:val="single" w:sz="3" w:space="0" w:color="000000"/>
              <w:right w:val="single" w:sz="3" w:space="0" w:color="000000"/>
            </w:tcBorders>
          </w:tcPr>
          <w:p w14:paraId="4630D604" w14:textId="77777777" w:rsidR="006B326C" w:rsidRDefault="006B326C"/>
        </w:tc>
        <w:tc>
          <w:tcPr>
            <w:tcW w:w="2923" w:type="dxa"/>
            <w:tcBorders>
              <w:top w:val="nil"/>
              <w:left w:val="single" w:sz="3" w:space="0" w:color="000000"/>
              <w:bottom w:val="nil"/>
              <w:right w:val="single" w:sz="3" w:space="0" w:color="000000"/>
            </w:tcBorders>
          </w:tcPr>
          <w:p w14:paraId="5A8F3663" w14:textId="77777777" w:rsidR="006B326C" w:rsidRDefault="009B4794">
            <w:pPr>
              <w:pStyle w:val="TableParagraph"/>
              <w:spacing w:line="171" w:lineRule="exact"/>
              <w:ind w:left="78"/>
              <w:rPr>
                <w:rFonts w:ascii="宋体" w:eastAsia="宋体" w:hAnsi="宋体" w:cs="宋体"/>
                <w:sz w:val="15"/>
                <w:szCs w:val="15"/>
                <w:lang w:eastAsia="zh-CN"/>
              </w:rPr>
            </w:pPr>
            <w:r>
              <w:rPr>
                <w:rFonts w:ascii="宋体" w:eastAsia="宋体" w:hAnsi="宋体" w:cs="宋体"/>
                <w:w w:val="105"/>
                <w:sz w:val="15"/>
                <w:szCs w:val="15"/>
                <w:lang w:eastAsia="zh-CN"/>
              </w:rPr>
              <w:t>至2.1.5中确定的五个部件中的四个或四</w:t>
            </w:r>
          </w:p>
        </w:tc>
      </w:tr>
      <w:tr w:rsidR="006B326C" w14:paraId="7ED5B637" w14:textId="77777777">
        <w:trPr>
          <w:trHeight w:hRule="exact" w:val="759"/>
        </w:trPr>
        <w:tc>
          <w:tcPr>
            <w:tcW w:w="739" w:type="dxa"/>
            <w:vMerge/>
            <w:tcBorders>
              <w:left w:val="single" w:sz="3" w:space="0" w:color="000000"/>
              <w:bottom w:val="single" w:sz="3" w:space="0" w:color="000000"/>
              <w:right w:val="single" w:sz="3" w:space="0" w:color="000000"/>
            </w:tcBorders>
          </w:tcPr>
          <w:p w14:paraId="304FC054"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7E9217D9"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45A9EF05"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23437127" w14:textId="77777777" w:rsidR="006B326C" w:rsidRDefault="006B326C">
            <w:pPr>
              <w:rPr>
                <w:lang w:eastAsia="zh-CN"/>
              </w:rPr>
            </w:pPr>
          </w:p>
        </w:tc>
        <w:tc>
          <w:tcPr>
            <w:tcW w:w="2923" w:type="dxa"/>
            <w:tcBorders>
              <w:top w:val="nil"/>
              <w:left w:val="single" w:sz="3" w:space="0" w:color="000000"/>
              <w:bottom w:val="single" w:sz="3" w:space="0" w:color="000000"/>
              <w:right w:val="single" w:sz="3" w:space="0" w:color="000000"/>
            </w:tcBorders>
          </w:tcPr>
          <w:p w14:paraId="6D58B2F1" w14:textId="77777777" w:rsidR="006B326C" w:rsidRDefault="009B4794">
            <w:pPr>
              <w:pStyle w:val="TableParagraph"/>
              <w:spacing w:line="171" w:lineRule="exact"/>
              <w:ind w:left="78"/>
              <w:rPr>
                <w:rFonts w:ascii="宋体" w:eastAsia="宋体" w:hAnsi="宋体" w:cs="宋体"/>
                <w:sz w:val="15"/>
                <w:szCs w:val="15"/>
              </w:rPr>
            </w:pPr>
            <w:proofErr w:type="spellStart"/>
            <w:r>
              <w:rPr>
                <w:rFonts w:ascii="宋体" w:eastAsia="宋体" w:hAnsi="宋体" w:cs="宋体"/>
                <w:w w:val="105"/>
                <w:sz w:val="15"/>
                <w:szCs w:val="15"/>
              </w:rPr>
              <w:t>个以上</w:t>
            </w:r>
            <w:proofErr w:type="spellEnd"/>
            <w:r>
              <w:rPr>
                <w:rFonts w:ascii="宋体" w:eastAsia="宋体" w:hAnsi="宋体" w:cs="宋体"/>
                <w:w w:val="105"/>
                <w:sz w:val="15"/>
                <w:szCs w:val="15"/>
              </w:rPr>
              <w:t>。</w:t>
            </w:r>
          </w:p>
        </w:tc>
      </w:tr>
    </w:tbl>
    <w:p w14:paraId="67BC671F" w14:textId="77777777" w:rsidR="006B326C" w:rsidRDefault="006B326C">
      <w:pPr>
        <w:rPr>
          <w:rFonts w:ascii="宋体" w:eastAsia="宋体" w:hAnsi="宋体" w:cs="宋体"/>
          <w:b/>
          <w:bCs/>
          <w:sz w:val="20"/>
          <w:szCs w:val="20"/>
        </w:rPr>
      </w:pPr>
    </w:p>
    <w:p w14:paraId="41CCF5F1" w14:textId="77777777" w:rsidR="006B326C" w:rsidRDefault="006B326C">
      <w:pPr>
        <w:rPr>
          <w:rFonts w:ascii="宋体" w:eastAsia="宋体" w:hAnsi="宋体" w:cs="宋体"/>
          <w:b/>
          <w:bCs/>
          <w:sz w:val="20"/>
          <w:szCs w:val="20"/>
        </w:rPr>
      </w:pPr>
    </w:p>
    <w:p w14:paraId="6F03E4AE" w14:textId="77777777" w:rsidR="006B326C" w:rsidRDefault="006B326C">
      <w:pPr>
        <w:rPr>
          <w:rFonts w:ascii="宋体" w:eastAsia="宋体" w:hAnsi="宋体" w:cs="宋体"/>
          <w:b/>
          <w:bCs/>
          <w:sz w:val="20"/>
          <w:szCs w:val="20"/>
        </w:rPr>
      </w:pPr>
    </w:p>
    <w:p w14:paraId="0368E804" w14:textId="77777777" w:rsidR="006B326C" w:rsidRDefault="006B326C">
      <w:pPr>
        <w:rPr>
          <w:rFonts w:ascii="宋体" w:eastAsia="宋体" w:hAnsi="宋体" w:cs="宋体"/>
          <w:b/>
          <w:bCs/>
          <w:sz w:val="20"/>
          <w:szCs w:val="20"/>
        </w:rPr>
      </w:pPr>
    </w:p>
    <w:p w14:paraId="6A999E38" w14:textId="77777777" w:rsidR="006B326C" w:rsidRDefault="006B326C">
      <w:pPr>
        <w:rPr>
          <w:rFonts w:ascii="宋体" w:eastAsia="宋体" w:hAnsi="宋体" w:cs="宋体"/>
          <w:b/>
          <w:bCs/>
          <w:sz w:val="20"/>
          <w:szCs w:val="20"/>
        </w:rPr>
      </w:pPr>
    </w:p>
    <w:p w14:paraId="2257B019" w14:textId="77777777" w:rsidR="006B326C" w:rsidRDefault="006B326C">
      <w:pPr>
        <w:rPr>
          <w:rFonts w:ascii="宋体" w:eastAsia="宋体" w:hAnsi="宋体" w:cs="宋体"/>
          <w:b/>
          <w:bCs/>
          <w:sz w:val="20"/>
          <w:szCs w:val="20"/>
        </w:rPr>
      </w:pPr>
    </w:p>
    <w:p w14:paraId="190B7C30" w14:textId="77777777" w:rsidR="006B326C" w:rsidRDefault="006B326C">
      <w:pPr>
        <w:rPr>
          <w:rFonts w:ascii="宋体" w:eastAsia="宋体" w:hAnsi="宋体" w:cs="宋体"/>
          <w:b/>
          <w:bCs/>
          <w:sz w:val="20"/>
          <w:szCs w:val="20"/>
        </w:rPr>
      </w:pPr>
    </w:p>
    <w:p w14:paraId="68A7ED64" w14:textId="77777777" w:rsidR="006B326C" w:rsidRDefault="006B326C">
      <w:pPr>
        <w:spacing w:before="6"/>
        <w:rPr>
          <w:rFonts w:ascii="宋体" w:eastAsia="宋体" w:hAnsi="宋体" w:cs="宋体"/>
          <w:b/>
          <w:bCs/>
          <w:sz w:val="17"/>
          <w:szCs w:val="17"/>
        </w:rPr>
      </w:pPr>
    </w:p>
    <w:p w14:paraId="0D4AF8C3" w14:textId="77777777" w:rsidR="006B326C" w:rsidRDefault="009B4794">
      <w:pPr>
        <w:ind w:left="6957"/>
        <w:rPr>
          <w:rFonts w:ascii="宋体" w:eastAsia="宋体" w:hAnsi="宋体" w:cs="宋体"/>
          <w:sz w:val="14"/>
          <w:szCs w:val="14"/>
        </w:rPr>
      </w:pPr>
      <w:r>
        <w:rPr>
          <w:rFonts w:ascii="Times New Roman" w:eastAsia="Times New Roman" w:hAnsi="Times New Roman" w:cs="Times New Roman"/>
          <w:sz w:val="14"/>
          <w:szCs w:val="14"/>
        </w:rPr>
        <w:t>8</w:t>
      </w:r>
      <w:r>
        <w:rPr>
          <w:rFonts w:ascii="宋体" w:eastAsia="宋体" w:hAnsi="宋体" w:cs="宋体"/>
          <w:b/>
          <w:bCs/>
          <w:sz w:val="14"/>
          <w:szCs w:val="14"/>
        </w:rPr>
        <w:t>第16页第10页</w:t>
      </w:r>
    </w:p>
    <w:p w14:paraId="103605BE" w14:textId="77777777" w:rsidR="006B326C" w:rsidRDefault="006B326C">
      <w:pPr>
        <w:rPr>
          <w:rFonts w:ascii="宋体" w:eastAsia="宋体" w:hAnsi="宋体" w:cs="宋体"/>
          <w:sz w:val="14"/>
          <w:szCs w:val="14"/>
        </w:rPr>
        <w:sectPr w:rsidR="006B326C">
          <w:headerReference w:type="default" r:id="rId18"/>
          <w:footerReference w:type="default" r:id="rId19"/>
          <w:pgSz w:w="12240" w:h="15840"/>
          <w:pgMar w:top="4160" w:right="480" w:bottom="280" w:left="500" w:header="3767" w:footer="0" w:gutter="0"/>
          <w:cols w:space="720"/>
        </w:sectPr>
      </w:pPr>
    </w:p>
    <w:p w14:paraId="038706A5" w14:textId="77777777" w:rsidR="006B326C" w:rsidRDefault="006B326C">
      <w:pPr>
        <w:spacing w:before="4"/>
        <w:rPr>
          <w:rFonts w:ascii="宋体" w:eastAsia="宋体" w:hAnsi="宋体" w:cs="宋体"/>
          <w:b/>
          <w:bCs/>
          <w:sz w:val="13"/>
          <w:szCs w:val="13"/>
        </w:rPr>
      </w:pPr>
    </w:p>
    <w:tbl>
      <w:tblPr>
        <w:tblStyle w:val="TableNormal"/>
        <w:tblW w:w="0" w:type="auto"/>
        <w:tblInd w:w="104" w:type="dxa"/>
        <w:tblLayout w:type="fixed"/>
        <w:tblLook w:val="01E0" w:firstRow="1" w:lastRow="1" w:firstColumn="1" w:lastColumn="1" w:noHBand="0" w:noVBand="0"/>
      </w:tblPr>
      <w:tblGrid>
        <w:gridCol w:w="739"/>
        <w:gridCol w:w="2365"/>
        <w:gridCol w:w="2505"/>
        <w:gridCol w:w="2505"/>
        <w:gridCol w:w="2923"/>
      </w:tblGrid>
      <w:tr w:rsidR="006B326C" w14:paraId="7EF016AE" w14:textId="77777777">
        <w:trPr>
          <w:trHeight w:hRule="exact" w:val="371"/>
        </w:trPr>
        <w:tc>
          <w:tcPr>
            <w:tcW w:w="739" w:type="dxa"/>
            <w:tcBorders>
              <w:top w:val="single" w:sz="3" w:space="0" w:color="000000"/>
              <w:left w:val="single" w:sz="3" w:space="0" w:color="000000"/>
              <w:bottom w:val="single" w:sz="3" w:space="0" w:color="000000"/>
              <w:right w:val="single" w:sz="3" w:space="0" w:color="000000"/>
            </w:tcBorders>
            <w:shd w:val="clear" w:color="auto" w:fill="5D85A9"/>
          </w:tcPr>
          <w:p w14:paraId="6E169964" w14:textId="77777777" w:rsidR="006B326C" w:rsidRDefault="009B4794">
            <w:pPr>
              <w:pStyle w:val="TableParagraph"/>
              <w:spacing w:before="72"/>
              <w:ind w:left="2"/>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5D85A9"/>
          </w:tcPr>
          <w:p w14:paraId="74078D08" w14:textId="77777777" w:rsidR="006B326C" w:rsidRDefault="009B4794">
            <w:pPr>
              <w:pStyle w:val="TableParagraph"/>
              <w:spacing w:before="72"/>
              <w:ind w:left="4"/>
              <w:jc w:val="center"/>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60BA67E9" w14:textId="77777777" w:rsidR="006B326C" w:rsidRDefault="009B4794">
            <w:pPr>
              <w:pStyle w:val="TableParagraph"/>
              <w:spacing w:before="72"/>
              <w:ind w:left="758"/>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6A314729" w14:textId="77777777" w:rsidR="006B326C" w:rsidRDefault="009B4794">
            <w:pPr>
              <w:pStyle w:val="TableParagraph"/>
              <w:spacing w:before="72"/>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923" w:type="dxa"/>
            <w:tcBorders>
              <w:top w:val="single" w:sz="3" w:space="0" w:color="000000"/>
              <w:left w:val="single" w:sz="3" w:space="0" w:color="000000"/>
              <w:bottom w:val="single" w:sz="3" w:space="0" w:color="000000"/>
              <w:right w:val="single" w:sz="3" w:space="0" w:color="000000"/>
            </w:tcBorders>
            <w:shd w:val="clear" w:color="auto" w:fill="5D85A9"/>
          </w:tcPr>
          <w:p w14:paraId="7F83D0D9" w14:textId="77777777" w:rsidR="006B326C" w:rsidRDefault="009B4794">
            <w:pPr>
              <w:pStyle w:val="TableParagraph"/>
              <w:spacing w:before="72"/>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ED903CD" w14:textId="77777777">
        <w:trPr>
          <w:trHeight w:hRule="exact" w:val="290"/>
        </w:trPr>
        <w:tc>
          <w:tcPr>
            <w:tcW w:w="739" w:type="dxa"/>
            <w:vMerge w:val="restart"/>
            <w:tcBorders>
              <w:top w:val="single" w:sz="3" w:space="0" w:color="000000"/>
              <w:left w:val="single" w:sz="3" w:space="0" w:color="000000"/>
              <w:right w:val="single" w:sz="3" w:space="0" w:color="000000"/>
            </w:tcBorders>
          </w:tcPr>
          <w:p w14:paraId="5BA3092B" w14:textId="77777777" w:rsidR="006B326C" w:rsidRDefault="009B4794">
            <w:pPr>
              <w:pStyle w:val="TableParagraph"/>
              <w:spacing w:before="70"/>
              <w:ind w:left="83"/>
              <w:rPr>
                <w:rFonts w:ascii="宋体" w:eastAsia="宋体" w:hAnsi="宋体" w:cs="宋体"/>
                <w:sz w:val="15"/>
                <w:szCs w:val="15"/>
              </w:rPr>
            </w:pPr>
            <w:r>
              <w:rPr>
                <w:rFonts w:ascii="宋体"/>
                <w:b/>
                <w:w w:val="105"/>
                <w:sz w:val="15"/>
              </w:rPr>
              <w:t>r3</w:t>
            </w:r>
          </w:p>
        </w:tc>
        <w:tc>
          <w:tcPr>
            <w:tcW w:w="2365" w:type="dxa"/>
            <w:tcBorders>
              <w:top w:val="single" w:sz="3" w:space="0" w:color="000000"/>
              <w:left w:val="single" w:sz="3" w:space="0" w:color="000000"/>
              <w:bottom w:val="nil"/>
              <w:right w:val="single" w:sz="3" w:space="0" w:color="000000"/>
            </w:tcBorders>
          </w:tcPr>
          <w:p w14:paraId="18A3AF7C" w14:textId="0263DB5C" w:rsidR="006B326C" w:rsidRDefault="009B4794">
            <w:pPr>
              <w:pStyle w:val="TableParagraph"/>
              <w:spacing w:before="66"/>
              <w:ind w:left="82"/>
              <w:rPr>
                <w:rFonts w:ascii="宋体" w:eastAsia="宋体" w:hAnsi="宋体" w:cs="宋体"/>
                <w:sz w:val="15"/>
                <w:szCs w:val="15"/>
                <w:lang w:eastAsia="zh-CN"/>
              </w:rPr>
            </w:pPr>
            <w:del w:id="363" w:author="378653276@qq.com" w:date="2021-04-20T23:30:00Z">
              <w:r w:rsidDel="00EC7974">
                <w:rPr>
                  <w:rFonts w:ascii="宋体" w:eastAsia="宋体" w:hAnsi="宋体" w:cs="宋体"/>
                  <w:w w:val="105"/>
                  <w:sz w:val="15"/>
                  <w:szCs w:val="15"/>
                  <w:lang w:eastAsia="zh-CN"/>
                </w:rPr>
                <w:delText>发电机业主</w:delText>
              </w:r>
            </w:del>
            <w:ins w:id="364"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提供书面答复超过90</w:t>
            </w:r>
          </w:p>
        </w:tc>
        <w:tc>
          <w:tcPr>
            <w:tcW w:w="2505" w:type="dxa"/>
            <w:tcBorders>
              <w:top w:val="single" w:sz="3" w:space="0" w:color="000000"/>
              <w:left w:val="single" w:sz="3" w:space="0" w:color="000000"/>
              <w:bottom w:val="nil"/>
              <w:right w:val="single" w:sz="3" w:space="0" w:color="000000"/>
            </w:tcBorders>
          </w:tcPr>
          <w:p w14:paraId="5A8FDAFF" w14:textId="4BE2FC03" w:rsidR="006B326C" w:rsidRDefault="009B4794">
            <w:pPr>
              <w:pStyle w:val="TableParagraph"/>
              <w:spacing w:before="66"/>
              <w:ind w:left="81"/>
              <w:rPr>
                <w:rFonts w:ascii="宋体" w:eastAsia="宋体" w:hAnsi="宋体" w:cs="宋体"/>
                <w:sz w:val="15"/>
                <w:szCs w:val="15"/>
                <w:lang w:eastAsia="zh-CN"/>
              </w:rPr>
            </w:pPr>
            <w:del w:id="365" w:author="378653276@qq.com" w:date="2021-04-20T23:30:00Z">
              <w:r w:rsidDel="00EC7974">
                <w:rPr>
                  <w:rFonts w:ascii="宋体" w:eastAsia="宋体" w:hAnsi="宋体" w:cs="宋体"/>
                  <w:w w:val="105"/>
                  <w:sz w:val="15"/>
                  <w:szCs w:val="15"/>
                  <w:lang w:eastAsia="zh-CN"/>
                </w:rPr>
                <w:delText>发电机业主</w:delText>
              </w:r>
            </w:del>
            <w:ins w:id="366"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提供书面答复超过120</w:t>
            </w:r>
          </w:p>
        </w:tc>
        <w:tc>
          <w:tcPr>
            <w:tcW w:w="2505" w:type="dxa"/>
            <w:tcBorders>
              <w:top w:val="single" w:sz="3" w:space="0" w:color="000000"/>
              <w:left w:val="single" w:sz="3" w:space="0" w:color="000000"/>
              <w:bottom w:val="nil"/>
              <w:right w:val="single" w:sz="3" w:space="0" w:color="000000"/>
            </w:tcBorders>
          </w:tcPr>
          <w:p w14:paraId="5BD15641" w14:textId="5DEAE3A5" w:rsidR="006B326C" w:rsidRDefault="009B4794">
            <w:pPr>
              <w:pStyle w:val="TableParagraph"/>
              <w:spacing w:before="66"/>
              <w:ind w:left="79"/>
              <w:rPr>
                <w:rFonts w:ascii="宋体" w:eastAsia="宋体" w:hAnsi="宋体" w:cs="宋体"/>
                <w:sz w:val="15"/>
                <w:szCs w:val="15"/>
                <w:lang w:eastAsia="zh-CN"/>
              </w:rPr>
            </w:pPr>
            <w:del w:id="367" w:author="378653276@qq.com" w:date="2021-04-20T23:30:00Z">
              <w:r w:rsidDel="00EC7974">
                <w:rPr>
                  <w:rFonts w:ascii="宋体" w:eastAsia="宋体" w:hAnsi="宋体" w:cs="宋体"/>
                  <w:w w:val="105"/>
                  <w:sz w:val="15"/>
                  <w:szCs w:val="15"/>
                  <w:lang w:eastAsia="zh-CN"/>
                </w:rPr>
                <w:delText>发电机业主</w:delText>
              </w:r>
            </w:del>
            <w:ins w:id="368"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提供书面答复超过150</w:t>
            </w:r>
          </w:p>
        </w:tc>
        <w:tc>
          <w:tcPr>
            <w:tcW w:w="2923" w:type="dxa"/>
            <w:tcBorders>
              <w:top w:val="single" w:sz="3" w:space="0" w:color="000000"/>
              <w:left w:val="single" w:sz="3" w:space="0" w:color="000000"/>
              <w:bottom w:val="nil"/>
              <w:right w:val="single" w:sz="3" w:space="0" w:color="000000"/>
            </w:tcBorders>
          </w:tcPr>
          <w:p w14:paraId="08E6F1DB" w14:textId="172C18A5" w:rsidR="006B326C" w:rsidRDefault="009B4794">
            <w:pPr>
              <w:pStyle w:val="TableParagraph"/>
              <w:spacing w:before="66"/>
              <w:ind w:left="78"/>
              <w:rPr>
                <w:rFonts w:ascii="宋体" w:eastAsia="宋体" w:hAnsi="宋体" w:cs="宋体"/>
                <w:sz w:val="15"/>
                <w:szCs w:val="15"/>
                <w:lang w:eastAsia="zh-CN"/>
              </w:rPr>
            </w:pPr>
            <w:del w:id="369" w:author="378653276@qq.com" w:date="2021-04-20T23:30:00Z">
              <w:r w:rsidDel="00EC7974">
                <w:rPr>
                  <w:rFonts w:ascii="宋体" w:eastAsia="宋体" w:hAnsi="宋体" w:cs="宋体"/>
                  <w:w w:val="105"/>
                  <w:sz w:val="15"/>
                  <w:szCs w:val="15"/>
                  <w:lang w:eastAsia="zh-CN"/>
                </w:rPr>
                <w:delText>发电机业主</w:delText>
              </w:r>
            </w:del>
            <w:ins w:id="370"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未能在收到书面通知后180</w:t>
            </w:r>
          </w:p>
        </w:tc>
      </w:tr>
      <w:tr w:rsidR="006B326C" w14:paraId="3EF37DC7" w14:textId="77777777">
        <w:trPr>
          <w:trHeight w:hRule="exact" w:val="200"/>
        </w:trPr>
        <w:tc>
          <w:tcPr>
            <w:tcW w:w="739" w:type="dxa"/>
            <w:vMerge/>
            <w:tcBorders>
              <w:left w:val="single" w:sz="3" w:space="0" w:color="000000"/>
              <w:right w:val="single" w:sz="3" w:space="0" w:color="000000"/>
            </w:tcBorders>
          </w:tcPr>
          <w:p w14:paraId="06738D84"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A08C3B8" w14:textId="77777777" w:rsidR="006B326C" w:rsidRDefault="009B4794">
            <w:pPr>
              <w:pStyle w:val="TableParagraph"/>
              <w:spacing w:line="177"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个</w:t>
            </w:r>
            <w:proofErr w:type="gramEnd"/>
            <w:r>
              <w:rPr>
                <w:rFonts w:ascii="宋体" w:eastAsia="宋体" w:hAnsi="宋体" w:cs="宋体"/>
                <w:w w:val="105"/>
                <w:sz w:val="15"/>
                <w:szCs w:val="15"/>
                <w:lang w:eastAsia="zh-CN"/>
              </w:rPr>
              <w:t>日历日，但少于或等于收到书</w:t>
            </w:r>
          </w:p>
        </w:tc>
        <w:tc>
          <w:tcPr>
            <w:tcW w:w="2505" w:type="dxa"/>
            <w:tcBorders>
              <w:top w:val="nil"/>
              <w:left w:val="single" w:sz="3" w:space="0" w:color="000000"/>
              <w:bottom w:val="nil"/>
              <w:right w:val="single" w:sz="3" w:space="0" w:color="000000"/>
            </w:tcBorders>
          </w:tcPr>
          <w:p w14:paraId="5D491740" w14:textId="77777777" w:rsidR="006B326C" w:rsidRDefault="009B4794">
            <w:pPr>
              <w:pStyle w:val="TableParagraph"/>
              <w:spacing w:line="177"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个</w:t>
            </w:r>
            <w:proofErr w:type="gramEnd"/>
            <w:r>
              <w:rPr>
                <w:rFonts w:ascii="宋体" w:eastAsia="宋体" w:hAnsi="宋体" w:cs="宋体"/>
                <w:w w:val="105"/>
                <w:sz w:val="15"/>
                <w:szCs w:val="15"/>
                <w:lang w:eastAsia="zh-CN"/>
              </w:rPr>
              <w:t>日历日，但少于或等于收到书</w:t>
            </w:r>
          </w:p>
        </w:tc>
        <w:tc>
          <w:tcPr>
            <w:tcW w:w="2505" w:type="dxa"/>
            <w:tcBorders>
              <w:top w:val="nil"/>
              <w:left w:val="single" w:sz="3" w:space="0" w:color="000000"/>
              <w:bottom w:val="nil"/>
              <w:right w:val="single" w:sz="3" w:space="0" w:color="000000"/>
            </w:tcBorders>
          </w:tcPr>
          <w:p w14:paraId="580DCEEF" w14:textId="77777777" w:rsidR="006B326C" w:rsidRDefault="009B4794">
            <w:pPr>
              <w:pStyle w:val="TableParagraph"/>
              <w:spacing w:line="177" w:lineRule="exact"/>
              <w:ind w:left="79"/>
              <w:rPr>
                <w:rFonts w:ascii="宋体" w:eastAsia="宋体" w:hAnsi="宋体" w:cs="宋体"/>
                <w:sz w:val="15"/>
                <w:szCs w:val="15"/>
                <w:lang w:eastAsia="zh-CN"/>
              </w:rPr>
            </w:pPr>
            <w:proofErr w:type="gramStart"/>
            <w:r>
              <w:rPr>
                <w:rFonts w:ascii="宋体" w:eastAsia="宋体" w:hAnsi="宋体" w:cs="宋体"/>
                <w:w w:val="105"/>
                <w:sz w:val="15"/>
                <w:szCs w:val="15"/>
                <w:lang w:eastAsia="zh-CN"/>
              </w:rPr>
              <w:t>个</w:t>
            </w:r>
            <w:proofErr w:type="gramEnd"/>
            <w:r>
              <w:rPr>
                <w:rFonts w:ascii="宋体" w:eastAsia="宋体" w:hAnsi="宋体" w:cs="宋体"/>
                <w:w w:val="105"/>
                <w:sz w:val="15"/>
                <w:szCs w:val="15"/>
                <w:lang w:eastAsia="zh-CN"/>
              </w:rPr>
              <w:t>日历日，但少于或等于收到书</w:t>
            </w:r>
          </w:p>
        </w:tc>
        <w:tc>
          <w:tcPr>
            <w:tcW w:w="2923" w:type="dxa"/>
            <w:tcBorders>
              <w:top w:val="nil"/>
              <w:left w:val="single" w:sz="3" w:space="0" w:color="000000"/>
              <w:bottom w:val="nil"/>
              <w:right w:val="single" w:sz="3" w:space="0" w:color="000000"/>
            </w:tcBorders>
          </w:tcPr>
          <w:p w14:paraId="24C89B1D" w14:textId="77777777" w:rsidR="006B326C" w:rsidRDefault="009B4794">
            <w:pPr>
              <w:pStyle w:val="TableParagraph"/>
              <w:spacing w:line="177" w:lineRule="exact"/>
              <w:ind w:left="78"/>
              <w:rPr>
                <w:rFonts w:ascii="宋体" w:eastAsia="宋体" w:hAnsi="宋体" w:cs="宋体"/>
                <w:sz w:val="15"/>
                <w:szCs w:val="15"/>
                <w:lang w:eastAsia="zh-CN"/>
              </w:rPr>
            </w:pPr>
            <w:proofErr w:type="gramStart"/>
            <w:r>
              <w:rPr>
                <w:rFonts w:ascii="宋体" w:eastAsia="宋体" w:hAnsi="宋体" w:cs="宋体"/>
                <w:w w:val="105"/>
                <w:sz w:val="15"/>
                <w:szCs w:val="15"/>
                <w:lang w:eastAsia="zh-CN"/>
              </w:rPr>
              <w:t>个日历天</w:t>
            </w:r>
            <w:proofErr w:type="gramEnd"/>
            <w:r>
              <w:rPr>
                <w:rFonts w:ascii="宋体" w:eastAsia="宋体" w:hAnsi="宋体" w:cs="宋体"/>
                <w:w w:val="105"/>
                <w:sz w:val="15"/>
                <w:szCs w:val="15"/>
                <w:lang w:eastAsia="zh-CN"/>
              </w:rPr>
              <w:t>内提供书面答复；</w:t>
            </w:r>
          </w:p>
        </w:tc>
      </w:tr>
      <w:tr w:rsidR="006B326C" w14:paraId="4DB4A335" w14:textId="77777777">
        <w:trPr>
          <w:trHeight w:hRule="exact" w:val="340"/>
        </w:trPr>
        <w:tc>
          <w:tcPr>
            <w:tcW w:w="739" w:type="dxa"/>
            <w:vMerge/>
            <w:tcBorders>
              <w:left w:val="single" w:sz="3" w:space="0" w:color="000000"/>
              <w:right w:val="single" w:sz="3" w:space="0" w:color="000000"/>
            </w:tcBorders>
          </w:tcPr>
          <w:p w14:paraId="1E2D17C2"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42F5267F"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面通知的120个日历日。</w:t>
            </w:r>
          </w:p>
        </w:tc>
        <w:tc>
          <w:tcPr>
            <w:tcW w:w="2505" w:type="dxa"/>
            <w:vMerge w:val="restart"/>
            <w:tcBorders>
              <w:top w:val="nil"/>
              <w:left w:val="single" w:sz="3" w:space="0" w:color="000000"/>
              <w:right w:val="single" w:sz="3" w:space="0" w:color="000000"/>
            </w:tcBorders>
          </w:tcPr>
          <w:p w14:paraId="51D2B8BE"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面通知的150个日历日。</w:t>
            </w:r>
          </w:p>
        </w:tc>
        <w:tc>
          <w:tcPr>
            <w:tcW w:w="2505" w:type="dxa"/>
            <w:vMerge w:val="restart"/>
            <w:tcBorders>
              <w:top w:val="nil"/>
              <w:left w:val="single" w:sz="3" w:space="0" w:color="000000"/>
              <w:right w:val="single" w:sz="3" w:space="0" w:color="000000"/>
            </w:tcBorders>
          </w:tcPr>
          <w:p w14:paraId="1C062C5D" w14:textId="77777777" w:rsidR="006B326C" w:rsidRDefault="009B4794">
            <w:pPr>
              <w:pStyle w:val="TableParagraph"/>
              <w:spacing w:line="177" w:lineRule="exact"/>
              <w:ind w:left="79"/>
              <w:rPr>
                <w:rFonts w:ascii="宋体" w:eastAsia="宋体" w:hAnsi="宋体" w:cs="宋体"/>
                <w:sz w:val="15"/>
                <w:szCs w:val="15"/>
              </w:rPr>
            </w:pPr>
            <w:r>
              <w:rPr>
                <w:rFonts w:ascii="宋体" w:eastAsia="宋体" w:hAnsi="宋体" w:cs="宋体"/>
                <w:w w:val="105"/>
                <w:sz w:val="15"/>
                <w:szCs w:val="15"/>
              </w:rPr>
              <w:t>面通知的180个日历日。</w:t>
            </w:r>
          </w:p>
        </w:tc>
        <w:tc>
          <w:tcPr>
            <w:tcW w:w="2923" w:type="dxa"/>
            <w:tcBorders>
              <w:top w:val="nil"/>
              <w:left w:val="single" w:sz="3" w:space="0" w:color="000000"/>
              <w:bottom w:val="nil"/>
              <w:right w:val="single" w:sz="3" w:space="0" w:color="000000"/>
            </w:tcBorders>
          </w:tcPr>
          <w:p w14:paraId="33E0AF5F" w14:textId="77777777" w:rsidR="006B326C" w:rsidRDefault="009B4794">
            <w:pPr>
              <w:pStyle w:val="TableParagraph"/>
              <w:spacing w:before="73"/>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569F9DAA" w14:textId="77777777">
        <w:trPr>
          <w:trHeight w:hRule="exact" w:val="248"/>
        </w:trPr>
        <w:tc>
          <w:tcPr>
            <w:tcW w:w="739" w:type="dxa"/>
            <w:vMerge/>
            <w:tcBorders>
              <w:left w:val="single" w:sz="3" w:space="0" w:color="000000"/>
              <w:right w:val="single" w:sz="3" w:space="0" w:color="000000"/>
            </w:tcBorders>
          </w:tcPr>
          <w:p w14:paraId="25E5FDF9" w14:textId="77777777" w:rsidR="006B326C" w:rsidRDefault="006B326C"/>
        </w:tc>
        <w:tc>
          <w:tcPr>
            <w:tcW w:w="2365" w:type="dxa"/>
            <w:vMerge/>
            <w:tcBorders>
              <w:left w:val="single" w:sz="3" w:space="0" w:color="000000"/>
              <w:right w:val="single" w:sz="3" w:space="0" w:color="000000"/>
            </w:tcBorders>
          </w:tcPr>
          <w:p w14:paraId="034D0B82" w14:textId="77777777" w:rsidR="006B326C" w:rsidRDefault="006B326C"/>
        </w:tc>
        <w:tc>
          <w:tcPr>
            <w:tcW w:w="2505" w:type="dxa"/>
            <w:vMerge/>
            <w:tcBorders>
              <w:left w:val="single" w:sz="3" w:space="0" w:color="000000"/>
              <w:right w:val="single" w:sz="3" w:space="0" w:color="000000"/>
            </w:tcBorders>
          </w:tcPr>
          <w:p w14:paraId="3DBF29BB" w14:textId="77777777" w:rsidR="006B326C" w:rsidRDefault="006B326C"/>
        </w:tc>
        <w:tc>
          <w:tcPr>
            <w:tcW w:w="2505" w:type="dxa"/>
            <w:vMerge/>
            <w:tcBorders>
              <w:left w:val="single" w:sz="3" w:space="0" w:color="000000"/>
              <w:right w:val="single" w:sz="3" w:space="0" w:color="000000"/>
            </w:tcBorders>
          </w:tcPr>
          <w:p w14:paraId="69B0CAEB" w14:textId="77777777" w:rsidR="006B326C" w:rsidRDefault="006B326C"/>
        </w:tc>
        <w:tc>
          <w:tcPr>
            <w:tcW w:w="2923" w:type="dxa"/>
            <w:tcBorders>
              <w:top w:val="nil"/>
              <w:left w:val="single" w:sz="3" w:space="0" w:color="000000"/>
              <w:bottom w:val="nil"/>
              <w:right w:val="single" w:sz="3" w:space="0" w:color="000000"/>
            </w:tcBorders>
          </w:tcPr>
          <w:p w14:paraId="3E657E00" w14:textId="289BFC67" w:rsidR="006B326C" w:rsidRDefault="009B4794">
            <w:pPr>
              <w:pStyle w:val="TableParagraph"/>
              <w:spacing w:before="28"/>
              <w:ind w:left="78"/>
              <w:rPr>
                <w:rFonts w:ascii="宋体" w:eastAsia="宋体" w:hAnsi="宋体" w:cs="宋体"/>
                <w:sz w:val="15"/>
                <w:szCs w:val="15"/>
                <w:lang w:eastAsia="zh-CN"/>
              </w:rPr>
            </w:pPr>
            <w:del w:id="371" w:author="378653276@qq.com" w:date="2021-04-20T22:30:00Z">
              <w:r w:rsidDel="0067247E">
                <w:rPr>
                  <w:rFonts w:ascii="宋体" w:eastAsia="宋体" w:hAnsi="宋体" w:cs="宋体"/>
                  <w:w w:val="105"/>
                  <w:sz w:val="15"/>
                  <w:szCs w:val="15"/>
                  <w:lang w:eastAsia="zh-CN"/>
                </w:rPr>
                <w:delText>发电机所有者</w:delText>
              </w:r>
            </w:del>
            <w:ins w:id="372"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的书面</w:t>
            </w:r>
            <w:proofErr w:type="gramStart"/>
            <w:r>
              <w:rPr>
                <w:rFonts w:ascii="宋体" w:eastAsia="宋体" w:hAnsi="宋体" w:cs="宋体"/>
                <w:w w:val="105"/>
                <w:sz w:val="15"/>
                <w:szCs w:val="15"/>
                <w:lang w:eastAsia="zh-CN"/>
              </w:rPr>
              <w:t>答复既</w:t>
            </w:r>
            <w:proofErr w:type="gramEnd"/>
            <w:r>
              <w:rPr>
                <w:rFonts w:ascii="宋体" w:eastAsia="宋体" w:hAnsi="宋体" w:cs="宋体"/>
                <w:w w:val="105"/>
                <w:sz w:val="15"/>
                <w:szCs w:val="15"/>
                <w:lang w:eastAsia="zh-CN"/>
              </w:rPr>
              <w:t>没有包含维</w:t>
            </w:r>
          </w:p>
        </w:tc>
      </w:tr>
      <w:tr w:rsidR="006B326C" w14:paraId="40A18FC3" w14:textId="77777777">
        <w:trPr>
          <w:trHeight w:hRule="exact" w:val="200"/>
        </w:trPr>
        <w:tc>
          <w:tcPr>
            <w:tcW w:w="739" w:type="dxa"/>
            <w:vMerge/>
            <w:tcBorders>
              <w:left w:val="single" w:sz="3" w:space="0" w:color="000000"/>
              <w:right w:val="single" w:sz="3" w:space="0" w:color="000000"/>
            </w:tcBorders>
          </w:tcPr>
          <w:p w14:paraId="44707087" w14:textId="77777777" w:rsidR="006B326C" w:rsidRDefault="006B326C">
            <w:pPr>
              <w:rPr>
                <w:lang w:eastAsia="zh-CN"/>
              </w:rPr>
            </w:pPr>
          </w:p>
        </w:tc>
        <w:tc>
          <w:tcPr>
            <w:tcW w:w="2365" w:type="dxa"/>
            <w:vMerge/>
            <w:tcBorders>
              <w:left w:val="single" w:sz="3" w:space="0" w:color="000000"/>
              <w:right w:val="single" w:sz="3" w:space="0" w:color="000000"/>
            </w:tcBorders>
          </w:tcPr>
          <w:p w14:paraId="2899C8DB" w14:textId="77777777" w:rsidR="006B326C" w:rsidRDefault="006B326C">
            <w:pPr>
              <w:rPr>
                <w:lang w:eastAsia="zh-CN"/>
              </w:rPr>
            </w:pPr>
          </w:p>
        </w:tc>
        <w:tc>
          <w:tcPr>
            <w:tcW w:w="2505" w:type="dxa"/>
            <w:vMerge/>
            <w:tcBorders>
              <w:left w:val="single" w:sz="3" w:space="0" w:color="000000"/>
              <w:right w:val="single" w:sz="3" w:space="0" w:color="000000"/>
            </w:tcBorders>
          </w:tcPr>
          <w:p w14:paraId="2EBB3CEC" w14:textId="77777777" w:rsidR="006B326C" w:rsidRDefault="006B326C">
            <w:pPr>
              <w:rPr>
                <w:lang w:eastAsia="zh-CN"/>
              </w:rPr>
            </w:pPr>
          </w:p>
        </w:tc>
        <w:tc>
          <w:tcPr>
            <w:tcW w:w="2505" w:type="dxa"/>
            <w:vMerge/>
            <w:tcBorders>
              <w:left w:val="single" w:sz="3" w:space="0" w:color="000000"/>
              <w:right w:val="single" w:sz="3" w:space="0" w:color="000000"/>
            </w:tcBorders>
          </w:tcPr>
          <w:p w14:paraId="601CE886" w14:textId="77777777" w:rsidR="006B326C" w:rsidRDefault="006B326C">
            <w:pPr>
              <w:rPr>
                <w:lang w:eastAsia="zh-CN"/>
              </w:rPr>
            </w:pPr>
          </w:p>
        </w:tc>
        <w:tc>
          <w:tcPr>
            <w:tcW w:w="2923" w:type="dxa"/>
            <w:tcBorders>
              <w:top w:val="nil"/>
              <w:left w:val="single" w:sz="3" w:space="0" w:color="000000"/>
              <w:bottom w:val="nil"/>
              <w:right w:val="single" w:sz="3" w:space="0" w:color="000000"/>
            </w:tcBorders>
          </w:tcPr>
          <w:p w14:paraId="50113EC3" w14:textId="77777777" w:rsidR="006B326C" w:rsidRDefault="009B4794">
            <w:pPr>
              <w:pStyle w:val="TableParagraph"/>
              <w:spacing w:line="177" w:lineRule="exact"/>
              <w:ind w:left="78"/>
              <w:rPr>
                <w:rFonts w:ascii="宋体" w:eastAsia="宋体" w:hAnsi="宋体" w:cs="宋体"/>
                <w:sz w:val="15"/>
                <w:szCs w:val="15"/>
                <w:lang w:eastAsia="zh-CN"/>
              </w:rPr>
            </w:pPr>
            <w:proofErr w:type="gramStart"/>
            <w:r>
              <w:rPr>
                <w:rFonts w:ascii="宋体" w:eastAsia="宋体" w:hAnsi="宋体" w:cs="宋体"/>
                <w:w w:val="105"/>
                <w:sz w:val="15"/>
                <w:szCs w:val="15"/>
                <w:lang w:eastAsia="zh-CN"/>
              </w:rPr>
              <w:t>护当前</w:t>
            </w:r>
            <w:proofErr w:type="gramEnd"/>
            <w:r>
              <w:rPr>
                <w:rFonts w:ascii="宋体" w:eastAsia="宋体" w:hAnsi="宋体" w:cs="宋体"/>
                <w:w w:val="105"/>
                <w:sz w:val="15"/>
                <w:szCs w:val="15"/>
                <w:lang w:eastAsia="zh-CN"/>
              </w:rPr>
              <w:t>模型的技术基础，也没有包含未</w:t>
            </w:r>
          </w:p>
        </w:tc>
      </w:tr>
      <w:tr w:rsidR="006B326C" w14:paraId="79AF68BF" w14:textId="77777777">
        <w:trPr>
          <w:trHeight w:hRule="exact" w:val="200"/>
        </w:trPr>
        <w:tc>
          <w:tcPr>
            <w:tcW w:w="739" w:type="dxa"/>
            <w:vMerge/>
            <w:tcBorders>
              <w:left w:val="single" w:sz="3" w:space="0" w:color="000000"/>
              <w:right w:val="single" w:sz="3" w:space="0" w:color="000000"/>
            </w:tcBorders>
          </w:tcPr>
          <w:p w14:paraId="11150C47" w14:textId="77777777" w:rsidR="006B326C" w:rsidRDefault="006B326C">
            <w:pPr>
              <w:rPr>
                <w:lang w:eastAsia="zh-CN"/>
              </w:rPr>
            </w:pPr>
          </w:p>
        </w:tc>
        <w:tc>
          <w:tcPr>
            <w:tcW w:w="2365" w:type="dxa"/>
            <w:vMerge/>
            <w:tcBorders>
              <w:left w:val="single" w:sz="3" w:space="0" w:color="000000"/>
              <w:right w:val="single" w:sz="3" w:space="0" w:color="000000"/>
            </w:tcBorders>
          </w:tcPr>
          <w:p w14:paraId="6F84AA80" w14:textId="77777777" w:rsidR="006B326C" w:rsidRDefault="006B326C">
            <w:pPr>
              <w:rPr>
                <w:lang w:eastAsia="zh-CN"/>
              </w:rPr>
            </w:pPr>
          </w:p>
        </w:tc>
        <w:tc>
          <w:tcPr>
            <w:tcW w:w="2505" w:type="dxa"/>
            <w:vMerge/>
            <w:tcBorders>
              <w:left w:val="single" w:sz="3" w:space="0" w:color="000000"/>
              <w:right w:val="single" w:sz="3" w:space="0" w:color="000000"/>
            </w:tcBorders>
          </w:tcPr>
          <w:p w14:paraId="4F8DDEDE" w14:textId="77777777" w:rsidR="006B326C" w:rsidRDefault="006B326C">
            <w:pPr>
              <w:rPr>
                <w:lang w:eastAsia="zh-CN"/>
              </w:rPr>
            </w:pPr>
          </w:p>
        </w:tc>
        <w:tc>
          <w:tcPr>
            <w:tcW w:w="2505" w:type="dxa"/>
            <w:vMerge/>
            <w:tcBorders>
              <w:left w:val="single" w:sz="3" w:space="0" w:color="000000"/>
              <w:right w:val="single" w:sz="3" w:space="0" w:color="000000"/>
            </w:tcBorders>
          </w:tcPr>
          <w:p w14:paraId="10ABD9EC" w14:textId="77777777" w:rsidR="006B326C" w:rsidRDefault="006B326C">
            <w:pPr>
              <w:rPr>
                <w:lang w:eastAsia="zh-CN"/>
              </w:rPr>
            </w:pPr>
          </w:p>
        </w:tc>
        <w:tc>
          <w:tcPr>
            <w:tcW w:w="2923" w:type="dxa"/>
            <w:tcBorders>
              <w:top w:val="nil"/>
              <w:left w:val="single" w:sz="3" w:space="0" w:color="000000"/>
              <w:bottom w:val="nil"/>
              <w:right w:val="single" w:sz="3" w:space="0" w:color="000000"/>
            </w:tcBorders>
          </w:tcPr>
          <w:p w14:paraId="2BD3DC19"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来模型更改的列表，也没有包含执行另</w:t>
            </w:r>
          </w:p>
        </w:tc>
      </w:tr>
      <w:tr w:rsidR="006B326C" w14:paraId="0F5A37F5" w14:textId="77777777">
        <w:trPr>
          <w:trHeight w:hRule="exact" w:val="501"/>
        </w:trPr>
        <w:tc>
          <w:tcPr>
            <w:tcW w:w="739" w:type="dxa"/>
            <w:vMerge/>
            <w:tcBorders>
              <w:left w:val="single" w:sz="3" w:space="0" w:color="000000"/>
              <w:bottom w:val="single" w:sz="3" w:space="0" w:color="000000"/>
              <w:right w:val="single" w:sz="3" w:space="0" w:color="000000"/>
            </w:tcBorders>
          </w:tcPr>
          <w:p w14:paraId="59525408"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466E9F6E"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1CE727B7"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6AEB4868" w14:textId="77777777" w:rsidR="006B326C" w:rsidRDefault="006B326C">
            <w:pPr>
              <w:rPr>
                <w:lang w:eastAsia="zh-CN"/>
              </w:rPr>
            </w:pPr>
          </w:p>
        </w:tc>
        <w:tc>
          <w:tcPr>
            <w:tcW w:w="2923" w:type="dxa"/>
            <w:tcBorders>
              <w:top w:val="nil"/>
              <w:left w:val="single" w:sz="3" w:space="0" w:color="000000"/>
              <w:bottom w:val="single" w:sz="3" w:space="0" w:color="000000"/>
              <w:right w:val="single" w:sz="3" w:space="0" w:color="000000"/>
            </w:tcBorders>
          </w:tcPr>
          <w:p w14:paraId="5F45AF12"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一个模型验证的计划。</w:t>
            </w:r>
          </w:p>
        </w:tc>
      </w:tr>
      <w:tr w:rsidR="006B326C" w14:paraId="311A1B62" w14:textId="77777777">
        <w:trPr>
          <w:trHeight w:hRule="exact" w:val="289"/>
        </w:trPr>
        <w:tc>
          <w:tcPr>
            <w:tcW w:w="739" w:type="dxa"/>
            <w:vMerge w:val="restart"/>
            <w:tcBorders>
              <w:top w:val="single" w:sz="3" w:space="0" w:color="000000"/>
              <w:left w:val="single" w:sz="3" w:space="0" w:color="000000"/>
              <w:right w:val="single" w:sz="3" w:space="0" w:color="000000"/>
            </w:tcBorders>
          </w:tcPr>
          <w:p w14:paraId="1321737F" w14:textId="77777777" w:rsidR="006B326C" w:rsidRDefault="009B4794">
            <w:pPr>
              <w:pStyle w:val="TableParagraph"/>
              <w:spacing w:before="69"/>
              <w:ind w:left="83"/>
              <w:rPr>
                <w:rFonts w:ascii="宋体" w:eastAsia="宋体" w:hAnsi="宋体" w:cs="宋体"/>
                <w:sz w:val="15"/>
                <w:szCs w:val="15"/>
              </w:rPr>
            </w:pPr>
            <w:r>
              <w:rPr>
                <w:rFonts w:ascii="宋体"/>
                <w:b/>
                <w:w w:val="105"/>
                <w:sz w:val="15"/>
              </w:rPr>
              <w:t>r4</w:t>
            </w:r>
          </w:p>
        </w:tc>
        <w:tc>
          <w:tcPr>
            <w:tcW w:w="2365" w:type="dxa"/>
            <w:tcBorders>
              <w:top w:val="single" w:sz="3" w:space="0" w:color="000000"/>
              <w:left w:val="single" w:sz="3" w:space="0" w:color="000000"/>
              <w:bottom w:val="nil"/>
              <w:right w:val="single" w:sz="3" w:space="0" w:color="000000"/>
            </w:tcBorders>
          </w:tcPr>
          <w:p w14:paraId="0558792D" w14:textId="11BA3468" w:rsidR="006B326C" w:rsidRDefault="009B4794">
            <w:pPr>
              <w:pStyle w:val="TableParagraph"/>
              <w:spacing w:before="66"/>
              <w:ind w:left="82"/>
              <w:rPr>
                <w:rFonts w:ascii="宋体" w:eastAsia="宋体" w:hAnsi="宋体" w:cs="宋体"/>
                <w:sz w:val="15"/>
                <w:szCs w:val="15"/>
                <w:lang w:eastAsia="zh-CN"/>
              </w:rPr>
            </w:pPr>
            <w:del w:id="373" w:author="378653276@qq.com" w:date="2021-04-20T23:30:00Z">
              <w:r w:rsidDel="00EC7974">
                <w:rPr>
                  <w:rFonts w:ascii="宋体" w:eastAsia="宋体" w:hAnsi="宋体" w:cs="宋体"/>
                  <w:w w:val="105"/>
                  <w:sz w:val="15"/>
                  <w:szCs w:val="15"/>
                  <w:lang w:eastAsia="zh-CN"/>
                </w:rPr>
                <w:delText>发电机业主</w:delText>
              </w:r>
            </w:del>
            <w:ins w:id="374"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提供了修改后的模</w:t>
            </w:r>
          </w:p>
        </w:tc>
        <w:tc>
          <w:tcPr>
            <w:tcW w:w="2505" w:type="dxa"/>
            <w:tcBorders>
              <w:top w:val="single" w:sz="3" w:space="0" w:color="000000"/>
              <w:left w:val="single" w:sz="3" w:space="0" w:color="000000"/>
              <w:bottom w:val="nil"/>
              <w:right w:val="single" w:sz="3" w:space="0" w:color="000000"/>
            </w:tcBorders>
          </w:tcPr>
          <w:p w14:paraId="2E2D6301" w14:textId="2F7931AE" w:rsidR="006B326C" w:rsidRDefault="009B4794">
            <w:pPr>
              <w:pStyle w:val="TableParagraph"/>
              <w:spacing w:before="66"/>
              <w:ind w:left="81"/>
              <w:rPr>
                <w:rFonts w:ascii="宋体" w:eastAsia="宋体" w:hAnsi="宋体" w:cs="宋体"/>
                <w:sz w:val="15"/>
                <w:szCs w:val="15"/>
                <w:lang w:eastAsia="zh-CN"/>
              </w:rPr>
            </w:pPr>
            <w:del w:id="375" w:author="378653276@qq.com" w:date="2021-04-20T23:30:00Z">
              <w:r w:rsidDel="00EC7974">
                <w:rPr>
                  <w:rFonts w:ascii="宋体" w:eastAsia="宋体" w:hAnsi="宋体" w:cs="宋体"/>
                  <w:w w:val="105"/>
                  <w:sz w:val="15"/>
                  <w:szCs w:val="15"/>
                  <w:lang w:eastAsia="zh-CN"/>
                </w:rPr>
                <w:delText>发电机业主</w:delText>
              </w:r>
            </w:del>
            <w:ins w:id="376"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提供了修改后的模型数</w:t>
            </w:r>
          </w:p>
        </w:tc>
        <w:tc>
          <w:tcPr>
            <w:tcW w:w="2505" w:type="dxa"/>
            <w:tcBorders>
              <w:top w:val="single" w:sz="3" w:space="0" w:color="000000"/>
              <w:left w:val="single" w:sz="3" w:space="0" w:color="000000"/>
              <w:bottom w:val="nil"/>
              <w:right w:val="single" w:sz="3" w:space="0" w:color="000000"/>
            </w:tcBorders>
          </w:tcPr>
          <w:p w14:paraId="1E3BE4EC" w14:textId="5773A704" w:rsidR="006B326C" w:rsidRDefault="009B4794">
            <w:pPr>
              <w:pStyle w:val="TableParagraph"/>
              <w:spacing w:before="66"/>
              <w:ind w:left="79"/>
              <w:rPr>
                <w:rFonts w:ascii="宋体" w:eastAsia="宋体" w:hAnsi="宋体" w:cs="宋体"/>
                <w:sz w:val="15"/>
                <w:szCs w:val="15"/>
                <w:lang w:eastAsia="zh-CN"/>
              </w:rPr>
            </w:pPr>
            <w:del w:id="377" w:author="378653276@qq.com" w:date="2021-04-20T23:30:00Z">
              <w:r w:rsidDel="00EC7974">
                <w:rPr>
                  <w:rFonts w:ascii="宋体" w:eastAsia="宋体" w:hAnsi="宋体" w:cs="宋体"/>
                  <w:w w:val="105"/>
                  <w:sz w:val="15"/>
                  <w:szCs w:val="15"/>
                  <w:lang w:eastAsia="zh-CN"/>
                </w:rPr>
                <w:delText>发电机业主</w:delText>
              </w:r>
            </w:del>
            <w:ins w:id="378"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提供了经修订的模型数</w:t>
            </w:r>
          </w:p>
        </w:tc>
        <w:tc>
          <w:tcPr>
            <w:tcW w:w="2923" w:type="dxa"/>
            <w:tcBorders>
              <w:top w:val="single" w:sz="3" w:space="0" w:color="000000"/>
              <w:left w:val="single" w:sz="3" w:space="0" w:color="000000"/>
              <w:bottom w:val="nil"/>
              <w:right w:val="single" w:sz="3" w:space="0" w:color="000000"/>
            </w:tcBorders>
          </w:tcPr>
          <w:p w14:paraId="7AC9F71D" w14:textId="0ADB373F" w:rsidR="006B326C" w:rsidRDefault="009B4794">
            <w:pPr>
              <w:pStyle w:val="TableParagraph"/>
              <w:spacing w:before="66"/>
              <w:ind w:left="78"/>
              <w:rPr>
                <w:rFonts w:ascii="宋体" w:eastAsia="宋体" w:hAnsi="宋体" w:cs="宋体"/>
                <w:sz w:val="15"/>
                <w:szCs w:val="15"/>
                <w:lang w:eastAsia="zh-CN"/>
              </w:rPr>
            </w:pPr>
            <w:del w:id="379" w:author="378653276@qq.com" w:date="2021-04-20T23:30:00Z">
              <w:r w:rsidDel="00EC7974">
                <w:rPr>
                  <w:rFonts w:ascii="宋体" w:eastAsia="宋体" w:hAnsi="宋体" w:cs="宋体"/>
                  <w:w w:val="105"/>
                  <w:sz w:val="15"/>
                  <w:szCs w:val="15"/>
                  <w:lang w:eastAsia="zh-CN"/>
                </w:rPr>
                <w:delText>发电机业主</w:delText>
              </w:r>
            </w:del>
            <w:ins w:id="380"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未能提供修订后的模型数</w:t>
            </w:r>
          </w:p>
        </w:tc>
      </w:tr>
      <w:tr w:rsidR="006B326C" w14:paraId="458AC241" w14:textId="77777777">
        <w:trPr>
          <w:trHeight w:hRule="exact" w:val="200"/>
        </w:trPr>
        <w:tc>
          <w:tcPr>
            <w:tcW w:w="739" w:type="dxa"/>
            <w:vMerge/>
            <w:tcBorders>
              <w:left w:val="single" w:sz="3" w:space="0" w:color="000000"/>
              <w:right w:val="single" w:sz="3" w:space="0" w:color="000000"/>
            </w:tcBorders>
          </w:tcPr>
          <w:p w14:paraId="51993E37"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7EF4A5FC"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型数据或计划，以进行超过180</w:t>
            </w:r>
          </w:p>
        </w:tc>
        <w:tc>
          <w:tcPr>
            <w:tcW w:w="2505" w:type="dxa"/>
            <w:tcBorders>
              <w:top w:val="nil"/>
              <w:left w:val="single" w:sz="3" w:space="0" w:color="000000"/>
              <w:bottom w:val="nil"/>
              <w:right w:val="single" w:sz="3" w:space="0" w:color="000000"/>
            </w:tcBorders>
          </w:tcPr>
          <w:p w14:paraId="0A90A4DE"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据或计划，以进行超过210个日历</w:t>
            </w:r>
          </w:p>
        </w:tc>
        <w:tc>
          <w:tcPr>
            <w:tcW w:w="2505" w:type="dxa"/>
            <w:tcBorders>
              <w:top w:val="nil"/>
              <w:left w:val="single" w:sz="3" w:space="0" w:color="000000"/>
              <w:bottom w:val="nil"/>
              <w:right w:val="single" w:sz="3" w:space="0" w:color="000000"/>
            </w:tcBorders>
          </w:tcPr>
          <w:p w14:paraId="6A1196E9"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据或计划，以进行超过240个日历</w:t>
            </w:r>
          </w:p>
        </w:tc>
        <w:tc>
          <w:tcPr>
            <w:tcW w:w="2923" w:type="dxa"/>
            <w:tcBorders>
              <w:top w:val="nil"/>
              <w:left w:val="single" w:sz="3" w:space="0" w:color="000000"/>
              <w:bottom w:val="nil"/>
              <w:right w:val="single" w:sz="3" w:space="0" w:color="000000"/>
            </w:tcBorders>
          </w:tcPr>
          <w:p w14:paraId="3FD766AD"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据，或未能提供计划，在对涡轮机/治理</w:t>
            </w:r>
          </w:p>
        </w:tc>
      </w:tr>
      <w:tr w:rsidR="006B326C" w14:paraId="3FFC77A4" w14:textId="77777777">
        <w:trPr>
          <w:trHeight w:hRule="exact" w:val="200"/>
        </w:trPr>
        <w:tc>
          <w:tcPr>
            <w:tcW w:w="739" w:type="dxa"/>
            <w:vMerge/>
            <w:tcBorders>
              <w:left w:val="single" w:sz="3" w:space="0" w:color="000000"/>
              <w:right w:val="single" w:sz="3" w:space="0" w:color="000000"/>
            </w:tcBorders>
          </w:tcPr>
          <w:p w14:paraId="774B156C"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681B9F6" w14:textId="77777777" w:rsidR="006B326C" w:rsidRDefault="009B4794">
            <w:pPr>
              <w:pStyle w:val="TableParagraph"/>
              <w:spacing w:line="177"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个日历日但小于</w:t>
            </w:r>
            <w:proofErr w:type="gramEnd"/>
            <w:r>
              <w:rPr>
                <w:rFonts w:ascii="宋体" w:eastAsia="宋体" w:hAnsi="宋体" w:cs="宋体"/>
                <w:w w:val="105"/>
                <w:sz w:val="15"/>
                <w:szCs w:val="15"/>
                <w:lang w:eastAsia="zh-CN"/>
              </w:rPr>
              <w:t>或等于210个日</w:t>
            </w:r>
          </w:p>
        </w:tc>
        <w:tc>
          <w:tcPr>
            <w:tcW w:w="2505" w:type="dxa"/>
            <w:tcBorders>
              <w:top w:val="nil"/>
              <w:left w:val="single" w:sz="3" w:space="0" w:color="000000"/>
              <w:bottom w:val="nil"/>
              <w:right w:val="single" w:sz="3" w:space="0" w:color="000000"/>
            </w:tcBorders>
          </w:tcPr>
          <w:p w14:paraId="09C7D13C" w14:textId="77777777" w:rsidR="006B326C" w:rsidRDefault="009B4794">
            <w:pPr>
              <w:pStyle w:val="TableParagraph"/>
              <w:spacing w:line="177"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日但小于</w:t>
            </w:r>
            <w:proofErr w:type="gramEnd"/>
            <w:r>
              <w:rPr>
                <w:rFonts w:ascii="宋体" w:eastAsia="宋体" w:hAnsi="宋体" w:cs="宋体"/>
                <w:w w:val="105"/>
                <w:sz w:val="15"/>
                <w:szCs w:val="15"/>
                <w:lang w:eastAsia="zh-CN"/>
              </w:rPr>
              <w:t>或等于240个日历日的模</w:t>
            </w:r>
          </w:p>
        </w:tc>
        <w:tc>
          <w:tcPr>
            <w:tcW w:w="2505" w:type="dxa"/>
            <w:tcBorders>
              <w:top w:val="nil"/>
              <w:left w:val="single" w:sz="3" w:space="0" w:color="000000"/>
              <w:bottom w:val="nil"/>
              <w:right w:val="single" w:sz="3" w:space="0" w:color="000000"/>
            </w:tcBorders>
          </w:tcPr>
          <w:p w14:paraId="51B2AD7B" w14:textId="77777777" w:rsidR="006B326C" w:rsidRDefault="009B4794">
            <w:pPr>
              <w:pStyle w:val="TableParagraph"/>
              <w:spacing w:line="177" w:lineRule="exact"/>
              <w:ind w:left="79"/>
              <w:rPr>
                <w:rFonts w:ascii="宋体" w:eastAsia="宋体" w:hAnsi="宋体" w:cs="宋体"/>
                <w:sz w:val="15"/>
                <w:szCs w:val="15"/>
                <w:lang w:eastAsia="zh-CN"/>
              </w:rPr>
            </w:pPr>
            <w:proofErr w:type="gramStart"/>
            <w:r>
              <w:rPr>
                <w:rFonts w:ascii="宋体" w:eastAsia="宋体" w:hAnsi="宋体" w:cs="宋体"/>
                <w:w w:val="105"/>
                <w:sz w:val="15"/>
                <w:szCs w:val="15"/>
                <w:lang w:eastAsia="zh-CN"/>
              </w:rPr>
              <w:t>日但小于</w:t>
            </w:r>
            <w:proofErr w:type="gramEnd"/>
            <w:r>
              <w:rPr>
                <w:rFonts w:ascii="宋体" w:eastAsia="宋体" w:hAnsi="宋体" w:cs="宋体"/>
                <w:w w:val="105"/>
                <w:sz w:val="15"/>
                <w:szCs w:val="15"/>
                <w:lang w:eastAsia="zh-CN"/>
              </w:rPr>
              <w:t>或等于270个日历日的模</w:t>
            </w:r>
          </w:p>
        </w:tc>
        <w:tc>
          <w:tcPr>
            <w:tcW w:w="2923" w:type="dxa"/>
            <w:tcBorders>
              <w:top w:val="nil"/>
              <w:left w:val="single" w:sz="3" w:space="0" w:color="000000"/>
              <w:bottom w:val="nil"/>
              <w:right w:val="single" w:sz="3" w:space="0" w:color="000000"/>
            </w:tcBorders>
          </w:tcPr>
          <w:p w14:paraId="4EB63AD9"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器和负荷控制或有功功率/频率控制系统</w:t>
            </w:r>
          </w:p>
        </w:tc>
      </w:tr>
      <w:tr w:rsidR="006B326C" w14:paraId="4534E12B" w14:textId="77777777">
        <w:trPr>
          <w:trHeight w:hRule="exact" w:val="200"/>
        </w:trPr>
        <w:tc>
          <w:tcPr>
            <w:tcW w:w="739" w:type="dxa"/>
            <w:vMerge/>
            <w:tcBorders>
              <w:left w:val="single" w:sz="3" w:space="0" w:color="000000"/>
              <w:right w:val="single" w:sz="3" w:space="0" w:color="000000"/>
            </w:tcBorders>
          </w:tcPr>
          <w:p w14:paraId="53869C21"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6E2077C0"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历日的模型验证，以改变涡轮</w:t>
            </w:r>
          </w:p>
        </w:tc>
        <w:tc>
          <w:tcPr>
            <w:tcW w:w="2505" w:type="dxa"/>
            <w:tcBorders>
              <w:top w:val="nil"/>
              <w:left w:val="single" w:sz="3" w:space="0" w:color="000000"/>
              <w:bottom w:val="nil"/>
              <w:right w:val="single" w:sz="3" w:space="0" w:color="000000"/>
            </w:tcBorders>
          </w:tcPr>
          <w:p w14:paraId="6E9EF1D0" w14:textId="7A85DA4D"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型验证，以改变涡轮机/</w:t>
            </w:r>
            <w:del w:id="381" w:author="378653276@qq.com" w:date="2021-04-20T22:33:00Z">
              <w:r w:rsidDel="0067247E">
                <w:rPr>
                  <w:rFonts w:ascii="宋体" w:eastAsia="宋体" w:hAnsi="宋体" w:cs="宋体"/>
                  <w:w w:val="105"/>
                  <w:sz w:val="15"/>
                  <w:szCs w:val="15"/>
                  <w:lang w:eastAsia="zh-CN"/>
                </w:rPr>
                <w:delText>治理器</w:delText>
              </w:r>
            </w:del>
            <w:ins w:id="382" w:author="378653276@qq.com" w:date="2021-04-20T22:33:00Z">
              <w:r w:rsidR="0067247E">
                <w:rPr>
                  <w:rFonts w:ascii="宋体" w:eastAsia="宋体" w:hAnsi="宋体" w:cs="宋体"/>
                  <w:w w:val="105"/>
                  <w:sz w:val="15"/>
                  <w:szCs w:val="15"/>
                  <w:lang w:eastAsia="zh-CN"/>
                </w:rPr>
                <w:t>调速器</w:t>
              </w:r>
            </w:ins>
            <w:r>
              <w:rPr>
                <w:rFonts w:ascii="宋体" w:eastAsia="宋体" w:hAnsi="宋体" w:cs="宋体"/>
                <w:w w:val="105"/>
                <w:sz w:val="15"/>
                <w:szCs w:val="15"/>
                <w:lang w:eastAsia="zh-CN"/>
              </w:rPr>
              <w:t>和</w:t>
            </w:r>
          </w:p>
        </w:tc>
        <w:tc>
          <w:tcPr>
            <w:tcW w:w="2505" w:type="dxa"/>
            <w:tcBorders>
              <w:top w:val="nil"/>
              <w:left w:val="single" w:sz="3" w:space="0" w:color="000000"/>
              <w:bottom w:val="nil"/>
              <w:right w:val="single" w:sz="3" w:space="0" w:color="000000"/>
            </w:tcBorders>
          </w:tcPr>
          <w:p w14:paraId="62AFBC82"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型验证，以改变涡轮/调速器和负</w:t>
            </w:r>
          </w:p>
        </w:tc>
        <w:tc>
          <w:tcPr>
            <w:tcW w:w="2923" w:type="dxa"/>
            <w:tcBorders>
              <w:top w:val="nil"/>
              <w:left w:val="single" w:sz="3" w:space="0" w:color="000000"/>
              <w:bottom w:val="nil"/>
              <w:right w:val="single" w:sz="3" w:space="0" w:color="000000"/>
            </w:tcBorders>
          </w:tcPr>
          <w:p w14:paraId="0ADFC27D"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进行更改后270个日历日内进行模型验</w:t>
            </w:r>
          </w:p>
        </w:tc>
      </w:tr>
      <w:tr w:rsidR="006B326C" w14:paraId="47CBE681" w14:textId="77777777">
        <w:trPr>
          <w:trHeight w:hRule="exact" w:val="200"/>
        </w:trPr>
        <w:tc>
          <w:tcPr>
            <w:tcW w:w="739" w:type="dxa"/>
            <w:vMerge/>
            <w:tcBorders>
              <w:left w:val="single" w:sz="3" w:space="0" w:color="000000"/>
              <w:right w:val="single" w:sz="3" w:space="0" w:color="000000"/>
            </w:tcBorders>
          </w:tcPr>
          <w:p w14:paraId="18AF0B76"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0E57635F" w14:textId="7C14BF2B"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机/</w:t>
            </w:r>
            <w:del w:id="383" w:author="378653276@qq.com" w:date="2021-04-20T22:33:00Z">
              <w:r w:rsidDel="0067247E">
                <w:rPr>
                  <w:rFonts w:ascii="宋体" w:eastAsia="宋体" w:hAnsi="宋体" w:cs="宋体"/>
                  <w:w w:val="105"/>
                  <w:sz w:val="15"/>
                  <w:szCs w:val="15"/>
                  <w:lang w:eastAsia="zh-CN"/>
                </w:rPr>
                <w:delText>治理器</w:delText>
              </w:r>
            </w:del>
            <w:ins w:id="384" w:author="378653276@qq.com" w:date="2021-04-20T22:33:00Z">
              <w:r w:rsidR="0067247E">
                <w:rPr>
                  <w:rFonts w:ascii="宋体" w:eastAsia="宋体" w:hAnsi="宋体" w:cs="宋体"/>
                  <w:w w:val="105"/>
                  <w:sz w:val="15"/>
                  <w:szCs w:val="15"/>
                  <w:lang w:eastAsia="zh-CN"/>
                </w:rPr>
                <w:t>调速器</w:t>
              </w:r>
            </w:ins>
            <w:r>
              <w:rPr>
                <w:rFonts w:ascii="宋体" w:eastAsia="宋体" w:hAnsi="宋体" w:cs="宋体"/>
                <w:w w:val="105"/>
                <w:sz w:val="15"/>
                <w:szCs w:val="15"/>
                <w:lang w:eastAsia="zh-CN"/>
              </w:rPr>
              <w:t>和负载控制或有功</w:t>
            </w:r>
            <w:proofErr w:type="gramStart"/>
            <w:r>
              <w:rPr>
                <w:rFonts w:ascii="宋体" w:eastAsia="宋体" w:hAnsi="宋体" w:cs="宋体"/>
                <w:w w:val="105"/>
                <w:sz w:val="15"/>
                <w:szCs w:val="15"/>
                <w:lang w:eastAsia="zh-CN"/>
              </w:rPr>
              <w:t>功</w:t>
            </w:r>
            <w:proofErr w:type="gramEnd"/>
          </w:p>
        </w:tc>
        <w:tc>
          <w:tcPr>
            <w:tcW w:w="2505" w:type="dxa"/>
            <w:tcBorders>
              <w:top w:val="nil"/>
              <w:left w:val="single" w:sz="3" w:space="0" w:color="000000"/>
              <w:bottom w:val="nil"/>
              <w:right w:val="single" w:sz="3" w:space="0" w:color="000000"/>
            </w:tcBorders>
          </w:tcPr>
          <w:p w14:paraId="498BDB26"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负载控制或有功功率/频率控制系</w:t>
            </w:r>
          </w:p>
        </w:tc>
        <w:tc>
          <w:tcPr>
            <w:tcW w:w="2505" w:type="dxa"/>
            <w:tcBorders>
              <w:top w:val="nil"/>
              <w:left w:val="single" w:sz="3" w:space="0" w:color="000000"/>
              <w:bottom w:val="nil"/>
              <w:right w:val="single" w:sz="3" w:space="0" w:color="000000"/>
            </w:tcBorders>
          </w:tcPr>
          <w:p w14:paraId="15631E05" w14:textId="77777777" w:rsidR="006B326C" w:rsidRDefault="009B4794">
            <w:pPr>
              <w:pStyle w:val="TableParagraph"/>
              <w:spacing w:line="177" w:lineRule="exact"/>
              <w:ind w:left="79"/>
              <w:rPr>
                <w:rFonts w:ascii="宋体" w:eastAsia="宋体" w:hAnsi="宋体" w:cs="宋体"/>
                <w:sz w:val="15"/>
                <w:szCs w:val="15"/>
                <w:lang w:eastAsia="zh-CN"/>
              </w:rPr>
            </w:pPr>
            <w:proofErr w:type="gramStart"/>
            <w:r>
              <w:rPr>
                <w:rFonts w:ascii="宋体" w:eastAsia="宋体" w:hAnsi="宋体" w:cs="宋体"/>
                <w:w w:val="105"/>
                <w:sz w:val="15"/>
                <w:szCs w:val="15"/>
                <w:lang w:eastAsia="zh-CN"/>
              </w:rPr>
              <w:t>荷</w:t>
            </w:r>
            <w:proofErr w:type="gramEnd"/>
            <w:r>
              <w:rPr>
                <w:rFonts w:ascii="宋体" w:eastAsia="宋体" w:hAnsi="宋体" w:cs="宋体"/>
                <w:w w:val="105"/>
                <w:sz w:val="15"/>
                <w:szCs w:val="15"/>
                <w:lang w:eastAsia="zh-CN"/>
              </w:rPr>
              <w:t>控制或有功功率/频率控制系</w:t>
            </w:r>
          </w:p>
        </w:tc>
        <w:tc>
          <w:tcPr>
            <w:tcW w:w="2923" w:type="dxa"/>
            <w:vMerge w:val="restart"/>
            <w:tcBorders>
              <w:top w:val="nil"/>
              <w:left w:val="single" w:sz="3" w:space="0" w:color="000000"/>
              <w:right w:val="single" w:sz="3" w:space="0" w:color="000000"/>
            </w:tcBorders>
          </w:tcPr>
          <w:p w14:paraId="168357CC"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证，从而改变了设备的响应特性。</w:t>
            </w:r>
          </w:p>
        </w:tc>
      </w:tr>
      <w:tr w:rsidR="006B326C" w14:paraId="068B231A" w14:textId="77777777">
        <w:trPr>
          <w:trHeight w:hRule="exact" w:val="201"/>
        </w:trPr>
        <w:tc>
          <w:tcPr>
            <w:tcW w:w="739" w:type="dxa"/>
            <w:vMerge/>
            <w:tcBorders>
              <w:left w:val="single" w:sz="3" w:space="0" w:color="000000"/>
              <w:right w:val="single" w:sz="3" w:space="0" w:color="000000"/>
            </w:tcBorders>
          </w:tcPr>
          <w:p w14:paraId="7456C1F2"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3F5B4E03"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率/频率控制系统，从而改变设</w:t>
            </w:r>
          </w:p>
        </w:tc>
        <w:tc>
          <w:tcPr>
            <w:tcW w:w="2505" w:type="dxa"/>
            <w:vMerge w:val="restart"/>
            <w:tcBorders>
              <w:top w:val="nil"/>
              <w:left w:val="single" w:sz="3" w:space="0" w:color="000000"/>
              <w:right w:val="single" w:sz="3" w:space="0" w:color="000000"/>
            </w:tcBorders>
          </w:tcPr>
          <w:p w14:paraId="2CCC8E8D"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统，从而改变设备的响应特性。</w:t>
            </w:r>
          </w:p>
        </w:tc>
        <w:tc>
          <w:tcPr>
            <w:tcW w:w="2505" w:type="dxa"/>
            <w:vMerge w:val="restart"/>
            <w:tcBorders>
              <w:top w:val="nil"/>
              <w:left w:val="single" w:sz="3" w:space="0" w:color="000000"/>
              <w:right w:val="single" w:sz="3" w:space="0" w:color="000000"/>
            </w:tcBorders>
          </w:tcPr>
          <w:p w14:paraId="3E85794F"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统，从而改变设备的响应特性。</w:t>
            </w:r>
          </w:p>
        </w:tc>
        <w:tc>
          <w:tcPr>
            <w:tcW w:w="2923" w:type="dxa"/>
            <w:vMerge/>
            <w:tcBorders>
              <w:left w:val="single" w:sz="3" w:space="0" w:color="000000"/>
              <w:right w:val="single" w:sz="3" w:space="0" w:color="000000"/>
            </w:tcBorders>
          </w:tcPr>
          <w:p w14:paraId="218BAD7C" w14:textId="77777777" w:rsidR="006B326C" w:rsidRDefault="006B326C">
            <w:pPr>
              <w:rPr>
                <w:lang w:eastAsia="zh-CN"/>
              </w:rPr>
            </w:pPr>
          </w:p>
        </w:tc>
      </w:tr>
      <w:tr w:rsidR="006B326C" w14:paraId="25F7F194" w14:textId="77777777">
        <w:trPr>
          <w:trHeight w:hRule="exact" w:val="680"/>
        </w:trPr>
        <w:tc>
          <w:tcPr>
            <w:tcW w:w="739" w:type="dxa"/>
            <w:vMerge/>
            <w:tcBorders>
              <w:left w:val="single" w:sz="3" w:space="0" w:color="000000"/>
              <w:bottom w:val="single" w:sz="3" w:space="0" w:color="000000"/>
              <w:right w:val="single" w:sz="3" w:space="0" w:color="000000"/>
            </w:tcBorders>
          </w:tcPr>
          <w:p w14:paraId="22CE40A3"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5D927CCA" w14:textId="77777777" w:rsidR="006B326C" w:rsidRDefault="009B4794">
            <w:pPr>
              <w:pStyle w:val="TableParagraph"/>
              <w:spacing w:line="178" w:lineRule="exact"/>
              <w:ind w:left="82"/>
              <w:rPr>
                <w:rFonts w:ascii="宋体" w:eastAsia="宋体" w:hAnsi="宋体" w:cs="宋体"/>
                <w:sz w:val="15"/>
                <w:szCs w:val="15"/>
              </w:rPr>
            </w:pPr>
            <w:proofErr w:type="spellStart"/>
            <w:r>
              <w:rPr>
                <w:rFonts w:ascii="宋体" w:eastAsia="宋体" w:hAnsi="宋体" w:cs="宋体"/>
                <w:w w:val="105"/>
                <w:sz w:val="15"/>
                <w:szCs w:val="15"/>
              </w:rPr>
              <w:t>备的响应特性</w:t>
            </w:r>
            <w:proofErr w:type="spellEnd"/>
            <w:r>
              <w:rPr>
                <w:rFonts w:ascii="宋体" w:eastAsia="宋体" w:hAnsi="宋体" w:cs="宋体"/>
                <w:w w:val="105"/>
                <w:sz w:val="15"/>
                <w:szCs w:val="15"/>
              </w:rPr>
              <w:t>。</w:t>
            </w:r>
          </w:p>
        </w:tc>
        <w:tc>
          <w:tcPr>
            <w:tcW w:w="2505" w:type="dxa"/>
            <w:vMerge/>
            <w:tcBorders>
              <w:left w:val="single" w:sz="3" w:space="0" w:color="000000"/>
              <w:bottom w:val="single" w:sz="3" w:space="0" w:color="000000"/>
              <w:right w:val="single" w:sz="3" w:space="0" w:color="000000"/>
            </w:tcBorders>
          </w:tcPr>
          <w:p w14:paraId="57CA2779" w14:textId="77777777" w:rsidR="006B326C" w:rsidRDefault="006B326C"/>
        </w:tc>
        <w:tc>
          <w:tcPr>
            <w:tcW w:w="2505" w:type="dxa"/>
            <w:vMerge/>
            <w:tcBorders>
              <w:left w:val="single" w:sz="3" w:space="0" w:color="000000"/>
              <w:bottom w:val="single" w:sz="3" w:space="0" w:color="000000"/>
              <w:right w:val="single" w:sz="3" w:space="0" w:color="000000"/>
            </w:tcBorders>
          </w:tcPr>
          <w:p w14:paraId="015941D9" w14:textId="77777777" w:rsidR="006B326C" w:rsidRDefault="006B326C"/>
        </w:tc>
        <w:tc>
          <w:tcPr>
            <w:tcW w:w="2923" w:type="dxa"/>
            <w:vMerge/>
            <w:tcBorders>
              <w:left w:val="single" w:sz="3" w:space="0" w:color="000000"/>
              <w:bottom w:val="single" w:sz="3" w:space="0" w:color="000000"/>
              <w:right w:val="single" w:sz="3" w:space="0" w:color="000000"/>
            </w:tcBorders>
          </w:tcPr>
          <w:p w14:paraId="583FE318" w14:textId="77777777" w:rsidR="006B326C" w:rsidRDefault="006B326C"/>
        </w:tc>
      </w:tr>
    </w:tbl>
    <w:p w14:paraId="33FB8240" w14:textId="77777777" w:rsidR="006B326C" w:rsidRDefault="006B326C">
      <w:pPr>
        <w:rPr>
          <w:rFonts w:ascii="宋体" w:eastAsia="宋体" w:hAnsi="宋体" w:cs="宋体"/>
          <w:b/>
          <w:bCs/>
          <w:sz w:val="20"/>
          <w:szCs w:val="20"/>
        </w:rPr>
      </w:pPr>
    </w:p>
    <w:p w14:paraId="52C08FAA" w14:textId="77777777" w:rsidR="006B326C" w:rsidRDefault="006B326C">
      <w:pPr>
        <w:rPr>
          <w:rFonts w:ascii="宋体" w:eastAsia="宋体" w:hAnsi="宋体" w:cs="宋体"/>
          <w:b/>
          <w:bCs/>
          <w:sz w:val="20"/>
          <w:szCs w:val="20"/>
        </w:rPr>
      </w:pPr>
    </w:p>
    <w:p w14:paraId="4054525C" w14:textId="77777777" w:rsidR="006B326C" w:rsidRDefault="006B326C">
      <w:pPr>
        <w:rPr>
          <w:rFonts w:ascii="宋体" w:eastAsia="宋体" w:hAnsi="宋体" w:cs="宋体"/>
          <w:b/>
          <w:bCs/>
          <w:sz w:val="20"/>
          <w:szCs w:val="20"/>
        </w:rPr>
      </w:pPr>
    </w:p>
    <w:p w14:paraId="7DE878F2" w14:textId="77777777" w:rsidR="006B326C" w:rsidRDefault="006B326C">
      <w:pPr>
        <w:rPr>
          <w:rFonts w:ascii="宋体" w:eastAsia="宋体" w:hAnsi="宋体" w:cs="宋体"/>
          <w:b/>
          <w:bCs/>
          <w:sz w:val="20"/>
          <w:szCs w:val="20"/>
        </w:rPr>
      </w:pPr>
    </w:p>
    <w:p w14:paraId="5A74E0D6" w14:textId="77777777" w:rsidR="006B326C" w:rsidRDefault="006B326C">
      <w:pPr>
        <w:rPr>
          <w:rFonts w:ascii="宋体" w:eastAsia="宋体" w:hAnsi="宋体" w:cs="宋体"/>
          <w:b/>
          <w:bCs/>
          <w:sz w:val="20"/>
          <w:szCs w:val="20"/>
        </w:rPr>
      </w:pPr>
    </w:p>
    <w:p w14:paraId="50E25492" w14:textId="77777777" w:rsidR="006B326C" w:rsidRDefault="006B326C">
      <w:pPr>
        <w:rPr>
          <w:rFonts w:ascii="宋体" w:eastAsia="宋体" w:hAnsi="宋体" w:cs="宋体"/>
          <w:b/>
          <w:bCs/>
          <w:sz w:val="20"/>
          <w:szCs w:val="20"/>
        </w:rPr>
      </w:pPr>
    </w:p>
    <w:p w14:paraId="15D35549" w14:textId="77777777" w:rsidR="006B326C" w:rsidRDefault="006B326C">
      <w:pPr>
        <w:rPr>
          <w:rFonts w:ascii="宋体" w:eastAsia="宋体" w:hAnsi="宋体" w:cs="宋体"/>
          <w:b/>
          <w:bCs/>
          <w:sz w:val="20"/>
          <w:szCs w:val="20"/>
        </w:rPr>
      </w:pPr>
    </w:p>
    <w:p w14:paraId="677B88BD" w14:textId="77777777" w:rsidR="006B326C" w:rsidRDefault="006B326C">
      <w:pPr>
        <w:rPr>
          <w:rFonts w:ascii="宋体" w:eastAsia="宋体" w:hAnsi="宋体" w:cs="宋体"/>
          <w:b/>
          <w:bCs/>
          <w:sz w:val="20"/>
          <w:szCs w:val="20"/>
        </w:rPr>
      </w:pPr>
    </w:p>
    <w:p w14:paraId="0939B5D9" w14:textId="77777777" w:rsidR="006B326C" w:rsidRDefault="006B326C">
      <w:pPr>
        <w:rPr>
          <w:rFonts w:ascii="宋体" w:eastAsia="宋体" w:hAnsi="宋体" w:cs="宋体"/>
          <w:b/>
          <w:bCs/>
          <w:sz w:val="20"/>
          <w:szCs w:val="20"/>
        </w:rPr>
      </w:pPr>
    </w:p>
    <w:p w14:paraId="0601EAA0" w14:textId="77777777" w:rsidR="006B326C" w:rsidRDefault="006B326C">
      <w:pPr>
        <w:rPr>
          <w:rFonts w:ascii="宋体" w:eastAsia="宋体" w:hAnsi="宋体" w:cs="宋体"/>
          <w:b/>
          <w:bCs/>
          <w:sz w:val="20"/>
          <w:szCs w:val="20"/>
        </w:rPr>
      </w:pPr>
    </w:p>
    <w:p w14:paraId="1292B6B9" w14:textId="77777777" w:rsidR="006B326C" w:rsidRDefault="006B326C">
      <w:pPr>
        <w:rPr>
          <w:rFonts w:ascii="宋体" w:eastAsia="宋体" w:hAnsi="宋体" w:cs="宋体"/>
          <w:b/>
          <w:bCs/>
          <w:sz w:val="20"/>
          <w:szCs w:val="20"/>
        </w:rPr>
      </w:pPr>
    </w:p>
    <w:p w14:paraId="21788C55" w14:textId="77777777" w:rsidR="006B326C" w:rsidRDefault="006B326C">
      <w:pPr>
        <w:spacing w:before="4"/>
        <w:rPr>
          <w:rFonts w:ascii="宋体" w:eastAsia="宋体" w:hAnsi="宋体" w:cs="宋体"/>
          <w:b/>
          <w:bCs/>
          <w:sz w:val="23"/>
          <w:szCs w:val="23"/>
        </w:rPr>
      </w:pPr>
    </w:p>
    <w:p w14:paraId="28AC6A67" w14:textId="77777777" w:rsidR="006B326C" w:rsidRDefault="009B4794">
      <w:pPr>
        <w:spacing w:before="57"/>
        <w:ind w:left="6957"/>
        <w:rPr>
          <w:rFonts w:ascii="宋体" w:eastAsia="宋体" w:hAnsi="宋体" w:cs="宋体"/>
          <w:sz w:val="14"/>
          <w:szCs w:val="14"/>
        </w:rPr>
      </w:pPr>
      <w:r>
        <w:rPr>
          <w:rFonts w:ascii="Times New Roman" w:eastAsia="Times New Roman" w:hAnsi="Times New Roman" w:cs="Times New Roman"/>
          <w:sz w:val="14"/>
          <w:szCs w:val="14"/>
        </w:rPr>
        <w:t>9</w:t>
      </w:r>
      <w:r>
        <w:rPr>
          <w:rFonts w:ascii="宋体" w:eastAsia="宋体" w:hAnsi="宋体" w:cs="宋体"/>
          <w:b/>
          <w:bCs/>
          <w:sz w:val="14"/>
          <w:szCs w:val="14"/>
        </w:rPr>
        <w:t>第16页第10页</w:t>
      </w:r>
    </w:p>
    <w:p w14:paraId="797ABCDE" w14:textId="77777777" w:rsidR="006B326C" w:rsidRDefault="006B326C">
      <w:pPr>
        <w:rPr>
          <w:rFonts w:ascii="宋体" w:eastAsia="宋体" w:hAnsi="宋体" w:cs="宋体"/>
          <w:sz w:val="14"/>
          <w:szCs w:val="14"/>
        </w:rPr>
        <w:sectPr w:rsidR="006B326C">
          <w:headerReference w:type="default" r:id="rId20"/>
          <w:footerReference w:type="default" r:id="rId21"/>
          <w:pgSz w:w="12240" w:h="15840"/>
          <w:pgMar w:top="4160" w:right="480" w:bottom="280" w:left="500" w:header="3767" w:footer="0" w:gutter="0"/>
          <w:cols w:space="720"/>
        </w:sectPr>
      </w:pPr>
    </w:p>
    <w:p w14:paraId="74AC8D7A" w14:textId="77777777" w:rsidR="006B326C" w:rsidRDefault="006B326C">
      <w:pPr>
        <w:spacing w:before="4"/>
        <w:rPr>
          <w:rFonts w:ascii="宋体" w:eastAsia="宋体" w:hAnsi="宋体" w:cs="宋体"/>
          <w:b/>
          <w:bCs/>
          <w:sz w:val="13"/>
          <w:szCs w:val="13"/>
        </w:rPr>
      </w:pPr>
    </w:p>
    <w:tbl>
      <w:tblPr>
        <w:tblStyle w:val="TableNormal"/>
        <w:tblW w:w="0" w:type="auto"/>
        <w:tblInd w:w="104" w:type="dxa"/>
        <w:tblLayout w:type="fixed"/>
        <w:tblLook w:val="01E0" w:firstRow="1" w:lastRow="1" w:firstColumn="1" w:lastColumn="1" w:noHBand="0" w:noVBand="0"/>
      </w:tblPr>
      <w:tblGrid>
        <w:gridCol w:w="739"/>
        <w:gridCol w:w="2365"/>
        <w:gridCol w:w="2505"/>
        <w:gridCol w:w="2505"/>
        <w:gridCol w:w="2923"/>
      </w:tblGrid>
      <w:tr w:rsidR="006B326C" w14:paraId="3467E3C4" w14:textId="77777777">
        <w:trPr>
          <w:trHeight w:hRule="exact" w:val="371"/>
        </w:trPr>
        <w:tc>
          <w:tcPr>
            <w:tcW w:w="739" w:type="dxa"/>
            <w:tcBorders>
              <w:top w:val="single" w:sz="3" w:space="0" w:color="000000"/>
              <w:left w:val="single" w:sz="3" w:space="0" w:color="000000"/>
              <w:bottom w:val="single" w:sz="3" w:space="0" w:color="000000"/>
              <w:right w:val="single" w:sz="3" w:space="0" w:color="000000"/>
            </w:tcBorders>
            <w:shd w:val="clear" w:color="auto" w:fill="5D85A9"/>
          </w:tcPr>
          <w:p w14:paraId="1ABC72D7" w14:textId="77777777" w:rsidR="006B326C" w:rsidRDefault="009B4794">
            <w:pPr>
              <w:pStyle w:val="TableParagraph"/>
              <w:spacing w:before="72"/>
              <w:ind w:left="2"/>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5D85A9"/>
          </w:tcPr>
          <w:p w14:paraId="4A8E5CC6" w14:textId="77777777" w:rsidR="006B326C" w:rsidRDefault="009B4794">
            <w:pPr>
              <w:pStyle w:val="TableParagraph"/>
              <w:spacing w:before="72"/>
              <w:ind w:left="4"/>
              <w:jc w:val="center"/>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5289FA62" w14:textId="77777777" w:rsidR="006B326C" w:rsidRDefault="009B4794">
            <w:pPr>
              <w:pStyle w:val="TableParagraph"/>
              <w:spacing w:before="72"/>
              <w:ind w:left="758"/>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505" w:type="dxa"/>
            <w:tcBorders>
              <w:top w:val="single" w:sz="3" w:space="0" w:color="000000"/>
              <w:left w:val="single" w:sz="3" w:space="0" w:color="000000"/>
              <w:bottom w:val="single" w:sz="3" w:space="0" w:color="000000"/>
              <w:right w:val="single" w:sz="3" w:space="0" w:color="000000"/>
            </w:tcBorders>
            <w:shd w:val="clear" w:color="auto" w:fill="5D85A9"/>
          </w:tcPr>
          <w:p w14:paraId="1257755E" w14:textId="77777777" w:rsidR="006B326C" w:rsidRDefault="009B4794">
            <w:pPr>
              <w:pStyle w:val="TableParagraph"/>
              <w:spacing w:before="72"/>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923" w:type="dxa"/>
            <w:tcBorders>
              <w:top w:val="single" w:sz="3" w:space="0" w:color="000000"/>
              <w:left w:val="single" w:sz="3" w:space="0" w:color="000000"/>
              <w:bottom w:val="single" w:sz="3" w:space="0" w:color="000000"/>
              <w:right w:val="single" w:sz="3" w:space="0" w:color="000000"/>
            </w:tcBorders>
            <w:shd w:val="clear" w:color="auto" w:fill="5D85A9"/>
          </w:tcPr>
          <w:p w14:paraId="403E62FA" w14:textId="77777777" w:rsidR="006B326C" w:rsidRDefault="009B4794">
            <w:pPr>
              <w:pStyle w:val="TableParagraph"/>
              <w:spacing w:before="72"/>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2FA348B" w14:textId="77777777">
        <w:trPr>
          <w:trHeight w:hRule="exact" w:val="290"/>
        </w:trPr>
        <w:tc>
          <w:tcPr>
            <w:tcW w:w="739" w:type="dxa"/>
            <w:vMerge w:val="restart"/>
            <w:tcBorders>
              <w:top w:val="single" w:sz="3" w:space="0" w:color="000000"/>
              <w:left w:val="single" w:sz="3" w:space="0" w:color="000000"/>
              <w:right w:val="single" w:sz="3" w:space="0" w:color="000000"/>
            </w:tcBorders>
          </w:tcPr>
          <w:p w14:paraId="1099B2F8" w14:textId="77777777" w:rsidR="006B326C" w:rsidRDefault="009B4794">
            <w:pPr>
              <w:pStyle w:val="TableParagraph"/>
              <w:spacing w:before="70"/>
              <w:ind w:left="83"/>
              <w:rPr>
                <w:rFonts w:ascii="宋体" w:eastAsia="宋体" w:hAnsi="宋体" w:cs="宋体"/>
                <w:sz w:val="15"/>
                <w:szCs w:val="15"/>
              </w:rPr>
            </w:pPr>
            <w:r>
              <w:rPr>
                <w:rFonts w:ascii="宋体"/>
                <w:b/>
                <w:w w:val="105"/>
                <w:sz w:val="15"/>
              </w:rPr>
              <w:t>R5</w:t>
            </w:r>
          </w:p>
        </w:tc>
        <w:tc>
          <w:tcPr>
            <w:tcW w:w="2365" w:type="dxa"/>
            <w:tcBorders>
              <w:top w:val="single" w:sz="3" w:space="0" w:color="000000"/>
              <w:left w:val="single" w:sz="3" w:space="0" w:color="000000"/>
              <w:bottom w:val="nil"/>
              <w:right w:val="single" w:sz="3" w:space="0" w:color="000000"/>
            </w:tcBorders>
          </w:tcPr>
          <w:p w14:paraId="7373829F" w14:textId="453C211B" w:rsidR="006B326C" w:rsidRDefault="009B4794">
            <w:pPr>
              <w:pStyle w:val="TableParagraph"/>
              <w:spacing w:before="66"/>
              <w:ind w:left="82"/>
              <w:rPr>
                <w:rFonts w:ascii="宋体" w:eastAsia="宋体" w:hAnsi="宋体" w:cs="宋体"/>
                <w:sz w:val="15"/>
                <w:szCs w:val="15"/>
                <w:lang w:eastAsia="zh-CN"/>
              </w:rPr>
            </w:pPr>
            <w:del w:id="387" w:author="378653276@qq.com" w:date="2021-04-20T22:30:00Z">
              <w:r w:rsidDel="0067247E">
                <w:rPr>
                  <w:rFonts w:ascii="宋体" w:eastAsia="宋体" w:hAnsi="宋体" w:cs="宋体"/>
                  <w:w w:val="105"/>
                  <w:sz w:val="15"/>
                  <w:szCs w:val="15"/>
                  <w:lang w:eastAsia="zh-CN"/>
                </w:rPr>
                <w:delText>传输规划师</w:delText>
              </w:r>
            </w:del>
            <w:ins w:id="388"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向</w:t>
            </w:r>
            <w:del w:id="389" w:author="378653276@qq.com" w:date="2021-04-20T22:30:00Z">
              <w:r w:rsidDel="0067247E">
                <w:rPr>
                  <w:rFonts w:ascii="宋体" w:eastAsia="宋体" w:hAnsi="宋体" w:cs="宋体"/>
                  <w:w w:val="105"/>
                  <w:sz w:val="15"/>
                  <w:szCs w:val="15"/>
                  <w:lang w:eastAsia="zh-CN"/>
                </w:rPr>
                <w:delText>发电机所有者</w:delText>
              </w:r>
            </w:del>
            <w:ins w:id="390"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w:t>
            </w:r>
          </w:p>
        </w:tc>
        <w:tc>
          <w:tcPr>
            <w:tcW w:w="2505" w:type="dxa"/>
            <w:tcBorders>
              <w:top w:val="single" w:sz="3" w:space="0" w:color="000000"/>
              <w:left w:val="single" w:sz="3" w:space="0" w:color="000000"/>
              <w:bottom w:val="nil"/>
              <w:right w:val="single" w:sz="3" w:space="0" w:color="000000"/>
            </w:tcBorders>
          </w:tcPr>
          <w:p w14:paraId="3167063F" w14:textId="2ECEDB28" w:rsidR="006B326C" w:rsidRDefault="009B4794">
            <w:pPr>
              <w:pStyle w:val="TableParagraph"/>
              <w:spacing w:before="66"/>
              <w:ind w:left="81"/>
              <w:rPr>
                <w:rFonts w:ascii="宋体" w:eastAsia="宋体" w:hAnsi="宋体" w:cs="宋体"/>
                <w:sz w:val="15"/>
                <w:szCs w:val="15"/>
                <w:lang w:eastAsia="zh-CN"/>
              </w:rPr>
            </w:pPr>
            <w:del w:id="391" w:author="378653276@qq.com" w:date="2021-04-20T22:30:00Z">
              <w:r w:rsidDel="0067247E">
                <w:rPr>
                  <w:rFonts w:ascii="宋体" w:eastAsia="宋体" w:hAnsi="宋体" w:cs="宋体"/>
                  <w:w w:val="105"/>
                  <w:sz w:val="15"/>
                  <w:szCs w:val="15"/>
                  <w:lang w:eastAsia="zh-CN"/>
                </w:rPr>
                <w:delText>传输规划师</w:delText>
              </w:r>
            </w:del>
            <w:ins w:id="392"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向</w:t>
            </w:r>
            <w:del w:id="393" w:author="378653276@qq.com" w:date="2021-04-20T22:30:00Z">
              <w:r w:rsidDel="0067247E">
                <w:rPr>
                  <w:rFonts w:ascii="宋体" w:eastAsia="宋体" w:hAnsi="宋体" w:cs="宋体"/>
                  <w:w w:val="105"/>
                  <w:sz w:val="15"/>
                  <w:szCs w:val="15"/>
                  <w:lang w:eastAsia="zh-CN"/>
                </w:rPr>
                <w:delText>发电机所有者</w:delText>
              </w:r>
            </w:del>
            <w:ins w:id="394"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p>
        </w:tc>
        <w:tc>
          <w:tcPr>
            <w:tcW w:w="2505" w:type="dxa"/>
            <w:tcBorders>
              <w:top w:val="single" w:sz="3" w:space="0" w:color="000000"/>
              <w:left w:val="single" w:sz="3" w:space="0" w:color="000000"/>
              <w:bottom w:val="nil"/>
              <w:right w:val="single" w:sz="3" w:space="0" w:color="000000"/>
            </w:tcBorders>
          </w:tcPr>
          <w:p w14:paraId="58677BB9" w14:textId="16E329DB" w:rsidR="006B326C" w:rsidRDefault="009B4794">
            <w:pPr>
              <w:pStyle w:val="TableParagraph"/>
              <w:spacing w:before="66"/>
              <w:ind w:left="79"/>
              <w:rPr>
                <w:rFonts w:ascii="宋体" w:eastAsia="宋体" w:hAnsi="宋体" w:cs="宋体"/>
                <w:sz w:val="15"/>
                <w:szCs w:val="15"/>
                <w:lang w:eastAsia="zh-CN"/>
              </w:rPr>
            </w:pPr>
            <w:del w:id="395" w:author="378653276@qq.com" w:date="2021-04-20T22:30:00Z">
              <w:r w:rsidDel="0067247E">
                <w:rPr>
                  <w:rFonts w:ascii="宋体" w:eastAsia="宋体" w:hAnsi="宋体" w:cs="宋体"/>
                  <w:w w:val="105"/>
                  <w:sz w:val="15"/>
                  <w:szCs w:val="15"/>
                  <w:lang w:eastAsia="zh-CN"/>
                </w:rPr>
                <w:delText>传输规划师</w:delText>
              </w:r>
            </w:del>
            <w:ins w:id="396"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向</w:t>
            </w:r>
            <w:del w:id="397" w:author="378653276@qq.com" w:date="2021-04-20T23:30:00Z">
              <w:r w:rsidDel="00EC7974">
                <w:rPr>
                  <w:rFonts w:ascii="宋体" w:eastAsia="宋体" w:hAnsi="宋体" w:cs="宋体"/>
                  <w:w w:val="105"/>
                  <w:sz w:val="15"/>
                  <w:szCs w:val="15"/>
                  <w:lang w:eastAsia="zh-CN"/>
                </w:rPr>
                <w:delText>发电机业主</w:delText>
              </w:r>
            </w:del>
            <w:ins w:id="398"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提供了书</w:t>
            </w:r>
          </w:p>
        </w:tc>
        <w:tc>
          <w:tcPr>
            <w:tcW w:w="2923" w:type="dxa"/>
            <w:tcBorders>
              <w:top w:val="single" w:sz="3" w:space="0" w:color="000000"/>
              <w:left w:val="single" w:sz="3" w:space="0" w:color="000000"/>
              <w:bottom w:val="nil"/>
              <w:right w:val="single" w:sz="3" w:space="0" w:color="000000"/>
            </w:tcBorders>
          </w:tcPr>
          <w:p w14:paraId="15024412" w14:textId="77777777" w:rsidR="006B326C" w:rsidRDefault="009B4794">
            <w:pPr>
              <w:pStyle w:val="TableParagraph"/>
              <w:spacing w:before="66"/>
              <w:ind w:left="78"/>
              <w:rPr>
                <w:rFonts w:ascii="宋体" w:eastAsia="宋体" w:hAnsi="宋体" w:cs="宋体"/>
                <w:sz w:val="15"/>
                <w:szCs w:val="15"/>
                <w:lang w:eastAsia="zh-CN"/>
              </w:rPr>
            </w:pPr>
            <w:r>
              <w:rPr>
                <w:rFonts w:ascii="宋体" w:eastAsia="宋体" w:hAnsi="宋体" w:cs="宋体"/>
                <w:w w:val="105"/>
                <w:sz w:val="15"/>
                <w:szCs w:val="15"/>
                <w:lang w:eastAsia="zh-CN"/>
              </w:rPr>
              <w:t>传输计划员未能在收到验证的模型信息</w:t>
            </w:r>
          </w:p>
        </w:tc>
      </w:tr>
      <w:tr w:rsidR="006B326C" w14:paraId="22288951" w14:textId="77777777">
        <w:trPr>
          <w:trHeight w:hRule="exact" w:val="200"/>
        </w:trPr>
        <w:tc>
          <w:tcPr>
            <w:tcW w:w="739" w:type="dxa"/>
            <w:vMerge/>
            <w:tcBorders>
              <w:left w:val="single" w:sz="3" w:space="0" w:color="000000"/>
              <w:right w:val="single" w:sz="3" w:space="0" w:color="000000"/>
            </w:tcBorders>
          </w:tcPr>
          <w:p w14:paraId="23BE6F58"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BC25B4F"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了书面答复，说明该模型是否可</w:t>
            </w:r>
          </w:p>
        </w:tc>
        <w:tc>
          <w:tcPr>
            <w:tcW w:w="2505" w:type="dxa"/>
            <w:tcBorders>
              <w:top w:val="nil"/>
              <w:left w:val="single" w:sz="3" w:space="0" w:color="000000"/>
              <w:bottom w:val="nil"/>
              <w:right w:val="single" w:sz="3" w:space="0" w:color="000000"/>
            </w:tcBorders>
          </w:tcPr>
          <w:p w14:paraId="4A35C575"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书面答复，说明模型是否可用，包</w:t>
            </w:r>
          </w:p>
        </w:tc>
        <w:tc>
          <w:tcPr>
            <w:tcW w:w="2505" w:type="dxa"/>
            <w:tcBorders>
              <w:top w:val="nil"/>
              <w:left w:val="single" w:sz="3" w:space="0" w:color="000000"/>
              <w:bottom w:val="nil"/>
              <w:right w:val="single" w:sz="3" w:space="0" w:color="000000"/>
            </w:tcBorders>
          </w:tcPr>
          <w:p w14:paraId="0BE4F897"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面答复，说明模型是否可用，包括</w:t>
            </w:r>
          </w:p>
        </w:tc>
        <w:tc>
          <w:tcPr>
            <w:tcW w:w="2923" w:type="dxa"/>
            <w:tcBorders>
              <w:top w:val="nil"/>
              <w:left w:val="single" w:sz="3" w:space="0" w:color="000000"/>
              <w:bottom w:val="nil"/>
              <w:right w:val="single" w:sz="3" w:space="0" w:color="000000"/>
            </w:tcBorders>
          </w:tcPr>
          <w:p w14:paraId="6A217F96" w14:textId="23C9725A"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后180个日历日内向</w:t>
            </w:r>
            <w:del w:id="399" w:author="378653276@qq.com" w:date="2021-04-20T23:30:00Z">
              <w:r w:rsidDel="00EC7974">
                <w:rPr>
                  <w:rFonts w:ascii="宋体" w:eastAsia="宋体" w:hAnsi="宋体" w:cs="宋体"/>
                  <w:w w:val="105"/>
                  <w:sz w:val="15"/>
                  <w:szCs w:val="15"/>
                  <w:lang w:eastAsia="zh-CN"/>
                </w:rPr>
                <w:delText>发电机业主</w:delText>
              </w:r>
            </w:del>
            <w:ins w:id="400" w:author="378653276@qq.com" w:date="2021-04-20T23:30:00Z">
              <w:r w:rsidR="00EC7974">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提供书面</w:t>
            </w:r>
          </w:p>
        </w:tc>
      </w:tr>
      <w:tr w:rsidR="006B326C" w14:paraId="0158E49F" w14:textId="77777777">
        <w:trPr>
          <w:trHeight w:hRule="exact" w:val="200"/>
        </w:trPr>
        <w:tc>
          <w:tcPr>
            <w:tcW w:w="739" w:type="dxa"/>
            <w:vMerge/>
            <w:tcBorders>
              <w:left w:val="single" w:sz="3" w:space="0" w:color="000000"/>
              <w:right w:val="single" w:sz="3" w:space="0" w:color="000000"/>
            </w:tcBorders>
          </w:tcPr>
          <w:p w14:paraId="0828AA84"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B224560"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用，包括技术说明，如果该模型</w:t>
            </w:r>
          </w:p>
        </w:tc>
        <w:tc>
          <w:tcPr>
            <w:tcW w:w="2505" w:type="dxa"/>
            <w:tcBorders>
              <w:top w:val="nil"/>
              <w:left w:val="single" w:sz="3" w:space="0" w:color="000000"/>
              <w:bottom w:val="nil"/>
              <w:right w:val="single" w:sz="3" w:space="0" w:color="000000"/>
            </w:tcBorders>
          </w:tcPr>
          <w:p w14:paraId="0CCC28ED" w14:textId="77777777" w:rsidR="006B326C" w:rsidRDefault="009B4794">
            <w:pPr>
              <w:pStyle w:val="TableParagraph"/>
              <w:spacing w:line="177"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括</w:t>
            </w:r>
            <w:proofErr w:type="gramEnd"/>
            <w:r>
              <w:rPr>
                <w:rFonts w:ascii="宋体" w:eastAsia="宋体" w:hAnsi="宋体" w:cs="宋体"/>
                <w:w w:val="105"/>
                <w:sz w:val="15"/>
                <w:szCs w:val="15"/>
                <w:lang w:eastAsia="zh-CN"/>
              </w:rPr>
              <w:t>技术说明，如果模型</w:t>
            </w:r>
            <w:proofErr w:type="gramStart"/>
            <w:r>
              <w:rPr>
                <w:rFonts w:ascii="宋体" w:eastAsia="宋体" w:hAnsi="宋体" w:cs="宋体"/>
                <w:w w:val="105"/>
                <w:sz w:val="15"/>
                <w:szCs w:val="15"/>
                <w:lang w:eastAsia="zh-CN"/>
              </w:rPr>
              <w:t>不</w:t>
            </w:r>
            <w:proofErr w:type="gramEnd"/>
            <w:r>
              <w:rPr>
                <w:rFonts w:ascii="宋体" w:eastAsia="宋体" w:hAnsi="宋体" w:cs="宋体"/>
                <w:w w:val="105"/>
                <w:sz w:val="15"/>
                <w:szCs w:val="15"/>
                <w:lang w:eastAsia="zh-CN"/>
              </w:rPr>
              <w:t>可用，则</w:t>
            </w:r>
          </w:p>
        </w:tc>
        <w:tc>
          <w:tcPr>
            <w:tcW w:w="2505" w:type="dxa"/>
            <w:tcBorders>
              <w:top w:val="nil"/>
              <w:left w:val="single" w:sz="3" w:space="0" w:color="000000"/>
              <w:bottom w:val="nil"/>
              <w:right w:val="single" w:sz="3" w:space="0" w:color="000000"/>
            </w:tcBorders>
          </w:tcPr>
          <w:p w14:paraId="0F4AD6A8"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技术说明，如果模型不能使用，则</w:t>
            </w:r>
          </w:p>
        </w:tc>
        <w:tc>
          <w:tcPr>
            <w:tcW w:w="2923" w:type="dxa"/>
            <w:tcBorders>
              <w:top w:val="nil"/>
              <w:left w:val="single" w:sz="3" w:space="0" w:color="000000"/>
              <w:bottom w:val="nil"/>
              <w:right w:val="single" w:sz="3" w:space="0" w:color="000000"/>
            </w:tcBorders>
          </w:tcPr>
          <w:p w14:paraId="4519943E" w14:textId="77777777" w:rsidR="006B326C" w:rsidRDefault="009B4794">
            <w:pPr>
              <w:pStyle w:val="TableParagraph"/>
              <w:spacing w:line="177" w:lineRule="exact"/>
              <w:ind w:left="78"/>
              <w:rPr>
                <w:rFonts w:ascii="宋体" w:eastAsia="宋体" w:hAnsi="宋体" w:cs="宋体"/>
                <w:sz w:val="15"/>
                <w:szCs w:val="15"/>
              </w:rPr>
            </w:pPr>
            <w:proofErr w:type="spellStart"/>
            <w:r>
              <w:rPr>
                <w:rFonts w:ascii="宋体" w:eastAsia="宋体" w:hAnsi="宋体" w:cs="宋体"/>
                <w:w w:val="105"/>
                <w:sz w:val="15"/>
                <w:szCs w:val="15"/>
              </w:rPr>
              <w:t>答复</w:t>
            </w:r>
            <w:proofErr w:type="spellEnd"/>
            <w:r>
              <w:rPr>
                <w:rFonts w:ascii="宋体" w:eastAsia="宋体" w:hAnsi="宋体" w:cs="宋体"/>
                <w:w w:val="105"/>
                <w:sz w:val="15"/>
                <w:szCs w:val="15"/>
              </w:rPr>
              <w:t>；</w:t>
            </w:r>
          </w:p>
        </w:tc>
      </w:tr>
      <w:tr w:rsidR="006B326C" w14:paraId="25B6E9F3" w14:textId="77777777">
        <w:trPr>
          <w:trHeight w:hRule="exact" w:val="394"/>
        </w:trPr>
        <w:tc>
          <w:tcPr>
            <w:tcW w:w="739" w:type="dxa"/>
            <w:vMerge/>
            <w:tcBorders>
              <w:left w:val="single" w:sz="3" w:space="0" w:color="000000"/>
              <w:right w:val="single" w:sz="3" w:space="0" w:color="000000"/>
            </w:tcBorders>
          </w:tcPr>
          <w:p w14:paraId="4A474FEC" w14:textId="77777777" w:rsidR="006B326C" w:rsidRDefault="006B326C"/>
        </w:tc>
        <w:tc>
          <w:tcPr>
            <w:tcW w:w="2365" w:type="dxa"/>
            <w:tcBorders>
              <w:top w:val="nil"/>
              <w:left w:val="single" w:sz="3" w:space="0" w:color="000000"/>
              <w:bottom w:val="nil"/>
              <w:right w:val="single" w:sz="3" w:space="0" w:color="000000"/>
            </w:tcBorders>
          </w:tcPr>
          <w:p w14:paraId="2CD1F85D" w14:textId="77777777" w:rsidR="006B326C" w:rsidRDefault="009B4794">
            <w:pPr>
              <w:pStyle w:val="TableParagraph"/>
              <w:spacing w:line="177"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不</w:t>
            </w:r>
            <w:proofErr w:type="gramEnd"/>
            <w:r>
              <w:rPr>
                <w:rFonts w:ascii="宋体" w:eastAsia="宋体" w:hAnsi="宋体" w:cs="宋体"/>
                <w:w w:val="105"/>
                <w:sz w:val="15"/>
                <w:szCs w:val="15"/>
                <w:lang w:eastAsia="zh-CN"/>
              </w:rPr>
              <w:t>可用，则超过90个日历日，但</w:t>
            </w:r>
          </w:p>
          <w:p w14:paraId="0E31CEBF" w14:textId="77777777"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少于或等于接收经核实的模型信</w:t>
            </w:r>
          </w:p>
        </w:tc>
        <w:tc>
          <w:tcPr>
            <w:tcW w:w="2505" w:type="dxa"/>
            <w:tcBorders>
              <w:top w:val="nil"/>
              <w:left w:val="single" w:sz="3" w:space="0" w:color="000000"/>
              <w:bottom w:val="nil"/>
              <w:right w:val="single" w:sz="3" w:space="0" w:color="000000"/>
            </w:tcBorders>
          </w:tcPr>
          <w:p w14:paraId="27D52964"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超过120个日历日，但少于或等于</w:t>
            </w:r>
          </w:p>
          <w:p w14:paraId="37A1970D" w14:textId="77777777" w:rsidR="006B326C" w:rsidRDefault="009B4794">
            <w:pPr>
              <w:pStyle w:val="TableParagraph"/>
              <w:spacing w:before="4"/>
              <w:ind w:left="81"/>
              <w:rPr>
                <w:rFonts w:ascii="宋体" w:eastAsia="宋体" w:hAnsi="宋体" w:cs="宋体"/>
                <w:sz w:val="15"/>
                <w:szCs w:val="15"/>
                <w:lang w:eastAsia="zh-CN"/>
              </w:rPr>
            </w:pPr>
            <w:r>
              <w:rPr>
                <w:rFonts w:ascii="宋体" w:eastAsia="宋体" w:hAnsi="宋体" w:cs="宋体"/>
                <w:w w:val="105"/>
                <w:sz w:val="15"/>
                <w:szCs w:val="15"/>
                <w:lang w:eastAsia="zh-CN"/>
              </w:rPr>
              <w:t>150个日历日，即收到验证的模型</w:t>
            </w:r>
          </w:p>
        </w:tc>
        <w:tc>
          <w:tcPr>
            <w:tcW w:w="2505" w:type="dxa"/>
            <w:tcBorders>
              <w:top w:val="nil"/>
              <w:left w:val="single" w:sz="3" w:space="0" w:color="000000"/>
              <w:bottom w:val="nil"/>
              <w:right w:val="single" w:sz="3" w:space="0" w:color="000000"/>
            </w:tcBorders>
          </w:tcPr>
          <w:p w14:paraId="4D2CB0A1"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超过150个日历日，但少于或等于</w:t>
            </w:r>
          </w:p>
          <w:p w14:paraId="4680E156" w14:textId="77777777" w:rsidR="006B326C" w:rsidRDefault="009B4794">
            <w:pPr>
              <w:pStyle w:val="TableParagraph"/>
              <w:spacing w:before="4"/>
              <w:ind w:left="79"/>
              <w:rPr>
                <w:rFonts w:ascii="宋体" w:eastAsia="宋体" w:hAnsi="宋体" w:cs="宋体"/>
                <w:sz w:val="15"/>
                <w:szCs w:val="15"/>
                <w:lang w:eastAsia="zh-CN"/>
              </w:rPr>
            </w:pPr>
            <w:r>
              <w:rPr>
                <w:rFonts w:ascii="宋体" w:eastAsia="宋体" w:hAnsi="宋体" w:cs="宋体"/>
                <w:w w:val="105"/>
                <w:sz w:val="15"/>
                <w:szCs w:val="15"/>
                <w:lang w:eastAsia="zh-CN"/>
              </w:rPr>
              <w:t>接收经核实的模型信息的180个日</w:t>
            </w:r>
          </w:p>
        </w:tc>
        <w:tc>
          <w:tcPr>
            <w:tcW w:w="2923" w:type="dxa"/>
            <w:tcBorders>
              <w:top w:val="nil"/>
              <w:left w:val="single" w:sz="3" w:space="0" w:color="000000"/>
              <w:bottom w:val="nil"/>
              <w:right w:val="single" w:sz="3" w:space="0" w:color="000000"/>
            </w:tcBorders>
          </w:tcPr>
          <w:p w14:paraId="595179B5" w14:textId="77777777" w:rsidR="006B326C" w:rsidRDefault="009B4794">
            <w:pPr>
              <w:pStyle w:val="TableParagraph"/>
              <w:spacing w:before="75"/>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45CF5B75" w14:textId="77777777">
        <w:trPr>
          <w:trHeight w:hRule="exact" w:val="200"/>
        </w:trPr>
        <w:tc>
          <w:tcPr>
            <w:tcW w:w="739" w:type="dxa"/>
            <w:vMerge/>
            <w:tcBorders>
              <w:left w:val="single" w:sz="3" w:space="0" w:color="000000"/>
              <w:right w:val="single" w:sz="3" w:space="0" w:color="000000"/>
            </w:tcBorders>
          </w:tcPr>
          <w:p w14:paraId="7539D6E8" w14:textId="77777777" w:rsidR="006B326C" w:rsidRDefault="006B326C"/>
        </w:tc>
        <w:tc>
          <w:tcPr>
            <w:tcW w:w="2365" w:type="dxa"/>
            <w:tcBorders>
              <w:top w:val="nil"/>
              <w:left w:val="single" w:sz="3" w:space="0" w:color="000000"/>
              <w:bottom w:val="nil"/>
              <w:right w:val="single" w:sz="3" w:space="0" w:color="000000"/>
            </w:tcBorders>
          </w:tcPr>
          <w:p w14:paraId="46F674FF" w14:textId="77777777" w:rsidR="006B326C" w:rsidRDefault="009B4794">
            <w:pPr>
              <w:pStyle w:val="TableParagraph"/>
              <w:spacing w:line="184" w:lineRule="exact"/>
              <w:ind w:left="82"/>
              <w:rPr>
                <w:rFonts w:ascii="宋体" w:eastAsia="宋体" w:hAnsi="宋体" w:cs="宋体"/>
                <w:sz w:val="15"/>
                <w:szCs w:val="15"/>
              </w:rPr>
            </w:pPr>
            <w:r>
              <w:rPr>
                <w:rFonts w:ascii="宋体" w:eastAsia="宋体" w:hAnsi="宋体" w:cs="宋体"/>
                <w:w w:val="105"/>
                <w:sz w:val="15"/>
                <w:szCs w:val="15"/>
              </w:rPr>
              <w:t>息的120个日历日；</w:t>
            </w:r>
          </w:p>
        </w:tc>
        <w:tc>
          <w:tcPr>
            <w:tcW w:w="2505" w:type="dxa"/>
            <w:tcBorders>
              <w:top w:val="nil"/>
              <w:left w:val="single" w:sz="3" w:space="0" w:color="000000"/>
              <w:bottom w:val="nil"/>
              <w:right w:val="single" w:sz="3" w:space="0" w:color="000000"/>
            </w:tcBorders>
          </w:tcPr>
          <w:p w14:paraId="77F33812" w14:textId="77777777" w:rsidR="006B326C" w:rsidRDefault="009B4794">
            <w:pPr>
              <w:pStyle w:val="TableParagraph"/>
              <w:spacing w:line="184" w:lineRule="exact"/>
              <w:ind w:left="81"/>
              <w:rPr>
                <w:rFonts w:ascii="宋体" w:eastAsia="宋体" w:hAnsi="宋体" w:cs="宋体"/>
                <w:sz w:val="15"/>
                <w:szCs w:val="15"/>
              </w:rPr>
            </w:pPr>
            <w:proofErr w:type="spellStart"/>
            <w:r>
              <w:rPr>
                <w:rFonts w:ascii="宋体" w:eastAsia="宋体" w:hAnsi="宋体" w:cs="宋体"/>
                <w:w w:val="105"/>
                <w:sz w:val="15"/>
                <w:szCs w:val="15"/>
              </w:rPr>
              <w:t>信息</w:t>
            </w:r>
            <w:proofErr w:type="spellEnd"/>
            <w:r>
              <w:rPr>
                <w:rFonts w:ascii="宋体" w:eastAsia="宋体" w:hAnsi="宋体" w:cs="宋体"/>
                <w:w w:val="105"/>
                <w:sz w:val="15"/>
                <w:szCs w:val="15"/>
              </w:rPr>
              <w:t>；</w:t>
            </w:r>
          </w:p>
        </w:tc>
        <w:tc>
          <w:tcPr>
            <w:tcW w:w="2505" w:type="dxa"/>
            <w:tcBorders>
              <w:top w:val="nil"/>
              <w:left w:val="single" w:sz="3" w:space="0" w:color="000000"/>
              <w:bottom w:val="nil"/>
              <w:right w:val="single" w:sz="3" w:space="0" w:color="000000"/>
            </w:tcBorders>
          </w:tcPr>
          <w:p w14:paraId="48BAF7C9" w14:textId="77777777" w:rsidR="006B326C" w:rsidRDefault="009B4794">
            <w:pPr>
              <w:pStyle w:val="TableParagraph"/>
              <w:spacing w:line="184" w:lineRule="exact"/>
              <w:ind w:left="79"/>
              <w:rPr>
                <w:rFonts w:ascii="宋体" w:eastAsia="宋体" w:hAnsi="宋体" w:cs="宋体"/>
                <w:sz w:val="15"/>
                <w:szCs w:val="15"/>
              </w:rPr>
            </w:pPr>
            <w:proofErr w:type="spellStart"/>
            <w:r>
              <w:rPr>
                <w:rFonts w:ascii="宋体" w:eastAsia="宋体" w:hAnsi="宋体" w:cs="宋体"/>
                <w:w w:val="105"/>
                <w:sz w:val="15"/>
                <w:szCs w:val="15"/>
              </w:rPr>
              <w:t>历日</w:t>
            </w:r>
            <w:proofErr w:type="spellEnd"/>
            <w:r>
              <w:rPr>
                <w:rFonts w:ascii="宋体" w:eastAsia="宋体" w:hAnsi="宋体" w:cs="宋体"/>
                <w:w w:val="105"/>
                <w:sz w:val="15"/>
                <w:szCs w:val="15"/>
              </w:rPr>
              <w:t>；</w:t>
            </w:r>
          </w:p>
        </w:tc>
        <w:tc>
          <w:tcPr>
            <w:tcW w:w="2923" w:type="dxa"/>
            <w:tcBorders>
              <w:top w:val="nil"/>
              <w:left w:val="single" w:sz="3" w:space="0" w:color="000000"/>
              <w:bottom w:val="nil"/>
              <w:right w:val="single" w:sz="3" w:space="0" w:color="000000"/>
            </w:tcBorders>
          </w:tcPr>
          <w:p w14:paraId="47C0AD90" w14:textId="17F1B225" w:rsidR="006B326C" w:rsidRDefault="009B4794">
            <w:pPr>
              <w:pStyle w:val="TableParagraph"/>
              <w:spacing w:line="171" w:lineRule="exact"/>
              <w:ind w:left="78"/>
              <w:rPr>
                <w:rFonts w:ascii="宋体" w:eastAsia="宋体" w:hAnsi="宋体" w:cs="宋体"/>
                <w:sz w:val="15"/>
                <w:szCs w:val="15"/>
                <w:lang w:eastAsia="zh-CN"/>
              </w:rPr>
            </w:pPr>
            <w:del w:id="401" w:author="378653276@qq.com" w:date="2021-04-20T22:30:00Z">
              <w:r w:rsidDel="0067247E">
                <w:rPr>
                  <w:rFonts w:ascii="宋体" w:eastAsia="宋体" w:hAnsi="宋体" w:cs="宋体"/>
                  <w:w w:val="105"/>
                  <w:sz w:val="15"/>
                  <w:szCs w:val="15"/>
                  <w:lang w:eastAsia="zh-CN"/>
                </w:rPr>
                <w:delText>传输规划师</w:delText>
              </w:r>
            </w:del>
            <w:ins w:id="402"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提供了书面答复，但没有确</w:t>
            </w:r>
          </w:p>
        </w:tc>
      </w:tr>
      <w:tr w:rsidR="006B326C" w14:paraId="52FE1AC4" w14:textId="77777777">
        <w:trPr>
          <w:trHeight w:hRule="exact" w:val="394"/>
        </w:trPr>
        <w:tc>
          <w:tcPr>
            <w:tcW w:w="739" w:type="dxa"/>
            <w:vMerge/>
            <w:tcBorders>
              <w:left w:val="single" w:sz="3" w:space="0" w:color="000000"/>
              <w:right w:val="single" w:sz="3" w:space="0" w:color="000000"/>
            </w:tcBorders>
          </w:tcPr>
          <w:p w14:paraId="3EF471CB"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42BE4DDD" w14:textId="77777777" w:rsidR="006B326C" w:rsidRDefault="009B4794">
            <w:pPr>
              <w:pStyle w:val="TableParagraph"/>
              <w:spacing w:before="81"/>
              <w:ind w:left="82"/>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
          <w:p w14:paraId="19BDFE50" w14:textId="77777777" w:rsidR="006B326C" w:rsidRDefault="009B4794">
            <w:pPr>
              <w:pStyle w:val="TableParagraph"/>
              <w:spacing w:before="81"/>
              <w:ind w:left="81"/>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
          <w:p w14:paraId="28D2138A" w14:textId="77777777" w:rsidR="006B326C" w:rsidRDefault="009B4794">
            <w:pPr>
              <w:pStyle w:val="TableParagraph"/>
              <w:spacing w:before="81"/>
              <w:ind w:left="79"/>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923" w:type="dxa"/>
            <w:tcBorders>
              <w:top w:val="nil"/>
              <w:left w:val="single" w:sz="3" w:space="0" w:color="000000"/>
              <w:bottom w:val="nil"/>
              <w:right w:val="single" w:sz="3" w:space="0" w:color="000000"/>
            </w:tcBorders>
          </w:tcPr>
          <w:p w14:paraId="1E444BC2" w14:textId="77777777" w:rsidR="006B326C" w:rsidRDefault="009B4794">
            <w:pPr>
              <w:pStyle w:val="TableParagraph"/>
              <w:spacing w:line="171" w:lineRule="exact"/>
              <w:ind w:left="78"/>
              <w:rPr>
                <w:rFonts w:ascii="宋体" w:eastAsia="宋体" w:hAnsi="宋体" w:cs="宋体"/>
                <w:sz w:val="15"/>
                <w:szCs w:val="15"/>
                <w:lang w:eastAsia="zh-CN"/>
              </w:rPr>
            </w:pPr>
            <w:proofErr w:type="gramStart"/>
            <w:r>
              <w:rPr>
                <w:rFonts w:ascii="宋体" w:eastAsia="宋体" w:hAnsi="宋体" w:cs="宋体"/>
                <w:w w:val="105"/>
                <w:sz w:val="15"/>
                <w:szCs w:val="15"/>
                <w:lang w:eastAsia="zh-CN"/>
              </w:rPr>
              <w:t>认要求</w:t>
            </w:r>
            <w:proofErr w:type="gramEnd"/>
            <w:r>
              <w:rPr>
                <w:rFonts w:ascii="宋体" w:eastAsia="宋体" w:hAnsi="宋体" w:cs="宋体"/>
                <w:w w:val="105"/>
                <w:sz w:val="15"/>
                <w:szCs w:val="15"/>
                <w:lang w:eastAsia="zh-CN"/>
              </w:rPr>
              <w:t>R5第5.1至5.3部分中列出的所有</w:t>
            </w:r>
          </w:p>
          <w:p w14:paraId="3D1B14EA" w14:textId="77777777" w:rsidR="006B326C" w:rsidRDefault="009B4794">
            <w:pPr>
              <w:pStyle w:val="TableParagraph"/>
              <w:spacing w:before="4"/>
              <w:ind w:left="78"/>
              <w:rPr>
                <w:rFonts w:ascii="宋体" w:eastAsia="宋体" w:hAnsi="宋体" w:cs="宋体"/>
                <w:sz w:val="15"/>
                <w:szCs w:val="15"/>
              </w:rPr>
            </w:pPr>
            <w:proofErr w:type="spellStart"/>
            <w:r>
              <w:rPr>
                <w:rFonts w:ascii="宋体" w:eastAsia="宋体" w:hAnsi="宋体" w:cs="宋体"/>
                <w:w w:val="105"/>
                <w:sz w:val="15"/>
                <w:szCs w:val="15"/>
              </w:rPr>
              <w:t>指定型号标准</w:t>
            </w:r>
            <w:proofErr w:type="spellEnd"/>
            <w:r>
              <w:rPr>
                <w:rFonts w:ascii="宋体" w:eastAsia="宋体" w:hAnsi="宋体" w:cs="宋体"/>
                <w:w w:val="105"/>
                <w:sz w:val="15"/>
                <w:szCs w:val="15"/>
              </w:rPr>
              <w:t>；</w:t>
            </w:r>
          </w:p>
        </w:tc>
      </w:tr>
      <w:tr w:rsidR="006B326C" w14:paraId="64A69128" w14:textId="77777777">
        <w:trPr>
          <w:trHeight w:hRule="exact" w:val="395"/>
        </w:trPr>
        <w:tc>
          <w:tcPr>
            <w:tcW w:w="739" w:type="dxa"/>
            <w:vMerge/>
            <w:tcBorders>
              <w:left w:val="single" w:sz="3" w:space="0" w:color="000000"/>
              <w:right w:val="single" w:sz="3" w:space="0" w:color="000000"/>
            </w:tcBorders>
          </w:tcPr>
          <w:p w14:paraId="7955AF29" w14:textId="77777777" w:rsidR="006B326C" w:rsidRDefault="006B326C"/>
        </w:tc>
        <w:tc>
          <w:tcPr>
            <w:tcW w:w="2365" w:type="dxa"/>
            <w:tcBorders>
              <w:top w:val="nil"/>
              <w:left w:val="single" w:sz="3" w:space="0" w:color="000000"/>
              <w:bottom w:val="nil"/>
              <w:right w:val="single" w:sz="3" w:space="0" w:color="000000"/>
            </w:tcBorders>
          </w:tcPr>
          <w:p w14:paraId="672DAF8E" w14:textId="2E4C0491" w:rsidR="006B326C" w:rsidRDefault="009B4794">
            <w:pPr>
              <w:pStyle w:val="TableParagraph"/>
              <w:spacing w:line="179" w:lineRule="exact"/>
              <w:ind w:left="82"/>
              <w:rPr>
                <w:rFonts w:ascii="宋体" w:eastAsia="宋体" w:hAnsi="宋体" w:cs="宋体"/>
                <w:sz w:val="15"/>
                <w:szCs w:val="15"/>
                <w:lang w:eastAsia="zh-CN"/>
              </w:rPr>
            </w:pPr>
            <w:del w:id="403" w:author="378653276@qq.com" w:date="2021-04-20T22:30:00Z">
              <w:r w:rsidDel="0067247E">
                <w:rPr>
                  <w:rFonts w:ascii="宋体" w:eastAsia="宋体" w:hAnsi="宋体" w:cs="宋体"/>
                  <w:w w:val="105"/>
                  <w:sz w:val="15"/>
                  <w:szCs w:val="15"/>
                  <w:lang w:eastAsia="zh-CN"/>
                </w:rPr>
                <w:delText>传输规划师</w:delText>
              </w:r>
            </w:del>
            <w:ins w:id="404"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在90个日历日内向</w:t>
            </w:r>
          </w:p>
          <w:p w14:paraId="5EB4B792" w14:textId="0AA79AA6" w:rsidR="006B326C" w:rsidRDefault="009B4794">
            <w:pPr>
              <w:pStyle w:val="TableParagraph"/>
              <w:spacing w:before="4"/>
              <w:ind w:left="82"/>
              <w:rPr>
                <w:rFonts w:ascii="宋体" w:eastAsia="宋体" w:hAnsi="宋体" w:cs="宋体"/>
                <w:sz w:val="15"/>
                <w:szCs w:val="15"/>
                <w:lang w:eastAsia="zh-CN"/>
              </w:rPr>
            </w:pPr>
            <w:del w:id="405" w:author="378653276@qq.com" w:date="2021-04-20T22:30:00Z">
              <w:r w:rsidDel="0067247E">
                <w:rPr>
                  <w:rFonts w:ascii="宋体" w:eastAsia="宋体" w:hAnsi="宋体" w:cs="宋体"/>
                  <w:w w:val="105"/>
                  <w:sz w:val="15"/>
                  <w:szCs w:val="15"/>
                  <w:lang w:eastAsia="zh-CN"/>
                </w:rPr>
                <w:delText>发电机所有者</w:delText>
              </w:r>
            </w:del>
            <w:ins w:id="406"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提供了书面答</w:t>
            </w:r>
          </w:p>
        </w:tc>
        <w:tc>
          <w:tcPr>
            <w:tcW w:w="2505" w:type="dxa"/>
            <w:tcBorders>
              <w:top w:val="nil"/>
              <w:left w:val="single" w:sz="3" w:space="0" w:color="000000"/>
              <w:bottom w:val="nil"/>
              <w:right w:val="single" w:sz="3" w:space="0" w:color="000000"/>
            </w:tcBorders>
          </w:tcPr>
          <w:p w14:paraId="55F345D6" w14:textId="35580153" w:rsidR="006B326C" w:rsidRDefault="009B4794">
            <w:pPr>
              <w:pStyle w:val="TableParagraph"/>
              <w:spacing w:line="177" w:lineRule="exact"/>
              <w:ind w:left="81"/>
              <w:rPr>
                <w:rFonts w:ascii="宋体" w:eastAsia="宋体" w:hAnsi="宋体" w:cs="宋体"/>
                <w:sz w:val="15"/>
                <w:szCs w:val="15"/>
                <w:lang w:eastAsia="zh-CN"/>
              </w:rPr>
            </w:pPr>
            <w:del w:id="407" w:author="378653276@qq.com" w:date="2021-04-20T22:30:00Z">
              <w:r w:rsidDel="0067247E">
                <w:rPr>
                  <w:rFonts w:ascii="宋体" w:eastAsia="宋体" w:hAnsi="宋体" w:cs="宋体"/>
                  <w:w w:val="105"/>
                  <w:sz w:val="15"/>
                  <w:szCs w:val="15"/>
                  <w:lang w:eastAsia="zh-CN"/>
                </w:rPr>
                <w:delText>传输规划师</w:delText>
              </w:r>
            </w:del>
            <w:ins w:id="408"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的书面答复遗漏了要</w:t>
            </w:r>
          </w:p>
          <w:p w14:paraId="70CB0EDC" w14:textId="77777777" w:rsidR="006B326C" w:rsidRDefault="009B4794">
            <w:pPr>
              <w:pStyle w:val="TableParagraph"/>
              <w:spacing w:before="6"/>
              <w:ind w:left="81"/>
              <w:rPr>
                <w:rFonts w:ascii="宋体" w:eastAsia="宋体" w:hAnsi="宋体" w:cs="宋体"/>
                <w:sz w:val="15"/>
                <w:szCs w:val="15"/>
              </w:rPr>
            </w:pPr>
            <w:r>
              <w:rPr>
                <w:rFonts w:ascii="宋体" w:eastAsia="宋体" w:hAnsi="宋体" w:cs="宋体"/>
                <w:w w:val="105"/>
                <w:sz w:val="15"/>
                <w:szCs w:val="15"/>
              </w:rPr>
              <w:t>求R5，第5.1至5.3部分中列出的</w:t>
            </w:r>
          </w:p>
        </w:tc>
        <w:tc>
          <w:tcPr>
            <w:tcW w:w="2505" w:type="dxa"/>
            <w:tcBorders>
              <w:top w:val="nil"/>
              <w:left w:val="single" w:sz="3" w:space="0" w:color="000000"/>
              <w:bottom w:val="nil"/>
              <w:right w:val="single" w:sz="3" w:space="0" w:color="000000"/>
            </w:tcBorders>
          </w:tcPr>
          <w:p w14:paraId="3906123F" w14:textId="0C378E0B" w:rsidR="006B326C" w:rsidRDefault="009B4794">
            <w:pPr>
              <w:pStyle w:val="TableParagraph"/>
              <w:spacing w:line="177" w:lineRule="exact"/>
              <w:ind w:left="79"/>
              <w:rPr>
                <w:rFonts w:ascii="宋体" w:eastAsia="宋体" w:hAnsi="宋体" w:cs="宋体"/>
                <w:sz w:val="15"/>
                <w:szCs w:val="15"/>
                <w:lang w:eastAsia="zh-CN"/>
              </w:rPr>
            </w:pPr>
            <w:del w:id="409" w:author="378653276@qq.com" w:date="2021-04-20T22:30:00Z">
              <w:r w:rsidDel="0067247E">
                <w:rPr>
                  <w:rFonts w:ascii="宋体" w:eastAsia="宋体" w:hAnsi="宋体" w:cs="宋体"/>
                  <w:w w:val="105"/>
                  <w:sz w:val="15"/>
                  <w:szCs w:val="15"/>
                  <w:lang w:eastAsia="zh-CN"/>
                </w:rPr>
                <w:delText>传输规划师</w:delText>
              </w:r>
            </w:del>
            <w:ins w:id="410"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的书面答复遗漏了要</w:t>
            </w:r>
          </w:p>
          <w:p w14:paraId="38F6CC56" w14:textId="77777777" w:rsidR="006B326C" w:rsidRDefault="009B4794">
            <w:pPr>
              <w:pStyle w:val="TableParagraph"/>
              <w:spacing w:before="6"/>
              <w:ind w:left="79"/>
              <w:rPr>
                <w:rFonts w:ascii="宋体" w:eastAsia="宋体" w:hAnsi="宋体" w:cs="宋体"/>
                <w:sz w:val="15"/>
                <w:szCs w:val="15"/>
                <w:lang w:eastAsia="zh-CN"/>
              </w:rPr>
            </w:pPr>
            <w:r>
              <w:rPr>
                <w:rFonts w:ascii="宋体" w:eastAsia="宋体" w:hAnsi="宋体" w:cs="宋体"/>
                <w:w w:val="105"/>
                <w:sz w:val="15"/>
                <w:szCs w:val="15"/>
                <w:lang w:eastAsia="zh-CN"/>
              </w:rPr>
              <w:t>求R5第5.1至5.3部分中列出的两</w:t>
            </w:r>
          </w:p>
        </w:tc>
        <w:tc>
          <w:tcPr>
            <w:tcW w:w="2923" w:type="dxa"/>
            <w:tcBorders>
              <w:top w:val="nil"/>
              <w:left w:val="single" w:sz="3" w:space="0" w:color="000000"/>
              <w:bottom w:val="nil"/>
              <w:right w:val="single" w:sz="3" w:space="0" w:color="000000"/>
            </w:tcBorders>
          </w:tcPr>
          <w:p w14:paraId="6F09C3B9" w14:textId="77777777" w:rsidR="006B326C" w:rsidRDefault="009B4794">
            <w:pPr>
              <w:pStyle w:val="TableParagraph"/>
              <w:spacing w:before="73"/>
              <w:ind w:left="78"/>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r>
      <w:tr w:rsidR="006B326C" w14:paraId="0D7880B7" w14:textId="77777777">
        <w:trPr>
          <w:trHeight w:hRule="exact" w:val="200"/>
        </w:trPr>
        <w:tc>
          <w:tcPr>
            <w:tcW w:w="739" w:type="dxa"/>
            <w:vMerge/>
            <w:tcBorders>
              <w:left w:val="single" w:sz="3" w:space="0" w:color="000000"/>
              <w:right w:val="single" w:sz="3" w:space="0" w:color="000000"/>
            </w:tcBorders>
          </w:tcPr>
          <w:p w14:paraId="651B9C99" w14:textId="77777777" w:rsidR="006B326C" w:rsidRDefault="006B326C"/>
        </w:tc>
        <w:tc>
          <w:tcPr>
            <w:tcW w:w="2365" w:type="dxa"/>
            <w:tcBorders>
              <w:top w:val="nil"/>
              <w:left w:val="single" w:sz="3" w:space="0" w:color="000000"/>
              <w:bottom w:val="nil"/>
              <w:right w:val="single" w:sz="3" w:space="0" w:color="000000"/>
            </w:tcBorders>
          </w:tcPr>
          <w:p w14:paraId="6F537717" w14:textId="77777777" w:rsidR="006B326C" w:rsidRDefault="009B4794">
            <w:pPr>
              <w:pStyle w:val="TableParagraph"/>
              <w:spacing w:line="184" w:lineRule="exact"/>
              <w:ind w:left="82"/>
              <w:rPr>
                <w:rFonts w:ascii="宋体" w:eastAsia="宋体" w:hAnsi="宋体" w:cs="宋体"/>
                <w:sz w:val="15"/>
                <w:szCs w:val="15"/>
                <w:lang w:eastAsia="zh-CN"/>
              </w:rPr>
            </w:pPr>
            <w:r>
              <w:rPr>
                <w:rFonts w:ascii="宋体" w:eastAsia="宋体" w:hAnsi="宋体" w:cs="宋体"/>
                <w:w w:val="105"/>
                <w:sz w:val="15"/>
                <w:szCs w:val="15"/>
                <w:lang w:eastAsia="zh-CN"/>
              </w:rPr>
              <w:t>复，表明该模型</w:t>
            </w:r>
            <w:proofErr w:type="gramStart"/>
            <w:r>
              <w:rPr>
                <w:rFonts w:ascii="宋体" w:eastAsia="宋体" w:hAnsi="宋体" w:cs="宋体"/>
                <w:w w:val="105"/>
                <w:sz w:val="15"/>
                <w:szCs w:val="15"/>
                <w:lang w:eastAsia="zh-CN"/>
              </w:rPr>
              <w:t>不</w:t>
            </w:r>
            <w:proofErr w:type="gramEnd"/>
            <w:r>
              <w:rPr>
                <w:rFonts w:ascii="宋体" w:eastAsia="宋体" w:hAnsi="宋体" w:cs="宋体"/>
                <w:w w:val="105"/>
                <w:sz w:val="15"/>
                <w:szCs w:val="15"/>
                <w:lang w:eastAsia="zh-CN"/>
              </w:rPr>
              <w:t>可用；但没</w:t>
            </w:r>
          </w:p>
        </w:tc>
        <w:tc>
          <w:tcPr>
            <w:tcW w:w="2505" w:type="dxa"/>
            <w:tcBorders>
              <w:top w:val="nil"/>
              <w:left w:val="single" w:sz="3" w:space="0" w:color="000000"/>
              <w:bottom w:val="nil"/>
              <w:right w:val="single" w:sz="3" w:space="0" w:color="000000"/>
            </w:tcBorders>
          </w:tcPr>
          <w:p w14:paraId="700CA191" w14:textId="77777777" w:rsidR="006B326C" w:rsidRDefault="009B4794">
            <w:pPr>
              <w:pStyle w:val="TableParagraph"/>
              <w:spacing w:line="184" w:lineRule="exact"/>
              <w:ind w:left="81"/>
              <w:rPr>
                <w:rFonts w:ascii="宋体" w:eastAsia="宋体" w:hAnsi="宋体" w:cs="宋体"/>
                <w:sz w:val="15"/>
                <w:szCs w:val="15"/>
                <w:lang w:eastAsia="zh-CN"/>
              </w:rPr>
            </w:pPr>
            <w:r>
              <w:rPr>
                <w:rFonts w:ascii="宋体" w:eastAsia="宋体" w:hAnsi="宋体" w:cs="宋体"/>
                <w:w w:val="105"/>
                <w:sz w:val="15"/>
                <w:szCs w:val="15"/>
                <w:lang w:eastAsia="zh-CN"/>
              </w:rPr>
              <w:t>指定模型标准之一的确认；</w:t>
            </w:r>
          </w:p>
        </w:tc>
        <w:tc>
          <w:tcPr>
            <w:tcW w:w="2505" w:type="dxa"/>
            <w:tcBorders>
              <w:top w:val="nil"/>
              <w:left w:val="single" w:sz="3" w:space="0" w:color="000000"/>
              <w:bottom w:val="nil"/>
              <w:right w:val="single" w:sz="3" w:space="0" w:color="000000"/>
            </w:tcBorders>
          </w:tcPr>
          <w:p w14:paraId="2F9F2D64" w14:textId="77777777" w:rsidR="006B326C" w:rsidRDefault="009B4794">
            <w:pPr>
              <w:pStyle w:val="TableParagraph"/>
              <w:spacing w:line="184" w:lineRule="exact"/>
              <w:ind w:left="79"/>
              <w:rPr>
                <w:rFonts w:ascii="宋体" w:eastAsia="宋体" w:hAnsi="宋体" w:cs="宋体"/>
                <w:sz w:val="15"/>
                <w:szCs w:val="15"/>
                <w:lang w:eastAsia="zh-CN"/>
              </w:rPr>
            </w:pPr>
            <w:proofErr w:type="gramStart"/>
            <w:r>
              <w:rPr>
                <w:rFonts w:ascii="宋体" w:eastAsia="宋体" w:hAnsi="宋体" w:cs="宋体"/>
                <w:w w:val="105"/>
                <w:sz w:val="15"/>
                <w:szCs w:val="15"/>
                <w:lang w:eastAsia="zh-CN"/>
              </w:rPr>
              <w:t>个</w:t>
            </w:r>
            <w:proofErr w:type="gramEnd"/>
            <w:r>
              <w:rPr>
                <w:rFonts w:ascii="宋体" w:eastAsia="宋体" w:hAnsi="宋体" w:cs="宋体"/>
                <w:w w:val="105"/>
                <w:sz w:val="15"/>
                <w:szCs w:val="15"/>
                <w:lang w:eastAsia="zh-CN"/>
              </w:rPr>
              <w:t>指定模型标准的确认；</w:t>
            </w:r>
          </w:p>
        </w:tc>
        <w:tc>
          <w:tcPr>
            <w:tcW w:w="2923" w:type="dxa"/>
            <w:tcBorders>
              <w:top w:val="nil"/>
              <w:left w:val="single" w:sz="3" w:space="0" w:color="000000"/>
              <w:bottom w:val="nil"/>
              <w:right w:val="single" w:sz="3" w:space="0" w:color="000000"/>
            </w:tcBorders>
          </w:tcPr>
          <w:p w14:paraId="089D1698" w14:textId="4A50FB03" w:rsidR="006B326C" w:rsidRDefault="009B4794">
            <w:pPr>
              <w:pStyle w:val="TableParagraph"/>
              <w:spacing w:line="170" w:lineRule="exact"/>
              <w:ind w:left="78"/>
              <w:rPr>
                <w:rFonts w:ascii="宋体" w:eastAsia="宋体" w:hAnsi="宋体" w:cs="宋体"/>
                <w:sz w:val="15"/>
                <w:szCs w:val="15"/>
                <w:lang w:eastAsia="zh-CN"/>
              </w:rPr>
            </w:pPr>
            <w:del w:id="411" w:author="378653276@qq.com" w:date="2021-04-20T22:30:00Z">
              <w:r w:rsidDel="0067247E">
                <w:rPr>
                  <w:rFonts w:ascii="宋体" w:eastAsia="宋体" w:hAnsi="宋体" w:cs="宋体"/>
                  <w:w w:val="105"/>
                  <w:sz w:val="15"/>
                  <w:szCs w:val="15"/>
                  <w:lang w:eastAsia="zh-CN"/>
                </w:rPr>
                <w:delText>传输规划师</w:delText>
              </w:r>
            </w:del>
            <w:ins w:id="412"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向</w:t>
            </w:r>
            <w:del w:id="413" w:author="378653276@qq.com" w:date="2021-04-20T22:30:00Z">
              <w:r w:rsidDel="0067247E">
                <w:rPr>
                  <w:rFonts w:ascii="宋体" w:eastAsia="宋体" w:hAnsi="宋体" w:cs="宋体"/>
                  <w:w w:val="105"/>
                  <w:sz w:val="15"/>
                  <w:szCs w:val="15"/>
                  <w:lang w:eastAsia="zh-CN"/>
                </w:rPr>
                <w:delText>发电机所有者</w:delText>
              </w:r>
            </w:del>
            <w:ins w:id="414"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提供了书面</w:t>
            </w:r>
          </w:p>
        </w:tc>
      </w:tr>
      <w:tr w:rsidR="006B326C" w14:paraId="4E33E2BE" w14:textId="77777777">
        <w:trPr>
          <w:trHeight w:hRule="exact" w:val="393"/>
        </w:trPr>
        <w:tc>
          <w:tcPr>
            <w:tcW w:w="739" w:type="dxa"/>
            <w:vMerge/>
            <w:tcBorders>
              <w:left w:val="single" w:sz="3" w:space="0" w:color="000000"/>
              <w:right w:val="single" w:sz="3" w:space="0" w:color="000000"/>
            </w:tcBorders>
          </w:tcPr>
          <w:p w14:paraId="62EEA87F"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78C2FCEE" w14:textId="77777777" w:rsidR="006B326C" w:rsidRDefault="009B4794">
            <w:pPr>
              <w:pStyle w:val="TableParagraph"/>
              <w:spacing w:line="184" w:lineRule="exact"/>
              <w:ind w:left="82"/>
              <w:rPr>
                <w:rFonts w:ascii="宋体" w:eastAsia="宋体" w:hAnsi="宋体" w:cs="宋体"/>
                <w:sz w:val="15"/>
                <w:szCs w:val="15"/>
              </w:rPr>
            </w:pPr>
            <w:proofErr w:type="spellStart"/>
            <w:r>
              <w:rPr>
                <w:rFonts w:ascii="宋体" w:eastAsia="宋体" w:hAnsi="宋体" w:cs="宋体"/>
                <w:w w:val="105"/>
                <w:sz w:val="15"/>
                <w:szCs w:val="15"/>
              </w:rPr>
              <w:t>有包括技术说明</w:t>
            </w:r>
            <w:proofErr w:type="spellEnd"/>
          </w:p>
        </w:tc>
        <w:tc>
          <w:tcPr>
            <w:tcW w:w="2505" w:type="dxa"/>
            <w:tcBorders>
              <w:top w:val="nil"/>
              <w:left w:val="single" w:sz="3" w:space="0" w:color="000000"/>
              <w:bottom w:val="nil"/>
              <w:right w:val="single" w:sz="3" w:space="0" w:color="000000"/>
            </w:tcBorders>
          </w:tcPr>
          <w:p w14:paraId="6B6E2CC5" w14:textId="77777777" w:rsidR="006B326C" w:rsidRDefault="009B4794">
            <w:pPr>
              <w:pStyle w:val="TableParagraph"/>
              <w:spacing w:before="79"/>
              <w:ind w:left="81"/>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505" w:type="dxa"/>
            <w:tcBorders>
              <w:top w:val="nil"/>
              <w:left w:val="single" w:sz="3" w:space="0" w:color="000000"/>
              <w:bottom w:val="nil"/>
              <w:right w:val="single" w:sz="3" w:space="0" w:color="000000"/>
            </w:tcBorders>
          </w:tcPr>
          <w:p w14:paraId="7CB87A92" w14:textId="77777777" w:rsidR="006B326C" w:rsidRDefault="009B4794">
            <w:pPr>
              <w:pStyle w:val="TableParagraph"/>
              <w:spacing w:before="79"/>
              <w:ind w:left="79"/>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2923" w:type="dxa"/>
            <w:tcBorders>
              <w:top w:val="nil"/>
              <w:left w:val="single" w:sz="3" w:space="0" w:color="000000"/>
              <w:bottom w:val="nil"/>
              <w:right w:val="single" w:sz="3" w:space="0" w:color="000000"/>
            </w:tcBorders>
          </w:tcPr>
          <w:p w14:paraId="4C4340BA" w14:textId="77777777" w:rsidR="006B326C" w:rsidRDefault="009B4794">
            <w:pPr>
              <w:pStyle w:val="TableParagraph"/>
              <w:spacing w:line="170" w:lineRule="exact"/>
              <w:ind w:left="78"/>
              <w:rPr>
                <w:rFonts w:ascii="宋体" w:eastAsia="宋体" w:hAnsi="宋体" w:cs="宋体"/>
                <w:sz w:val="15"/>
                <w:szCs w:val="15"/>
                <w:lang w:eastAsia="zh-CN"/>
              </w:rPr>
            </w:pPr>
            <w:r>
              <w:rPr>
                <w:rFonts w:ascii="宋体" w:eastAsia="宋体" w:hAnsi="宋体" w:cs="宋体"/>
                <w:w w:val="105"/>
                <w:sz w:val="15"/>
                <w:szCs w:val="15"/>
                <w:lang w:eastAsia="zh-CN"/>
              </w:rPr>
              <w:t>答复，表明该模型</w:t>
            </w:r>
            <w:proofErr w:type="gramStart"/>
            <w:r>
              <w:rPr>
                <w:rFonts w:ascii="宋体" w:eastAsia="宋体" w:hAnsi="宋体" w:cs="宋体"/>
                <w:w w:val="105"/>
                <w:sz w:val="15"/>
                <w:szCs w:val="15"/>
                <w:lang w:eastAsia="zh-CN"/>
              </w:rPr>
              <w:t>不</w:t>
            </w:r>
            <w:proofErr w:type="gramEnd"/>
            <w:r>
              <w:rPr>
                <w:rFonts w:ascii="宋体" w:eastAsia="宋体" w:hAnsi="宋体" w:cs="宋体"/>
                <w:w w:val="105"/>
                <w:sz w:val="15"/>
                <w:szCs w:val="15"/>
                <w:lang w:eastAsia="zh-CN"/>
              </w:rPr>
              <w:t>可用，但没有包括</w:t>
            </w:r>
          </w:p>
          <w:p w14:paraId="4B170BFE" w14:textId="77777777" w:rsidR="006B326C" w:rsidRDefault="009B4794">
            <w:pPr>
              <w:pStyle w:val="TableParagraph"/>
              <w:spacing w:before="4"/>
              <w:ind w:left="78"/>
              <w:rPr>
                <w:rFonts w:ascii="宋体" w:eastAsia="宋体" w:hAnsi="宋体" w:cs="宋体"/>
                <w:sz w:val="15"/>
                <w:szCs w:val="15"/>
                <w:lang w:eastAsia="zh-CN"/>
              </w:rPr>
            </w:pPr>
            <w:r>
              <w:rPr>
                <w:rFonts w:ascii="宋体" w:eastAsia="宋体" w:hAnsi="宋体" w:cs="宋体"/>
                <w:w w:val="105"/>
                <w:sz w:val="15"/>
                <w:szCs w:val="15"/>
                <w:lang w:eastAsia="zh-CN"/>
              </w:rPr>
              <w:t>技术说明，并在收到经核实的模型信息</w:t>
            </w:r>
          </w:p>
        </w:tc>
      </w:tr>
      <w:tr w:rsidR="006B326C" w14:paraId="44BFF8D7" w14:textId="77777777">
        <w:trPr>
          <w:trHeight w:hRule="exact" w:val="200"/>
        </w:trPr>
        <w:tc>
          <w:tcPr>
            <w:tcW w:w="739" w:type="dxa"/>
            <w:vMerge/>
            <w:tcBorders>
              <w:left w:val="single" w:sz="3" w:space="0" w:color="000000"/>
              <w:right w:val="single" w:sz="3" w:space="0" w:color="000000"/>
            </w:tcBorders>
          </w:tcPr>
          <w:p w14:paraId="378E7A33" w14:textId="77777777" w:rsidR="006B326C" w:rsidRDefault="006B326C">
            <w:pPr>
              <w:rPr>
                <w:lang w:eastAsia="zh-CN"/>
              </w:rPr>
            </w:pPr>
          </w:p>
        </w:tc>
        <w:tc>
          <w:tcPr>
            <w:tcW w:w="2365" w:type="dxa"/>
            <w:vMerge/>
            <w:tcBorders>
              <w:left w:val="single" w:sz="3" w:space="0" w:color="000000"/>
              <w:right w:val="single" w:sz="3" w:space="0" w:color="000000"/>
            </w:tcBorders>
          </w:tcPr>
          <w:p w14:paraId="6FF2D4EF" w14:textId="77777777" w:rsidR="006B326C" w:rsidRDefault="006B326C">
            <w:pPr>
              <w:rPr>
                <w:lang w:eastAsia="zh-CN"/>
              </w:rPr>
            </w:pPr>
          </w:p>
        </w:tc>
        <w:tc>
          <w:tcPr>
            <w:tcW w:w="2505" w:type="dxa"/>
            <w:tcBorders>
              <w:top w:val="nil"/>
              <w:left w:val="single" w:sz="3" w:space="0" w:color="000000"/>
              <w:bottom w:val="nil"/>
              <w:right w:val="single" w:sz="3" w:space="0" w:color="000000"/>
            </w:tcBorders>
          </w:tcPr>
          <w:p w14:paraId="51DFCFEE" w14:textId="1FBA72B7" w:rsidR="006B326C" w:rsidRDefault="009B4794">
            <w:pPr>
              <w:pStyle w:val="TableParagraph"/>
              <w:spacing w:line="177" w:lineRule="exact"/>
              <w:ind w:left="81"/>
              <w:rPr>
                <w:rFonts w:ascii="宋体" w:eastAsia="宋体" w:hAnsi="宋体" w:cs="宋体"/>
                <w:sz w:val="15"/>
                <w:szCs w:val="15"/>
                <w:lang w:eastAsia="zh-CN"/>
              </w:rPr>
            </w:pPr>
            <w:del w:id="415" w:author="378653276@qq.com" w:date="2021-04-20T22:30:00Z">
              <w:r w:rsidDel="0067247E">
                <w:rPr>
                  <w:rFonts w:ascii="宋体" w:eastAsia="宋体" w:hAnsi="宋体" w:cs="宋体"/>
                  <w:w w:val="105"/>
                  <w:sz w:val="15"/>
                  <w:szCs w:val="15"/>
                  <w:lang w:eastAsia="zh-CN"/>
                </w:rPr>
                <w:delText>传输规划师</w:delText>
              </w:r>
            </w:del>
            <w:ins w:id="416"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向</w:t>
            </w:r>
            <w:del w:id="417" w:author="378653276@qq.com" w:date="2021-04-20T22:30:00Z">
              <w:r w:rsidDel="0067247E">
                <w:rPr>
                  <w:rFonts w:ascii="宋体" w:eastAsia="宋体" w:hAnsi="宋体" w:cs="宋体"/>
                  <w:w w:val="105"/>
                  <w:sz w:val="15"/>
                  <w:szCs w:val="15"/>
                  <w:lang w:eastAsia="zh-CN"/>
                </w:rPr>
                <w:delText>发电机所有者</w:delText>
              </w:r>
            </w:del>
            <w:ins w:id="418"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p>
        </w:tc>
        <w:tc>
          <w:tcPr>
            <w:tcW w:w="2505" w:type="dxa"/>
            <w:tcBorders>
              <w:top w:val="nil"/>
              <w:left w:val="single" w:sz="3" w:space="0" w:color="000000"/>
              <w:bottom w:val="nil"/>
              <w:right w:val="single" w:sz="3" w:space="0" w:color="000000"/>
            </w:tcBorders>
          </w:tcPr>
          <w:p w14:paraId="1238C816" w14:textId="4ECF9B0A" w:rsidR="006B326C" w:rsidRDefault="009B4794">
            <w:pPr>
              <w:pStyle w:val="TableParagraph"/>
              <w:spacing w:line="177" w:lineRule="exact"/>
              <w:ind w:left="79"/>
              <w:rPr>
                <w:rFonts w:ascii="宋体" w:eastAsia="宋体" w:hAnsi="宋体" w:cs="宋体"/>
                <w:sz w:val="15"/>
                <w:szCs w:val="15"/>
                <w:lang w:eastAsia="zh-CN"/>
              </w:rPr>
            </w:pPr>
            <w:del w:id="419" w:author="378653276@qq.com" w:date="2021-04-20T22:30:00Z">
              <w:r w:rsidDel="0067247E">
                <w:rPr>
                  <w:rFonts w:ascii="宋体" w:eastAsia="宋体" w:hAnsi="宋体" w:cs="宋体"/>
                  <w:w w:val="105"/>
                  <w:sz w:val="15"/>
                  <w:szCs w:val="15"/>
                  <w:lang w:eastAsia="zh-CN"/>
                </w:rPr>
                <w:delText>传输规划师</w:delText>
              </w:r>
            </w:del>
            <w:ins w:id="420"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向</w:t>
            </w:r>
            <w:del w:id="421" w:author="378653276@qq.com" w:date="2021-04-20T22:30:00Z">
              <w:r w:rsidDel="0067247E">
                <w:rPr>
                  <w:rFonts w:ascii="宋体" w:eastAsia="宋体" w:hAnsi="宋体" w:cs="宋体"/>
                  <w:w w:val="105"/>
                  <w:sz w:val="15"/>
                  <w:szCs w:val="15"/>
                  <w:lang w:eastAsia="zh-CN"/>
                </w:rPr>
                <w:delText>发电机所有者</w:delText>
              </w:r>
            </w:del>
            <w:ins w:id="422" w:author="378653276@qq.com" w:date="2021-04-20T22:30:00Z">
              <w:r w:rsidR="0067247E">
                <w:rPr>
                  <w:rFonts w:ascii="宋体" w:eastAsia="宋体" w:hAnsi="宋体" w:cs="宋体"/>
                  <w:w w:val="105"/>
                  <w:sz w:val="15"/>
                  <w:szCs w:val="15"/>
                  <w:lang w:eastAsia="zh-CN"/>
                </w:rPr>
                <w:t>发电资产拥有者</w:t>
              </w:r>
            </w:ins>
            <w:r>
              <w:rPr>
                <w:rFonts w:ascii="宋体" w:eastAsia="宋体" w:hAnsi="宋体" w:cs="宋体"/>
                <w:w w:val="105"/>
                <w:sz w:val="15"/>
                <w:szCs w:val="15"/>
                <w:lang w:eastAsia="zh-CN"/>
              </w:rPr>
              <w:t>提供了</w:t>
            </w:r>
          </w:p>
        </w:tc>
        <w:tc>
          <w:tcPr>
            <w:tcW w:w="2923" w:type="dxa"/>
            <w:vMerge w:val="restart"/>
            <w:tcBorders>
              <w:top w:val="nil"/>
              <w:left w:val="single" w:sz="3" w:space="0" w:color="000000"/>
              <w:right w:val="single" w:sz="3" w:space="0" w:color="000000"/>
            </w:tcBorders>
          </w:tcPr>
          <w:p w14:paraId="2760B9AD"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后150个日历日以上提供了答复。</w:t>
            </w:r>
          </w:p>
        </w:tc>
      </w:tr>
      <w:tr w:rsidR="006B326C" w14:paraId="1C6D1691" w14:textId="77777777">
        <w:trPr>
          <w:trHeight w:hRule="exact" w:val="200"/>
        </w:trPr>
        <w:tc>
          <w:tcPr>
            <w:tcW w:w="739" w:type="dxa"/>
            <w:vMerge/>
            <w:tcBorders>
              <w:left w:val="single" w:sz="3" w:space="0" w:color="000000"/>
              <w:right w:val="single" w:sz="3" w:space="0" w:color="000000"/>
            </w:tcBorders>
          </w:tcPr>
          <w:p w14:paraId="13BA2587" w14:textId="77777777" w:rsidR="006B326C" w:rsidRDefault="006B326C">
            <w:pPr>
              <w:rPr>
                <w:lang w:eastAsia="zh-CN"/>
              </w:rPr>
            </w:pPr>
          </w:p>
        </w:tc>
        <w:tc>
          <w:tcPr>
            <w:tcW w:w="2365" w:type="dxa"/>
            <w:vMerge/>
            <w:tcBorders>
              <w:left w:val="single" w:sz="3" w:space="0" w:color="000000"/>
              <w:right w:val="single" w:sz="3" w:space="0" w:color="000000"/>
            </w:tcBorders>
          </w:tcPr>
          <w:p w14:paraId="673E6237" w14:textId="77777777" w:rsidR="006B326C" w:rsidRDefault="006B326C">
            <w:pPr>
              <w:rPr>
                <w:lang w:eastAsia="zh-CN"/>
              </w:rPr>
            </w:pPr>
          </w:p>
        </w:tc>
        <w:tc>
          <w:tcPr>
            <w:tcW w:w="2505" w:type="dxa"/>
            <w:tcBorders>
              <w:top w:val="nil"/>
              <w:left w:val="single" w:sz="3" w:space="0" w:color="000000"/>
              <w:bottom w:val="nil"/>
              <w:right w:val="single" w:sz="3" w:space="0" w:color="000000"/>
            </w:tcBorders>
          </w:tcPr>
          <w:p w14:paraId="5F4ABE55"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书面答复，表明该模型</w:t>
            </w:r>
            <w:proofErr w:type="gramStart"/>
            <w:r>
              <w:rPr>
                <w:rFonts w:ascii="宋体" w:eastAsia="宋体" w:hAnsi="宋体" w:cs="宋体"/>
                <w:w w:val="105"/>
                <w:sz w:val="15"/>
                <w:szCs w:val="15"/>
                <w:lang w:eastAsia="zh-CN"/>
              </w:rPr>
              <w:t>不</w:t>
            </w:r>
            <w:proofErr w:type="gramEnd"/>
            <w:r>
              <w:rPr>
                <w:rFonts w:ascii="宋体" w:eastAsia="宋体" w:hAnsi="宋体" w:cs="宋体"/>
                <w:w w:val="105"/>
                <w:sz w:val="15"/>
                <w:szCs w:val="15"/>
                <w:lang w:eastAsia="zh-CN"/>
              </w:rPr>
              <w:t>可用，但</w:t>
            </w:r>
          </w:p>
        </w:tc>
        <w:tc>
          <w:tcPr>
            <w:tcW w:w="2505" w:type="dxa"/>
            <w:tcBorders>
              <w:top w:val="nil"/>
              <w:left w:val="single" w:sz="3" w:space="0" w:color="000000"/>
              <w:bottom w:val="nil"/>
              <w:right w:val="single" w:sz="3" w:space="0" w:color="000000"/>
            </w:tcBorders>
          </w:tcPr>
          <w:p w14:paraId="5174A15D"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书面答复，表明该模型</w:t>
            </w:r>
            <w:proofErr w:type="gramStart"/>
            <w:r>
              <w:rPr>
                <w:rFonts w:ascii="宋体" w:eastAsia="宋体" w:hAnsi="宋体" w:cs="宋体"/>
                <w:w w:val="105"/>
                <w:sz w:val="15"/>
                <w:szCs w:val="15"/>
                <w:lang w:eastAsia="zh-CN"/>
              </w:rPr>
              <w:t>不</w:t>
            </w:r>
            <w:proofErr w:type="gramEnd"/>
            <w:r>
              <w:rPr>
                <w:rFonts w:ascii="宋体" w:eastAsia="宋体" w:hAnsi="宋体" w:cs="宋体"/>
                <w:w w:val="105"/>
                <w:sz w:val="15"/>
                <w:szCs w:val="15"/>
                <w:lang w:eastAsia="zh-CN"/>
              </w:rPr>
              <w:t>可用，但</w:t>
            </w:r>
          </w:p>
        </w:tc>
        <w:tc>
          <w:tcPr>
            <w:tcW w:w="2923" w:type="dxa"/>
            <w:vMerge/>
            <w:tcBorders>
              <w:left w:val="single" w:sz="3" w:space="0" w:color="000000"/>
              <w:right w:val="single" w:sz="3" w:space="0" w:color="000000"/>
            </w:tcBorders>
          </w:tcPr>
          <w:p w14:paraId="025F4880" w14:textId="77777777" w:rsidR="006B326C" w:rsidRDefault="006B326C">
            <w:pPr>
              <w:rPr>
                <w:lang w:eastAsia="zh-CN"/>
              </w:rPr>
            </w:pPr>
          </w:p>
        </w:tc>
      </w:tr>
      <w:tr w:rsidR="006B326C" w14:paraId="29F681F7" w14:textId="77777777">
        <w:trPr>
          <w:trHeight w:hRule="exact" w:val="200"/>
        </w:trPr>
        <w:tc>
          <w:tcPr>
            <w:tcW w:w="739" w:type="dxa"/>
            <w:vMerge/>
            <w:tcBorders>
              <w:left w:val="single" w:sz="3" w:space="0" w:color="000000"/>
              <w:right w:val="single" w:sz="3" w:space="0" w:color="000000"/>
            </w:tcBorders>
          </w:tcPr>
          <w:p w14:paraId="200777C5" w14:textId="77777777" w:rsidR="006B326C" w:rsidRDefault="006B326C">
            <w:pPr>
              <w:rPr>
                <w:lang w:eastAsia="zh-CN"/>
              </w:rPr>
            </w:pPr>
          </w:p>
        </w:tc>
        <w:tc>
          <w:tcPr>
            <w:tcW w:w="2365" w:type="dxa"/>
            <w:vMerge/>
            <w:tcBorders>
              <w:left w:val="single" w:sz="3" w:space="0" w:color="000000"/>
              <w:right w:val="single" w:sz="3" w:space="0" w:color="000000"/>
            </w:tcBorders>
          </w:tcPr>
          <w:p w14:paraId="598A88CC" w14:textId="77777777" w:rsidR="006B326C" w:rsidRDefault="006B326C">
            <w:pPr>
              <w:rPr>
                <w:lang w:eastAsia="zh-CN"/>
              </w:rPr>
            </w:pPr>
          </w:p>
        </w:tc>
        <w:tc>
          <w:tcPr>
            <w:tcW w:w="2505" w:type="dxa"/>
            <w:tcBorders>
              <w:top w:val="nil"/>
              <w:left w:val="single" w:sz="3" w:space="0" w:color="000000"/>
              <w:bottom w:val="nil"/>
              <w:right w:val="single" w:sz="3" w:space="0" w:color="000000"/>
            </w:tcBorders>
          </w:tcPr>
          <w:p w14:paraId="32AED7D9"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不包括技术说明，并提供了超过90</w:t>
            </w:r>
          </w:p>
        </w:tc>
        <w:tc>
          <w:tcPr>
            <w:tcW w:w="2505" w:type="dxa"/>
            <w:tcBorders>
              <w:top w:val="nil"/>
              <w:left w:val="single" w:sz="3" w:space="0" w:color="000000"/>
              <w:bottom w:val="nil"/>
              <w:right w:val="single" w:sz="3" w:space="0" w:color="000000"/>
            </w:tcBorders>
          </w:tcPr>
          <w:p w14:paraId="789B5C39"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不包括技术说明，并提供了超过</w:t>
            </w:r>
          </w:p>
        </w:tc>
        <w:tc>
          <w:tcPr>
            <w:tcW w:w="2923" w:type="dxa"/>
            <w:vMerge/>
            <w:tcBorders>
              <w:left w:val="single" w:sz="3" w:space="0" w:color="000000"/>
              <w:right w:val="single" w:sz="3" w:space="0" w:color="000000"/>
            </w:tcBorders>
          </w:tcPr>
          <w:p w14:paraId="7B2DDFFA" w14:textId="77777777" w:rsidR="006B326C" w:rsidRDefault="006B326C">
            <w:pPr>
              <w:rPr>
                <w:lang w:eastAsia="zh-CN"/>
              </w:rPr>
            </w:pPr>
          </w:p>
        </w:tc>
      </w:tr>
      <w:tr w:rsidR="006B326C" w14:paraId="7425A61C" w14:textId="77777777">
        <w:trPr>
          <w:trHeight w:hRule="exact" w:val="200"/>
        </w:trPr>
        <w:tc>
          <w:tcPr>
            <w:tcW w:w="739" w:type="dxa"/>
            <w:vMerge/>
            <w:tcBorders>
              <w:left w:val="single" w:sz="3" w:space="0" w:color="000000"/>
              <w:right w:val="single" w:sz="3" w:space="0" w:color="000000"/>
            </w:tcBorders>
          </w:tcPr>
          <w:p w14:paraId="70E4BC37" w14:textId="77777777" w:rsidR="006B326C" w:rsidRDefault="006B326C">
            <w:pPr>
              <w:rPr>
                <w:lang w:eastAsia="zh-CN"/>
              </w:rPr>
            </w:pPr>
          </w:p>
        </w:tc>
        <w:tc>
          <w:tcPr>
            <w:tcW w:w="2365" w:type="dxa"/>
            <w:vMerge/>
            <w:tcBorders>
              <w:left w:val="single" w:sz="3" w:space="0" w:color="000000"/>
              <w:right w:val="single" w:sz="3" w:space="0" w:color="000000"/>
            </w:tcBorders>
          </w:tcPr>
          <w:p w14:paraId="121581DE" w14:textId="77777777" w:rsidR="006B326C" w:rsidRDefault="006B326C">
            <w:pPr>
              <w:rPr>
                <w:lang w:eastAsia="zh-CN"/>
              </w:rPr>
            </w:pPr>
          </w:p>
        </w:tc>
        <w:tc>
          <w:tcPr>
            <w:tcW w:w="2505" w:type="dxa"/>
            <w:tcBorders>
              <w:top w:val="nil"/>
              <w:left w:val="single" w:sz="3" w:space="0" w:color="000000"/>
              <w:bottom w:val="nil"/>
              <w:right w:val="single" w:sz="3" w:space="0" w:color="000000"/>
            </w:tcBorders>
          </w:tcPr>
          <w:p w14:paraId="5E23ED1A" w14:textId="77777777" w:rsidR="006B326C" w:rsidRDefault="009B4794">
            <w:pPr>
              <w:pStyle w:val="TableParagraph"/>
              <w:spacing w:line="177"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个日历日但小于</w:t>
            </w:r>
            <w:proofErr w:type="gramEnd"/>
            <w:r>
              <w:rPr>
                <w:rFonts w:ascii="宋体" w:eastAsia="宋体" w:hAnsi="宋体" w:cs="宋体"/>
                <w:w w:val="105"/>
                <w:sz w:val="15"/>
                <w:szCs w:val="15"/>
                <w:lang w:eastAsia="zh-CN"/>
              </w:rPr>
              <w:t>或等于120个日历</w:t>
            </w:r>
          </w:p>
        </w:tc>
        <w:tc>
          <w:tcPr>
            <w:tcW w:w="2505" w:type="dxa"/>
            <w:tcBorders>
              <w:top w:val="nil"/>
              <w:left w:val="single" w:sz="3" w:space="0" w:color="000000"/>
              <w:bottom w:val="nil"/>
              <w:right w:val="single" w:sz="3" w:space="0" w:color="000000"/>
            </w:tcBorders>
          </w:tcPr>
          <w:p w14:paraId="234BD4EA"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120个</w:t>
            </w:r>
            <w:proofErr w:type="gramStart"/>
            <w:r>
              <w:rPr>
                <w:rFonts w:ascii="宋体" w:eastAsia="宋体" w:hAnsi="宋体" w:cs="宋体"/>
                <w:w w:val="105"/>
                <w:sz w:val="15"/>
                <w:szCs w:val="15"/>
                <w:lang w:eastAsia="zh-CN"/>
              </w:rPr>
              <w:t>日历日但小于</w:t>
            </w:r>
            <w:proofErr w:type="gramEnd"/>
            <w:r>
              <w:rPr>
                <w:rFonts w:ascii="宋体" w:eastAsia="宋体" w:hAnsi="宋体" w:cs="宋体"/>
                <w:w w:val="105"/>
                <w:sz w:val="15"/>
                <w:szCs w:val="15"/>
                <w:lang w:eastAsia="zh-CN"/>
              </w:rPr>
              <w:t>或等于150个日</w:t>
            </w:r>
          </w:p>
        </w:tc>
        <w:tc>
          <w:tcPr>
            <w:tcW w:w="2923" w:type="dxa"/>
            <w:vMerge/>
            <w:tcBorders>
              <w:left w:val="single" w:sz="3" w:space="0" w:color="000000"/>
              <w:right w:val="single" w:sz="3" w:space="0" w:color="000000"/>
            </w:tcBorders>
          </w:tcPr>
          <w:p w14:paraId="2F33E003" w14:textId="77777777" w:rsidR="006B326C" w:rsidRDefault="006B326C">
            <w:pPr>
              <w:rPr>
                <w:lang w:eastAsia="zh-CN"/>
              </w:rPr>
            </w:pPr>
          </w:p>
        </w:tc>
      </w:tr>
      <w:tr w:rsidR="006B326C" w14:paraId="65E8D4CD" w14:textId="77777777">
        <w:trPr>
          <w:trHeight w:hRule="exact" w:val="200"/>
        </w:trPr>
        <w:tc>
          <w:tcPr>
            <w:tcW w:w="739" w:type="dxa"/>
            <w:vMerge/>
            <w:tcBorders>
              <w:left w:val="single" w:sz="3" w:space="0" w:color="000000"/>
              <w:right w:val="single" w:sz="3" w:space="0" w:color="000000"/>
            </w:tcBorders>
          </w:tcPr>
          <w:p w14:paraId="636263E6" w14:textId="77777777" w:rsidR="006B326C" w:rsidRDefault="006B326C">
            <w:pPr>
              <w:rPr>
                <w:lang w:eastAsia="zh-CN"/>
              </w:rPr>
            </w:pPr>
          </w:p>
        </w:tc>
        <w:tc>
          <w:tcPr>
            <w:tcW w:w="2365" w:type="dxa"/>
            <w:vMerge/>
            <w:tcBorders>
              <w:left w:val="single" w:sz="3" w:space="0" w:color="000000"/>
              <w:right w:val="single" w:sz="3" w:space="0" w:color="000000"/>
            </w:tcBorders>
          </w:tcPr>
          <w:p w14:paraId="509F65C4" w14:textId="77777777" w:rsidR="006B326C" w:rsidRDefault="006B326C">
            <w:pPr>
              <w:rPr>
                <w:lang w:eastAsia="zh-CN"/>
              </w:rPr>
            </w:pPr>
          </w:p>
        </w:tc>
        <w:tc>
          <w:tcPr>
            <w:tcW w:w="2505" w:type="dxa"/>
            <w:vMerge w:val="restart"/>
            <w:tcBorders>
              <w:top w:val="nil"/>
              <w:left w:val="single" w:sz="3" w:space="0" w:color="000000"/>
              <w:right w:val="single" w:sz="3" w:space="0" w:color="000000"/>
            </w:tcBorders>
          </w:tcPr>
          <w:p w14:paraId="0E0FE9AC"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日接收经核实的模型信息的答复。</w:t>
            </w:r>
          </w:p>
        </w:tc>
        <w:tc>
          <w:tcPr>
            <w:tcW w:w="2505" w:type="dxa"/>
            <w:tcBorders>
              <w:top w:val="nil"/>
              <w:left w:val="single" w:sz="3" w:space="0" w:color="000000"/>
              <w:bottom w:val="nil"/>
              <w:right w:val="single" w:sz="3" w:space="0" w:color="000000"/>
            </w:tcBorders>
          </w:tcPr>
          <w:p w14:paraId="13841A51" w14:textId="77777777" w:rsidR="006B326C" w:rsidRDefault="009B4794">
            <w:pPr>
              <w:pStyle w:val="TableParagraph"/>
              <w:spacing w:line="177" w:lineRule="exact"/>
              <w:ind w:left="79"/>
              <w:rPr>
                <w:rFonts w:ascii="宋体" w:eastAsia="宋体" w:hAnsi="宋体" w:cs="宋体"/>
                <w:sz w:val="15"/>
                <w:szCs w:val="15"/>
                <w:lang w:eastAsia="zh-CN"/>
              </w:rPr>
            </w:pPr>
            <w:r>
              <w:rPr>
                <w:rFonts w:ascii="宋体" w:eastAsia="宋体" w:hAnsi="宋体" w:cs="宋体"/>
                <w:w w:val="105"/>
                <w:sz w:val="15"/>
                <w:szCs w:val="15"/>
                <w:lang w:eastAsia="zh-CN"/>
              </w:rPr>
              <w:t>历日接收经核实的模型信息的答</w:t>
            </w:r>
          </w:p>
        </w:tc>
        <w:tc>
          <w:tcPr>
            <w:tcW w:w="2923" w:type="dxa"/>
            <w:vMerge/>
            <w:tcBorders>
              <w:left w:val="single" w:sz="3" w:space="0" w:color="000000"/>
              <w:right w:val="single" w:sz="3" w:space="0" w:color="000000"/>
            </w:tcBorders>
          </w:tcPr>
          <w:p w14:paraId="4DF25D0F" w14:textId="77777777" w:rsidR="006B326C" w:rsidRDefault="006B326C">
            <w:pPr>
              <w:rPr>
                <w:lang w:eastAsia="zh-CN"/>
              </w:rPr>
            </w:pPr>
          </w:p>
        </w:tc>
      </w:tr>
      <w:tr w:rsidR="006B326C" w14:paraId="554B058A" w14:textId="77777777">
        <w:trPr>
          <w:trHeight w:hRule="exact" w:val="1340"/>
        </w:trPr>
        <w:tc>
          <w:tcPr>
            <w:tcW w:w="739" w:type="dxa"/>
            <w:vMerge/>
            <w:tcBorders>
              <w:left w:val="single" w:sz="3" w:space="0" w:color="000000"/>
              <w:bottom w:val="single" w:sz="3" w:space="0" w:color="000000"/>
              <w:right w:val="single" w:sz="3" w:space="0" w:color="000000"/>
            </w:tcBorders>
          </w:tcPr>
          <w:p w14:paraId="303899D6"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067266A9" w14:textId="77777777" w:rsidR="006B326C" w:rsidRDefault="006B326C">
            <w:pPr>
              <w:rPr>
                <w:lang w:eastAsia="zh-CN"/>
              </w:rPr>
            </w:pPr>
          </w:p>
        </w:tc>
        <w:tc>
          <w:tcPr>
            <w:tcW w:w="2505" w:type="dxa"/>
            <w:vMerge/>
            <w:tcBorders>
              <w:left w:val="single" w:sz="3" w:space="0" w:color="000000"/>
              <w:bottom w:val="single" w:sz="3" w:space="0" w:color="000000"/>
              <w:right w:val="single" w:sz="3" w:space="0" w:color="000000"/>
            </w:tcBorders>
          </w:tcPr>
          <w:p w14:paraId="6DD9128C" w14:textId="77777777" w:rsidR="006B326C" w:rsidRDefault="006B326C">
            <w:pPr>
              <w:rPr>
                <w:lang w:eastAsia="zh-CN"/>
              </w:rPr>
            </w:pPr>
          </w:p>
        </w:tc>
        <w:tc>
          <w:tcPr>
            <w:tcW w:w="2505" w:type="dxa"/>
            <w:tcBorders>
              <w:top w:val="nil"/>
              <w:left w:val="single" w:sz="3" w:space="0" w:color="000000"/>
              <w:bottom w:val="single" w:sz="3" w:space="0" w:color="000000"/>
              <w:right w:val="single" w:sz="3" w:space="0" w:color="000000"/>
            </w:tcBorders>
          </w:tcPr>
          <w:p w14:paraId="3BA964B1" w14:textId="77777777" w:rsidR="006B326C" w:rsidRDefault="009B4794">
            <w:pPr>
              <w:pStyle w:val="TableParagraph"/>
              <w:spacing w:line="177" w:lineRule="exact"/>
              <w:ind w:left="79"/>
              <w:rPr>
                <w:rFonts w:ascii="宋体" w:eastAsia="宋体" w:hAnsi="宋体" w:cs="宋体"/>
                <w:sz w:val="15"/>
                <w:szCs w:val="15"/>
              </w:rPr>
            </w:pPr>
            <w:r>
              <w:rPr>
                <w:rFonts w:ascii="宋体" w:eastAsia="宋体" w:hAnsi="宋体" w:cs="宋体"/>
                <w:w w:val="105"/>
                <w:sz w:val="15"/>
                <w:szCs w:val="15"/>
              </w:rPr>
              <w:t>复。</w:t>
            </w:r>
          </w:p>
        </w:tc>
        <w:tc>
          <w:tcPr>
            <w:tcW w:w="2923" w:type="dxa"/>
            <w:vMerge/>
            <w:tcBorders>
              <w:left w:val="single" w:sz="3" w:space="0" w:color="000000"/>
              <w:bottom w:val="single" w:sz="3" w:space="0" w:color="000000"/>
              <w:right w:val="single" w:sz="3" w:space="0" w:color="000000"/>
            </w:tcBorders>
          </w:tcPr>
          <w:p w14:paraId="6C88C06D" w14:textId="77777777" w:rsidR="006B326C" w:rsidRDefault="006B326C"/>
        </w:tc>
      </w:tr>
    </w:tbl>
    <w:p w14:paraId="3A20675C" w14:textId="77777777" w:rsidR="006B326C" w:rsidRDefault="006B326C">
      <w:pPr>
        <w:rPr>
          <w:rFonts w:ascii="宋体" w:eastAsia="宋体" w:hAnsi="宋体" w:cs="宋体"/>
          <w:b/>
          <w:bCs/>
          <w:sz w:val="20"/>
          <w:szCs w:val="20"/>
        </w:rPr>
      </w:pPr>
    </w:p>
    <w:p w14:paraId="082A014D" w14:textId="77777777" w:rsidR="006B326C" w:rsidRDefault="006B326C">
      <w:pPr>
        <w:rPr>
          <w:rFonts w:ascii="宋体" w:eastAsia="宋体" w:hAnsi="宋体" w:cs="宋体"/>
          <w:b/>
          <w:bCs/>
          <w:sz w:val="20"/>
          <w:szCs w:val="20"/>
        </w:rPr>
      </w:pPr>
    </w:p>
    <w:p w14:paraId="4E80A862" w14:textId="77777777" w:rsidR="006B326C" w:rsidRDefault="006B326C">
      <w:pPr>
        <w:rPr>
          <w:rFonts w:ascii="宋体" w:eastAsia="宋体" w:hAnsi="宋体" w:cs="宋体"/>
          <w:b/>
          <w:bCs/>
          <w:sz w:val="20"/>
          <w:szCs w:val="20"/>
        </w:rPr>
      </w:pPr>
    </w:p>
    <w:p w14:paraId="38C8A765" w14:textId="77777777" w:rsidR="006B326C" w:rsidRDefault="006B326C">
      <w:pPr>
        <w:rPr>
          <w:rFonts w:ascii="宋体" w:eastAsia="宋体" w:hAnsi="宋体" w:cs="宋体"/>
          <w:b/>
          <w:bCs/>
          <w:sz w:val="20"/>
          <w:szCs w:val="20"/>
        </w:rPr>
      </w:pPr>
    </w:p>
    <w:p w14:paraId="04CAA7D6" w14:textId="77777777" w:rsidR="006B326C" w:rsidRDefault="006B326C">
      <w:pPr>
        <w:rPr>
          <w:rFonts w:ascii="宋体" w:eastAsia="宋体" w:hAnsi="宋体" w:cs="宋体"/>
          <w:b/>
          <w:bCs/>
          <w:sz w:val="20"/>
          <w:szCs w:val="20"/>
        </w:rPr>
      </w:pPr>
    </w:p>
    <w:p w14:paraId="6D955D8F" w14:textId="77777777" w:rsidR="006B326C" w:rsidRDefault="006B326C">
      <w:pPr>
        <w:rPr>
          <w:rFonts w:ascii="宋体" w:eastAsia="宋体" w:hAnsi="宋体" w:cs="宋体"/>
          <w:b/>
          <w:bCs/>
          <w:sz w:val="20"/>
          <w:szCs w:val="20"/>
        </w:rPr>
      </w:pPr>
    </w:p>
    <w:p w14:paraId="16332638" w14:textId="77777777" w:rsidR="006B326C" w:rsidRDefault="006B326C">
      <w:pPr>
        <w:rPr>
          <w:rFonts w:ascii="宋体" w:eastAsia="宋体" w:hAnsi="宋体" w:cs="宋体"/>
          <w:b/>
          <w:bCs/>
          <w:sz w:val="20"/>
          <w:szCs w:val="20"/>
        </w:rPr>
      </w:pPr>
    </w:p>
    <w:p w14:paraId="434E0224" w14:textId="77777777" w:rsidR="006B326C" w:rsidRDefault="006B326C">
      <w:pPr>
        <w:spacing w:before="6"/>
        <w:rPr>
          <w:rFonts w:ascii="宋体" w:eastAsia="宋体" w:hAnsi="宋体" w:cs="宋体"/>
          <w:b/>
          <w:bCs/>
        </w:rPr>
      </w:pPr>
    </w:p>
    <w:p w14:paraId="22B50A14" w14:textId="77777777" w:rsidR="006B326C" w:rsidRDefault="009B4794">
      <w:pPr>
        <w:spacing w:before="57"/>
        <w:ind w:left="6957"/>
        <w:rPr>
          <w:rFonts w:ascii="宋体" w:eastAsia="宋体" w:hAnsi="宋体" w:cs="宋体"/>
          <w:sz w:val="14"/>
          <w:szCs w:val="14"/>
        </w:rPr>
      </w:pPr>
      <w:r>
        <w:rPr>
          <w:rFonts w:ascii="Times New Roman" w:eastAsia="Times New Roman" w:hAnsi="Times New Roman" w:cs="Times New Roman"/>
          <w:sz w:val="14"/>
          <w:szCs w:val="14"/>
        </w:rPr>
        <w:t>10</w:t>
      </w:r>
      <w:r>
        <w:rPr>
          <w:rFonts w:ascii="宋体" w:eastAsia="宋体" w:hAnsi="宋体" w:cs="宋体"/>
          <w:b/>
          <w:bCs/>
          <w:sz w:val="14"/>
          <w:szCs w:val="14"/>
        </w:rPr>
        <w:t>第16页第10</w:t>
      </w:r>
    </w:p>
    <w:p w14:paraId="1650636E" w14:textId="77777777" w:rsidR="006B326C" w:rsidRDefault="006B326C">
      <w:pPr>
        <w:rPr>
          <w:rFonts w:ascii="宋体" w:eastAsia="宋体" w:hAnsi="宋体" w:cs="宋体"/>
          <w:sz w:val="14"/>
          <w:szCs w:val="14"/>
        </w:rPr>
        <w:sectPr w:rsidR="006B326C">
          <w:headerReference w:type="default" r:id="rId22"/>
          <w:footerReference w:type="default" r:id="rId23"/>
          <w:pgSz w:w="12240" w:h="15840"/>
          <w:pgMar w:top="4160" w:right="480" w:bottom="280" w:left="500" w:header="3767" w:footer="0" w:gutter="0"/>
          <w:cols w:space="720"/>
        </w:sectPr>
      </w:pPr>
    </w:p>
    <w:p w14:paraId="25033559" w14:textId="77777777" w:rsidR="006B326C" w:rsidRDefault="006B326C">
      <w:pPr>
        <w:rPr>
          <w:rFonts w:ascii="宋体" w:eastAsia="宋体" w:hAnsi="宋体" w:cs="宋体"/>
          <w:b/>
          <w:bCs/>
          <w:sz w:val="20"/>
          <w:szCs w:val="20"/>
        </w:rPr>
      </w:pPr>
    </w:p>
    <w:p w14:paraId="07226EA1" w14:textId="77777777" w:rsidR="006B326C" w:rsidRDefault="006B326C">
      <w:pPr>
        <w:spacing w:before="9"/>
        <w:rPr>
          <w:rFonts w:ascii="宋体" w:eastAsia="宋体" w:hAnsi="宋体" w:cs="宋体"/>
          <w:b/>
          <w:bCs/>
        </w:rPr>
      </w:pPr>
    </w:p>
    <w:p w14:paraId="4EFABB0D" w14:textId="77777777" w:rsidR="006B326C" w:rsidRDefault="009B4794">
      <w:pPr>
        <w:pStyle w:val="2"/>
        <w:spacing w:line="309" w:lineRule="auto"/>
        <w:ind w:left="580" w:right="8383" w:hanging="360"/>
        <w:rPr>
          <w:rFonts w:cs="宋体"/>
          <w:b w:val="0"/>
          <w:bCs w:val="0"/>
        </w:rPr>
      </w:pPr>
      <w:r>
        <w:rPr>
          <w:rFonts w:ascii="Arial" w:eastAsia="Arial" w:hAnsi="Arial" w:cs="Arial"/>
          <w:spacing w:val="-4"/>
        </w:rPr>
        <w:t>E.</w:t>
      </w:r>
      <w:r>
        <w:rPr>
          <w:rFonts w:ascii="Arial" w:eastAsia="Arial" w:hAnsi="Arial" w:cs="Arial"/>
          <w:spacing w:val="9"/>
        </w:rPr>
        <w:t xml:space="preserve"> </w:t>
      </w:r>
      <w:proofErr w:type="spellStart"/>
      <w:r>
        <w:t>区域差异</w:t>
      </w:r>
      <w:proofErr w:type="spellEnd"/>
      <w:r>
        <w:rPr>
          <w:w w:val="99"/>
        </w:rPr>
        <w:t xml:space="preserve"> </w:t>
      </w:r>
      <w:r>
        <w:rPr>
          <w:rFonts w:cs="宋体"/>
          <w:b w:val="0"/>
          <w:bCs w:val="0"/>
        </w:rPr>
        <w:t>无。</w:t>
      </w:r>
    </w:p>
    <w:p w14:paraId="03E6D424" w14:textId="77777777" w:rsidR="006B326C" w:rsidRDefault="009B4794">
      <w:pPr>
        <w:spacing w:before="50" w:line="312" w:lineRule="auto"/>
        <w:ind w:left="580" w:right="8383" w:hanging="360"/>
        <w:rPr>
          <w:rFonts w:ascii="宋体" w:eastAsia="宋体" w:hAnsi="宋体" w:cs="宋体"/>
          <w:sz w:val="24"/>
          <w:szCs w:val="24"/>
        </w:rPr>
      </w:pPr>
      <w:r>
        <w:rPr>
          <w:rFonts w:ascii="Arial" w:eastAsia="Arial" w:hAnsi="Arial" w:cs="Arial"/>
          <w:b/>
          <w:bCs/>
          <w:spacing w:val="-3"/>
          <w:sz w:val="24"/>
          <w:szCs w:val="24"/>
        </w:rPr>
        <w:t>F.</w:t>
      </w:r>
      <w:r>
        <w:rPr>
          <w:rFonts w:ascii="Arial" w:eastAsia="Arial" w:hAnsi="Arial" w:cs="Arial"/>
          <w:b/>
          <w:bCs/>
          <w:spacing w:val="19"/>
          <w:sz w:val="24"/>
          <w:szCs w:val="24"/>
        </w:rPr>
        <w:t xml:space="preserve"> </w:t>
      </w:r>
      <w:bookmarkStart w:id="423" w:name="F.相关文件"/>
      <w:bookmarkEnd w:id="423"/>
      <w:proofErr w:type="spellStart"/>
      <w:r>
        <w:rPr>
          <w:rFonts w:ascii="宋体" w:eastAsia="宋体" w:hAnsi="宋体" w:cs="宋体"/>
          <w:b/>
          <w:bCs/>
          <w:sz w:val="24"/>
          <w:szCs w:val="24"/>
        </w:rPr>
        <w:t>相关文件</w:t>
      </w:r>
      <w:proofErr w:type="spellEnd"/>
      <w:r>
        <w:rPr>
          <w:rFonts w:ascii="宋体" w:eastAsia="宋体" w:hAnsi="宋体" w:cs="宋体"/>
          <w:b/>
          <w:bCs/>
          <w:w w:val="99"/>
          <w:sz w:val="24"/>
          <w:szCs w:val="24"/>
        </w:rPr>
        <w:t xml:space="preserve"> </w:t>
      </w:r>
      <w:r>
        <w:rPr>
          <w:rFonts w:ascii="宋体" w:eastAsia="宋体" w:hAnsi="宋体" w:cs="宋体"/>
          <w:sz w:val="24"/>
          <w:szCs w:val="24"/>
        </w:rPr>
        <w:t>无。</w:t>
      </w:r>
    </w:p>
    <w:p w14:paraId="49652A91" w14:textId="77777777" w:rsidR="006B326C" w:rsidRDefault="009B4794">
      <w:pPr>
        <w:spacing w:before="167"/>
        <w:ind w:left="220" w:right="8383"/>
        <w:rPr>
          <w:rFonts w:ascii="宋体" w:eastAsia="宋体" w:hAnsi="宋体" w:cs="宋体"/>
          <w:sz w:val="28"/>
          <w:szCs w:val="28"/>
        </w:rPr>
      </w:pPr>
      <w:proofErr w:type="spellStart"/>
      <w:r>
        <w:rPr>
          <w:rFonts w:ascii="宋体" w:eastAsia="宋体" w:hAnsi="宋体" w:cs="宋体"/>
          <w:b/>
          <w:bCs/>
          <w:sz w:val="28"/>
          <w:szCs w:val="28"/>
        </w:rPr>
        <w:t>版本历史</w:t>
      </w:r>
      <w:proofErr w:type="spellEnd"/>
    </w:p>
    <w:p w14:paraId="491ECD13" w14:textId="77777777" w:rsidR="006B326C" w:rsidRDefault="006B326C">
      <w:pPr>
        <w:spacing w:before="11"/>
        <w:rPr>
          <w:rFonts w:ascii="宋体" w:eastAsia="宋体" w:hAnsi="宋体" w:cs="宋体"/>
          <w:b/>
          <w:bCs/>
          <w:sz w:val="7"/>
          <w:szCs w:val="7"/>
        </w:rPr>
      </w:pPr>
    </w:p>
    <w:tbl>
      <w:tblPr>
        <w:tblStyle w:val="TableNormal"/>
        <w:tblW w:w="0" w:type="auto"/>
        <w:tblInd w:w="112" w:type="dxa"/>
        <w:tblLayout w:type="fixed"/>
        <w:tblLook w:val="01E0" w:firstRow="1" w:lastRow="1" w:firstColumn="1" w:lastColumn="1" w:noHBand="0" w:noVBand="0"/>
      </w:tblPr>
      <w:tblGrid>
        <w:gridCol w:w="1716"/>
        <w:gridCol w:w="1719"/>
        <w:gridCol w:w="4145"/>
        <w:gridCol w:w="2501"/>
      </w:tblGrid>
      <w:tr w:rsidR="006B326C" w14:paraId="63D48EFF" w14:textId="77777777">
        <w:trPr>
          <w:trHeight w:hRule="exact" w:val="405"/>
        </w:trPr>
        <w:tc>
          <w:tcPr>
            <w:tcW w:w="1716" w:type="dxa"/>
            <w:tcBorders>
              <w:top w:val="single" w:sz="4" w:space="0" w:color="000000"/>
              <w:left w:val="single" w:sz="4" w:space="0" w:color="000000"/>
              <w:bottom w:val="single" w:sz="4" w:space="0" w:color="000000"/>
              <w:right w:val="single" w:sz="4" w:space="0" w:color="000000"/>
            </w:tcBorders>
            <w:shd w:val="clear" w:color="auto" w:fill="E6E6E6"/>
          </w:tcPr>
          <w:p w14:paraId="3DAE27EC" w14:textId="77777777" w:rsidR="006B326C" w:rsidRDefault="009B4794">
            <w:pPr>
              <w:pStyle w:val="TableParagraph"/>
              <w:spacing w:before="17"/>
              <w:ind w:left="107"/>
              <w:rPr>
                <w:rFonts w:ascii="宋体" w:eastAsia="宋体" w:hAnsi="宋体" w:cs="宋体"/>
                <w:sz w:val="24"/>
                <w:szCs w:val="24"/>
              </w:rPr>
            </w:pPr>
            <w:proofErr w:type="spellStart"/>
            <w:r>
              <w:rPr>
                <w:rFonts w:ascii="宋体" w:eastAsia="宋体" w:hAnsi="宋体" w:cs="宋体"/>
                <w:b/>
                <w:bCs/>
                <w:sz w:val="24"/>
                <w:szCs w:val="24"/>
              </w:rPr>
              <w:t>版本</w:t>
            </w:r>
            <w:proofErr w:type="spellEnd"/>
          </w:p>
        </w:tc>
        <w:tc>
          <w:tcPr>
            <w:tcW w:w="1719" w:type="dxa"/>
            <w:tcBorders>
              <w:top w:val="single" w:sz="4" w:space="0" w:color="000000"/>
              <w:left w:val="single" w:sz="4" w:space="0" w:color="000000"/>
              <w:bottom w:val="single" w:sz="4" w:space="0" w:color="000000"/>
              <w:right w:val="single" w:sz="4" w:space="0" w:color="000000"/>
            </w:tcBorders>
            <w:shd w:val="clear" w:color="auto" w:fill="E6E6E6"/>
          </w:tcPr>
          <w:p w14:paraId="5D3E504A" w14:textId="77777777" w:rsidR="006B326C" w:rsidRDefault="009B4794">
            <w:pPr>
              <w:pStyle w:val="TableParagraph"/>
              <w:spacing w:before="17"/>
              <w:ind w:left="107"/>
              <w:rPr>
                <w:rFonts w:ascii="宋体" w:eastAsia="宋体" w:hAnsi="宋体" w:cs="宋体"/>
                <w:sz w:val="24"/>
                <w:szCs w:val="24"/>
              </w:rPr>
            </w:pPr>
            <w:proofErr w:type="spellStart"/>
            <w:r>
              <w:rPr>
                <w:rFonts w:ascii="宋体" w:eastAsia="宋体" w:hAnsi="宋体" w:cs="宋体"/>
                <w:b/>
                <w:bCs/>
                <w:sz w:val="24"/>
                <w:szCs w:val="24"/>
              </w:rPr>
              <w:t>日期</w:t>
            </w:r>
            <w:proofErr w:type="spellEnd"/>
          </w:p>
        </w:tc>
        <w:tc>
          <w:tcPr>
            <w:tcW w:w="4145" w:type="dxa"/>
            <w:tcBorders>
              <w:top w:val="single" w:sz="4" w:space="0" w:color="000000"/>
              <w:left w:val="single" w:sz="4" w:space="0" w:color="000000"/>
              <w:bottom w:val="single" w:sz="4" w:space="0" w:color="000000"/>
              <w:right w:val="single" w:sz="4" w:space="0" w:color="000000"/>
            </w:tcBorders>
            <w:shd w:val="clear" w:color="auto" w:fill="E6E6E6"/>
          </w:tcPr>
          <w:p w14:paraId="3A9B12A1" w14:textId="77777777" w:rsidR="006B326C" w:rsidRDefault="009B4794">
            <w:pPr>
              <w:pStyle w:val="TableParagraph"/>
              <w:spacing w:before="17"/>
              <w:ind w:left="107"/>
              <w:rPr>
                <w:rFonts w:ascii="宋体" w:eastAsia="宋体" w:hAnsi="宋体" w:cs="宋体"/>
                <w:sz w:val="24"/>
                <w:szCs w:val="24"/>
              </w:rPr>
            </w:pPr>
            <w:proofErr w:type="spellStart"/>
            <w:r>
              <w:rPr>
                <w:rFonts w:ascii="宋体" w:eastAsia="宋体" w:hAnsi="宋体" w:cs="宋体"/>
                <w:b/>
                <w:bCs/>
                <w:sz w:val="24"/>
                <w:szCs w:val="24"/>
              </w:rPr>
              <w:t>行动</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auto" w:fill="E6E6E6"/>
          </w:tcPr>
          <w:p w14:paraId="6A268BF8" w14:textId="77777777" w:rsidR="006B326C" w:rsidRDefault="009B4794">
            <w:pPr>
              <w:pStyle w:val="TableParagraph"/>
              <w:spacing w:before="17"/>
              <w:ind w:left="104"/>
              <w:rPr>
                <w:rFonts w:ascii="宋体" w:eastAsia="宋体" w:hAnsi="宋体" w:cs="宋体"/>
                <w:sz w:val="24"/>
                <w:szCs w:val="24"/>
              </w:rPr>
            </w:pPr>
            <w:proofErr w:type="spellStart"/>
            <w:r>
              <w:rPr>
                <w:rFonts w:ascii="宋体" w:eastAsia="宋体" w:hAnsi="宋体" w:cs="宋体"/>
                <w:b/>
                <w:bCs/>
                <w:sz w:val="24"/>
                <w:szCs w:val="24"/>
              </w:rPr>
              <w:t>变更跟踪</w:t>
            </w:r>
            <w:proofErr w:type="spellEnd"/>
          </w:p>
        </w:tc>
      </w:tr>
      <w:tr w:rsidR="006B326C" w14:paraId="7EC6865B" w14:textId="77777777">
        <w:trPr>
          <w:trHeight w:hRule="exact" w:val="684"/>
        </w:trPr>
        <w:tc>
          <w:tcPr>
            <w:tcW w:w="1716" w:type="dxa"/>
            <w:tcBorders>
              <w:top w:val="single" w:sz="4" w:space="0" w:color="000000"/>
              <w:left w:val="single" w:sz="4" w:space="0" w:color="000000"/>
              <w:bottom w:val="single" w:sz="4" w:space="0" w:color="000000"/>
              <w:right w:val="single" w:sz="4" w:space="0" w:color="000000"/>
            </w:tcBorders>
          </w:tcPr>
          <w:p w14:paraId="6C7EA7AC" w14:textId="77777777" w:rsidR="006B326C" w:rsidRDefault="009B4794">
            <w:pPr>
              <w:pStyle w:val="TableParagraph"/>
              <w:spacing w:before="13"/>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51F365EC" w14:textId="77777777" w:rsidR="006B326C" w:rsidRDefault="009B4794">
            <w:pPr>
              <w:pStyle w:val="TableParagraph"/>
              <w:spacing w:before="13" w:line="313" w:lineRule="exact"/>
              <w:ind w:left="107"/>
              <w:rPr>
                <w:rFonts w:ascii="宋体" w:eastAsia="宋体" w:hAnsi="宋体" w:cs="宋体"/>
                <w:sz w:val="24"/>
                <w:szCs w:val="24"/>
              </w:rPr>
            </w:pPr>
            <w:r>
              <w:rPr>
                <w:rFonts w:ascii="宋体" w:eastAsia="宋体" w:hAnsi="宋体" w:cs="宋体"/>
                <w:sz w:val="24"/>
                <w:szCs w:val="24"/>
              </w:rPr>
              <w:t>2月7日，</w:t>
            </w:r>
          </w:p>
          <w:p w14:paraId="0199F311" w14:textId="77777777" w:rsidR="006B326C" w:rsidRDefault="009B4794">
            <w:pPr>
              <w:pStyle w:val="TableParagraph"/>
              <w:spacing w:line="313" w:lineRule="exact"/>
              <w:ind w:left="107"/>
              <w:rPr>
                <w:rFonts w:ascii="宋体" w:eastAsia="宋体" w:hAnsi="宋体" w:cs="宋体"/>
                <w:sz w:val="24"/>
                <w:szCs w:val="24"/>
              </w:rPr>
            </w:pPr>
            <w:r>
              <w:rPr>
                <w:rFonts w:ascii="宋体"/>
                <w:sz w:val="24"/>
              </w:rPr>
              <w:t>2013</w:t>
            </w:r>
          </w:p>
        </w:tc>
        <w:tc>
          <w:tcPr>
            <w:tcW w:w="4145" w:type="dxa"/>
            <w:tcBorders>
              <w:top w:val="single" w:sz="4" w:space="0" w:color="000000"/>
              <w:left w:val="single" w:sz="4" w:space="0" w:color="000000"/>
              <w:bottom w:val="single" w:sz="4" w:space="0" w:color="000000"/>
              <w:right w:val="single" w:sz="4" w:space="0" w:color="000000"/>
            </w:tcBorders>
          </w:tcPr>
          <w:p w14:paraId="0A0E8EF9" w14:textId="77777777" w:rsidR="006B326C" w:rsidRDefault="009B4794">
            <w:pPr>
              <w:pStyle w:val="TableParagraph"/>
              <w:spacing w:before="13"/>
              <w:ind w:left="107"/>
              <w:rPr>
                <w:rFonts w:ascii="宋体" w:eastAsia="宋体" w:hAnsi="宋体" w:cs="宋体"/>
                <w:sz w:val="24"/>
                <w:szCs w:val="24"/>
              </w:rPr>
            </w:pPr>
            <w:proofErr w:type="spellStart"/>
            <w:r>
              <w:rPr>
                <w:rFonts w:ascii="宋体" w:eastAsia="宋体" w:hAnsi="宋体" w:cs="宋体"/>
                <w:sz w:val="24"/>
                <w:szCs w:val="24"/>
              </w:rPr>
              <w:t>NERC董事会通过</w:t>
            </w:r>
            <w:proofErr w:type="spellEnd"/>
          </w:p>
        </w:tc>
        <w:tc>
          <w:tcPr>
            <w:tcW w:w="2501" w:type="dxa"/>
            <w:tcBorders>
              <w:top w:val="single" w:sz="4" w:space="0" w:color="000000"/>
              <w:left w:val="single" w:sz="4" w:space="0" w:color="000000"/>
              <w:bottom w:val="single" w:sz="4" w:space="0" w:color="000000"/>
              <w:right w:val="single" w:sz="4" w:space="0" w:color="000000"/>
            </w:tcBorders>
          </w:tcPr>
          <w:p w14:paraId="6B8F97FC" w14:textId="77777777" w:rsidR="006B326C" w:rsidRDefault="009B4794">
            <w:pPr>
              <w:pStyle w:val="TableParagraph"/>
              <w:spacing w:before="13"/>
              <w:ind w:left="2"/>
              <w:jc w:val="center"/>
              <w:rPr>
                <w:rFonts w:ascii="宋体" w:eastAsia="宋体" w:hAnsi="宋体" w:cs="宋体"/>
                <w:sz w:val="24"/>
                <w:szCs w:val="24"/>
              </w:rPr>
            </w:pPr>
            <w:proofErr w:type="spellStart"/>
            <w:r>
              <w:rPr>
                <w:rFonts w:ascii="宋体" w:eastAsia="宋体" w:hAnsi="宋体" w:cs="宋体"/>
                <w:sz w:val="24"/>
                <w:szCs w:val="24"/>
              </w:rPr>
              <w:t>新的</w:t>
            </w:r>
            <w:proofErr w:type="spellEnd"/>
          </w:p>
        </w:tc>
      </w:tr>
      <w:tr w:rsidR="006B326C" w14:paraId="07535814" w14:textId="77777777">
        <w:trPr>
          <w:trHeight w:hRule="exact" w:val="1234"/>
        </w:trPr>
        <w:tc>
          <w:tcPr>
            <w:tcW w:w="1716" w:type="dxa"/>
            <w:tcBorders>
              <w:top w:val="single" w:sz="4" w:space="0" w:color="000000"/>
              <w:left w:val="single" w:sz="4" w:space="0" w:color="000000"/>
              <w:bottom w:val="single" w:sz="4" w:space="0" w:color="000000"/>
              <w:right w:val="single" w:sz="4" w:space="0" w:color="000000"/>
            </w:tcBorders>
          </w:tcPr>
          <w:p w14:paraId="211D578F" w14:textId="77777777" w:rsidR="006B326C" w:rsidRDefault="009B4794">
            <w:pPr>
              <w:pStyle w:val="TableParagraph"/>
              <w:spacing w:before="13"/>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7DB4BE38" w14:textId="77777777" w:rsidR="006B326C" w:rsidRDefault="009B4794">
            <w:pPr>
              <w:pStyle w:val="TableParagraph"/>
              <w:spacing w:before="13" w:line="313" w:lineRule="exact"/>
              <w:ind w:left="107"/>
              <w:rPr>
                <w:rFonts w:ascii="宋体" w:eastAsia="宋体" w:hAnsi="宋体" w:cs="宋体"/>
                <w:sz w:val="24"/>
                <w:szCs w:val="24"/>
              </w:rPr>
            </w:pPr>
            <w:r>
              <w:rPr>
                <w:rFonts w:ascii="宋体" w:eastAsia="宋体" w:hAnsi="宋体" w:cs="宋体"/>
                <w:sz w:val="24"/>
                <w:szCs w:val="24"/>
              </w:rPr>
              <w:t>3月20日，</w:t>
            </w:r>
          </w:p>
          <w:p w14:paraId="19F2702B" w14:textId="77777777" w:rsidR="006B326C" w:rsidRDefault="009B4794">
            <w:pPr>
              <w:pStyle w:val="TableParagraph"/>
              <w:spacing w:line="313" w:lineRule="exact"/>
              <w:ind w:left="107"/>
              <w:rPr>
                <w:rFonts w:ascii="宋体" w:eastAsia="宋体" w:hAnsi="宋体" w:cs="宋体"/>
                <w:sz w:val="24"/>
                <w:szCs w:val="24"/>
              </w:rPr>
            </w:pPr>
            <w:r>
              <w:rPr>
                <w:rFonts w:ascii="宋体"/>
                <w:sz w:val="24"/>
              </w:rPr>
              <w:t>2014</w:t>
            </w:r>
          </w:p>
        </w:tc>
        <w:tc>
          <w:tcPr>
            <w:tcW w:w="4145" w:type="dxa"/>
            <w:tcBorders>
              <w:top w:val="single" w:sz="4" w:space="0" w:color="000000"/>
              <w:left w:val="single" w:sz="4" w:space="0" w:color="000000"/>
              <w:bottom w:val="single" w:sz="4" w:space="0" w:color="000000"/>
              <w:right w:val="single" w:sz="4" w:space="0" w:color="000000"/>
            </w:tcBorders>
          </w:tcPr>
          <w:p w14:paraId="04C5E4FC" w14:textId="77777777" w:rsidR="006B326C" w:rsidRDefault="009B4794">
            <w:pPr>
              <w:pStyle w:val="TableParagraph"/>
              <w:spacing w:line="273" w:lineRule="exact"/>
              <w:ind w:left="107"/>
              <w:rPr>
                <w:rFonts w:ascii="宋体" w:eastAsia="宋体" w:hAnsi="宋体" w:cs="宋体"/>
                <w:sz w:val="24"/>
                <w:szCs w:val="24"/>
              </w:rPr>
            </w:pPr>
            <w:r>
              <w:rPr>
                <w:rFonts w:ascii="宋体" w:eastAsia="宋体" w:hAnsi="宋体" w:cs="宋体"/>
                <w:sz w:val="24"/>
                <w:szCs w:val="24"/>
              </w:rPr>
              <w:t>FERC命令批准MOD027-1。 (订单于14</w:t>
            </w:r>
          </w:p>
          <w:p w14:paraId="36EE5656" w14:textId="77777777" w:rsidR="006B326C" w:rsidRDefault="009B4794">
            <w:pPr>
              <w:pStyle w:val="TableParagraph"/>
              <w:spacing w:before="31" w:line="310" w:lineRule="exact"/>
              <w:ind w:left="107" w:right="426"/>
              <w:rPr>
                <w:rFonts w:ascii="宋体" w:eastAsia="宋体" w:hAnsi="宋体" w:cs="宋体"/>
                <w:sz w:val="24"/>
                <w:szCs w:val="24"/>
              </w:rPr>
            </w:pPr>
            <w:r>
              <w:rPr>
                <w:rFonts w:ascii="宋体" w:eastAsia="宋体" w:hAnsi="宋体" w:cs="宋体"/>
                <w:sz w:val="24"/>
                <w:szCs w:val="24"/>
              </w:rPr>
              <w:t>年1月7日对R1、R3、R4和R5生效。 R2生效日期为7/1/18。 )</w:t>
            </w:r>
          </w:p>
        </w:tc>
        <w:tc>
          <w:tcPr>
            <w:tcW w:w="2501" w:type="dxa"/>
            <w:tcBorders>
              <w:top w:val="single" w:sz="4" w:space="0" w:color="000000"/>
              <w:left w:val="single" w:sz="4" w:space="0" w:color="000000"/>
              <w:bottom w:val="single" w:sz="4" w:space="0" w:color="000000"/>
              <w:right w:val="single" w:sz="4" w:space="0" w:color="000000"/>
            </w:tcBorders>
          </w:tcPr>
          <w:p w14:paraId="70730352" w14:textId="77777777" w:rsidR="006B326C" w:rsidRDefault="006B326C"/>
        </w:tc>
      </w:tr>
      <w:tr w:rsidR="006B326C" w14:paraId="37168EAC" w14:textId="77777777">
        <w:trPr>
          <w:trHeight w:hRule="exact" w:val="681"/>
        </w:trPr>
        <w:tc>
          <w:tcPr>
            <w:tcW w:w="1716" w:type="dxa"/>
            <w:tcBorders>
              <w:top w:val="single" w:sz="4" w:space="0" w:color="000000"/>
              <w:left w:val="single" w:sz="4" w:space="0" w:color="000000"/>
              <w:bottom w:val="single" w:sz="4" w:space="0" w:color="000000"/>
              <w:right w:val="single" w:sz="4" w:space="0" w:color="000000"/>
            </w:tcBorders>
          </w:tcPr>
          <w:p w14:paraId="2366B156" w14:textId="77777777" w:rsidR="006B326C" w:rsidRDefault="009B4794">
            <w:pPr>
              <w:pStyle w:val="TableParagraph"/>
              <w:spacing w:before="12"/>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35AE0151" w14:textId="77777777" w:rsidR="006B326C" w:rsidRDefault="009B4794">
            <w:pPr>
              <w:pStyle w:val="TableParagraph"/>
              <w:spacing w:before="12"/>
              <w:ind w:left="107"/>
              <w:rPr>
                <w:rFonts w:ascii="宋体" w:eastAsia="宋体" w:hAnsi="宋体" w:cs="宋体"/>
                <w:sz w:val="24"/>
                <w:szCs w:val="24"/>
              </w:rPr>
            </w:pPr>
            <w:r>
              <w:rPr>
                <w:rFonts w:ascii="宋体" w:eastAsia="宋体" w:hAnsi="宋体" w:cs="宋体"/>
                <w:sz w:val="24"/>
                <w:szCs w:val="24"/>
              </w:rPr>
              <w:t>2014年5月7日</w:t>
            </w:r>
          </w:p>
        </w:tc>
        <w:tc>
          <w:tcPr>
            <w:tcW w:w="4145" w:type="dxa"/>
            <w:tcBorders>
              <w:top w:val="single" w:sz="4" w:space="0" w:color="000000"/>
              <w:left w:val="single" w:sz="4" w:space="0" w:color="000000"/>
              <w:bottom w:val="single" w:sz="4" w:space="0" w:color="000000"/>
              <w:right w:val="single" w:sz="4" w:space="0" w:color="000000"/>
            </w:tcBorders>
          </w:tcPr>
          <w:p w14:paraId="6F75486E" w14:textId="77777777" w:rsidR="006B326C" w:rsidRDefault="009B4794">
            <w:pPr>
              <w:pStyle w:val="TableParagraph"/>
              <w:spacing w:line="273" w:lineRule="exact"/>
              <w:ind w:left="107"/>
              <w:rPr>
                <w:rFonts w:ascii="宋体" w:eastAsia="宋体" w:hAnsi="宋体" w:cs="宋体"/>
                <w:sz w:val="24"/>
                <w:szCs w:val="24"/>
                <w:lang w:eastAsia="zh-CN"/>
              </w:rPr>
            </w:pPr>
            <w:r>
              <w:rPr>
                <w:rFonts w:ascii="宋体" w:eastAsia="宋体" w:hAnsi="宋体" w:cs="宋体"/>
                <w:sz w:val="24"/>
                <w:szCs w:val="24"/>
                <w:lang w:eastAsia="zh-CN"/>
              </w:rPr>
              <w:t>NERC董事会通过了对要求R5中VSL</w:t>
            </w:r>
          </w:p>
          <w:p w14:paraId="01689329" w14:textId="77777777" w:rsidR="006B326C" w:rsidRDefault="009B4794">
            <w:pPr>
              <w:pStyle w:val="TableParagraph"/>
              <w:spacing w:line="313" w:lineRule="exact"/>
              <w:ind w:left="107"/>
              <w:rPr>
                <w:rFonts w:ascii="宋体" w:eastAsia="宋体" w:hAnsi="宋体" w:cs="宋体"/>
                <w:sz w:val="24"/>
                <w:szCs w:val="24"/>
              </w:rPr>
            </w:pPr>
            <w:proofErr w:type="spellStart"/>
            <w:r>
              <w:rPr>
                <w:rFonts w:ascii="宋体" w:eastAsia="宋体" w:hAnsi="宋体" w:cs="宋体"/>
                <w:sz w:val="24"/>
                <w:szCs w:val="24"/>
              </w:rPr>
              <w:t>的修订</w:t>
            </w:r>
            <w:proofErr w:type="spellEnd"/>
            <w:r>
              <w:rPr>
                <w:rFonts w:ascii="宋体" w:eastAsia="宋体" w:hAnsi="宋体" w:cs="宋体"/>
                <w:sz w:val="24"/>
                <w:szCs w:val="24"/>
              </w:rPr>
              <w:t>。</w:t>
            </w:r>
          </w:p>
        </w:tc>
        <w:tc>
          <w:tcPr>
            <w:tcW w:w="2501" w:type="dxa"/>
            <w:tcBorders>
              <w:top w:val="single" w:sz="4" w:space="0" w:color="000000"/>
              <w:left w:val="single" w:sz="4" w:space="0" w:color="000000"/>
              <w:bottom w:val="single" w:sz="4" w:space="0" w:color="000000"/>
              <w:right w:val="single" w:sz="4" w:space="0" w:color="000000"/>
            </w:tcBorders>
          </w:tcPr>
          <w:p w14:paraId="23E22E4A" w14:textId="77777777" w:rsidR="006B326C" w:rsidRDefault="009B4794">
            <w:pPr>
              <w:pStyle w:val="TableParagraph"/>
              <w:spacing w:before="12"/>
              <w:ind w:left="774"/>
              <w:rPr>
                <w:rFonts w:ascii="宋体" w:eastAsia="宋体" w:hAnsi="宋体" w:cs="宋体"/>
                <w:sz w:val="24"/>
                <w:szCs w:val="24"/>
              </w:rPr>
            </w:pPr>
            <w:proofErr w:type="spellStart"/>
            <w:r>
              <w:rPr>
                <w:rFonts w:ascii="宋体" w:eastAsia="宋体" w:hAnsi="宋体" w:cs="宋体"/>
                <w:sz w:val="24"/>
                <w:szCs w:val="24"/>
              </w:rPr>
              <w:t>修订</w:t>
            </w:r>
            <w:proofErr w:type="spellEnd"/>
          </w:p>
        </w:tc>
      </w:tr>
      <w:tr w:rsidR="006B326C" w14:paraId="2C3B766E" w14:textId="77777777">
        <w:trPr>
          <w:trHeight w:hRule="exact" w:val="683"/>
        </w:trPr>
        <w:tc>
          <w:tcPr>
            <w:tcW w:w="1716" w:type="dxa"/>
            <w:tcBorders>
              <w:top w:val="single" w:sz="4" w:space="0" w:color="000000"/>
              <w:left w:val="single" w:sz="4" w:space="0" w:color="000000"/>
              <w:bottom w:val="single" w:sz="4" w:space="0" w:color="000000"/>
              <w:right w:val="single" w:sz="4" w:space="0" w:color="000000"/>
            </w:tcBorders>
          </w:tcPr>
          <w:p w14:paraId="776C2DE4" w14:textId="77777777" w:rsidR="006B326C" w:rsidRDefault="009B4794">
            <w:pPr>
              <w:pStyle w:val="TableParagraph"/>
              <w:spacing w:before="11"/>
              <w:ind w:left="6"/>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0C297E6A" w14:textId="77777777" w:rsidR="006B326C" w:rsidRDefault="009B4794">
            <w:pPr>
              <w:pStyle w:val="TableParagraph"/>
              <w:spacing w:before="11" w:line="313" w:lineRule="exact"/>
              <w:ind w:left="107"/>
              <w:rPr>
                <w:rFonts w:ascii="宋体" w:eastAsia="宋体" w:hAnsi="宋体" w:cs="宋体"/>
                <w:sz w:val="24"/>
                <w:szCs w:val="24"/>
              </w:rPr>
            </w:pPr>
            <w:r>
              <w:rPr>
                <w:rFonts w:ascii="宋体" w:eastAsia="宋体" w:hAnsi="宋体" w:cs="宋体"/>
                <w:sz w:val="24"/>
                <w:szCs w:val="24"/>
              </w:rPr>
              <w:t>11月26日，</w:t>
            </w:r>
          </w:p>
          <w:p w14:paraId="2EE36247" w14:textId="77777777" w:rsidR="006B326C" w:rsidRDefault="009B4794">
            <w:pPr>
              <w:pStyle w:val="TableParagraph"/>
              <w:spacing w:line="313" w:lineRule="exact"/>
              <w:ind w:left="107"/>
              <w:rPr>
                <w:rFonts w:ascii="宋体" w:eastAsia="宋体" w:hAnsi="宋体" w:cs="宋体"/>
                <w:sz w:val="24"/>
                <w:szCs w:val="24"/>
              </w:rPr>
            </w:pPr>
            <w:r>
              <w:rPr>
                <w:rFonts w:ascii="宋体"/>
                <w:sz w:val="24"/>
              </w:rPr>
              <w:t>2014</w:t>
            </w:r>
          </w:p>
        </w:tc>
        <w:tc>
          <w:tcPr>
            <w:tcW w:w="4145" w:type="dxa"/>
            <w:tcBorders>
              <w:top w:val="single" w:sz="4" w:space="0" w:color="000000"/>
              <w:left w:val="single" w:sz="4" w:space="0" w:color="000000"/>
              <w:bottom w:val="single" w:sz="4" w:space="0" w:color="000000"/>
              <w:right w:val="single" w:sz="4" w:space="0" w:color="000000"/>
            </w:tcBorders>
          </w:tcPr>
          <w:p w14:paraId="643E195A" w14:textId="77777777" w:rsidR="006B326C" w:rsidRDefault="009B4794">
            <w:pPr>
              <w:pStyle w:val="TableParagraph"/>
              <w:spacing w:line="274" w:lineRule="exact"/>
              <w:ind w:left="107"/>
              <w:rPr>
                <w:rFonts w:ascii="宋体" w:eastAsia="宋体" w:hAnsi="宋体" w:cs="宋体"/>
                <w:sz w:val="24"/>
                <w:szCs w:val="24"/>
              </w:rPr>
            </w:pPr>
            <w:proofErr w:type="spellStart"/>
            <w:r>
              <w:rPr>
                <w:rFonts w:ascii="宋体" w:eastAsia="宋体" w:hAnsi="宋体" w:cs="宋体"/>
                <w:sz w:val="24"/>
                <w:szCs w:val="24"/>
              </w:rPr>
              <w:t>FERC发出了一份信令，批准了要求</w:t>
            </w:r>
            <w:proofErr w:type="spellEnd"/>
          </w:p>
          <w:p w14:paraId="3D5F908D" w14:textId="77777777" w:rsidR="006B326C" w:rsidRDefault="009B4794">
            <w:pPr>
              <w:pStyle w:val="TableParagraph"/>
              <w:spacing w:line="313" w:lineRule="exact"/>
              <w:ind w:left="107"/>
              <w:rPr>
                <w:rFonts w:ascii="宋体" w:eastAsia="宋体" w:hAnsi="宋体" w:cs="宋体"/>
                <w:sz w:val="24"/>
                <w:szCs w:val="24"/>
              </w:rPr>
            </w:pPr>
            <w:r>
              <w:rPr>
                <w:rFonts w:ascii="宋体" w:eastAsia="宋体" w:hAnsi="宋体" w:cs="宋体"/>
                <w:sz w:val="24"/>
                <w:szCs w:val="24"/>
              </w:rPr>
              <w:t>R5中对VSL的修改。</w:t>
            </w:r>
          </w:p>
        </w:tc>
        <w:tc>
          <w:tcPr>
            <w:tcW w:w="2501" w:type="dxa"/>
            <w:tcBorders>
              <w:top w:val="single" w:sz="4" w:space="0" w:color="000000"/>
              <w:left w:val="single" w:sz="4" w:space="0" w:color="000000"/>
              <w:bottom w:val="single" w:sz="4" w:space="0" w:color="000000"/>
              <w:right w:val="single" w:sz="4" w:space="0" w:color="000000"/>
            </w:tcBorders>
          </w:tcPr>
          <w:p w14:paraId="1639388F" w14:textId="77777777" w:rsidR="006B326C" w:rsidRDefault="006B326C"/>
        </w:tc>
      </w:tr>
    </w:tbl>
    <w:p w14:paraId="003B2172" w14:textId="77777777" w:rsidR="006B326C" w:rsidRDefault="006B326C">
      <w:pPr>
        <w:spacing w:before="2"/>
        <w:rPr>
          <w:rFonts w:ascii="宋体" w:eastAsia="宋体" w:hAnsi="宋体" w:cs="宋体"/>
          <w:b/>
          <w:bCs/>
          <w:sz w:val="25"/>
          <w:szCs w:val="25"/>
        </w:rPr>
      </w:pPr>
    </w:p>
    <w:p w14:paraId="777ED0D4" w14:textId="77777777" w:rsidR="006B326C" w:rsidRDefault="009B4794">
      <w:pPr>
        <w:pStyle w:val="2"/>
        <w:ind w:left="580" w:right="8383" w:hanging="360"/>
        <w:rPr>
          <w:b w:val="0"/>
          <w:bCs w:val="0"/>
        </w:rPr>
      </w:pPr>
      <w:r>
        <w:rPr>
          <w:rFonts w:ascii="Arial" w:eastAsia="Arial" w:hAnsi="Arial" w:cs="Arial"/>
          <w:spacing w:val="-4"/>
        </w:rPr>
        <w:t>G.</w:t>
      </w:r>
      <w:r>
        <w:rPr>
          <w:rFonts w:ascii="Arial" w:eastAsia="Arial" w:hAnsi="Arial" w:cs="Arial"/>
          <w:spacing w:val="44"/>
        </w:rPr>
        <w:t xml:space="preserve"> </w:t>
      </w:r>
      <w:bookmarkStart w:id="424" w:name="G.参考资料"/>
      <w:bookmarkEnd w:id="424"/>
      <w:proofErr w:type="spellStart"/>
      <w:r>
        <w:t>参考资料</w:t>
      </w:r>
      <w:proofErr w:type="spellEnd"/>
    </w:p>
    <w:p w14:paraId="571E3A9E" w14:textId="77777777" w:rsidR="006B326C" w:rsidRDefault="009B4794">
      <w:pPr>
        <w:pStyle w:val="a3"/>
        <w:spacing w:before="124" w:line="312" w:lineRule="exact"/>
        <w:ind w:left="580"/>
        <w:rPr>
          <w:lang w:eastAsia="zh-CN"/>
        </w:rPr>
      </w:pPr>
      <w:r>
        <w:rPr>
          <w:lang w:eastAsia="zh-CN"/>
        </w:rPr>
        <w:t>以下文件包含超出本标准范围的关于涡轮/治理和负载控制或有功功率/频率控制系统 功能、建模和测试的技术信息。</w:t>
      </w:r>
    </w:p>
    <w:p w14:paraId="3DBBB350" w14:textId="77777777" w:rsidR="006B326C" w:rsidRDefault="009B4794">
      <w:pPr>
        <w:pStyle w:val="a3"/>
        <w:spacing w:line="312" w:lineRule="exact"/>
        <w:ind w:left="1300" w:hanging="360"/>
        <w:rPr>
          <w:lang w:eastAsia="zh-CN"/>
        </w:rPr>
      </w:pPr>
      <w:r>
        <w:rPr>
          <w:rFonts w:ascii="Times New Roman" w:eastAsia="Times New Roman" w:hAnsi="Times New Roman" w:cs="Times New Roman"/>
          <w:spacing w:val="-8"/>
          <w:lang w:eastAsia="zh-CN"/>
        </w:rPr>
        <w:t>1)</w:t>
      </w:r>
      <w:r>
        <w:rPr>
          <w:rFonts w:ascii="Times New Roman" w:eastAsia="Times New Roman" w:hAnsi="Times New Roman" w:cs="Times New Roman"/>
          <w:spacing w:val="15"/>
          <w:lang w:eastAsia="zh-CN"/>
        </w:rPr>
        <w:t xml:space="preserve"> </w:t>
      </w:r>
      <w:r>
        <w:rPr>
          <w:spacing w:val="3"/>
          <w:lang w:eastAsia="zh-CN"/>
        </w:rPr>
        <w:t>IEEE电力系统稳定性小组委员会发电机模型验证测试工作队，“发电机</w:t>
      </w:r>
      <w:r>
        <w:rPr>
          <w:lang w:eastAsia="zh-CN"/>
        </w:rPr>
        <w:t xml:space="preserve"> 稳定性模型验证测试指南”，IEEE PES大会2007，论文07GM1307</w:t>
      </w:r>
    </w:p>
    <w:p w14:paraId="64DADDD3" w14:textId="77777777" w:rsidR="006B326C" w:rsidRDefault="009B4794">
      <w:pPr>
        <w:pStyle w:val="a3"/>
        <w:spacing w:before="117" w:line="312" w:lineRule="exact"/>
        <w:ind w:left="1300" w:hanging="360"/>
        <w:rPr>
          <w:lang w:eastAsia="zh-CN"/>
        </w:rPr>
      </w:pPr>
      <w:r>
        <w:rPr>
          <w:rFonts w:ascii="Times New Roman" w:eastAsia="Times New Roman" w:hAnsi="Times New Roman" w:cs="Times New Roman"/>
          <w:spacing w:val="-8"/>
          <w:lang w:eastAsia="zh-CN"/>
        </w:rPr>
        <w:t>2)</w:t>
      </w:r>
      <w:r>
        <w:rPr>
          <w:rFonts w:ascii="Times New Roman" w:eastAsia="Times New Roman" w:hAnsi="Times New Roman" w:cs="Times New Roman"/>
          <w:spacing w:val="11"/>
          <w:lang w:eastAsia="zh-CN"/>
        </w:rPr>
        <w:t xml:space="preserve"> </w:t>
      </w:r>
      <w:r>
        <w:rPr>
          <w:lang w:eastAsia="zh-CN"/>
        </w:rPr>
        <w:t>L.佩雷拉“新热总督模型开发：其对西方互联运行和规划研究的影响”IEEE电 源和能源MAGAZINE，MAY/JUNE2005</w:t>
      </w:r>
    </w:p>
    <w:p w14:paraId="3B7CD8B8" w14:textId="77777777" w:rsidR="006B326C" w:rsidRDefault="009B4794">
      <w:pPr>
        <w:pStyle w:val="a3"/>
        <w:spacing w:before="117" w:line="312" w:lineRule="exact"/>
        <w:ind w:left="1300" w:hanging="360"/>
      </w:pPr>
      <w:r>
        <w:rPr>
          <w:rFonts w:ascii="Times New Roman" w:eastAsia="Times New Roman" w:hAnsi="Times New Roman" w:cs="Times New Roman"/>
          <w:spacing w:val="-8"/>
          <w:lang w:eastAsia="zh-CN"/>
        </w:rPr>
        <w:t xml:space="preserve">3) </w:t>
      </w:r>
      <w:r>
        <w:rPr>
          <w:lang w:eastAsia="zh-CN"/>
        </w:rPr>
        <w:t>卡贝尔D.，鲁克特，B。</w:t>
      </w:r>
      <w:r>
        <w:rPr>
          <w:spacing w:val="19"/>
          <w:lang w:eastAsia="zh-CN"/>
        </w:rPr>
        <w:t xml:space="preserve"> </w:t>
      </w:r>
      <w:proofErr w:type="gramStart"/>
      <w:r>
        <w:t>A.Tuck和M.C</w:t>
      </w:r>
      <w:proofErr w:type="gramEnd"/>
      <w:r>
        <w:t>.Willis，“</w:t>
      </w:r>
      <w:proofErr w:type="spellStart"/>
      <w:r>
        <w:t>WECC运行和规划研究中使</w:t>
      </w:r>
      <w:proofErr w:type="spellEnd"/>
      <w:r>
        <w:t xml:space="preserve"> </w:t>
      </w:r>
      <w:proofErr w:type="spellStart"/>
      <w:r>
        <w:t>用的新热督导模型</w:t>
      </w:r>
      <w:proofErr w:type="spellEnd"/>
      <w:r>
        <w:t>”，</w:t>
      </w:r>
      <w:proofErr w:type="spellStart"/>
      <w:r>
        <w:t>在Proc</w:t>
      </w:r>
      <w:proofErr w:type="spellEnd"/>
      <w:r>
        <w:t>。 IEEE PES大会，丹佛，CO，2004年</w:t>
      </w:r>
    </w:p>
    <w:p w14:paraId="3F92E85B" w14:textId="77777777" w:rsidR="006B326C" w:rsidRDefault="009B4794">
      <w:pPr>
        <w:pStyle w:val="a3"/>
        <w:spacing w:line="312" w:lineRule="exact"/>
        <w:ind w:left="1300" w:hanging="360"/>
      </w:pPr>
      <w:r>
        <w:rPr>
          <w:rFonts w:ascii="Times New Roman" w:eastAsia="Times New Roman" w:hAnsi="Times New Roman" w:cs="Times New Roman"/>
          <w:spacing w:val="-8"/>
          <w:lang w:eastAsia="zh-CN"/>
        </w:rPr>
        <w:t>4)</w:t>
      </w:r>
      <w:r>
        <w:rPr>
          <w:rFonts w:ascii="Times New Roman" w:eastAsia="Times New Roman" w:hAnsi="Times New Roman" w:cs="Times New Roman"/>
          <w:spacing w:val="17"/>
          <w:lang w:eastAsia="zh-CN"/>
        </w:rPr>
        <w:t xml:space="preserve"> </w:t>
      </w:r>
      <w:r>
        <w:rPr>
          <w:spacing w:val="5"/>
          <w:lang w:eastAsia="zh-CN"/>
        </w:rPr>
        <w:t>S.帕特森，“水力发电响应的重要性，由新的热模拟和所需的水力建模改</w:t>
      </w:r>
      <w:r>
        <w:rPr>
          <w:lang w:eastAsia="zh-CN"/>
        </w:rPr>
        <w:t xml:space="preserve"> 进，”在Proc。 </w:t>
      </w:r>
      <w:r>
        <w:t>IEEE PES大会，丹佛，CO，2004年</w:t>
      </w:r>
    </w:p>
    <w:p w14:paraId="01E8B8EA" w14:textId="77777777" w:rsidR="006B326C" w:rsidRDefault="009B4794">
      <w:pPr>
        <w:pStyle w:val="a4"/>
        <w:numPr>
          <w:ilvl w:val="1"/>
          <w:numId w:val="9"/>
        </w:numPr>
        <w:tabs>
          <w:tab w:val="left" w:pos="1300"/>
        </w:tabs>
        <w:spacing w:before="98" w:line="230" w:lineRule="auto"/>
        <w:ind w:right="829"/>
        <w:jc w:val="both"/>
        <w:rPr>
          <w:rFonts w:ascii="宋体" w:eastAsia="宋体" w:hAnsi="宋体" w:cs="宋体"/>
          <w:sz w:val="24"/>
          <w:szCs w:val="24"/>
        </w:rPr>
      </w:pPr>
      <w:proofErr w:type="spellStart"/>
      <w:r>
        <w:rPr>
          <w:rFonts w:ascii="宋体" w:eastAsia="宋体" w:hAnsi="宋体" w:cs="宋体"/>
          <w:sz w:val="24"/>
          <w:szCs w:val="24"/>
        </w:rPr>
        <w:t>L.Pereira，</w:t>
      </w:r>
      <w:proofErr w:type="gramStart"/>
      <w:r>
        <w:rPr>
          <w:rFonts w:ascii="宋体" w:eastAsia="宋体" w:hAnsi="宋体" w:cs="宋体"/>
          <w:sz w:val="24"/>
          <w:szCs w:val="24"/>
        </w:rPr>
        <w:t>D.Kostere</w:t>
      </w:r>
      <w:proofErr w:type="spellEnd"/>
      <w:proofErr w:type="gramEnd"/>
      <w:r>
        <w:rPr>
          <w:rFonts w:ascii="宋体" w:eastAsia="宋体" w:hAnsi="宋体" w:cs="宋体"/>
          <w:spacing w:val="30"/>
          <w:sz w:val="24"/>
          <w:szCs w:val="24"/>
        </w:rPr>
        <w:t xml:space="preserve"> </w:t>
      </w:r>
      <w:r>
        <w:rPr>
          <w:rFonts w:ascii="宋体" w:eastAsia="宋体" w:hAnsi="宋体" w:cs="宋体"/>
          <w:spacing w:val="3"/>
          <w:sz w:val="24"/>
          <w:szCs w:val="24"/>
        </w:rPr>
        <w:t>v，D.Davies，和S.Patterson，“</w:t>
      </w:r>
      <w:proofErr w:type="spellStart"/>
      <w:r>
        <w:rPr>
          <w:rFonts w:ascii="宋体" w:eastAsia="宋体" w:hAnsi="宋体" w:cs="宋体"/>
          <w:spacing w:val="3"/>
          <w:sz w:val="24"/>
          <w:szCs w:val="24"/>
        </w:rPr>
        <w:t>WECC中的新热调速</w:t>
      </w:r>
      <w:proofErr w:type="spellEnd"/>
      <w:r>
        <w:rPr>
          <w:rFonts w:ascii="宋体" w:eastAsia="宋体" w:hAnsi="宋体" w:cs="宋体"/>
          <w:spacing w:val="-118"/>
          <w:sz w:val="24"/>
          <w:szCs w:val="24"/>
        </w:rPr>
        <w:t xml:space="preserve"> </w:t>
      </w:r>
      <w:proofErr w:type="spellStart"/>
      <w:r>
        <w:rPr>
          <w:rFonts w:ascii="宋体" w:eastAsia="宋体" w:hAnsi="宋体" w:cs="宋体"/>
          <w:spacing w:val="5"/>
          <w:sz w:val="24"/>
          <w:szCs w:val="24"/>
        </w:rPr>
        <w:t>器模型选择和验证</w:t>
      </w:r>
      <w:proofErr w:type="spellEnd"/>
      <w:r>
        <w:rPr>
          <w:rFonts w:ascii="宋体" w:eastAsia="宋体" w:hAnsi="宋体" w:cs="宋体"/>
          <w:spacing w:val="5"/>
          <w:sz w:val="24"/>
          <w:szCs w:val="24"/>
        </w:rPr>
        <w:t xml:space="preserve">”，IEEE </w:t>
      </w:r>
      <w:r>
        <w:rPr>
          <w:rFonts w:ascii="宋体" w:eastAsia="宋体" w:hAnsi="宋体" w:cs="宋体"/>
          <w:sz w:val="24"/>
          <w:szCs w:val="24"/>
        </w:rPr>
        <w:t xml:space="preserve">Trans。 </w:t>
      </w:r>
      <w:proofErr w:type="spellStart"/>
      <w:r>
        <w:rPr>
          <w:rFonts w:ascii="宋体" w:eastAsia="宋体" w:hAnsi="宋体" w:cs="宋体"/>
          <w:spacing w:val="7"/>
          <w:sz w:val="24"/>
          <w:szCs w:val="24"/>
        </w:rPr>
        <w:t>动力赛斯特，第二卷</w:t>
      </w:r>
      <w:proofErr w:type="spellEnd"/>
      <w:r>
        <w:rPr>
          <w:rFonts w:ascii="宋体" w:eastAsia="宋体" w:hAnsi="宋体" w:cs="宋体"/>
          <w:spacing w:val="7"/>
          <w:sz w:val="24"/>
          <w:szCs w:val="24"/>
        </w:rPr>
        <w:t xml:space="preserve">。 </w:t>
      </w:r>
      <w:r>
        <w:rPr>
          <w:rFonts w:ascii="宋体" w:eastAsia="宋体" w:hAnsi="宋体" w:cs="宋体"/>
          <w:spacing w:val="4"/>
          <w:sz w:val="24"/>
          <w:szCs w:val="24"/>
        </w:rPr>
        <w:t>19，不。</w:t>
      </w:r>
      <w:r>
        <w:rPr>
          <w:rFonts w:ascii="宋体" w:eastAsia="宋体" w:hAnsi="宋体" w:cs="宋体"/>
          <w:spacing w:val="76"/>
          <w:sz w:val="24"/>
          <w:szCs w:val="24"/>
        </w:rPr>
        <w:t xml:space="preserve"> </w:t>
      </w:r>
      <w:r>
        <w:rPr>
          <w:rFonts w:ascii="宋体" w:eastAsia="宋体" w:hAnsi="宋体" w:cs="宋体"/>
          <w:spacing w:val="4"/>
          <w:sz w:val="24"/>
          <w:szCs w:val="24"/>
        </w:rPr>
        <w:t>1，</w:t>
      </w:r>
      <w:r>
        <w:rPr>
          <w:rFonts w:ascii="宋体" w:eastAsia="宋体" w:hAnsi="宋体" w:cs="宋体"/>
          <w:sz w:val="24"/>
          <w:szCs w:val="24"/>
        </w:rPr>
        <w:t xml:space="preserve"> pp。 517-523，2004年2月</w:t>
      </w:r>
    </w:p>
    <w:p w14:paraId="580A91EB" w14:textId="77777777" w:rsidR="006B326C" w:rsidRDefault="006B326C">
      <w:pPr>
        <w:spacing w:line="230" w:lineRule="auto"/>
        <w:jc w:val="both"/>
        <w:rPr>
          <w:rFonts w:ascii="宋体" w:eastAsia="宋体" w:hAnsi="宋体" w:cs="宋体"/>
          <w:sz w:val="24"/>
          <w:szCs w:val="24"/>
        </w:rPr>
        <w:sectPr w:rsidR="006B326C">
          <w:headerReference w:type="default" r:id="rId24"/>
          <w:footerReference w:type="default" r:id="rId25"/>
          <w:pgSz w:w="12240" w:h="15840"/>
          <w:pgMar w:top="1240" w:right="700" w:bottom="900" w:left="1220" w:header="747" w:footer="705" w:gutter="0"/>
          <w:pgNumType w:start="11"/>
          <w:cols w:space="720"/>
        </w:sectPr>
      </w:pPr>
    </w:p>
    <w:p w14:paraId="288CC4F5" w14:textId="77777777" w:rsidR="006B326C" w:rsidRDefault="006B326C">
      <w:pPr>
        <w:spacing w:before="3"/>
        <w:rPr>
          <w:rFonts w:ascii="宋体" w:eastAsia="宋体" w:hAnsi="宋体" w:cs="宋体"/>
          <w:sz w:val="12"/>
          <w:szCs w:val="12"/>
        </w:rPr>
      </w:pPr>
    </w:p>
    <w:p w14:paraId="3B6CBAA7" w14:textId="77777777" w:rsidR="006B326C" w:rsidRDefault="009B4794">
      <w:pPr>
        <w:pStyle w:val="a4"/>
        <w:numPr>
          <w:ilvl w:val="1"/>
          <w:numId w:val="9"/>
        </w:numPr>
        <w:tabs>
          <w:tab w:val="left" w:pos="1220"/>
        </w:tabs>
        <w:spacing w:before="37" w:line="230" w:lineRule="auto"/>
        <w:ind w:left="1220" w:right="499"/>
        <w:jc w:val="left"/>
        <w:rPr>
          <w:rFonts w:ascii="宋体" w:eastAsia="宋体" w:hAnsi="宋体" w:cs="宋体"/>
          <w:sz w:val="24"/>
          <w:szCs w:val="24"/>
        </w:rPr>
      </w:pPr>
      <w:proofErr w:type="spellStart"/>
      <w:r>
        <w:rPr>
          <w:rFonts w:ascii="宋体" w:eastAsia="宋体" w:hAnsi="宋体" w:cs="宋体"/>
          <w:sz w:val="24"/>
          <w:szCs w:val="24"/>
        </w:rPr>
        <w:t>L.Pereira，</w:t>
      </w:r>
      <w:proofErr w:type="gramStart"/>
      <w:r>
        <w:rPr>
          <w:rFonts w:ascii="宋体" w:eastAsia="宋体" w:hAnsi="宋体" w:cs="宋体"/>
          <w:sz w:val="24"/>
          <w:szCs w:val="24"/>
        </w:rPr>
        <w:t>J.Undrill</w:t>
      </w:r>
      <w:proofErr w:type="gramEnd"/>
      <w:r>
        <w:rPr>
          <w:rFonts w:ascii="宋体" w:eastAsia="宋体" w:hAnsi="宋体" w:cs="宋体"/>
          <w:sz w:val="24"/>
          <w:szCs w:val="24"/>
        </w:rPr>
        <w:t>，D.Kostere</w:t>
      </w:r>
      <w:proofErr w:type="spellEnd"/>
      <w:r>
        <w:rPr>
          <w:rFonts w:ascii="宋体" w:eastAsia="宋体" w:hAnsi="宋体" w:cs="宋体"/>
          <w:sz w:val="24"/>
          <w:szCs w:val="24"/>
        </w:rPr>
        <w:t xml:space="preserve"> </w:t>
      </w:r>
      <w:proofErr w:type="spellStart"/>
      <w:r>
        <w:rPr>
          <w:rFonts w:ascii="宋体" w:eastAsia="宋体" w:hAnsi="宋体" w:cs="宋体"/>
          <w:sz w:val="24"/>
          <w:szCs w:val="24"/>
        </w:rPr>
        <w:t>v，D.Davies，和S.Patterson，“WECC</w:t>
      </w:r>
      <w:proofErr w:type="spellEnd"/>
      <w:r>
        <w:rPr>
          <w:rFonts w:ascii="宋体" w:eastAsia="宋体" w:hAnsi="宋体" w:cs="宋体"/>
          <w:sz w:val="24"/>
          <w:szCs w:val="24"/>
        </w:rPr>
        <w:t xml:space="preserve"> </w:t>
      </w:r>
      <w:proofErr w:type="spellStart"/>
      <w:r>
        <w:rPr>
          <w:rFonts w:ascii="宋体" w:eastAsia="宋体" w:hAnsi="宋体" w:cs="宋体"/>
          <w:sz w:val="24"/>
          <w:szCs w:val="24"/>
        </w:rPr>
        <w:t>中的一种新的热控管模拟方法</w:t>
      </w:r>
      <w:proofErr w:type="spellEnd"/>
      <w:r>
        <w:rPr>
          <w:rFonts w:ascii="宋体" w:eastAsia="宋体" w:hAnsi="宋体" w:cs="宋体"/>
          <w:sz w:val="24"/>
          <w:szCs w:val="24"/>
        </w:rPr>
        <w:t xml:space="preserve">”，IEEE Trans。 </w:t>
      </w:r>
      <w:proofErr w:type="spellStart"/>
      <w:r>
        <w:rPr>
          <w:rFonts w:ascii="宋体" w:eastAsia="宋体" w:hAnsi="宋体" w:cs="宋体"/>
          <w:sz w:val="24"/>
          <w:szCs w:val="24"/>
        </w:rPr>
        <w:t>动力赛斯特，第二卷</w:t>
      </w:r>
      <w:proofErr w:type="spellEnd"/>
      <w:r>
        <w:rPr>
          <w:rFonts w:ascii="宋体" w:eastAsia="宋体" w:hAnsi="宋体" w:cs="宋体"/>
          <w:sz w:val="24"/>
          <w:szCs w:val="24"/>
        </w:rPr>
        <w:t>。 18，不。 2，pp。 819-829，2003年5月</w:t>
      </w:r>
    </w:p>
    <w:p w14:paraId="554175BA" w14:textId="77777777" w:rsidR="006B326C" w:rsidRDefault="009B4794">
      <w:pPr>
        <w:pStyle w:val="a3"/>
        <w:spacing w:before="150" w:line="312" w:lineRule="exact"/>
        <w:ind w:left="1220" w:right="259" w:hanging="360"/>
        <w:rPr>
          <w:lang w:eastAsia="zh-CN"/>
        </w:rPr>
      </w:pPr>
      <w:r>
        <w:rPr>
          <w:rFonts w:ascii="Times New Roman" w:eastAsia="Times New Roman" w:hAnsi="Times New Roman" w:cs="Times New Roman"/>
          <w:spacing w:val="-8"/>
          <w:lang w:eastAsia="zh-CN"/>
        </w:rPr>
        <w:t>7)</w:t>
      </w:r>
      <w:r>
        <w:rPr>
          <w:rFonts w:ascii="Times New Roman" w:eastAsia="Times New Roman" w:hAnsi="Times New Roman" w:cs="Times New Roman"/>
          <w:spacing w:val="11"/>
          <w:lang w:eastAsia="zh-CN"/>
        </w:rPr>
        <w:t xml:space="preserve"> </w:t>
      </w:r>
      <w:proofErr w:type="spellStart"/>
      <w:r>
        <w:rPr>
          <w:lang w:eastAsia="zh-CN"/>
        </w:rPr>
        <w:t>P.Pourbeik</w:t>
      </w:r>
      <w:proofErr w:type="spellEnd"/>
      <w:r>
        <w:rPr>
          <w:lang w:eastAsia="zh-CN"/>
        </w:rPr>
        <w:t>，</w:t>
      </w:r>
      <w:proofErr w:type="spellStart"/>
      <w:r>
        <w:rPr>
          <w:lang w:eastAsia="zh-CN"/>
        </w:rPr>
        <w:t>C.Pink</w:t>
      </w:r>
      <w:proofErr w:type="spellEnd"/>
      <w:r>
        <w:rPr>
          <w:lang w:eastAsia="zh-CN"/>
        </w:rPr>
        <w:t>和</w:t>
      </w:r>
      <w:proofErr w:type="spellStart"/>
      <w:r>
        <w:rPr>
          <w:lang w:eastAsia="zh-CN"/>
        </w:rPr>
        <w:t>R.Bisbee</w:t>
      </w:r>
      <w:proofErr w:type="spellEnd"/>
      <w:r>
        <w:rPr>
          <w:lang w:eastAsia="zh-CN"/>
        </w:rPr>
        <w:t>，“基于记录的在线扰动数据实现可靠性标 准要求的电厂模型验证”，IEEEPSC会议记录，2011年3月</w:t>
      </w:r>
    </w:p>
    <w:p w14:paraId="4B4E5156" w14:textId="77777777" w:rsidR="006B326C" w:rsidRDefault="006B326C">
      <w:pPr>
        <w:spacing w:line="312" w:lineRule="exact"/>
        <w:rPr>
          <w:lang w:eastAsia="zh-CN"/>
        </w:rPr>
        <w:sectPr w:rsidR="006B326C">
          <w:pgSz w:w="12240" w:h="15840"/>
          <w:pgMar w:top="1240" w:right="1300" w:bottom="900" w:left="1300" w:header="747" w:footer="705" w:gutter="0"/>
          <w:cols w:space="720"/>
        </w:sectPr>
      </w:pPr>
    </w:p>
    <w:p w14:paraId="1693383F" w14:textId="77777777" w:rsidR="006B326C" w:rsidRDefault="006B326C">
      <w:pPr>
        <w:rPr>
          <w:rFonts w:ascii="宋体" w:eastAsia="宋体" w:hAnsi="宋体" w:cs="宋体"/>
          <w:sz w:val="20"/>
          <w:szCs w:val="20"/>
          <w:lang w:eastAsia="zh-CN"/>
        </w:rPr>
      </w:pPr>
    </w:p>
    <w:p w14:paraId="28E180DC" w14:textId="77777777" w:rsidR="006B326C" w:rsidRDefault="006B326C">
      <w:pPr>
        <w:spacing w:before="4"/>
        <w:rPr>
          <w:rFonts w:ascii="宋体" w:eastAsia="宋体" w:hAnsi="宋体" w:cs="宋体"/>
          <w:sz w:val="12"/>
          <w:szCs w:val="12"/>
          <w:lang w:eastAsia="zh-CN"/>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14:paraId="6E471DA8" w14:textId="77777777">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14:paraId="6E1945B2" w14:textId="77777777"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MOD-027附件1</w:t>
            </w:r>
          </w:p>
          <w:p w14:paraId="5A93AC55" w14:textId="77777777"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涡轮/总督和负载控制或有功功率/频率控制模型周期</w:t>
            </w:r>
          </w:p>
        </w:tc>
      </w:tr>
      <w:tr w:rsidR="006B326C" w14:paraId="7B9D72C9" w14:textId="77777777">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14:paraId="39499BA2" w14:textId="77777777" w:rsidR="006B326C" w:rsidRDefault="009B4794">
            <w:pPr>
              <w:pStyle w:val="TableParagraph"/>
              <w:spacing w:before="65"/>
              <w:ind w:left="269"/>
              <w:rPr>
                <w:rFonts w:ascii="宋体" w:eastAsia="宋体" w:hAnsi="宋体" w:cs="宋体"/>
                <w:sz w:val="18"/>
                <w:szCs w:val="18"/>
              </w:rPr>
            </w:pPr>
            <w:proofErr w:type="spellStart"/>
            <w:r>
              <w:rPr>
                <w:rFonts w:ascii="宋体" w:eastAsia="宋体" w:hAnsi="宋体" w:cs="宋体"/>
                <w:b/>
                <w:bCs/>
                <w:w w:val="105"/>
                <w:sz w:val="18"/>
                <w:szCs w:val="18"/>
              </w:rPr>
              <w:t>行号</w:t>
            </w:r>
            <w:proofErr w:type="spellEnd"/>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14:paraId="57E47B61" w14:textId="77777777" w:rsidR="006B326C" w:rsidRDefault="009B4794">
            <w:pPr>
              <w:pStyle w:val="TableParagraph"/>
              <w:spacing w:before="65"/>
              <w:ind w:left="1260"/>
              <w:rPr>
                <w:rFonts w:ascii="宋体" w:eastAsia="宋体" w:hAnsi="宋体" w:cs="宋体"/>
                <w:sz w:val="18"/>
                <w:szCs w:val="18"/>
              </w:rPr>
            </w:pPr>
            <w:proofErr w:type="spellStart"/>
            <w:r>
              <w:rPr>
                <w:rFonts w:ascii="宋体" w:eastAsia="宋体" w:hAnsi="宋体" w:cs="宋体"/>
                <w:b/>
                <w:bCs/>
                <w:w w:val="105"/>
                <w:sz w:val="18"/>
                <w:szCs w:val="18"/>
              </w:rPr>
              <w:t>核查条件</w:t>
            </w:r>
            <w:proofErr w:type="spellEnd"/>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14:paraId="735E16CC" w14:textId="77777777" w:rsidR="006B326C" w:rsidRDefault="009B4794">
            <w:pPr>
              <w:pStyle w:val="TableParagraph"/>
              <w:spacing w:before="65"/>
              <w:ind w:left="1"/>
              <w:jc w:val="center"/>
              <w:rPr>
                <w:rFonts w:ascii="宋体" w:eastAsia="宋体" w:hAnsi="宋体" w:cs="宋体"/>
                <w:sz w:val="18"/>
                <w:szCs w:val="18"/>
              </w:rPr>
            </w:pPr>
            <w:proofErr w:type="spellStart"/>
            <w:r>
              <w:rPr>
                <w:rFonts w:ascii="宋体" w:eastAsia="宋体" w:hAnsi="宋体" w:cs="宋体"/>
                <w:b/>
                <w:bCs/>
                <w:w w:val="105"/>
                <w:sz w:val="18"/>
                <w:szCs w:val="18"/>
              </w:rPr>
              <w:t>需要采取的行动</w:t>
            </w:r>
            <w:proofErr w:type="spellEnd"/>
          </w:p>
        </w:tc>
      </w:tr>
      <w:tr w:rsidR="006B326C" w14:paraId="071F7D81" w14:textId="77777777">
        <w:trPr>
          <w:trHeight w:hRule="exact" w:val="1269"/>
        </w:trPr>
        <w:tc>
          <w:tcPr>
            <w:tcW w:w="906" w:type="dxa"/>
            <w:tcBorders>
              <w:top w:val="single" w:sz="3" w:space="0" w:color="000000"/>
              <w:left w:val="single" w:sz="3" w:space="0" w:color="000000"/>
              <w:bottom w:val="single" w:sz="3" w:space="0" w:color="000000"/>
              <w:right w:val="single" w:sz="3" w:space="0" w:color="000000"/>
            </w:tcBorders>
          </w:tcPr>
          <w:p w14:paraId="624991C3" w14:textId="77777777" w:rsidR="006B326C" w:rsidRDefault="009B4794">
            <w:pPr>
              <w:pStyle w:val="TableParagraph"/>
              <w:spacing w:before="68"/>
              <w:ind w:left="81"/>
              <w:rPr>
                <w:rFonts w:ascii="宋体" w:eastAsia="宋体" w:hAnsi="宋体" w:cs="宋体"/>
                <w:sz w:val="15"/>
                <w:szCs w:val="15"/>
              </w:rPr>
            </w:pPr>
            <w:r>
              <w:rPr>
                <w:rFonts w:ascii="宋体"/>
                <w:sz w:val="15"/>
              </w:rPr>
              <w:t>1</w:t>
            </w:r>
          </w:p>
        </w:tc>
        <w:tc>
          <w:tcPr>
            <w:tcW w:w="4314" w:type="dxa"/>
            <w:tcBorders>
              <w:top w:val="single" w:sz="3" w:space="0" w:color="000000"/>
              <w:left w:val="single" w:sz="3" w:space="0" w:color="000000"/>
              <w:bottom w:val="single" w:sz="3" w:space="0" w:color="000000"/>
              <w:right w:val="single" w:sz="3" w:space="0" w:color="000000"/>
            </w:tcBorders>
          </w:tcPr>
          <w:p w14:paraId="3B69D2B6" w14:textId="77777777" w:rsidR="006B326C" w:rsidRDefault="009B4794">
            <w:pPr>
              <w:pStyle w:val="TableParagraph"/>
              <w:spacing w:before="68"/>
              <w:ind w:left="82"/>
              <w:rPr>
                <w:rFonts w:ascii="宋体" w:eastAsia="宋体" w:hAnsi="宋体" w:cs="宋体"/>
                <w:sz w:val="15"/>
                <w:szCs w:val="15"/>
              </w:rPr>
            </w:pPr>
            <w:r>
              <w:rPr>
                <w:rFonts w:ascii="宋体" w:eastAsia="宋体" w:hAnsi="宋体" w:cs="宋体"/>
                <w:sz w:val="15"/>
                <w:szCs w:val="15"/>
                <w:lang w:eastAsia="zh-CN"/>
              </w:rPr>
              <w:t>确定适用单位的初始验证日期。</w:t>
            </w:r>
            <w:r>
              <w:rPr>
                <w:rFonts w:ascii="宋体" w:eastAsia="宋体" w:hAnsi="宋体" w:cs="宋体"/>
                <w:spacing w:val="73"/>
                <w:sz w:val="15"/>
                <w:szCs w:val="15"/>
                <w:lang w:eastAsia="zh-CN"/>
              </w:rPr>
              <w:t xml:space="preserve"> </w:t>
            </w:r>
            <w:r>
              <w:rPr>
                <w:rFonts w:ascii="宋体" w:eastAsia="宋体" w:hAnsi="宋体" w:cs="宋体"/>
                <w:sz w:val="15"/>
                <w:szCs w:val="15"/>
              </w:rPr>
              <w:t>(要求R2)</w:t>
            </w:r>
          </w:p>
        </w:tc>
        <w:tc>
          <w:tcPr>
            <w:tcW w:w="4942" w:type="dxa"/>
            <w:tcBorders>
              <w:top w:val="single" w:sz="3" w:space="0" w:color="000000"/>
              <w:left w:val="single" w:sz="3" w:space="0" w:color="000000"/>
              <w:bottom w:val="single" w:sz="3" w:space="0" w:color="000000"/>
              <w:right w:val="single" w:sz="3" w:space="0" w:color="000000"/>
            </w:tcBorders>
          </w:tcPr>
          <w:p w14:paraId="65C56708" w14:textId="77777777" w:rsidR="006B326C" w:rsidRDefault="009B4794">
            <w:pPr>
              <w:pStyle w:val="TableParagraph"/>
              <w:spacing w:before="68" w:line="244" w:lineRule="auto"/>
              <w:ind w:left="80" w:right="524"/>
              <w:rPr>
                <w:rFonts w:ascii="宋体" w:eastAsia="宋体" w:hAnsi="宋体" w:cs="宋体"/>
                <w:sz w:val="15"/>
                <w:szCs w:val="15"/>
                <w:lang w:eastAsia="zh-CN"/>
              </w:rPr>
            </w:pPr>
            <w:r>
              <w:rPr>
                <w:rFonts w:ascii="宋体" w:eastAsia="宋体" w:hAnsi="宋体" w:cs="宋体"/>
                <w:spacing w:val="-2"/>
                <w:sz w:val="15"/>
                <w:szCs w:val="15"/>
                <w:lang w:eastAsia="zh-CN"/>
              </w:rPr>
              <w:t>在生效日期或之前将验证过的模型、文档和数据发送给传输计划</w:t>
            </w:r>
            <w:r>
              <w:rPr>
                <w:rFonts w:ascii="宋体" w:eastAsia="宋体" w:hAnsi="宋体" w:cs="宋体"/>
                <w:spacing w:val="16"/>
                <w:sz w:val="15"/>
                <w:szCs w:val="15"/>
                <w:lang w:eastAsia="zh-CN"/>
              </w:rPr>
              <w:t xml:space="preserve"> </w:t>
            </w:r>
            <w:r>
              <w:rPr>
                <w:rFonts w:ascii="宋体" w:eastAsia="宋体" w:hAnsi="宋体" w:cs="宋体"/>
                <w:w w:val="105"/>
                <w:sz w:val="15"/>
                <w:szCs w:val="15"/>
                <w:lang w:eastAsia="zh-CN"/>
              </w:rPr>
              <w:t>员。</w:t>
            </w:r>
          </w:p>
          <w:p w14:paraId="610E92B8" w14:textId="77777777" w:rsidR="006B326C" w:rsidRDefault="009B4794">
            <w:pPr>
              <w:pStyle w:val="TableParagraph"/>
              <w:spacing w:before="92" w:line="360" w:lineRule="auto"/>
              <w:ind w:left="80" w:right="1375"/>
              <w:rPr>
                <w:rFonts w:ascii="宋体" w:eastAsia="宋体" w:hAnsi="宋体" w:cs="宋体"/>
                <w:sz w:val="15"/>
                <w:szCs w:val="15"/>
              </w:rPr>
            </w:pPr>
            <w:r>
              <w:rPr>
                <w:rFonts w:ascii="宋体" w:eastAsia="宋体" w:hAnsi="宋体" w:cs="宋体"/>
                <w:spacing w:val="-2"/>
                <w:sz w:val="15"/>
                <w:szCs w:val="15"/>
                <w:lang w:eastAsia="zh-CN"/>
              </w:rPr>
              <w:t>第5行适用于计算10年实施期间发电机组的符合性。</w:t>
            </w:r>
            <w:r>
              <w:rPr>
                <w:rFonts w:ascii="宋体" w:eastAsia="宋体" w:hAnsi="宋体" w:cs="宋体"/>
                <w:spacing w:val="60"/>
                <w:sz w:val="15"/>
                <w:szCs w:val="15"/>
                <w:lang w:eastAsia="zh-CN"/>
              </w:rPr>
              <w:t xml:space="preserve"> </w:t>
            </w:r>
            <w:r>
              <w:rPr>
                <w:rFonts w:ascii="宋体" w:eastAsia="宋体" w:hAnsi="宋体" w:cs="宋体"/>
                <w:w w:val="105"/>
                <w:sz w:val="15"/>
                <w:szCs w:val="15"/>
              </w:rPr>
              <w:t>有效日期见A5节。</w:t>
            </w:r>
          </w:p>
        </w:tc>
      </w:tr>
      <w:tr w:rsidR="006B326C" w14:paraId="0A512B27" w14:textId="77777777">
        <w:trPr>
          <w:trHeight w:hRule="exact" w:val="996"/>
        </w:trPr>
        <w:tc>
          <w:tcPr>
            <w:tcW w:w="906" w:type="dxa"/>
            <w:tcBorders>
              <w:top w:val="single" w:sz="3" w:space="0" w:color="000000"/>
              <w:left w:val="single" w:sz="3" w:space="0" w:color="000000"/>
              <w:bottom w:val="single" w:sz="3" w:space="0" w:color="000000"/>
              <w:right w:val="single" w:sz="3" w:space="0" w:color="000000"/>
            </w:tcBorders>
          </w:tcPr>
          <w:p w14:paraId="5E1E7D7A" w14:textId="77777777" w:rsidR="006B326C" w:rsidRDefault="009B4794">
            <w:pPr>
              <w:pStyle w:val="TableParagraph"/>
              <w:spacing w:before="66"/>
              <w:ind w:left="81"/>
              <w:rPr>
                <w:rFonts w:ascii="宋体" w:eastAsia="宋体" w:hAnsi="宋体" w:cs="宋体"/>
                <w:sz w:val="15"/>
                <w:szCs w:val="15"/>
              </w:rPr>
            </w:pPr>
            <w:r>
              <w:rPr>
                <w:rFonts w:ascii="宋体"/>
                <w:sz w:val="15"/>
              </w:rPr>
              <w:t>2</w:t>
            </w:r>
          </w:p>
        </w:tc>
        <w:tc>
          <w:tcPr>
            <w:tcW w:w="4314" w:type="dxa"/>
            <w:tcBorders>
              <w:top w:val="single" w:sz="3" w:space="0" w:color="000000"/>
              <w:left w:val="single" w:sz="3" w:space="0" w:color="000000"/>
              <w:bottom w:val="single" w:sz="3" w:space="0" w:color="000000"/>
              <w:right w:val="single" w:sz="3" w:space="0" w:color="000000"/>
            </w:tcBorders>
          </w:tcPr>
          <w:p w14:paraId="52C09353" w14:textId="77777777" w:rsidR="006B326C" w:rsidRDefault="009B4794">
            <w:pPr>
              <w:pStyle w:val="TableParagraph"/>
              <w:spacing w:before="66"/>
              <w:ind w:left="82"/>
              <w:rPr>
                <w:rFonts w:ascii="宋体" w:eastAsia="宋体" w:hAnsi="宋体" w:cs="宋体"/>
                <w:sz w:val="15"/>
                <w:szCs w:val="15"/>
              </w:rPr>
            </w:pPr>
            <w:r>
              <w:rPr>
                <w:rFonts w:ascii="宋体" w:eastAsia="宋体" w:hAnsi="宋体" w:cs="宋体"/>
                <w:w w:val="105"/>
                <w:sz w:val="15"/>
                <w:szCs w:val="15"/>
                <w:lang w:eastAsia="zh-CN"/>
              </w:rPr>
              <w:t>适用单位的后续验证。</w:t>
            </w:r>
            <w:r>
              <w:rPr>
                <w:rFonts w:ascii="宋体" w:eastAsia="宋体" w:hAnsi="宋体" w:cs="宋体"/>
                <w:spacing w:val="-51"/>
                <w:w w:val="105"/>
                <w:sz w:val="15"/>
                <w:szCs w:val="15"/>
                <w:lang w:eastAsia="zh-CN"/>
              </w:rPr>
              <w:t xml:space="preserve"> </w:t>
            </w:r>
            <w:r>
              <w:rPr>
                <w:rFonts w:ascii="宋体" w:eastAsia="宋体" w:hAnsi="宋体" w:cs="宋体"/>
                <w:w w:val="105"/>
                <w:sz w:val="15"/>
                <w:szCs w:val="15"/>
              </w:rPr>
              <w:t>(要求R2)</w:t>
            </w:r>
          </w:p>
        </w:tc>
        <w:tc>
          <w:tcPr>
            <w:tcW w:w="4942" w:type="dxa"/>
            <w:tcBorders>
              <w:top w:val="single" w:sz="3" w:space="0" w:color="000000"/>
              <w:left w:val="single" w:sz="3" w:space="0" w:color="000000"/>
              <w:bottom w:val="single" w:sz="3" w:space="0" w:color="000000"/>
              <w:right w:val="single" w:sz="3" w:space="0" w:color="000000"/>
            </w:tcBorders>
          </w:tcPr>
          <w:p w14:paraId="40E0C778" w14:textId="77777777" w:rsidR="006B326C" w:rsidRDefault="009B4794">
            <w:pPr>
              <w:pStyle w:val="TableParagraph"/>
              <w:spacing w:before="66" w:line="244" w:lineRule="auto"/>
              <w:ind w:left="80" w:right="216"/>
              <w:rPr>
                <w:rFonts w:ascii="宋体" w:eastAsia="宋体" w:hAnsi="宋体" w:cs="宋体"/>
                <w:sz w:val="15"/>
                <w:szCs w:val="15"/>
                <w:lang w:eastAsia="zh-CN"/>
              </w:rPr>
            </w:pPr>
            <w:r>
              <w:rPr>
                <w:rFonts w:ascii="宋体" w:eastAsia="宋体" w:hAnsi="宋体" w:cs="宋体"/>
                <w:spacing w:val="-2"/>
                <w:sz w:val="15"/>
                <w:szCs w:val="15"/>
                <w:lang w:eastAsia="zh-CN"/>
              </w:rPr>
              <w:t>在最后一次传输10周年或之前将验证的模型、文档和数据发送给传输</w:t>
            </w:r>
            <w:r>
              <w:rPr>
                <w:rFonts w:ascii="宋体" w:eastAsia="宋体" w:hAnsi="宋体" w:cs="宋体"/>
                <w:spacing w:val="28"/>
                <w:sz w:val="15"/>
                <w:szCs w:val="15"/>
                <w:lang w:eastAsia="zh-CN"/>
              </w:rPr>
              <w:t xml:space="preserve"> </w:t>
            </w:r>
            <w:r>
              <w:rPr>
                <w:rFonts w:ascii="宋体" w:eastAsia="宋体" w:hAnsi="宋体" w:cs="宋体"/>
                <w:w w:val="105"/>
                <w:sz w:val="15"/>
                <w:szCs w:val="15"/>
                <w:lang w:eastAsia="zh-CN"/>
              </w:rPr>
              <w:t>计划员（请参阅注释2）。</w:t>
            </w:r>
          </w:p>
        </w:tc>
      </w:tr>
      <w:tr w:rsidR="006B326C" w14:paraId="265BB92D" w14:textId="77777777">
        <w:trPr>
          <w:trHeight w:hRule="exact" w:val="1980"/>
        </w:trPr>
        <w:tc>
          <w:tcPr>
            <w:tcW w:w="906" w:type="dxa"/>
            <w:tcBorders>
              <w:top w:val="single" w:sz="3" w:space="0" w:color="000000"/>
              <w:left w:val="single" w:sz="3" w:space="0" w:color="000000"/>
              <w:bottom w:val="single" w:sz="3" w:space="0" w:color="000000"/>
              <w:right w:val="single" w:sz="3" w:space="0" w:color="000000"/>
            </w:tcBorders>
          </w:tcPr>
          <w:p w14:paraId="66F12180" w14:textId="77777777" w:rsidR="006B326C" w:rsidRDefault="009B4794">
            <w:pPr>
              <w:pStyle w:val="TableParagraph"/>
              <w:spacing w:before="66"/>
              <w:ind w:left="81"/>
              <w:rPr>
                <w:rFonts w:ascii="宋体" w:eastAsia="宋体" w:hAnsi="宋体" w:cs="宋体"/>
                <w:sz w:val="15"/>
                <w:szCs w:val="15"/>
              </w:rPr>
            </w:pPr>
            <w:r>
              <w:rPr>
                <w:rFonts w:ascii="宋体"/>
                <w:sz w:val="15"/>
              </w:rPr>
              <w:t>3</w:t>
            </w:r>
          </w:p>
        </w:tc>
        <w:tc>
          <w:tcPr>
            <w:tcW w:w="4314" w:type="dxa"/>
            <w:tcBorders>
              <w:top w:val="single" w:sz="3" w:space="0" w:color="000000"/>
              <w:left w:val="single" w:sz="3" w:space="0" w:color="000000"/>
              <w:bottom w:val="single" w:sz="3" w:space="0" w:color="000000"/>
              <w:right w:val="single" w:sz="3" w:space="0" w:color="000000"/>
            </w:tcBorders>
          </w:tcPr>
          <w:p w14:paraId="4B9F1D64" w14:textId="77777777" w:rsidR="006B326C" w:rsidRDefault="009B4794">
            <w:pPr>
              <w:pStyle w:val="TableParagraph"/>
              <w:spacing w:before="66" w:line="244" w:lineRule="auto"/>
              <w:ind w:left="82" w:right="125"/>
              <w:jc w:val="both"/>
              <w:rPr>
                <w:rFonts w:ascii="宋体" w:eastAsia="宋体" w:hAnsi="宋体" w:cs="宋体"/>
                <w:sz w:val="15"/>
                <w:szCs w:val="15"/>
                <w:lang w:eastAsia="zh-CN"/>
              </w:rPr>
            </w:pPr>
            <w:r>
              <w:rPr>
                <w:rFonts w:ascii="宋体" w:eastAsia="宋体" w:hAnsi="宋体" w:cs="宋体"/>
                <w:spacing w:val="-2"/>
                <w:sz w:val="15"/>
                <w:szCs w:val="15"/>
                <w:lang w:eastAsia="zh-CN"/>
              </w:rPr>
              <w:t>适用单位不受频率漂移每注1，否则需要满足日期每轮1，2，</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4或6。</w:t>
            </w:r>
          </w:p>
          <w:p w14:paraId="323762C4" w14:textId="5EC79318" w:rsidR="006B326C" w:rsidRDefault="009B4794">
            <w:pPr>
              <w:pStyle w:val="TableParagraph"/>
              <w:spacing w:before="93" w:line="244" w:lineRule="auto"/>
              <w:ind w:left="82" w:right="204" w:firstLine="38"/>
              <w:jc w:val="both"/>
              <w:rPr>
                <w:rFonts w:ascii="宋体" w:eastAsia="宋体" w:hAnsi="宋体" w:cs="宋体"/>
                <w:sz w:val="15"/>
                <w:szCs w:val="15"/>
                <w:lang w:eastAsia="zh-CN"/>
              </w:rPr>
            </w:pPr>
            <w:r>
              <w:rPr>
                <w:rFonts w:ascii="宋体" w:eastAsia="宋体" w:hAnsi="宋体" w:cs="宋体"/>
                <w:sz w:val="15"/>
                <w:szCs w:val="15"/>
                <w:lang w:eastAsia="zh-CN"/>
              </w:rPr>
              <w:t>（此行仅适用于从满足注1的系统扰动中选择的频率偏移用</w:t>
            </w:r>
            <w:r>
              <w:rPr>
                <w:rFonts w:ascii="宋体" w:eastAsia="宋体" w:hAnsi="宋体" w:cs="宋体"/>
                <w:spacing w:val="-14"/>
                <w:sz w:val="15"/>
                <w:szCs w:val="15"/>
                <w:lang w:eastAsia="zh-CN"/>
              </w:rPr>
              <w:t xml:space="preserve"> </w:t>
            </w:r>
            <w:r>
              <w:rPr>
                <w:rFonts w:ascii="宋体" w:eastAsia="宋体" w:hAnsi="宋体" w:cs="宋体"/>
                <w:spacing w:val="-2"/>
                <w:sz w:val="15"/>
                <w:szCs w:val="15"/>
                <w:lang w:eastAsia="zh-CN"/>
              </w:rPr>
              <w:t>于验证方法，并且安装并预期可用的频率偏移记录适用</w:t>
            </w:r>
            <w:del w:id="425" w:author="378653276@qq.com" w:date="2021-04-20T22:32:00Z">
              <w:r w:rsidDel="0067247E">
                <w:rPr>
                  <w:rFonts w:ascii="宋体" w:eastAsia="宋体" w:hAnsi="宋体" w:cs="宋体"/>
                  <w:spacing w:val="-2"/>
                  <w:sz w:val="15"/>
                  <w:szCs w:val="15"/>
                  <w:lang w:eastAsia="zh-CN"/>
                </w:rPr>
                <w:delText>单元</w:delText>
              </w:r>
            </w:del>
            <w:ins w:id="426" w:author="378653276@qq.com" w:date="2021-04-20T22:32:00Z">
              <w:r w:rsidR="0067247E">
                <w:rPr>
                  <w:rFonts w:ascii="宋体" w:eastAsia="宋体" w:hAnsi="宋体" w:cs="宋体"/>
                  <w:spacing w:val="-2"/>
                  <w:sz w:val="15"/>
                  <w:szCs w:val="15"/>
                  <w:lang w:eastAsia="zh-CN"/>
                </w:rPr>
                <w:t>机组</w:t>
              </w:r>
            </w:ins>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的实际功率响应的能力）。</w:t>
            </w:r>
          </w:p>
          <w:p w14:paraId="11D4C017" w14:textId="77777777" w:rsidR="006B326C" w:rsidRDefault="009B4794">
            <w:pPr>
              <w:pStyle w:val="TableParagraph"/>
              <w:spacing w:before="93"/>
              <w:ind w:left="82"/>
              <w:jc w:val="both"/>
              <w:rPr>
                <w:rFonts w:ascii="宋体" w:eastAsia="宋体" w:hAnsi="宋体" w:cs="宋体"/>
                <w:sz w:val="15"/>
                <w:szCs w:val="15"/>
              </w:rPr>
            </w:pPr>
            <w:r>
              <w:rPr>
                <w:rFonts w:ascii="宋体" w:eastAsia="宋体" w:hAnsi="宋体" w:cs="宋体"/>
                <w:w w:val="105"/>
                <w:sz w:val="15"/>
                <w:szCs w:val="15"/>
              </w:rPr>
              <w:t>(要求R2)</w:t>
            </w:r>
          </w:p>
        </w:tc>
        <w:tc>
          <w:tcPr>
            <w:tcW w:w="4942" w:type="dxa"/>
            <w:tcBorders>
              <w:top w:val="single" w:sz="3" w:space="0" w:color="000000"/>
              <w:left w:val="single" w:sz="3" w:space="0" w:color="000000"/>
              <w:bottom w:val="single" w:sz="3" w:space="0" w:color="000000"/>
              <w:right w:val="single" w:sz="3" w:space="0" w:color="000000"/>
            </w:tcBorders>
          </w:tcPr>
          <w:p w14:paraId="29D9DF64" w14:textId="2962F954" w:rsidR="006B326C" w:rsidRDefault="009B4794">
            <w:pPr>
              <w:pStyle w:val="TableParagraph"/>
              <w:spacing w:before="66" w:line="244" w:lineRule="auto"/>
              <w:ind w:left="80" w:right="138"/>
              <w:jc w:val="both"/>
              <w:rPr>
                <w:rFonts w:ascii="宋体" w:eastAsia="宋体" w:hAnsi="宋体" w:cs="宋体"/>
                <w:sz w:val="15"/>
                <w:szCs w:val="15"/>
                <w:lang w:eastAsia="zh-CN"/>
              </w:rPr>
            </w:pPr>
            <w:r>
              <w:rPr>
                <w:rFonts w:ascii="宋体" w:eastAsia="宋体" w:hAnsi="宋体" w:cs="宋体"/>
                <w:sz w:val="15"/>
                <w:szCs w:val="15"/>
                <w:lang w:eastAsia="zh-CN"/>
              </w:rPr>
              <w:t>要求2得到满足，并就此向传输计划员发出书面声明。 在每注1发生频</w:t>
            </w:r>
            <w:r>
              <w:rPr>
                <w:rFonts w:ascii="宋体" w:eastAsia="宋体" w:hAnsi="宋体" w:cs="宋体"/>
                <w:spacing w:val="-31"/>
                <w:sz w:val="15"/>
                <w:szCs w:val="15"/>
                <w:lang w:eastAsia="zh-CN"/>
              </w:rPr>
              <w:t xml:space="preserve"> </w:t>
            </w:r>
            <w:r>
              <w:rPr>
                <w:rFonts w:ascii="宋体" w:eastAsia="宋体" w:hAnsi="宋体" w:cs="宋体"/>
                <w:spacing w:val="-2"/>
                <w:sz w:val="15"/>
                <w:szCs w:val="15"/>
                <w:lang w:eastAsia="zh-CN"/>
              </w:rPr>
              <w:t>率偏移后365个</w:t>
            </w:r>
            <w:proofErr w:type="gramStart"/>
            <w:r>
              <w:rPr>
                <w:rFonts w:ascii="宋体" w:eastAsia="宋体" w:hAnsi="宋体" w:cs="宋体"/>
                <w:spacing w:val="-2"/>
                <w:sz w:val="15"/>
                <w:szCs w:val="15"/>
                <w:lang w:eastAsia="zh-CN"/>
              </w:rPr>
              <w:t>日历天</w:t>
            </w:r>
            <w:proofErr w:type="gramEnd"/>
            <w:r>
              <w:rPr>
                <w:rFonts w:ascii="宋体" w:eastAsia="宋体" w:hAnsi="宋体" w:cs="宋体"/>
                <w:spacing w:val="-2"/>
                <w:sz w:val="15"/>
                <w:szCs w:val="15"/>
                <w:lang w:eastAsia="zh-CN"/>
              </w:rPr>
              <w:t>或之前将验证的模型、文档和数据发送给传输计</w:t>
            </w:r>
            <w:r>
              <w:rPr>
                <w:rFonts w:ascii="宋体" w:eastAsia="宋体" w:hAnsi="宋体" w:cs="宋体"/>
                <w:spacing w:val="33"/>
                <w:sz w:val="15"/>
                <w:szCs w:val="15"/>
                <w:lang w:eastAsia="zh-CN"/>
              </w:rPr>
              <w:t xml:space="preserve"> </w:t>
            </w:r>
            <w:r>
              <w:rPr>
                <w:rFonts w:ascii="宋体" w:eastAsia="宋体" w:hAnsi="宋体" w:cs="宋体"/>
                <w:w w:val="105"/>
                <w:sz w:val="15"/>
                <w:szCs w:val="15"/>
                <w:lang w:eastAsia="zh-CN"/>
              </w:rPr>
              <w:t>划者，记录设备按预期捕获适用</w:t>
            </w:r>
            <w:del w:id="427" w:author="378653276@qq.com" w:date="2021-04-20T22:32:00Z">
              <w:r w:rsidDel="0067247E">
                <w:rPr>
                  <w:rFonts w:ascii="宋体" w:eastAsia="宋体" w:hAnsi="宋体" w:cs="宋体"/>
                  <w:w w:val="105"/>
                  <w:sz w:val="15"/>
                  <w:szCs w:val="15"/>
                  <w:lang w:eastAsia="zh-CN"/>
                </w:rPr>
                <w:delText>单元</w:delText>
              </w:r>
            </w:del>
            <w:ins w:id="428"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的实际功率响应。</w:t>
            </w:r>
          </w:p>
        </w:tc>
      </w:tr>
      <w:tr w:rsidR="006B326C" w14:paraId="1787FCC4" w14:textId="77777777">
        <w:trPr>
          <w:trHeight w:hRule="exact" w:val="996"/>
        </w:trPr>
        <w:tc>
          <w:tcPr>
            <w:tcW w:w="906" w:type="dxa"/>
            <w:tcBorders>
              <w:top w:val="single" w:sz="3" w:space="0" w:color="000000"/>
              <w:left w:val="single" w:sz="3" w:space="0" w:color="000000"/>
              <w:bottom w:val="single" w:sz="3" w:space="0" w:color="000000"/>
              <w:right w:val="single" w:sz="3" w:space="0" w:color="000000"/>
            </w:tcBorders>
          </w:tcPr>
          <w:p w14:paraId="27DBAF84" w14:textId="77777777" w:rsidR="006B326C" w:rsidRDefault="009B4794">
            <w:pPr>
              <w:pStyle w:val="TableParagraph"/>
              <w:spacing w:before="65"/>
              <w:ind w:left="81"/>
              <w:rPr>
                <w:rFonts w:ascii="宋体" w:eastAsia="宋体" w:hAnsi="宋体" w:cs="宋体"/>
                <w:sz w:val="15"/>
                <w:szCs w:val="15"/>
              </w:rPr>
            </w:pPr>
            <w:r>
              <w:rPr>
                <w:rFonts w:ascii="宋体"/>
                <w:sz w:val="15"/>
              </w:rPr>
              <w:t>4</w:t>
            </w:r>
          </w:p>
        </w:tc>
        <w:tc>
          <w:tcPr>
            <w:tcW w:w="4314" w:type="dxa"/>
            <w:tcBorders>
              <w:top w:val="single" w:sz="3" w:space="0" w:color="000000"/>
              <w:left w:val="single" w:sz="3" w:space="0" w:color="000000"/>
              <w:bottom w:val="single" w:sz="3" w:space="0" w:color="000000"/>
              <w:right w:val="single" w:sz="3" w:space="0" w:color="000000"/>
            </w:tcBorders>
          </w:tcPr>
          <w:p w14:paraId="31E92F53" w14:textId="106052CC" w:rsidR="006B326C" w:rsidRDefault="009B4794">
            <w:pPr>
              <w:pStyle w:val="TableParagraph"/>
              <w:spacing w:before="65" w:line="244" w:lineRule="auto"/>
              <w:ind w:left="82" w:right="411"/>
              <w:jc w:val="both"/>
              <w:rPr>
                <w:rFonts w:ascii="宋体" w:eastAsia="宋体" w:hAnsi="宋体" w:cs="宋体"/>
                <w:sz w:val="15"/>
                <w:szCs w:val="15"/>
                <w:lang w:eastAsia="zh-CN"/>
              </w:rPr>
            </w:pPr>
            <w:r>
              <w:rPr>
                <w:rFonts w:ascii="宋体" w:eastAsia="宋体" w:hAnsi="宋体" w:cs="宋体"/>
                <w:spacing w:val="2"/>
                <w:sz w:val="15"/>
                <w:szCs w:val="15"/>
                <w:lang w:eastAsia="zh-CN"/>
              </w:rPr>
              <w:t>对新的适用</w:t>
            </w:r>
            <w:del w:id="429" w:author="378653276@qq.com" w:date="2021-04-20T22:32:00Z">
              <w:r w:rsidDel="0067247E">
                <w:rPr>
                  <w:rFonts w:ascii="宋体" w:eastAsia="宋体" w:hAnsi="宋体" w:cs="宋体"/>
                  <w:spacing w:val="2"/>
                  <w:sz w:val="15"/>
                  <w:szCs w:val="15"/>
                  <w:lang w:eastAsia="zh-CN"/>
                </w:rPr>
                <w:delText>单元</w:delText>
              </w:r>
            </w:del>
            <w:ins w:id="430" w:author="378653276@qq.com" w:date="2021-04-20T22:32:00Z">
              <w:r w:rsidR="0067247E">
                <w:rPr>
                  <w:rFonts w:ascii="宋体" w:eastAsia="宋体" w:hAnsi="宋体" w:cs="宋体"/>
                  <w:spacing w:val="2"/>
                  <w:sz w:val="15"/>
                  <w:szCs w:val="15"/>
                  <w:lang w:eastAsia="zh-CN"/>
                </w:rPr>
                <w:t>机组</w:t>
              </w:r>
            </w:ins>
            <w:r>
              <w:rPr>
                <w:rFonts w:ascii="宋体" w:eastAsia="宋体" w:hAnsi="宋体" w:cs="宋体"/>
                <w:spacing w:val="2"/>
                <w:sz w:val="15"/>
                <w:szCs w:val="15"/>
                <w:lang w:eastAsia="zh-CN"/>
              </w:rPr>
              <w:t>或现有适用</w:t>
            </w:r>
            <w:del w:id="431" w:author="378653276@qq.com" w:date="2021-04-20T22:32:00Z">
              <w:r w:rsidDel="0067247E">
                <w:rPr>
                  <w:rFonts w:ascii="宋体" w:eastAsia="宋体" w:hAnsi="宋体" w:cs="宋体"/>
                  <w:spacing w:val="2"/>
                  <w:sz w:val="15"/>
                  <w:szCs w:val="15"/>
                  <w:lang w:eastAsia="zh-CN"/>
                </w:rPr>
                <w:delText>单元</w:delText>
              </w:r>
            </w:del>
            <w:ins w:id="432" w:author="378653276@qq.com" w:date="2021-04-20T22:32:00Z">
              <w:r w:rsidR="0067247E">
                <w:rPr>
                  <w:rFonts w:ascii="宋体" w:eastAsia="宋体" w:hAnsi="宋体" w:cs="宋体"/>
                  <w:spacing w:val="2"/>
                  <w:sz w:val="15"/>
                  <w:szCs w:val="15"/>
                  <w:lang w:eastAsia="zh-CN"/>
                </w:rPr>
                <w:t>机组</w:t>
              </w:r>
            </w:ins>
            <w:r>
              <w:rPr>
                <w:rFonts w:ascii="宋体" w:eastAsia="宋体" w:hAnsi="宋体" w:cs="宋体"/>
                <w:spacing w:val="2"/>
                <w:sz w:val="15"/>
                <w:szCs w:val="15"/>
                <w:lang w:eastAsia="zh-CN"/>
              </w:rPr>
              <w:t xml:space="preserve">进行初步验证，并安装 </w:t>
            </w:r>
            <w:r>
              <w:rPr>
                <w:rFonts w:ascii="宋体" w:eastAsia="宋体" w:hAnsi="宋体" w:cs="宋体"/>
                <w:spacing w:val="8"/>
                <w:sz w:val="15"/>
                <w:szCs w:val="15"/>
                <w:lang w:eastAsia="zh-CN"/>
              </w:rPr>
              <w:t>新的涡轮/调速器和负载控制或有功功率/频率控制设</w:t>
            </w:r>
            <w:r>
              <w:rPr>
                <w:rFonts w:ascii="宋体" w:eastAsia="宋体" w:hAnsi="宋体" w:cs="宋体"/>
                <w:spacing w:val="73"/>
                <w:sz w:val="15"/>
                <w:szCs w:val="15"/>
                <w:lang w:eastAsia="zh-CN"/>
              </w:rPr>
              <w:t xml:space="preserve"> </w:t>
            </w:r>
            <w:r>
              <w:rPr>
                <w:rFonts w:ascii="宋体" w:eastAsia="宋体" w:hAnsi="宋体" w:cs="宋体"/>
                <w:w w:val="105"/>
                <w:sz w:val="15"/>
                <w:szCs w:val="15"/>
                <w:lang w:eastAsia="zh-CN"/>
              </w:rPr>
              <w:t>备。</w:t>
            </w:r>
          </w:p>
          <w:p w14:paraId="59C94ADC" w14:textId="77777777" w:rsidR="006B326C" w:rsidRDefault="009B4794">
            <w:pPr>
              <w:pStyle w:val="TableParagraph"/>
              <w:spacing w:before="93"/>
              <w:ind w:left="82"/>
              <w:jc w:val="both"/>
              <w:rPr>
                <w:rFonts w:ascii="宋体" w:eastAsia="宋体" w:hAnsi="宋体" w:cs="宋体"/>
                <w:sz w:val="15"/>
                <w:szCs w:val="15"/>
              </w:rPr>
            </w:pPr>
            <w:r>
              <w:rPr>
                <w:rFonts w:ascii="宋体" w:eastAsia="宋体" w:hAnsi="宋体" w:cs="宋体"/>
                <w:w w:val="105"/>
                <w:sz w:val="15"/>
                <w:szCs w:val="15"/>
              </w:rPr>
              <w:t>(要求R2)</w:t>
            </w:r>
          </w:p>
        </w:tc>
        <w:tc>
          <w:tcPr>
            <w:tcW w:w="4942" w:type="dxa"/>
            <w:tcBorders>
              <w:top w:val="single" w:sz="3" w:space="0" w:color="000000"/>
              <w:left w:val="single" w:sz="3" w:space="0" w:color="000000"/>
              <w:bottom w:val="single" w:sz="3" w:space="0" w:color="000000"/>
              <w:right w:val="single" w:sz="3" w:space="0" w:color="000000"/>
            </w:tcBorders>
          </w:tcPr>
          <w:p w14:paraId="1A49AD3F" w14:textId="77777777" w:rsidR="006B326C" w:rsidRDefault="009B4794">
            <w:pPr>
              <w:pStyle w:val="TableParagraph"/>
              <w:spacing w:before="65" w:line="244" w:lineRule="auto"/>
              <w:ind w:left="80" w:right="138"/>
              <w:rPr>
                <w:rFonts w:ascii="宋体" w:eastAsia="宋体" w:hAnsi="宋体" w:cs="宋体"/>
                <w:sz w:val="15"/>
                <w:szCs w:val="15"/>
                <w:lang w:eastAsia="zh-CN"/>
              </w:rPr>
            </w:pPr>
            <w:r>
              <w:rPr>
                <w:rFonts w:ascii="宋体" w:eastAsia="宋体" w:hAnsi="宋体" w:cs="宋体"/>
                <w:spacing w:val="-2"/>
                <w:sz w:val="15"/>
                <w:szCs w:val="15"/>
                <w:lang w:eastAsia="zh-CN"/>
              </w:rPr>
              <w:t>在调试日期后365个</w:t>
            </w:r>
            <w:proofErr w:type="gramStart"/>
            <w:r>
              <w:rPr>
                <w:rFonts w:ascii="宋体" w:eastAsia="宋体" w:hAnsi="宋体" w:cs="宋体"/>
                <w:spacing w:val="-2"/>
                <w:sz w:val="15"/>
                <w:szCs w:val="15"/>
                <w:lang w:eastAsia="zh-CN"/>
              </w:rPr>
              <w:t>日历天</w:t>
            </w:r>
            <w:proofErr w:type="gramEnd"/>
            <w:r>
              <w:rPr>
                <w:rFonts w:ascii="宋体" w:eastAsia="宋体" w:hAnsi="宋体" w:cs="宋体"/>
                <w:spacing w:val="-2"/>
                <w:sz w:val="15"/>
                <w:szCs w:val="15"/>
                <w:lang w:eastAsia="zh-CN"/>
              </w:rPr>
              <w:t>内将验证的模型、文档和数据发送给传输计</w:t>
            </w:r>
            <w:r>
              <w:rPr>
                <w:rFonts w:ascii="宋体" w:eastAsia="宋体" w:hAnsi="宋体" w:cs="宋体"/>
                <w:spacing w:val="33"/>
                <w:sz w:val="15"/>
                <w:szCs w:val="15"/>
                <w:lang w:eastAsia="zh-CN"/>
              </w:rPr>
              <w:t xml:space="preserve"> </w:t>
            </w:r>
            <w:r>
              <w:rPr>
                <w:rFonts w:ascii="宋体" w:eastAsia="宋体" w:hAnsi="宋体" w:cs="宋体"/>
                <w:w w:val="105"/>
                <w:sz w:val="15"/>
                <w:szCs w:val="15"/>
                <w:lang w:eastAsia="zh-CN"/>
              </w:rPr>
              <w:t>划员。</w:t>
            </w:r>
          </w:p>
        </w:tc>
      </w:tr>
    </w:tbl>
    <w:p w14:paraId="56F8AB7E" w14:textId="77777777" w:rsidR="006B326C" w:rsidRDefault="006B326C">
      <w:pPr>
        <w:rPr>
          <w:rFonts w:ascii="宋体" w:eastAsia="宋体" w:hAnsi="宋体" w:cs="宋体"/>
          <w:sz w:val="20"/>
          <w:szCs w:val="20"/>
          <w:lang w:eastAsia="zh-CN"/>
        </w:rPr>
      </w:pPr>
    </w:p>
    <w:p w14:paraId="1CD7D4C5" w14:textId="77777777" w:rsidR="006B326C" w:rsidRDefault="006B326C">
      <w:pPr>
        <w:rPr>
          <w:rFonts w:ascii="宋体" w:eastAsia="宋体" w:hAnsi="宋体" w:cs="宋体"/>
          <w:sz w:val="20"/>
          <w:szCs w:val="20"/>
          <w:lang w:eastAsia="zh-CN"/>
        </w:rPr>
      </w:pPr>
    </w:p>
    <w:p w14:paraId="1F0A54CC" w14:textId="77777777" w:rsidR="006B326C" w:rsidRDefault="006B326C">
      <w:pPr>
        <w:spacing w:before="4"/>
        <w:rPr>
          <w:rFonts w:ascii="宋体" w:eastAsia="宋体" w:hAnsi="宋体" w:cs="宋体"/>
          <w:sz w:val="15"/>
          <w:szCs w:val="15"/>
          <w:lang w:eastAsia="zh-CN"/>
        </w:rPr>
      </w:pPr>
    </w:p>
    <w:p w14:paraId="6A63D7AB" w14:textId="77777777" w:rsidR="006B326C" w:rsidRDefault="009B4794">
      <w:pPr>
        <w:ind w:left="6517"/>
        <w:rPr>
          <w:rFonts w:ascii="宋体" w:eastAsia="宋体" w:hAnsi="宋体" w:cs="宋体"/>
          <w:sz w:val="14"/>
          <w:szCs w:val="14"/>
        </w:rPr>
      </w:pPr>
      <w:r>
        <w:rPr>
          <w:rFonts w:ascii="Times New Roman" w:eastAsia="Times New Roman" w:hAnsi="Times New Roman" w:cs="Times New Roman"/>
          <w:sz w:val="14"/>
          <w:szCs w:val="14"/>
        </w:rPr>
        <w:t>13</w:t>
      </w:r>
      <w:r>
        <w:rPr>
          <w:rFonts w:ascii="宋体" w:eastAsia="宋体" w:hAnsi="宋体" w:cs="宋体"/>
          <w:b/>
          <w:bCs/>
          <w:sz w:val="14"/>
          <w:szCs w:val="14"/>
        </w:rPr>
        <w:t>第16页第13</w:t>
      </w:r>
    </w:p>
    <w:p w14:paraId="1355B8DB" w14:textId="77777777" w:rsidR="006B326C" w:rsidRDefault="006B326C">
      <w:pPr>
        <w:rPr>
          <w:rFonts w:ascii="宋体" w:eastAsia="宋体" w:hAnsi="宋体" w:cs="宋体"/>
          <w:sz w:val="14"/>
          <w:szCs w:val="14"/>
        </w:rPr>
        <w:sectPr w:rsidR="006B326C">
          <w:headerReference w:type="default" r:id="rId26"/>
          <w:footerReference w:type="default" r:id="rId27"/>
          <w:pgSz w:w="12240" w:h="15840"/>
          <w:pgMar w:top="4160" w:right="920" w:bottom="280" w:left="940" w:header="3767" w:footer="0" w:gutter="0"/>
          <w:cols w:space="720"/>
        </w:sectPr>
      </w:pPr>
    </w:p>
    <w:p w14:paraId="5AA15517" w14:textId="77777777" w:rsidR="006B326C" w:rsidRDefault="006B326C">
      <w:pPr>
        <w:spacing w:before="4"/>
        <w:rPr>
          <w:rFonts w:ascii="宋体" w:eastAsia="宋体" w:hAnsi="宋体" w:cs="宋体"/>
          <w:b/>
          <w:bCs/>
          <w:sz w:val="13"/>
          <w:szCs w:val="13"/>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14:paraId="68D4DF5B" w14:textId="77777777">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14:paraId="7A4A41A6" w14:textId="77777777"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MOD-027附件1</w:t>
            </w:r>
          </w:p>
          <w:p w14:paraId="0DC56589" w14:textId="77777777"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涡轮/总督和负载控制或有功功率/频率控制模型周期</w:t>
            </w:r>
          </w:p>
        </w:tc>
      </w:tr>
      <w:tr w:rsidR="006B326C" w14:paraId="7C85D3A9" w14:textId="77777777">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14:paraId="498994CD" w14:textId="77777777" w:rsidR="006B326C" w:rsidRDefault="009B4794">
            <w:pPr>
              <w:pStyle w:val="TableParagraph"/>
              <w:spacing w:before="65"/>
              <w:ind w:left="269"/>
              <w:rPr>
                <w:rFonts w:ascii="宋体" w:eastAsia="宋体" w:hAnsi="宋体" w:cs="宋体"/>
                <w:sz w:val="18"/>
                <w:szCs w:val="18"/>
              </w:rPr>
            </w:pPr>
            <w:proofErr w:type="spellStart"/>
            <w:r>
              <w:rPr>
                <w:rFonts w:ascii="宋体" w:eastAsia="宋体" w:hAnsi="宋体" w:cs="宋体"/>
                <w:b/>
                <w:bCs/>
                <w:w w:val="105"/>
                <w:sz w:val="18"/>
                <w:szCs w:val="18"/>
              </w:rPr>
              <w:t>行号</w:t>
            </w:r>
            <w:proofErr w:type="spellEnd"/>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14:paraId="3E1E6825" w14:textId="77777777" w:rsidR="006B326C" w:rsidRDefault="009B4794">
            <w:pPr>
              <w:pStyle w:val="TableParagraph"/>
              <w:spacing w:before="65"/>
              <w:ind w:left="1260"/>
              <w:rPr>
                <w:rFonts w:ascii="宋体" w:eastAsia="宋体" w:hAnsi="宋体" w:cs="宋体"/>
                <w:sz w:val="18"/>
                <w:szCs w:val="18"/>
              </w:rPr>
            </w:pPr>
            <w:proofErr w:type="spellStart"/>
            <w:r>
              <w:rPr>
                <w:rFonts w:ascii="宋体" w:eastAsia="宋体" w:hAnsi="宋体" w:cs="宋体"/>
                <w:b/>
                <w:bCs/>
                <w:w w:val="105"/>
                <w:sz w:val="18"/>
                <w:szCs w:val="18"/>
              </w:rPr>
              <w:t>核查条件</w:t>
            </w:r>
            <w:proofErr w:type="spellEnd"/>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14:paraId="2F8E2DF5" w14:textId="77777777" w:rsidR="006B326C" w:rsidRDefault="009B4794">
            <w:pPr>
              <w:pStyle w:val="TableParagraph"/>
              <w:spacing w:before="65"/>
              <w:ind w:left="1"/>
              <w:jc w:val="center"/>
              <w:rPr>
                <w:rFonts w:ascii="宋体" w:eastAsia="宋体" w:hAnsi="宋体" w:cs="宋体"/>
                <w:sz w:val="18"/>
                <w:szCs w:val="18"/>
              </w:rPr>
            </w:pPr>
            <w:proofErr w:type="spellStart"/>
            <w:r>
              <w:rPr>
                <w:rFonts w:ascii="宋体" w:eastAsia="宋体" w:hAnsi="宋体" w:cs="宋体"/>
                <w:b/>
                <w:bCs/>
                <w:w w:val="105"/>
                <w:sz w:val="18"/>
                <w:szCs w:val="18"/>
              </w:rPr>
              <w:t>需要采取的行动</w:t>
            </w:r>
            <w:proofErr w:type="spellEnd"/>
          </w:p>
        </w:tc>
      </w:tr>
      <w:tr w:rsidR="006B326C" w14:paraId="4451EE9A" w14:textId="77777777">
        <w:trPr>
          <w:trHeight w:hRule="exact" w:val="291"/>
        </w:trPr>
        <w:tc>
          <w:tcPr>
            <w:tcW w:w="906" w:type="dxa"/>
            <w:vMerge w:val="restart"/>
            <w:tcBorders>
              <w:top w:val="single" w:sz="3" w:space="0" w:color="000000"/>
              <w:left w:val="single" w:sz="3" w:space="0" w:color="000000"/>
              <w:right w:val="single" w:sz="3" w:space="0" w:color="000000"/>
            </w:tcBorders>
          </w:tcPr>
          <w:p w14:paraId="3515FB6C" w14:textId="77777777" w:rsidR="006B326C" w:rsidRDefault="009B4794">
            <w:pPr>
              <w:pStyle w:val="TableParagraph"/>
              <w:spacing w:before="67"/>
              <w:ind w:left="81"/>
              <w:rPr>
                <w:rFonts w:ascii="宋体" w:eastAsia="宋体" w:hAnsi="宋体" w:cs="宋体"/>
                <w:sz w:val="15"/>
                <w:szCs w:val="15"/>
              </w:rPr>
            </w:pPr>
            <w:r>
              <w:rPr>
                <w:rFonts w:ascii="宋体"/>
                <w:sz w:val="15"/>
              </w:rPr>
              <w:t>5</w:t>
            </w:r>
          </w:p>
        </w:tc>
        <w:tc>
          <w:tcPr>
            <w:tcW w:w="4314" w:type="dxa"/>
            <w:tcBorders>
              <w:top w:val="single" w:sz="3" w:space="0" w:color="000000"/>
              <w:left w:val="single" w:sz="3" w:space="0" w:color="000000"/>
              <w:bottom w:val="nil"/>
              <w:right w:val="single" w:sz="3" w:space="0" w:color="000000"/>
            </w:tcBorders>
          </w:tcPr>
          <w:p w14:paraId="275B2FFC" w14:textId="0B5529E7" w:rsidR="006B326C" w:rsidRDefault="009B4794">
            <w:pPr>
              <w:pStyle w:val="TableParagraph"/>
              <w:spacing w:before="67"/>
              <w:ind w:left="82"/>
              <w:rPr>
                <w:rFonts w:ascii="宋体" w:eastAsia="宋体" w:hAnsi="宋体" w:cs="宋体"/>
                <w:sz w:val="15"/>
                <w:szCs w:val="15"/>
                <w:lang w:eastAsia="zh-CN"/>
              </w:rPr>
            </w:pPr>
            <w:r>
              <w:rPr>
                <w:rFonts w:ascii="宋体" w:eastAsia="宋体" w:hAnsi="宋体" w:cs="宋体"/>
                <w:w w:val="105"/>
                <w:sz w:val="15"/>
                <w:szCs w:val="15"/>
                <w:lang w:eastAsia="zh-CN"/>
              </w:rPr>
              <w:t>在同一物理位置相当于另一个适用</w:t>
            </w:r>
            <w:del w:id="433" w:author="378653276@qq.com" w:date="2021-04-20T22:32:00Z">
              <w:r w:rsidDel="0067247E">
                <w:rPr>
                  <w:rFonts w:ascii="宋体" w:eastAsia="宋体" w:hAnsi="宋体" w:cs="宋体"/>
                  <w:w w:val="105"/>
                  <w:sz w:val="15"/>
                  <w:szCs w:val="15"/>
                  <w:lang w:eastAsia="zh-CN"/>
                </w:rPr>
                <w:delText>单元</w:delText>
              </w:r>
            </w:del>
            <w:ins w:id="434"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的现有适用</w:t>
            </w:r>
            <w:del w:id="435" w:author="378653276@qq.com" w:date="2021-04-20T22:32:00Z">
              <w:r w:rsidDel="0067247E">
                <w:rPr>
                  <w:rFonts w:ascii="宋体" w:eastAsia="宋体" w:hAnsi="宋体" w:cs="宋体"/>
                  <w:w w:val="105"/>
                  <w:sz w:val="15"/>
                  <w:szCs w:val="15"/>
                  <w:lang w:eastAsia="zh-CN"/>
                </w:rPr>
                <w:delText>单元</w:delText>
              </w:r>
            </w:del>
            <w:ins w:id="436"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w:t>
            </w:r>
          </w:p>
        </w:tc>
        <w:tc>
          <w:tcPr>
            <w:tcW w:w="4942" w:type="dxa"/>
            <w:tcBorders>
              <w:top w:val="single" w:sz="3" w:space="0" w:color="000000"/>
              <w:left w:val="single" w:sz="3" w:space="0" w:color="000000"/>
              <w:bottom w:val="nil"/>
              <w:right w:val="single" w:sz="3" w:space="0" w:color="000000"/>
            </w:tcBorders>
          </w:tcPr>
          <w:p w14:paraId="704C908A" w14:textId="77777777" w:rsidR="006B326C" w:rsidRDefault="009B4794">
            <w:pPr>
              <w:pStyle w:val="TableParagraph"/>
              <w:spacing w:before="67"/>
              <w:ind w:left="80"/>
              <w:rPr>
                <w:rFonts w:ascii="宋体" w:eastAsia="宋体" w:hAnsi="宋体" w:cs="宋体"/>
                <w:sz w:val="15"/>
                <w:szCs w:val="15"/>
                <w:lang w:eastAsia="zh-CN"/>
              </w:rPr>
            </w:pPr>
            <w:r>
              <w:rPr>
                <w:rFonts w:ascii="宋体" w:eastAsia="宋体" w:hAnsi="宋体" w:cs="宋体"/>
                <w:spacing w:val="3"/>
                <w:w w:val="105"/>
                <w:sz w:val="15"/>
                <w:szCs w:val="15"/>
                <w:lang w:eastAsia="zh-CN"/>
              </w:rPr>
              <w:t>文件情况与书面声明，并包括与验证的模型，文件和数据提供</w:t>
            </w:r>
          </w:p>
        </w:tc>
      </w:tr>
      <w:tr w:rsidR="006B326C" w14:paraId="7DB531B2" w14:textId="77777777">
        <w:trPr>
          <w:trHeight w:hRule="exact" w:val="293"/>
        </w:trPr>
        <w:tc>
          <w:tcPr>
            <w:tcW w:w="906" w:type="dxa"/>
            <w:vMerge/>
            <w:tcBorders>
              <w:left w:val="single" w:sz="3" w:space="0" w:color="000000"/>
              <w:right w:val="single" w:sz="3" w:space="0" w:color="000000"/>
            </w:tcBorders>
          </w:tcPr>
          <w:p w14:paraId="163B5626"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7D64BF3A" w14:textId="77777777" w:rsidR="006B326C" w:rsidRDefault="009B4794">
            <w:pPr>
              <w:pStyle w:val="TableParagraph"/>
              <w:spacing w:before="73"/>
              <w:ind w:left="82"/>
              <w:rPr>
                <w:rFonts w:ascii="宋体" w:eastAsia="宋体" w:hAnsi="宋体" w:cs="宋体"/>
                <w:sz w:val="15"/>
                <w:szCs w:val="15"/>
              </w:rPr>
            </w:pPr>
            <w:proofErr w:type="spellStart"/>
            <w:r>
              <w:rPr>
                <w:rFonts w:ascii="宋体" w:eastAsia="宋体" w:hAnsi="宋体" w:cs="宋体"/>
                <w:w w:val="105"/>
                <w:sz w:val="15"/>
                <w:szCs w:val="15"/>
              </w:rPr>
              <w:t>还有</w:t>
            </w:r>
            <w:proofErr w:type="spellEnd"/>
          </w:p>
        </w:tc>
        <w:tc>
          <w:tcPr>
            <w:tcW w:w="4942" w:type="dxa"/>
            <w:tcBorders>
              <w:top w:val="nil"/>
              <w:left w:val="single" w:sz="3" w:space="0" w:color="000000"/>
              <w:bottom w:val="nil"/>
              <w:right w:val="single" w:sz="3" w:space="0" w:color="000000"/>
            </w:tcBorders>
          </w:tcPr>
          <w:p w14:paraId="1D090298" w14:textId="0D7BB031"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给</w:t>
            </w:r>
            <w:del w:id="437" w:author="378653276@qq.com" w:date="2021-04-20T22:30:00Z">
              <w:r w:rsidDel="0067247E">
                <w:rPr>
                  <w:rFonts w:ascii="宋体" w:eastAsia="宋体" w:hAnsi="宋体" w:cs="宋体"/>
                  <w:w w:val="105"/>
                  <w:sz w:val="15"/>
                  <w:szCs w:val="15"/>
                  <w:lang w:eastAsia="zh-CN"/>
                </w:rPr>
                <w:delText>传输规划师</w:delText>
              </w:r>
            </w:del>
            <w:ins w:id="438" w:author="378653276@qq.com" w:date="2021-04-20T22:30:00Z">
              <w:r w:rsidR="0067247E">
                <w:rPr>
                  <w:rFonts w:ascii="宋体" w:eastAsia="宋体" w:hAnsi="宋体" w:cs="宋体"/>
                  <w:w w:val="105"/>
                  <w:sz w:val="15"/>
                  <w:szCs w:val="15"/>
                  <w:lang w:eastAsia="zh-CN"/>
                </w:rPr>
                <w:t>传输规划人员</w:t>
              </w:r>
            </w:ins>
            <w:r>
              <w:rPr>
                <w:rFonts w:ascii="宋体" w:eastAsia="宋体" w:hAnsi="宋体" w:cs="宋体"/>
                <w:w w:val="105"/>
                <w:sz w:val="15"/>
                <w:szCs w:val="15"/>
                <w:lang w:eastAsia="zh-CN"/>
              </w:rPr>
              <w:t>为验证的同等单位。</w:t>
            </w:r>
          </w:p>
        </w:tc>
      </w:tr>
      <w:tr w:rsidR="006B326C" w14:paraId="1C231F0B" w14:textId="77777777">
        <w:trPr>
          <w:trHeight w:hRule="exact" w:val="294"/>
        </w:trPr>
        <w:tc>
          <w:tcPr>
            <w:tcW w:w="906" w:type="dxa"/>
            <w:vMerge/>
            <w:tcBorders>
              <w:left w:val="single" w:sz="3" w:space="0" w:color="000000"/>
              <w:right w:val="single" w:sz="3" w:space="0" w:color="000000"/>
            </w:tcBorders>
          </w:tcPr>
          <w:p w14:paraId="2B406783"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60CFCB27" w14:textId="5D3532B9" w:rsidR="006B326C" w:rsidRDefault="009B4794">
            <w:pPr>
              <w:pStyle w:val="TableParagraph"/>
              <w:spacing w:before="73"/>
              <w:ind w:left="82"/>
              <w:rPr>
                <w:rFonts w:ascii="宋体" w:eastAsia="宋体" w:hAnsi="宋体" w:cs="宋体"/>
                <w:sz w:val="15"/>
                <w:szCs w:val="15"/>
                <w:lang w:eastAsia="zh-CN"/>
              </w:rPr>
            </w:pPr>
            <w:r>
              <w:rPr>
                <w:rFonts w:ascii="宋体" w:eastAsia="宋体" w:hAnsi="宋体" w:cs="宋体"/>
                <w:w w:val="105"/>
                <w:sz w:val="15"/>
                <w:szCs w:val="15"/>
                <w:lang w:eastAsia="zh-CN"/>
              </w:rPr>
              <w:t>每个适用</w:t>
            </w:r>
            <w:del w:id="439" w:author="378653276@qq.com" w:date="2021-04-20T22:32:00Z">
              <w:r w:rsidDel="0067247E">
                <w:rPr>
                  <w:rFonts w:ascii="宋体" w:eastAsia="宋体" w:hAnsi="宋体" w:cs="宋体"/>
                  <w:w w:val="105"/>
                  <w:sz w:val="15"/>
                  <w:szCs w:val="15"/>
                  <w:lang w:eastAsia="zh-CN"/>
                </w:rPr>
                <w:delText>单元</w:delText>
              </w:r>
            </w:del>
            <w:ins w:id="440"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具有相同的MVA铭牌等级；和</w:t>
            </w:r>
          </w:p>
        </w:tc>
        <w:tc>
          <w:tcPr>
            <w:tcW w:w="4942" w:type="dxa"/>
            <w:tcBorders>
              <w:top w:val="nil"/>
              <w:left w:val="single" w:sz="3" w:space="0" w:color="000000"/>
              <w:bottom w:val="nil"/>
              <w:right w:val="single" w:sz="3" w:space="0" w:color="000000"/>
            </w:tcBorders>
          </w:tcPr>
          <w:p w14:paraId="1EB18AB6"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在每个10年核查期间核查不同的等效单位。</w:t>
            </w:r>
          </w:p>
        </w:tc>
      </w:tr>
      <w:tr w:rsidR="006B326C" w14:paraId="68FEB0C3" w14:textId="77777777">
        <w:trPr>
          <w:trHeight w:hRule="exact" w:val="358"/>
        </w:trPr>
        <w:tc>
          <w:tcPr>
            <w:tcW w:w="906" w:type="dxa"/>
            <w:vMerge/>
            <w:tcBorders>
              <w:left w:val="single" w:sz="3" w:space="0" w:color="000000"/>
              <w:right w:val="single" w:sz="3" w:space="0" w:color="000000"/>
            </w:tcBorders>
          </w:tcPr>
          <w:p w14:paraId="0A6AA1F2"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37D37630" w14:textId="77777777" w:rsidR="006B326C" w:rsidRDefault="009B4794">
            <w:pPr>
              <w:pStyle w:val="TableParagraph"/>
              <w:spacing w:before="85"/>
              <w:ind w:left="82"/>
              <w:rPr>
                <w:rFonts w:ascii="宋体" w:eastAsia="宋体" w:hAnsi="宋体" w:cs="宋体"/>
                <w:sz w:val="15"/>
                <w:szCs w:val="15"/>
                <w:lang w:eastAsia="zh-CN"/>
              </w:rPr>
            </w:pPr>
            <w:r>
              <w:rPr>
                <w:rFonts w:ascii="宋体" w:eastAsia="宋体" w:hAnsi="宋体" w:cs="宋体"/>
                <w:w w:val="105"/>
                <w:sz w:val="15"/>
                <w:szCs w:val="15"/>
                <w:lang w:eastAsia="zh-CN"/>
              </w:rPr>
              <w:t>铭牌额定值≤350</w:t>
            </w:r>
            <w:proofErr w:type="gramStart"/>
            <w:r>
              <w:rPr>
                <w:rFonts w:ascii="宋体" w:eastAsia="宋体" w:hAnsi="宋体" w:cs="宋体"/>
                <w:w w:val="105"/>
                <w:sz w:val="15"/>
                <w:szCs w:val="15"/>
                <w:lang w:eastAsia="zh-CN"/>
              </w:rPr>
              <w:t>兆</w:t>
            </w:r>
            <w:proofErr w:type="gramEnd"/>
            <w:r>
              <w:rPr>
                <w:rFonts w:ascii="宋体" w:eastAsia="宋体" w:hAnsi="宋体" w:cs="宋体"/>
                <w:w w:val="105"/>
                <w:sz w:val="15"/>
                <w:szCs w:val="15"/>
                <w:lang w:eastAsia="zh-CN"/>
              </w:rPr>
              <w:t>伏安；和</w:t>
            </w:r>
          </w:p>
        </w:tc>
        <w:tc>
          <w:tcPr>
            <w:tcW w:w="4942" w:type="dxa"/>
            <w:vMerge w:val="restart"/>
            <w:tcBorders>
              <w:top w:val="nil"/>
              <w:left w:val="single" w:sz="3" w:space="0" w:color="000000"/>
              <w:right w:val="single" w:sz="3" w:space="0" w:color="000000"/>
            </w:tcBorders>
          </w:tcPr>
          <w:p w14:paraId="4669EEE5"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应用于第1行时，计算发电车队在10年实施期间的合</w:t>
            </w:r>
            <w:proofErr w:type="gramStart"/>
            <w:r>
              <w:rPr>
                <w:rFonts w:ascii="宋体" w:eastAsia="宋体" w:hAnsi="宋体" w:cs="宋体"/>
                <w:w w:val="105"/>
                <w:sz w:val="15"/>
                <w:szCs w:val="15"/>
                <w:lang w:eastAsia="zh-CN"/>
              </w:rPr>
              <w:t>规</w:t>
            </w:r>
            <w:proofErr w:type="gramEnd"/>
            <w:r>
              <w:rPr>
                <w:rFonts w:ascii="宋体" w:eastAsia="宋体" w:hAnsi="宋体" w:cs="宋体"/>
                <w:w w:val="105"/>
                <w:sz w:val="15"/>
                <w:szCs w:val="15"/>
                <w:lang w:eastAsia="zh-CN"/>
              </w:rPr>
              <w:t>情况。</w:t>
            </w:r>
          </w:p>
        </w:tc>
      </w:tr>
      <w:tr w:rsidR="006B326C" w14:paraId="1FF0A9B8" w14:textId="77777777">
        <w:trPr>
          <w:trHeight w:hRule="exact" w:val="305"/>
        </w:trPr>
        <w:tc>
          <w:tcPr>
            <w:tcW w:w="906" w:type="dxa"/>
            <w:vMerge/>
            <w:tcBorders>
              <w:left w:val="single" w:sz="3" w:space="0" w:color="000000"/>
              <w:right w:val="single" w:sz="3" w:space="0" w:color="000000"/>
            </w:tcBorders>
          </w:tcPr>
          <w:p w14:paraId="0DD0266C"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055EC133" w14:textId="5CE7B8B3" w:rsidR="006B326C" w:rsidRDefault="009B4794">
            <w:pPr>
              <w:pStyle w:val="TableParagraph"/>
              <w:spacing w:before="33"/>
              <w:ind w:left="82"/>
              <w:rPr>
                <w:rFonts w:ascii="宋体" w:eastAsia="宋体" w:hAnsi="宋体" w:cs="宋体"/>
                <w:sz w:val="15"/>
                <w:szCs w:val="15"/>
                <w:lang w:eastAsia="zh-CN"/>
              </w:rPr>
            </w:pPr>
            <w:r>
              <w:rPr>
                <w:rFonts w:ascii="宋体" w:eastAsia="宋体" w:hAnsi="宋体" w:cs="宋体"/>
                <w:w w:val="105"/>
                <w:sz w:val="15"/>
                <w:szCs w:val="15"/>
                <w:lang w:eastAsia="zh-CN"/>
              </w:rPr>
              <w:t>每个适用</w:t>
            </w:r>
            <w:del w:id="441" w:author="378653276@qq.com" w:date="2021-04-20T22:32:00Z">
              <w:r w:rsidDel="0067247E">
                <w:rPr>
                  <w:rFonts w:ascii="宋体" w:eastAsia="宋体" w:hAnsi="宋体" w:cs="宋体"/>
                  <w:w w:val="105"/>
                  <w:sz w:val="15"/>
                  <w:szCs w:val="15"/>
                  <w:lang w:eastAsia="zh-CN"/>
                </w:rPr>
                <w:delText>单元</w:delText>
              </w:r>
            </w:del>
            <w:ins w:id="442"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具有相同的组件和设置；和</w:t>
            </w:r>
          </w:p>
        </w:tc>
        <w:tc>
          <w:tcPr>
            <w:tcW w:w="4942" w:type="dxa"/>
            <w:vMerge/>
            <w:tcBorders>
              <w:left w:val="single" w:sz="3" w:space="0" w:color="000000"/>
              <w:right w:val="single" w:sz="3" w:space="0" w:color="000000"/>
            </w:tcBorders>
          </w:tcPr>
          <w:p w14:paraId="1F266B57" w14:textId="77777777" w:rsidR="006B326C" w:rsidRDefault="006B326C">
            <w:pPr>
              <w:rPr>
                <w:lang w:eastAsia="zh-CN"/>
              </w:rPr>
            </w:pPr>
          </w:p>
        </w:tc>
      </w:tr>
      <w:tr w:rsidR="006B326C" w14:paraId="3E0C2BDF" w14:textId="77777777">
        <w:trPr>
          <w:trHeight w:hRule="exact" w:val="299"/>
        </w:trPr>
        <w:tc>
          <w:tcPr>
            <w:tcW w:w="906" w:type="dxa"/>
            <w:vMerge/>
            <w:tcBorders>
              <w:left w:val="single" w:sz="3" w:space="0" w:color="000000"/>
              <w:right w:val="single" w:sz="3" w:space="0" w:color="000000"/>
            </w:tcBorders>
          </w:tcPr>
          <w:p w14:paraId="6EABCBC3"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4FB4E276" w14:textId="40A58E88" w:rsidR="006B326C" w:rsidRDefault="009B4794">
            <w:pPr>
              <w:pStyle w:val="TableParagraph"/>
              <w:spacing w:before="32"/>
              <w:ind w:left="82"/>
              <w:rPr>
                <w:rFonts w:ascii="宋体" w:eastAsia="宋体" w:hAnsi="宋体" w:cs="宋体"/>
                <w:sz w:val="15"/>
                <w:szCs w:val="15"/>
                <w:lang w:eastAsia="zh-CN"/>
              </w:rPr>
            </w:pPr>
            <w:r>
              <w:rPr>
                <w:rFonts w:ascii="宋体" w:eastAsia="宋体" w:hAnsi="宋体" w:cs="宋体"/>
                <w:w w:val="105"/>
                <w:sz w:val="15"/>
                <w:szCs w:val="15"/>
                <w:lang w:eastAsia="zh-CN"/>
              </w:rPr>
              <w:t>对其中一个等效适用</w:t>
            </w:r>
            <w:del w:id="443" w:author="378653276@qq.com" w:date="2021-04-20T22:32:00Z">
              <w:r w:rsidDel="0067247E">
                <w:rPr>
                  <w:rFonts w:ascii="宋体" w:eastAsia="宋体" w:hAnsi="宋体" w:cs="宋体"/>
                  <w:w w:val="105"/>
                  <w:sz w:val="15"/>
                  <w:szCs w:val="15"/>
                  <w:lang w:eastAsia="zh-CN"/>
                </w:rPr>
                <w:delText>单元</w:delText>
              </w:r>
            </w:del>
            <w:ins w:id="444"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的模型进行了验证。</w:t>
            </w:r>
          </w:p>
        </w:tc>
        <w:tc>
          <w:tcPr>
            <w:tcW w:w="4942" w:type="dxa"/>
            <w:vMerge/>
            <w:tcBorders>
              <w:left w:val="single" w:sz="3" w:space="0" w:color="000000"/>
              <w:right w:val="single" w:sz="3" w:space="0" w:color="000000"/>
            </w:tcBorders>
          </w:tcPr>
          <w:p w14:paraId="6960B4FD" w14:textId="77777777" w:rsidR="006B326C" w:rsidRDefault="006B326C">
            <w:pPr>
              <w:rPr>
                <w:lang w:eastAsia="zh-CN"/>
              </w:rPr>
            </w:pPr>
          </w:p>
        </w:tc>
      </w:tr>
      <w:tr w:rsidR="006B326C" w14:paraId="70CD47BD" w14:textId="77777777">
        <w:trPr>
          <w:trHeight w:hRule="exact" w:val="1322"/>
        </w:trPr>
        <w:tc>
          <w:tcPr>
            <w:tcW w:w="906" w:type="dxa"/>
            <w:vMerge/>
            <w:tcBorders>
              <w:left w:val="single" w:sz="3" w:space="0" w:color="000000"/>
              <w:bottom w:val="single" w:sz="3" w:space="0" w:color="000000"/>
              <w:right w:val="single" w:sz="3" w:space="0" w:color="000000"/>
            </w:tcBorders>
          </w:tcPr>
          <w:p w14:paraId="73FBDB4E" w14:textId="77777777" w:rsidR="006B326C" w:rsidRDefault="006B326C">
            <w:pPr>
              <w:rPr>
                <w:lang w:eastAsia="zh-CN"/>
              </w:rPr>
            </w:pPr>
          </w:p>
        </w:tc>
        <w:tc>
          <w:tcPr>
            <w:tcW w:w="4314" w:type="dxa"/>
            <w:tcBorders>
              <w:top w:val="nil"/>
              <w:left w:val="single" w:sz="3" w:space="0" w:color="000000"/>
              <w:bottom w:val="single" w:sz="3" w:space="0" w:color="000000"/>
              <w:right w:val="single" w:sz="3" w:space="0" w:color="000000"/>
            </w:tcBorders>
          </w:tcPr>
          <w:p w14:paraId="2019429D" w14:textId="77777777" w:rsidR="006B326C" w:rsidRDefault="009B4794">
            <w:pPr>
              <w:pStyle w:val="TableParagraph"/>
              <w:spacing w:before="27"/>
              <w:ind w:left="82"/>
              <w:rPr>
                <w:rFonts w:ascii="宋体" w:eastAsia="宋体" w:hAnsi="宋体" w:cs="宋体"/>
                <w:sz w:val="15"/>
                <w:szCs w:val="15"/>
              </w:rPr>
            </w:pPr>
            <w:r>
              <w:rPr>
                <w:rFonts w:ascii="宋体" w:eastAsia="宋体" w:hAnsi="宋体" w:cs="宋体"/>
                <w:w w:val="105"/>
                <w:sz w:val="15"/>
                <w:szCs w:val="15"/>
              </w:rPr>
              <w:t>(要求R2)</w:t>
            </w:r>
          </w:p>
        </w:tc>
        <w:tc>
          <w:tcPr>
            <w:tcW w:w="4942" w:type="dxa"/>
            <w:vMerge/>
            <w:tcBorders>
              <w:left w:val="single" w:sz="3" w:space="0" w:color="000000"/>
              <w:bottom w:val="single" w:sz="3" w:space="0" w:color="000000"/>
              <w:right w:val="single" w:sz="3" w:space="0" w:color="000000"/>
            </w:tcBorders>
          </w:tcPr>
          <w:p w14:paraId="041D3D82" w14:textId="77777777" w:rsidR="006B326C" w:rsidRDefault="006B326C"/>
        </w:tc>
      </w:tr>
      <w:tr w:rsidR="006B326C" w14:paraId="71358CF1" w14:textId="77777777">
        <w:trPr>
          <w:trHeight w:hRule="exact" w:val="642"/>
        </w:trPr>
        <w:tc>
          <w:tcPr>
            <w:tcW w:w="906" w:type="dxa"/>
            <w:tcBorders>
              <w:top w:val="single" w:sz="3" w:space="0" w:color="000000"/>
              <w:left w:val="single" w:sz="3" w:space="0" w:color="000000"/>
              <w:bottom w:val="single" w:sz="3" w:space="0" w:color="000000"/>
              <w:right w:val="single" w:sz="3" w:space="0" w:color="000000"/>
            </w:tcBorders>
          </w:tcPr>
          <w:p w14:paraId="0E46219D" w14:textId="77777777" w:rsidR="006B326C" w:rsidRDefault="009B4794">
            <w:pPr>
              <w:pStyle w:val="TableParagraph"/>
              <w:spacing w:before="66"/>
              <w:ind w:left="81"/>
              <w:rPr>
                <w:rFonts w:ascii="宋体" w:eastAsia="宋体" w:hAnsi="宋体" w:cs="宋体"/>
                <w:sz w:val="15"/>
                <w:szCs w:val="15"/>
              </w:rPr>
            </w:pPr>
            <w:r>
              <w:rPr>
                <w:rFonts w:ascii="宋体"/>
                <w:sz w:val="15"/>
              </w:rPr>
              <w:t>6</w:t>
            </w:r>
          </w:p>
        </w:tc>
        <w:tc>
          <w:tcPr>
            <w:tcW w:w="4314" w:type="dxa"/>
            <w:tcBorders>
              <w:top w:val="single" w:sz="3" w:space="0" w:color="000000"/>
              <w:left w:val="single" w:sz="3" w:space="0" w:color="000000"/>
              <w:bottom w:val="single" w:sz="3" w:space="0" w:color="000000"/>
              <w:right w:val="single" w:sz="3" w:space="0" w:color="000000"/>
            </w:tcBorders>
          </w:tcPr>
          <w:p w14:paraId="33843291" w14:textId="0234BE97" w:rsidR="006B326C" w:rsidRDefault="009B4794">
            <w:pPr>
              <w:pStyle w:val="TableParagraph"/>
              <w:spacing w:before="54"/>
              <w:ind w:left="82"/>
              <w:rPr>
                <w:rFonts w:ascii="宋体" w:eastAsia="宋体" w:hAnsi="宋体" w:cs="宋体"/>
                <w:sz w:val="15"/>
                <w:szCs w:val="15"/>
                <w:lang w:eastAsia="zh-CN"/>
              </w:rPr>
            </w:pPr>
            <w:del w:id="445" w:author="378653276@qq.com" w:date="2021-04-20T23:30:00Z">
              <w:r w:rsidDel="00EC7974">
                <w:rPr>
                  <w:rFonts w:ascii="宋体" w:eastAsia="宋体" w:hAnsi="宋体" w:cs="宋体"/>
                  <w:sz w:val="15"/>
                  <w:szCs w:val="15"/>
                  <w:lang w:eastAsia="zh-CN"/>
                </w:rPr>
                <w:delText>发电机业主</w:delText>
              </w:r>
            </w:del>
            <w:ins w:id="446" w:author="378653276@qq.com" w:date="2021-04-20T23:30:00Z">
              <w:r w:rsidR="00EC7974">
                <w:rPr>
                  <w:rFonts w:ascii="宋体" w:eastAsia="宋体" w:hAnsi="宋体" w:cs="宋体"/>
                  <w:sz w:val="15"/>
                  <w:szCs w:val="15"/>
                  <w:lang w:eastAsia="zh-CN"/>
                </w:rPr>
                <w:t>发电资产拥有者</w:t>
              </w:r>
            </w:ins>
            <w:r>
              <w:rPr>
                <w:rFonts w:ascii="宋体" w:eastAsia="宋体" w:hAnsi="宋体" w:cs="宋体"/>
                <w:sz w:val="15"/>
                <w:szCs w:val="15"/>
                <w:lang w:eastAsia="zh-CN"/>
              </w:rPr>
              <w:t xml:space="preserve">已提交验证计划。 </w:t>
            </w:r>
            <w:r>
              <w:rPr>
                <w:rFonts w:ascii="宋体" w:eastAsia="宋体" w:hAnsi="宋体" w:cs="宋体"/>
                <w:spacing w:val="3"/>
                <w:sz w:val="15"/>
                <w:szCs w:val="15"/>
                <w:lang w:eastAsia="zh-CN"/>
              </w:rPr>
              <w:t xml:space="preserve"> </w:t>
            </w:r>
            <w:r>
              <w:rPr>
                <w:rFonts w:ascii="宋体" w:eastAsia="宋体" w:hAnsi="宋体" w:cs="宋体"/>
                <w:sz w:val="15"/>
                <w:szCs w:val="15"/>
                <w:lang w:eastAsia="zh-CN"/>
              </w:rPr>
              <w:t>(要求R3或R4)</w:t>
            </w:r>
          </w:p>
        </w:tc>
        <w:tc>
          <w:tcPr>
            <w:tcW w:w="4942" w:type="dxa"/>
            <w:tcBorders>
              <w:top w:val="single" w:sz="3" w:space="0" w:color="000000"/>
              <w:left w:val="single" w:sz="3" w:space="0" w:color="000000"/>
              <w:bottom w:val="single" w:sz="3" w:space="0" w:color="000000"/>
              <w:right w:val="single" w:sz="3" w:space="0" w:color="000000"/>
            </w:tcBorders>
          </w:tcPr>
          <w:p w14:paraId="7194B6CB" w14:textId="77777777" w:rsidR="006B326C" w:rsidRDefault="009B4794">
            <w:pPr>
              <w:pStyle w:val="TableParagraph"/>
              <w:spacing w:before="66" w:line="244" w:lineRule="auto"/>
              <w:ind w:left="80" w:right="138"/>
              <w:rPr>
                <w:rFonts w:ascii="宋体" w:eastAsia="宋体" w:hAnsi="宋体" w:cs="宋体"/>
                <w:sz w:val="15"/>
                <w:szCs w:val="15"/>
                <w:lang w:eastAsia="zh-CN"/>
              </w:rPr>
            </w:pPr>
            <w:r>
              <w:rPr>
                <w:rFonts w:ascii="宋体" w:eastAsia="宋体" w:hAnsi="宋体" w:cs="宋体"/>
                <w:spacing w:val="-2"/>
                <w:sz w:val="15"/>
                <w:szCs w:val="15"/>
                <w:lang w:eastAsia="zh-CN"/>
              </w:rPr>
              <w:t>在提交验证计划后365个日历日内将验证后的模型，文档和数据发送给</w:t>
            </w:r>
            <w:r>
              <w:rPr>
                <w:rFonts w:ascii="宋体" w:eastAsia="宋体" w:hAnsi="宋体" w:cs="宋体"/>
                <w:spacing w:val="33"/>
                <w:sz w:val="15"/>
                <w:szCs w:val="15"/>
                <w:lang w:eastAsia="zh-CN"/>
              </w:rPr>
              <w:t xml:space="preserve"> </w:t>
            </w:r>
            <w:r>
              <w:rPr>
                <w:rFonts w:ascii="宋体" w:eastAsia="宋体" w:hAnsi="宋体" w:cs="宋体"/>
                <w:w w:val="105"/>
                <w:sz w:val="15"/>
                <w:szCs w:val="15"/>
                <w:lang w:eastAsia="zh-CN"/>
              </w:rPr>
              <w:t>传输计划员。</w:t>
            </w:r>
          </w:p>
        </w:tc>
      </w:tr>
    </w:tbl>
    <w:p w14:paraId="2E6CFBDA" w14:textId="77777777" w:rsidR="006B326C" w:rsidRDefault="006B326C">
      <w:pPr>
        <w:rPr>
          <w:rFonts w:ascii="宋体" w:eastAsia="宋体" w:hAnsi="宋体" w:cs="宋体"/>
          <w:b/>
          <w:bCs/>
          <w:sz w:val="20"/>
          <w:szCs w:val="20"/>
          <w:lang w:eastAsia="zh-CN"/>
        </w:rPr>
      </w:pPr>
    </w:p>
    <w:p w14:paraId="2606AF3E" w14:textId="77777777" w:rsidR="006B326C" w:rsidRDefault="006B326C">
      <w:pPr>
        <w:rPr>
          <w:rFonts w:ascii="宋体" w:eastAsia="宋体" w:hAnsi="宋体" w:cs="宋体"/>
          <w:b/>
          <w:bCs/>
          <w:sz w:val="20"/>
          <w:szCs w:val="20"/>
          <w:lang w:eastAsia="zh-CN"/>
        </w:rPr>
      </w:pPr>
    </w:p>
    <w:p w14:paraId="697D9737" w14:textId="77777777" w:rsidR="006B326C" w:rsidRDefault="006B326C">
      <w:pPr>
        <w:rPr>
          <w:rFonts w:ascii="宋体" w:eastAsia="宋体" w:hAnsi="宋体" w:cs="宋体"/>
          <w:b/>
          <w:bCs/>
          <w:sz w:val="20"/>
          <w:szCs w:val="20"/>
          <w:lang w:eastAsia="zh-CN"/>
        </w:rPr>
      </w:pPr>
    </w:p>
    <w:p w14:paraId="121F13F1" w14:textId="77777777" w:rsidR="006B326C" w:rsidRDefault="006B326C">
      <w:pPr>
        <w:rPr>
          <w:rFonts w:ascii="宋体" w:eastAsia="宋体" w:hAnsi="宋体" w:cs="宋体"/>
          <w:b/>
          <w:bCs/>
          <w:sz w:val="20"/>
          <w:szCs w:val="20"/>
          <w:lang w:eastAsia="zh-CN"/>
        </w:rPr>
      </w:pPr>
    </w:p>
    <w:p w14:paraId="4D4CBACC" w14:textId="77777777" w:rsidR="006B326C" w:rsidRDefault="006B326C">
      <w:pPr>
        <w:rPr>
          <w:rFonts w:ascii="宋体" w:eastAsia="宋体" w:hAnsi="宋体" w:cs="宋体"/>
          <w:b/>
          <w:bCs/>
          <w:sz w:val="20"/>
          <w:szCs w:val="20"/>
          <w:lang w:eastAsia="zh-CN"/>
        </w:rPr>
      </w:pPr>
    </w:p>
    <w:p w14:paraId="13A7116F" w14:textId="77777777" w:rsidR="006B326C" w:rsidRDefault="006B326C">
      <w:pPr>
        <w:rPr>
          <w:rFonts w:ascii="宋体" w:eastAsia="宋体" w:hAnsi="宋体" w:cs="宋体"/>
          <w:b/>
          <w:bCs/>
          <w:sz w:val="20"/>
          <w:szCs w:val="20"/>
          <w:lang w:eastAsia="zh-CN"/>
        </w:rPr>
      </w:pPr>
    </w:p>
    <w:p w14:paraId="0B548354" w14:textId="77777777" w:rsidR="006B326C" w:rsidRDefault="006B326C">
      <w:pPr>
        <w:rPr>
          <w:rFonts w:ascii="宋体" w:eastAsia="宋体" w:hAnsi="宋体" w:cs="宋体"/>
          <w:b/>
          <w:bCs/>
          <w:sz w:val="20"/>
          <w:szCs w:val="20"/>
          <w:lang w:eastAsia="zh-CN"/>
        </w:rPr>
      </w:pPr>
    </w:p>
    <w:p w14:paraId="443EE33D" w14:textId="77777777" w:rsidR="006B326C" w:rsidRDefault="006B326C">
      <w:pPr>
        <w:rPr>
          <w:rFonts w:ascii="宋体" w:eastAsia="宋体" w:hAnsi="宋体" w:cs="宋体"/>
          <w:b/>
          <w:bCs/>
          <w:sz w:val="20"/>
          <w:szCs w:val="20"/>
          <w:lang w:eastAsia="zh-CN"/>
        </w:rPr>
      </w:pPr>
    </w:p>
    <w:p w14:paraId="3BA07E11" w14:textId="77777777" w:rsidR="006B326C" w:rsidRDefault="006B326C">
      <w:pPr>
        <w:spacing w:before="11"/>
        <w:rPr>
          <w:rFonts w:ascii="宋体" w:eastAsia="宋体" w:hAnsi="宋体" w:cs="宋体"/>
          <w:b/>
          <w:bCs/>
          <w:sz w:val="19"/>
          <w:szCs w:val="19"/>
          <w:lang w:eastAsia="zh-CN"/>
        </w:rPr>
      </w:pPr>
    </w:p>
    <w:p w14:paraId="17112307" w14:textId="77777777" w:rsidR="006B326C" w:rsidRDefault="009B4794">
      <w:pPr>
        <w:spacing w:before="57"/>
        <w:ind w:left="6517"/>
        <w:rPr>
          <w:rFonts w:ascii="宋体" w:eastAsia="宋体" w:hAnsi="宋体" w:cs="宋体"/>
          <w:sz w:val="14"/>
          <w:szCs w:val="14"/>
        </w:rPr>
      </w:pPr>
      <w:r>
        <w:rPr>
          <w:rFonts w:ascii="Times New Roman" w:eastAsia="Times New Roman" w:hAnsi="Times New Roman" w:cs="Times New Roman"/>
          <w:sz w:val="14"/>
          <w:szCs w:val="14"/>
        </w:rPr>
        <w:t>14</w:t>
      </w:r>
      <w:r>
        <w:rPr>
          <w:rFonts w:ascii="宋体" w:eastAsia="宋体" w:hAnsi="宋体" w:cs="宋体"/>
          <w:b/>
          <w:bCs/>
          <w:sz w:val="14"/>
          <w:szCs w:val="14"/>
        </w:rPr>
        <w:t>第16页第13</w:t>
      </w:r>
    </w:p>
    <w:p w14:paraId="077976A6" w14:textId="77777777" w:rsidR="006B326C" w:rsidRDefault="006B326C">
      <w:pPr>
        <w:rPr>
          <w:rFonts w:ascii="宋体" w:eastAsia="宋体" w:hAnsi="宋体" w:cs="宋体"/>
          <w:sz w:val="14"/>
          <w:szCs w:val="14"/>
        </w:rPr>
        <w:sectPr w:rsidR="006B326C">
          <w:headerReference w:type="default" r:id="rId28"/>
          <w:footerReference w:type="default" r:id="rId29"/>
          <w:pgSz w:w="12240" w:h="15840"/>
          <w:pgMar w:top="4160" w:right="920" w:bottom="280" w:left="940" w:header="3767" w:footer="0" w:gutter="0"/>
          <w:cols w:space="720"/>
        </w:sectPr>
      </w:pPr>
    </w:p>
    <w:p w14:paraId="59C96D22" w14:textId="77777777" w:rsidR="006B326C" w:rsidRDefault="006B326C">
      <w:pPr>
        <w:spacing w:before="4"/>
        <w:rPr>
          <w:rFonts w:ascii="宋体" w:eastAsia="宋体" w:hAnsi="宋体" w:cs="宋体"/>
          <w:b/>
          <w:bCs/>
          <w:sz w:val="13"/>
          <w:szCs w:val="13"/>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14:paraId="535D47EF" w14:textId="77777777">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14:paraId="1F6C9F59" w14:textId="77777777"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MOD-027附件1</w:t>
            </w:r>
          </w:p>
          <w:p w14:paraId="2529E5B0" w14:textId="77777777"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涡轮/总督和负载控制或有功功率/频率控制模型周期</w:t>
            </w:r>
          </w:p>
        </w:tc>
      </w:tr>
      <w:tr w:rsidR="006B326C" w14:paraId="1FC75995" w14:textId="77777777">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14:paraId="3C9D821A" w14:textId="77777777" w:rsidR="006B326C" w:rsidRDefault="009B4794">
            <w:pPr>
              <w:pStyle w:val="TableParagraph"/>
              <w:spacing w:before="65"/>
              <w:ind w:left="269"/>
              <w:rPr>
                <w:rFonts w:ascii="宋体" w:eastAsia="宋体" w:hAnsi="宋体" w:cs="宋体"/>
                <w:sz w:val="18"/>
                <w:szCs w:val="18"/>
              </w:rPr>
            </w:pPr>
            <w:proofErr w:type="spellStart"/>
            <w:r>
              <w:rPr>
                <w:rFonts w:ascii="宋体" w:eastAsia="宋体" w:hAnsi="宋体" w:cs="宋体"/>
                <w:b/>
                <w:bCs/>
                <w:w w:val="105"/>
                <w:sz w:val="18"/>
                <w:szCs w:val="18"/>
              </w:rPr>
              <w:t>行号</w:t>
            </w:r>
            <w:proofErr w:type="spellEnd"/>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14:paraId="0194F6F7" w14:textId="77777777" w:rsidR="006B326C" w:rsidRDefault="009B4794">
            <w:pPr>
              <w:pStyle w:val="TableParagraph"/>
              <w:spacing w:before="65"/>
              <w:ind w:left="1260"/>
              <w:rPr>
                <w:rFonts w:ascii="宋体" w:eastAsia="宋体" w:hAnsi="宋体" w:cs="宋体"/>
                <w:sz w:val="18"/>
                <w:szCs w:val="18"/>
              </w:rPr>
            </w:pPr>
            <w:proofErr w:type="spellStart"/>
            <w:r>
              <w:rPr>
                <w:rFonts w:ascii="宋体" w:eastAsia="宋体" w:hAnsi="宋体" w:cs="宋体"/>
                <w:b/>
                <w:bCs/>
                <w:w w:val="105"/>
                <w:sz w:val="18"/>
                <w:szCs w:val="18"/>
              </w:rPr>
              <w:t>核查条件</w:t>
            </w:r>
            <w:proofErr w:type="spellEnd"/>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14:paraId="4AD31B33" w14:textId="77777777" w:rsidR="006B326C" w:rsidRDefault="009B4794">
            <w:pPr>
              <w:pStyle w:val="TableParagraph"/>
              <w:spacing w:before="65"/>
              <w:ind w:left="1"/>
              <w:jc w:val="center"/>
              <w:rPr>
                <w:rFonts w:ascii="宋体" w:eastAsia="宋体" w:hAnsi="宋体" w:cs="宋体"/>
                <w:sz w:val="18"/>
                <w:szCs w:val="18"/>
              </w:rPr>
            </w:pPr>
            <w:proofErr w:type="spellStart"/>
            <w:r>
              <w:rPr>
                <w:rFonts w:ascii="宋体" w:eastAsia="宋体" w:hAnsi="宋体" w:cs="宋体"/>
                <w:b/>
                <w:bCs/>
                <w:w w:val="105"/>
                <w:sz w:val="18"/>
                <w:szCs w:val="18"/>
              </w:rPr>
              <w:t>需要采取的行动</w:t>
            </w:r>
            <w:proofErr w:type="spellEnd"/>
          </w:p>
        </w:tc>
      </w:tr>
      <w:tr w:rsidR="006B326C" w14:paraId="1DF05A9D" w14:textId="77777777">
        <w:trPr>
          <w:trHeight w:hRule="exact" w:val="291"/>
        </w:trPr>
        <w:tc>
          <w:tcPr>
            <w:tcW w:w="906" w:type="dxa"/>
            <w:vMerge w:val="restart"/>
            <w:tcBorders>
              <w:top w:val="single" w:sz="3" w:space="0" w:color="000000"/>
              <w:left w:val="single" w:sz="3" w:space="0" w:color="000000"/>
              <w:right w:val="single" w:sz="3" w:space="0" w:color="000000"/>
            </w:tcBorders>
          </w:tcPr>
          <w:p w14:paraId="3DC47734" w14:textId="77777777" w:rsidR="006B326C" w:rsidRDefault="009B4794">
            <w:pPr>
              <w:pStyle w:val="TableParagraph"/>
              <w:spacing w:before="67"/>
              <w:ind w:left="81"/>
              <w:rPr>
                <w:rFonts w:ascii="宋体" w:eastAsia="宋体" w:hAnsi="宋体" w:cs="宋体"/>
                <w:sz w:val="15"/>
                <w:szCs w:val="15"/>
              </w:rPr>
            </w:pPr>
            <w:r>
              <w:rPr>
                <w:rFonts w:ascii="宋体"/>
                <w:sz w:val="15"/>
              </w:rPr>
              <w:t>7</w:t>
            </w:r>
          </w:p>
        </w:tc>
        <w:tc>
          <w:tcPr>
            <w:tcW w:w="4314" w:type="dxa"/>
            <w:tcBorders>
              <w:top w:val="single" w:sz="3" w:space="0" w:color="000000"/>
              <w:left w:val="single" w:sz="3" w:space="0" w:color="000000"/>
              <w:bottom w:val="nil"/>
              <w:right w:val="single" w:sz="3" w:space="0" w:color="000000"/>
            </w:tcBorders>
          </w:tcPr>
          <w:p w14:paraId="351DEA12" w14:textId="53FF2113" w:rsidR="006B326C" w:rsidRDefault="009B4794">
            <w:pPr>
              <w:pStyle w:val="TableParagraph"/>
              <w:spacing w:before="67"/>
              <w:ind w:left="82"/>
              <w:rPr>
                <w:rFonts w:ascii="宋体" w:eastAsia="宋体" w:hAnsi="宋体" w:cs="宋体"/>
                <w:sz w:val="15"/>
                <w:szCs w:val="15"/>
                <w:lang w:eastAsia="zh-CN"/>
              </w:rPr>
            </w:pPr>
            <w:r>
              <w:rPr>
                <w:rFonts w:ascii="宋体" w:eastAsia="宋体" w:hAnsi="宋体" w:cs="宋体"/>
                <w:w w:val="105"/>
                <w:sz w:val="15"/>
                <w:szCs w:val="15"/>
                <w:lang w:eastAsia="zh-CN"/>
              </w:rPr>
              <w:t>适用</w:t>
            </w:r>
            <w:del w:id="447" w:author="378653276@qq.com" w:date="2021-04-20T22:32:00Z">
              <w:r w:rsidDel="0067247E">
                <w:rPr>
                  <w:rFonts w:ascii="宋体" w:eastAsia="宋体" w:hAnsi="宋体" w:cs="宋体"/>
                  <w:w w:val="105"/>
                  <w:sz w:val="15"/>
                  <w:szCs w:val="15"/>
                  <w:lang w:eastAsia="zh-CN"/>
                </w:rPr>
                <w:delText>单元</w:delText>
              </w:r>
            </w:del>
            <w:ins w:id="448"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不响应频率偏移事件和频率偏移事件(适用</w:t>
            </w:r>
            <w:del w:id="449" w:author="378653276@qq.com" w:date="2021-04-20T22:32:00Z">
              <w:r w:rsidDel="0067247E">
                <w:rPr>
                  <w:rFonts w:ascii="宋体" w:eastAsia="宋体" w:hAnsi="宋体" w:cs="宋体"/>
                  <w:w w:val="105"/>
                  <w:sz w:val="15"/>
                  <w:szCs w:val="15"/>
                  <w:lang w:eastAsia="zh-CN"/>
                </w:rPr>
                <w:delText>单元</w:delText>
              </w:r>
            </w:del>
            <w:ins w:id="450"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不在</w:t>
            </w:r>
          </w:p>
        </w:tc>
        <w:tc>
          <w:tcPr>
            <w:tcW w:w="4942" w:type="dxa"/>
            <w:tcBorders>
              <w:top w:val="single" w:sz="3" w:space="0" w:color="000000"/>
              <w:left w:val="single" w:sz="3" w:space="0" w:color="000000"/>
              <w:bottom w:val="nil"/>
              <w:right w:val="single" w:sz="3" w:space="0" w:color="000000"/>
            </w:tcBorders>
          </w:tcPr>
          <w:p w14:paraId="57A988C2" w14:textId="77777777" w:rsidR="006B326C" w:rsidRDefault="009B4794">
            <w:pPr>
              <w:pStyle w:val="TableParagraph"/>
              <w:spacing w:before="67"/>
              <w:ind w:left="80"/>
              <w:rPr>
                <w:rFonts w:ascii="宋体" w:eastAsia="宋体" w:hAnsi="宋体" w:cs="宋体"/>
                <w:sz w:val="15"/>
                <w:szCs w:val="15"/>
                <w:lang w:eastAsia="zh-CN"/>
              </w:rPr>
            </w:pPr>
            <w:r>
              <w:rPr>
                <w:rFonts w:ascii="宋体" w:eastAsia="宋体" w:hAnsi="宋体" w:cs="宋体"/>
                <w:w w:val="105"/>
                <w:sz w:val="15"/>
                <w:szCs w:val="15"/>
                <w:lang w:eastAsia="zh-CN"/>
              </w:rPr>
              <w:t>要求2得到满足，并就此向传输计划员发出书面声明。</w:t>
            </w:r>
          </w:p>
        </w:tc>
      </w:tr>
      <w:tr w:rsidR="006B326C" w14:paraId="34617423" w14:textId="77777777">
        <w:trPr>
          <w:trHeight w:hRule="exact" w:val="494"/>
        </w:trPr>
        <w:tc>
          <w:tcPr>
            <w:tcW w:w="906" w:type="dxa"/>
            <w:vMerge/>
            <w:tcBorders>
              <w:left w:val="single" w:sz="3" w:space="0" w:color="000000"/>
              <w:right w:val="single" w:sz="3" w:space="0" w:color="000000"/>
            </w:tcBorders>
          </w:tcPr>
          <w:p w14:paraId="28D0EE3C"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72504C49"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sz w:val="15"/>
                <w:szCs w:val="15"/>
                <w:lang w:eastAsia="zh-CN"/>
              </w:rPr>
              <w:t>频率控制模式下工作，除非在正常启动和关闭期间，这将导致</w:t>
            </w:r>
          </w:p>
          <w:p w14:paraId="0D8B7A38" w14:textId="77777777" w:rsidR="006B326C" w:rsidRDefault="009B4794">
            <w:pPr>
              <w:pStyle w:val="TableParagraph"/>
              <w:spacing w:before="4"/>
              <w:ind w:left="82"/>
              <w:rPr>
                <w:rFonts w:ascii="宋体" w:eastAsia="宋体" w:hAnsi="宋体" w:cs="宋体"/>
                <w:sz w:val="15"/>
                <w:szCs w:val="15"/>
              </w:rPr>
            </w:pPr>
            <w:r>
              <w:rPr>
                <w:rFonts w:ascii="宋体" w:eastAsia="宋体" w:hAnsi="宋体" w:cs="宋体"/>
                <w:sz w:val="15"/>
                <w:szCs w:val="15"/>
                <w:lang w:eastAsia="zh-CN"/>
              </w:rPr>
              <w:t xml:space="preserve">涡轮/调速器和负载控制或有功功率/频率控制模式响应。 </w:t>
            </w:r>
            <w:r>
              <w:rPr>
                <w:rFonts w:ascii="宋体" w:eastAsia="宋体" w:hAnsi="宋体" w:cs="宋体"/>
                <w:spacing w:val="30"/>
                <w:sz w:val="15"/>
                <w:szCs w:val="15"/>
                <w:lang w:eastAsia="zh-CN"/>
              </w:rPr>
              <w:t xml:space="preserve"> </w:t>
            </w:r>
            <w:r>
              <w:rPr>
                <w:rFonts w:ascii="宋体" w:eastAsia="宋体" w:hAnsi="宋体" w:cs="宋体"/>
                <w:sz w:val="15"/>
                <w:szCs w:val="15"/>
              </w:rPr>
              <w:t>)；</w:t>
            </w:r>
          </w:p>
        </w:tc>
        <w:tc>
          <w:tcPr>
            <w:tcW w:w="4942" w:type="dxa"/>
            <w:vMerge w:val="restart"/>
            <w:tcBorders>
              <w:top w:val="nil"/>
              <w:left w:val="single" w:sz="3" w:space="0" w:color="000000"/>
              <w:right w:val="single" w:sz="3" w:space="0" w:color="000000"/>
            </w:tcBorders>
          </w:tcPr>
          <w:p w14:paraId="3ADC66D3" w14:textId="7DA4AE17" w:rsidR="006B326C" w:rsidRDefault="009B4794">
            <w:pPr>
              <w:pStyle w:val="TableParagraph"/>
              <w:spacing w:before="73" w:line="244" w:lineRule="auto"/>
              <w:ind w:left="80" w:right="498"/>
              <w:rPr>
                <w:rFonts w:ascii="宋体" w:eastAsia="宋体" w:hAnsi="宋体" w:cs="宋体"/>
                <w:sz w:val="15"/>
                <w:szCs w:val="15"/>
                <w:lang w:eastAsia="zh-CN"/>
              </w:rPr>
            </w:pPr>
            <w:r>
              <w:rPr>
                <w:rFonts w:ascii="宋体" w:eastAsia="宋体" w:hAnsi="宋体" w:cs="宋体"/>
                <w:sz w:val="15"/>
                <w:szCs w:val="15"/>
                <w:lang w:eastAsia="zh-CN"/>
              </w:rPr>
              <w:t>只有在建立了用于连接操作的响应控制模式操作时，才能根据第</w:t>
            </w:r>
            <w:r>
              <w:rPr>
                <w:rFonts w:ascii="宋体" w:eastAsia="宋体" w:hAnsi="宋体" w:cs="宋体"/>
                <w:spacing w:val="63"/>
                <w:sz w:val="15"/>
                <w:szCs w:val="15"/>
                <w:lang w:eastAsia="zh-CN"/>
              </w:rPr>
              <w:t xml:space="preserve"> </w:t>
            </w:r>
            <w:r>
              <w:rPr>
                <w:rFonts w:ascii="宋体" w:eastAsia="宋体" w:hAnsi="宋体" w:cs="宋体"/>
                <w:w w:val="105"/>
                <w:sz w:val="15"/>
                <w:szCs w:val="15"/>
                <w:lang w:eastAsia="zh-CN"/>
              </w:rPr>
              <w:t>4行中为“新生成</w:t>
            </w:r>
            <w:del w:id="451" w:author="378653276@qq.com" w:date="2021-04-20T22:32:00Z">
              <w:r w:rsidDel="0067247E">
                <w:rPr>
                  <w:rFonts w:ascii="宋体" w:eastAsia="宋体" w:hAnsi="宋体" w:cs="宋体"/>
                  <w:w w:val="105"/>
                  <w:sz w:val="15"/>
                  <w:szCs w:val="15"/>
                  <w:lang w:eastAsia="zh-CN"/>
                </w:rPr>
                <w:delText>单元</w:delText>
              </w:r>
            </w:del>
            <w:ins w:id="452"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”（或新设备）指定的周期进行验证。</w:t>
            </w:r>
          </w:p>
        </w:tc>
      </w:tr>
      <w:tr w:rsidR="006B326C" w14:paraId="27E1B02A" w14:textId="77777777">
        <w:trPr>
          <w:trHeight w:hRule="exact" w:val="247"/>
        </w:trPr>
        <w:tc>
          <w:tcPr>
            <w:tcW w:w="906" w:type="dxa"/>
            <w:vMerge/>
            <w:tcBorders>
              <w:left w:val="single" w:sz="3" w:space="0" w:color="000000"/>
              <w:right w:val="single" w:sz="3" w:space="0" w:color="000000"/>
            </w:tcBorders>
          </w:tcPr>
          <w:p w14:paraId="19B12122"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3B50D497" w14:textId="77777777" w:rsidR="006B326C" w:rsidRDefault="009B4794">
            <w:pPr>
              <w:pStyle w:val="TableParagraph"/>
              <w:spacing w:line="178" w:lineRule="exact"/>
              <w:ind w:left="82"/>
              <w:rPr>
                <w:rFonts w:ascii="宋体" w:eastAsia="宋体" w:hAnsi="宋体" w:cs="宋体"/>
                <w:sz w:val="15"/>
                <w:szCs w:val="15"/>
              </w:rPr>
            </w:pPr>
            <w:proofErr w:type="spellStart"/>
            <w:r>
              <w:rPr>
                <w:rFonts w:ascii="宋体" w:eastAsia="宋体" w:hAnsi="宋体" w:cs="宋体"/>
                <w:w w:val="105"/>
                <w:sz w:val="15"/>
                <w:szCs w:val="15"/>
              </w:rPr>
              <w:t>或者</w:t>
            </w:r>
            <w:proofErr w:type="spellEnd"/>
          </w:p>
        </w:tc>
        <w:tc>
          <w:tcPr>
            <w:tcW w:w="4942" w:type="dxa"/>
            <w:vMerge/>
            <w:tcBorders>
              <w:left w:val="single" w:sz="3" w:space="0" w:color="000000"/>
              <w:right w:val="single" w:sz="3" w:space="0" w:color="000000"/>
            </w:tcBorders>
          </w:tcPr>
          <w:p w14:paraId="26F88A63" w14:textId="77777777" w:rsidR="006B326C" w:rsidRDefault="006B326C"/>
        </w:tc>
      </w:tr>
      <w:tr w:rsidR="006B326C" w14:paraId="5BC0BD33" w14:textId="77777777">
        <w:trPr>
          <w:trHeight w:hRule="exact" w:val="246"/>
        </w:trPr>
        <w:tc>
          <w:tcPr>
            <w:tcW w:w="906" w:type="dxa"/>
            <w:vMerge/>
            <w:tcBorders>
              <w:left w:val="single" w:sz="3" w:space="0" w:color="000000"/>
              <w:right w:val="single" w:sz="3" w:space="0" w:color="000000"/>
            </w:tcBorders>
          </w:tcPr>
          <w:p w14:paraId="182FF794" w14:textId="77777777" w:rsidR="006B326C" w:rsidRDefault="006B326C"/>
        </w:tc>
        <w:tc>
          <w:tcPr>
            <w:tcW w:w="4314" w:type="dxa"/>
            <w:tcBorders>
              <w:top w:val="nil"/>
              <w:left w:val="single" w:sz="3" w:space="0" w:color="000000"/>
              <w:bottom w:val="nil"/>
              <w:right w:val="single" w:sz="3" w:space="0" w:color="000000"/>
            </w:tcBorders>
          </w:tcPr>
          <w:p w14:paraId="0339A4B6" w14:textId="77777777" w:rsidR="006B326C" w:rsidRDefault="009B4794">
            <w:pPr>
              <w:pStyle w:val="TableParagraph"/>
              <w:spacing w:before="26"/>
              <w:ind w:left="82"/>
              <w:rPr>
                <w:rFonts w:ascii="宋体" w:eastAsia="宋体" w:hAnsi="宋体" w:cs="宋体"/>
                <w:sz w:val="15"/>
                <w:szCs w:val="15"/>
                <w:lang w:eastAsia="zh-CN"/>
              </w:rPr>
            </w:pPr>
            <w:r>
              <w:rPr>
                <w:rFonts w:ascii="宋体" w:eastAsia="宋体" w:hAnsi="宋体" w:cs="宋体"/>
                <w:sz w:val="15"/>
                <w:szCs w:val="15"/>
                <w:lang w:eastAsia="zh-CN"/>
              </w:rPr>
              <w:t>适用单位要么没有安装频率控制系统，要么有禁用频率控制系</w:t>
            </w:r>
          </w:p>
        </w:tc>
        <w:tc>
          <w:tcPr>
            <w:tcW w:w="4942" w:type="dxa"/>
            <w:vMerge/>
            <w:tcBorders>
              <w:left w:val="single" w:sz="3" w:space="0" w:color="000000"/>
              <w:right w:val="single" w:sz="3" w:space="0" w:color="000000"/>
            </w:tcBorders>
          </w:tcPr>
          <w:p w14:paraId="55709995" w14:textId="77777777" w:rsidR="006B326C" w:rsidRDefault="006B326C">
            <w:pPr>
              <w:rPr>
                <w:lang w:eastAsia="zh-CN"/>
              </w:rPr>
            </w:pPr>
          </w:p>
        </w:tc>
      </w:tr>
      <w:tr w:rsidR="006B326C" w14:paraId="2848AA01" w14:textId="77777777">
        <w:trPr>
          <w:trHeight w:hRule="exact" w:val="247"/>
        </w:trPr>
        <w:tc>
          <w:tcPr>
            <w:tcW w:w="906" w:type="dxa"/>
            <w:vMerge/>
            <w:tcBorders>
              <w:left w:val="single" w:sz="3" w:space="0" w:color="000000"/>
              <w:right w:val="single" w:sz="3" w:space="0" w:color="000000"/>
            </w:tcBorders>
          </w:tcPr>
          <w:p w14:paraId="0C2736BB"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576B584F"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统。</w:t>
            </w:r>
          </w:p>
        </w:tc>
        <w:tc>
          <w:tcPr>
            <w:tcW w:w="4942" w:type="dxa"/>
            <w:vMerge/>
            <w:tcBorders>
              <w:left w:val="single" w:sz="3" w:space="0" w:color="000000"/>
              <w:right w:val="single" w:sz="3" w:space="0" w:color="000000"/>
            </w:tcBorders>
          </w:tcPr>
          <w:p w14:paraId="4C27A744" w14:textId="77777777" w:rsidR="006B326C" w:rsidRDefault="006B326C"/>
        </w:tc>
      </w:tr>
      <w:tr w:rsidR="006B326C" w14:paraId="46D9E381" w14:textId="77777777">
        <w:trPr>
          <w:trHeight w:hRule="exact" w:val="549"/>
        </w:trPr>
        <w:tc>
          <w:tcPr>
            <w:tcW w:w="906" w:type="dxa"/>
            <w:vMerge/>
            <w:tcBorders>
              <w:left w:val="single" w:sz="3" w:space="0" w:color="000000"/>
              <w:bottom w:val="single" w:sz="3" w:space="0" w:color="000000"/>
              <w:right w:val="single" w:sz="3" w:space="0" w:color="000000"/>
            </w:tcBorders>
          </w:tcPr>
          <w:p w14:paraId="06AEBB17" w14:textId="77777777" w:rsidR="006B326C" w:rsidRDefault="006B326C"/>
        </w:tc>
        <w:tc>
          <w:tcPr>
            <w:tcW w:w="4314" w:type="dxa"/>
            <w:tcBorders>
              <w:top w:val="nil"/>
              <w:left w:val="single" w:sz="3" w:space="0" w:color="000000"/>
              <w:bottom w:val="single" w:sz="3" w:space="0" w:color="000000"/>
              <w:right w:val="single" w:sz="3" w:space="0" w:color="000000"/>
            </w:tcBorders>
          </w:tcPr>
          <w:p w14:paraId="784C02D8" w14:textId="77777777" w:rsidR="006B326C" w:rsidRDefault="009B4794">
            <w:pPr>
              <w:pStyle w:val="TableParagraph"/>
              <w:spacing w:before="27"/>
              <w:ind w:left="82"/>
              <w:rPr>
                <w:rFonts w:ascii="宋体" w:eastAsia="宋体" w:hAnsi="宋体" w:cs="宋体"/>
                <w:sz w:val="15"/>
                <w:szCs w:val="15"/>
              </w:rPr>
            </w:pPr>
            <w:r>
              <w:rPr>
                <w:rFonts w:ascii="宋体" w:eastAsia="宋体" w:hAnsi="宋体" w:cs="宋体"/>
                <w:w w:val="105"/>
                <w:sz w:val="15"/>
                <w:szCs w:val="15"/>
              </w:rPr>
              <w:t>(要求R2)</w:t>
            </w:r>
          </w:p>
        </w:tc>
        <w:tc>
          <w:tcPr>
            <w:tcW w:w="4942" w:type="dxa"/>
            <w:vMerge/>
            <w:tcBorders>
              <w:left w:val="single" w:sz="3" w:space="0" w:color="000000"/>
              <w:bottom w:val="single" w:sz="3" w:space="0" w:color="000000"/>
              <w:right w:val="single" w:sz="3" w:space="0" w:color="000000"/>
            </w:tcBorders>
          </w:tcPr>
          <w:p w14:paraId="17162017" w14:textId="77777777" w:rsidR="006B326C" w:rsidRDefault="006B326C"/>
        </w:tc>
      </w:tr>
      <w:tr w:rsidR="006B326C" w14:paraId="74A4AAB6" w14:textId="77777777">
        <w:trPr>
          <w:trHeight w:hRule="exact" w:val="290"/>
        </w:trPr>
        <w:tc>
          <w:tcPr>
            <w:tcW w:w="906" w:type="dxa"/>
            <w:vMerge w:val="restart"/>
            <w:tcBorders>
              <w:top w:val="single" w:sz="3" w:space="0" w:color="000000"/>
              <w:left w:val="single" w:sz="3" w:space="0" w:color="000000"/>
              <w:right w:val="single" w:sz="3" w:space="0" w:color="000000"/>
            </w:tcBorders>
          </w:tcPr>
          <w:p w14:paraId="2FF99AD7" w14:textId="77777777" w:rsidR="006B326C" w:rsidRDefault="009B4794">
            <w:pPr>
              <w:pStyle w:val="TableParagraph"/>
              <w:spacing w:before="66"/>
              <w:ind w:left="81"/>
              <w:rPr>
                <w:rFonts w:ascii="宋体" w:eastAsia="宋体" w:hAnsi="宋体" w:cs="宋体"/>
                <w:sz w:val="15"/>
                <w:szCs w:val="15"/>
              </w:rPr>
            </w:pPr>
            <w:r>
              <w:rPr>
                <w:rFonts w:ascii="宋体"/>
                <w:sz w:val="15"/>
              </w:rPr>
              <w:t>8</w:t>
            </w:r>
          </w:p>
        </w:tc>
        <w:tc>
          <w:tcPr>
            <w:tcW w:w="4314" w:type="dxa"/>
            <w:tcBorders>
              <w:top w:val="single" w:sz="3" w:space="0" w:color="000000"/>
              <w:left w:val="single" w:sz="3" w:space="0" w:color="000000"/>
              <w:bottom w:val="nil"/>
              <w:right w:val="single" w:sz="3" w:space="0" w:color="000000"/>
            </w:tcBorders>
          </w:tcPr>
          <w:p w14:paraId="15B5EED1" w14:textId="77777777" w:rsidR="006B326C" w:rsidRDefault="009B4794">
            <w:pPr>
              <w:pStyle w:val="TableParagraph"/>
              <w:spacing w:before="66"/>
              <w:ind w:left="82"/>
              <w:rPr>
                <w:rFonts w:ascii="宋体" w:eastAsia="宋体" w:hAnsi="宋体" w:cs="宋体"/>
                <w:sz w:val="15"/>
                <w:szCs w:val="15"/>
                <w:lang w:eastAsia="zh-CN"/>
              </w:rPr>
            </w:pPr>
            <w:r>
              <w:rPr>
                <w:rFonts w:ascii="宋体" w:eastAsia="宋体" w:hAnsi="宋体" w:cs="宋体"/>
                <w:spacing w:val="2"/>
                <w:w w:val="105"/>
                <w:sz w:val="15"/>
                <w:szCs w:val="15"/>
                <w:lang w:eastAsia="zh-CN"/>
              </w:rPr>
              <w:t>现有适用单位最近三个历年的现有平均净容量系数为5%或以</w:t>
            </w:r>
          </w:p>
        </w:tc>
        <w:tc>
          <w:tcPr>
            <w:tcW w:w="4942" w:type="dxa"/>
            <w:tcBorders>
              <w:top w:val="single" w:sz="3" w:space="0" w:color="000000"/>
              <w:left w:val="single" w:sz="3" w:space="0" w:color="000000"/>
              <w:bottom w:val="nil"/>
              <w:right w:val="single" w:sz="3" w:space="0" w:color="000000"/>
            </w:tcBorders>
          </w:tcPr>
          <w:p w14:paraId="7F97910D" w14:textId="77777777" w:rsidR="006B326C" w:rsidRDefault="009B4794">
            <w:pPr>
              <w:pStyle w:val="TableParagraph"/>
              <w:spacing w:before="66"/>
              <w:ind w:left="80"/>
              <w:rPr>
                <w:rFonts w:ascii="宋体" w:eastAsia="宋体" w:hAnsi="宋体" w:cs="宋体"/>
                <w:sz w:val="15"/>
                <w:szCs w:val="15"/>
                <w:lang w:eastAsia="zh-CN"/>
              </w:rPr>
            </w:pPr>
            <w:r>
              <w:rPr>
                <w:rFonts w:ascii="宋体" w:eastAsia="宋体" w:hAnsi="宋体" w:cs="宋体"/>
                <w:w w:val="105"/>
                <w:sz w:val="15"/>
                <w:szCs w:val="15"/>
                <w:lang w:eastAsia="zh-CN"/>
              </w:rPr>
              <w:t>要求2得到满足，并就此向传输计划员发出书面声明。</w:t>
            </w:r>
          </w:p>
        </w:tc>
      </w:tr>
      <w:tr w:rsidR="006B326C" w14:paraId="6F41F95C" w14:textId="77777777">
        <w:trPr>
          <w:trHeight w:hRule="exact" w:val="292"/>
        </w:trPr>
        <w:tc>
          <w:tcPr>
            <w:tcW w:w="906" w:type="dxa"/>
            <w:vMerge/>
            <w:tcBorders>
              <w:left w:val="single" w:sz="3" w:space="0" w:color="000000"/>
              <w:right w:val="single" w:sz="3" w:space="0" w:color="000000"/>
            </w:tcBorders>
          </w:tcPr>
          <w:p w14:paraId="6C360638" w14:textId="77777777" w:rsidR="006B326C" w:rsidRDefault="006B326C">
            <w:pPr>
              <w:rPr>
                <w:lang w:eastAsia="zh-CN"/>
              </w:rPr>
            </w:pPr>
          </w:p>
        </w:tc>
        <w:tc>
          <w:tcPr>
            <w:tcW w:w="4314" w:type="dxa"/>
            <w:tcBorders>
              <w:top w:val="nil"/>
              <w:left w:val="single" w:sz="3" w:space="0" w:color="000000"/>
              <w:bottom w:val="nil"/>
              <w:right w:val="single" w:sz="3" w:space="0" w:color="000000"/>
            </w:tcBorders>
          </w:tcPr>
          <w:p w14:paraId="6F998728"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下，从1月1日起至12月31日止。</w:t>
            </w:r>
          </w:p>
        </w:tc>
        <w:tc>
          <w:tcPr>
            <w:tcW w:w="4942" w:type="dxa"/>
            <w:tcBorders>
              <w:top w:val="nil"/>
              <w:left w:val="single" w:sz="3" w:space="0" w:color="000000"/>
              <w:bottom w:val="nil"/>
              <w:right w:val="single" w:sz="3" w:space="0" w:color="000000"/>
            </w:tcBorders>
          </w:tcPr>
          <w:p w14:paraId="6FE2EA43" w14:textId="77777777" w:rsidR="006B326C" w:rsidRDefault="009B4794">
            <w:pPr>
              <w:pStyle w:val="TableParagraph"/>
              <w:spacing w:before="73"/>
              <w:ind w:left="80"/>
              <w:rPr>
                <w:rFonts w:ascii="宋体" w:eastAsia="宋体" w:hAnsi="宋体" w:cs="宋体"/>
                <w:sz w:val="15"/>
                <w:szCs w:val="15"/>
                <w:lang w:eastAsia="zh-CN"/>
              </w:rPr>
            </w:pPr>
            <w:r>
              <w:rPr>
                <w:rFonts w:ascii="宋体" w:eastAsia="宋体" w:hAnsi="宋体" w:cs="宋体"/>
                <w:w w:val="105"/>
                <w:sz w:val="15"/>
                <w:szCs w:val="15"/>
                <w:lang w:eastAsia="zh-CN"/>
              </w:rPr>
              <w:t>在这10个日历年的时间框架结束时，可以审查目前的平均三年净能力</w:t>
            </w:r>
          </w:p>
        </w:tc>
      </w:tr>
      <w:tr w:rsidR="006B326C" w14:paraId="37E7D4CF" w14:textId="77777777">
        <w:trPr>
          <w:trHeight w:hRule="exact" w:val="201"/>
        </w:trPr>
        <w:tc>
          <w:tcPr>
            <w:tcW w:w="906" w:type="dxa"/>
            <w:vMerge/>
            <w:tcBorders>
              <w:left w:val="single" w:sz="3" w:space="0" w:color="000000"/>
              <w:right w:val="single" w:sz="3" w:space="0" w:color="000000"/>
            </w:tcBorders>
          </w:tcPr>
          <w:p w14:paraId="51082359" w14:textId="77777777" w:rsidR="006B326C" w:rsidRDefault="006B326C">
            <w:pPr>
              <w:rPr>
                <w:lang w:eastAsia="zh-CN"/>
              </w:rPr>
            </w:pPr>
          </w:p>
        </w:tc>
        <w:tc>
          <w:tcPr>
            <w:tcW w:w="4314" w:type="dxa"/>
            <w:vMerge w:val="restart"/>
            <w:tcBorders>
              <w:top w:val="nil"/>
              <w:left w:val="single" w:sz="3" w:space="0" w:color="000000"/>
              <w:right w:val="single" w:sz="3" w:space="0" w:color="000000"/>
            </w:tcBorders>
          </w:tcPr>
          <w:p w14:paraId="404100F2" w14:textId="77777777" w:rsidR="006B326C" w:rsidRDefault="009B4794">
            <w:pPr>
              <w:pStyle w:val="TableParagraph"/>
              <w:spacing w:line="176" w:lineRule="exact"/>
              <w:ind w:left="54"/>
              <w:rPr>
                <w:rFonts w:ascii="宋体" w:eastAsia="宋体" w:hAnsi="宋体" w:cs="宋体"/>
                <w:sz w:val="15"/>
                <w:szCs w:val="15"/>
              </w:rPr>
            </w:pPr>
            <w:r>
              <w:rPr>
                <w:rFonts w:ascii="宋体" w:eastAsia="宋体" w:hAnsi="宋体" w:cs="宋体"/>
                <w:w w:val="105"/>
                <w:sz w:val="15"/>
                <w:szCs w:val="15"/>
              </w:rPr>
              <w:t>(要求R2)</w:t>
            </w:r>
          </w:p>
        </w:tc>
        <w:tc>
          <w:tcPr>
            <w:tcW w:w="4942" w:type="dxa"/>
            <w:tcBorders>
              <w:top w:val="nil"/>
              <w:left w:val="single" w:sz="3" w:space="0" w:color="000000"/>
              <w:bottom w:val="nil"/>
              <w:right w:val="single" w:sz="3" w:space="0" w:color="000000"/>
            </w:tcBorders>
          </w:tcPr>
          <w:p w14:paraId="18CE282C"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系数（8、9和10年），以确定是否可以在下一个10个日历年期间宣布</w:t>
            </w:r>
          </w:p>
        </w:tc>
      </w:tr>
      <w:tr w:rsidR="006B326C" w14:paraId="3BBB90AD" w14:textId="77777777">
        <w:trPr>
          <w:trHeight w:hRule="exact" w:val="200"/>
        </w:trPr>
        <w:tc>
          <w:tcPr>
            <w:tcW w:w="906" w:type="dxa"/>
            <w:vMerge/>
            <w:tcBorders>
              <w:left w:val="single" w:sz="3" w:space="0" w:color="000000"/>
              <w:right w:val="single" w:sz="3" w:space="0" w:color="000000"/>
            </w:tcBorders>
          </w:tcPr>
          <w:p w14:paraId="53DBE536" w14:textId="77777777" w:rsidR="006B326C" w:rsidRDefault="006B326C">
            <w:pPr>
              <w:rPr>
                <w:lang w:eastAsia="zh-CN"/>
              </w:rPr>
            </w:pPr>
          </w:p>
        </w:tc>
        <w:tc>
          <w:tcPr>
            <w:tcW w:w="4314" w:type="dxa"/>
            <w:vMerge/>
            <w:tcBorders>
              <w:left w:val="single" w:sz="3" w:space="0" w:color="000000"/>
              <w:right w:val="single" w:sz="3" w:space="0" w:color="000000"/>
            </w:tcBorders>
          </w:tcPr>
          <w:p w14:paraId="35F5248E" w14:textId="77777777" w:rsidR="006B326C" w:rsidRDefault="006B326C">
            <w:pPr>
              <w:rPr>
                <w:lang w:eastAsia="zh-CN"/>
              </w:rPr>
            </w:pPr>
          </w:p>
        </w:tc>
        <w:tc>
          <w:tcPr>
            <w:tcW w:w="4942" w:type="dxa"/>
            <w:tcBorders>
              <w:top w:val="nil"/>
              <w:left w:val="single" w:sz="3" w:space="0" w:color="000000"/>
              <w:bottom w:val="nil"/>
              <w:right w:val="single" w:sz="3" w:space="0" w:color="000000"/>
            </w:tcBorders>
          </w:tcPr>
          <w:p w14:paraId="1888308F"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sz w:val="15"/>
                <w:szCs w:val="15"/>
                <w:lang w:eastAsia="zh-CN"/>
              </w:rPr>
              <w:t xml:space="preserve">能力系数豁免。 </w:t>
            </w:r>
            <w:r>
              <w:rPr>
                <w:rFonts w:ascii="宋体" w:eastAsia="宋体" w:hAnsi="宋体" w:cs="宋体"/>
                <w:spacing w:val="44"/>
                <w:sz w:val="15"/>
                <w:szCs w:val="15"/>
                <w:lang w:eastAsia="zh-CN"/>
              </w:rPr>
              <w:t xml:space="preserve"> </w:t>
            </w:r>
            <w:r>
              <w:rPr>
                <w:rFonts w:ascii="宋体" w:eastAsia="宋体" w:hAnsi="宋体" w:cs="宋体"/>
                <w:sz w:val="15"/>
                <w:szCs w:val="15"/>
                <w:lang w:eastAsia="zh-CN"/>
              </w:rPr>
              <w:t>如果没有资格获得容量因子豁免，则模型验证必须在</w:t>
            </w:r>
          </w:p>
        </w:tc>
      </w:tr>
      <w:tr w:rsidR="006B326C" w14:paraId="35D079FF" w14:textId="77777777">
        <w:trPr>
          <w:trHeight w:hRule="exact" w:val="247"/>
        </w:trPr>
        <w:tc>
          <w:tcPr>
            <w:tcW w:w="906" w:type="dxa"/>
            <w:vMerge/>
            <w:tcBorders>
              <w:left w:val="single" w:sz="3" w:space="0" w:color="000000"/>
              <w:right w:val="single" w:sz="3" w:space="0" w:color="000000"/>
            </w:tcBorders>
          </w:tcPr>
          <w:p w14:paraId="25AA1591" w14:textId="77777777" w:rsidR="006B326C" w:rsidRDefault="006B326C">
            <w:pPr>
              <w:rPr>
                <w:lang w:eastAsia="zh-CN"/>
              </w:rPr>
            </w:pPr>
          </w:p>
        </w:tc>
        <w:tc>
          <w:tcPr>
            <w:tcW w:w="4314" w:type="dxa"/>
            <w:vMerge/>
            <w:tcBorders>
              <w:left w:val="single" w:sz="3" w:space="0" w:color="000000"/>
              <w:right w:val="single" w:sz="3" w:space="0" w:color="000000"/>
            </w:tcBorders>
          </w:tcPr>
          <w:p w14:paraId="090A118E" w14:textId="77777777" w:rsidR="006B326C" w:rsidRDefault="006B326C">
            <w:pPr>
              <w:rPr>
                <w:lang w:eastAsia="zh-CN"/>
              </w:rPr>
            </w:pPr>
          </w:p>
        </w:tc>
        <w:tc>
          <w:tcPr>
            <w:tcW w:w="4942" w:type="dxa"/>
            <w:tcBorders>
              <w:top w:val="nil"/>
              <w:left w:val="single" w:sz="3" w:space="0" w:color="000000"/>
              <w:bottom w:val="nil"/>
              <w:right w:val="single" w:sz="3" w:space="0" w:color="000000"/>
            </w:tcBorders>
          </w:tcPr>
          <w:p w14:paraId="625018B3"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容量因子豁免到期之日起365个日历日内完成。</w:t>
            </w:r>
          </w:p>
        </w:tc>
      </w:tr>
      <w:tr w:rsidR="006B326C" w14:paraId="0FF93801" w14:textId="77777777">
        <w:trPr>
          <w:trHeight w:hRule="exact" w:val="248"/>
        </w:trPr>
        <w:tc>
          <w:tcPr>
            <w:tcW w:w="906" w:type="dxa"/>
            <w:vMerge/>
            <w:tcBorders>
              <w:left w:val="single" w:sz="3" w:space="0" w:color="000000"/>
              <w:right w:val="single" w:sz="3" w:space="0" w:color="000000"/>
            </w:tcBorders>
          </w:tcPr>
          <w:p w14:paraId="19E505DA" w14:textId="77777777" w:rsidR="006B326C" w:rsidRDefault="006B326C">
            <w:pPr>
              <w:rPr>
                <w:lang w:eastAsia="zh-CN"/>
              </w:rPr>
            </w:pPr>
          </w:p>
        </w:tc>
        <w:tc>
          <w:tcPr>
            <w:tcW w:w="4314" w:type="dxa"/>
            <w:vMerge/>
            <w:tcBorders>
              <w:left w:val="single" w:sz="3" w:space="0" w:color="000000"/>
              <w:right w:val="single" w:sz="3" w:space="0" w:color="000000"/>
            </w:tcBorders>
          </w:tcPr>
          <w:p w14:paraId="021E4A5A" w14:textId="77777777" w:rsidR="006B326C" w:rsidRDefault="006B326C">
            <w:pPr>
              <w:rPr>
                <w:lang w:eastAsia="zh-CN"/>
              </w:rPr>
            </w:pPr>
          </w:p>
        </w:tc>
        <w:tc>
          <w:tcPr>
            <w:tcW w:w="4942" w:type="dxa"/>
            <w:tcBorders>
              <w:top w:val="nil"/>
              <w:left w:val="single" w:sz="3" w:space="0" w:color="000000"/>
              <w:bottom w:val="nil"/>
              <w:right w:val="single" w:sz="3" w:space="0" w:color="000000"/>
            </w:tcBorders>
          </w:tcPr>
          <w:p w14:paraId="5F16FD1D" w14:textId="77777777" w:rsidR="006B326C" w:rsidRDefault="009B4794">
            <w:pPr>
              <w:pStyle w:val="TableParagraph"/>
              <w:spacing w:before="27"/>
              <w:ind w:left="80"/>
              <w:rPr>
                <w:rFonts w:ascii="宋体" w:eastAsia="宋体" w:hAnsi="宋体" w:cs="宋体"/>
                <w:sz w:val="15"/>
                <w:szCs w:val="15"/>
                <w:lang w:eastAsia="zh-CN"/>
              </w:rPr>
            </w:pPr>
            <w:r>
              <w:rPr>
                <w:rFonts w:ascii="宋体" w:eastAsia="宋体" w:hAnsi="宋体" w:cs="宋体"/>
                <w:w w:val="105"/>
                <w:sz w:val="15"/>
                <w:szCs w:val="15"/>
                <w:lang w:eastAsia="zh-CN"/>
              </w:rPr>
              <w:t>关于净容量系数的定义，请参阅NERC网站上的GADS数据报告说明附录</w:t>
            </w:r>
          </w:p>
        </w:tc>
      </w:tr>
      <w:tr w:rsidR="006B326C" w14:paraId="593CD547" w14:textId="77777777">
        <w:trPr>
          <w:trHeight w:hRule="exact" w:val="678"/>
        </w:trPr>
        <w:tc>
          <w:tcPr>
            <w:tcW w:w="906" w:type="dxa"/>
            <w:vMerge/>
            <w:tcBorders>
              <w:left w:val="single" w:sz="3" w:space="0" w:color="000000"/>
              <w:bottom w:val="single" w:sz="3" w:space="0" w:color="000000"/>
              <w:right w:val="single" w:sz="3" w:space="0" w:color="000000"/>
            </w:tcBorders>
          </w:tcPr>
          <w:p w14:paraId="66E62925" w14:textId="77777777" w:rsidR="006B326C" w:rsidRDefault="006B326C">
            <w:pPr>
              <w:rPr>
                <w:lang w:eastAsia="zh-CN"/>
              </w:rPr>
            </w:pPr>
          </w:p>
        </w:tc>
        <w:tc>
          <w:tcPr>
            <w:tcW w:w="4314" w:type="dxa"/>
            <w:vMerge/>
            <w:tcBorders>
              <w:left w:val="single" w:sz="3" w:space="0" w:color="000000"/>
              <w:bottom w:val="single" w:sz="3" w:space="0" w:color="000000"/>
              <w:right w:val="single" w:sz="3" w:space="0" w:color="000000"/>
            </w:tcBorders>
          </w:tcPr>
          <w:p w14:paraId="26C565C8" w14:textId="77777777" w:rsidR="006B326C" w:rsidRDefault="006B326C">
            <w:pPr>
              <w:rPr>
                <w:lang w:eastAsia="zh-CN"/>
              </w:rPr>
            </w:pPr>
          </w:p>
        </w:tc>
        <w:tc>
          <w:tcPr>
            <w:tcW w:w="4942" w:type="dxa"/>
            <w:tcBorders>
              <w:top w:val="nil"/>
              <w:left w:val="single" w:sz="3" w:space="0" w:color="000000"/>
              <w:bottom w:val="single" w:sz="3" w:space="0" w:color="000000"/>
              <w:right w:val="single" w:sz="3" w:space="0" w:color="000000"/>
            </w:tcBorders>
          </w:tcPr>
          <w:p w14:paraId="7DDE6E5D" w14:textId="77777777"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F。</w:t>
            </w:r>
          </w:p>
        </w:tc>
      </w:tr>
    </w:tbl>
    <w:p w14:paraId="0DCEE96D" w14:textId="77777777" w:rsidR="006B326C" w:rsidRDefault="006B326C">
      <w:pPr>
        <w:rPr>
          <w:rFonts w:ascii="宋体" w:eastAsia="宋体" w:hAnsi="宋体" w:cs="宋体"/>
          <w:b/>
          <w:bCs/>
          <w:sz w:val="20"/>
          <w:szCs w:val="20"/>
        </w:rPr>
      </w:pPr>
    </w:p>
    <w:p w14:paraId="55DDABE6" w14:textId="77777777" w:rsidR="006B326C" w:rsidRDefault="006B326C">
      <w:pPr>
        <w:rPr>
          <w:rFonts w:ascii="宋体" w:eastAsia="宋体" w:hAnsi="宋体" w:cs="宋体"/>
          <w:b/>
          <w:bCs/>
          <w:sz w:val="20"/>
          <w:szCs w:val="20"/>
        </w:rPr>
      </w:pPr>
    </w:p>
    <w:p w14:paraId="34188453" w14:textId="77777777" w:rsidR="006B326C" w:rsidRDefault="006B326C">
      <w:pPr>
        <w:rPr>
          <w:rFonts w:ascii="宋体" w:eastAsia="宋体" w:hAnsi="宋体" w:cs="宋体"/>
          <w:b/>
          <w:bCs/>
          <w:sz w:val="20"/>
          <w:szCs w:val="20"/>
        </w:rPr>
      </w:pPr>
    </w:p>
    <w:p w14:paraId="2B9941F7" w14:textId="77777777" w:rsidR="006B326C" w:rsidRDefault="006B326C">
      <w:pPr>
        <w:rPr>
          <w:rFonts w:ascii="宋体" w:eastAsia="宋体" w:hAnsi="宋体" w:cs="宋体"/>
          <w:b/>
          <w:bCs/>
          <w:sz w:val="20"/>
          <w:szCs w:val="20"/>
        </w:rPr>
      </w:pPr>
    </w:p>
    <w:p w14:paraId="31846418" w14:textId="77777777" w:rsidR="006B326C" w:rsidRDefault="006B326C">
      <w:pPr>
        <w:rPr>
          <w:rFonts w:ascii="宋体" w:eastAsia="宋体" w:hAnsi="宋体" w:cs="宋体"/>
          <w:b/>
          <w:bCs/>
          <w:sz w:val="20"/>
          <w:szCs w:val="20"/>
        </w:rPr>
      </w:pPr>
    </w:p>
    <w:p w14:paraId="3F00AB82" w14:textId="77777777" w:rsidR="006B326C" w:rsidRDefault="006B326C">
      <w:pPr>
        <w:rPr>
          <w:rFonts w:ascii="宋体" w:eastAsia="宋体" w:hAnsi="宋体" w:cs="宋体"/>
          <w:b/>
          <w:bCs/>
          <w:sz w:val="20"/>
          <w:szCs w:val="20"/>
        </w:rPr>
      </w:pPr>
    </w:p>
    <w:p w14:paraId="17C07C4F" w14:textId="77777777" w:rsidR="006B326C" w:rsidRDefault="006B326C">
      <w:pPr>
        <w:spacing w:before="5"/>
        <w:rPr>
          <w:rFonts w:ascii="宋体" w:eastAsia="宋体" w:hAnsi="宋体" w:cs="宋体"/>
          <w:b/>
          <w:bCs/>
          <w:sz w:val="27"/>
          <w:szCs w:val="27"/>
        </w:rPr>
      </w:pPr>
    </w:p>
    <w:p w14:paraId="4E6DB39F" w14:textId="77777777" w:rsidR="006B326C" w:rsidRDefault="009B4794">
      <w:pPr>
        <w:spacing w:before="57"/>
        <w:ind w:left="6517"/>
        <w:rPr>
          <w:rFonts w:ascii="宋体" w:eastAsia="宋体" w:hAnsi="宋体" w:cs="宋体"/>
          <w:sz w:val="14"/>
          <w:szCs w:val="14"/>
        </w:rPr>
      </w:pPr>
      <w:r>
        <w:rPr>
          <w:rFonts w:ascii="Times New Roman" w:eastAsia="Times New Roman" w:hAnsi="Times New Roman" w:cs="Times New Roman"/>
          <w:sz w:val="14"/>
          <w:szCs w:val="14"/>
        </w:rPr>
        <w:t>15</w:t>
      </w:r>
      <w:r>
        <w:rPr>
          <w:rFonts w:ascii="宋体" w:eastAsia="宋体" w:hAnsi="宋体" w:cs="宋体"/>
          <w:b/>
          <w:bCs/>
          <w:sz w:val="14"/>
          <w:szCs w:val="14"/>
        </w:rPr>
        <w:t>第16页第13</w:t>
      </w:r>
    </w:p>
    <w:p w14:paraId="6190BB31" w14:textId="77777777" w:rsidR="006B326C" w:rsidRDefault="006B326C">
      <w:pPr>
        <w:rPr>
          <w:rFonts w:ascii="宋体" w:eastAsia="宋体" w:hAnsi="宋体" w:cs="宋体"/>
          <w:sz w:val="14"/>
          <w:szCs w:val="14"/>
        </w:rPr>
        <w:sectPr w:rsidR="006B326C">
          <w:headerReference w:type="default" r:id="rId30"/>
          <w:footerReference w:type="default" r:id="rId31"/>
          <w:pgSz w:w="12240" w:h="15840"/>
          <w:pgMar w:top="4160" w:right="920" w:bottom="280" w:left="940" w:header="3767" w:footer="0" w:gutter="0"/>
          <w:cols w:space="720"/>
        </w:sectPr>
      </w:pPr>
    </w:p>
    <w:p w14:paraId="086A3E3D" w14:textId="77777777" w:rsidR="006B326C" w:rsidRDefault="006B326C">
      <w:pPr>
        <w:spacing w:before="4"/>
        <w:rPr>
          <w:rFonts w:ascii="宋体" w:eastAsia="宋体" w:hAnsi="宋体" w:cs="宋体"/>
          <w:b/>
          <w:bCs/>
          <w:sz w:val="13"/>
          <w:szCs w:val="13"/>
        </w:rPr>
      </w:pPr>
    </w:p>
    <w:tbl>
      <w:tblPr>
        <w:tblStyle w:val="TableNormal"/>
        <w:tblW w:w="0" w:type="auto"/>
        <w:tblInd w:w="102" w:type="dxa"/>
        <w:tblLayout w:type="fixed"/>
        <w:tblLook w:val="01E0" w:firstRow="1" w:lastRow="1" w:firstColumn="1" w:lastColumn="1" w:noHBand="0" w:noVBand="0"/>
      </w:tblPr>
      <w:tblGrid>
        <w:gridCol w:w="906"/>
        <w:gridCol w:w="4314"/>
        <w:gridCol w:w="4942"/>
      </w:tblGrid>
      <w:tr w:rsidR="006B326C" w14:paraId="17ABBEE6" w14:textId="77777777">
        <w:trPr>
          <w:trHeight w:hRule="exact" w:val="730"/>
        </w:trPr>
        <w:tc>
          <w:tcPr>
            <w:tcW w:w="10162" w:type="dxa"/>
            <w:gridSpan w:val="3"/>
            <w:tcBorders>
              <w:top w:val="single" w:sz="3" w:space="0" w:color="000000"/>
              <w:left w:val="single" w:sz="3" w:space="0" w:color="000000"/>
              <w:bottom w:val="single" w:sz="3" w:space="0" w:color="000000"/>
              <w:right w:val="single" w:sz="3" w:space="0" w:color="000000"/>
            </w:tcBorders>
            <w:shd w:val="clear" w:color="auto" w:fill="1F4A81"/>
          </w:tcPr>
          <w:p w14:paraId="6EE2722A" w14:textId="77777777" w:rsidR="006B326C" w:rsidRDefault="009B4794">
            <w:pPr>
              <w:pStyle w:val="TableParagraph"/>
              <w:spacing w:before="53"/>
              <w:ind w:left="1"/>
              <w:jc w:val="center"/>
              <w:rPr>
                <w:rFonts w:ascii="宋体" w:eastAsia="宋体" w:hAnsi="宋体" w:cs="宋体"/>
                <w:lang w:eastAsia="zh-CN"/>
              </w:rPr>
            </w:pPr>
            <w:r>
              <w:rPr>
                <w:rFonts w:ascii="宋体" w:eastAsia="宋体" w:hAnsi="宋体" w:cs="宋体"/>
                <w:b/>
                <w:bCs/>
                <w:color w:val="ECEBDF"/>
                <w:lang w:eastAsia="zh-CN"/>
              </w:rPr>
              <w:t>MOD-027附件1</w:t>
            </w:r>
          </w:p>
          <w:p w14:paraId="0042A475" w14:textId="77777777" w:rsidR="006B326C" w:rsidRDefault="009B4794">
            <w:pPr>
              <w:pStyle w:val="TableParagraph"/>
              <w:spacing w:before="97"/>
              <w:ind w:left="14"/>
              <w:jc w:val="center"/>
              <w:rPr>
                <w:rFonts w:ascii="宋体" w:eastAsia="宋体" w:hAnsi="宋体" w:cs="宋体"/>
                <w:sz w:val="17"/>
                <w:szCs w:val="17"/>
                <w:lang w:eastAsia="zh-CN"/>
              </w:rPr>
            </w:pPr>
            <w:r>
              <w:rPr>
                <w:rFonts w:ascii="宋体" w:eastAsia="宋体" w:hAnsi="宋体" w:cs="宋体"/>
                <w:b/>
                <w:bCs/>
                <w:color w:val="ECEBDF"/>
                <w:sz w:val="17"/>
                <w:szCs w:val="17"/>
                <w:lang w:eastAsia="zh-CN"/>
              </w:rPr>
              <w:t>涡轮/总督和负载控制或有功功率/频率控制模型周期</w:t>
            </w:r>
          </w:p>
        </w:tc>
      </w:tr>
      <w:tr w:rsidR="006B326C" w14:paraId="4B25CFFD" w14:textId="77777777">
        <w:trPr>
          <w:trHeight w:hRule="exact" w:val="619"/>
        </w:trPr>
        <w:tc>
          <w:tcPr>
            <w:tcW w:w="906" w:type="dxa"/>
            <w:tcBorders>
              <w:top w:val="single" w:sz="3" w:space="0" w:color="000000"/>
              <w:left w:val="single" w:sz="3" w:space="0" w:color="000000"/>
              <w:bottom w:val="single" w:sz="3" w:space="0" w:color="000000"/>
              <w:right w:val="single" w:sz="3" w:space="0" w:color="000000"/>
            </w:tcBorders>
            <w:shd w:val="clear" w:color="auto" w:fill="5D85A9"/>
          </w:tcPr>
          <w:p w14:paraId="32C73F58" w14:textId="77777777" w:rsidR="006B326C" w:rsidRDefault="009B4794">
            <w:pPr>
              <w:pStyle w:val="TableParagraph"/>
              <w:spacing w:before="65"/>
              <w:ind w:left="269"/>
              <w:rPr>
                <w:rFonts w:ascii="宋体" w:eastAsia="宋体" w:hAnsi="宋体" w:cs="宋体"/>
                <w:sz w:val="18"/>
                <w:szCs w:val="18"/>
              </w:rPr>
            </w:pPr>
            <w:proofErr w:type="spellStart"/>
            <w:r>
              <w:rPr>
                <w:rFonts w:ascii="宋体" w:eastAsia="宋体" w:hAnsi="宋体" w:cs="宋体"/>
                <w:b/>
                <w:bCs/>
                <w:w w:val="105"/>
                <w:sz w:val="18"/>
                <w:szCs w:val="18"/>
              </w:rPr>
              <w:t>行号</w:t>
            </w:r>
            <w:proofErr w:type="spellEnd"/>
          </w:p>
        </w:tc>
        <w:tc>
          <w:tcPr>
            <w:tcW w:w="4314" w:type="dxa"/>
            <w:tcBorders>
              <w:top w:val="single" w:sz="3" w:space="0" w:color="000000"/>
              <w:left w:val="single" w:sz="3" w:space="0" w:color="000000"/>
              <w:bottom w:val="single" w:sz="3" w:space="0" w:color="000000"/>
              <w:right w:val="single" w:sz="3" w:space="0" w:color="000000"/>
            </w:tcBorders>
            <w:shd w:val="clear" w:color="auto" w:fill="5D85A9"/>
          </w:tcPr>
          <w:p w14:paraId="20D5E73F" w14:textId="77777777" w:rsidR="006B326C" w:rsidRDefault="009B4794">
            <w:pPr>
              <w:pStyle w:val="TableParagraph"/>
              <w:spacing w:before="65"/>
              <w:ind w:left="1260"/>
              <w:rPr>
                <w:rFonts w:ascii="宋体" w:eastAsia="宋体" w:hAnsi="宋体" w:cs="宋体"/>
                <w:sz w:val="18"/>
                <w:szCs w:val="18"/>
              </w:rPr>
            </w:pPr>
            <w:proofErr w:type="spellStart"/>
            <w:r>
              <w:rPr>
                <w:rFonts w:ascii="宋体" w:eastAsia="宋体" w:hAnsi="宋体" w:cs="宋体"/>
                <w:b/>
                <w:bCs/>
                <w:w w:val="105"/>
                <w:sz w:val="18"/>
                <w:szCs w:val="18"/>
              </w:rPr>
              <w:t>核查条件</w:t>
            </w:r>
            <w:proofErr w:type="spellEnd"/>
          </w:p>
        </w:tc>
        <w:tc>
          <w:tcPr>
            <w:tcW w:w="4942" w:type="dxa"/>
            <w:tcBorders>
              <w:top w:val="single" w:sz="3" w:space="0" w:color="000000"/>
              <w:left w:val="single" w:sz="3" w:space="0" w:color="000000"/>
              <w:bottom w:val="single" w:sz="3" w:space="0" w:color="000000"/>
              <w:right w:val="single" w:sz="3" w:space="0" w:color="000000"/>
            </w:tcBorders>
            <w:shd w:val="clear" w:color="auto" w:fill="5D85A9"/>
          </w:tcPr>
          <w:p w14:paraId="4915247E" w14:textId="77777777" w:rsidR="006B326C" w:rsidRDefault="009B4794">
            <w:pPr>
              <w:pStyle w:val="TableParagraph"/>
              <w:spacing w:before="65"/>
              <w:ind w:left="1"/>
              <w:jc w:val="center"/>
              <w:rPr>
                <w:rFonts w:ascii="宋体" w:eastAsia="宋体" w:hAnsi="宋体" w:cs="宋体"/>
                <w:sz w:val="18"/>
                <w:szCs w:val="18"/>
              </w:rPr>
            </w:pPr>
            <w:proofErr w:type="spellStart"/>
            <w:r>
              <w:rPr>
                <w:rFonts w:ascii="宋体" w:eastAsia="宋体" w:hAnsi="宋体" w:cs="宋体"/>
                <w:b/>
                <w:bCs/>
                <w:w w:val="105"/>
                <w:sz w:val="18"/>
                <w:szCs w:val="18"/>
              </w:rPr>
              <w:t>需要采取的行动</w:t>
            </w:r>
            <w:proofErr w:type="spellEnd"/>
          </w:p>
        </w:tc>
      </w:tr>
      <w:tr w:rsidR="006B326C" w14:paraId="57703643" w14:textId="77777777">
        <w:trPr>
          <w:trHeight w:hRule="exact" w:val="4008"/>
        </w:trPr>
        <w:tc>
          <w:tcPr>
            <w:tcW w:w="10162" w:type="dxa"/>
            <w:gridSpan w:val="3"/>
            <w:tcBorders>
              <w:top w:val="single" w:sz="3" w:space="0" w:color="000000"/>
              <w:left w:val="single" w:sz="3" w:space="0" w:color="000000"/>
              <w:bottom w:val="single" w:sz="3" w:space="0" w:color="000000"/>
              <w:right w:val="single" w:sz="3" w:space="0" w:color="000000"/>
            </w:tcBorders>
          </w:tcPr>
          <w:p w14:paraId="04A8EB10" w14:textId="77777777" w:rsidR="006B326C" w:rsidRDefault="009B4794">
            <w:pPr>
              <w:pStyle w:val="TableParagraph"/>
              <w:spacing w:before="65"/>
              <w:ind w:left="81"/>
              <w:rPr>
                <w:rFonts w:ascii="宋体" w:eastAsia="宋体" w:hAnsi="宋体" w:cs="宋体"/>
                <w:sz w:val="18"/>
                <w:szCs w:val="18"/>
                <w:lang w:eastAsia="zh-CN"/>
              </w:rPr>
            </w:pPr>
            <w:r>
              <w:rPr>
                <w:rFonts w:ascii="宋体" w:eastAsia="宋体" w:hAnsi="宋体" w:cs="宋体"/>
                <w:b/>
                <w:bCs/>
                <w:w w:val="105"/>
                <w:sz w:val="18"/>
                <w:szCs w:val="18"/>
                <w:lang w:eastAsia="zh-CN"/>
              </w:rPr>
              <w:t>注：</w:t>
            </w:r>
          </w:p>
          <w:p w14:paraId="5F4E8998" w14:textId="31B7A08B" w:rsidR="006B326C" w:rsidRDefault="009B4794">
            <w:pPr>
              <w:pStyle w:val="TableParagraph"/>
              <w:spacing w:before="98"/>
              <w:ind w:left="81"/>
              <w:rPr>
                <w:rFonts w:ascii="宋体" w:eastAsia="宋体" w:hAnsi="宋体" w:cs="宋体"/>
                <w:sz w:val="15"/>
                <w:szCs w:val="15"/>
                <w:lang w:eastAsia="zh-CN"/>
              </w:rPr>
            </w:pPr>
            <w:r>
              <w:rPr>
                <w:rFonts w:ascii="宋体" w:eastAsia="宋体" w:hAnsi="宋体" w:cs="宋体"/>
                <w:w w:val="105"/>
                <w:sz w:val="15"/>
                <w:szCs w:val="15"/>
                <w:lang w:eastAsia="zh-CN"/>
              </w:rPr>
              <w:t>注1：</w:t>
            </w:r>
            <w:del w:id="453" w:author="378653276@qq.com" w:date="2021-04-20T22:32:00Z">
              <w:r w:rsidDel="0067247E">
                <w:rPr>
                  <w:rFonts w:ascii="宋体" w:eastAsia="宋体" w:hAnsi="宋体" w:cs="宋体"/>
                  <w:w w:val="105"/>
                  <w:sz w:val="15"/>
                  <w:szCs w:val="15"/>
                  <w:lang w:eastAsia="zh-CN"/>
                </w:rPr>
                <w:delText>单元</w:delText>
              </w:r>
            </w:del>
            <w:ins w:id="454" w:author="378653276@qq.com" w:date="2021-04-20T22:32:00Z">
              <w:r w:rsidR="0067247E">
                <w:rPr>
                  <w:rFonts w:ascii="宋体" w:eastAsia="宋体" w:hAnsi="宋体" w:cs="宋体"/>
                  <w:w w:val="105"/>
                  <w:sz w:val="15"/>
                  <w:szCs w:val="15"/>
                  <w:lang w:eastAsia="zh-CN"/>
                </w:rPr>
                <w:t>机组</w:t>
              </w:r>
            </w:ins>
            <w:r>
              <w:rPr>
                <w:rFonts w:ascii="宋体" w:eastAsia="宋体" w:hAnsi="宋体" w:cs="宋体"/>
                <w:w w:val="105"/>
                <w:sz w:val="15"/>
                <w:szCs w:val="15"/>
                <w:lang w:eastAsia="zh-CN"/>
              </w:rPr>
              <w:t>模型验证频率偏移标准：</w:t>
            </w:r>
          </w:p>
          <w:p w14:paraId="630182AE" w14:textId="77777777" w:rsidR="006B326C" w:rsidRDefault="009B4794">
            <w:pPr>
              <w:pStyle w:val="TableParagraph"/>
              <w:tabs>
                <w:tab w:val="left" w:pos="639"/>
              </w:tabs>
              <w:spacing w:before="98"/>
              <w:ind w:left="361"/>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≥0.05赫兹偏差（最低点）与预定频率的东方互连与适用的单位工作在频率响应模式</w:t>
            </w:r>
          </w:p>
          <w:p w14:paraId="4BFF2DB8" w14:textId="77777777" w:rsidR="006B326C" w:rsidRDefault="009B4794">
            <w:pPr>
              <w:pStyle w:val="TableParagraph"/>
              <w:tabs>
                <w:tab w:val="left" w:pos="639"/>
              </w:tabs>
              <w:spacing w:before="85"/>
              <w:ind w:left="361"/>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≥0.10赫兹偏差（最低点）与预定频率的ERCOT和西方互连与适用的单位工作在频率响应模式</w:t>
            </w:r>
          </w:p>
          <w:p w14:paraId="1789C3E3" w14:textId="77777777" w:rsidR="006B326C" w:rsidRDefault="009B4794">
            <w:pPr>
              <w:pStyle w:val="TableParagraph"/>
              <w:tabs>
                <w:tab w:val="left" w:pos="639"/>
              </w:tabs>
              <w:spacing w:before="83" w:line="338" w:lineRule="auto"/>
              <w:ind w:left="81" w:right="3640" w:firstLine="280"/>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≥0.15赫兹偏差（最低点）与预定频率的魁北克互连与适用的单位工作在频率响应模式</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注2：确定经常性的十年单位核查期开始日期：</w:t>
            </w:r>
          </w:p>
          <w:p w14:paraId="1B2C9F5A" w14:textId="6C96B575" w:rsidR="006B326C" w:rsidRDefault="009B4794">
            <w:pPr>
              <w:pStyle w:val="TableParagraph"/>
              <w:tabs>
                <w:tab w:val="left" w:pos="639"/>
              </w:tabs>
              <w:spacing w:before="35" w:line="340" w:lineRule="auto"/>
              <w:ind w:left="81" w:right="3640" w:firstLine="278"/>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开始日期是将经过验证的模型提交给</w:t>
            </w:r>
            <w:del w:id="455" w:author="378653276@qq.com" w:date="2021-04-20T22:30:00Z">
              <w:r w:rsidDel="0067247E">
                <w:rPr>
                  <w:rFonts w:ascii="宋体" w:eastAsia="宋体" w:hAnsi="宋体" w:cs="宋体"/>
                  <w:spacing w:val="-2"/>
                  <w:sz w:val="15"/>
                  <w:szCs w:val="15"/>
                  <w:lang w:eastAsia="zh-CN"/>
                </w:rPr>
                <w:delText>传输规划师</w:delText>
              </w:r>
            </w:del>
            <w:ins w:id="456" w:author="378653276@qq.com" w:date="2021-04-20T22:30:00Z">
              <w:r w:rsidR="0067247E">
                <w:rPr>
                  <w:rFonts w:ascii="宋体" w:eastAsia="宋体" w:hAnsi="宋体" w:cs="宋体"/>
                  <w:spacing w:val="-2"/>
                  <w:sz w:val="15"/>
                  <w:szCs w:val="15"/>
                  <w:lang w:eastAsia="zh-CN"/>
                </w:rPr>
                <w:t>传输规划人员</w:t>
              </w:r>
            </w:ins>
            <w:r>
              <w:rPr>
                <w:rFonts w:ascii="宋体" w:eastAsia="宋体" w:hAnsi="宋体" w:cs="宋体"/>
                <w:spacing w:val="-2"/>
                <w:sz w:val="15"/>
                <w:szCs w:val="15"/>
                <w:lang w:eastAsia="zh-CN"/>
              </w:rPr>
              <w:t>进行最近执行的</w:t>
            </w:r>
            <w:del w:id="457" w:author="378653276@qq.com" w:date="2021-04-20T22:32:00Z">
              <w:r w:rsidDel="0067247E">
                <w:rPr>
                  <w:rFonts w:ascii="宋体" w:eastAsia="宋体" w:hAnsi="宋体" w:cs="宋体"/>
                  <w:spacing w:val="-2"/>
                  <w:sz w:val="15"/>
                  <w:szCs w:val="15"/>
                  <w:lang w:eastAsia="zh-CN"/>
                </w:rPr>
                <w:delText>单元</w:delText>
              </w:r>
            </w:del>
            <w:ins w:id="458" w:author="378653276@qq.com" w:date="2021-04-20T22:32:00Z">
              <w:r w:rsidR="0067247E">
                <w:rPr>
                  <w:rFonts w:ascii="宋体" w:eastAsia="宋体" w:hAnsi="宋体" w:cs="宋体"/>
                  <w:spacing w:val="-2"/>
                  <w:sz w:val="15"/>
                  <w:szCs w:val="15"/>
                  <w:lang w:eastAsia="zh-CN"/>
                </w:rPr>
                <w:t>机组</w:t>
              </w:r>
            </w:ins>
            <w:r>
              <w:rPr>
                <w:rFonts w:ascii="宋体" w:eastAsia="宋体" w:hAnsi="宋体" w:cs="宋体"/>
                <w:spacing w:val="-2"/>
                <w:sz w:val="15"/>
                <w:szCs w:val="15"/>
                <w:lang w:eastAsia="zh-CN"/>
              </w:rPr>
              <w:t>验证的实际日期。</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注3：考虑早日遵守：</w:t>
            </w:r>
          </w:p>
          <w:p w14:paraId="19EA08E7" w14:textId="77777777" w:rsidR="006B326C" w:rsidRDefault="009B4794">
            <w:pPr>
              <w:pStyle w:val="TableParagraph"/>
              <w:spacing w:before="33"/>
              <w:ind w:left="81"/>
              <w:rPr>
                <w:rFonts w:ascii="宋体" w:eastAsia="宋体" w:hAnsi="宋体" w:cs="宋体"/>
                <w:sz w:val="15"/>
                <w:szCs w:val="15"/>
                <w:lang w:eastAsia="zh-CN"/>
              </w:rPr>
            </w:pPr>
            <w:r>
              <w:rPr>
                <w:rFonts w:ascii="宋体" w:eastAsia="宋体" w:hAnsi="宋体" w:cs="宋体"/>
                <w:w w:val="105"/>
                <w:sz w:val="15"/>
                <w:szCs w:val="15"/>
                <w:lang w:eastAsia="zh-CN"/>
              </w:rPr>
              <w:t>现有的涡轮/调速器和负荷控制或有功功率/频率控制模型验证足以证明在实际发射日期起10年内符合要求，如果下列任何一项适用：</w:t>
            </w:r>
          </w:p>
          <w:p w14:paraId="42644B27" w14:textId="3C805CCE" w:rsidR="006B326C" w:rsidRDefault="009B4794">
            <w:pPr>
              <w:pStyle w:val="TableParagraph"/>
              <w:tabs>
                <w:tab w:val="left" w:pos="639"/>
              </w:tabs>
              <w:spacing w:before="95"/>
              <w:ind w:left="361"/>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del w:id="459" w:author="378653276@qq.com" w:date="2021-04-20T23:30:00Z">
              <w:r w:rsidDel="00EC7974">
                <w:rPr>
                  <w:rFonts w:ascii="宋体" w:eastAsia="宋体" w:hAnsi="宋体" w:cs="宋体"/>
                  <w:sz w:val="15"/>
                  <w:szCs w:val="15"/>
                  <w:lang w:eastAsia="zh-CN"/>
                </w:rPr>
                <w:delText>发电机业主</w:delText>
              </w:r>
            </w:del>
            <w:ins w:id="460" w:author="378653276@qq.com" w:date="2021-04-20T23:30:00Z">
              <w:r w:rsidR="00EC7974">
                <w:rPr>
                  <w:rFonts w:ascii="宋体" w:eastAsia="宋体" w:hAnsi="宋体" w:cs="宋体"/>
                  <w:sz w:val="15"/>
                  <w:szCs w:val="15"/>
                  <w:lang w:eastAsia="zh-CN"/>
                </w:rPr>
                <w:t>发电资产拥有者</w:t>
              </w:r>
            </w:ins>
            <w:r>
              <w:rPr>
                <w:rFonts w:ascii="宋体" w:eastAsia="宋体" w:hAnsi="宋体" w:cs="宋体"/>
                <w:sz w:val="15"/>
                <w:szCs w:val="15"/>
                <w:lang w:eastAsia="zh-CN"/>
              </w:rPr>
              <w:t>有一个经过验证的模型，它符合模型验证时存在的适用的区域政策、准则或标准</w:t>
            </w:r>
          </w:p>
          <w:p w14:paraId="1CA3EAB7" w14:textId="23751C4A" w:rsidR="006B326C" w:rsidRDefault="009B4794">
            <w:pPr>
              <w:pStyle w:val="TableParagraph"/>
              <w:spacing w:before="18"/>
              <w:ind w:left="359"/>
              <w:rPr>
                <w:rFonts w:ascii="宋体" w:eastAsia="宋体" w:hAnsi="宋体" w:cs="宋体"/>
                <w:sz w:val="15"/>
                <w:szCs w:val="15"/>
                <w:lang w:eastAsia="zh-CN"/>
              </w:rPr>
            </w:pP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z w:val="18"/>
                <w:szCs w:val="18"/>
                <w:lang w:eastAsia="zh-CN"/>
              </w:rPr>
              <w:t></w:t>
            </w:r>
            <w:r>
              <w:rPr>
                <w:rFonts w:ascii="Symbol" w:eastAsia="Symbol" w:hAnsi="Symbol" w:cs="Symbol"/>
                <w:spacing w:val="22"/>
                <w:sz w:val="18"/>
                <w:szCs w:val="18"/>
                <w:lang w:eastAsia="zh-CN"/>
              </w:rPr>
              <w:t></w:t>
            </w:r>
            <w:del w:id="461" w:author="378653276@qq.com" w:date="2021-04-20T23:30:00Z">
              <w:r w:rsidDel="00EC7974">
                <w:rPr>
                  <w:rFonts w:ascii="宋体" w:eastAsia="宋体" w:hAnsi="宋体" w:cs="宋体"/>
                  <w:sz w:val="15"/>
                  <w:szCs w:val="15"/>
                  <w:lang w:eastAsia="zh-CN"/>
                </w:rPr>
                <w:delText>发电机业主</w:delText>
              </w:r>
            </w:del>
            <w:ins w:id="462" w:author="378653276@qq.com" w:date="2021-04-20T23:30:00Z">
              <w:r w:rsidR="00EC7974">
                <w:rPr>
                  <w:rFonts w:ascii="宋体" w:eastAsia="宋体" w:hAnsi="宋体" w:cs="宋体"/>
                  <w:sz w:val="15"/>
                  <w:szCs w:val="15"/>
                  <w:lang w:eastAsia="zh-CN"/>
                </w:rPr>
                <w:t>发电资产拥有者</w:t>
              </w:r>
            </w:ins>
            <w:r>
              <w:rPr>
                <w:rFonts w:ascii="宋体" w:eastAsia="宋体" w:hAnsi="宋体" w:cs="宋体"/>
                <w:sz w:val="15"/>
                <w:szCs w:val="15"/>
                <w:lang w:eastAsia="zh-CN"/>
              </w:rPr>
              <w:t>有一个现有的验证模型，符合本标准的要求</w:t>
            </w:r>
          </w:p>
        </w:tc>
      </w:tr>
    </w:tbl>
    <w:p w14:paraId="06DE82A2" w14:textId="77777777" w:rsidR="006B326C" w:rsidRDefault="006B326C">
      <w:pPr>
        <w:rPr>
          <w:rFonts w:ascii="宋体" w:eastAsia="宋体" w:hAnsi="宋体" w:cs="宋体"/>
          <w:b/>
          <w:bCs/>
          <w:sz w:val="20"/>
          <w:szCs w:val="20"/>
          <w:lang w:eastAsia="zh-CN"/>
        </w:rPr>
      </w:pPr>
    </w:p>
    <w:p w14:paraId="21462F9C" w14:textId="77777777" w:rsidR="006B326C" w:rsidRDefault="006B326C">
      <w:pPr>
        <w:rPr>
          <w:rFonts w:ascii="宋体" w:eastAsia="宋体" w:hAnsi="宋体" w:cs="宋体"/>
          <w:b/>
          <w:bCs/>
          <w:sz w:val="20"/>
          <w:szCs w:val="20"/>
          <w:lang w:eastAsia="zh-CN"/>
        </w:rPr>
      </w:pPr>
    </w:p>
    <w:p w14:paraId="1C9D3456" w14:textId="77777777" w:rsidR="006B326C" w:rsidRDefault="006B326C">
      <w:pPr>
        <w:rPr>
          <w:rFonts w:ascii="宋体" w:eastAsia="宋体" w:hAnsi="宋体" w:cs="宋体"/>
          <w:b/>
          <w:bCs/>
          <w:sz w:val="20"/>
          <w:szCs w:val="20"/>
          <w:lang w:eastAsia="zh-CN"/>
        </w:rPr>
      </w:pPr>
    </w:p>
    <w:p w14:paraId="55ED97B7" w14:textId="77777777" w:rsidR="006B326C" w:rsidRDefault="006B326C">
      <w:pPr>
        <w:rPr>
          <w:rFonts w:ascii="宋体" w:eastAsia="宋体" w:hAnsi="宋体" w:cs="宋体"/>
          <w:b/>
          <w:bCs/>
          <w:sz w:val="20"/>
          <w:szCs w:val="20"/>
          <w:lang w:eastAsia="zh-CN"/>
        </w:rPr>
      </w:pPr>
    </w:p>
    <w:p w14:paraId="16E22478" w14:textId="77777777" w:rsidR="006B326C" w:rsidRDefault="006B326C">
      <w:pPr>
        <w:rPr>
          <w:rFonts w:ascii="宋体" w:eastAsia="宋体" w:hAnsi="宋体" w:cs="宋体"/>
          <w:b/>
          <w:bCs/>
          <w:sz w:val="20"/>
          <w:szCs w:val="20"/>
          <w:lang w:eastAsia="zh-CN"/>
        </w:rPr>
      </w:pPr>
    </w:p>
    <w:p w14:paraId="7C9DD307" w14:textId="77777777" w:rsidR="006B326C" w:rsidRDefault="006B326C">
      <w:pPr>
        <w:rPr>
          <w:rFonts w:ascii="宋体" w:eastAsia="宋体" w:hAnsi="宋体" w:cs="宋体"/>
          <w:b/>
          <w:bCs/>
          <w:sz w:val="20"/>
          <w:szCs w:val="20"/>
          <w:lang w:eastAsia="zh-CN"/>
        </w:rPr>
      </w:pPr>
    </w:p>
    <w:p w14:paraId="4DB59FAA" w14:textId="77777777" w:rsidR="006B326C" w:rsidRDefault="006B326C">
      <w:pPr>
        <w:rPr>
          <w:rFonts w:ascii="宋体" w:eastAsia="宋体" w:hAnsi="宋体" w:cs="宋体"/>
          <w:b/>
          <w:bCs/>
          <w:sz w:val="20"/>
          <w:szCs w:val="20"/>
          <w:lang w:eastAsia="zh-CN"/>
        </w:rPr>
      </w:pPr>
    </w:p>
    <w:p w14:paraId="4BBB1ACB" w14:textId="77777777" w:rsidR="006B326C" w:rsidRDefault="006B326C">
      <w:pPr>
        <w:spacing w:before="3"/>
        <w:rPr>
          <w:rFonts w:ascii="宋体" w:eastAsia="宋体" w:hAnsi="宋体" w:cs="宋体"/>
          <w:b/>
          <w:bCs/>
          <w:sz w:val="24"/>
          <w:szCs w:val="24"/>
          <w:lang w:eastAsia="zh-CN"/>
        </w:rPr>
      </w:pPr>
    </w:p>
    <w:p w14:paraId="63FFB602" w14:textId="77777777" w:rsidR="006B326C" w:rsidRDefault="009B4794">
      <w:pPr>
        <w:spacing w:before="57"/>
        <w:ind w:left="6517"/>
        <w:rPr>
          <w:rFonts w:ascii="宋体" w:eastAsia="宋体" w:hAnsi="宋体" w:cs="宋体"/>
          <w:sz w:val="14"/>
          <w:szCs w:val="14"/>
        </w:rPr>
      </w:pPr>
      <w:r>
        <w:rPr>
          <w:rFonts w:ascii="Times New Roman" w:eastAsia="Times New Roman" w:hAnsi="Times New Roman" w:cs="Times New Roman"/>
          <w:sz w:val="14"/>
          <w:szCs w:val="14"/>
        </w:rPr>
        <w:t>16</w:t>
      </w:r>
      <w:r>
        <w:rPr>
          <w:rFonts w:ascii="宋体" w:eastAsia="宋体" w:hAnsi="宋体" w:cs="宋体"/>
          <w:b/>
          <w:bCs/>
          <w:sz w:val="14"/>
          <w:szCs w:val="14"/>
        </w:rPr>
        <w:t>第16页第13</w:t>
      </w:r>
    </w:p>
    <w:p w14:paraId="63F669E1" w14:textId="77777777" w:rsidR="006B326C" w:rsidRDefault="006B326C">
      <w:pPr>
        <w:rPr>
          <w:rFonts w:ascii="宋体" w:eastAsia="宋体" w:hAnsi="宋体" w:cs="宋体"/>
          <w:sz w:val="14"/>
          <w:szCs w:val="14"/>
        </w:rPr>
        <w:sectPr w:rsidR="006B326C">
          <w:headerReference w:type="default" r:id="rId32"/>
          <w:footerReference w:type="default" r:id="rId33"/>
          <w:pgSz w:w="12240" w:h="15840"/>
          <w:pgMar w:top="4160" w:right="920" w:bottom="280" w:left="940" w:header="3767" w:footer="0" w:gutter="0"/>
          <w:cols w:space="720"/>
        </w:sectPr>
      </w:pPr>
    </w:p>
    <w:p w14:paraId="7F48BFF1" w14:textId="77777777" w:rsidR="006B326C" w:rsidRDefault="006B326C">
      <w:pPr>
        <w:spacing w:before="1"/>
        <w:rPr>
          <w:rFonts w:ascii="宋体" w:eastAsia="宋体" w:hAnsi="宋体" w:cs="宋体"/>
          <w:b/>
          <w:bCs/>
          <w:sz w:val="27"/>
          <w:szCs w:val="27"/>
        </w:rPr>
      </w:pPr>
    </w:p>
    <w:p w14:paraId="24F86D46" w14:textId="77777777" w:rsidR="006B326C" w:rsidRDefault="009B4794">
      <w:pPr>
        <w:pStyle w:val="2"/>
        <w:numPr>
          <w:ilvl w:val="0"/>
          <w:numId w:val="8"/>
        </w:numPr>
        <w:tabs>
          <w:tab w:val="left" w:pos="500"/>
        </w:tabs>
        <w:ind w:right="639"/>
        <w:rPr>
          <w:b w:val="0"/>
          <w:bCs w:val="0"/>
        </w:rPr>
      </w:pPr>
      <w:proofErr w:type="spellStart"/>
      <w:r>
        <w:t>导言</w:t>
      </w:r>
      <w:proofErr w:type="spellEnd"/>
    </w:p>
    <w:p w14:paraId="6984DF7C" w14:textId="77777777" w:rsidR="006B326C" w:rsidRDefault="009B4794">
      <w:pPr>
        <w:tabs>
          <w:tab w:val="left" w:pos="1075"/>
        </w:tabs>
        <w:spacing w:before="101"/>
        <w:ind w:left="500" w:right="639"/>
        <w:rPr>
          <w:rFonts w:ascii="宋体" w:eastAsia="宋体" w:hAnsi="宋体" w:cs="宋体"/>
          <w:sz w:val="24"/>
          <w:szCs w:val="24"/>
        </w:rPr>
      </w:pPr>
      <w:r>
        <w:rPr>
          <w:rFonts w:ascii="Times New Roman" w:eastAsia="Times New Roman" w:hAnsi="Times New Roman" w:cs="Times New Roman"/>
          <w:b/>
          <w:bCs/>
          <w:w w:val="95"/>
          <w:sz w:val="24"/>
          <w:szCs w:val="24"/>
        </w:rPr>
        <w:t>1.</w:t>
      </w:r>
      <w:r>
        <w:rPr>
          <w:rFonts w:ascii="Times New Roman" w:eastAsia="Times New Roman" w:hAnsi="Times New Roman" w:cs="Times New Roman"/>
          <w:b/>
          <w:bCs/>
          <w:w w:val="95"/>
          <w:sz w:val="24"/>
          <w:szCs w:val="24"/>
        </w:rPr>
        <w:tab/>
      </w:r>
      <w:proofErr w:type="spellStart"/>
      <w:r>
        <w:rPr>
          <w:rFonts w:ascii="宋体" w:eastAsia="宋体" w:hAnsi="宋体" w:cs="宋体"/>
          <w:b/>
          <w:bCs/>
          <w:sz w:val="24"/>
          <w:szCs w:val="24"/>
        </w:rPr>
        <w:t>题目：区域交换方法</w:t>
      </w:r>
      <w:proofErr w:type="spellEnd"/>
    </w:p>
    <w:p w14:paraId="297E75B5" w14:textId="77777777" w:rsidR="006B326C" w:rsidRDefault="009B4794">
      <w:pPr>
        <w:tabs>
          <w:tab w:val="left" w:pos="1075"/>
          <w:tab w:val="left" w:pos="2299"/>
        </w:tabs>
        <w:spacing w:before="97"/>
        <w:ind w:left="500" w:right="639"/>
        <w:rPr>
          <w:rFonts w:ascii="宋体" w:eastAsia="宋体" w:hAnsi="宋体" w:cs="宋体"/>
          <w:sz w:val="24"/>
          <w:szCs w:val="24"/>
        </w:rPr>
      </w:pPr>
      <w:r>
        <w:rPr>
          <w:rFonts w:ascii="Times New Roman" w:eastAsia="Times New Roman" w:hAnsi="Times New Roman" w:cs="Times New Roman"/>
          <w:b/>
          <w:bCs/>
          <w:w w:val="95"/>
          <w:sz w:val="24"/>
          <w:szCs w:val="24"/>
        </w:rPr>
        <w:t>2.</w:t>
      </w:r>
      <w:r>
        <w:rPr>
          <w:rFonts w:ascii="Times New Roman" w:eastAsia="Times New Roman" w:hAnsi="Times New Roman" w:cs="Times New Roman"/>
          <w:b/>
          <w:bCs/>
          <w:w w:val="95"/>
          <w:sz w:val="24"/>
          <w:szCs w:val="24"/>
        </w:rPr>
        <w:tab/>
      </w:r>
      <w:bookmarkStart w:id="463" w:name="2.编号：国防部-028-2"/>
      <w:bookmarkEnd w:id="463"/>
      <w:proofErr w:type="spellStart"/>
      <w:r>
        <w:rPr>
          <w:rFonts w:ascii="宋体" w:eastAsia="宋体" w:hAnsi="宋体" w:cs="宋体"/>
          <w:b/>
          <w:bCs/>
          <w:w w:val="95"/>
          <w:sz w:val="24"/>
          <w:szCs w:val="24"/>
        </w:rPr>
        <w:t>编号</w:t>
      </w:r>
      <w:proofErr w:type="spellEnd"/>
      <w:r>
        <w:rPr>
          <w:rFonts w:ascii="宋体" w:eastAsia="宋体" w:hAnsi="宋体" w:cs="宋体"/>
          <w:b/>
          <w:bCs/>
          <w:w w:val="95"/>
          <w:sz w:val="24"/>
          <w:szCs w:val="24"/>
        </w:rPr>
        <w:t>：</w:t>
      </w:r>
      <w:r>
        <w:rPr>
          <w:rFonts w:ascii="宋体" w:eastAsia="宋体" w:hAnsi="宋体" w:cs="宋体"/>
          <w:b/>
          <w:bCs/>
          <w:w w:val="95"/>
          <w:sz w:val="24"/>
          <w:szCs w:val="24"/>
        </w:rPr>
        <w:tab/>
      </w:r>
      <w:r>
        <w:rPr>
          <w:rFonts w:ascii="宋体" w:eastAsia="宋体" w:hAnsi="宋体" w:cs="宋体"/>
          <w:b/>
          <w:bCs/>
          <w:sz w:val="24"/>
          <w:szCs w:val="24"/>
        </w:rPr>
        <w:t>国防部-028-2</w:t>
      </w:r>
    </w:p>
    <w:p w14:paraId="73767C8A" w14:textId="77777777" w:rsidR="006B326C" w:rsidRDefault="009B4794">
      <w:pPr>
        <w:pStyle w:val="a3"/>
        <w:tabs>
          <w:tab w:val="left" w:pos="1075"/>
          <w:tab w:val="left" w:pos="2299"/>
        </w:tabs>
        <w:spacing w:before="128" w:line="312" w:lineRule="exact"/>
        <w:ind w:left="1076" w:right="639" w:hanging="576"/>
        <w:rPr>
          <w:lang w:eastAsia="zh-CN"/>
        </w:rPr>
      </w:pPr>
      <w:r>
        <w:rPr>
          <w:rFonts w:ascii="Times New Roman" w:eastAsia="Times New Roman" w:hAnsi="Times New Roman" w:cs="Times New Roman"/>
          <w:b/>
          <w:bCs/>
          <w:w w:val="95"/>
          <w:lang w:eastAsia="zh-CN"/>
        </w:rPr>
        <w:t>3.</w:t>
      </w:r>
      <w:r>
        <w:rPr>
          <w:rFonts w:ascii="Times New Roman" w:eastAsia="Times New Roman" w:hAnsi="Times New Roman" w:cs="Times New Roman"/>
          <w:b/>
          <w:bCs/>
          <w:w w:val="95"/>
          <w:lang w:eastAsia="zh-CN"/>
        </w:rPr>
        <w:tab/>
      </w:r>
      <w:r>
        <w:rPr>
          <w:rFonts w:cs="宋体"/>
          <w:b/>
          <w:bCs/>
          <w:w w:val="95"/>
          <w:lang w:eastAsia="zh-CN"/>
        </w:rPr>
        <w:t>目的：</w:t>
      </w:r>
      <w:r>
        <w:rPr>
          <w:rFonts w:cs="宋体"/>
          <w:b/>
          <w:bCs/>
          <w:w w:val="95"/>
          <w:lang w:eastAsia="zh-CN"/>
        </w:rPr>
        <w:tab/>
      </w:r>
      <w:r>
        <w:rPr>
          <w:lang w:eastAsia="zh-CN"/>
        </w:rPr>
        <w:t>提高开发和记录由各实体使用区域交换方法支持分析和系统操作 的短期使用的转移能力计算的一致性和可靠性。</w:t>
      </w:r>
    </w:p>
    <w:p w14:paraId="2394A788" w14:textId="77777777" w:rsidR="006B326C" w:rsidRDefault="009B4794">
      <w:pPr>
        <w:pStyle w:val="2"/>
        <w:tabs>
          <w:tab w:val="left" w:pos="1075"/>
        </w:tabs>
        <w:spacing w:before="91"/>
        <w:ind w:right="639"/>
        <w:rPr>
          <w:b w:val="0"/>
          <w:bCs w:val="0"/>
          <w:lang w:eastAsia="zh-CN"/>
        </w:rPr>
      </w:pPr>
      <w:r>
        <w:rPr>
          <w:rFonts w:ascii="Times New Roman" w:eastAsia="Times New Roman" w:hAnsi="Times New Roman" w:cs="Times New Roman"/>
          <w:w w:val="95"/>
          <w:lang w:eastAsia="zh-CN"/>
        </w:rPr>
        <w:t>4.</w:t>
      </w:r>
      <w:r>
        <w:rPr>
          <w:rFonts w:ascii="Times New Roman" w:eastAsia="Times New Roman" w:hAnsi="Times New Roman" w:cs="Times New Roman"/>
          <w:w w:val="95"/>
          <w:lang w:eastAsia="zh-CN"/>
        </w:rPr>
        <w:tab/>
      </w:r>
      <w:r>
        <w:rPr>
          <w:lang w:eastAsia="zh-CN"/>
        </w:rPr>
        <w:t>适用性：</w:t>
      </w:r>
    </w:p>
    <w:p w14:paraId="18EBC761" w14:textId="77777777" w:rsidR="006B326C" w:rsidRDefault="009B4794">
      <w:pPr>
        <w:pStyle w:val="a3"/>
        <w:spacing w:before="125" w:line="312" w:lineRule="exact"/>
        <w:ind w:right="842" w:hanging="504"/>
        <w:rPr>
          <w:lang w:eastAsia="zh-CN"/>
        </w:rPr>
      </w:pPr>
      <w:r>
        <w:rPr>
          <w:rFonts w:ascii="Times New Roman" w:eastAsia="Times New Roman" w:hAnsi="Times New Roman" w:cs="Times New Roman"/>
          <w:b/>
          <w:bCs/>
          <w:lang w:eastAsia="zh-CN"/>
        </w:rPr>
        <w:t>4.1.</w:t>
      </w:r>
      <w:r>
        <w:rPr>
          <w:rFonts w:ascii="Times New Roman" w:eastAsia="Times New Roman" w:hAnsi="Times New Roman" w:cs="Times New Roman"/>
          <w:b/>
          <w:bCs/>
          <w:spacing w:val="22"/>
          <w:lang w:eastAsia="zh-CN"/>
        </w:rPr>
        <w:t xml:space="preserve"> </w:t>
      </w:r>
      <w:r>
        <w:rPr>
          <w:lang w:eastAsia="zh-CN"/>
        </w:rPr>
        <w:t>每个传输操作符使用区域交换方法来计算ATC路径的总传输能力 (TTC。</w:t>
      </w:r>
    </w:p>
    <w:p w14:paraId="284C85D8" w14:textId="77777777" w:rsidR="006B326C" w:rsidRDefault="009B4794">
      <w:pPr>
        <w:pStyle w:val="a3"/>
        <w:spacing w:line="312" w:lineRule="exact"/>
        <w:ind w:right="639" w:hanging="504"/>
        <w:rPr>
          <w:lang w:eastAsia="zh-CN"/>
        </w:rPr>
      </w:pPr>
      <w:r>
        <w:rPr>
          <w:rFonts w:ascii="Times New Roman" w:eastAsia="Times New Roman" w:hAnsi="Times New Roman" w:cs="Times New Roman"/>
          <w:b/>
          <w:bCs/>
          <w:lang w:eastAsia="zh-CN"/>
        </w:rPr>
        <w:t>4.2.</w:t>
      </w:r>
      <w:r>
        <w:rPr>
          <w:rFonts w:ascii="Times New Roman" w:eastAsia="Times New Roman" w:hAnsi="Times New Roman" w:cs="Times New Roman"/>
          <w:b/>
          <w:bCs/>
          <w:spacing w:val="22"/>
          <w:lang w:eastAsia="zh-CN"/>
        </w:rPr>
        <w:t xml:space="preserve"> </w:t>
      </w:r>
      <w:r>
        <w:rPr>
          <w:lang w:eastAsia="zh-CN"/>
        </w:rPr>
        <w:t>每个传输服务提供商使用区域交换方法来计算ATC路径的可用传输能力 (ATCS。</w:t>
      </w:r>
    </w:p>
    <w:p w14:paraId="1AB76C63" w14:textId="77777777" w:rsidR="006B326C" w:rsidRDefault="009B4794">
      <w:pPr>
        <w:pStyle w:val="a3"/>
        <w:tabs>
          <w:tab w:val="left" w:pos="1075"/>
        </w:tabs>
        <w:spacing w:before="117" w:line="312" w:lineRule="exact"/>
        <w:ind w:left="1076" w:right="183" w:hanging="576"/>
        <w:rPr>
          <w:lang w:eastAsia="zh-CN"/>
        </w:rPr>
      </w:pPr>
      <w:r>
        <w:rPr>
          <w:rFonts w:ascii="Times New Roman" w:eastAsia="Times New Roman" w:hAnsi="Times New Roman" w:cs="Times New Roman"/>
          <w:b/>
          <w:bCs/>
          <w:w w:val="95"/>
          <w:lang w:eastAsia="zh-CN"/>
        </w:rPr>
        <w:t>5.</w:t>
      </w:r>
      <w:r>
        <w:rPr>
          <w:rFonts w:ascii="Times New Roman" w:eastAsia="Times New Roman" w:hAnsi="Times New Roman" w:cs="Times New Roman"/>
          <w:b/>
          <w:bCs/>
          <w:w w:val="95"/>
          <w:lang w:eastAsia="zh-CN"/>
        </w:rPr>
        <w:tab/>
      </w:r>
      <w:r>
        <w:rPr>
          <w:lang w:eastAsia="zh-CN"/>
        </w:rPr>
        <w:t>建议生效日期：在需要获得监管批准的法域，本标准应在适用的监管批准后的第 一个日历季度的第一天生效。 在不需要监管部门批准的法域，本标准应在董事 会批准后的第一个日历季度的第一天生效。</w:t>
      </w:r>
    </w:p>
    <w:p w14:paraId="09C5DF4B" w14:textId="77777777" w:rsidR="006B326C" w:rsidRDefault="009B4794">
      <w:pPr>
        <w:pStyle w:val="2"/>
        <w:numPr>
          <w:ilvl w:val="0"/>
          <w:numId w:val="8"/>
        </w:numPr>
        <w:tabs>
          <w:tab w:val="left" w:pos="500"/>
        </w:tabs>
        <w:spacing w:before="89"/>
        <w:ind w:right="639" w:hanging="363"/>
        <w:rPr>
          <w:b w:val="0"/>
          <w:bCs w:val="0"/>
        </w:rPr>
      </w:pPr>
      <w:proofErr w:type="spellStart"/>
      <w:r>
        <w:t>要求</w:t>
      </w:r>
      <w:proofErr w:type="spellEnd"/>
    </w:p>
    <w:p w14:paraId="0714051C" w14:textId="0676C2EA" w:rsidR="006B326C" w:rsidRDefault="009B4794">
      <w:pPr>
        <w:pStyle w:val="a3"/>
        <w:spacing w:before="101" w:line="237" w:lineRule="auto"/>
        <w:ind w:left="1076" w:right="183" w:hanging="576"/>
        <w:rPr>
          <w:lang w:eastAsia="zh-CN"/>
        </w:rPr>
      </w:pPr>
      <w:r>
        <w:rPr>
          <w:rFonts w:cs="宋体"/>
          <w:b/>
          <w:bCs/>
          <w:lang w:eastAsia="zh-CN"/>
        </w:rPr>
        <w:t>R1。</w:t>
      </w:r>
      <w:r>
        <w:rPr>
          <w:rFonts w:cs="宋体"/>
          <w:b/>
          <w:bCs/>
          <w:spacing w:val="-28"/>
          <w:lang w:eastAsia="zh-CN"/>
        </w:rPr>
        <w:t xml:space="preserve"> </w:t>
      </w:r>
      <w:r>
        <w:rPr>
          <w:lang w:eastAsia="zh-CN"/>
        </w:rPr>
        <w:t>每个传输服务提供</w:t>
      </w:r>
      <w:proofErr w:type="gramStart"/>
      <w:r>
        <w:rPr>
          <w:lang w:eastAsia="zh-CN"/>
        </w:rPr>
        <w:t>商至少</w:t>
      </w:r>
      <w:proofErr w:type="gramEnd"/>
      <w:r>
        <w:rPr>
          <w:lang w:eastAsia="zh-CN"/>
        </w:rPr>
        <w:t xml:space="preserve">应在其可用的传输能力实施文件(ATCID)中包括与其确 </w:t>
      </w:r>
      <w:proofErr w:type="gramStart"/>
      <w:r>
        <w:rPr>
          <w:lang w:eastAsia="zh-CN"/>
        </w:rPr>
        <w:t>定总传输</w:t>
      </w:r>
      <w:proofErr w:type="gramEnd"/>
      <w:r>
        <w:rPr>
          <w:lang w:eastAsia="zh-CN"/>
        </w:rPr>
        <w:t>能力(TTC)的方法有关的下列信息：[违规风险因素：较低][时间</w:t>
      </w:r>
      <w:proofErr w:type="gramStart"/>
      <w:r>
        <w:rPr>
          <w:lang w:eastAsia="zh-CN"/>
        </w:rPr>
        <w:t>范</w:t>
      </w:r>
      <w:proofErr w:type="gramEnd"/>
      <w:r>
        <w:rPr>
          <w:lang w:eastAsia="zh-CN"/>
        </w:rPr>
        <w:t xml:space="preserve"> 围：</w:t>
      </w:r>
      <w:del w:id="464" w:author="378653276@qq.com" w:date="2021-04-20T23:26:00Z">
        <w:r w:rsidDel="00353850">
          <w:rPr>
            <w:lang w:eastAsia="zh-CN"/>
          </w:rPr>
          <w:delText>业务</w:delText>
        </w:r>
      </w:del>
      <w:proofErr w:type="gramStart"/>
      <w:ins w:id="465" w:author="378653276@qq.com" w:date="2021-04-20T23:26:00Z">
        <w:r w:rsidR="00353850">
          <w:rPr>
            <w:lang w:eastAsia="zh-CN"/>
          </w:rPr>
          <w:t>运行运行</w:t>
        </w:r>
      </w:ins>
      <w:proofErr w:type="gramEnd"/>
      <w:r>
        <w:rPr>
          <w:lang w:eastAsia="zh-CN"/>
        </w:rPr>
        <w:t>规划]</w:t>
      </w:r>
    </w:p>
    <w:p w14:paraId="2614B3E1" w14:textId="77777777" w:rsidR="006B326C" w:rsidRDefault="009B4794">
      <w:pPr>
        <w:pStyle w:val="a3"/>
        <w:spacing w:before="149" w:line="312" w:lineRule="exact"/>
        <w:ind w:left="1868" w:right="183" w:hanging="792"/>
        <w:rPr>
          <w:lang w:eastAsia="zh-CN"/>
        </w:rPr>
      </w:pPr>
      <w:r>
        <w:rPr>
          <w:rFonts w:cs="宋体"/>
          <w:b/>
          <w:bCs/>
          <w:lang w:eastAsia="zh-CN"/>
        </w:rPr>
        <w:t>R1.1。</w:t>
      </w:r>
      <w:r>
        <w:rPr>
          <w:rFonts w:cs="宋体"/>
          <w:b/>
          <w:bCs/>
          <w:spacing w:val="-55"/>
          <w:lang w:eastAsia="zh-CN"/>
        </w:rPr>
        <w:t xml:space="preserve"> </w:t>
      </w:r>
      <w:r>
        <w:rPr>
          <w:lang w:eastAsia="zh-CN"/>
        </w:rPr>
        <w:t>描述所选方法是如何实现的信息，详细说明，如果传输操作符使用相同 的信息，则可以验证TTC计算的结果。</w:t>
      </w:r>
    </w:p>
    <w:p w14:paraId="034574C4" w14:textId="77777777" w:rsidR="006B326C" w:rsidRDefault="009B4794">
      <w:pPr>
        <w:spacing w:before="87" w:line="331" w:lineRule="auto"/>
        <w:ind w:left="1076" w:right="1928"/>
        <w:rPr>
          <w:rFonts w:ascii="宋体" w:eastAsia="宋体" w:hAnsi="宋体" w:cs="宋体"/>
          <w:sz w:val="24"/>
          <w:szCs w:val="24"/>
          <w:lang w:eastAsia="zh-CN"/>
        </w:rPr>
      </w:pPr>
      <w:r>
        <w:rPr>
          <w:rFonts w:ascii="宋体" w:eastAsia="宋体" w:hAnsi="宋体" w:cs="宋体"/>
          <w:b/>
          <w:bCs/>
          <w:sz w:val="24"/>
          <w:szCs w:val="24"/>
          <w:lang w:eastAsia="zh-CN"/>
        </w:rPr>
        <w:t>r1.2。</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 xml:space="preserve">描述传输操作员在计算TTC时如何计算交换计划。 </w:t>
      </w:r>
      <w:r>
        <w:rPr>
          <w:rFonts w:ascii="宋体" w:eastAsia="宋体" w:hAnsi="宋体" w:cs="宋体"/>
          <w:b/>
          <w:bCs/>
          <w:sz w:val="24"/>
          <w:szCs w:val="24"/>
          <w:lang w:eastAsia="zh-CN"/>
        </w:rPr>
        <w:t>r1.3。</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分配TTC的任何合同义务。</w:t>
      </w:r>
    </w:p>
    <w:p w14:paraId="1A9D3542" w14:textId="77777777" w:rsidR="006B326C" w:rsidRDefault="009B4794">
      <w:pPr>
        <w:spacing w:before="24"/>
        <w:ind w:left="1076" w:right="639"/>
        <w:rPr>
          <w:rFonts w:ascii="宋体" w:eastAsia="宋体" w:hAnsi="宋体" w:cs="宋体"/>
          <w:sz w:val="24"/>
          <w:szCs w:val="24"/>
          <w:lang w:eastAsia="zh-CN"/>
        </w:rPr>
      </w:pPr>
      <w:r>
        <w:rPr>
          <w:rFonts w:ascii="宋体" w:eastAsia="宋体" w:hAnsi="宋体" w:cs="宋体"/>
          <w:b/>
          <w:bCs/>
          <w:sz w:val="24"/>
          <w:szCs w:val="24"/>
          <w:lang w:eastAsia="zh-CN"/>
        </w:rPr>
        <w:t>r1.4。</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说明在TTC过程中确定应急用途的方式。</w:t>
      </w:r>
    </w:p>
    <w:p w14:paraId="1C10E558" w14:textId="77777777" w:rsidR="006B326C" w:rsidRDefault="009B4794">
      <w:pPr>
        <w:pStyle w:val="a3"/>
        <w:spacing w:before="118" w:line="331" w:lineRule="auto"/>
        <w:ind w:left="1868" w:right="183" w:hanging="792"/>
        <w:rPr>
          <w:lang w:eastAsia="zh-CN"/>
        </w:rPr>
      </w:pPr>
      <w:r>
        <w:rPr>
          <w:rFonts w:cs="宋体"/>
          <w:b/>
          <w:bCs/>
          <w:lang w:eastAsia="zh-CN"/>
        </w:rPr>
        <w:t>R1.5。</w:t>
      </w:r>
      <w:r>
        <w:rPr>
          <w:rFonts w:cs="宋体"/>
          <w:b/>
          <w:bCs/>
          <w:spacing w:val="-53"/>
          <w:lang w:eastAsia="zh-CN"/>
        </w:rPr>
        <w:t xml:space="preserve"> </w:t>
      </w:r>
      <w:r>
        <w:rPr>
          <w:lang w:eastAsia="zh-CN"/>
        </w:rPr>
        <w:t xml:space="preserve">以下信息是如何在ATC计算中计算传输服务的源和接收器的，包括： </w:t>
      </w:r>
      <w:r>
        <w:rPr>
          <w:rFonts w:cs="宋体"/>
          <w:b/>
          <w:bCs/>
          <w:lang w:eastAsia="zh-CN"/>
        </w:rPr>
        <w:t>r1.5.1。</w:t>
      </w:r>
      <w:r>
        <w:rPr>
          <w:rFonts w:cs="宋体"/>
          <w:b/>
          <w:bCs/>
          <w:spacing w:val="-4"/>
          <w:lang w:eastAsia="zh-CN"/>
        </w:rPr>
        <w:t xml:space="preserve"> </w:t>
      </w:r>
      <w:r>
        <w:rPr>
          <w:lang w:eastAsia="zh-CN"/>
        </w:rPr>
        <w:t>定义用于可用传输能力(ATC)计算的源是从传输保留的源字</w:t>
      </w:r>
    </w:p>
    <w:p w14:paraId="4F3B2C92" w14:textId="77777777" w:rsidR="006B326C" w:rsidRDefault="009B4794">
      <w:pPr>
        <w:pStyle w:val="a3"/>
        <w:spacing w:before="0" w:line="221" w:lineRule="exact"/>
        <w:ind w:left="2732" w:right="639"/>
        <w:rPr>
          <w:lang w:eastAsia="zh-CN"/>
        </w:rPr>
      </w:pPr>
      <w:r>
        <w:rPr>
          <w:lang w:eastAsia="zh-CN"/>
        </w:rPr>
        <w:t>段或接收点(POR)字段获得的</w:t>
      </w:r>
    </w:p>
    <w:p w14:paraId="2C29C172" w14:textId="77777777" w:rsidR="006B326C" w:rsidRDefault="009B4794">
      <w:pPr>
        <w:pStyle w:val="a3"/>
        <w:spacing w:before="146" w:line="312" w:lineRule="exact"/>
        <w:ind w:left="2732" w:hanging="864"/>
        <w:rPr>
          <w:lang w:eastAsia="zh-CN"/>
        </w:rPr>
      </w:pPr>
      <w:r>
        <w:rPr>
          <w:rFonts w:cs="宋体"/>
          <w:b/>
          <w:bCs/>
          <w:lang w:eastAsia="zh-CN"/>
        </w:rPr>
        <w:t>r1.5.2。</w:t>
      </w:r>
      <w:r>
        <w:rPr>
          <w:rFonts w:cs="宋体"/>
          <w:b/>
          <w:bCs/>
          <w:spacing w:val="-4"/>
          <w:lang w:eastAsia="zh-CN"/>
        </w:rPr>
        <w:t xml:space="preserve"> </w:t>
      </w:r>
      <w:r>
        <w:rPr>
          <w:lang w:eastAsia="zh-CN"/>
        </w:rPr>
        <w:t>定义用于ATC计算的接收器是从传输保留的接收器字段或传递点 (POD)字段获得的</w:t>
      </w:r>
    </w:p>
    <w:p w14:paraId="58EEF52D" w14:textId="77777777" w:rsidR="006B326C" w:rsidRDefault="006B326C">
      <w:pPr>
        <w:spacing w:line="312" w:lineRule="exact"/>
        <w:rPr>
          <w:lang w:eastAsia="zh-CN"/>
        </w:rPr>
        <w:sectPr w:rsidR="006B326C">
          <w:headerReference w:type="default" r:id="rId34"/>
          <w:footerReference w:type="default" r:id="rId35"/>
          <w:pgSz w:w="12240" w:h="15840"/>
          <w:pgMar w:top="1000" w:right="1280" w:bottom="900" w:left="1300" w:header="752" w:footer="703" w:gutter="0"/>
          <w:pgNumType w:start="1"/>
          <w:cols w:space="720"/>
        </w:sectPr>
      </w:pPr>
    </w:p>
    <w:p w14:paraId="6240931E" w14:textId="77777777" w:rsidR="006B326C" w:rsidRDefault="006B326C">
      <w:pPr>
        <w:spacing w:before="12"/>
        <w:rPr>
          <w:rFonts w:ascii="宋体" w:eastAsia="宋体" w:hAnsi="宋体" w:cs="宋体"/>
          <w:sz w:val="26"/>
          <w:szCs w:val="26"/>
          <w:lang w:eastAsia="zh-CN"/>
        </w:rPr>
      </w:pPr>
    </w:p>
    <w:p w14:paraId="6258C295" w14:textId="77777777" w:rsidR="006B326C" w:rsidRDefault="009B4794">
      <w:pPr>
        <w:spacing w:before="26"/>
        <w:ind w:left="1868" w:right="259"/>
        <w:rPr>
          <w:rFonts w:ascii="宋体" w:eastAsia="宋体" w:hAnsi="宋体" w:cs="宋体"/>
          <w:sz w:val="24"/>
          <w:szCs w:val="24"/>
          <w:lang w:eastAsia="zh-CN"/>
        </w:rPr>
      </w:pPr>
      <w:r>
        <w:rPr>
          <w:rFonts w:ascii="宋体" w:eastAsia="宋体" w:hAnsi="宋体" w:cs="宋体"/>
          <w:b/>
          <w:bCs/>
          <w:sz w:val="24"/>
          <w:szCs w:val="24"/>
          <w:lang w:eastAsia="zh-CN"/>
        </w:rPr>
        <w:t xml:space="preserve">r1.5.3。 </w:t>
      </w:r>
      <w:r>
        <w:rPr>
          <w:rFonts w:ascii="宋体" w:eastAsia="宋体" w:hAnsi="宋体" w:cs="宋体"/>
          <w:sz w:val="24"/>
          <w:szCs w:val="24"/>
          <w:lang w:eastAsia="zh-CN"/>
        </w:rPr>
        <w:t>源/接收器或POR/PO</w:t>
      </w:r>
      <w:r>
        <w:rPr>
          <w:rFonts w:ascii="宋体" w:eastAsia="宋体" w:hAnsi="宋体" w:cs="宋体"/>
          <w:spacing w:val="-2"/>
          <w:sz w:val="24"/>
          <w:szCs w:val="24"/>
          <w:lang w:eastAsia="zh-CN"/>
        </w:rPr>
        <w:t xml:space="preserve"> </w:t>
      </w:r>
      <w:r>
        <w:rPr>
          <w:rFonts w:ascii="宋体" w:eastAsia="宋体" w:hAnsi="宋体" w:cs="宋体"/>
          <w:sz w:val="24"/>
          <w:szCs w:val="24"/>
          <w:lang w:eastAsia="zh-CN"/>
        </w:rPr>
        <w:t>D识别并映射到模型。</w:t>
      </w:r>
    </w:p>
    <w:p w14:paraId="022DC26C" w14:textId="77777777" w:rsidR="006B326C" w:rsidRDefault="009B4794">
      <w:pPr>
        <w:pStyle w:val="a3"/>
        <w:spacing w:before="148" w:line="312" w:lineRule="exact"/>
        <w:ind w:left="2732" w:right="259" w:hanging="864"/>
        <w:rPr>
          <w:lang w:eastAsia="zh-CN"/>
        </w:rPr>
      </w:pPr>
      <w:r>
        <w:rPr>
          <w:rFonts w:cs="宋体"/>
          <w:b/>
          <w:bCs/>
          <w:lang w:eastAsia="zh-CN"/>
        </w:rPr>
        <w:t>r1.5.4。</w:t>
      </w:r>
      <w:r>
        <w:rPr>
          <w:rFonts w:cs="宋体"/>
          <w:b/>
          <w:bCs/>
          <w:spacing w:val="-4"/>
          <w:lang w:eastAsia="zh-CN"/>
        </w:rPr>
        <w:t xml:space="preserve"> </w:t>
      </w:r>
      <w:r>
        <w:rPr>
          <w:lang w:eastAsia="zh-CN"/>
        </w:rPr>
        <w:t>如果传输服务提供商的ATC计算过程涉及到一个生成分 组，则ATCID必须识别这些生成器如何参与该组。</w:t>
      </w:r>
    </w:p>
    <w:p w14:paraId="3088591D" w14:textId="77777777" w:rsidR="006B326C" w:rsidRDefault="009B4794">
      <w:pPr>
        <w:pStyle w:val="a3"/>
        <w:spacing w:before="117" w:line="312" w:lineRule="exact"/>
        <w:ind w:left="1076" w:right="259" w:hanging="576"/>
        <w:rPr>
          <w:lang w:eastAsia="zh-CN"/>
        </w:rPr>
      </w:pPr>
      <w:r>
        <w:rPr>
          <w:rFonts w:cs="宋体"/>
          <w:b/>
          <w:bCs/>
          <w:lang w:eastAsia="zh-CN"/>
        </w:rPr>
        <w:t>R2。</w:t>
      </w:r>
      <w:r>
        <w:rPr>
          <w:rFonts w:cs="宋体"/>
          <w:b/>
          <w:bCs/>
          <w:spacing w:val="-29"/>
          <w:lang w:eastAsia="zh-CN"/>
        </w:rPr>
        <w:t xml:space="preserve"> </w:t>
      </w:r>
      <w:r>
        <w:rPr>
          <w:lang w:eastAsia="zh-CN"/>
        </w:rPr>
        <w:t xml:space="preserve">在计算ATC路径的TTC时，传输操作员应使用包含以下所有内容的传输模型：[违 </w:t>
      </w:r>
      <w:proofErr w:type="gramStart"/>
      <w:r>
        <w:rPr>
          <w:lang w:eastAsia="zh-CN"/>
        </w:rPr>
        <w:t>规</w:t>
      </w:r>
      <w:proofErr w:type="gramEnd"/>
      <w:r>
        <w:rPr>
          <w:lang w:eastAsia="zh-CN"/>
        </w:rPr>
        <w:t>风险因素：较低][时间范围：操作计划]</w:t>
      </w:r>
    </w:p>
    <w:p w14:paraId="79CF89FF" w14:textId="77777777" w:rsidR="006B326C" w:rsidRDefault="009B4794">
      <w:pPr>
        <w:pStyle w:val="a3"/>
        <w:spacing w:before="121" w:line="310" w:lineRule="exact"/>
        <w:ind w:left="1868" w:right="259" w:hanging="792"/>
        <w:rPr>
          <w:lang w:eastAsia="zh-CN"/>
        </w:rPr>
      </w:pPr>
      <w:r>
        <w:rPr>
          <w:rFonts w:cs="宋体"/>
          <w:b/>
          <w:bCs/>
          <w:lang w:eastAsia="zh-CN"/>
        </w:rPr>
        <w:t xml:space="preserve">r2.1。 </w:t>
      </w:r>
      <w:r>
        <w:rPr>
          <w:lang w:eastAsia="zh-CN"/>
        </w:rPr>
        <w:t>建模数据和拓扑的可靠性协调员的责任领域。</w:t>
      </w:r>
      <w:r>
        <w:rPr>
          <w:spacing w:val="-56"/>
          <w:lang w:eastAsia="zh-CN"/>
        </w:rPr>
        <w:t xml:space="preserve"> </w:t>
      </w:r>
      <w:r>
        <w:rPr>
          <w:lang w:eastAsia="zh-CN"/>
        </w:rPr>
        <w:t>允许径向线和设施161kV 或以下的等效表示。</w:t>
      </w:r>
    </w:p>
    <w:p w14:paraId="29EDF206" w14:textId="5ECAF801" w:rsidR="006B326C" w:rsidRDefault="009B4794">
      <w:pPr>
        <w:pStyle w:val="a3"/>
        <w:spacing w:before="89" w:line="331" w:lineRule="auto"/>
        <w:ind w:left="1076" w:right="259"/>
        <w:rPr>
          <w:lang w:eastAsia="zh-CN"/>
        </w:rPr>
      </w:pPr>
      <w:r>
        <w:rPr>
          <w:rFonts w:cs="宋体"/>
          <w:b/>
          <w:bCs/>
          <w:lang w:eastAsia="zh-CN"/>
        </w:rPr>
        <w:t>r2.2。</w:t>
      </w:r>
      <w:r>
        <w:rPr>
          <w:rFonts w:cs="宋体"/>
          <w:b/>
          <w:bCs/>
          <w:spacing w:val="-56"/>
          <w:lang w:eastAsia="zh-CN"/>
        </w:rPr>
        <w:t xml:space="preserve"> </w:t>
      </w:r>
      <w:r>
        <w:rPr>
          <w:lang w:eastAsia="zh-CN"/>
        </w:rPr>
        <w:t xml:space="preserve">为立即相邻和超出可靠性协调区域建模数据和拓扑(或等效表示。 </w:t>
      </w:r>
      <w:r>
        <w:rPr>
          <w:rFonts w:cs="宋体"/>
          <w:b/>
          <w:bCs/>
          <w:lang w:eastAsia="zh-CN"/>
        </w:rPr>
        <w:t>R2.3。</w:t>
      </w:r>
      <w:r>
        <w:rPr>
          <w:rFonts w:cs="宋体"/>
          <w:b/>
          <w:bCs/>
          <w:spacing w:val="-56"/>
          <w:lang w:eastAsia="zh-CN"/>
        </w:rPr>
        <w:t xml:space="preserve"> </w:t>
      </w:r>
      <w:r>
        <w:rPr>
          <w:lang w:eastAsia="zh-CN"/>
        </w:rPr>
        <w:t>设施评级由</w:t>
      </w:r>
      <w:del w:id="466" w:author="378653276@qq.com" w:date="2021-04-20T23:30:00Z">
        <w:r w:rsidDel="00EC7974">
          <w:rPr>
            <w:lang w:eastAsia="zh-CN"/>
          </w:rPr>
          <w:delText>发电机业主</w:delText>
        </w:r>
      </w:del>
      <w:ins w:id="467" w:author="378653276@qq.com" w:date="2021-04-20T23:30:00Z">
        <w:r w:rsidR="00EC7974">
          <w:rPr>
            <w:lang w:eastAsia="zh-CN"/>
          </w:rPr>
          <w:t>发电资产拥有者</w:t>
        </w:r>
      </w:ins>
      <w:r>
        <w:rPr>
          <w:lang w:eastAsia="zh-CN"/>
        </w:rPr>
        <w:t>和输电业主指定。</w:t>
      </w:r>
    </w:p>
    <w:p w14:paraId="286AA9B9" w14:textId="15204ED2" w:rsidR="006B326C" w:rsidRDefault="009B4794">
      <w:pPr>
        <w:pStyle w:val="a3"/>
        <w:spacing w:before="29" w:line="237" w:lineRule="auto"/>
        <w:ind w:left="1076" w:right="523" w:hanging="576"/>
        <w:rPr>
          <w:lang w:eastAsia="zh-CN"/>
        </w:rPr>
      </w:pPr>
      <w:r>
        <w:rPr>
          <w:rFonts w:cs="宋体"/>
          <w:b/>
          <w:bCs/>
          <w:lang w:eastAsia="zh-CN"/>
        </w:rPr>
        <w:t>r3。</w:t>
      </w:r>
      <w:r>
        <w:rPr>
          <w:rFonts w:cs="宋体"/>
          <w:b/>
          <w:bCs/>
          <w:spacing w:val="-27"/>
          <w:lang w:eastAsia="zh-CN"/>
        </w:rPr>
        <w:t xml:space="preserve"> </w:t>
      </w:r>
      <w:r>
        <w:rPr>
          <w:lang w:eastAsia="zh-CN"/>
        </w:rPr>
        <w:t xml:space="preserve">在计算ATC路径的TTCs时，传输操作员应包括传输服务提供商区域的以下数 据。 传输运营商还应包括以下与传输模型中明确表示的设施相关的数据，这 </w:t>
      </w:r>
      <w:proofErr w:type="gramStart"/>
      <w:r>
        <w:rPr>
          <w:lang w:eastAsia="zh-CN"/>
        </w:rPr>
        <w:t>些数据</w:t>
      </w:r>
      <w:proofErr w:type="gramEnd"/>
      <w:r>
        <w:rPr>
          <w:lang w:eastAsia="zh-CN"/>
        </w:rPr>
        <w:t>由相邻的传输服务提供商和与之签订协调协议的任何其他传输服务提 供商提供：[违规风险因素：较低][时间范围：</w:t>
      </w:r>
      <w:del w:id="468" w:author="378653276@qq.com" w:date="2021-04-20T23:26:00Z">
        <w:r w:rsidDel="00353850">
          <w:rPr>
            <w:lang w:eastAsia="zh-CN"/>
          </w:rPr>
          <w:delText>业务</w:delText>
        </w:r>
      </w:del>
      <w:proofErr w:type="gramStart"/>
      <w:ins w:id="469" w:author="378653276@qq.com" w:date="2021-04-20T23:26:00Z">
        <w:r w:rsidR="00353850">
          <w:rPr>
            <w:lang w:eastAsia="zh-CN"/>
          </w:rPr>
          <w:t>运行运行</w:t>
        </w:r>
      </w:ins>
      <w:proofErr w:type="gramEnd"/>
      <w:r>
        <w:rPr>
          <w:lang w:eastAsia="zh-CN"/>
        </w:rPr>
        <w:t>规划]</w:t>
      </w:r>
    </w:p>
    <w:p w14:paraId="1EFDD402" w14:textId="77777777" w:rsidR="006B326C" w:rsidRDefault="009B4794">
      <w:pPr>
        <w:pStyle w:val="a3"/>
        <w:spacing w:before="146" w:line="312" w:lineRule="exact"/>
        <w:ind w:left="1868" w:right="859" w:hanging="792"/>
        <w:rPr>
          <w:lang w:eastAsia="zh-CN"/>
        </w:rPr>
      </w:pPr>
      <w:r>
        <w:rPr>
          <w:rFonts w:cs="宋体"/>
          <w:b/>
          <w:bCs/>
          <w:lang w:eastAsia="zh-CN"/>
        </w:rPr>
        <w:t>r3.1。</w:t>
      </w:r>
      <w:r>
        <w:rPr>
          <w:rFonts w:cs="宋体"/>
          <w:b/>
          <w:bCs/>
          <w:spacing w:val="-55"/>
          <w:lang w:eastAsia="zh-CN"/>
        </w:rPr>
        <w:t xml:space="preserve"> </w:t>
      </w:r>
      <w:r>
        <w:rPr>
          <w:lang w:eastAsia="zh-CN"/>
        </w:rPr>
        <w:t>对于TTC，使用以下(以及ATCID中指定的任何其他值和附加参 数)：</w:t>
      </w:r>
    </w:p>
    <w:p w14:paraId="0ABB143E" w14:textId="77777777" w:rsidR="006B326C" w:rsidRDefault="009B4794">
      <w:pPr>
        <w:spacing w:before="117" w:line="312" w:lineRule="exact"/>
        <w:ind w:left="2732" w:right="259" w:hanging="864"/>
        <w:rPr>
          <w:rFonts w:ascii="宋体" w:eastAsia="宋体" w:hAnsi="宋体" w:cs="宋体"/>
          <w:sz w:val="24"/>
          <w:szCs w:val="24"/>
          <w:lang w:eastAsia="zh-CN"/>
        </w:rPr>
      </w:pPr>
      <w:r>
        <w:rPr>
          <w:rFonts w:ascii="宋体" w:eastAsia="宋体" w:hAnsi="宋体" w:cs="宋体"/>
          <w:b/>
          <w:bCs/>
          <w:sz w:val="24"/>
          <w:szCs w:val="24"/>
          <w:lang w:eastAsia="zh-CN"/>
        </w:rPr>
        <w:t>r3.1.1。</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预期的生成和传输中断、添加和退休，包括在ATCID中指定 的。</w:t>
      </w:r>
    </w:p>
    <w:p w14:paraId="460434E3" w14:textId="77777777" w:rsidR="006B326C" w:rsidRDefault="009B4794">
      <w:pPr>
        <w:spacing w:before="89" w:line="328" w:lineRule="auto"/>
        <w:ind w:left="1868" w:right="259"/>
        <w:rPr>
          <w:rFonts w:ascii="宋体" w:eastAsia="宋体" w:hAnsi="宋体" w:cs="宋体"/>
          <w:sz w:val="23"/>
          <w:szCs w:val="23"/>
          <w:lang w:eastAsia="zh-CN"/>
        </w:rPr>
      </w:pPr>
      <w:r>
        <w:rPr>
          <w:rFonts w:ascii="宋体" w:eastAsia="宋体" w:hAnsi="宋体" w:cs="宋体"/>
          <w:b/>
          <w:bCs/>
          <w:sz w:val="24"/>
          <w:szCs w:val="24"/>
          <w:lang w:eastAsia="zh-CN"/>
        </w:rPr>
        <w:t>r3.1.2。</w:t>
      </w:r>
      <w:r>
        <w:rPr>
          <w:rFonts w:ascii="宋体" w:eastAsia="宋体" w:hAnsi="宋体" w:cs="宋体"/>
          <w:b/>
          <w:bCs/>
          <w:spacing w:val="-2"/>
          <w:sz w:val="24"/>
          <w:szCs w:val="24"/>
          <w:lang w:eastAsia="zh-CN"/>
        </w:rPr>
        <w:t xml:space="preserve"> </w:t>
      </w:r>
      <w:r>
        <w:rPr>
          <w:rFonts w:ascii="宋体" w:eastAsia="宋体" w:hAnsi="宋体" w:cs="宋体"/>
          <w:sz w:val="23"/>
          <w:szCs w:val="23"/>
          <w:lang w:eastAsia="zh-CN"/>
        </w:rPr>
        <w:t xml:space="preserve">用于当前和次日ATC计算的TTC的每日或每小时负荷预测。 </w:t>
      </w:r>
      <w:r>
        <w:rPr>
          <w:rFonts w:ascii="宋体" w:eastAsia="宋体" w:hAnsi="宋体" w:cs="宋体"/>
          <w:b/>
          <w:bCs/>
          <w:sz w:val="24"/>
          <w:szCs w:val="24"/>
          <w:lang w:eastAsia="zh-CN"/>
        </w:rPr>
        <w:t>r3.1.3。</w:t>
      </w:r>
      <w:r>
        <w:rPr>
          <w:rFonts w:ascii="宋体" w:eastAsia="宋体" w:hAnsi="宋体" w:cs="宋体"/>
          <w:b/>
          <w:bCs/>
          <w:spacing w:val="-2"/>
          <w:sz w:val="24"/>
          <w:szCs w:val="24"/>
          <w:lang w:eastAsia="zh-CN"/>
        </w:rPr>
        <w:t xml:space="preserve"> </w:t>
      </w:r>
      <w:r>
        <w:rPr>
          <w:rFonts w:ascii="宋体" w:eastAsia="宋体" w:hAnsi="宋体" w:cs="宋体"/>
          <w:sz w:val="23"/>
          <w:szCs w:val="23"/>
          <w:lang w:eastAsia="zh-CN"/>
        </w:rPr>
        <w:t xml:space="preserve">在ATC计算中使用的TTCs的每日负荷预测第二天至31天。 </w:t>
      </w:r>
      <w:r>
        <w:rPr>
          <w:rFonts w:ascii="宋体" w:eastAsia="宋体" w:hAnsi="宋体" w:cs="宋体"/>
          <w:b/>
          <w:bCs/>
          <w:sz w:val="24"/>
          <w:szCs w:val="24"/>
          <w:lang w:eastAsia="zh-CN"/>
        </w:rPr>
        <w:t>r3.1.4。</w:t>
      </w:r>
      <w:r>
        <w:rPr>
          <w:rFonts w:ascii="宋体" w:eastAsia="宋体" w:hAnsi="宋体" w:cs="宋体"/>
          <w:b/>
          <w:bCs/>
          <w:spacing w:val="-10"/>
          <w:sz w:val="24"/>
          <w:szCs w:val="24"/>
          <w:lang w:eastAsia="zh-CN"/>
        </w:rPr>
        <w:t xml:space="preserve"> </w:t>
      </w:r>
      <w:r>
        <w:rPr>
          <w:rFonts w:ascii="宋体" w:eastAsia="宋体" w:hAnsi="宋体" w:cs="宋体"/>
          <w:sz w:val="23"/>
          <w:szCs w:val="23"/>
          <w:lang w:eastAsia="zh-CN"/>
        </w:rPr>
        <w:t>在ATC计算中使用的TTCs的每月负荷预测，为期两至13个月的</w:t>
      </w:r>
    </w:p>
    <w:p w14:paraId="2A6DC24E" w14:textId="77777777" w:rsidR="006B326C" w:rsidRDefault="009B4794">
      <w:pPr>
        <w:spacing w:line="210" w:lineRule="exact"/>
        <w:ind w:left="2732" w:right="259"/>
        <w:rPr>
          <w:rFonts w:ascii="宋体" w:eastAsia="宋体" w:hAnsi="宋体" w:cs="宋体"/>
          <w:sz w:val="23"/>
          <w:szCs w:val="23"/>
          <w:lang w:eastAsia="zh-CN"/>
        </w:rPr>
      </w:pPr>
      <w:r>
        <w:rPr>
          <w:rFonts w:ascii="宋体" w:eastAsia="宋体" w:hAnsi="宋体" w:cs="宋体"/>
          <w:sz w:val="23"/>
          <w:szCs w:val="23"/>
          <w:lang w:eastAsia="zh-CN"/>
        </w:rPr>
        <w:t>TTCs。</w:t>
      </w:r>
    </w:p>
    <w:p w14:paraId="4FC3FC02" w14:textId="77777777" w:rsidR="006B326C" w:rsidRDefault="009B4794">
      <w:pPr>
        <w:pStyle w:val="a3"/>
        <w:spacing w:before="117" w:line="237" w:lineRule="auto"/>
        <w:ind w:left="2732" w:right="259" w:hanging="864"/>
        <w:rPr>
          <w:lang w:eastAsia="zh-CN"/>
        </w:rPr>
      </w:pPr>
      <w:r>
        <w:rPr>
          <w:rFonts w:cs="宋体"/>
          <w:b/>
          <w:bCs/>
          <w:lang w:eastAsia="zh-CN"/>
        </w:rPr>
        <w:t xml:space="preserve">r3.1.5。 </w:t>
      </w:r>
      <w:r>
        <w:rPr>
          <w:lang w:eastAsia="zh-CN"/>
        </w:rPr>
        <w:t>单位承诺和调度命令，包括所有指定的网络资源和其他资 源，承诺或有法律义务运行，（在经济调度之内或之外），因 为他们预期运行。</w:t>
      </w:r>
    </w:p>
    <w:p w14:paraId="2CA7B21E" w14:textId="77777777" w:rsidR="006B326C" w:rsidRDefault="009B4794">
      <w:pPr>
        <w:pStyle w:val="a3"/>
        <w:spacing w:before="149" w:line="312" w:lineRule="exact"/>
        <w:ind w:left="1076" w:right="259" w:hanging="576"/>
        <w:rPr>
          <w:lang w:eastAsia="zh-CN"/>
        </w:rPr>
      </w:pPr>
      <w:r>
        <w:rPr>
          <w:rFonts w:cs="宋体"/>
          <w:b/>
          <w:bCs/>
          <w:lang w:eastAsia="zh-CN"/>
        </w:rPr>
        <w:t>r4。</w:t>
      </w:r>
      <w:r>
        <w:rPr>
          <w:rFonts w:cs="宋体"/>
          <w:b/>
          <w:bCs/>
          <w:spacing w:val="-28"/>
          <w:lang w:eastAsia="zh-CN"/>
        </w:rPr>
        <w:t xml:space="preserve"> </w:t>
      </w:r>
      <w:r>
        <w:rPr>
          <w:lang w:eastAsia="zh-CN"/>
        </w:rPr>
        <w:t>当计算ATC路径的TTCs时，传输操作员应满足以下所有条件：[违规风险因素： 较低][时间范围：操作计划]</w:t>
      </w:r>
    </w:p>
    <w:p w14:paraId="3868F720" w14:textId="77777777" w:rsidR="006B326C" w:rsidRDefault="009B4794">
      <w:pPr>
        <w:spacing w:before="89" w:line="328" w:lineRule="auto"/>
        <w:ind w:left="1076" w:right="3097"/>
        <w:rPr>
          <w:rFonts w:ascii="宋体" w:eastAsia="宋体" w:hAnsi="宋体" w:cs="宋体"/>
          <w:sz w:val="24"/>
          <w:szCs w:val="24"/>
        </w:rPr>
      </w:pPr>
      <w:r>
        <w:rPr>
          <w:rFonts w:ascii="宋体" w:eastAsia="宋体" w:hAnsi="宋体" w:cs="宋体"/>
          <w:b/>
          <w:bCs/>
          <w:sz w:val="24"/>
          <w:szCs w:val="24"/>
          <w:lang w:eastAsia="zh-CN"/>
        </w:rPr>
        <w:t>r4.1。</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 xml:space="preserve">使用符合ATCID中描述的标准的所有应急。 </w:t>
      </w:r>
      <w:r>
        <w:rPr>
          <w:rFonts w:ascii="宋体" w:eastAsia="宋体" w:hAnsi="宋体" w:cs="宋体"/>
          <w:b/>
          <w:bCs/>
          <w:sz w:val="24"/>
          <w:szCs w:val="24"/>
        </w:rPr>
        <w:t>r4.2。</w:t>
      </w:r>
      <w:r>
        <w:rPr>
          <w:rFonts w:ascii="宋体" w:eastAsia="宋体" w:hAnsi="宋体" w:cs="宋体"/>
          <w:b/>
          <w:bCs/>
          <w:spacing w:val="-55"/>
          <w:sz w:val="24"/>
          <w:szCs w:val="24"/>
        </w:rPr>
        <w:t xml:space="preserve"> </w:t>
      </w:r>
      <w:proofErr w:type="spellStart"/>
      <w:r>
        <w:rPr>
          <w:rFonts w:ascii="宋体" w:eastAsia="宋体" w:hAnsi="宋体" w:cs="宋体"/>
          <w:sz w:val="24"/>
          <w:szCs w:val="24"/>
        </w:rPr>
        <w:t>尊重TTC的任何合同分配</w:t>
      </w:r>
      <w:proofErr w:type="spellEnd"/>
      <w:r>
        <w:rPr>
          <w:rFonts w:ascii="宋体" w:eastAsia="宋体" w:hAnsi="宋体" w:cs="宋体"/>
          <w:sz w:val="24"/>
          <w:szCs w:val="24"/>
        </w:rPr>
        <w:t>。</w:t>
      </w:r>
    </w:p>
    <w:p w14:paraId="2DDD5261" w14:textId="77777777" w:rsidR="006B326C" w:rsidRDefault="006B326C">
      <w:pPr>
        <w:spacing w:line="328" w:lineRule="auto"/>
        <w:rPr>
          <w:rFonts w:ascii="宋体" w:eastAsia="宋体" w:hAnsi="宋体" w:cs="宋体"/>
          <w:sz w:val="24"/>
          <w:szCs w:val="24"/>
        </w:rPr>
        <w:sectPr w:rsidR="006B326C">
          <w:pgSz w:w="12240" w:h="15840"/>
          <w:pgMar w:top="1000" w:right="1300" w:bottom="900" w:left="1300" w:header="752" w:footer="703" w:gutter="0"/>
          <w:cols w:space="720"/>
        </w:sectPr>
      </w:pPr>
    </w:p>
    <w:p w14:paraId="1EAE1F38" w14:textId="77777777" w:rsidR="006B326C" w:rsidRDefault="006B326C">
      <w:pPr>
        <w:spacing w:before="12"/>
        <w:rPr>
          <w:rFonts w:ascii="宋体" w:eastAsia="宋体" w:hAnsi="宋体" w:cs="宋体"/>
          <w:sz w:val="26"/>
          <w:szCs w:val="26"/>
        </w:rPr>
      </w:pPr>
    </w:p>
    <w:p w14:paraId="18F061DE" w14:textId="77777777" w:rsidR="006B326C" w:rsidRDefault="009B4794">
      <w:pPr>
        <w:pStyle w:val="a3"/>
        <w:spacing w:before="28" w:line="237" w:lineRule="auto"/>
        <w:ind w:left="1868" w:right="259" w:hanging="792"/>
        <w:rPr>
          <w:lang w:eastAsia="zh-CN"/>
        </w:rPr>
      </w:pPr>
      <w:r>
        <w:rPr>
          <w:rFonts w:cs="宋体"/>
          <w:b/>
          <w:bCs/>
          <w:lang w:eastAsia="zh-CN"/>
        </w:rPr>
        <w:t>r4.3。</w:t>
      </w:r>
      <w:r>
        <w:rPr>
          <w:rFonts w:cs="宋体"/>
          <w:b/>
          <w:bCs/>
          <w:spacing w:val="-54"/>
          <w:lang w:eastAsia="zh-CN"/>
        </w:rPr>
        <w:t xml:space="preserve"> </w:t>
      </w:r>
      <w:r>
        <w:rPr>
          <w:lang w:eastAsia="zh-CN"/>
        </w:rPr>
        <w:t>在每段时间内，包括预期按ATCID（过滤以减少或消除使用来自多个传 输服务提供商的传输服务的事务的重复影响）中规定为传输服务提供 商、所有相邻的传输服务提供商的传输服务提供商和任何与之执行协调 协议的传输服务提供商，对源和接收器进行如下建模：</w:t>
      </w:r>
    </w:p>
    <w:p w14:paraId="58E72FCE" w14:textId="77777777" w:rsidR="006B326C" w:rsidRDefault="009B4794">
      <w:pPr>
        <w:pStyle w:val="a3"/>
        <w:tabs>
          <w:tab w:val="left" w:pos="2227"/>
        </w:tabs>
        <w:spacing w:before="157" w:line="302" w:lineRule="exact"/>
        <w:ind w:left="2228" w:right="57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如果ATCID中指定的源已经在保留中识别，并且在传输服务提供商 的传输模型中离散建模，则使用离散建模的点作为源。</w:t>
      </w:r>
    </w:p>
    <w:p w14:paraId="3821C77B" w14:textId="77777777" w:rsidR="006B326C" w:rsidRDefault="009B4794">
      <w:pPr>
        <w:pStyle w:val="a3"/>
        <w:tabs>
          <w:tab w:val="left" w:pos="2227"/>
        </w:tabs>
        <w:spacing w:before="109" w:line="220" w:lineRule="auto"/>
        <w:ind w:left="2228" w:right="33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 xml:space="preserve">如果ATCID中指定的源在保留中被识别，并且该点可以映射到传输服 </w:t>
      </w:r>
      <w:proofErr w:type="gramStart"/>
      <w:r>
        <w:rPr>
          <w:lang w:eastAsia="zh-CN"/>
        </w:rPr>
        <w:t>务</w:t>
      </w:r>
      <w:proofErr w:type="gramEnd"/>
      <w:r>
        <w:rPr>
          <w:lang w:eastAsia="zh-CN"/>
        </w:rPr>
        <w:t>提供商的传输模型中的“等价”或“聚合表示”，则使用建模的 等价或聚合作为源。</w:t>
      </w:r>
    </w:p>
    <w:p w14:paraId="02EE84C4" w14:textId="77777777" w:rsidR="006B326C" w:rsidRDefault="009B4794">
      <w:pPr>
        <w:pStyle w:val="a3"/>
        <w:tabs>
          <w:tab w:val="left" w:pos="2227"/>
        </w:tabs>
        <w:spacing w:before="147" w:line="308" w:lineRule="exact"/>
        <w:ind w:left="2228" w:right="33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如果ATCID中指定的源在保留中已被识别，并且该点不能映射到传输 服务提供商传输模型中的离散建模点、“等价”或“聚合表示”， 则使用与传输服务提供商关联的立即相邻的平衡管理局，从该传输 服务提供商接收电源。</w:t>
      </w:r>
    </w:p>
    <w:p w14:paraId="136806D5" w14:textId="4BEC4012" w:rsidR="006B326C" w:rsidRDefault="009B4794">
      <w:pPr>
        <w:pStyle w:val="a3"/>
        <w:tabs>
          <w:tab w:val="left" w:pos="2227"/>
        </w:tabs>
        <w:spacing w:line="304" w:lineRule="exact"/>
        <w:ind w:left="2228" w:right="57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如果ATCID中指定的源未在保留中识别，请使用与传输服务提供商 关联的立即相邻的平衡</w:t>
      </w:r>
      <w:del w:id="470" w:author="378653276@qq.com" w:date="2021-04-20T22:29:00Z">
        <w:r w:rsidDel="0067247E">
          <w:rPr>
            <w:lang w:eastAsia="zh-CN"/>
          </w:rPr>
          <w:delText>机构</w:delText>
        </w:r>
      </w:del>
      <w:ins w:id="471" w:author="378653276@qq.com" w:date="2021-04-20T22:29:00Z">
        <w:r w:rsidR="0067247E">
          <w:rPr>
            <w:lang w:eastAsia="zh-CN"/>
          </w:rPr>
          <w:t>机关</w:t>
        </w:r>
      </w:ins>
      <w:r>
        <w:rPr>
          <w:lang w:eastAsia="zh-CN"/>
        </w:rPr>
        <w:t>，从该服务提供商接收电源。</w:t>
      </w:r>
    </w:p>
    <w:p w14:paraId="18DAD2A1" w14:textId="77777777" w:rsidR="006B326C" w:rsidRDefault="009B4794">
      <w:pPr>
        <w:pStyle w:val="a3"/>
        <w:tabs>
          <w:tab w:val="left" w:pos="2227"/>
        </w:tabs>
        <w:spacing w:before="124" w:line="300" w:lineRule="exact"/>
        <w:ind w:left="2228" w:right="33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如果在ATCID中指定的接收器已在保留中识别，并且在传输服务提供 商的传输模型中离散建模，则使用离散建模的点作为接收器。</w:t>
      </w:r>
    </w:p>
    <w:p w14:paraId="1DCF2C47" w14:textId="77777777" w:rsidR="006B326C" w:rsidRDefault="009B4794">
      <w:pPr>
        <w:pStyle w:val="a3"/>
        <w:tabs>
          <w:tab w:val="left" w:pos="2227"/>
        </w:tabs>
        <w:spacing w:before="126" w:line="304" w:lineRule="exact"/>
        <w:ind w:left="2228" w:right="21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如果在保留中标识了ATCID中指定的接收器，并且该点可以映射到传 输服务提供商的传输模型中的“等价”或“聚合表示”，则使用建模 的等价或聚合作为接收器。</w:t>
      </w:r>
    </w:p>
    <w:p w14:paraId="2FE265B4" w14:textId="77777777" w:rsidR="006B326C" w:rsidRDefault="009B4794">
      <w:pPr>
        <w:pStyle w:val="a3"/>
        <w:tabs>
          <w:tab w:val="left" w:pos="2227"/>
        </w:tabs>
        <w:spacing w:line="308" w:lineRule="exact"/>
        <w:ind w:left="2228" w:right="21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如果ATCID中指定的接收器已在保留中被识别，并且该点不能映射到 传输服务提供商传输模型中的离散建模点、“等效”或“聚合表 示”，则使用与传输服务提供</w:t>
      </w:r>
      <w:proofErr w:type="gramStart"/>
      <w:r>
        <w:rPr>
          <w:lang w:eastAsia="zh-CN"/>
        </w:rPr>
        <w:t>商相关</w:t>
      </w:r>
      <w:proofErr w:type="gramEnd"/>
      <w:r>
        <w:rPr>
          <w:lang w:eastAsia="zh-CN"/>
        </w:rPr>
        <w:t>的立即相邻的平衡管理局，</w:t>
      </w:r>
      <w:proofErr w:type="gramStart"/>
      <w:r>
        <w:rPr>
          <w:lang w:eastAsia="zh-CN"/>
        </w:rPr>
        <w:t>该传</w:t>
      </w:r>
      <w:proofErr w:type="gramEnd"/>
      <w:r>
        <w:rPr>
          <w:lang w:eastAsia="zh-CN"/>
        </w:rPr>
        <w:t xml:space="preserve"> 输服务提供商将作为接收器交付该电源。</w:t>
      </w:r>
    </w:p>
    <w:p w14:paraId="1B646FED" w14:textId="4162C4BC" w:rsidR="006B326C" w:rsidRDefault="009B4794">
      <w:pPr>
        <w:pStyle w:val="a3"/>
        <w:tabs>
          <w:tab w:val="left" w:pos="2227"/>
        </w:tabs>
        <w:spacing w:line="304" w:lineRule="exact"/>
        <w:ind w:left="2228" w:right="571" w:hanging="360"/>
        <w:rPr>
          <w:lang w:eastAsia="zh-CN"/>
        </w:rPr>
      </w:pPr>
      <w:r>
        <w:rPr>
          <w:rFonts w:ascii="Courier New" w:eastAsia="Courier New" w:hAnsi="Courier New" w:cs="Courier New"/>
          <w:b/>
          <w:bCs/>
          <w:w w:val="95"/>
          <w:lang w:eastAsia="zh-CN"/>
        </w:rPr>
        <w:t>-</w:t>
      </w:r>
      <w:r>
        <w:rPr>
          <w:rFonts w:ascii="Courier New" w:eastAsia="Courier New" w:hAnsi="Courier New" w:cs="Courier New"/>
          <w:b/>
          <w:bCs/>
          <w:w w:val="95"/>
          <w:lang w:eastAsia="zh-CN"/>
        </w:rPr>
        <w:tab/>
      </w:r>
      <w:r>
        <w:rPr>
          <w:lang w:eastAsia="zh-CN"/>
        </w:rPr>
        <w:t>如果保留中没有确定ATCID中指定的接收器，请使用与电源作为接 收器交付给其的传输服务提供</w:t>
      </w:r>
      <w:proofErr w:type="gramStart"/>
      <w:r>
        <w:rPr>
          <w:lang w:eastAsia="zh-CN"/>
        </w:rPr>
        <w:t>商相关</w:t>
      </w:r>
      <w:proofErr w:type="gramEnd"/>
      <w:r>
        <w:rPr>
          <w:lang w:eastAsia="zh-CN"/>
        </w:rPr>
        <w:t>的立即相邻的平衡</w:t>
      </w:r>
      <w:del w:id="472" w:author="378653276@qq.com" w:date="2021-04-20T22:29:00Z">
        <w:r w:rsidDel="0067247E">
          <w:rPr>
            <w:lang w:eastAsia="zh-CN"/>
          </w:rPr>
          <w:delText>机构</w:delText>
        </w:r>
      </w:del>
      <w:ins w:id="473" w:author="378653276@qq.com" w:date="2021-04-20T22:29:00Z">
        <w:r w:rsidR="0067247E">
          <w:rPr>
            <w:lang w:eastAsia="zh-CN"/>
          </w:rPr>
          <w:t>机关</w:t>
        </w:r>
      </w:ins>
      <w:r>
        <w:rPr>
          <w:lang w:eastAsia="zh-CN"/>
        </w:rPr>
        <w:t>。</w:t>
      </w:r>
    </w:p>
    <w:p w14:paraId="7726A026" w14:textId="77777777" w:rsidR="006B326C" w:rsidRDefault="006B326C">
      <w:pPr>
        <w:spacing w:line="304" w:lineRule="exact"/>
        <w:rPr>
          <w:lang w:eastAsia="zh-CN"/>
        </w:rPr>
        <w:sectPr w:rsidR="006B326C">
          <w:pgSz w:w="12240" w:h="15840"/>
          <w:pgMar w:top="1000" w:right="1300" w:bottom="900" w:left="1300" w:header="752" w:footer="703" w:gutter="0"/>
          <w:cols w:space="720"/>
        </w:sectPr>
      </w:pPr>
    </w:p>
    <w:p w14:paraId="1FDAD5D5" w14:textId="77777777" w:rsidR="006B326C" w:rsidRDefault="006B326C">
      <w:pPr>
        <w:spacing w:before="12"/>
        <w:rPr>
          <w:rFonts w:ascii="宋体" w:eastAsia="宋体" w:hAnsi="宋体" w:cs="宋体"/>
          <w:sz w:val="26"/>
          <w:szCs w:val="26"/>
          <w:lang w:eastAsia="zh-CN"/>
        </w:rPr>
      </w:pPr>
    </w:p>
    <w:p w14:paraId="294A01F4" w14:textId="77777777" w:rsidR="006B326C" w:rsidRDefault="009B4794">
      <w:pPr>
        <w:pStyle w:val="a3"/>
        <w:spacing w:before="26" w:line="307" w:lineRule="exact"/>
        <w:ind w:left="500" w:right="259"/>
        <w:rPr>
          <w:lang w:eastAsia="zh-CN"/>
        </w:rPr>
      </w:pPr>
      <w:r>
        <w:rPr>
          <w:rFonts w:cs="宋体"/>
          <w:b/>
          <w:bCs/>
          <w:lang w:eastAsia="zh-CN"/>
        </w:rPr>
        <w:t>R5。</w:t>
      </w:r>
      <w:r>
        <w:rPr>
          <w:rFonts w:cs="宋体"/>
          <w:b/>
          <w:bCs/>
          <w:spacing w:val="-29"/>
          <w:lang w:eastAsia="zh-CN"/>
        </w:rPr>
        <w:t xml:space="preserve"> </w:t>
      </w:r>
      <w:r>
        <w:rPr>
          <w:lang w:eastAsia="zh-CN"/>
        </w:rPr>
        <w:t>每个传输操作员应为每个ATC路径建立TTC，定义如下：</w:t>
      </w:r>
    </w:p>
    <w:p w14:paraId="1739C29D" w14:textId="52F1096C" w:rsidR="006B326C" w:rsidRDefault="009B4794">
      <w:pPr>
        <w:pStyle w:val="1"/>
        <w:spacing w:line="320" w:lineRule="exact"/>
        <w:ind w:left="1065" w:right="259"/>
        <w:rPr>
          <w:i w:val="0"/>
          <w:lang w:eastAsia="zh-CN"/>
        </w:rPr>
      </w:pPr>
      <w:r>
        <w:rPr>
          <w:spacing w:val="-78"/>
          <w:lang w:eastAsia="zh-CN"/>
        </w:rPr>
        <w:t>[违规风险因素：较低][时间范围：</w:t>
      </w:r>
      <w:del w:id="474" w:author="378653276@qq.com" w:date="2021-04-20T23:26:00Z">
        <w:r w:rsidDel="00353850">
          <w:rPr>
            <w:spacing w:val="-78"/>
            <w:lang w:eastAsia="zh-CN"/>
          </w:rPr>
          <w:delText>业务</w:delText>
        </w:r>
      </w:del>
      <w:ins w:id="475" w:author="378653276@qq.com" w:date="2021-04-20T23:26:00Z">
        <w:r w:rsidR="00353850">
          <w:rPr>
            <w:spacing w:val="-78"/>
            <w:lang w:eastAsia="zh-CN"/>
          </w:rPr>
          <w:t>运行</w:t>
        </w:r>
      </w:ins>
      <w:r>
        <w:rPr>
          <w:spacing w:val="-78"/>
          <w:lang w:eastAsia="zh-CN"/>
        </w:rPr>
        <w:t>规划]</w:t>
      </w:r>
    </w:p>
    <w:p w14:paraId="1DEBB3C4" w14:textId="77777777" w:rsidR="006B326C" w:rsidRDefault="009B4794">
      <w:pPr>
        <w:pStyle w:val="a3"/>
        <w:spacing w:before="149" w:line="310" w:lineRule="exact"/>
        <w:ind w:left="1868" w:right="259" w:hanging="792"/>
        <w:rPr>
          <w:lang w:eastAsia="zh-CN"/>
        </w:rPr>
      </w:pPr>
      <w:r>
        <w:rPr>
          <w:rFonts w:cs="宋体"/>
          <w:b/>
          <w:bCs/>
          <w:lang w:eastAsia="zh-CN"/>
        </w:rPr>
        <w:t>r5.1。</w:t>
      </w:r>
      <w:r>
        <w:rPr>
          <w:rFonts w:cs="宋体"/>
          <w:b/>
          <w:bCs/>
          <w:spacing w:val="-56"/>
          <w:lang w:eastAsia="zh-CN"/>
        </w:rPr>
        <w:t xml:space="preserve"> </w:t>
      </w:r>
      <w:r>
        <w:rPr>
          <w:lang w:eastAsia="zh-CN"/>
        </w:rPr>
        <w:t>在每小时和每日ATC计算中使用的TTCs的规定周期之前的七个</w:t>
      </w:r>
      <w:proofErr w:type="gramStart"/>
      <w:r>
        <w:rPr>
          <w:lang w:eastAsia="zh-CN"/>
        </w:rPr>
        <w:t>日历天</w:t>
      </w:r>
      <w:proofErr w:type="gramEnd"/>
      <w:r>
        <w:rPr>
          <w:lang w:eastAsia="zh-CN"/>
        </w:rPr>
        <w:t>内 至少一次。</w:t>
      </w:r>
    </w:p>
    <w:p w14:paraId="765C188D" w14:textId="77777777" w:rsidR="006B326C" w:rsidRDefault="009B4794">
      <w:pPr>
        <w:spacing w:before="89"/>
        <w:ind w:left="1076" w:right="259"/>
        <w:rPr>
          <w:rFonts w:ascii="宋体" w:eastAsia="宋体" w:hAnsi="宋体" w:cs="宋体"/>
          <w:sz w:val="24"/>
          <w:szCs w:val="24"/>
          <w:lang w:eastAsia="zh-CN"/>
        </w:rPr>
      </w:pPr>
      <w:r>
        <w:rPr>
          <w:rFonts w:ascii="宋体" w:eastAsia="宋体" w:hAnsi="宋体" w:cs="宋体"/>
          <w:b/>
          <w:bCs/>
          <w:sz w:val="24"/>
          <w:szCs w:val="24"/>
          <w:lang w:eastAsia="zh-CN"/>
        </w:rPr>
        <w:t>r5.2。</w:t>
      </w:r>
      <w:r>
        <w:rPr>
          <w:rFonts w:ascii="宋体" w:eastAsia="宋体" w:hAnsi="宋体" w:cs="宋体"/>
          <w:b/>
          <w:bCs/>
          <w:spacing w:val="-56"/>
          <w:sz w:val="24"/>
          <w:szCs w:val="24"/>
          <w:lang w:eastAsia="zh-CN"/>
        </w:rPr>
        <w:t xml:space="preserve"> </w:t>
      </w:r>
      <w:r>
        <w:rPr>
          <w:rFonts w:ascii="宋体" w:eastAsia="宋体" w:hAnsi="宋体" w:cs="宋体"/>
          <w:sz w:val="24"/>
          <w:szCs w:val="24"/>
          <w:lang w:eastAsia="zh-CN"/>
        </w:rPr>
        <w:t>每个日历</w:t>
      </w:r>
      <w:proofErr w:type="gramStart"/>
      <w:r>
        <w:rPr>
          <w:rFonts w:ascii="宋体" w:eastAsia="宋体" w:hAnsi="宋体" w:cs="宋体"/>
          <w:sz w:val="24"/>
          <w:szCs w:val="24"/>
          <w:lang w:eastAsia="zh-CN"/>
        </w:rPr>
        <w:t>月至少</w:t>
      </w:r>
      <w:proofErr w:type="gramEnd"/>
      <w:r>
        <w:rPr>
          <w:rFonts w:ascii="宋体" w:eastAsia="宋体" w:hAnsi="宋体" w:cs="宋体"/>
          <w:sz w:val="24"/>
          <w:szCs w:val="24"/>
          <w:lang w:eastAsia="zh-CN"/>
        </w:rPr>
        <w:t>一次用于每月ATC计算的TTC。</w:t>
      </w:r>
    </w:p>
    <w:p w14:paraId="4626DBD3" w14:textId="77777777" w:rsidR="006B326C" w:rsidRDefault="009B4794">
      <w:pPr>
        <w:pStyle w:val="a3"/>
        <w:spacing w:line="237" w:lineRule="auto"/>
        <w:ind w:left="1868" w:right="331" w:hanging="792"/>
        <w:jc w:val="both"/>
        <w:rPr>
          <w:lang w:eastAsia="zh-CN"/>
        </w:rPr>
      </w:pPr>
      <w:r>
        <w:rPr>
          <w:rFonts w:cs="宋体"/>
          <w:b/>
          <w:bCs/>
          <w:lang w:eastAsia="zh-CN"/>
        </w:rPr>
        <w:t>r5.3。</w:t>
      </w:r>
      <w:r>
        <w:rPr>
          <w:rFonts w:cs="宋体"/>
          <w:b/>
          <w:bCs/>
          <w:spacing w:val="-56"/>
          <w:lang w:eastAsia="zh-CN"/>
        </w:rPr>
        <w:t xml:space="preserve"> </w:t>
      </w:r>
      <w:r>
        <w:rPr>
          <w:lang w:eastAsia="zh-CN"/>
        </w:rPr>
        <w:t>在预期停电期间，500千伏或更高的输电设施</w:t>
      </w:r>
      <w:proofErr w:type="gramStart"/>
      <w:r>
        <w:rPr>
          <w:lang w:eastAsia="zh-CN"/>
        </w:rPr>
        <w:t>或低侧电压</w:t>
      </w:r>
      <w:proofErr w:type="gramEnd"/>
      <w:r>
        <w:rPr>
          <w:lang w:eastAsia="zh-CN"/>
        </w:rPr>
        <w:t>为200千伏或更 高的变压器意外停电后24小时内，只要这种停电预计持续24小时或更长 时间。</w:t>
      </w:r>
    </w:p>
    <w:p w14:paraId="5BCBF834" w14:textId="77777777" w:rsidR="006B326C" w:rsidRDefault="009B4794">
      <w:pPr>
        <w:pStyle w:val="a3"/>
        <w:spacing w:before="149" w:line="312" w:lineRule="exact"/>
        <w:ind w:left="1076" w:right="259" w:hanging="576"/>
        <w:rPr>
          <w:lang w:eastAsia="zh-CN"/>
        </w:rPr>
      </w:pPr>
      <w:r>
        <w:rPr>
          <w:rFonts w:cs="宋体"/>
          <w:b/>
          <w:bCs/>
          <w:lang w:eastAsia="zh-CN"/>
        </w:rPr>
        <w:t>r6。</w:t>
      </w:r>
      <w:r>
        <w:rPr>
          <w:rFonts w:cs="宋体"/>
          <w:b/>
          <w:bCs/>
          <w:spacing w:val="-28"/>
          <w:lang w:eastAsia="zh-CN"/>
        </w:rPr>
        <w:t xml:space="preserve"> </w:t>
      </w:r>
      <w:r>
        <w:rPr>
          <w:lang w:eastAsia="zh-CN"/>
        </w:rPr>
        <w:t>每个传输运营商应使用以下过程为每个ATC路径建立TTC：[违规风险因 素：较低][时间范围：操作计划]</w:t>
      </w:r>
    </w:p>
    <w:p w14:paraId="3AFDD8D4" w14:textId="77777777" w:rsidR="006B326C" w:rsidRDefault="009B4794">
      <w:pPr>
        <w:pStyle w:val="a3"/>
        <w:spacing w:before="117" w:line="312" w:lineRule="exact"/>
        <w:ind w:left="1868" w:right="259" w:hanging="792"/>
        <w:rPr>
          <w:lang w:eastAsia="zh-CN"/>
        </w:rPr>
      </w:pPr>
      <w:r>
        <w:rPr>
          <w:rFonts w:cs="宋体"/>
          <w:b/>
          <w:bCs/>
          <w:lang w:eastAsia="zh-CN"/>
        </w:rPr>
        <w:t>r6.1。</w:t>
      </w:r>
      <w:r>
        <w:rPr>
          <w:rFonts w:cs="宋体"/>
          <w:b/>
          <w:bCs/>
          <w:spacing w:val="-55"/>
          <w:lang w:eastAsia="zh-CN"/>
        </w:rPr>
        <w:t xml:space="preserve"> </w:t>
      </w:r>
      <w:r>
        <w:rPr>
          <w:lang w:eastAsia="zh-CN"/>
        </w:rPr>
        <w:t>确定每个ATC路径的增量转移能力，方法是增加</w:t>
      </w:r>
      <w:proofErr w:type="gramStart"/>
      <w:r>
        <w:rPr>
          <w:lang w:eastAsia="zh-CN"/>
        </w:rPr>
        <w:t>源平衡管理局</w:t>
      </w:r>
      <w:proofErr w:type="gramEnd"/>
      <w:r>
        <w:rPr>
          <w:lang w:eastAsia="zh-CN"/>
        </w:rPr>
        <w:t>区域内 的生成和/或减少负载，并减少</w:t>
      </w:r>
      <w:proofErr w:type="gramStart"/>
      <w:r>
        <w:rPr>
          <w:lang w:eastAsia="zh-CN"/>
        </w:rPr>
        <w:t>汇平衡管理局</w:t>
      </w:r>
      <w:proofErr w:type="gramEnd"/>
      <w:r>
        <w:rPr>
          <w:lang w:eastAsia="zh-CN"/>
        </w:rPr>
        <w:t>区域内的生成和/或增 加负载，直到：</w:t>
      </w:r>
    </w:p>
    <w:p w14:paraId="3774131C" w14:textId="77777777" w:rsidR="006B326C" w:rsidRDefault="009B4794">
      <w:pPr>
        <w:pStyle w:val="a3"/>
        <w:tabs>
          <w:tab w:val="left" w:pos="2299"/>
        </w:tabs>
        <w:spacing w:before="84" w:line="330" w:lineRule="exact"/>
        <w:ind w:left="1940" w:right="259"/>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在传输服务提供商的系统上达到系统操作限制，或</w:t>
      </w:r>
    </w:p>
    <w:p w14:paraId="7B0DE7B2" w14:textId="77777777" w:rsidR="006B326C" w:rsidRDefault="009B4794">
      <w:pPr>
        <w:pStyle w:val="a3"/>
        <w:tabs>
          <w:tab w:val="left" w:pos="2299"/>
        </w:tabs>
        <w:spacing w:before="25" w:line="290" w:lineRule="exact"/>
        <w:ind w:left="2300" w:right="37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在传输模型中，在不在研究路径上且分布因子为5%或更大的任何其 他相邻系统上都可以达到SOL</w:t>
      </w:r>
      <w:r>
        <w:rPr>
          <w:position w:val="12"/>
          <w:sz w:val="12"/>
          <w:szCs w:val="12"/>
          <w:lang w:eastAsia="zh-CN"/>
        </w:rPr>
        <w:t>1</w:t>
      </w:r>
      <w:r>
        <w:rPr>
          <w:lang w:eastAsia="zh-CN"/>
        </w:rPr>
        <w:t>.</w:t>
      </w:r>
    </w:p>
    <w:p w14:paraId="5F7E7F4A" w14:textId="77777777" w:rsidR="006B326C" w:rsidRDefault="009B4794">
      <w:pPr>
        <w:pStyle w:val="a3"/>
        <w:spacing w:before="122" w:line="312" w:lineRule="exact"/>
        <w:ind w:left="1868" w:right="259" w:hanging="792"/>
        <w:rPr>
          <w:lang w:eastAsia="zh-CN"/>
        </w:rPr>
      </w:pPr>
      <w:r>
        <w:rPr>
          <w:rFonts w:cs="宋体"/>
          <w:b/>
          <w:bCs/>
          <w:lang w:eastAsia="zh-CN"/>
        </w:rPr>
        <w:t>r6.2。</w:t>
      </w:r>
      <w:r>
        <w:rPr>
          <w:rFonts w:cs="宋体"/>
          <w:b/>
          <w:bCs/>
          <w:spacing w:val="-55"/>
          <w:lang w:eastAsia="zh-CN"/>
        </w:rPr>
        <w:t xml:space="preserve"> </w:t>
      </w:r>
      <w:r>
        <w:rPr>
          <w:lang w:eastAsia="zh-CN"/>
        </w:rPr>
        <w:t>如果通过调整负载或生成的任何组合无法达到步骤R6.1中的限制，则 根据应用最大调整的情况的结果设置增量传输能力。</w:t>
      </w:r>
    </w:p>
    <w:p w14:paraId="12E61BD1" w14:textId="77777777" w:rsidR="006B326C" w:rsidRDefault="009B4794">
      <w:pPr>
        <w:spacing w:before="89"/>
        <w:ind w:left="1076" w:right="259"/>
        <w:rPr>
          <w:rFonts w:ascii="宋体" w:eastAsia="宋体" w:hAnsi="宋体" w:cs="宋体"/>
          <w:sz w:val="24"/>
          <w:szCs w:val="24"/>
          <w:lang w:eastAsia="zh-CN"/>
        </w:rPr>
      </w:pPr>
      <w:r>
        <w:rPr>
          <w:rFonts w:ascii="宋体" w:eastAsia="宋体" w:hAnsi="宋体" w:cs="宋体"/>
          <w:b/>
          <w:bCs/>
          <w:sz w:val="24"/>
          <w:szCs w:val="24"/>
          <w:lang w:eastAsia="zh-CN"/>
        </w:rPr>
        <w:t>r6.3。</w:t>
      </w:r>
      <w:r>
        <w:rPr>
          <w:rFonts w:ascii="宋体" w:eastAsia="宋体" w:hAnsi="宋体" w:cs="宋体"/>
          <w:b/>
          <w:bCs/>
          <w:spacing w:val="-55"/>
          <w:sz w:val="24"/>
          <w:szCs w:val="24"/>
          <w:lang w:eastAsia="zh-CN"/>
        </w:rPr>
        <w:t xml:space="preserve"> </w:t>
      </w:r>
      <w:r>
        <w:rPr>
          <w:rFonts w:ascii="宋体" w:eastAsia="宋体" w:hAnsi="宋体" w:cs="宋体"/>
          <w:sz w:val="24"/>
          <w:szCs w:val="24"/>
          <w:lang w:eastAsia="zh-CN"/>
        </w:rPr>
        <w:t>使用(作为TTC)较小的：</w:t>
      </w:r>
    </w:p>
    <w:p w14:paraId="20C5E3EA" w14:textId="77777777" w:rsidR="006B326C" w:rsidRDefault="009B4794">
      <w:pPr>
        <w:pStyle w:val="a3"/>
        <w:tabs>
          <w:tab w:val="left" w:pos="2479"/>
        </w:tabs>
        <w:spacing w:before="150" w:line="310" w:lineRule="exact"/>
        <w:ind w:left="2480" w:right="439" w:hanging="540"/>
        <w:rPr>
          <w:lang w:eastAsia="zh-CN"/>
        </w:rPr>
      </w:pPr>
      <w:r>
        <w:rPr>
          <w:rFonts w:ascii="Symbol" w:eastAsia="Symbol" w:hAnsi="Symbol" w:cs="Symbol"/>
          <w:b/>
          <w:bCs/>
          <w:w w:val="95"/>
          <w:lang w:eastAsia="zh-CN"/>
        </w:rPr>
        <w:t></w:t>
      </w:r>
      <w:r>
        <w:rPr>
          <w:rFonts w:ascii="Times New Roman" w:eastAsia="Times New Roman" w:hAnsi="Times New Roman" w:cs="Times New Roman"/>
          <w:b/>
          <w:bCs/>
          <w:w w:val="95"/>
          <w:lang w:eastAsia="zh-CN"/>
        </w:rPr>
        <w:tab/>
      </w:r>
      <w:r>
        <w:rPr>
          <w:lang w:eastAsia="zh-CN"/>
        </w:rPr>
        <w:t>增量传输能力和公司传输服务的影响之和，如传输服务提供商的 ATCID所规定的，包括在研究模型中，或</w:t>
      </w:r>
    </w:p>
    <w:p w14:paraId="62C54A51" w14:textId="77777777" w:rsidR="006B326C" w:rsidRDefault="009B4794">
      <w:pPr>
        <w:pStyle w:val="a3"/>
        <w:tabs>
          <w:tab w:val="left" w:pos="2479"/>
        </w:tabs>
        <w:spacing w:before="89"/>
        <w:ind w:left="1940" w:right="259"/>
        <w:rPr>
          <w:lang w:eastAsia="zh-CN"/>
        </w:rPr>
      </w:pPr>
      <w:r>
        <w:rPr>
          <w:rFonts w:ascii="Symbol" w:eastAsia="Symbol" w:hAnsi="Symbol" w:cs="Symbol"/>
          <w:b/>
          <w:bCs/>
          <w:w w:val="95"/>
          <w:lang w:eastAsia="zh-CN"/>
        </w:rPr>
        <w:t></w:t>
      </w:r>
      <w:r>
        <w:rPr>
          <w:rFonts w:ascii="Times New Roman" w:eastAsia="Times New Roman" w:hAnsi="Times New Roman" w:cs="Times New Roman"/>
          <w:b/>
          <w:bCs/>
          <w:w w:val="95"/>
          <w:lang w:eastAsia="zh-CN"/>
        </w:rPr>
        <w:tab/>
      </w:r>
      <w:r>
        <w:rPr>
          <w:lang w:eastAsia="zh-CN"/>
        </w:rPr>
        <w:t>包括ATC路径的所有纽带的设施评级总和。</w:t>
      </w:r>
    </w:p>
    <w:p w14:paraId="45C0FC1D" w14:textId="77777777" w:rsidR="006B326C" w:rsidRDefault="009B4794">
      <w:pPr>
        <w:pStyle w:val="a3"/>
        <w:spacing w:before="125" w:line="312" w:lineRule="exact"/>
        <w:ind w:left="1868" w:hanging="792"/>
        <w:rPr>
          <w:lang w:eastAsia="zh-CN"/>
        </w:rPr>
      </w:pPr>
      <w:r>
        <w:rPr>
          <w:rFonts w:cs="宋体"/>
          <w:b/>
          <w:bCs/>
          <w:lang w:eastAsia="zh-CN"/>
        </w:rPr>
        <w:t>r6.4。</w:t>
      </w:r>
      <w:r>
        <w:rPr>
          <w:rFonts w:cs="宋体"/>
          <w:b/>
          <w:bCs/>
          <w:spacing w:val="22"/>
          <w:lang w:eastAsia="zh-CN"/>
        </w:rPr>
        <w:t xml:space="preserve"> </w:t>
      </w:r>
      <w:r>
        <w:rPr>
          <w:spacing w:val="5"/>
          <w:lang w:eastAsia="zh-CN"/>
        </w:rPr>
        <w:t>对于ATC路径，其容量使用共同拥有或分配的设施，限制每个传输服务</w:t>
      </w:r>
      <w:r>
        <w:rPr>
          <w:lang w:eastAsia="zh-CN"/>
        </w:rPr>
        <w:t xml:space="preserve"> 提供商的TTC，以便TTC不超过每个传输服务提供商的合同权利。</w:t>
      </w:r>
    </w:p>
    <w:p w14:paraId="1794B396" w14:textId="77777777" w:rsidR="006B326C" w:rsidRDefault="009B4794">
      <w:pPr>
        <w:pStyle w:val="a3"/>
        <w:spacing w:line="312" w:lineRule="exact"/>
        <w:ind w:left="1076" w:right="259" w:hanging="576"/>
        <w:rPr>
          <w:lang w:eastAsia="zh-CN"/>
        </w:rPr>
      </w:pPr>
      <w:r>
        <w:rPr>
          <w:rFonts w:cs="宋体"/>
          <w:b/>
          <w:bCs/>
          <w:lang w:eastAsia="zh-CN"/>
        </w:rPr>
        <w:t>R7。</w:t>
      </w:r>
      <w:r>
        <w:rPr>
          <w:rFonts w:cs="宋体"/>
          <w:b/>
          <w:bCs/>
          <w:spacing w:val="-28"/>
          <w:lang w:eastAsia="zh-CN"/>
        </w:rPr>
        <w:t xml:space="preserve"> </w:t>
      </w:r>
      <w:r>
        <w:rPr>
          <w:lang w:eastAsia="zh-CN"/>
        </w:rPr>
        <w:t>传输运营商应向该ATC路径的传输服务提供商提供该ATC路径的TTC</w:t>
      </w:r>
      <w:proofErr w:type="gramStart"/>
      <w:r>
        <w:rPr>
          <w:lang w:eastAsia="zh-CN"/>
        </w:rPr>
        <w:t>最当前</w:t>
      </w:r>
      <w:proofErr w:type="gramEnd"/>
      <w:r>
        <w:rPr>
          <w:lang w:eastAsia="zh-CN"/>
        </w:rPr>
        <w:t xml:space="preserve"> 值，其值不得超过：[违规风险因素：较低][时间范围：操作计划]</w:t>
      </w:r>
    </w:p>
    <w:p w14:paraId="3EBA4D2C" w14:textId="77777777" w:rsidR="006B326C" w:rsidRDefault="009B4794">
      <w:pPr>
        <w:pStyle w:val="a3"/>
        <w:spacing w:before="87" w:line="331" w:lineRule="auto"/>
        <w:ind w:left="1076" w:right="952"/>
        <w:rPr>
          <w:lang w:eastAsia="zh-CN"/>
        </w:rPr>
      </w:pPr>
      <w:r>
        <w:rPr>
          <w:rFonts w:cs="宋体"/>
          <w:b/>
          <w:bCs/>
          <w:lang w:eastAsia="zh-CN"/>
        </w:rPr>
        <w:t>r7.1。</w:t>
      </w:r>
      <w:r>
        <w:rPr>
          <w:rFonts w:cs="宋体"/>
          <w:b/>
          <w:bCs/>
          <w:spacing w:val="-55"/>
          <w:lang w:eastAsia="zh-CN"/>
        </w:rPr>
        <w:t xml:space="preserve"> </w:t>
      </w:r>
      <w:r>
        <w:rPr>
          <w:lang w:eastAsia="zh-CN"/>
        </w:rPr>
        <w:t xml:space="preserve">在确定用于每小时和每日ATC计算的TTCs后的一个日历日。 </w:t>
      </w:r>
      <w:r>
        <w:rPr>
          <w:rFonts w:cs="宋体"/>
          <w:b/>
          <w:bCs/>
          <w:lang w:eastAsia="zh-CN"/>
        </w:rPr>
        <w:t>r7.2。</w:t>
      </w:r>
      <w:r>
        <w:rPr>
          <w:rFonts w:cs="宋体"/>
          <w:b/>
          <w:bCs/>
          <w:spacing w:val="-55"/>
          <w:lang w:eastAsia="zh-CN"/>
        </w:rPr>
        <w:t xml:space="preserve"> </w:t>
      </w:r>
      <w:r>
        <w:rPr>
          <w:lang w:eastAsia="zh-CN"/>
        </w:rPr>
        <w:t>在确定每月ATC计算中使用的TTCs后七个日历天。</w:t>
      </w:r>
    </w:p>
    <w:p w14:paraId="0C2F55FF" w14:textId="77777777" w:rsidR="006B326C" w:rsidRDefault="006B326C">
      <w:pPr>
        <w:spacing w:before="12"/>
        <w:rPr>
          <w:rFonts w:ascii="宋体" w:eastAsia="宋体" w:hAnsi="宋体" w:cs="宋体"/>
          <w:sz w:val="8"/>
          <w:szCs w:val="8"/>
          <w:lang w:eastAsia="zh-CN"/>
        </w:rPr>
      </w:pPr>
    </w:p>
    <w:p w14:paraId="0F02D648" w14:textId="77777777" w:rsidR="006B326C" w:rsidRDefault="00132B46">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308F5E7">
          <v:group id="_x0000_s1050" style="width:144.6pt;height:.6pt;mso-position-horizontal-relative:char;mso-position-vertical-relative:line" coordsize="2892,12">
            <v:group id="_x0000_s1051" style="position:absolute;left:6;top:6;width:2880;height:2" coordorigin="6,6" coordsize="2880,2">
              <v:shape id="_x0000_s1052" style="position:absolute;left:6;top:6;width:2880;height:2" coordorigin="6,6" coordsize="2880,0" path="m6,6r2880,e" filled="f" strokeweight=".6pt">
                <v:path arrowok="t"/>
              </v:shape>
            </v:group>
            <w10:anchorlock/>
          </v:group>
        </w:pict>
      </w:r>
    </w:p>
    <w:p w14:paraId="7AE335EF" w14:textId="77777777" w:rsidR="006B326C" w:rsidRDefault="009B4794">
      <w:pPr>
        <w:spacing w:before="153"/>
        <w:ind w:left="140" w:right="259"/>
        <w:rPr>
          <w:rFonts w:ascii="宋体" w:eastAsia="宋体" w:hAnsi="宋体" w:cs="宋体"/>
          <w:sz w:val="20"/>
          <w:szCs w:val="20"/>
          <w:lang w:eastAsia="zh-CN"/>
        </w:rPr>
      </w:pPr>
      <w:r>
        <w:rPr>
          <w:rFonts w:ascii="宋体" w:eastAsia="宋体" w:hAnsi="宋体" w:cs="宋体"/>
          <w:position w:val="10"/>
          <w:sz w:val="10"/>
          <w:szCs w:val="10"/>
          <w:lang w:eastAsia="zh-CN"/>
        </w:rPr>
        <w:t>1</w:t>
      </w:r>
      <w:r>
        <w:rPr>
          <w:rFonts w:ascii="宋体" w:eastAsia="宋体" w:hAnsi="宋体" w:cs="宋体"/>
          <w:spacing w:val="40"/>
          <w:position w:val="10"/>
          <w:sz w:val="10"/>
          <w:szCs w:val="10"/>
          <w:lang w:eastAsia="zh-CN"/>
        </w:rPr>
        <w:t xml:space="preserve"> </w:t>
      </w:r>
      <w:r>
        <w:rPr>
          <w:rFonts w:ascii="宋体" w:eastAsia="宋体" w:hAnsi="宋体" w:cs="宋体"/>
          <w:sz w:val="20"/>
          <w:szCs w:val="20"/>
          <w:lang w:eastAsia="zh-CN"/>
        </w:rPr>
        <w:t>如果需要，传输操作员可以遵守小于5%的分配因子。</w:t>
      </w:r>
    </w:p>
    <w:p w14:paraId="79991159" w14:textId="77777777" w:rsidR="006B326C" w:rsidRDefault="006B326C">
      <w:pPr>
        <w:rPr>
          <w:rFonts w:ascii="宋体" w:eastAsia="宋体" w:hAnsi="宋体" w:cs="宋体"/>
          <w:sz w:val="20"/>
          <w:szCs w:val="20"/>
          <w:lang w:eastAsia="zh-CN"/>
        </w:rPr>
        <w:sectPr w:rsidR="006B326C">
          <w:pgSz w:w="12240" w:h="15840"/>
          <w:pgMar w:top="1000" w:right="1300" w:bottom="900" w:left="1300" w:header="752" w:footer="703" w:gutter="0"/>
          <w:cols w:space="720"/>
        </w:sectPr>
      </w:pPr>
    </w:p>
    <w:p w14:paraId="003B8988" w14:textId="77777777" w:rsidR="006B326C" w:rsidRDefault="006B326C">
      <w:pPr>
        <w:spacing w:before="12"/>
        <w:rPr>
          <w:rFonts w:ascii="宋体" w:eastAsia="宋体" w:hAnsi="宋体" w:cs="宋体"/>
          <w:sz w:val="26"/>
          <w:szCs w:val="26"/>
          <w:lang w:eastAsia="zh-CN"/>
        </w:rPr>
      </w:pPr>
    </w:p>
    <w:p w14:paraId="0717E62D" w14:textId="77777777" w:rsidR="006B326C" w:rsidRDefault="009B4794">
      <w:pPr>
        <w:pStyle w:val="a3"/>
        <w:spacing w:before="56" w:line="312" w:lineRule="exact"/>
        <w:ind w:left="1076" w:right="259" w:hanging="576"/>
        <w:rPr>
          <w:lang w:eastAsia="zh-CN"/>
        </w:rPr>
      </w:pPr>
      <w:r>
        <w:rPr>
          <w:rFonts w:cs="宋体"/>
          <w:b/>
          <w:bCs/>
          <w:lang w:eastAsia="zh-CN"/>
        </w:rPr>
        <w:t>R8。</w:t>
      </w:r>
      <w:r>
        <w:rPr>
          <w:rFonts w:cs="宋体"/>
          <w:b/>
          <w:bCs/>
          <w:spacing w:val="-29"/>
          <w:lang w:eastAsia="zh-CN"/>
        </w:rPr>
        <w:t xml:space="preserve"> </w:t>
      </w:r>
      <w:r>
        <w:rPr>
          <w:lang w:eastAsia="zh-CN"/>
        </w:rPr>
        <w:t>当计算企业承诺(ETC)的现有传输承诺(ETC</w:t>
      </w:r>
      <w:r>
        <w:rPr>
          <w:position w:val="-3"/>
          <w:sz w:val="12"/>
          <w:szCs w:val="12"/>
          <w:lang w:eastAsia="zh-CN"/>
        </w:rPr>
        <w:t>f</w:t>
      </w:r>
      <w:r>
        <w:rPr>
          <w:lang w:eastAsia="zh-CN"/>
        </w:rPr>
        <w:t>在ATC路径的所有时间段，传输服务 提供商应使用以下算法：[违规风险因素：较低][时间范围：操作计划]</w:t>
      </w:r>
    </w:p>
    <w:p w14:paraId="3AE5EF91" w14:textId="77777777" w:rsidR="006B326C" w:rsidRDefault="009B4794">
      <w:pPr>
        <w:spacing w:before="89"/>
        <w:ind w:left="2300" w:right="259"/>
        <w:rPr>
          <w:rFonts w:ascii="宋体" w:eastAsia="宋体" w:hAnsi="宋体" w:cs="宋体"/>
          <w:sz w:val="12"/>
          <w:szCs w:val="12"/>
          <w:lang w:eastAsia="zh-CN"/>
        </w:rPr>
      </w:pPr>
      <w:r>
        <w:rPr>
          <w:rFonts w:ascii="宋体" w:eastAsia="宋体" w:hAnsi="宋体" w:cs="宋体"/>
          <w:sz w:val="24"/>
          <w:szCs w:val="24"/>
          <w:lang w:eastAsia="zh-CN"/>
        </w:rPr>
        <w:t>等等</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=尼</w:t>
      </w:r>
      <w:proofErr w:type="gramStart"/>
      <w:r>
        <w:rPr>
          <w:rFonts w:ascii="宋体" w:eastAsia="宋体" w:hAnsi="宋体" w:cs="宋体"/>
          <w:sz w:val="24"/>
          <w:szCs w:val="24"/>
          <w:lang w:eastAsia="zh-CN"/>
        </w:rPr>
        <w:t>茨</w:t>
      </w:r>
      <w:proofErr w:type="gramEnd"/>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+gf</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w:t>
      </w:r>
      <w:proofErr w:type="spellStart"/>
      <w:r>
        <w:rPr>
          <w:rFonts w:ascii="宋体" w:eastAsia="宋体" w:hAnsi="宋体" w:cs="宋体"/>
          <w:sz w:val="24"/>
          <w:szCs w:val="24"/>
          <w:lang w:eastAsia="zh-CN"/>
        </w:rPr>
        <w:t>pt</w:t>
      </w:r>
      <w:proofErr w:type="spellEnd"/>
      <w:r>
        <w:rPr>
          <w:rFonts w:ascii="宋体" w:eastAsia="宋体" w:hAnsi="宋体" w:cs="宋体"/>
          <w:sz w:val="24"/>
          <w:szCs w:val="24"/>
          <w:lang w:eastAsia="zh-CN"/>
        </w:rPr>
        <w:t xml:space="preserve"> p</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+罗尔</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+操作系统</w:t>
      </w:r>
      <w:r>
        <w:rPr>
          <w:rFonts w:ascii="宋体" w:eastAsia="宋体" w:hAnsi="宋体" w:cs="宋体"/>
          <w:position w:val="-2"/>
          <w:sz w:val="12"/>
          <w:szCs w:val="12"/>
          <w:lang w:eastAsia="zh-CN"/>
        </w:rPr>
        <w:t>f</w:t>
      </w:r>
    </w:p>
    <w:p w14:paraId="22245DC4" w14:textId="77777777" w:rsidR="006B326C" w:rsidRDefault="009B4794">
      <w:pPr>
        <w:pStyle w:val="2"/>
        <w:spacing w:before="105"/>
        <w:ind w:left="1076" w:right="259"/>
        <w:rPr>
          <w:b w:val="0"/>
          <w:bCs w:val="0"/>
          <w:lang w:eastAsia="zh-CN"/>
        </w:rPr>
      </w:pPr>
      <w:r>
        <w:rPr>
          <w:lang w:eastAsia="zh-CN"/>
        </w:rPr>
        <w:t>地点：</w:t>
      </w:r>
    </w:p>
    <w:p w14:paraId="682DF96C" w14:textId="0522441B" w:rsidR="006B326C" w:rsidRDefault="009B4794">
      <w:pPr>
        <w:pStyle w:val="a3"/>
        <w:spacing w:before="124" w:line="232" w:lineRule="auto"/>
        <w:ind w:right="619" w:hanging="360"/>
        <w:jc w:val="both"/>
        <w:rPr>
          <w:lang w:eastAsia="zh-CN"/>
        </w:rPr>
      </w:pPr>
      <w:r>
        <w:rPr>
          <w:rFonts w:cs="宋体"/>
          <w:b/>
          <w:bCs/>
          <w:lang w:eastAsia="zh-CN"/>
        </w:rPr>
        <w:t>尼</w:t>
      </w:r>
      <w:proofErr w:type="gramStart"/>
      <w:r>
        <w:rPr>
          <w:rFonts w:cs="宋体"/>
          <w:b/>
          <w:bCs/>
          <w:lang w:eastAsia="zh-CN"/>
        </w:rPr>
        <w:t>茨</w:t>
      </w:r>
      <w:proofErr w:type="gramEnd"/>
      <w:r>
        <w:rPr>
          <w:rFonts w:cs="宋体"/>
          <w:b/>
          <w:bCs/>
          <w:position w:val="-2"/>
          <w:sz w:val="12"/>
          <w:szCs w:val="12"/>
          <w:lang w:eastAsia="zh-CN"/>
        </w:rPr>
        <w:t>f</w:t>
      </w:r>
      <w:r>
        <w:rPr>
          <w:rFonts w:cs="宋体"/>
          <w:b/>
          <w:bCs/>
          <w:spacing w:val="59"/>
          <w:position w:val="-2"/>
          <w:sz w:val="12"/>
          <w:szCs w:val="12"/>
          <w:lang w:eastAsia="zh-CN"/>
        </w:rPr>
        <w:t xml:space="preserve"> </w:t>
      </w:r>
      <w:r>
        <w:rPr>
          <w:lang w:eastAsia="zh-CN"/>
        </w:rPr>
        <w:t>是在ATC路径上为网络集成传输服务（包括用于在传输服务提供商的 区域内与外部源服务捆绑负载的能力）预留的牢固容量，该路径作为与 其他平衡</w:t>
      </w:r>
      <w:del w:id="476" w:author="378653276@qq.com" w:date="2021-04-20T22:29:00Z">
        <w:r w:rsidDel="0067247E">
          <w:rPr>
            <w:lang w:eastAsia="zh-CN"/>
          </w:rPr>
          <w:delText>机构</w:delText>
        </w:r>
      </w:del>
      <w:ins w:id="477" w:author="378653276@qq.com" w:date="2021-04-20T22:29:00Z">
        <w:r w:rsidR="0067247E">
          <w:rPr>
            <w:lang w:eastAsia="zh-CN"/>
          </w:rPr>
          <w:t>机关</w:t>
        </w:r>
      </w:ins>
      <w:r>
        <w:rPr>
          <w:lang w:eastAsia="zh-CN"/>
        </w:rPr>
        <w:t>的接口。</w:t>
      </w:r>
    </w:p>
    <w:p w14:paraId="46C6A08A" w14:textId="0E9B7131" w:rsidR="006B326C" w:rsidRDefault="009B4794">
      <w:pPr>
        <w:pStyle w:val="a3"/>
        <w:spacing w:before="149" w:line="312" w:lineRule="exact"/>
        <w:ind w:right="439" w:hanging="360"/>
        <w:jc w:val="both"/>
        <w:rPr>
          <w:lang w:eastAsia="zh-CN"/>
        </w:rPr>
      </w:pPr>
      <w:r>
        <w:rPr>
          <w:rFonts w:cs="宋体"/>
          <w:b/>
          <w:bCs/>
          <w:lang w:eastAsia="zh-CN"/>
        </w:rPr>
        <w:t>gf</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是为大羽毛公司传输服务和能源和/或传输服务合同预留的坚定容量，在 传输服务提供商的开放接入传输关税或ATC路径上的安全港关税生效日期 之前执行，这些服务作为与其</w:t>
      </w:r>
      <w:proofErr w:type="gramStart"/>
      <w:r>
        <w:rPr>
          <w:lang w:eastAsia="zh-CN"/>
        </w:rPr>
        <w:t>他平衡</w:t>
      </w:r>
      <w:proofErr w:type="gramEnd"/>
      <w:del w:id="478" w:author="378653276@qq.com" w:date="2021-04-20T22:29:00Z">
        <w:r w:rsidDel="0067247E">
          <w:rPr>
            <w:lang w:eastAsia="zh-CN"/>
          </w:rPr>
          <w:delText>机构</w:delText>
        </w:r>
      </w:del>
      <w:ins w:id="479" w:author="378653276@qq.com" w:date="2021-04-20T22:29:00Z">
        <w:r w:rsidR="0067247E">
          <w:rPr>
            <w:lang w:eastAsia="zh-CN"/>
          </w:rPr>
          <w:t>机关</w:t>
        </w:r>
      </w:ins>
      <w:r>
        <w:rPr>
          <w:lang w:eastAsia="zh-CN"/>
        </w:rPr>
        <w:t>的接口。</w:t>
      </w:r>
    </w:p>
    <w:p w14:paraId="4D09B515" w14:textId="77777777" w:rsidR="006B326C" w:rsidRDefault="009B4794">
      <w:pPr>
        <w:pStyle w:val="a3"/>
        <w:spacing w:before="87"/>
        <w:ind w:left="1220" w:right="259"/>
        <w:rPr>
          <w:lang w:eastAsia="zh-CN"/>
        </w:rPr>
      </w:pPr>
      <w:r>
        <w:rPr>
          <w:rFonts w:cs="宋体"/>
          <w:b/>
          <w:bCs/>
          <w:lang w:eastAsia="zh-CN"/>
        </w:rPr>
        <w:t>PTP</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是为确认的点对点传输服务保留的坚定容量。</w:t>
      </w:r>
    </w:p>
    <w:p w14:paraId="0874D680" w14:textId="77777777" w:rsidR="006B326C" w:rsidRDefault="009B4794">
      <w:pPr>
        <w:pStyle w:val="a3"/>
        <w:spacing w:before="113" w:line="232" w:lineRule="auto"/>
        <w:ind w:right="259" w:hanging="360"/>
        <w:rPr>
          <w:lang w:eastAsia="zh-CN"/>
        </w:rPr>
      </w:pPr>
      <w:r>
        <w:rPr>
          <w:rFonts w:cs="宋体"/>
          <w:b/>
          <w:bCs/>
          <w:lang w:eastAsia="zh-CN"/>
        </w:rPr>
        <w:t>罗尔</w:t>
      </w:r>
      <w:r>
        <w:rPr>
          <w:rFonts w:cs="宋体"/>
          <w:b/>
          <w:bCs/>
          <w:position w:val="-2"/>
          <w:sz w:val="12"/>
          <w:szCs w:val="12"/>
          <w:lang w:eastAsia="zh-CN"/>
        </w:rPr>
        <w:t xml:space="preserve">f </w:t>
      </w:r>
      <w:r>
        <w:rPr>
          <w:lang w:eastAsia="zh-CN"/>
        </w:rPr>
        <w:t>是为公司传输服务合同的滚转权保留的容量，授予传输客户在传输 客户的传输服务合同到期或有资格续签时优先拒绝接受或继续接受传输 服务的权利。</w:t>
      </w:r>
    </w:p>
    <w:p w14:paraId="0555A73F" w14:textId="77777777" w:rsidR="006B326C" w:rsidRDefault="009B4794">
      <w:pPr>
        <w:pStyle w:val="a3"/>
        <w:spacing w:before="127" w:line="232" w:lineRule="auto"/>
        <w:ind w:right="259" w:hanging="360"/>
        <w:jc w:val="both"/>
        <w:rPr>
          <w:lang w:eastAsia="zh-CN"/>
        </w:rPr>
      </w:pPr>
      <w:r>
        <w:rPr>
          <w:rFonts w:cs="宋体"/>
          <w:b/>
          <w:bCs/>
          <w:lang w:eastAsia="zh-CN"/>
        </w:rPr>
        <w:t>操作系统</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是为上述使用公司传输服务未指定的任何其他服务、合同或协议保 留的公司容量，包括任何其他公司调整，以反映ATCID中指定的传输服务提 供商的其他ATC路径的影响。</w:t>
      </w:r>
    </w:p>
    <w:p w14:paraId="41FDDEF3" w14:textId="77777777" w:rsidR="006B326C" w:rsidRDefault="009B4794">
      <w:pPr>
        <w:pStyle w:val="a3"/>
        <w:spacing w:before="149" w:line="312" w:lineRule="exact"/>
        <w:ind w:left="1076" w:right="259" w:hanging="576"/>
        <w:rPr>
          <w:lang w:eastAsia="zh-CN"/>
        </w:rPr>
      </w:pPr>
      <w:r>
        <w:rPr>
          <w:rFonts w:cs="宋体"/>
          <w:b/>
          <w:bCs/>
          <w:lang w:eastAsia="zh-CN"/>
        </w:rPr>
        <w:t>R9。</w:t>
      </w:r>
      <w:r>
        <w:rPr>
          <w:rFonts w:cs="宋体"/>
          <w:b/>
          <w:bCs/>
          <w:spacing w:val="-29"/>
          <w:lang w:eastAsia="zh-CN"/>
        </w:rPr>
        <w:t xml:space="preserve"> </w:t>
      </w:r>
      <w:r>
        <w:rPr>
          <w:lang w:eastAsia="zh-CN"/>
        </w:rPr>
        <w:t>在</w:t>
      </w:r>
      <w:proofErr w:type="gramStart"/>
      <w:r>
        <w:rPr>
          <w:lang w:eastAsia="zh-CN"/>
        </w:rPr>
        <w:t>计算非</w:t>
      </w:r>
      <w:proofErr w:type="gramEnd"/>
      <w:r>
        <w:rPr>
          <w:lang w:eastAsia="zh-CN"/>
        </w:rPr>
        <w:t>公司承诺的ETC时(ETC</w:t>
      </w:r>
      <w:proofErr w:type="spellStart"/>
      <w:r>
        <w:rPr>
          <w:position w:val="-2"/>
          <w:sz w:val="12"/>
          <w:szCs w:val="12"/>
          <w:lang w:eastAsia="zh-CN"/>
        </w:rPr>
        <w:t>nf</w:t>
      </w:r>
      <w:proofErr w:type="spellEnd"/>
      <w:r>
        <w:rPr>
          <w:lang w:eastAsia="zh-CN"/>
        </w:rPr>
        <w:t>在ATC路径的所有时间段，传输服务提供商应 使用以下算法：[违规风险因素：较低][时间视界：操作</w:t>
      </w:r>
      <w:r>
        <w:rPr>
          <w:spacing w:val="-60"/>
          <w:lang w:eastAsia="zh-CN"/>
        </w:rPr>
        <w:t xml:space="preserve"> </w:t>
      </w:r>
      <w:r>
        <w:rPr>
          <w:lang w:eastAsia="zh-CN"/>
        </w:rPr>
        <w:t>规划]</w:t>
      </w:r>
    </w:p>
    <w:p w14:paraId="435ED98F" w14:textId="77777777" w:rsidR="006B326C" w:rsidRDefault="009B4794">
      <w:pPr>
        <w:spacing w:before="87"/>
        <w:ind w:left="1076" w:right="259" w:firstLine="504"/>
        <w:rPr>
          <w:rFonts w:ascii="宋体" w:eastAsia="宋体" w:hAnsi="宋体" w:cs="宋体"/>
          <w:sz w:val="12"/>
          <w:szCs w:val="12"/>
          <w:lang w:eastAsia="zh-CN"/>
        </w:rPr>
      </w:pPr>
      <w:r>
        <w:rPr>
          <w:rFonts w:ascii="宋体" w:eastAsia="宋体" w:hAnsi="宋体" w:cs="宋体"/>
          <w:sz w:val="24"/>
          <w:szCs w:val="24"/>
          <w:lang w:eastAsia="zh-CN"/>
        </w:rPr>
        <w:t>等等</w:t>
      </w:r>
      <w:proofErr w:type="spellStart"/>
      <w:r>
        <w:rPr>
          <w:rFonts w:ascii="宋体" w:eastAsia="宋体" w:hAnsi="宋体" w:cs="宋体"/>
          <w:position w:val="-2"/>
          <w:sz w:val="12"/>
          <w:szCs w:val="12"/>
          <w:lang w:eastAsia="zh-CN"/>
        </w:rPr>
        <w:t>nf</w:t>
      </w:r>
      <w:proofErr w:type="spellEnd"/>
      <w:r>
        <w:rPr>
          <w:rFonts w:ascii="宋体" w:eastAsia="宋体" w:hAnsi="宋体" w:cs="宋体"/>
          <w:position w:val="-2"/>
          <w:sz w:val="12"/>
          <w:szCs w:val="12"/>
          <w:lang w:eastAsia="zh-CN"/>
        </w:rPr>
        <w:t xml:space="preserve">  </w:t>
      </w:r>
      <w:r>
        <w:rPr>
          <w:rFonts w:ascii="宋体" w:eastAsia="宋体" w:hAnsi="宋体" w:cs="宋体"/>
          <w:sz w:val="24"/>
          <w:szCs w:val="24"/>
          <w:lang w:eastAsia="zh-CN"/>
        </w:rPr>
        <w:t>=尼</w:t>
      </w:r>
      <w:proofErr w:type="gramStart"/>
      <w:r>
        <w:rPr>
          <w:rFonts w:ascii="宋体" w:eastAsia="宋体" w:hAnsi="宋体" w:cs="宋体"/>
          <w:sz w:val="24"/>
          <w:szCs w:val="24"/>
          <w:lang w:eastAsia="zh-CN"/>
        </w:rPr>
        <w:t>茨</w:t>
      </w:r>
      <w:proofErr w:type="spellStart"/>
      <w:proofErr w:type="gramEnd"/>
      <w:r>
        <w:rPr>
          <w:rFonts w:ascii="宋体" w:eastAsia="宋体" w:hAnsi="宋体" w:cs="宋体"/>
          <w:position w:val="-2"/>
          <w:sz w:val="12"/>
          <w:szCs w:val="12"/>
          <w:lang w:eastAsia="zh-CN"/>
        </w:rPr>
        <w:t>nf</w:t>
      </w:r>
      <w:proofErr w:type="spellEnd"/>
      <w:r>
        <w:rPr>
          <w:rFonts w:ascii="宋体" w:eastAsia="宋体" w:hAnsi="宋体" w:cs="宋体"/>
          <w:position w:val="-2"/>
          <w:sz w:val="12"/>
          <w:szCs w:val="12"/>
          <w:lang w:eastAsia="zh-CN"/>
        </w:rPr>
        <w:t xml:space="preserve">  </w:t>
      </w:r>
      <w:r>
        <w:rPr>
          <w:rFonts w:ascii="宋体" w:eastAsia="宋体" w:hAnsi="宋体" w:cs="宋体"/>
          <w:sz w:val="24"/>
          <w:szCs w:val="24"/>
          <w:lang w:eastAsia="zh-CN"/>
        </w:rPr>
        <w:t>+gf</w:t>
      </w:r>
      <w:proofErr w:type="spellStart"/>
      <w:r>
        <w:rPr>
          <w:rFonts w:ascii="宋体" w:eastAsia="宋体" w:hAnsi="宋体" w:cs="宋体"/>
          <w:position w:val="-2"/>
          <w:sz w:val="12"/>
          <w:szCs w:val="12"/>
          <w:lang w:eastAsia="zh-CN"/>
        </w:rPr>
        <w:t>nf</w:t>
      </w:r>
      <w:proofErr w:type="spellEnd"/>
      <w:r>
        <w:rPr>
          <w:rFonts w:ascii="宋体" w:eastAsia="宋体" w:hAnsi="宋体" w:cs="宋体"/>
          <w:position w:val="-2"/>
          <w:sz w:val="12"/>
          <w:szCs w:val="12"/>
          <w:lang w:eastAsia="zh-CN"/>
        </w:rPr>
        <w:t xml:space="preserve">  </w:t>
      </w:r>
      <w:r>
        <w:rPr>
          <w:rFonts w:ascii="宋体" w:eastAsia="宋体" w:hAnsi="宋体" w:cs="宋体"/>
          <w:sz w:val="24"/>
          <w:szCs w:val="24"/>
          <w:lang w:eastAsia="zh-CN"/>
        </w:rPr>
        <w:t>+</w:t>
      </w:r>
      <w:proofErr w:type="spellStart"/>
      <w:r>
        <w:rPr>
          <w:rFonts w:ascii="宋体" w:eastAsia="宋体" w:hAnsi="宋体" w:cs="宋体"/>
          <w:sz w:val="24"/>
          <w:szCs w:val="24"/>
          <w:lang w:eastAsia="zh-CN"/>
        </w:rPr>
        <w:t>pt</w:t>
      </w:r>
      <w:proofErr w:type="spellEnd"/>
      <w:r>
        <w:rPr>
          <w:rFonts w:ascii="宋体" w:eastAsia="宋体" w:hAnsi="宋体" w:cs="宋体"/>
          <w:sz w:val="24"/>
          <w:szCs w:val="24"/>
          <w:lang w:eastAsia="zh-CN"/>
        </w:rPr>
        <w:t xml:space="preserve"> p</w:t>
      </w:r>
      <w:proofErr w:type="spellStart"/>
      <w:r>
        <w:rPr>
          <w:rFonts w:ascii="宋体" w:eastAsia="宋体" w:hAnsi="宋体" w:cs="宋体"/>
          <w:position w:val="-2"/>
          <w:sz w:val="12"/>
          <w:szCs w:val="12"/>
          <w:lang w:eastAsia="zh-CN"/>
        </w:rPr>
        <w:t>nf</w:t>
      </w:r>
      <w:proofErr w:type="spellEnd"/>
      <w:r>
        <w:rPr>
          <w:rFonts w:ascii="宋体" w:eastAsia="宋体" w:hAnsi="宋体" w:cs="宋体"/>
          <w:spacing w:val="60"/>
          <w:position w:val="-2"/>
          <w:sz w:val="12"/>
          <w:szCs w:val="12"/>
          <w:lang w:eastAsia="zh-CN"/>
        </w:rPr>
        <w:t xml:space="preserve"> </w:t>
      </w:r>
      <w:r>
        <w:rPr>
          <w:rFonts w:ascii="宋体" w:eastAsia="宋体" w:hAnsi="宋体" w:cs="宋体"/>
          <w:sz w:val="24"/>
          <w:szCs w:val="24"/>
          <w:lang w:eastAsia="zh-CN"/>
        </w:rPr>
        <w:t>+操作系统</w:t>
      </w:r>
      <w:proofErr w:type="spellStart"/>
      <w:r>
        <w:rPr>
          <w:rFonts w:ascii="宋体" w:eastAsia="宋体" w:hAnsi="宋体" w:cs="宋体"/>
          <w:position w:val="-2"/>
          <w:sz w:val="12"/>
          <w:szCs w:val="12"/>
          <w:lang w:eastAsia="zh-CN"/>
        </w:rPr>
        <w:t>nf</w:t>
      </w:r>
      <w:proofErr w:type="spellEnd"/>
    </w:p>
    <w:p w14:paraId="28CD0F27" w14:textId="77777777" w:rsidR="006B326C" w:rsidRDefault="006B326C">
      <w:pPr>
        <w:spacing w:before="12"/>
        <w:rPr>
          <w:rFonts w:ascii="宋体" w:eastAsia="宋体" w:hAnsi="宋体" w:cs="宋体"/>
          <w:sz w:val="19"/>
          <w:szCs w:val="19"/>
          <w:lang w:eastAsia="zh-CN"/>
        </w:rPr>
      </w:pPr>
    </w:p>
    <w:p w14:paraId="5DCB1A97" w14:textId="77777777" w:rsidR="006B326C" w:rsidRDefault="009B4794">
      <w:pPr>
        <w:pStyle w:val="2"/>
        <w:spacing w:before="0"/>
        <w:ind w:left="1076" w:right="259"/>
        <w:rPr>
          <w:b w:val="0"/>
          <w:bCs w:val="0"/>
          <w:lang w:eastAsia="zh-CN"/>
        </w:rPr>
      </w:pPr>
      <w:r>
        <w:rPr>
          <w:lang w:eastAsia="zh-CN"/>
        </w:rPr>
        <w:t>地点：</w:t>
      </w:r>
    </w:p>
    <w:p w14:paraId="53C80160" w14:textId="7C520CCF" w:rsidR="006B326C" w:rsidRDefault="009B4794">
      <w:pPr>
        <w:pStyle w:val="a3"/>
        <w:spacing w:before="146" w:line="312" w:lineRule="exact"/>
        <w:ind w:left="1796" w:right="259" w:hanging="360"/>
        <w:rPr>
          <w:lang w:eastAsia="zh-CN"/>
        </w:rPr>
      </w:pPr>
      <w:r>
        <w:rPr>
          <w:rFonts w:cs="宋体"/>
          <w:b/>
          <w:bCs/>
          <w:lang w:eastAsia="zh-CN"/>
        </w:rPr>
        <w:t>尼</w:t>
      </w:r>
      <w:proofErr w:type="gramStart"/>
      <w:r>
        <w:rPr>
          <w:rFonts w:cs="宋体"/>
          <w:b/>
          <w:bCs/>
          <w:lang w:eastAsia="zh-CN"/>
        </w:rPr>
        <w:t>茨</w:t>
      </w:r>
      <w:proofErr w:type="spellStart"/>
      <w:proofErr w:type="gramEnd"/>
      <w:r>
        <w:rPr>
          <w:rFonts w:cs="宋体"/>
          <w:b/>
          <w:bCs/>
          <w:position w:val="-3"/>
          <w:sz w:val="12"/>
          <w:szCs w:val="12"/>
          <w:lang w:eastAsia="zh-CN"/>
        </w:rPr>
        <w:t>nf</w:t>
      </w:r>
      <w:proofErr w:type="spellEnd"/>
      <w:r>
        <w:rPr>
          <w:rFonts w:cs="宋体"/>
          <w:b/>
          <w:bCs/>
          <w:spacing w:val="56"/>
          <w:position w:val="-3"/>
          <w:sz w:val="12"/>
          <w:szCs w:val="12"/>
          <w:lang w:eastAsia="zh-CN"/>
        </w:rPr>
        <w:t xml:space="preserve"> </w:t>
      </w:r>
      <w:r>
        <w:rPr>
          <w:lang w:eastAsia="zh-CN"/>
        </w:rPr>
        <w:t>是为网络集成传输服务（即二次服务，包括用于在传输服务提供商 与外部来源的区域内服务捆绑负载的能力）预留的非确定容量，该容量 保留在ATC路径上，作为与其</w:t>
      </w:r>
      <w:proofErr w:type="gramStart"/>
      <w:r>
        <w:rPr>
          <w:lang w:eastAsia="zh-CN"/>
        </w:rPr>
        <w:t>他平衡</w:t>
      </w:r>
      <w:proofErr w:type="gramEnd"/>
      <w:del w:id="480" w:author="378653276@qq.com" w:date="2021-04-20T22:29:00Z">
        <w:r w:rsidDel="0067247E">
          <w:rPr>
            <w:lang w:eastAsia="zh-CN"/>
          </w:rPr>
          <w:delText>机构</w:delText>
        </w:r>
      </w:del>
      <w:ins w:id="481" w:author="378653276@qq.com" w:date="2021-04-20T22:29:00Z">
        <w:r w:rsidR="0067247E">
          <w:rPr>
            <w:lang w:eastAsia="zh-CN"/>
          </w:rPr>
          <w:t>机关</w:t>
        </w:r>
      </w:ins>
      <w:r>
        <w:rPr>
          <w:lang w:eastAsia="zh-CN"/>
        </w:rPr>
        <w:t>的接口。</w:t>
      </w:r>
    </w:p>
    <w:p w14:paraId="3AE996A5" w14:textId="72C26140" w:rsidR="006B326C" w:rsidRDefault="009B4794">
      <w:pPr>
        <w:pStyle w:val="a3"/>
        <w:spacing w:before="117" w:line="312" w:lineRule="exact"/>
        <w:ind w:left="1796" w:right="259" w:hanging="360"/>
        <w:rPr>
          <w:lang w:eastAsia="zh-CN"/>
        </w:rPr>
      </w:pPr>
      <w:r>
        <w:rPr>
          <w:rFonts w:cs="宋体"/>
          <w:b/>
          <w:bCs/>
          <w:lang w:eastAsia="zh-CN"/>
        </w:rPr>
        <w:t>gf</w:t>
      </w:r>
      <w:proofErr w:type="spellStart"/>
      <w:r>
        <w:rPr>
          <w:rFonts w:cs="宋体"/>
          <w:b/>
          <w:bCs/>
          <w:position w:val="-2"/>
          <w:sz w:val="12"/>
          <w:szCs w:val="12"/>
          <w:lang w:eastAsia="zh-CN"/>
        </w:rPr>
        <w:t>nf</w:t>
      </w:r>
      <w:proofErr w:type="spellEnd"/>
      <w:r>
        <w:rPr>
          <w:rFonts w:cs="宋体"/>
          <w:b/>
          <w:bCs/>
          <w:spacing w:val="59"/>
          <w:position w:val="-2"/>
          <w:sz w:val="12"/>
          <w:szCs w:val="12"/>
          <w:lang w:eastAsia="zh-CN"/>
        </w:rPr>
        <w:t xml:space="preserve"> </w:t>
      </w:r>
      <w:r>
        <w:rPr>
          <w:lang w:eastAsia="zh-CN"/>
        </w:rPr>
        <w:t>是为大型非实体传输服务和能源和/或传输服务合同保留的非公司容 量，在传输服务提供商的开放接入传输关税或ATC路径上的安全港关税生 效日期之前执行，这些服务作为与其</w:t>
      </w:r>
      <w:proofErr w:type="gramStart"/>
      <w:r>
        <w:rPr>
          <w:lang w:eastAsia="zh-CN"/>
        </w:rPr>
        <w:t>他平衡</w:t>
      </w:r>
      <w:proofErr w:type="gramEnd"/>
      <w:del w:id="482" w:author="378653276@qq.com" w:date="2021-04-20T22:29:00Z">
        <w:r w:rsidDel="0067247E">
          <w:rPr>
            <w:lang w:eastAsia="zh-CN"/>
          </w:rPr>
          <w:delText>机构</w:delText>
        </w:r>
      </w:del>
      <w:ins w:id="483" w:author="378653276@qq.com" w:date="2021-04-20T22:29:00Z">
        <w:r w:rsidR="0067247E">
          <w:rPr>
            <w:lang w:eastAsia="zh-CN"/>
          </w:rPr>
          <w:t>机关</w:t>
        </w:r>
      </w:ins>
      <w:r>
        <w:rPr>
          <w:lang w:eastAsia="zh-CN"/>
        </w:rPr>
        <w:t>的接口。</w:t>
      </w:r>
    </w:p>
    <w:p w14:paraId="2E44F875" w14:textId="77777777" w:rsidR="006B326C" w:rsidRDefault="006B326C">
      <w:pPr>
        <w:spacing w:line="312" w:lineRule="exact"/>
        <w:rPr>
          <w:lang w:eastAsia="zh-CN"/>
        </w:rPr>
        <w:sectPr w:rsidR="006B326C">
          <w:pgSz w:w="12240" w:h="15840"/>
          <w:pgMar w:top="1000" w:right="1300" w:bottom="900" w:left="1300" w:header="752" w:footer="703" w:gutter="0"/>
          <w:cols w:space="720"/>
        </w:sectPr>
      </w:pPr>
    </w:p>
    <w:p w14:paraId="26FC630B" w14:textId="77777777" w:rsidR="006B326C" w:rsidRDefault="006B326C">
      <w:pPr>
        <w:spacing w:before="12"/>
        <w:rPr>
          <w:rFonts w:ascii="宋体" w:eastAsia="宋体" w:hAnsi="宋体" w:cs="宋体"/>
          <w:sz w:val="26"/>
          <w:szCs w:val="26"/>
          <w:lang w:eastAsia="zh-CN"/>
        </w:rPr>
      </w:pPr>
    </w:p>
    <w:p w14:paraId="3B705BDD" w14:textId="77777777" w:rsidR="006B326C" w:rsidRDefault="009B4794">
      <w:pPr>
        <w:spacing w:before="26"/>
        <w:ind w:left="1436" w:right="259"/>
        <w:rPr>
          <w:rFonts w:ascii="宋体" w:eastAsia="宋体" w:hAnsi="宋体" w:cs="宋体"/>
          <w:sz w:val="24"/>
          <w:szCs w:val="24"/>
          <w:lang w:eastAsia="zh-CN"/>
        </w:rPr>
      </w:pPr>
      <w:r>
        <w:rPr>
          <w:rFonts w:ascii="宋体" w:eastAsia="宋体" w:hAnsi="宋体" w:cs="宋体"/>
          <w:b/>
          <w:bCs/>
          <w:sz w:val="24"/>
          <w:szCs w:val="24"/>
          <w:lang w:eastAsia="zh-CN"/>
        </w:rPr>
        <w:t>PTP</w:t>
      </w:r>
      <w:proofErr w:type="spellStart"/>
      <w:r>
        <w:rPr>
          <w:rFonts w:ascii="宋体" w:eastAsia="宋体" w:hAnsi="宋体" w:cs="宋体"/>
          <w:b/>
          <w:bCs/>
          <w:position w:val="-3"/>
          <w:sz w:val="12"/>
          <w:szCs w:val="12"/>
          <w:lang w:eastAsia="zh-CN"/>
        </w:rPr>
        <w:t>nf</w:t>
      </w:r>
      <w:proofErr w:type="spellEnd"/>
      <w:r>
        <w:rPr>
          <w:rFonts w:ascii="宋体" w:eastAsia="宋体" w:hAnsi="宋体" w:cs="宋体"/>
          <w:b/>
          <w:bCs/>
          <w:spacing w:val="56"/>
          <w:position w:val="-3"/>
          <w:sz w:val="12"/>
          <w:szCs w:val="12"/>
          <w:lang w:eastAsia="zh-CN"/>
        </w:rPr>
        <w:t xml:space="preserve"> </w:t>
      </w:r>
      <w:r>
        <w:rPr>
          <w:rFonts w:ascii="宋体" w:eastAsia="宋体" w:hAnsi="宋体" w:cs="宋体"/>
          <w:sz w:val="24"/>
          <w:szCs w:val="24"/>
          <w:lang w:eastAsia="zh-CN"/>
        </w:rPr>
        <w:t>是为确认的点对点传输服务保留的非确定容量。</w:t>
      </w:r>
    </w:p>
    <w:p w14:paraId="6080EFF8" w14:textId="77777777" w:rsidR="006B326C" w:rsidRDefault="009B4794">
      <w:pPr>
        <w:pStyle w:val="a3"/>
        <w:spacing w:before="103" w:line="232" w:lineRule="auto"/>
        <w:ind w:left="1796" w:right="517" w:hanging="360"/>
        <w:jc w:val="both"/>
        <w:rPr>
          <w:lang w:eastAsia="zh-CN"/>
        </w:rPr>
      </w:pPr>
      <w:r>
        <w:rPr>
          <w:rFonts w:cs="宋体"/>
          <w:b/>
          <w:bCs/>
          <w:lang w:eastAsia="zh-CN"/>
        </w:rPr>
        <w:t>操作系统</w:t>
      </w:r>
      <w:proofErr w:type="spellStart"/>
      <w:r>
        <w:rPr>
          <w:rFonts w:cs="宋体"/>
          <w:b/>
          <w:bCs/>
          <w:position w:val="-2"/>
          <w:sz w:val="12"/>
          <w:szCs w:val="12"/>
          <w:lang w:eastAsia="zh-CN"/>
        </w:rPr>
        <w:t>nf</w:t>
      </w:r>
      <w:proofErr w:type="spellEnd"/>
      <w:r>
        <w:rPr>
          <w:rFonts w:cs="宋体"/>
          <w:b/>
          <w:bCs/>
          <w:spacing w:val="58"/>
          <w:position w:val="-2"/>
          <w:sz w:val="12"/>
          <w:szCs w:val="12"/>
          <w:lang w:eastAsia="zh-CN"/>
        </w:rPr>
        <w:t xml:space="preserve"> </w:t>
      </w:r>
      <w:r>
        <w:rPr>
          <w:lang w:eastAsia="zh-CN"/>
        </w:rPr>
        <w:t>是为任何其他服务、合同或协议保留的非公司容量，上述未使 用非公司传输服务指定，包括任何其他公司调整，以反映ATCID中指定 的传输服务提供商的其他ATC路径的影响。</w:t>
      </w:r>
    </w:p>
    <w:p w14:paraId="4D82F042" w14:textId="77777777" w:rsidR="006B326C" w:rsidRDefault="009B4794">
      <w:pPr>
        <w:pStyle w:val="a3"/>
        <w:spacing w:before="149" w:line="312" w:lineRule="exact"/>
        <w:ind w:left="1076" w:hanging="576"/>
        <w:rPr>
          <w:lang w:eastAsia="zh-CN"/>
        </w:rPr>
      </w:pPr>
      <w:r>
        <w:rPr>
          <w:rFonts w:cs="宋体"/>
          <w:b/>
          <w:bCs/>
          <w:lang w:eastAsia="zh-CN"/>
        </w:rPr>
        <w:t>r10。</w:t>
      </w:r>
      <w:r>
        <w:rPr>
          <w:rFonts w:cs="宋体"/>
          <w:b/>
          <w:bCs/>
          <w:spacing w:val="-1"/>
          <w:lang w:eastAsia="zh-CN"/>
        </w:rPr>
        <w:t xml:space="preserve"> </w:t>
      </w:r>
      <w:r>
        <w:rPr>
          <w:lang w:eastAsia="zh-CN"/>
        </w:rPr>
        <w:t xml:space="preserve">当计算ATC公司在特定期间的ATC路径时，传输服务提供商应使用以下算法：[违 </w:t>
      </w:r>
      <w:proofErr w:type="gramStart"/>
      <w:r>
        <w:rPr>
          <w:lang w:eastAsia="zh-CN"/>
        </w:rPr>
        <w:t>规</w:t>
      </w:r>
      <w:proofErr w:type="gramEnd"/>
      <w:r>
        <w:rPr>
          <w:lang w:eastAsia="zh-CN"/>
        </w:rPr>
        <w:t>风险因素：较低][时间地平线：操作计划]</w:t>
      </w:r>
    </w:p>
    <w:p w14:paraId="3347F4C9" w14:textId="77777777" w:rsidR="006B326C" w:rsidRDefault="009B4794">
      <w:pPr>
        <w:spacing w:before="87" w:line="309" w:lineRule="auto"/>
        <w:ind w:left="1220" w:right="3097" w:firstLine="360"/>
        <w:rPr>
          <w:rFonts w:ascii="宋体" w:eastAsia="宋体" w:hAnsi="宋体" w:cs="宋体"/>
          <w:sz w:val="24"/>
          <w:szCs w:val="24"/>
        </w:rPr>
      </w:pPr>
      <w:r>
        <w:rPr>
          <w:rFonts w:ascii="宋体" w:eastAsia="宋体" w:hAnsi="宋体" w:cs="宋体"/>
          <w:sz w:val="24"/>
          <w:szCs w:val="24"/>
        </w:rPr>
        <w:t>ATC</w:t>
      </w:r>
      <w:r>
        <w:rPr>
          <w:rFonts w:ascii="宋体" w:eastAsia="宋体" w:hAnsi="宋体" w:cs="宋体"/>
          <w:position w:val="-3"/>
          <w:sz w:val="12"/>
          <w:szCs w:val="12"/>
        </w:rPr>
        <w:t xml:space="preserve">f </w:t>
      </w:r>
      <w:r>
        <w:rPr>
          <w:rFonts w:ascii="宋体" w:eastAsia="宋体" w:hAnsi="宋体" w:cs="宋体"/>
          <w:sz w:val="24"/>
          <w:szCs w:val="24"/>
        </w:rPr>
        <w:t>=TTC-等</w:t>
      </w:r>
      <w:r>
        <w:rPr>
          <w:rFonts w:ascii="宋体" w:eastAsia="宋体" w:hAnsi="宋体" w:cs="宋体"/>
          <w:position w:val="-3"/>
          <w:sz w:val="12"/>
          <w:szCs w:val="12"/>
        </w:rPr>
        <w:t xml:space="preserve">f </w:t>
      </w:r>
      <w:r>
        <w:rPr>
          <w:rFonts w:ascii="宋体" w:eastAsia="宋体" w:hAnsi="宋体" w:cs="宋体"/>
          <w:sz w:val="24"/>
          <w:szCs w:val="24"/>
        </w:rPr>
        <w:t>-</w:t>
      </w:r>
      <w:proofErr w:type="spellStart"/>
      <w:r>
        <w:rPr>
          <w:rFonts w:ascii="宋体" w:eastAsia="宋体" w:hAnsi="宋体" w:cs="宋体"/>
          <w:sz w:val="24"/>
          <w:szCs w:val="24"/>
        </w:rPr>
        <w:t>CBM-TRM+Postback</w:t>
      </w:r>
      <w:proofErr w:type="spellEnd"/>
      <w:r>
        <w:rPr>
          <w:rFonts w:ascii="宋体" w:eastAsia="宋体" w:hAnsi="宋体" w:cs="宋体"/>
          <w:position w:val="-3"/>
          <w:sz w:val="12"/>
          <w:szCs w:val="12"/>
        </w:rPr>
        <w:t xml:space="preserve">f </w:t>
      </w:r>
      <w:r>
        <w:rPr>
          <w:rFonts w:ascii="宋体" w:eastAsia="宋体" w:hAnsi="宋体" w:cs="宋体"/>
          <w:sz w:val="24"/>
          <w:szCs w:val="24"/>
        </w:rPr>
        <w:t>+</w:t>
      </w:r>
      <w:proofErr w:type="spellStart"/>
      <w:r>
        <w:rPr>
          <w:rFonts w:ascii="宋体" w:eastAsia="宋体" w:hAnsi="宋体" w:cs="宋体"/>
          <w:sz w:val="24"/>
          <w:szCs w:val="24"/>
        </w:rPr>
        <w:t>逆流</w:t>
      </w:r>
      <w:proofErr w:type="spellEnd"/>
      <w:r>
        <w:rPr>
          <w:rFonts w:ascii="宋体" w:eastAsia="宋体" w:hAnsi="宋体" w:cs="宋体"/>
          <w:position w:val="-3"/>
          <w:sz w:val="12"/>
          <w:szCs w:val="12"/>
        </w:rPr>
        <w:t xml:space="preserve">f </w:t>
      </w:r>
      <w:proofErr w:type="spellStart"/>
      <w:r>
        <w:rPr>
          <w:rFonts w:ascii="宋体" w:eastAsia="宋体" w:hAnsi="宋体" w:cs="宋体"/>
          <w:b/>
          <w:bCs/>
          <w:sz w:val="24"/>
          <w:szCs w:val="24"/>
        </w:rPr>
        <w:t>地点</w:t>
      </w:r>
      <w:proofErr w:type="spellEnd"/>
      <w:r>
        <w:rPr>
          <w:rFonts w:ascii="宋体" w:eastAsia="宋体" w:hAnsi="宋体" w:cs="宋体"/>
          <w:b/>
          <w:bCs/>
          <w:sz w:val="24"/>
          <w:szCs w:val="24"/>
        </w:rPr>
        <w:t>：</w:t>
      </w:r>
    </w:p>
    <w:p w14:paraId="6A869091" w14:textId="77777777" w:rsidR="006B326C" w:rsidRDefault="009B4794">
      <w:pPr>
        <w:pStyle w:val="a3"/>
        <w:spacing w:before="46" w:line="316" w:lineRule="auto"/>
        <w:ind w:right="259"/>
      </w:pPr>
      <w:r>
        <w:rPr>
          <w:rFonts w:cs="宋体"/>
          <w:b/>
          <w:bCs/>
        </w:rPr>
        <w:t>ATC</w:t>
      </w:r>
      <w:r>
        <w:rPr>
          <w:rFonts w:cs="宋体"/>
          <w:b/>
          <w:bCs/>
          <w:position w:val="-2"/>
          <w:sz w:val="12"/>
          <w:szCs w:val="12"/>
        </w:rPr>
        <w:t>f</w:t>
      </w:r>
      <w:r>
        <w:rPr>
          <w:rFonts w:cs="宋体"/>
          <w:b/>
          <w:bCs/>
          <w:spacing w:val="58"/>
          <w:position w:val="-2"/>
          <w:sz w:val="12"/>
          <w:szCs w:val="12"/>
        </w:rPr>
        <w:t xml:space="preserve"> </w:t>
      </w:r>
      <w:proofErr w:type="spellStart"/>
      <w:r>
        <w:t>是该期间ATC路径的公司可用转移能力</w:t>
      </w:r>
      <w:proofErr w:type="spellEnd"/>
      <w:r>
        <w:t xml:space="preserve">。 </w:t>
      </w:r>
      <w:proofErr w:type="spellStart"/>
      <w:r>
        <w:t>TTC是该期间ATC路径的总传输能力</w:t>
      </w:r>
      <w:proofErr w:type="spellEnd"/>
      <w:r>
        <w:t>。</w:t>
      </w:r>
    </w:p>
    <w:p w14:paraId="47650ACE" w14:textId="77777777" w:rsidR="006B326C" w:rsidRDefault="009B4794">
      <w:pPr>
        <w:pStyle w:val="a3"/>
        <w:spacing w:before="38" w:line="324" w:lineRule="auto"/>
        <w:ind w:right="259"/>
        <w:rPr>
          <w:lang w:eastAsia="zh-CN"/>
        </w:rPr>
      </w:pPr>
      <w:r>
        <w:rPr>
          <w:rFonts w:cs="宋体"/>
          <w:b/>
          <w:bCs/>
          <w:lang w:eastAsia="zh-CN"/>
        </w:rPr>
        <w:t>等等</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是在此期间ATC路径的现有坚定传输承诺的总和。 建立信任措施是在此期间ATC路径的能力效益保证金。 在此期间，TRM是ATC路径的传输可靠性裕度。</w:t>
      </w:r>
    </w:p>
    <w:p w14:paraId="0A5C4B8B" w14:textId="040364B5" w:rsidR="006B326C" w:rsidRDefault="009B4794">
      <w:pPr>
        <w:pStyle w:val="a3"/>
        <w:spacing w:before="62" w:line="312" w:lineRule="exact"/>
        <w:ind w:left="1940" w:right="259" w:hanging="360"/>
        <w:rPr>
          <w:lang w:eastAsia="zh-CN"/>
        </w:rPr>
      </w:pPr>
      <w:r>
        <w:rPr>
          <w:rFonts w:cs="宋体"/>
          <w:b/>
          <w:bCs/>
          <w:lang w:eastAsia="zh-CN"/>
        </w:rPr>
        <w:t>回邮</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 xml:space="preserve">是对公司ATC的更改，因为在此期间传输服务的使用发生了变化，如 </w:t>
      </w:r>
      <w:del w:id="484" w:author="378653276@qq.com" w:date="2021-04-20T23:26:00Z">
        <w:r w:rsidDel="00353850">
          <w:rPr>
            <w:lang w:eastAsia="zh-CN"/>
          </w:rPr>
          <w:delText>业务</w:delText>
        </w:r>
      </w:del>
      <w:ins w:id="485" w:author="378653276@qq.com" w:date="2021-04-20T23:26:00Z">
        <w:r w:rsidR="00353850">
          <w:rPr>
            <w:lang w:eastAsia="zh-CN"/>
          </w:rPr>
          <w:t>运行</w:t>
        </w:r>
      </w:ins>
      <w:r>
        <w:rPr>
          <w:lang w:eastAsia="zh-CN"/>
        </w:rPr>
        <w:t>实践中所定义的那样。</w:t>
      </w:r>
    </w:p>
    <w:p w14:paraId="11CACAA5" w14:textId="77777777" w:rsidR="006B326C" w:rsidRDefault="009B4794">
      <w:pPr>
        <w:pStyle w:val="a3"/>
        <w:spacing w:before="117" w:line="312" w:lineRule="exact"/>
        <w:ind w:left="1940" w:right="259" w:hanging="360"/>
        <w:rPr>
          <w:lang w:eastAsia="zh-CN"/>
        </w:rPr>
      </w:pPr>
      <w:r>
        <w:rPr>
          <w:rFonts w:cs="宋体"/>
          <w:b/>
          <w:bCs/>
          <w:lang w:eastAsia="zh-CN"/>
        </w:rPr>
        <w:t>逆流</w:t>
      </w:r>
      <w:r>
        <w:rPr>
          <w:rFonts w:cs="宋体"/>
          <w:b/>
          <w:bCs/>
          <w:position w:val="-3"/>
          <w:sz w:val="12"/>
          <w:szCs w:val="12"/>
          <w:lang w:eastAsia="zh-CN"/>
        </w:rPr>
        <w:t xml:space="preserve">f </w:t>
      </w:r>
      <w:r>
        <w:rPr>
          <w:lang w:eastAsia="zh-CN"/>
        </w:rPr>
        <w:t>是对公司ATC的调整，由传输服务提供商确定，并在其中指定</w:t>
      </w:r>
      <w:r>
        <w:rPr>
          <w:spacing w:val="-62"/>
          <w:lang w:eastAsia="zh-CN"/>
        </w:rPr>
        <w:t xml:space="preserve"> </w:t>
      </w:r>
      <w:r>
        <w:rPr>
          <w:lang w:eastAsia="zh-CN"/>
        </w:rPr>
        <w:t>阿西 德。</w:t>
      </w:r>
    </w:p>
    <w:p w14:paraId="2BCCE9CB" w14:textId="77777777" w:rsidR="006B326C" w:rsidRDefault="009B4794">
      <w:pPr>
        <w:pStyle w:val="a3"/>
        <w:spacing w:line="312" w:lineRule="exact"/>
        <w:ind w:left="1076" w:right="259" w:hanging="576"/>
        <w:rPr>
          <w:lang w:eastAsia="zh-CN"/>
        </w:rPr>
      </w:pPr>
      <w:r>
        <w:rPr>
          <w:rFonts w:cs="宋体"/>
          <w:b/>
          <w:bCs/>
          <w:lang w:eastAsia="zh-CN"/>
        </w:rPr>
        <w:t>R11。</w:t>
      </w:r>
      <w:r>
        <w:rPr>
          <w:rFonts w:cs="宋体"/>
          <w:b/>
          <w:bCs/>
          <w:spacing w:val="-1"/>
          <w:lang w:eastAsia="zh-CN"/>
        </w:rPr>
        <w:t xml:space="preserve"> </w:t>
      </w:r>
      <w:r>
        <w:rPr>
          <w:lang w:eastAsia="zh-CN"/>
        </w:rPr>
        <w:t>当计算ATC路径在指定时间内的非确定ATC时，传输服务提供商应使用以下算 法：[违规风险因素：较低][时间地平线：操作计划]</w:t>
      </w:r>
    </w:p>
    <w:p w14:paraId="6F31E005" w14:textId="77777777" w:rsidR="006B326C" w:rsidRDefault="009B4794">
      <w:pPr>
        <w:spacing w:before="87" w:line="319" w:lineRule="auto"/>
        <w:ind w:left="1040" w:right="1837" w:firstLine="36"/>
        <w:rPr>
          <w:rFonts w:ascii="宋体" w:eastAsia="宋体" w:hAnsi="宋体" w:cs="宋体"/>
          <w:sz w:val="24"/>
          <w:szCs w:val="24"/>
          <w:lang w:eastAsia="zh-CN"/>
        </w:rPr>
      </w:pPr>
      <w:r>
        <w:rPr>
          <w:rFonts w:ascii="宋体" w:eastAsia="宋体" w:hAnsi="宋体" w:cs="宋体"/>
          <w:sz w:val="24"/>
          <w:szCs w:val="24"/>
          <w:lang w:eastAsia="zh-CN"/>
        </w:rPr>
        <w:t>ATC</w:t>
      </w:r>
      <w:proofErr w:type="spellStart"/>
      <w:r>
        <w:rPr>
          <w:rFonts w:ascii="宋体" w:eastAsia="宋体" w:hAnsi="宋体" w:cs="宋体"/>
          <w:position w:val="-2"/>
          <w:sz w:val="12"/>
          <w:szCs w:val="12"/>
          <w:lang w:eastAsia="zh-CN"/>
        </w:rPr>
        <w:t>nf</w:t>
      </w:r>
      <w:proofErr w:type="spellEnd"/>
      <w:r>
        <w:rPr>
          <w:rFonts w:ascii="宋体" w:eastAsia="宋体" w:hAnsi="宋体" w:cs="宋体"/>
          <w:position w:val="-2"/>
          <w:sz w:val="12"/>
          <w:szCs w:val="12"/>
          <w:lang w:eastAsia="zh-CN"/>
        </w:rPr>
        <w:t xml:space="preserve"> </w:t>
      </w:r>
      <w:r>
        <w:rPr>
          <w:rFonts w:ascii="宋体" w:eastAsia="宋体" w:hAnsi="宋体" w:cs="宋体"/>
          <w:sz w:val="24"/>
          <w:szCs w:val="24"/>
          <w:lang w:eastAsia="zh-CN"/>
        </w:rPr>
        <w:t>=TTC-等</w:t>
      </w:r>
      <w:r>
        <w:rPr>
          <w:rFonts w:ascii="宋体" w:eastAsia="宋体" w:hAnsi="宋体" w:cs="宋体"/>
          <w:position w:val="-2"/>
          <w:sz w:val="12"/>
          <w:szCs w:val="12"/>
          <w:lang w:eastAsia="zh-CN"/>
        </w:rPr>
        <w:t xml:space="preserve">f </w:t>
      </w:r>
      <w:r>
        <w:rPr>
          <w:rFonts w:ascii="宋体" w:eastAsia="宋体" w:hAnsi="宋体" w:cs="宋体"/>
          <w:sz w:val="24"/>
          <w:szCs w:val="24"/>
          <w:lang w:eastAsia="zh-CN"/>
        </w:rPr>
        <w:t>-等等</w:t>
      </w:r>
      <w:proofErr w:type="spellStart"/>
      <w:r>
        <w:rPr>
          <w:rFonts w:ascii="宋体" w:eastAsia="宋体" w:hAnsi="宋体" w:cs="宋体"/>
          <w:position w:val="-2"/>
          <w:sz w:val="12"/>
          <w:szCs w:val="12"/>
          <w:lang w:eastAsia="zh-CN"/>
        </w:rPr>
        <w:t>nf</w:t>
      </w:r>
      <w:proofErr w:type="spellEnd"/>
      <w:r>
        <w:rPr>
          <w:rFonts w:ascii="宋体" w:eastAsia="宋体" w:hAnsi="宋体" w:cs="宋体"/>
          <w:position w:val="-2"/>
          <w:sz w:val="12"/>
          <w:szCs w:val="12"/>
          <w:lang w:eastAsia="zh-CN"/>
        </w:rPr>
        <w:t xml:space="preserve"> </w:t>
      </w:r>
      <w:r>
        <w:rPr>
          <w:rFonts w:ascii="宋体" w:eastAsia="宋体" w:hAnsi="宋体" w:cs="宋体"/>
          <w:sz w:val="24"/>
          <w:szCs w:val="24"/>
          <w:lang w:eastAsia="zh-CN"/>
        </w:rPr>
        <w:t>-建立信任措施</w:t>
      </w:r>
      <w:r>
        <w:rPr>
          <w:rFonts w:ascii="宋体" w:eastAsia="宋体" w:hAnsi="宋体" w:cs="宋体"/>
          <w:position w:val="-2"/>
          <w:sz w:val="12"/>
          <w:szCs w:val="12"/>
          <w:lang w:eastAsia="zh-CN"/>
        </w:rPr>
        <w:t xml:space="preserve">s </w:t>
      </w:r>
      <w:r>
        <w:rPr>
          <w:rFonts w:ascii="宋体" w:eastAsia="宋体" w:hAnsi="宋体" w:cs="宋体"/>
          <w:sz w:val="24"/>
          <w:szCs w:val="24"/>
          <w:lang w:eastAsia="zh-CN"/>
        </w:rPr>
        <w:t>-TRM</w:t>
      </w:r>
      <w:r>
        <w:rPr>
          <w:rFonts w:ascii="宋体" w:eastAsia="宋体" w:hAnsi="宋体" w:cs="宋体"/>
          <w:position w:val="-2"/>
          <w:sz w:val="12"/>
          <w:szCs w:val="12"/>
          <w:lang w:eastAsia="zh-CN"/>
        </w:rPr>
        <w:t xml:space="preserve">u </w:t>
      </w:r>
      <w:r>
        <w:rPr>
          <w:rFonts w:ascii="宋体" w:eastAsia="宋体" w:hAnsi="宋体" w:cs="宋体"/>
          <w:sz w:val="24"/>
          <w:szCs w:val="24"/>
          <w:lang w:eastAsia="zh-CN"/>
        </w:rPr>
        <w:t>+回邮</w:t>
      </w:r>
      <w:proofErr w:type="spellStart"/>
      <w:r>
        <w:rPr>
          <w:rFonts w:ascii="宋体" w:eastAsia="宋体" w:hAnsi="宋体" w:cs="宋体"/>
          <w:position w:val="-2"/>
          <w:sz w:val="12"/>
          <w:szCs w:val="12"/>
          <w:lang w:eastAsia="zh-CN"/>
        </w:rPr>
        <w:t>nf</w:t>
      </w:r>
      <w:proofErr w:type="spellEnd"/>
      <w:r>
        <w:rPr>
          <w:rFonts w:ascii="宋体" w:eastAsia="宋体" w:hAnsi="宋体" w:cs="宋体"/>
          <w:position w:val="-2"/>
          <w:sz w:val="12"/>
          <w:szCs w:val="12"/>
          <w:lang w:eastAsia="zh-CN"/>
        </w:rPr>
        <w:t xml:space="preserve"> </w:t>
      </w:r>
      <w:r>
        <w:rPr>
          <w:rFonts w:ascii="宋体" w:eastAsia="宋体" w:hAnsi="宋体" w:cs="宋体"/>
          <w:sz w:val="24"/>
          <w:szCs w:val="24"/>
          <w:lang w:eastAsia="zh-CN"/>
        </w:rPr>
        <w:t>+逆流</w:t>
      </w:r>
      <w:proofErr w:type="spellStart"/>
      <w:r>
        <w:rPr>
          <w:rFonts w:ascii="宋体" w:eastAsia="宋体" w:hAnsi="宋体" w:cs="宋体"/>
          <w:position w:val="-2"/>
          <w:sz w:val="12"/>
          <w:szCs w:val="12"/>
          <w:lang w:eastAsia="zh-CN"/>
        </w:rPr>
        <w:t>nf</w:t>
      </w:r>
      <w:proofErr w:type="spellEnd"/>
      <w:r>
        <w:rPr>
          <w:rFonts w:ascii="宋体" w:eastAsia="宋体" w:hAnsi="宋体" w:cs="宋体"/>
          <w:position w:val="-2"/>
          <w:sz w:val="12"/>
          <w:szCs w:val="12"/>
          <w:lang w:eastAsia="zh-CN"/>
        </w:rPr>
        <w:t xml:space="preserve"> </w:t>
      </w:r>
      <w:r>
        <w:rPr>
          <w:rFonts w:ascii="宋体" w:eastAsia="宋体" w:hAnsi="宋体" w:cs="宋体"/>
          <w:b/>
          <w:bCs/>
          <w:sz w:val="24"/>
          <w:szCs w:val="24"/>
          <w:lang w:eastAsia="zh-CN"/>
        </w:rPr>
        <w:t>地点：</w:t>
      </w:r>
    </w:p>
    <w:p w14:paraId="676C0066" w14:textId="77777777" w:rsidR="006B326C" w:rsidRDefault="009B4794">
      <w:pPr>
        <w:pStyle w:val="a3"/>
        <w:spacing w:before="34" w:line="307" w:lineRule="auto"/>
        <w:ind w:left="1400" w:right="259"/>
        <w:rPr>
          <w:lang w:eastAsia="zh-CN"/>
        </w:rPr>
      </w:pPr>
      <w:r>
        <w:rPr>
          <w:rFonts w:cs="宋体"/>
          <w:b/>
          <w:bCs/>
          <w:lang w:eastAsia="zh-CN"/>
        </w:rPr>
        <w:t>ATC</w:t>
      </w:r>
      <w:proofErr w:type="spellStart"/>
      <w:r>
        <w:rPr>
          <w:rFonts w:cs="宋体"/>
          <w:b/>
          <w:bCs/>
          <w:position w:val="-3"/>
          <w:sz w:val="12"/>
          <w:szCs w:val="12"/>
          <w:lang w:eastAsia="zh-CN"/>
        </w:rPr>
        <w:t>nf</w:t>
      </w:r>
      <w:proofErr w:type="spellEnd"/>
      <w:r>
        <w:rPr>
          <w:rFonts w:cs="宋体"/>
          <w:b/>
          <w:bCs/>
          <w:spacing w:val="56"/>
          <w:position w:val="-3"/>
          <w:sz w:val="12"/>
          <w:szCs w:val="12"/>
          <w:lang w:eastAsia="zh-CN"/>
        </w:rPr>
        <w:t xml:space="preserve"> </w:t>
      </w:r>
      <w:r>
        <w:rPr>
          <w:lang w:eastAsia="zh-CN"/>
        </w:rPr>
        <w:t>是该期间ATC路径的非确定可用转移能力。 TTC是该期间ATC路径的总传输能力。</w:t>
      </w:r>
    </w:p>
    <w:p w14:paraId="35582824" w14:textId="77777777" w:rsidR="006B326C" w:rsidRDefault="009B4794">
      <w:pPr>
        <w:pStyle w:val="a3"/>
        <w:spacing w:before="50" w:line="316" w:lineRule="auto"/>
        <w:ind w:left="1400" w:right="1837"/>
        <w:rPr>
          <w:lang w:eastAsia="zh-CN"/>
        </w:rPr>
      </w:pPr>
      <w:r>
        <w:rPr>
          <w:rFonts w:cs="宋体"/>
          <w:b/>
          <w:bCs/>
          <w:lang w:eastAsia="zh-CN"/>
        </w:rPr>
        <w:t>等等</w:t>
      </w:r>
      <w:r>
        <w:rPr>
          <w:rFonts w:cs="宋体"/>
          <w:b/>
          <w:bCs/>
          <w:position w:val="-2"/>
          <w:sz w:val="12"/>
          <w:szCs w:val="12"/>
          <w:lang w:eastAsia="zh-CN"/>
        </w:rPr>
        <w:t>f</w:t>
      </w:r>
      <w:r>
        <w:rPr>
          <w:rFonts w:cs="宋体"/>
          <w:b/>
          <w:bCs/>
          <w:spacing w:val="57"/>
          <w:position w:val="-2"/>
          <w:sz w:val="12"/>
          <w:szCs w:val="12"/>
          <w:lang w:eastAsia="zh-CN"/>
        </w:rPr>
        <w:t xml:space="preserve"> </w:t>
      </w:r>
      <w:r>
        <w:rPr>
          <w:lang w:eastAsia="zh-CN"/>
        </w:rPr>
        <w:t xml:space="preserve">是在此期间ATC路径的现有坚定传输承诺的总和。 </w:t>
      </w:r>
      <w:r>
        <w:rPr>
          <w:rFonts w:cs="宋体"/>
          <w:b/>
          <w:bCs/>
          <w:lang w:eastAsia="zh-CN"/>
        </w:rPr>
        <w:t>等等</w:t>
      </w:r>
      <w:proofErr w:type="spellStart"/>
      <w:r>
        <w:rPr>
          <w:rFonts w:cs="宋体"/>
          <w:b/>
          <w:bCs/>
          <w:position w:val="-2"/>
          <w:sz w:val="12"/>
          <w:szCs w:val="12"/>
          <w:lang w:eastAsia="zh-CN"/>
        </w:rPr>
        <w:t>nf</w:t>
      </w:r>
      <w:proofErr w:type="spellEnd"/>
      <w:r>
        <w:rPr>
          <w:rFonts w:cs="宋体"/>
          <w:b/>
          <w:bCs/>
          <w:spacing w:val="58"/>
          <w:position w:val="-2"/>
          <w:sz w:val="12"/>
          <w:szCs w:val="12"/>
          <w:lang w:eastAsia="zh-CN"/>
        </w:rPr>
        <w:t xml:space="preserve"> </w:t>
      </w:r>
      <w:r>
        <w:rPr>
          <w:lang w:eastAsia="zh-CN"/>
        </w:rPr>
        <w:t>是该期间ATC路径的现有非确定传输承诺的总和。</w:t>
      </w:r>
    </w:p>
    <w:p w14:paraId="1208B3D0" w14:textId="77777777" w:rsidR="006B326C" w:rsidRDefault="009B4794">
      <w:pPr>
        <w:spacing w:before="52" w:line="312" w:lineRule="exact"/>
        <w:ind w:left="1760" w:right="259" w:hanging="360"/>
        <w:rPr>
          <w:rFonts w:ascii="宋体" w:eastAsia="宋体" w:hAnsi="宋体" w:cs="宋体"/>
          <w:sz w:val="24"/>
          <w:szCs w:val="24"/>
          <w:lang w:eastAsia="zh-CN"/>
        </w:rPr>
      </w:pPr>
      <w:r>
        <w:rPr>
          <w:rFonts w:ascii="宋体" w:eastAsia="宋体" w:hAnsi="宋体" w:cs="宋体"/>
          <w:b/>
          <w:bCs/>
          <w:sz w:val="24"/>
          <w:szCs w:val="24"/>
          <w:lang w:eastAsia="zh-CN"/>
        </w:rPr>
        <w:t>建立信任措施</w:t>
      </w:r>
      <w:r>
        <w:rPr>
          <w:rFonts w:ascii="宋体" w:eastAsia="宋体" w:hAnsi="宋体" w:cs="宋体"/>
          <w:b/>
          <w:bCs/>
          <w:position w:val="-2"/>
          <w:sz w:val="12"/>
          <w:szCs w:val="12"/>
          <w:lang w:eastAsia="zh-CN"/>
        </w:rPr>
        <w:t>s</w:t>
      </w:r>
      <w:r>
        <w:rPr>
          <w:rFonts w:ascii="宋体" w:eastAsia="宋体" w:hAnsi="宋体" w:cs="宋体"/>
          <w:b/>
          <w:bCs/>
          <w:spacing w:val="57"/>
          <w:position w:val="-2"/>
          <w:sz w:val="12"/>
          <w:szCs w:val="12"/>
          <w:lang w:eastAsia="zh-CN"/>
        </w:rPr>
        <w:t xml:space="preserve"> </w:t>
      </w:r>
      <w:r>
        <w:rPr>
          <w:rFonts w:ascii="宋体" w:eastAsia="宋体" w:hAnsi="宋体" w:cs="宋体"/>
          <w:sz w:val="24"/>
          <w:szCs w:val="24"/>
          <w:lang w:eastAsia="zh-CN"/>
        </w:rPr>
        <w:t>是ATC路径的能力福利保证金，在此期间没有单独的保留 被安排。</w:t>
      </w:r>
    </w:p>
    <w:p w14:paraId="72E6F805" w14:textId="77777777" w:rsidR="006B326C" w:rsidRDefault="009B4794">
      <w:pPr>
        <w:pStyle w:val="a3"/>
        <w:spacing w:before="117" w:line="312" w:lineRule="exact"/>
        <w:ind w:left="1760" w:right="259" w:hanging="360"/>
        <w:rPr>
          <w:lang w:eastAsia="zh-CN"/>
        </w:rPr>
      </w:pPr>
      <w:r>
        <w:rPr>
          <w:rFonts w:cs="宋体"/>
          <w:b/>
          <w:bCs/>
          <w:lang w:eastAsia="zh-CN"/>
        </w:rPr>
        <w:t>TRM</w:t>
      </w:r>
      <w:r>
        <w:rPr>
          <w:rFonts w:cs="宋体"/>
          <w:b/>
          <w:bCs/>
          <w:position w:val="-2"/>
          <w:sz w:val="12"/>
          <w:szCs w:val="12"/>
          <w:lang w:eastAsia="zh-CN"/>
        </w:rPr>
        <w:t>u</w:t>
      </w:r>
      <w:r>
        <w:rPr>
          <w:rFonts w:cs="宋体"/>
          <w:b/>
          <w:bCs/>
          <w:spacing w:val="58"/>
          <w:position w:val="-2"/>
          <w:sz w:val="12"/>
          <w:szCs w:val="12"/>
          <w:lang w:eastAsia="zh-CN"/>
        </w:rPr>
        <w:t xml:space="preserve"> </w:t>
      </w:r>
      <w:r>
        <w:rPr>
          <w:lang w:eastAsia="zh-CN"/>
        </w:rPr>
        <w:t>是ATC路径的传输可靠性裕度，在此期间，传输服务提供商尚未将其作 为非确定容量发布以供销售(未发布。</w:t>
      </w:r>
    </w:p>
    <w:p w14:paraId="21C5C045" w14:textId="77777777" w:rsidR="006B326C" w:rsidRDefault="006B326C">
      <w:pPr>
        <w:spacing w:line="312" w:lineRule="exact"/>
        <w:rPr>
          <w:lang w:eastAsia="zh-CN"/>
        </w:rPr>
        <w:sectPr w:rsidR="006B326C">
          <w:pgSz w:w="12240" w:h="15840"/>
          <w:pgMar w:top="1000" w:right="1300" w:bottom="900" w:left="1300" w:header="752" w:footer="703" w:gutter="0"/>
          <w:cols w:space="720"/>
        </w:sectPr>
      </w:pPr>
    </w:p>
    <w:p w14:paraId="3A6DD2A3" w14:textId="77777777" w:rsidR="006B326C" w:rsidRDefault="006B326C">
      <w:pPr>
        <w:spacing w:before="12"/>
        <w:rPr>
          <w:rFonts w:ascii="宋体" w:eastAsia="宋体" w:hAnsi="宋体" w:cs="宋体"/>
          <w:sz w:val="26"/>
          <w:szCs w:val="26"/>
          <w:lang w:eastAsia="zh-CN"/>
        </w:rPr>
      </w:pPr>
    </w:p>
    <w:p w14:paraId="22367A34" w14:textId="77777777" w:rsidR="006B326C" w:rsidRDefault="006B326C">
      <w:pPr>
        <w:rPr>
          <w:rFonts w:ascii="宋体" w:eastAsia="宋体" w:hAnsi="宋体" w:cs="宋体"/>
          <w:sz w:val="26"/>
          <w:szCs w:val="26"/>
          <w:lang w:eastAsia="zh-CN"/>
        </w:rPr>
        <w:sectPr w:rsidR="006B326C">
          <w:pgSz w:w="12240" w:h="15840"/>
          <w:pgMar w:top="1000" w:right="1300" w:bottom="900" w:left="1300" w:header="752" w:footer="703" w:gutter="0"/>
          <w:cols w:space="720"/>
        </w:sectPr>
      </w:pPr>
    </w:p>
    <w:p w14:paraId="1EFADF34" w14:textId="77777777" w:rsidR="006B326C" w:rsidRDefault="006B326C">
      <w:pPr>
        <w:rPr>
          <w:rFonts w:ascii="宋体" w:eastAsia="宋体" w:hAnsi="宋体" w:cs="宋体"/>
          <w:sz w:val="24"/>
          <w:szCs w:val="24"/>
          <w:lang w:eastAsia="zh-CN"/>
        </w:rPr>
      </w:pPr>
    </w:p>
    <w:p w14:paraId="19519E37" w14:textId="77777777" w:rsidR="006B326C" w:rsidRDefault="006B326C">
      <w:pPr>
        <w:rPr>
          <w:rFonts w:ascii="宋体" w:eastAsia="宋体" w:hAnsi="宋体" w:cs="宋体"/>
          <w:sz w:val="24"/>
          <w:szCs w:val="24"/>
          <w:lang w:eastAsia="zh-CN"/>
        </w:rPr>
      </w:pPr>
    </w:p>
    <w:p w14:paraId="6B2F7307" w14:textId="77777777" w:rsidR="006B326C" w:rsidRDefault="006B326C">
      <w:pPr>
        <w:rPr>
          <w:rFonts w:ascii="宋体" w:eastAsia="宋体" w:hAnsi="宋体" w:cs="宋体"/>
          <w:sz w:val="24"/>
          <w:szCs w:val="24"/>
          <w:lang w:eastAsia="zh-CN"/>
        </w:rPr>
      </w:pPr>
    </w:p>
    <w:p w14:paraId="165CC596" w14:textId="77777777" w:rsidR="006B326C" w:rsidRDefault="006B326C">
      <w:pPr>
        <w:spacing w:before="11"/>
        <w:rPr>
          <w:rFonts w:ascii="宋体" w:eastAsia="宋体" w:hAnsi="宋体" w:cs="宋体"/>
          <w:sz w:val="19"/>
          <w:szCs w:val="19"/>
          <w:lang w:eastAsia="zh-CN"/>
        </w:rPr>
      </w:pPr>
    </w:p>
    <w:p w14:paraId="0014D0A8" w14:textId="77777777" w:rsidR="006B326C" w:rsidRDefault="009B4794">
      <w:pPr>
        <w:pStyle w:val="2"/>
        <w:numPr>
          <w:ilvl w:val="0"/>
          <w:numId w:val="8"/>
        </w:numPr>
        <w:tabs>
          <w:tab w:val="left" w:pos="500"/>
        </w:tabs>
        <w:spacing w:before="0"/>
        <w:rPr>
          <w:b w:val="0"/>
          <w:bCs w:val="0"/>
        </w:rPr>
      </w:pPr>
      <w:proofErr w:type="spellStart"/>
      <w:r>
        <w:rPr>
          <w:w w:val="95"/>
        </w:rPr>
        <w:t>措施</w:t>
      </w:r>
      <w:proofErr w:type="spellEnd"/>
    </w:p>
    <w:p w14:paraId="3995633F" w14:textId="113B1985" w:rsidR="006B326C" w:rsidRDefault="009B4794">
      <w:pPr>
        <w:pStyle w:val="a3"/>
        <w:spacing w:before="56" w:line="312" w:lineRule="exact"/>
        <w:ind w:left="500" w:hanging="360"/>
        <w:rPr>
          <w:lang w:eastAsia="zh-CN"/>
        </w:rPr>
      </w:pPr>
      <w:r>
        <w:rPr>
          <w:lang w:eastAsia="zh-CN"/>
        </w:rPr>
        <w:br w:type="column"/>
      </w:r>
      <w:r>
        <w:rPr>
          <w:rFonts w:cs="宋体"/>
          <w:b/>
          <w:bCs/>
          <w:lang w:eastAsia="zh-CN"/>
        </w:rPr>
        <w:t>回邮</w:t>
      </w:r>
      <w:proofErr w:type="spellStart"/>
      <w:r>
        <w:rPr>
          <w:rFonts w:cs="宋体"/>
          <w:b/>
          <w:bCs/>
          <w:position w:val="-3"/>
          <w:sz w:val="12"/>
          <w:szCs w:val="12"/>
          <w:lang w:eastAsia="zh-CN"/>
        </w:rPr>
        <w:t>nf</w:t>
      </w:r>
      <w:proofErr w:type="spellEnd"/>
      <w:r>
        <w:rPr>
          <w:rFonts w:cs="宋体"/>
          <w:b/>
          <w:bCs/>
          <w:spacing w:val="58"/>
          <w:position w:val="-3"/>
          <w:sz w:val="12"/>
          <w:szCs w:val="12"/>
          <w:lang w:eastAsia="zh-CN"/>
        </w:rPr>
        <w:t xml:space="preserve"> </w:t>
      </w:r>
      <w:r>
        <w:rPr>
          <w:lang w:eastAsia="zh-CN"/>
        </w:rPr>
        <w:t>是对非公司ATC的更改，因为在此期间传输服务的使用发生了 变化，如</w:t>
      </w:r>
      <w:del w:id="486" w:author="378653276@qq.com" w:date="2021-04-20T23:26:00Z">
        <w:r w:rsidDel="00353850">
          <w:rPr>
            <w:lang w:eastAsia="zh-CN"/>
          </w:rPr>
          <w:delText>业务</w:delText>
        </w:r>
      </w:del>
      <w:ins w:id="487" w:author="378653276@qq.com" w:date="2021-04-20T23:26:00Z">
        <w:r w:rsidR="00353850">
          <w:rPr>
            <w:lang w:eastAsia="zh-CN"/>
          </w:rPr>
          <w:t>运行</w:t>
        </w:r>
      </w:ins>
      <w:r>
        <w:rPr>
          <w:lang w:eastAsia="zh-CN"/>
        </w:rPr>
        <w:t>实践中所定义的那样。</w:t>
      </w:r>
    </w:p>
    <w:p w14:paraId="330D33CB" w14:textId="77777777" w:rsidR="006B326C" w:rsidRDefault="009B4794">
      <w:pPr>
        <w:pStyle w:val="a3"/>
        <w:spacing w:before="89"/>
        <w:ind w:left="140"/>
        <w:rPr>
          <w:lang w:eastAsia="zh-CN"/>
        </w:rPr>
      </w:pPr>
      <w:r>
        <w:rPr>
          <w:rFonts w:cs="宋体"/>
          <w:b/>
          <w:bCs/>
          <w:lang w:eastAsia="zh-CN"/>
        </w:rPr>
        <w:t>逆流</w:t>
      </w:r>
      <w:proofErr w:type="spellStart"/>
      <w:r>
        <w:rPr>
          <w:rFonts w:cs="宋体"/>
          <w:b/>
          <w:bCs/>
          <w:position w:val="-2"/>
          <w:sz w:val="12"/>
          <w:szCs w:val="12"/>
          <w:lang w:eastAsia="zh-CN"/>
        </w:rPr>
        <w:t>nf</w:t>
      </w:r>
      <w:proofErr w:type="spellEnd"/>
      <w:r>
        <w:rPr>
          <w:rFonts w:cs="宋体"/>
          <w:b/>
          <w:bCs/>
          <w:spacing w:val="58"/>
          <w:position w:val="-2"/>
          <w:sz w:val="12"/>
          <w:szCs w:val="12"/>
          <w:lang w:eastAsia="zh-CN"/>
        </w:rPr>
        <w:t xml:space="preserve"> </w:t>
      </w:r>
      <w:r>
        <w:rPr>
          <w:lang w:eastAsia="zh-CN"/>
        </w:rPr>
        <w:t>是由传输服务提供商确定并在ATCID中指定的对非实性ATC的调整。</w:t>
      </w:r>
    </w:p>
    <w:p w14:paraId="1C88B3F0" w14:textId="77777777" w:rsidR="006B326C" w:rsidRDefault="006B326C">
      <w:pPr>
        <w:rPr>
          <w:lang w:eastAsia="zh-CN"/>
        </w:rPr>
        <w:sectPr w:rsidR="006B326C">
          <w:type w:val="continuous"/>
          <w:pgSz w:w="12240" w:h="15840"/>
          <w:pgMar w:top="1240" w:right="1300" w:bottom="900" w:left="1300" w:header="720" w:footer="720" w:gutter="0"/>
          <w:cols w:num="2" w:space="720" w:equalWidth="0">
            <w:col w:w="981" w:space="279"/>
            <w:col w:w="8380"/>
          </w:cols>
        </w:sectPr>
      </w:pPr>
    </w:p>
    <w:p w14:paraId="436BB2B6" w14:textId="77777777" w:rsidR="006B326C" w:rsidRDefault="009B4794">
      <w:pPr>
        <w:pStyle w:val="a3"/>
        <w:spacing w:before="129" w:line="312" w:lineRule="exact"/>
        <w:ind w:left="1040" w:right="259" w:hanging="576"/>
        <w:rPr>
          <w:lang w:eastAsia="zh-CN"/>
        </w:rPr>
      </w:pPr>
      <w:r>
        <w:rPr>
          <w:rFonts w:cs="宋体"/>
          <w:b/>
          <w:bCs/>
          <w:lang w:eastAsia="zh-CN"/>
        </w:rPr>
        <w:t>M1。</w:t>
      </w:r>
      <w:r>
        <w:rPr>
          <w:rFonts w:cs="宋体"/>
          <w:b/>
          <w:bCs/>
          <w:spacing w:val="-2"/>
          <w:lang w:eastAsia="zh-CN"/>
        </w:rPr>
        <w:t xml:space="preserve"> </w:t>
      </w:r>
      <w:r>
        <w:rPr>
          <w:lang w:eastAsia="zh-CN"/>
        </w:rPr>
        <w:t>每个传输服务提供商应提供其当前的ATCID，该ATCID具有R1中描述的信息，以 显示符合R1。 (r1)</w:t>
      </w:r>
    </w:p>
    <w:p w14:paraId="15B3D69F" w14:textId="07D35AA3" w:rsidR="006B326C" w:rsidRDefault="009B4794">
      <w:pPr>
        <w:pStyle w:val="a3"/>
        <w:spacing w:before="117" w:line="312" w:lineRule="exact"/>
        <w:ind w:left="1040" w:right="259" w:hanging="576"/>
        <w:rPr>
          <w:lang w:eastAsia="zh-CN"/>
        </w:rPr>
      </w:pPr>
      <w:r>
        <w:rPr>
          <w:rFonts w:cs="宋体"/>
          <w:b/>
          <w:bCs/>
          <w:lang w:eastAsia="zh-CN"/>
        </w:rPr>
        <w:t>m2。</w:t>
      </w:r>
      <w:r>
        <w:rPr>
          <w:rFonts w:cs="宋体"/>
          <w:b/>
          <w:bCs/>
          <w:spacing w:val="-2"/>
          <w:lang w:eastAsia="zh-CN"/>
        </w:rPr>
        <w:t xml:space="preserve"> </w:t>
      </w:r>
      <w:r>
        <w:rPr>
          <w:lang w:eastAsia="zh-CN"/>
        </w:rPr>
        <w:t>每个传输运营商应提供</w:t>
      </w:r>
      <w:del w:id="488" w:author="378653276@qq.com" w:date="2021-04-20T23:28:00Z">
        <w:r w:rsidDel="008F035B">
          <w:rPr>
            <w:lang w:eastAsia="zh-CN"/>
          </w:rPr>
          <w:delText>证据</w:delText>
        </w:r>
      </w:del>
      <w:ins w:id="489" w:author="378653276@qq.com" w:date="2021-04-20T23:28:00Z">
        <w:r w:rsidR="008F035B">
          <w:rPr>
            <w:lang w:eastAsia="zh-CN"/>
          </w:rPr>
          <w:t>凭证</w:t>
        </w:r>
      </w:ins>
      <w:r>
        <w:rPr>
          <w:lang w:eastAsia="zh-CN"/>
        </w:rPr>
        <w:t>，包括用于计算TTC的模型以及其他</w:t>
      </w:r>
      <w:del w:id="490" w:author="378653276@qq.com" w:date="2021-04-20T23:28:00Z">
        <w:r w:rsidDel="008F035B">
          <w:rPr>
            <w:lang w:eastAsia="zh-CN"/>
          </w:rPr>
          <w:delText>证据</w:delText>
        </w:r>
      </w:del>
      <w:ins w:id="491" w:author="378653276@qq.com" w:date="2021-04-20T23:28:00Z">
        <w:r w:rsidR="008F035B">
          <w:rPr>
            <w:lang w:eastAsia="zh-CN"/>
          </w:rPr>
          <w:t>凭证</w:t>
        </w:r>
      </w:ins>
      <w:r>
        <w:rPr>
          <w:lang w:eastAsia="zh-CN"/>
        </w:rPr>
        <w:t>（</w:t>
      </w:r>
      <w:proofErr w:type="gramStart"/>
      <w:r>
        <w:rPr>
          <w:lang w:eastAsia="zh-CN"/>
        </w:rPr>
        <w:t>如设施</w:t>
      </w:r>
      <w:proofErr w:type="gramEnd"/>
      <w:r>
        <w:rPr>
          <w:lang w:eastAsia="zh-CN"/>
        </w:rPr>
        <w:t>所 有者提供的设施评级、书面文件、日志和数据），以表明R2中的建模要求得到 了满足。 (r2)</w:t>
      </w:r>
    </w:p>
    <w:p w14:paraId="2F3D57D2" w14:textId="5248E619" w:rsidR="006B326C" w:rsidRDefault="009B4794">
      <w:pPr>
        <w:pStyle w:val="a3"/>
        <w:spacing w:before="92" w:line="237" w:lineRule="auto"/>
        <w:ind w:left="1040" w:hanging="576"/>
        <w:rPr>
          <w:lang w:eastAsia="zh-CN"/>
        </w:rPr>
      </w:pPr>
      <w:r>
        <w:rPr>
          <w:rFonts w:cs="宋体"/>
          <w:b/>
          <w:bCs/>
          <w:lang w:eastAsia="zh-CN"/>
        </w:rPr>
        <w:t>m3。</w:t>
      </w:r>
      <w:r>
        <w:rPr>
          <w:rFonts w:cs="宋体"/>
          <w:b/>
          <w:bCs/>
          <w:spacing w:val="-2"/>
          <w:lang w:eastAsia="zh-CN"/>
        </w:rPr>
        <w:t xml:space="preserve"> </w:t>
      </w:r>
      <w:r>
        <w:rPr>
          <w:lang w:eastAsia="zh-CN"/>
        </w:rPr>
        <w:t>每个传输操作员应提供</w:t>
      </w:r>
      <w:del w:id="492" w:author="378653276@qq.com" w:date="2021-04-20T23:28:00Z">
        <w:r w:rsidDel="008F035B">
          <w:rPr>
            <w:lang w:eastAsia="zh-CN"/>
          </w:rPr>
          <w:delText>证据</w:delText>
        </w:r>
      </w:del>
      <w:ins w:id="493" w:author="378653276@qq.com" w:date="2021-04-20T23:28:00Z">
        <w:r w:rsidR="008F035B">
          <w:rPr>
            <w:lang w:eastAsia="zh-CN"/>
          </w:rPr>
          <w:t>凭证</w:t>
        </w:r>
      </w:ins>
      <w:r>
        <w:rPr>
          <w:lang w:eastAsia="zh-CN"/>
        </w:rPr>
        <w:t>，包括预定的中断、设施增加和退休（如书面文件、 日志和数据），证明R3和R4中描述的数据包括在ATCID中规定的TTC的确定中。 (r3)</w:t>
      </w:r>
    </w:p>
    <w:p w14:paraId="5F5EE6C2" w14:textId="51B0207A" w:rsidR="006B326C" w:rsidRDefault="009B4794">
      <w:pPr>
        <w:pStyle w:val="a3"/>
        <w:spacing w:before="150" w:line="310" w:lineRule="exact"/>
        <w:ind w:left="1040" w:right="259" w:hanging="576"/>
        <w:rPr>
          <w:lang w:eastAsia="zh-CN"/>
        </w:rPr>
      </w:pPr>
      <w:r>
        <w:rPr>
          <w:rFonts w:cs="宋体"/>
          <w:b/>
          <w:bCs/>
          <w:lang w:eastAsia="zh-CN"/>
        </w:rPr>
        <w:t>M4。</w:t>
      </w:r>
      <w:r>
        <w:rPr>
          <w:rFonts w:cs="宋体"/>
          <w:b/>
          <w:bCs/>
          <w:spacing w:val="-2"/>
          <w:lang w:eastAsia="zh-CN"/>
        </w:rPr>
        <w:t xml:space="preserve"> </w:t>
      </w:r>
      <w:r>
        <w:rPr>
          <w:lang w:eastAsia="zh-CN"/>
        </w:rPr>
        <w:t>每个传输操作员应提供用于确定TTC和ATCID的意外情况作为</w:t>
      </w:r>
      <w:del w:id="494" w:author="378653276@qq.com" w:date="2021-04-20T23:28:00Z">
        <w:r w:rsidDel="008F035B">
          <w:rPr>
            <w:lang w:eastAsia="zh-CN"/>
          </w:rPr>
          <w:delText>证据</w:delText>
        </w:r>
      </w:del>
      <w:ins w:id="495" w:author="378653276@qq.com" w:date="2021-04-20T23:28:00Z">
        <w:r w:rsidR="008F035B">
          <w:rPr>
            <w:lang w:eastAsia="zh-CN"/>
          </w:rPr>
          <w:t>凭证</w:t>
        </w:r>
      </w:ins>
      <w:r>
        <w:rPr>
          <w:lang w:eastAsia="zh-CN"/>
        </w:rPr>
        <w:t>，以表明 ATCID中描述的意外情况已包括在TTC的确定中。 (r4)</w:t>
      </w:r>
    </w:p>
    <w:p w14:paraId="56C787A7" w14:textId="77777777" w:rsidR="006B326C" w:rsidRDefault="009B4794">
      <w:pPr>
        <w:pStyle w:val="a3"/>
        <w:spacing w:before="122" w:line="310" w:lineRule="exact"/>
        <w:ind w:left="1040" w:hanging="576"/>
        <w:rPr>
          <w:lang w:eastAsia="zh-CN"/>
        </w:rPr>
      </w:pPr>
      <w:r>
        <w:rPr>
          <w:rFonts w:cs="宋体"/>
          <w:b/>
          <w:bCs/>
          <w:spacing w:val="4"/>
          <w:lang w:eastAsia="zh-CN"/>
        </w:rPr>
        <w:t>m5。</w:t>
      </w:r>
      <w:r>
        <w:rPr>
          <w:rFonts w:cs="宋体"/>
          <w:b/>
          <w:bCs/>
          <w:spacing w:val="24"/>
          <w:lang w:eastAsia="zh-CN"/>
        </w:rPr>
        <w:t xml:space="preserve"> </w:t>
      </w:r>
      <w:r>
        <w:rPr>
          <w:spacing w:val="8"/>
          <w:lang w:eastAsia="zh-CN"/>
        </w:rPr>
        <w:t>每个传输运营商应提供合同副本，其中包含分配TTCs和TTC值的要求，以表明</w:t>
      </w:r>
      <w:r>
        <w:rPr>
          <w:lang w:eastAsia="zh-CN"/>
        </w:rPr>
        <w:t xml:space="preserve"> TTC的任何合同分配都符合R4.2的要求。 (r4)</w:t>
      </w:r>
    </w:p>
    <w:p w14:paraId="3FABF014" w14:textId="6CDAC887" w:rsidR="006B326C" w:rsidRDefault="009B4794">
      <w:pPr>
        <w:pStyle w:val="a3"/>
        <w:spacing w:line="312" w:lineRule="exact"/>
        <w:ind w:left="1040" w:right="651" w:hanging="576"/>
        <w:jc w:val="both"/>
        <w:rPr>
          <w:lang w:eastAsia="zh-CN"/>
        </w:rPr>
      </w:pPr>
      <w:r>
        <w:rPr>
          <w:rFonts w:cs="宋体"/>
          <w:b/>
          <w:bCs/>
          <w:lang w:eastAsia="zh-CN"/>
        </w:rPr>
        <w:t>m6。</w:t>
      </w:r>
      <w:r>
        <w:rPr>
          <w:rFonts w:cs="宋体"/>
          <w:b/>
          <w:bCs/>
          <w:spacing w:val="-2"/>
          <w:lang w:eastAsia="zh-CN"/>
        </w:rPr>
        <w:t xml:space="preserve"> </w:t>
      </w:r>
      <w:r>
        <w:rPr>
          <w:lang w:eastAsia="zh-CN"/>
        </w:rPr>
        <w:t>每个传输运营商应提供</w:t>
      </w:r>
      <w:del w:id="496" w:author="378653276@qq.com" w:date="2021-04-20T23:28:00Z">
        <w:r w:rsidDel="008F035B">
          <w:rPr>
            <w:lang w:eastAsia="zh-CN"/>
          </w:rPr>
          <w:delText>证据</w:delText>
        </w:r>
      </w:del>
      <w:ins w:id="497" w:author="378653276@qq.com" w:date="2021-04-20T23:28:00Z">
        <w:r w:rsidR="008F035B">
          <w:rPr>
            <w:lang w:eastAsia="zh-CN"/>
          </w:rPr>
          <w:t>凭证</w:t>
        </w:r>
      </w:ins>
      <w:r>
        <w:rPr>
          <w:lang w:eastAsia="zh-CN"/>
        </w:rPr>
        <w:t>（</w:t>
      </w:r>
      <w:proofErr w:type="gramStart"/>
      <w:r>
        <w:rPr>
          <w:lang w:eastAsia="zh-CN"/>
        </w:rPr>
        <w:t>如协调</w:t>
      </w:r>
      <w:proofErr w:type="gramEnd"/>
      <w:r>
        <w:rPr>
          <w:lang w:eastAsia="zh-CN"/>
        </w:rPr>
        <w:t>协议、保留、交换交易或其他文件的副 本），以表明公司保留被用来估计预定交换，预定交换的建模是基于R4.3中 描述的规则，估计的预定交换被包括在TTC的确定中。 (r4)</w:t>
      </w:r>
    </w:p>
    <w:p w14:paraId="42260402" w14:textId="204BC593" w:rsidR="006B326C" w:rsidRDefault="009B4794">
      <w:pPr>
        <w:pStyle w:val="a3"/>
        <w:spacing w:before="89" w:line="237" w:lineRule="auto"/>
        <w:ind w:left="1040" w:hanging="576"/>
        <w:rPr>
          <w:lang w:eastAsia="zh-CN"/>
        </w:rPr>
      </w:pPr>
      <w:r>
        <w:rPr>
          <w:rFonts w:cs="宋体"/>
          <w:b/>
          <w:bCs/>
          <w:lang w:eastAsia="zh-CN"/>
        </w:rPr>
        <w:t>M7。</w:t>
      </w:r>
      <w:r>
        <w:rPr>
          <w:rFonts w:cs="宋体"/>
          <w:b/>
          <w:bCs/>
          <w:spacing w:val="-1"/>
          <w:lang w:eastAsia="zh-CN"/>
        </w:rPr>
        <w:t xml:space="preserve"> </w:t>
      </w:r>
      <w:r>
        <w:rPr>
          <w:lang w:eastAsia="zh-CN"/>
        </w:rPr>
        <w:t>每个输电运营商应提供</w:t>
      </w:r>
      <w:del w:id="498" w:author="378653276@qq.com" w:date="2021-04-20T23:28:00Z">
        <w:r w:rsidDel="008F035B">
          <w:rPr>
            <w:lang w:eastAsia="zh-CN"/>
          </w:rPr>
          <w:delText>证据</w:delText>
        </w:r>
      </w:del>
      <w:ins w:id="499" w:author="378653276@qq.com" w:date="2021-04-20T23:28:00Z">
        <w:r w:rsidR="008F035B">
          <w:rPr>
            <w:lang w:eastAsia="zh-CN"/>
          </w:rPr>
          <w:t>凭证</w:t>
        </w:r>
      </w:ins>
      <w:r>
        <w:rPr>
          <w:lang w:eastAsia="zh-CN"/>
        </w:rPr>
        <w:t xml:space="preserve">(如日志和数据以及输电服务提供商要求在特定时间 间隔内建立TTC的日期副本)，证明在每小时和每日ATC计算中使用的TTC在规定时 </w:t>
      </w:r>
      <w:proofErr w:type="gramStart"/>
      <w:r>
        <w:rPr>
          <w:lang w:eastAsia="zh-CN"/>
        </w:rPr>
        <w:t>间之前</w:t>
      </w:r>
      <w:proofErr w:type="gramEnd"/>
      <w:r>
        <w:rPr>
          <w:lang w:eastAsia="zh-CN"/>
        </w:rPr>
        <w:t>的日历周内至少建立了一次TTC，每月ATC计算中使用的TTC至少在</w:t>
      </w:r>
      <w:proofErr w:type="gramStart"/>
      <w:r>
        <w:rPr>
          <w:lang w:eastAsia="zh-CN"/>
        </w:rPr>
        <w:t>每个日</w:t>
      </w:r>
      <w:proofErr w:type="gramEnd"/>
      <w:r>
        <w:rPr>
          <w:lang w:eastAsia="zh-CN"/>
        </w:rPr>
        <w:t xml:space="preserve"> 历</w:t>
      </w:r>
      <w:proofErr w:type="gramStart"/>
      <w:r>
        <w:rPr>
          <w:lang w:eastAsia="zh-CN"/>
        </w:rPr>
        <w:t>月建立</w:t>
      </w:r>
      <w:proofErr w:type="gramEnd"/>
      <w:r>
        <w:rPr>
          <w:lang w:eastAsia="zh-CN"/>
        </w:rPr>
        <w:t>一次，在预计停电期间，在意外停运500千伏或更高的输电设施或具有 200千伏或更高电压的自耦变压器的24小时内建立TTC；如果这种中断预计将持续</w:t>
      </w:r>
    </w:p>
    <w:p w14:paraId="4774AB46" w14:textId="77777777" w:rsidR="006B326C" w:rsidRDefault="009B4794">
      <w:pPr>
        <w:pStyle w:val="a3"/>
        <w:spacing w:before="0" w:line="312" w:lineRule="exact"/>
        <w:ind w:left="1040" w:right="259"/>
        <w:rPr>
          <w:lang w:eastAsia="zh-CN"/>
        </w:rPr>
      </w:pPr>
      <w:r>
        <w:rPr>
          <w:lang w:eastAsia="zh-CN"/>
        </w:rPr>
        <w:t>24小时或更长的时间，根据R5的规格。 (r5)</w:t>
      </w:r>
    </w:p>
    <w:p w14:paraId="61DB8182" w14:textId="15E76CD9" w:rsidR="006B326C" w:rsidRDefault="009B4794">
      <w:pPr>
        <w:pStyle w:val="a3"/>
        <w:spacing w:before="146" w:line="312" w:lineRule="exact"/>
        <w:ind w:left="1040" w:right="259" w:hanging="576"/>
        <w:rPr>
          <w:lang w:eastAsia="zh-CN"/>
        </w:rPr>
      </w:pPr>
      <w:r>
        <w:rPr>
          <w:rFonts w:cs="宋体"/>
          <w:b/>
          <w:bCs/>
          <w:lang w:eastAsia="zh-CN"/>
        </w:rPr>
        <w:t>M8。</w:t>
      </w:r>
      <w:r>
        <w:rPr>
          <w:rFonts w:cs="宋体"/>
          <w:b/>
          <w:bCs/>
          <w:spacing w:val="-2"/>
          <w:lang w:eastAsia="zh-CN"/>
        </w:rPr>
        <w:t xml:space="preserve"> </w:t>
      </w:r>
      <w:r>
        <w:rPr>
          <w:lang w:eastAsia="zh-CN"/>
        </w:rPr>
        <w:t>每个传输操作员应提供</w:t>
      </w:r>
      <w:del w:id="500" w:author="378653276@qq.com" w:date="2021-04-20T23:28:00Z">
        <w:r w:rsidDel="008F035B">
          <w:rPr>
            <w:lang w:eastAsia="zh-CN"/>
          </w:rPr>
          <w:delText>证据</w:delText>
        </w:r>
      </w:del>
      <w:ins w:id="501" w:author="378653276@qq.com" w:date="2021-04-20T23:28:00Z">
        <w:r w:rsidR="008F035B">
          <w:rPr>
            <w:lang w:eastAsia="zh-CN"/>
          </w:rPr>
          <w:t>凭证</w:t>
        </w:r>
      </w:ins>
      <w:r>
        <w:rPr>
          <w:lang w:eastAsia="zh-CN"/>
        </w:rPr>
        <w:t>（如书面文件），证明TTCs是使用R6中描述的过程 计算的。 (r6)</w:t>
      </w:r>
    </w:p>
    <w:p w14:paraId="3D043357" w14:textId="56593D6D" w:rsidR="006B326C" w:rsidRDefault="009B4794">
      <w:pPr>
        <w:pStyle w:val="a3"/>
        <w:spacing w:before="117" w:line="312" w:lineRule="exact"/>
        <w:ind w:left="1040" w:right="259" w:hanging="576"/>
        <w:rPr>
          <w:lang w:eastAsia="zh-CN"/>
        </w:rPr>
      </w:pPr>
      <w:r>
        <w:rPr>
          <w:rFonts w:cs="宋体"/>
          <w:b/>
          <w:bCs/>
          <w:lang w:eastAsia="zh-CN"/>
        </w:rPr>
        <w:t>M9。</w:t>
      </w:r>
      <w:r>
        <w:rPr>
          <w:rFonts w:cs="宋体"/>
          <w:b/>
          <w:bCs/>
          <w:spacing w:val="-1"/>
          <w:lang w:eastAsia="zh-CN"/>
        </w:rPr>
        <w:t xml:space="preserve"> </w:t>
      </w:r>
      <w:r>
        <w:rPr>
          <w:lang w:eastAsia="zh-CN"/>
        </w:rPr>
        <w:t>每个传输运营商应有</w:t>
      </w:r>
      <w:del w:id="502" w:author="378653276@qq.com" w:date="2021-04-20T23:28:00Z">
        <w:r w:rsidDel="008F035B">
          <w:rPr>
            <w:lang w:eastAsia="zh-CN"/>
          </w:rPr>
          <w:delText>证据</w:delText>
        </w:r>
      </w:del>
      <w:ins w:id="503" w:author="378653276@qq.com" w:date="2021-04-20T23:28:00Z">
        <w:r w:rsidR="008F035B">
          <w:rPr>
            <w:lang w:eastAsia="zh-CN"/>
          </w:rPr>
          <w:t>凭证</w:t>
        </w:r>
      </w:ins>
      <w:r>
        <w:rPr>
          <w:lang w:eastAsia="zh-CN"/>
        </w:rPr>
        <w:t>，包括最新计算的TTC值的副本，以及电子邮件通 知的日期副本或其他同等</w:t>
      </w:r>
      <w:del w:id="504" w:author="378653276@qq.com" w:date="2021-04-20T23:28:00Z">
        <w:r w:rsidDel="008F035B">
          <w:rPr>
            <w:lang w:eastAsia="zh-CN"/>
          </w:rPr>
          <w:delText>证据</w:delText>
        </w:r>
      </w:del>
      <w:ins w:id="505" w:author="378653276@qq.com" w:date="2021-04-20T23:28:00Z">
        <w:r w:rsidR="008F035B">
          <w:rPr>
            <w:lang w:eastAsia="zh-CN"/>
          </w:rPr>
          <w:t>凭证</w:t>
        </w:r>
      </w:ins>
      <w:r>
        <w:rPr>
          <w:lang w:eastAsia="zh-CN"/>
        </w:rPr>
        <w:t>，以表明它根据R7向其传输服务提供商提供了 TTC的最新值。 (r7)</w:t>
      </w:r>
    </w:p>
    <w:p w14:paraId="653265A6" w14:textId="77777777" w:rsidR="006B326C" w:rsidRDefault="006B326C">
      <w:pPr>
        <w:spacing w:line="312" w:lineRule="exact"/>
        <w:rPr>
          <w:lang w:eastAsia="zh-CN"/>
        </w:rPr>
        <w:sectPr w:rsidR="006B326C">
          <w:type w:val="continuous"/>
          <w:pgSz w:w="12240" w:h="15840"/>
          <w:pgMar w:top="1240" w:right="1300" w:bottom="900" w:left="1300" w:header="720" w:footer="720" w:gutter="0"/>
          <w:cols w:space="720"/>
        </w:sectPr>
      </w:pPr>
    </w:p>
    <w:p w14:paraId="5972715D" w14:textId="77777777" w:rsidR="006B326C" w:rsidRDefault="006B326C">
      <w:pPr>
        <w:spacing w:before="12"/>
        <w:rPr>
          <w:rFonts w:ascii="宋体" w:eastAsia="宋体" w:hAnsi="宋体" w:cs="宋体"/>
          <w:sz w:val="26"/>
          <w:szCs w:val="26"/>
          <w:lang w:eastAsia="zh-CN"/>
        </w:rPr>
      </w:pPr>
    </w:p>
    <w:p w14:paraId="1673D162" w14:textId="38965836" w:rsidR="006B326C" w:rsidRDefault="009B4794">
      <w:pPr>
        <w:pStyle w:val="a3"/>
        <w:spacing w:before="28" w:line="237" w:lineRule="auto"/>
        <w:ind w:left="1040" w:right="199" w:hanging="540"/>
        <w:rPr>
          <w:lang w:eastAsia="zh-CN"/>
        </w:rPr>
      </w:pPr>
      <w:r>
        <w:rPr>
          <w:rFonts w:cs="宋体"/>
          <w:b/>
          <w:bCs/>
          <w:lang w:eastAsia="zh-CN"/>
        </w:rPr>
        <w:t>m10。</w:t>
      </w:r>
      <w:r>
        <w:rPr>
          <w:rFonts w:cs="宋体"/>
          <w:b/>
          <w:bCs/>
          <w:spacing w:val="-1"/>
          <w:lang w:eastAsia="zh-CN"/>
        </w:rPr>
        <w:t xml:space="preserve"> </w:t>
      </w:r>
      <w:r>
        <w:rPr>
          <w:lang w:eastAsia="zh-CN"/>
        </w:rPr>
        <w:t>传输服务提供商应通过重新计算公司ETC(MOD-001R2)中描述的任何特定时间 段，使用R8中定义的算法和用于计算指定时间段的</w:t>
      </w:r>
      <w:proofErr w:type="gramStart"/>
      <w:r>
        <w:rPr>
          <w:lang w:eastAsia="zh-CN"/>
        </w:rPr>
        <w:t>指定值</w:t>
      </w:r>
      <w:proofErr w:type="gramEnd"/>
      <w:r>
        <w:rPr>
          <w:lang w:eastAsia="zh-CN"/>
        </w:rPr>
        <w:t>的数据，证明符合R8。 所使用的数据必须符合MOD-028-2和ATCID中规定的要求。 为了解释在重新计算 该值时可能发生的差异（由于混合自动和手动过程），任何重新计算的值在最初 计算值的+/-15%或15兆瓦以内，以较大者为准，都是传输服务提供商使用R8中的 算法计算其公司ETC的</w:t>
      </w:r>
      <w:del w:id="506" w:author="378653276@qq.com" w:date="2021-04-20T23:28:00Z">
        <w:r w:rsidDel="008F035B">
          <w:rPr>
            <w:lang w:eastAsia="zh-CN"/>
          </w:rPr>
          <w:delText>证据</w:delText>
        </w:r>
      </w:del>
      <w:ins w:id="507" w:author="378653276@qq.com" w:date="2021-04-20T23:28:00Z">
        <w:r w:rsidR="008F035B">
          <w:rPr>
            <w:lang w:eastAsia="zh-CN"/>
          </w:rPr>
          <w:t>凭证</w:t>
        </w:r>
      </w:ins>
      <w:r>
        <w:rPr>
          <w:lang w:eastAsia="zh-CN"/>
        </w:rPr>
        <w:t>。 (r8)</w:t>
      </w:r>
    </w:p>
    <w:p w14:paraId="743452D9" w14:textId="7AC2F2BE" w:rsidR="006B326C" w:rsidRDefault="009B4794">
      <w:pPr>
        <w:pStyle w:val="a3"/>
        <w:spacing w:before="118" w:line="237" w:lineRule="auto"/>
        <w:ind w:left="1040" w:right="199" w:hanging="576"/>
        <w:rPr>
          <w:lang w:eastAsia="zh-CN"/>
        </w:rPr>
      </w:pPr>
      <w:r>
        <w:rPr>
          <w:rFonts w:cs="宋体"/>
          <w:b/>
          <w:bCs/>
          <w:lang w:eastAsia="zh-CN"/>
        </w:rPr>
        <w:t xml:space="preserve">m11。 </w:t>
      </w:r>
      <w:r>
        <w:rPr>
          <w:lang w:eastAsia="zh-CN"/>
        </w:rPr>
        <w:t>传输服务提供商应通过重新计算(MOD-001R2)中描述的任何特定时间段的非确 定ETC，使用R9中定义的算法和用于计算指定时间段的</w:t>
      </w:r>
      <w:proofErr w:type="gramStart"/>
      <w:r>
        <w:rPr>
          <w:lang w:eastAsia="zh-CN"/>
        </w:rPr>
        <w:t>指定值</w:t>
      </w:r>
      <w:proofErr w:type="gramEnd"/>
      <w:r>
        <w:rPr>
          <w:lang w:eastAsia="zh-CN"/>
        </w:rPr>
        <w:t xml:space="preserve">的数据，证明符合 R9。 所使用的数据必须符合MOD-028-2和ATCID中规定的要求。为了解释重新计 </w:t>
      </w:r>
      <w:proofErr w:type="gramStart"/>
      <w:r>
        <w:rPr>
          <w:lang w:eastAsia="zh-CN"/>
        </w:rPr>
        <w:t>算值时</w:t>
      </w:r>
      <w:proofErr w:type="gramEnd"/>
      <w:r>
        <w:rPr>
          <w:lang w:eastAsia="zh-CN"/>
        </w:rPr>
        <w:t>可能发生的差异（由于混合自动和手动过程），任何重新计算的值在最初 计算值的+/-15%或15兆瓦以内，以较大者为准，都是传输服务提供商使用R8中的 算法计算其不确定的ETC的</w:t>
      </w:r>
      <w:del w:id="508" w:author="378653276@qq.com" w:date="2021-04-20T23:28:00Z">
        <w:r w:rsidDel="008F035B">
          <w:rPr>
            <w:lang w:eastAsia="zh-CN"/>
          </w:rPr>
          <w:delText>证据</w:delText>
        </w:r>
      </w:del>
      <w:ins w:id="509" w:author="378653276@qq.com" w:date="2021-04-20T23:28:00Z">
        <w:r w:rsidR="008F035B">
          <w:rPr>
            <w:lang w:eastAsia="zh-CN"/>
          </w:rPr>
          <w:t>凭证</w:t>
        </w:r>
      </w:ins>
      <w:r>
        <w:rPr>
          <w:lang w:eastAsia="zh-CN"/>
        </w:rPr>
        <w:t>。 (r9)</w:t>
      </w:r>
    </w:p>
    <w:p w14:paraId="165B3C28" w14:textId="77777777" w:rsidR="006B326C" w:rsidRDefault="009B4794">
      <w:pPr>
        <w:pStyle w:val="a3"/>
        <w:spacing w:before="121" w:line="237" w:lineRule="auto"/>
        <w:ind w:left="1040" w:right="259" w:hanging="576"/>
        <w:rPr>
          <w:lang w:eastAsia="zh-CN"/>
        </w:rPr>
      </w:pPr>
      <w:r>
        <w:rPr>
          <w:rFonts w:cs="宋体"/>
          <w:b/>
          <w:bCs/>
          <w:lang w:eastAsia="zh-CN"/>
        </w:rPr>
        <w:t>M12。</w:t>
      </w:r>
      <w:r>
        <w:rPr>
          <w:rFonts w:cs="宋体"/>
          <w:b/>
          <w:bCs/>
          <w:spacing w:val="-1"/>
          <w:lang w:eastAsia="zh-CN"/>
        </w:rPr>
        <w:t xml:space="preserve"> </w:t>
      </w:r>
      <w:r>
        <w:rPr>
          <w:lang w:eastAsia="zh-CN"/>
        </w:rPr>
        <w:t>每个传输服务提供者应为用于实现计算公司ATCs的算法的过程提供支持文档， 如R10所要求的。 这些文档必须表明，只有R10中允许的变量用于计算公司 ATCs，并且进程使用需求或定义中确定的变量的当前值。 请注意，如果值不适 用或计算为零(如逆流、TRM、CBM等)，则任何变量都可以合法为零...)。 支持 文档可以与传输服务提供商存储的相同形式和格式提供。 (r10)</w:t>
      </w:r>
    </w:p>
    <w:p w14:paraId="451F7E9B" w14:textId="77777777" w:rsidR="006B326C" w:rsidRDefault="009B4794">
      <w:pPr>
        <w:pStyle w:val="a3"/>
        <w:spacing w:before="121" w:line="237" w:lineRule="auto"/>
        <w:ind w:left="1040" w:right="259" w:hanging="576"/>
        <w:rPr>
          <w:lang w:eastAsia="zh-CN"/>
        </w:rPr>
      </w:pPr>
      <w:r>
        <w:rPr>
          <w:rFonts w:cs="宋体"/>
          <w:b/>
          <w:bCs/>
          <w:lang w:eastAsia="zh-CN"/>
        </w:rPr>
        <w:t>m13。</w:t>
      </w:r>
      <w:r>
        <w:rPr>
          <w:rFonts w:cs="宋体"/>
          <w:b/>
          <w:bCs/>
          <w:spacing w:val="-1"/>
          <w:lang w:eastAsia="zh-CN"/>
        </w:rPr>
        <w:t xml:space="preserve"> </w:t>
      </w:r>
      <w:r>
        <w:rPr>
          <w:lang w:eastAsia="zh-CN"/>
        </w:rPr>
        <w:t>每个传输服务提供者应为用于实现R11中要求的</w:t>
      </w:r>
      <w:proofErr w:type="gramStart"/>
      <w:r>
        <w:rPr>
          <w:lang w:eastAsia="zh-CN"/>
        </w:rPr>
        <w:t>计算非</w:t>
      </w:r>
      <w:proofErr w:type="gramEnd"/>
      <w:r>
        <w:rPr>
          <w:lang w:eastAsia="zh-CN"/>
        </w:rPr>
        <w:t>确定ATCs的算法的过程 提供支持文档。 这些文档必须表明，只有R11中允许的变量用于</w:t>
      </w:r>
      <w:proofErr w:type="gramStart"/>
      <w:r>
        <w:rPr>
          <w:lang w:eastAsia="zh-CN"/>
        </w:rPr>
        <w:t>计算非</w:t>
      </w:r>
      <w:proofErr w:type="gramEnd"/>
      <w:r>
        <w:rPr>
          <w:lang w:eastAsia="zh-CN"/>
        </w:rPr>
        <w:t>确定的 ATCs，并且进程使用需求或定义中确定的变量的当前值。 请注意，如果值不适 用或计算为零(如逆流、TRM、CBM等)，则任何变量都可以合法为零...)。 支持 文档可以与传输服务提供商存储的相同形式和格式提供。 (r11)</w:t>
      </w:r>
    </w:p>
    <w:p w14:paraId="6448E35D" w14:textId="77777777" w:rsidR="006B326C" w:rsidRDefault="009B4794">
      <w:pPr>
        <w:pStyle w:val="2"/>
        <w:spacing w:before="118"/>
        <w:ind w:left="140" w:right="259"/>
        <w:rPr>
          <w:b w:val="0"/>
          <w:bCs w:val="0"/>
          <w:lang w:eastAsia="zh-CN"/>
        </w:rPr>
      </w:pPr>
      <w:r>
        <w:rPr>
          <w:rFonts w:ascii="Arial" w:eastAsia="Arial" w:hAnsi="Arial" w:cs="Arial"/>
          <w:spacing w:val="-7"/>
          <w:lang w:eastAsia="zh-CN"/>
        </w:rPr>
        <w:t xml:space="preserve">D. </w:t>
      </w:r>
      <w:r>
        <w:rPr>
          <w:rFonts w:ascii="Arial" w:eastAsia="Arial" w:hAnsi="Arial" w:cs="Arial"/>
          <w:spacing w:val="4"/>
          <w:lang w:eastAsia="zh-CN"/>
        </w:rPr>
        <w:t xml:space="preserve"> </w:t>
      </w:r>
      <w:r>
        <w:rPr>
          <w:lang w:eastAsia="zh-CN"/>
        </w:rPr>
        <w:t>遵守情况</w:t>
      </w:r>
    </w:p>
    <w:p w14:paraId="5B474591" w14:textId="77777777" w:rsidR="006B326C" w:rsidRDefault="009B4794">
      <w:pPr>
        <w:tabs>
          <w:tab w:val="left" w:pos="1075"/>
        </w:tabs>
        <w:spacing w:before="103"/>
        <w:ind w:left="500"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1.</w:t>
      </w:r>
      <w:r>
        <w:rPr>
          <w:rFonts w:ascii="Times New Roman" w:eastAsia="Times New Roman" w:hAnsi="Times New Roman" w:cs="Times New Roman"/>
          <w:b/>
          <w:bCs/>
          <w:w w:val="95"/>
          <w:sz w:val="24"/>
          <w:szCs w:val="24"/>
          <w:lang w:eastAsia="zh-CN"/>
        </w:rPr>
        <w:tab/>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监测进程</w:t>
      </w:r>
    </w:p>
    <w:p w14:paraId="5844C343" w14:textId="44AB1DE9" w:rsidR="006B326C" w:rsidRDefault="009B4794">
      <w:pPr>
        <w:spacing w:before="99" w:line="309" w:lineRule="auto"/>
        <w:ind w:left="1580" w:right="259" w:hanging="504"/>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1.1.</w:t>
      </w:r>
      <w:r>
        <w:rPr>
          <w:rFonts w:ascii="Times New Roman" w:eastAsia="Times New Roman" w:hAnsi="Times New Roman" w:cs="Times New Roman"/>
          <w:b/>
          <w:bCs/>
          <w:spacing w:val="31"/>
          <w:sz w:val="24"/>
          <w:szCs w:val="24"/>
          <w:lang w:eastAsia="zh-CN"/>
        </w:rPr>
        <w:t xml:space="preserve"> </w:t>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执法</w:t>
      </w:r>
      <w:del w:id="510" w:author="378653276@qq.com" w:date="2021-04-20T22:29:00Z">
        <w:r w:rsidDel="0067247E">
          <w:rPr>
            <w:rFonts w:ascii="宋体" w:eastAsia="宋体" w:hAnsi="宋体" w:cs="宋体"/>
            <w:b/>
            <w:bCs/>
            <w:sz w:val="24"/>
            <w:szCs w:val="24"/>
            <w:lang w:eastAsia="zh-CN"/>
          </w:rPr>
          <w:delText>机构</w:delText>
        </w:r>
      </w:del>
      <w:ins w:id="511" w:author="378653276@qq.com" w:date="2021-04-20T22:29:00Z">
        <w:r w:rsidR="0067247E">
          <w:rPr>
            <w:rFonts w:ascii="宋体" w:eastAsia="宋体" w:hAnsi="宋体" w:cs="宋体"/>
            <w:b/>
            <w:bCs/>
            <w:sz w:val="24"/>
            <w:szCs w:val="24"/>
            <w:lang w:eastAsia="zh-CN"/>
          </w:rPr>
          <w:t>机关</w:t>
        </w:r>
      </w:ins>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对于不为区域实体工作的实体，区域实体应担任合</w:t>
      </w:r>
      <w:proofErr w:type="gramStart"/>
      <w:r>
        <w:rPr>
          <w:rFonts w:ascii="宋体" w:eastAsia="宋体" w:hAnsi="宋体" w:cs="宋体"/>
          <w:sz w:val="24"/>
          <w:szCs w:val="24"/>
          <w:lang w:eastAsia="zh-CN"/>
        </w:rPr>
        <w:t>规</w:t>
      </w:r>
      <w:proofErr w:type="gramEnd"/>
      <w:r>
        <w:rPr>
          <w:rFonts w:ascii="宋体" w:eastAsia="宋体" w:hAnsi="宋体" w:cs="宋体"/>
          <w:sz w:val="24"/>
          <w:szCs w:val="24"/>
          <w:lang w:eastAsia="zh-CN"/>
        </w:rPr>
        <w:t>执法</w:t>
      </w:r>
      <w:del w:id="512" w:author="378653276@qq.com" w:date="2021-04-20T22:29:00Z">
        <w:r w:rsidDel="0067247E">
          <w:rPr>
            <w:rFonts w:ascii="宋体" w:eastAsia="宋体" w:hAnsi="宋体" w:cs="宋体"/>
            <w:sz w:val="24"/>
            <w:szCs w:val="24"/>
            <w:lang w:eastAsia="zh-CN"/>
          </w:rPr>
          <w:delText>机构</w:delText>
        </w:r>
      </w:del>
      <w:ins w:id="513" w:author="378653276@qq.com" w:date="2021-04-20T22:29:00Z">
        <w:r w:rsidR="0067247E">
          <w:rPr>
            <w:rFonts w:ascii="宋体" w:eastAsia="宋体" w:hAnsi="宋体" w:cs="宋体"/>
            <w:sz w:val="24"/>
            <w:szCs w:val="24"/>
            <w:lang w:eastAsia="zh-CN"/>
          </w:rPr>
          <w:t>机关</w:t>
        </w:r>
      </w:ins>
      <w:r>
        <w:rPr>
          <w:rFonts w:ascii="宋体" w:eastAsia="宋体" w:hAnsi="宋体" w:cs="宋体"/>
          <w:sz w:val="24"/>
          <w:szCs w:val="24"/>
          <w:lang w:eastAsia="zh-CN"/>
        </w:rPr>
        <w:t>。</w:t>
      </w:r>
    </w:p>
    <w:p w14:paraId="6103B748" w14:textId="25004FAD" w:rsidR="006B326C" w:rsidRDefault="009B4794">
      <w:pPr>
        <w:pStyle w:val="a3"/>
        <w:spacing w:before="80" w:line="310" w:lineRule="exact"/>
        <w:ind w:right="259" w:firstLine="60"/>
        <w:rPr>
          <w:lang w:eastAsia="zh-CN"/>
        </w:rPr>
      </w:pPr>
      <w:r>
        <w:rPr>
          <w:lang w:eastAsia="zh-CN"/>
        </w:rPr>
        <w:t xml:space="preserve">对于为其区域实体工作的职能实体，ERO或经ERO和FERC或其他适用的政府 </w:t>
      </w:r>
      <w:del w:id="514" w:author="378653276@qq.com" w:date="2021-04-20T22:31:00Z">
        <w:r w:rsidDel="0067247E">
          <w:rPr>
            <w:lang w:eastAsia="zh-CN"/>
          </w:rPr>
          <w:delText>当局</w:delText>
        </w:r>
      </w:del>
      <w:ins w:id="515" w:author="378653276@qq.com" w:date="2021-04-20T22:31:00Z">
        <w:r w:rsidR="0067247E">
          <w:rPr>
            <w:lang w:eastAsia="zh-CN"/>
          </w:rPr>
          <w:t>机关</w:t>
        </w:r>
      </w:ins>
      <w:r>
        <w:rPr>
          <w:lang w:eastAsia="zh-CN"/>
        </w:rPr>
        <w:t>批准的区域实体应担任合</w:t>
      </w:r>
      <w:proofErr w:type="gramStart"/>
      <w:r>
        <w:rPr>
          <w:lang w:eastAsia="zh-CN"/>
        </w:rPr>
        <w:t>规</w:t>
      </w:r>
      <w:proofErr w:type="gramEnd"/>
      <w:r>
        <w:rPr>
          <w:lang w:eastAsia="zh-CN"/>
        </w:rPr>
        <w:t>执法</w:t>
      </w:r>
      <w:del w:id="516" w:author="378653276@qq.com" w:date="2021-04-20T22:29:00Z">
        <w:r w:rsidDel="0067247E">
          <w:rPr>
            <w:lang w:eastAsia="zh-CN"/>
          </w:rPr>
          <w:delText>机构</w:delText>
        </w:r>
      </w:del>
      <w:ins w:id="517" w:author="378653276@qq.com" w:date="2021-04-20T22:29:00Z">
        <w:r w:rsidR="0067247E">
          <w:rPr>
            <w:lang w:eastAsia="zh-CN"/>
          </w:rPr>
          <w:t>机关</w:t>
        </w:r>
      </w:ins>
      <w:r>
        <w:rPr>
          <w:lang w:eastAsia="zh-CN"/>
        </w:rPr>
        <w:t>。</w:t>
      </w:r>
    </w:p>
    <w:p w14:paraId="669B2C1B" w14:textId="77777777" w:rsidR="006B326C" w:rsidRDefault="006B326C">
      <w:pPr>
        <w:spacing w:line="310" w:lineRule="exact"/>
        <w:rPr>
          <w:lang w:eastAsia="zh-CN"/>
        </w:rPr>
        <w:sectPr w:rsidR="006B326C">
          <w:pgSz w:w="12240" w:h="15840"/>
          <w:pgMar w:top="1000" w:right="1300" w:bottom="900" w:left="1300" w:header="752" w:footer="703" w:gutter="0"/>
          <w:cols w:space="720"/>
        </w:sectPr>
      </w:pPr>
    </w:p>
    <w:p w14:paraId="69F7F7AD" w14:textId="77777777" w:rsidR="006B326C" w:rsidRDefault="006B326C">
      <w:pPr>
        <w:spacing w:before="11"/>
        <w:rPr>
          <w:rFonts w:ascii="宋体" w:eastAsia="宋体" w:hAnsi="宋体" w:cs="宋体"/>
          <w:sz w:val="26"/>
          <w:szCs w:val="26"/>
          <w:lang w:eastAsia="zh-CN"/>
        </w:rPr>
      </w:pPr>
    </w:p>
    <w:p w14:paraId="68E588F4" w14:textId="77777777" w:rsidR="006B326C" w:rsidRDefault="009B4794">
      <w:pPr>
        <w:spacing w:before="36"/>
        <w:ind w:left="1076" w:right="259"/>
        <w:rPr>
          <w:rFonts w:ascii="宋体" w:eastAsia="宋体" w:hAnsi="宋体" w:cs="宋体"/>
          <w:lang w:eastAsia="zh-CN"/>
        </w:rPr>
      </w:pPr>
      <w:r>
        <w:rPr>
          <w:rFonts w:ascii="Times New Roman" w:eastAsia="Times New Roman" w:hAnsi="Times New Roman" w:cs="Times New Roman"/>
          <w:b/>
          <w:bCs/>
          <w:sz w:val="24"/>
          <w:szCs w:val="24"/>
          <w:lang w:eastAsia="zh-CN"/>
        </w:rPr>
        <w:t xml:space="preserve">1.2. </w:t>
      </w:r>
      <w:r>
        <w:rPr>
          <w:rFonts w:ascii="Times New Roman" w:eastAsia="Times New Roman" w:hAnsi="Times New Roman" w:cs="Times New Roman"/>
          <w:b/>
          <w:bCs/>
          <w:spacing w:val="20"/>
          <w:sz w:val="24"/>
          <w:szCs w:val="24"/>
          <w:lang w:eastAsia="zh-CN"/>
        </w:rPr>
        <w:t xml:space="preserve"> </w:t>
      </w:r>
      <w:r>
        <w:rPr>
          <w:rFonts w:ascii="宋体" w:eastAsia="宋体" w:hAnsi="宋体" w:cs="宋体"/>
          <w:b/>
          <w:bCs/>
          <w:lang w:eastAsia="zh-CN"/>
        </w:rPr>
        <w:t>数据保留</w:t>
      </w:r>
    </w:p>
    <w:p w14:paraId="48C3E211" w14:textId="38F81FC2" w:rsidR="006B326C" w:rsidRDefault="009B4794">
      <w:pPr>
        <w:pStyle w:val="a3"/>
        <w:spacing w:before="88" w:line="237" w:lineRule="auto"/>
        <w:ind w:right="259"/>
        <w:rPr>
          <w:lang w:eastAsia="zh-CN"/>
        </w:rPr>
      </w:pPr>
      <w:r>
        <w:rPr>
          <w:lang w:eastAsia="zh-CN"/>
        </w:rPr>
        <w:t>以下</w:t>
      </w:r>
      <w:del w:id="518" w:author="378653276@qq.com" w:date="2021-04-20T23:28:00Z">
        <w:r w:rsidDel="008F035B">
          <w:rPr>
            <w:lang w:eastAsia="zh-CN"/>
          </w:rPr>
          <w:delText>证据</w:delText>
        </w:r>
      </w:del>
      <w:ins w:id="519" w:author="378653276@qq.com" w:date="2021-04-20T23:28:00Z">
        <w:r w:rsidR="008F035B">
          <w:rPr>
            <w:lang w:eastAsia="zh-CN"/>
          </w:rPr>
          <w:t>凭证</w:t>
        </w:r>
      </w:ins>
      <w:r>
        <w:rPr>
          <w:lang w:eastAsia="zh-CN"/>
        </w:rPr>
        <w:t>保留</w:t>
      </w:r>
      <w:proofErr w:type="gramStart"/>
      <w:r>
        <w:rPr>
          <w:lang w:eastAsia="zh-CN"/>
        </w:rPr>
        <w:t>期确定</w:t>
      </w:r>
      <w:proofErr w:type="gramEnd"/>
      <w:r>
        <w:rPr>
          <w:lang w:eastAsia="zh-CN"/>
        </w:rPr>
        <w:t>了一个实体需要保留具体</w:t>
      </w:r>
      <w:del w:id="520" w:author="378653276@qq.com" w:date="2021-04-20T23:28:00Z">
        <w:r w:rsidDel="008F035B">
          <w:rPr>
            <w:lang w:eastAsia="zh-CN"/>
          </w:rPr>
          <w:delText>证据</w:delText>
        </w:r>
      </w:del>
      <w:ins w:id="521" w:author="378653276@qq.com" w:date="2021-04-20T23:28:00Z">
        <w:r w:rsidR="008F035B">
          <w:rPr>
            <w:lang w:eastAsia="zh-CN"/>
          </w:rPr>
          <w:t>凭证</w:t>
        </w:r>
      </w:ins>
      <w:r>
        <w:rPr>
          <w:lang w:eastAsia="zh-CN"/>
        </w:rPr>
        <w:t>以证明遵守情况的期 限。 对于以下规定的</w:t>
      </w:r>
      <w:del w:id="522" w:author="378653276@qq.com" w:date="2021-04-20T23:28:00Z">
        <w:r w:rsidDel="008F035B">
          <w:rPr>
            <w:lang w:eastAsia="zh-CN"/>
          </w:rPr>
          <w:delText>证据</w:delText>
        </w:r>
      </w:del>
      <w:ins w:id="523" w:author="378653276@qq.com" w:date="2021-04-20T23:28:00Z">
        <w:r w:rsidR="008F035B">
          <w:rPr>
            <w:lang w:eastAsia="zh-CN"/>
          </w:rPr>
          <w:t>凭证</w:t>
        </w:r>
      </w:ins>
      <w:r>
        <w:rPr>
          <w:lang w:eastAsia="zh-CN"/>
        </w:rPr>
        <w:t>保留期短于上次审计以来的时间的情况，遵约执 行</w:t>
      </w:r>
      <w:del w:id="524" w:author="378653276@qq.com" w:date="2021-04-20T22:29:00Z">
        <w:r w:rsidDel="0067247E">
          <w:rPr>
            <w:lang w:eastAsia="zh-CN"/>
          </w:rPr>
          <w:delText>机构</w:delText>
        </w:r>
      </w:del>
      <w:ins w:id="525" w:author="378653276@qq.com" w:date="2021-04-20T22:29:00Z">
        <w:r w:rsidR="0067247E">
          <w:rPr>
            <w:lang w:eastAsia="zh-CN"/>
          </w:rPr>
          <w:t>机关</w:t>
        </w:r>
      </w:ins>
      <w:r>
        <w:rPr>
          <w:lang w:eastAsia="zh-CN"/>
        </w:rPr>
        <w:t>可要求某一实体提供其他</w:t>
      </w:r>
      <w:del w:id="526" w:author="378653276@qq.com" w:date="2021-04-20T23:28:00Z">
        <w:r w:rsidDel="008F035B">
          <w:rPr>
            <w:lang w:eastAsia="zh-CN"/>
          </w:rPr>
          <w:delText>证据</w:delText>
        </w:r>
      </w:del>
      <w:ins w:id="527" w:author="378653276@qq.com" w:date="2021-04-20T23:28:00Z">
        <w:r w:rsidR="008F035B">
          <w:rPr>
            <w:lang w:eastAsia="zh-CN"/>
          </w:rPr>
          <w:t>凭证</w:t>
        </w:r>
      </w:ins>
      <w:r>
        <w:rPr>
          <w:lang w:eastAsia="zh-CN"/>
        </w:rPr>
        <w:t>，以表明其在上次审计以来的整个时 间段内符合要求。</w:t>
      </w:r>
    </w:p>
    <w:p w14:paraId="1DC46F75" w14:textId="395BCBBF" w:rsidR="006B326C" w:rsidRDefault="009B4794">
      <w:pPr>
        <w:pStyle w:val="a3"/>
        <w:spacing w:before="121" w:line="237" w:lineRule="auto"/>
        <w:ind w:right="379"/>
        <w:jc w:val="both"/>
        <w:rPr>
          <w:lang w:eastAsia="zh-CN"/>
        </w:rPr>
      </w:pPr>
      <w:r>
        <w:rPr>
          <w:lang w:eastAsia="zh-CN"/>
        </w:rPr>
        <w:t>传输运营商和传输服务提供商应保存数据或</w:t>
      </w:r>
      <w:del w:id="528" w:author="378653276@qq.com" w:date="2021-04-20T23:28:00Z">
        <w:r w:rsidDel="008F035B">
          <w:rPr>
            <w:lang w:eastAsia="zh-CN"/>
          </w:rPr>
          <w:delText>证据</w:delText>
        </w:r>
      </w:del>
      <w:ins w:id="529" w:author="378653276@qq.com" w:date="2021-04-20T23:28:00Z">
        <w:r w:rsidR="008F035B">
          <w:rPr>
            <w:lang w:eastAsia="zh-CN"/>
          </w:rPr>
          <w:t>凭证</w:t>
        </w:r>
      </w:ins>
      <w:r>
        <w:rPr>
          <w:lang w:eastAsia="zh-CN"/>
        </w:rPr>
        <w:t>，以显示以下所述的合</w:t>
      </w:r>
      <w:proofErr w:type="gramStart"/>
      <w:r>
        <w:rPr>
          <w:lang w:eastAsia="zh-CN"/>
        </w:rPr>
        <w:t>规</w:t>
      </w:r>
      <w:proofErr w:type="gramEnd"/>
      <w:r>
        <w:rPr>
          <w:lang w:eastAsia="zh-CN"/>
        </w:rPr>
        <w:t xml:space="preserve"> 情况，除非其合</w:t>
      </w:r>
      <w:proofErr w:type="gramStart"/>
      <w:r>
        <w:rPr>
          <w:lang w:eastAsia="zh-CN"/>
        </w:rPr>
        <w:t>规</w:t>
      </w:r>
      <w:proofErr w:type="gramEnd"/>
      <w:r>
        <w:rPr>
          <w:lang w:eastAsia="zh-CN"/>
        </w:rPr>
        <w:t>执法</w:t>
      </w:r>
      <w:del w:id="530" w:author="378653276@qq.com" w:date="2021-04-20T22:29:00Z">
        <w:r w:rsidDel="0067247E">
          <w:rPr>
            <w:lang w:eastAsia="zh-CN"/>
          </w:rPr>
          <w:delText>机构</w:delText>
        </w:r>
      </w:del>
      <w:ins w:id="531" w:author="378653276@qq.com" w:date="2021-04-20T22:29:00Z">
        <w:r w:rsidR="0067247E">
          <w:rPr>
            <w:lang w:eastAsia="zh-CN"/>
          </w:rPr>
          <w:t>机关</w:t>
        </w:r>
      </w:ins>
      <w:r>
        <w:rPr>
          <w:lang w:eastAsia="zh-CN"/>
        </w:rPr>
        <w:t>指示在更长的时间内保留具体</w:t>
      </w:r>
      <w:del w:id="532" w:author="378653276@qq.com" w:date="2021-04-20T23:28:00Z">
        <w:r w:rsidDel="008F035B">
          <w:rPr>
            <w:lang w:eastAsia="zh-CN"/>
          </w:rPr>
          <w:delText>证据</w:delText>
        </w:r>
      </w:del>
      <w:ins w:id="533" w:author="378653276@qq.com" w:date="2021-04-20T23:28:00Z">
        <w:r w:rsidR="008F035B">
          <w:rPr>
            <w:lang w:eastAsia="zh-CN"/>
          </w:rPr>
          <w:t>凭证</w:t>
        </w:r>
      </w:ins>
      <w:r>
        <w:rPr>
          <w:lang w:eastAsia="zh-CN"/>
        </w:rPr>
        <w:t>，作为调查 的一部分：</w:t>
      </w:r>
    </w:p>
    <w:p w14:paraId="13F4A7B6" w14:textId="77777777" w:rsidR="006B326C" w:rsidRDefault="009B4794">
      <w:pPr>
        <w:tabs>
          <w:tab w:val="left" w:pos="1939"/>
        </w:tabs>
        <w:spacing w:before="156" w:line="276" w:lineRule="exact"/>
        <w:ind w:left="1940" w:right="795"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传输服务提供商应保留其当前有效的ATCID和自上次合</w:t>
      </w:r>
      <w:proofErr w:type="gramStart"/>
      <w:r>
        <w:rPr>
          <w:rFonts w:ascii="宋体" w:eastAsia="宋体" w:hAnsi="宋体" w:cs="宋体"/>
          <w:spacing w:val="-2"/>
          <w:lang w:eastAsia="zh-CN"/>
        </w:rPr>
        <w:t>规</w:t>
      </w:r>
      <w:proofErr w:type="gramEnd"/>
      <w:r>
        <w:rPr>
          <w:rFonts w:ascii="宋体" w:eastAsia="宋体" w:hAnsi="宋体" w:cs="宋体"/>
          <w:spacing w:val="-2"/>
          <w:lang w:eastAsia="zh-CN"/>
        </w:rPr>
        <w:t>审计以来有效的</w:t>
      </w:r>
      <w:r>
        <w:rPr>
          <w:rFonts w:ascii="宋体" w:eastAsia="宋体" w:hAnsi="宋体" w:cs="宋体"/>
          <w:spacing w:val="-66"/>
          <w:lang w:eastAsia="zh-CN"/>
        </w:rPr>
        <w:t xml:space="preserve"> </w:t>
      </w:r>
      <w:r>
        <w:rPr>
          <w:rFonts w:ascii="宋体" w:eastAsia="宋体" w:hAnsi="宋体" w:cs="宋体"/>
          <w:lang w:eastAsia="zh-CN"/>
        </w:rPr>
        <w:t>ATCID的任何先前版本，以显示对R1的遵守情况。</w:t>
      </w:r>
    </w:p>
    <w:p w14:paraId="2BD29A2E" w14:textId="11A42D24" w:rsidR="006B326C" w:rsidRDefault="009B4794">
      <w:pPr>
        <w:tabs>
          <w:tab w:val="left" w:pos="1939"/>
        </w:tabs>
        <w:spacing w:before="134" w:line="264" w:lineRule="exact"/>
        <w:ind w:left="1940" w:right="795"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传输操作员应使用其最新的模型来计算TTC和先前版本的</w:t>
      </w:r>
      <w:del w:id="534" w:author="378653276@qq.com" w:date="2021-04-20T23:28:00Z">
        <w:r w:rsidDel="008F035B">
          <w:rPr>
            <w:rFonts w:ascii="宋体" w:eastAsia="宋体" w:hAnsi="宋体" w:cs="宋体"/>
            <w:spacing w:val="-2"/>
            <w:lang w:eastAsia="zh-CN"/>
          </w:rPr>
          <w:delText>证据</w:delText>
        </w:r>
      </w:del>
      <w:ins w:id="535"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，以显示符</w:t>
      </w:r>
      <w:r>
        <w:rPr>
          <w:rFonts w:ascii="宋体" w:eastAsia="宋体" w:hAnsi="宋体" w:cs="宋体"/>
          <w:spacing w:val="-67"/>
          <w:lang w:eastAsia="zh-CN"/>
        </w:rPr>
        <w:t xml:space="preserve"> </w:t>
      </w:r>
      <w:r>
        <w:rPr>
          <w:rFonts w:ascii="宋体" w:eastAsia="宋体" w:hAnsi="宋体" w:cs="宋体"/>
          <w:lang w:eastAsia="zh-CN"/>
        </w:rPr>
        <w:t>合R2。</w:t>
      </w:r>
    </w:p>
    <w:p w14:paraId="49719EDE" w14:textId="62646DE1" w:rsidR="006B326C" w:rsidRDefault="009B4794">
      <w:pPr>
        <w:tabs>
          <w:tab w:val="left" w:pos="1939"/>
        </w:tabs>
        <w:spacing w:before="129" w:line="276" w:lineRule="exact"/>
        <w:ind w:left="1940" w:right="591"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传输操作员应保留</w:t>
      </w:r>
      <w:del w:id="536" w:author="378653276@qq.com" w:date="2021-04-20T23:28:00Z">
        <w:r w:rsidDel="008F035B">
          <w:rPr>
            <w:rFonts w:ascii="宋体" w:eastAsia="宋体" w:hAnsi="宋体" w:cs="宋体"/>
            <w:spacing w:val="-2"/>
            <w:lang w:eastAsia="zh-CN"/>
          </w:rPr>
          <w:delText>证据</w:delText>
        </w:r>
      </w:del>
      <w:ins w:id="537"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，以显示最近12个月或直到用于计算TTC的模型被更</w:t>
      </w:r>
      <w:r>
        <w:rPr>
          <w:rFonts w:ascii="宋体" w:eastAsia="宋体" w:hAnsi="宋体" w:cs="宋体"/>
          <w:spacing w:val="-64"/>
          <w:lang w:eastAsia="zh-CN"/>
        </w:rPr>
        <w:t xml:space="preserve"> </w:t>
      </w:r>
      <w:r>
        <w:rPr>
          <w:rFonts w:ascii="宋体" w:eastAsia="宋体" w:hAnsi="宋体" w:cs="宋体"/>
          <w:lang w:eastAsia="zh-CN"/>
        </w:rPr>
        <w:t>新，以较长的时间为准。</w:t>
      </w:r>
    </w:p>
    <w:p w14:paraId="26E8816B" w14:textId="41D84C98" w:rsidR="006B326C" w:rsidRDefault="009B4794">
      <w:pPr>
        <w:tabs>
          <w:tab w:val="left" w:pos="1939"/>
        </w:tabs>
        <w:spacing w:before="86"/>
        <w:ind w:left="1580" w:right="259"/>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lang w:eastAsia="zh-CN"/>
        </w:rPr>
        <w:t>传输操作员应保留</w:t>
      </w:r>
      <w:del w:id="538" w:author="378653276@qq.com" w:date="2021-04-20T23:28:00Z">
        <w:r w:rsidDel="008F035B">
          <w:rPr>
            <w:rFonts w:ascii="宋体" w:eastAsia="宋体" w:hAnsi="宋体" w:cs="宋体"/>
            <w:lang w:eastAsia="zh-CN"/>
          </w:rPr>
          <w:delText>证据</w:delText>
        </w:r>
      </w:del>
      <w:ins w:id="539" w:author="378653276@qq.com" w:date="2021-04-20T23:28:00Z">
        <w:r w:rsidR="008F035B">
          <w:rPr>
            <w:rFonts w:ascii="宋体" w:eastAsia="宋体" w:hAnsi="宋体" w:cs="宋体"/>
            <w:lang w:eastAsia="zh-CN"/>
          </w:rPr>
          <w:t>凭证</w:t>
        </w:r>
      </w:ins>
      <w:r>
        <w:rPr>
          <w:rFonts w:ascii="宋体" w:eastAsia="宋体" w:hAnsi="宋体" w:cs="宋体"/>
          <w:lang w:eastAsia="zh-CN"/>
        </w:rPr>
        <w:t>，以表明最近12个月遵守R4、R5、R6和R7。</w:t>
      </w:r>
    </w:p>
    <w:p w14:paraId="40B9A662" w14:textId="59490970" w:rsidR="006B326C" w:rsidRDefault="009B4794">
      <w:pPr>
        <w:spacing w:before="100" w:line="220" w:lineRule="auto"/>
        <w:ind w:left="1940" w:right="437" w:hanging="360"/>
        <w:jc w:val="both"/>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spacing w:val="74"/>
          <w:lang w:eastAsia="zh-CN"/>
        </w:rPr>
        <w:t xml:space="preserve"> </w:t>
      </w:r>
      <w:r>
        <w:rPr>
          <w:rFonts w:ascii="宋体" w:eastAsia="宋体" w:hAnsi="宋体" w:cs="宋体"/>
          <w:lang w:eastAsia="zh-CN"/>
        </w:rPr>
        <w:t>传输服务提供商应保留</w:t>
      </w:r>
      <w:del w:id="540" w:author="378653276@qq.com" w:date="2021-04-20T23:28:00Z">
        <w:r w:rsidDel="008F035B">
          <w:rPr>
            <w:rFonts w:ascii="宋体" w:eastAsia="宋体" w:hAnsi="宋体" w:cs="宋体"/>
            <w:lang w:eastAsia="zh-CN"/>
          </w:rPr>
          <w:delText>证据</w:delText>
        </w:r>
      </w:del>
      <w:ins w:id="541" w:author="378653276@qq.com" w:date="2021-04-20T23:28:00Z">
        <w:r w:rsidR="008F035B">
          <w:rPr>
            <w:rFonts w:ascii="宋体" w:eastAsia="宋体" w:hAnsi="宋体" w:cs="宋体"/>
            <w:lang w:eastAsia="zh-CN"/>
          </w:rPr>
          <w:t>凭证</w:t>
        </w:r>
      </w:ins>
      <w:r>
        <w:rPr>
          <w:rFonts w:ascii="宋体" w:eastAsia="宋体" w:hAnsi="宋体" w:cs="宋体"/>
          <w:lang w:eastAsia="zh-CN"/>
        </w:rPr>
        <w:t xml:space="preserve">，以表明在计算R8和R9中要求的最近14天的小时 </w:t>
      </w:r>
      <w:r>
        <w:rPr>
          <w:rFonts w:ascii="宋体" w:eastAsia="宋体" w:hAnsi="宋体" w:cs="宋体"/>
          <w:spacing w:val="-2"/>
          <w:lang w:eastAsia="zh-CN"/>
        </w:rPr>
        <w:t>值时符合要求；在计算R8和R9中要求的最近30天</w:t>
      </w:r>
      <w:proofErr w:type="gramStart"/>
      <w:r>
        <w:rPr>
          <w:rFonts w:ascii="宋体" w:eastAsia="宋体" w:hAnsi="宋体" w:cs="宋体"/>
          <w:spacing w:val="-2"/>
          <w:lang w:eastAsia="zh-CN"/>
        </w:rPr>
        <w:t>的日值时</w:t>
      </w:r>
      <w:proofErr w:type="gramEnd"/>
      <w:r>
        <w:rPr>
          <w:rFonts w:ascii="宋体" w:eastAsia="宋体" w:hAnsi="宋体" w:cs="宋体"/>
          <w:spacing w:val="-2"/>
          <w:lang w:eastAsia="zh-CN"/>
        </w:rPr>
        <w:t>显示符合要求的证</w:t>
      </w:r>
      <w:r>
        <w:rPr>
          <w:rFonts w:ascii="宋体" w:eastAsia="宋体" w:hAnsi="宋体" w:cs="宋体"/>
          <w:lang w:eastAsia="zh-CN"/>
        </w:rPr>
        <w:t xml:space="preserve"> 据；在计算R8和R9中要求的最近60天的月值时显示符合要求的</w:t>
      </w:r>
      <w:del w:id="542" w:author="378653276@qq.com" w:date="2021-04-20T23:28:00Z">
        <w:r w:rsidDel="008F035B">
          <w:rPr>
            <w:rFonts w:ascii="宋体" w:eastAsia="宋体" w:hAnsi="宋体" w:cs="宋体"/>
            <w:lang w:eastAsia="zh-CN"/>
          </w:rPr>
          <w:delText>证据</w:delText>
        </w:r>
      </w:del>
      <w:ins w:id="543" w:author="378653276@qq.com" w:date="2021-04-20T23:28:00Z">
        <w:r w:rsidR="008F035B">
          <w:rPr>
            <w:rFonts w:ascii="宋体" w:eastAsia="宋体" w:hAnsi="宋体" w:cs="宋体"/>
            <w:lang w:eastAsia="zh-CN"/>
          </w:rPr>
          <w:t>凭证</w:t>
        </w:r>
      </w:ins>
      <w:r>
        <w:rPr>
          <w:rFonts w:ascii="宋体" w:eastAsia="宋体" w:hAnsi="宋体" w:cs="宋体"/>
          <w:lang w:eastAsia="zh-CN"/>
        </w:rPr>
        <w:t>。</w:t>
      </w:r>
    </w:p>
    <w:p w14:paraId="2D30E681" w14:textId="61FBEC8C" w:rsidR="006B326C" w:rsidRDefault="009B4794">
      <w:pPr>
        <w:tabs>
          <w:tab w:val="left" w:pos="1939"/>
        </w:tabs>
        <w:spacing w:before="120"/>
        <w:ind w:left="1580" w:right="259"/>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lang w:eastAsia="zh-CN"/>
        </w:rPr>
        <w:t>传输服务提供商应保留</w:t>
      </w:r>
      <w:del w:id="544" w:author="378653276@qq.com" w:date="2021-04-20T23:28:00Z">
        <w:r w:rsidDel="008F035B">
          <w:rPr>
            <w:rFonts w:ascii="宋体" w:eastAsia="宋体" w:hAnsi="宋体" w:cs="宋体"/>
            <w:lang w:eastAsia="zh-CN"/>
          </w:rPr>
          <w:delText>证据</w:delText>
        </w:r>
      </w:del>
      <w:ins w:id="545" w:author="378653276@qq.com" w:date="2021-04-20T23:28:00Z">
        <w:r w:rsidR="008F035B">
          <w:rPr>
            <w:rFonts w:ascii="宋体" w:eastAsia="宋体" w:hAnsi="宋体" w:cs="宋体"/>
            <w:lang w:eastAsia="zh-CN"/>
          </w:rPr>
          <w:t>凭证</w:t>
        </w:r>
      </w:ins>
      <w:r>
        <w:rPr>
          <w:rFonts w:ascii="宋体" w:eastAsia="宋体" w:hAnsi="宋体" w:cs="宋体"/>
          <w:lang w:eastAsia="zh-CN"/>
        </w:rPr>
        <w:t>，以表明最近12个月遵守R10和R11。</w:t>
      </w:r>
    </w:p>
    <w:p w14:paraId="4807A1BA" w14:textId="77777777" w:rsidR="006B326C" w:rsidRDefault="009B4794">
      <w:pPr>
        <w:tabs>
          <w:tab w:val="left" w:pos="1939"/>
        </w:tabs>
        <w:spacing w:before="123" w:line="264" w:lineRule="exact"/>
        <w:ind w:left="1940" w:right="259"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如果发现传输服务提供者或传输操作员不符合规定，则应保存与不符合规定有</w:t>
      </w:r>
      <w:r>
        <w:rPr>
          <w:rFonts w:ascii="宋体" w:eastAsia="宋体" w:hAnsi="宋体" w:cs="宋体"/>
          <w:spacing w:val="-63"/>
          <w:lang w:eastAsia="zh-CN"/>
        </w:rPr>
        <w:t xml:space="preserve"> </w:t>
      </w:r>
      <w:r>
        <w:rPr>
          <w:rFonts w:ascii="宋体" w:eastAsia="宋体" w:hAnsi="宋体" w:cs="宋体"/>
          <w:lang w:eastAsia="zh-CN"/>
        </w:rPr>
        <w:t>关的信息，直到发现符合规定为止。</w:t>
      </w:r>
    </w:p>
    <w:p w14:paraId="67D4459E" w14:textId="5755B537" w:rsidR="006B326C" w:rsidRDefault="009B4794">
      <w:pPr>
        <w:tabs>
          <w:tab w:val="left" w:pos="1939"/>
        </w:tabs>
        <w:spacing w:before="137" w:line="266" w:lineRule="exact"/>
        <w:ind w:left="1940" w:right="877" w:hanging="360"/>
        <w:rPr>
          <w:rFonts w:ascii="宋体" w:eastAsia="宋体" w:hAnsi="宋体" w:cs="宋体"/>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rFonts w:ascii="宋体" w:eastAsia="宋体" w:hAnsi="宋体" w:cs="宋体"/>
          <w:spacing w:val="-2"/>
          <w:lang w:eastAsia="zh-CN"/>
        </w:rPr>
        <w:t>合</w:t>
      </w:r>
      <w:proofErr w:type="gramStart"/>
      <w:r>
        <w:rPr>
          <w:rFonts w:ascii="宋体" w:eastAsia="宋体" w:hAnsi="宋体" w:cs="宋体"/>
          <w:spacing w:val="-2"/>
          <w:lang w:eastAsia="zh-CN"/>
        </w:rPr>
        <w:t>规</w:t>
      </w:r>
      <w:proofErr w:type="gramEnd"/>
      <w:r>
        <w:rPr>
          <w:rFonts w:ascii="宋体" w:eastAsia="宋体" w:hAnsi="宋体" w:cs="宋体"/>
          <w:spacing w:val="-2"/>
          <w:lang w:eastAsia="zh-CN"/>
        </w:rPr>
        <w:t>执行</w:t>
      </w:r>
      <w:del w:id="546" w:author="378653276@qq.com" w:date="2021-04-20T22:29:00Z">
        <w:r w:rsidDel="0067247E">
          <w:rPr>
            <w:rFonts w:ascii="宋体" w:eastAsia="宋体" w:hAnsi="宋体" w:cs="宋体"/>
            <w:spacing w:val="-2"/>
            <w:lang w:eastAsia="zh-CN"/>
          </w:rPr>
          <w:delText>机构</w:delText>
        </w:r>
      </w:del>
      <w:ins w:id="547" w:author="378653276@qq.com" w:date="2021-04-20T22:29:00Z">
        <w:r w:rsidR="0067247E">
          <w:rPr>
            <w:rFonts w:ascii="宋体" w:eastAsia="宋体" w:hAnsi="宋体" w:cs="宋体"/>
            <w:spacing w:val="-2"/>
            <w:lang w:eastAsia="zh-CN"/>
          </w:rPr>
          <w:t>机关</w:t>
        </w:r>
      </w:ins>
      <w:r>
        <w:rPr>
          <w:rFonts w:ascii="宋体" w:eastAsia="宋体" w:hAnsi="宋体" w:cs="宋体"/>
          <w:spacing w:val="-2"/>
          <w:lang w:eastAsia="zh-CN"/>
        </w:rPr>
        <w:t>应保存最后一次审计记录以及所有要求和提交的后续审计</w:t>
      </w:r>
      <w:r>
        <w:rPr>
          <w:rFonts w:ascii="宋体" w:eastAsia="宋体" w:hAnsi="宋体" w:cs="宋体"/>
          <w:spacing w:val="-67"/>
          <w:lang w:eastAsia="zh-CN"/>
        </w:rPr>
        <w:t xml:space="preserve"> </w:t>
      </w:r>
      <w:r>
        <w:rPr>
          <w:rFonts w:ascii="宋体" w:eastAsia="宋体" w:hAnsi="宋体" w:cs="宋体"/>
          <w:lang w:eastAsia="zh-CN"/>
        </w:rPr>
        <w:t>记录。</w:t>
      </w:r>
    </w:p>
    <w:p w14:paraId="557FB190" w14:textId="77777777" w:rsidR="006B326C" w:rsidRDefault="009B4794">
      <w:pPr>
        <w:spacing w:before="91" w:line="309" w:lineRule="auto"/>
        <w:ind w:left="866" w:right="5438"/>
        <w:jc w:val="center"/>
        <w:rPr>
          <w:rFonts w:ascii="宋体" w:eastAsia="宋体" w:hAnsi="宋体" w:cs="宋体"/>
          <w:sz w:val="24"/>
          <w:szCs w:val="24"/>
          <w:lang w:eastAsia="zh-CN"/>
        </w:rPr>
      </w:pPr>
      <w:r>
        <w:rPr>
          <w:rFonts w:ascii="Times New Roman" w:eastAsia="Times New Roman" w:hAnsi="Times New Roman" w:cs="Times New Roman"/>
          <w:b/>
          <w:bCs/>
          <w:sz w:val="24"/>
          <w:szCs w:val="24"/>
          <w:lang w:eastAsia="zh-CN"/>
        </w:rPr>
        <w:t>1.3.</w:t>
      </w:r>
      <w:r>
        <w:rPr>
          <w:rFonts w:ascii="Times New Roman" w:eastAsia="Times New Roman" w:hAnsi="Times New Roman" w:cs="Times New Roman"/>
          <w:b/>
          <w:bCs/>
          <w:spacing w:val="21"/>
          <w:sz w:val="24"/>
          <w:szCs w:val="24"/>
          <w:lang w:eastAsia="zh-CN"/>
        </w:rPr>
        <w:t xml:space="preserve"> </w:t>
      </w:r>
      <w:bookmarkStart w:id="548" w:name="1.3.合规监测和执行过程："/>
      <w:bookmarkEnd w:id="548"/>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监测和执行过程：</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可采用以下工艺：</w:t>
      </w:r>
    </w:p>
    <w:p w14:paraId="1ECBC21F" w14:textId="77777777" w:rsidR="006B326C" w:rsidRDefault="009B4794">
      <w:pPr>
        <w:tabs>
          <w:tab w:val="left" w:pos="2299"/>
        </w:tabs>
        <w:spacing w:before="4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合</w:t>
      </w:r>
      <w:proofErr w:type="gramStart"/>
      <w:r>
        <w:rPr>
          <w:rFonts w:ascii="宋体" w:eastAsia="宋体" w:hAnsi="宋体" w:cs="宋体"/>
          <w:sz w:val="24"/>
          <w:szCs w:val="24"/>
          <w:lang w:eastAsia="zh-CN"/>
        </w:rPr>
        <w:t>规</w:t>
      </w:r>
      <w:proofErr w:type="gramEnd"/>
      <w:r>
        <w:rPr>
          <w:rFonts w:ascii="宋体" w:eastAsia="宋体" w:hAnsi="宋体" w:cs="宋体"/>
          <w:sz w:val="24"/>
          <w:szCs w:val="24"/>
          <w:lang w:eastAsia="zh-CN"/>
        </w:rPr>
        <w:t>审计</w:t>
      </w:r>
    </w:p>
    <w:p w14:paraId="09E2ECD1" w14:textId="77777777"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自我防御</w:t>
      </w:r>
    </w:p>
    <w:p w14:paraId="61A3C153" w14:textId="77777777"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现场检查</w:t>
      </w:r>
    </w:p>
    <w:p w14:paraId="623C7E38" w14:textId="77777777"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违规行为调查</w:t>
      </w:r>
    </w:p>
    <w:p w14:paraId="45C307DB" w14:textId="77777777" w:rsidR="006B326C" w:rsidRDefault="009B4794">
      <w:pPr>
        <w:tabs>
          <w:tab w:val="left" w:pos="2299"/>
        </w:tabs>
        <w:spacing w:before="60"/>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自我报告</w:t>
      </w:r>
    </w:p>
    <w:p w14:paraId="66112A68" w14:textId="77777777" w:rsidR="006B326C" w:rsidRDefault="009B4794">
      <w:pPr>
        <w:tabs>
          <w:tab w:val="left" w:pos="2299"/>
        </w:tabs>
        <w:spacing w:before="58"/>
        <w:ind w:left="194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投诉</w:t>
      </w:r>
    </w:p>
    <w:p w14:paraId="3B94CD6B" w14:textId="77777777" w:rsidR="006B326C" w:rsidRDefault="006B326C">
      <w:pPr>
        <w:rPr>
          <w:rFonts w:ascii="宋体" w:eastAsia="宋体" w:hAnsi="宋体" w:cs="宋体"/>
          <w:sz w:val="24"/>
          <w:szCs w:val="24"/>
          <w:lang w:eastAsia="zh-CN"/>
        </w:rPr>
        <w:sectPr w:rsidR="006B326C">
          <w:pgSz w:w="12240" w:h="15840"/>
          <w:pgMar w:top="1000" w:right="1300" w:bottom="900" w:left="1300" w:header="752" w:footer="703" w:gutter="0"/>
          <w:cols w:space="720"/>
        </w:sectPr>
      </w:pPr>
    </w:p>
    <w:p w14:paraId="56996274" w14:textId="77777777" w:rsidR="006B326C" w:rsidRDefault="006B326C">
      <w:pPr>
        <w:spacing w:before="1"/>
        <w:rPr>
          <w:rFonts w:ascii="宋体" w:eastAsia="宋体" w:hAnsi="宋体" w:cs="宋体"/>
          <w:sz w:val="27"/>
          <w:szCs w:val="27"/>
          <w:lang w:eastAsia="zh-CN"/>
        </w:rPr>
      </w:pPr>
    </w:p>
    <w:p w14:paraId="5562DB26" w14:textId="77777777" w:rsidR="006B326C" w:rsidRDefault="009B4794">
      <w:pPr>
        <w:pStyle w:val="2"/>
        <w:spacing w:line="309" w:lineRule="auto"/>
        <w:ind w:left="1580" w:right="6458" w:hanging="504"/>
        <w:rPr>
          <w:rFonts w:cs="宋体"/>
          <w:b w:val="0"/>
          <w:bCs w:val="0"/>
          <w:lang w:eastAsia="zh-CN"/>
        </w:rPr>
      </w:pPr>
      <w:r>
        <w:rPr>
          <w:rFonts w:ascii="Times New Roman" w:eastAsia="Times New Roman" w:hAnsi="Times New Roman" w:cs="Times New Roman"/>
          <w:lang w:eastAsia="zh-CN"/>
        </w:rPr>
        <w:t>1.4.</w:t>
      </w:r>
      <w:r>
        <w:rPr>
          <w:rFonts w:ascii="Times New Roman" w:eastAsia="Times New Roman" w:hAnsi="Times New Roman" w:cs="Times New Roman"/>
          <w:spacing w:val="21"/>
          <w:lang w:eastAsia="zh-CN"/>
        </w:rPr>
        <w:t xml:space="preserve"> </w:t>
      </w:r>
      <w:r>
        <w:rPr>
          <w:lang w:eastAsia="zh-CN"/>
        </w:rPr>
        <w:t>补充遵约信息</w:t>
      </w:r>
      <w:r>
        <w:rPr>
          <w:w w:val="99"/>
          <w:lang w:eastAsia="zh-CN"/>
        </w:rPr>
        <w:t xml:space="preserve"> </w:t>
      </w:r>
      <w:r>
        <w:rPr>
          <w:rFonts w:cs="宋体"/>
          <w:b w:val="0"/>
          <w:bCs w:val="0"/>
          <w:lang w:eastAsia="zh-CN"/>
        </w:rPr>
        <w:t>无。</w:t>
      </w:r>
    </w:p>
    <w:p w14:paraId="4C7E26EE" w14:textId="77777777" w:rsidR="006B326C" w:rsidRDefault="006B326C">
      <w:pPr>
        <w:spacing w:line="309" w:lineRule="auto"/>
        <w:rPr>
          <w:rFonts w:ascii="宋体" w:eastAsia="宋体" w:hAnsi="宋体" w:cs="宋体"/>
          <w:lang w:eastAsia="zh-CN"/>
        </w:rPr>
        <w:sectPr w:rsidR="006B326C">
          <w:footerReference w:type="default" r:id="rId36"/>
          <w:pgSz w:w="12240" w:h="15840"/>
          <w:pgMar w:top="1000" w:right="1300" w:bottom="900" w:left="1300" w:header="752" w:footer="703" w:gutter="0"/>
          <w:pgNumType w:start="10"/>
          <w:cols w:space="720"/>
        </w:sectPr>
      </w:pPr>
    </w:p>
    <w:p w14:paraId="1EA86868" w14:textId="77777777" w:rsidR="006B326C" w:rsidRDefault="006B326C">
      <w:pPr>
        <w:spacing w:before="3"/>
        <w:rPr>
          <w:rFonts w:ascii="宋体" w:eastAsia="宋体" w:hAnsi="宋体" w:cs="宋体"/>
          <w:sz w:val="19"/>
          <w:szCs w:val="19"/>
          <w:lang w:eastAsia="zh-CN"/>
        </w:rPr>
      </w:pPr>
    </w:p>
    <w:p w14:paraId="3DBA1F7E" w14:textId="77777777" w:rsidR="006B326C" w:rsidRDefault="009B4794">
      <w:pPr>
        <w:tabs>
          <w:tab w:val="left" w:pos="1255"/>
        </w:tabs>
        <w:spacing w:before="50"/>
        <w:ind w:left="810"/>
        <w:rPr>
          <w:rFonts w:ascii="宋体" w:eastAsia="宋体" w:hAnsi="宋体" w:cs="宋体"/>
          <w:sz w:val="18"/>
          <w:szCs w:val="18"/>
          <w:lang w:eastAsia="zh-CN"/>
        </w:rPr>
      </w:pPr>
      <w:r>
        <w:rPr>
          <w:rFonts w:ascii="Times New Roman" w:eastAsia="Times New Roman" w:hAnsi="Times New Roman" w:cs="Times New Roman"/>
          <w:b/>
          <w:bCs/>
          <w:spacing w:val="-1"/>
          <w:sz w:val="18"/>
          <w:szCs w:val="18"/>
          <w:lang w:eastAsia="zh-CN"/>
        </w:rPr>
        <w:t>2.</w:t>
      </w:r>
      <w:r>
        <w:rPr>
          <w:rFonts w:ascii="Times New Roman" w:eastAsia="Times New Roman" w:hAnsi="Times New Roman" w:cs="Times New Roman"/>
          <w:b/>
          <w:bCs/>
          <w:spacing w:val="-1"/>
          <w:sz w:val="18"/>
          <w:szCs w:val="18"/>
          <w:lang w:eastAsia="zh-CN"/>
        </w:rPr>
        <w:tab/>
      </w:r>
      <w:r>
        <w:rPr>
          <w:rFonts w:ascii="宋体" w:eastAsia="宋体" w:hAnsi="宋体" w:cs="宋体"/>
          <w:b/>
          <w:bCs/>
          <w:spacing w:val="-1"/>
          <w:sz w:val="18"/>
          <w:szCs w:val="18"/>
          <w:lang w:eastAsia="zh-CN"/>
        </w:rPr>
        <w:t>违规严重程度</w:t>
      </w:r>
    </w:p>
    <w:p w14:paraId="28570A14" w14:textId="77777777" w:rsidR="006B326C" w:rsidRDefault="006B326C">
      <w:pPr>
        <w:rPr>
          <w:rFonts w:ascii="宋体" w:eastAsia="宋体" w:hAnsi="宋体" w:cs="宋体"/>
          <w:b/>
          <w:bCs/>
          <w:sz w:val="20"/>
          <w:szCs w:val="20"/>
          <w:lang w:eastAsia="zh-CN"/>
        </w:rPr>
      </w:pPr>
    </w:p>
    <w:p w14:paraId="2E2A6AEC" w14:textId="77777777" w:rsidR="006B326C" w:rsidRDefault="006B326C">
      <w:pPr>
        <w:spacing w:before="9"/>
        <w:rPr>
          <w:rFonts w:ascii="宋体" w:eastAsia="宋体" w:hAnsi="宋体" w:cs="宋体"/>
          <w:b/>
          <w:bCs/>
          <w:sz w:val="11"/>
          <w:szCs w:val="11"/>
          <w:lang w:eastAsia="zh-CN"/>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14:paraId="5183DC85"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2C54A86B" w14:textId="77777777"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46CDCBB1"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600C0F54"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49B4F50A"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3E294D36"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DE960F1" w14:textId="77777777">
        <w:trPr>
          <w:trHeight w:hRule="exact" w:val="203"/>
        </w:trPr>
        <w:tc>
          <w:tcPr>
            <w:tcW w:w="1113" w:type="dxa"/>
            <w:vMerge w:val="restart"/>
            <w:tcBorders>
              <w:top w:val="single" w:sz="3" w:space="0" w:color="000000"/>
              <w:left w:val="single" w:sz="3" w:space="0" w:color="000000"/>
              <w:right w:val="single" w:sz="3" w:space="0" w:color="000000"/>
            </w:tcBorders>
          </w:tcPr>
          <w:p w14:paraId="4AAFB43B" w14:textId="77777777"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R1。</w:t>
            </w:r>
          </w:p>
        </w:tc>
        <w:tc>
          <w:tcPr>
            <w:tcW w:w="2365" w:type="dxa"/>
            <w:tcBorders>
              <w:top w:val="single" w:sz="3" w:space="0" w:color="000000"/>
              <w:left w:val="single" w:sz="3" w:space="0" w:color="000000"/>
              <w:bottom w:val="nil"/>
              <w:right w:val="single" w:sz="3" w:space="0" w:color="000000"/>
            </w:tcBorders>
          </w:tcPr>
          <w:p w14:paraId="51A21413"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传输服务提供商有一个ATCID，</w:t>
            </w:r>
          </w:p>
        </w:tc>
        <w:tc>
          <w:tcPr>
            <w:tcW w:w="2365" w:type="dxa"/>
            <w:tcBorders>
              <w:top w:val="single" w:sz="3" w:space="0" w:color="000000"/>
              <w:left w:val="single" w:sz="3" w:space="0" w:color="000000"/>
              <w:bottom w:val="nil"/>
              <w:right w:val="single" w:sz="3" w:space="0" w:color="000000"/>
            </w:tcBorders>
          </w:tcPr>
          <w:p w14:paraId="51E8F22C"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传输服务提供商有一个ATCID，</w:t>
            </w:r>
          </w:p>
        </w:tc>
        <w:tc>
          <w:tcPr>
            <w:tcW w:w="2365" w:type="dxa"/>
            <w:tcBorders>
              <w:top w:val="single" w:sz="3" w:space="0" w:color="000000"/>
              <w:left w:val="single" w:sz="3" w:space="0" w:color="000000"/>
              <w:bottom w:val="nil"/>
              <w:right w:val="single" w:sz="3" w:space="0" w:color="000000"/>
            </w:tcBorders>
          </w:tcPr>
          <w:p w14:paraId="709F5095" w14:textId="77777777"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传输服务提供商有一个ATCID，</w:t>
            </w:r>
          </w:p>
        </w:tc>
        <w:tc>
          <w:tcPr>
            <w:tcW w:w="2644" w:type="dxa"/>
            <w:tcBorders>
              <w:top w:val="single" w:sz="3" w:space="0" w:color="000000"/>
              <w:left w:val="single" w:sz="3" w:space="0" w:color="000000"/>
              <w:bottom w:val="nil"/>
              <w:right w:val="single" w:sz="3" w:space="0" w:color="000000"/>
            </w:tcBorders>
          </w:tcPr>
          <w:p w14:paraId="2AE352BA" w14:textId="77777777"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传输服务提供商有一个ATCID，但它</w:t>
            </w:r>
          </w:p>
        </w:tc>
      </w:tr>
      <w:tr w:rsidR="006B326C" w14:paraId="547868F8" w14:textId="77777777">
        <w:trPr>
          <w:trHeight w:hRule="exact" w:val="246"/>
        </w:trPr>
        <w:tc>
          <w:tcPr>
            <w:tcW w:w="1113" w:type="dxa"/>
            <w:vMerge/>
            <w:tcBorders>
              <w:left w:val="single" w:sz="3" w:space="0" w:color="000000"/>
              <w:right w:val="single" w:sz="3" w:space="0" w:color="000000"/>
            </w:tcBorders>
          </w:tcPr>
          <w:p w14:paraId="2D38E04F"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7A01F9C2" w14:textId="77777777" w:rsidR="006B326C" w:rsidRDefault="009B4794">
            <w:pPr>
              <w:pStyle w:val="TableParagraph"/>
              <w:spacing w:line="177" w:lineRule="exact"/>
              <w:ind w:left="82"/>
              <w:rPr>
                <w:rFonts w:ascii="宋体" w:eastAsia="宋体" w:hAnsi="宋体" w:cs="宋体"/>
                <w:sz w:val="15"/>
                <w:szCs w:val="15"/>
              </w:rPr>
            </w:pPr>
            <w:proofErr w:type="spellStart"/>
            <w:r>
              <w:rPr>
                <w:rFonts w:ascii="宋体" w:eastAsia="宋体" w:hAnsi="宋体" w:cs="宋体"/>
                <w:w w:val="105"/>
                <w:sz w:val="15"/>
                <w:szCs w:val="15"/>
              </w:rPr>
              <w:t>但它缺少以下之一</w:t>
            </w:r>
            <w:proofErr w:type="spellEnd"/>
            <w:r>
              <w:rPr>
                <w:rFonts w:ascii="宋体" w:eastAsia="宋体" w:hAnsi="宋体" w:cs="宋体"/>
                <w:w w:val="105"/>
                <w:sz w:val="15"/>
                <w:szCs w:val="15"/>
              </w:rPr>
              <w:t>：</w:t>
            </w:r>
          </w:p>
        </w:tc>
        <w:tc>
          <w:tcPr>
            <w:tcW w:w="2365" w:type="dxa"/>
            <w:tcBorders>
              <w:top w:val="nil"/>
              <w:left w:val="single" w:sz="3" w:space="0" w:color="000000"/>
              <w:bottom w:val="nil"/>
              <w:right w:val="single" w:sz="3" w:space="0" w:color="000000"/>
            </w:tcBorders>
          </w:tcPr>
          <w:p w14:paraId="38D7771F"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但它缺少以下两个</w:t>
            </w:r>
            <w:proofErr w:type="spellEnd"/>
            <w:r>
              <w:rPr>
                <w:rFonts w:ascii="宋体" w:eastAsia="宋体" w:hAnsi="宋体" w:cs="宋体"/>
                <w:w w:val="105"/>
                <w:sz w:val="15"/>
                <w:szCs w:val="15"/>
              </w:rPr>
              <w:t>：</w:t>
            </w:r>
          </w:p>
        </w:tc>
        <w:tc>
          <w:tcPr>
            <w:tcW w:w="2365" w:type="dxa"/>
            <w:tcBorders>
              <w:top w:val="nil"/>
              <w:left w:val="single" w:sz="3" w:space="0" w:color="000000"/>
              <w:bottom w:val="nil"/>
              <w:right w:val="single" w:sz="3" w:space="0" w:color="000000"/>
            </w:tcBorders>
          </w:tcPr>
          <w:p w14:paraId="3D01AC9D"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但它缺少以下三个</w:t>
            </w:r>
            <w:proofErr w:type="spellEnd"/>
            <w:r>
              <w:rPr>
                <w:rFonts w:ascii="宋体" w:eastAsia="宋体" w:hAnsi="宋体" w:cs="宋体"/>
                <w:w w:val="105"/>
                <w:sz w:val="15"/>
                <w:szCs w:val="15"/>
              </w:rPr>
              <w:t>：</w:t>
            </w:r>
          </w:p>
        </w:tc>
        <w:tc>
          <w:tcPr>
            <w:tcW w:w="2644" w:type="dxa"/>
            <w:tcBorders>
              <w:top w:val="nil"/>
              <w:left w:val="single" w:sz="3" w:space="0" w:color="000000"/>
              <w:bottom w:val="nil"/>
              <w:right w:val="single" w:sz="3" w:space="0" w:color="000000"/>
            </w:tcBorders>
          </w:tcPr>
          <w:p w14:paraId="0447E066"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缺少以下三个以上</w:t>
            </w:r>
            <w:proofErr w:type="spellEnd"/>
            <w:r>
              <w:rPr>
                <w:rFonts w:ascii="宋体" w:eastAsia="宋体" w:hAnsi="宋体" w:cs="宋体"/>
                <w:w w:val="105"/>
                <w:sz w:val="15"/>
                <w:szCs w:val="15"/>
              </w:rPr>
              <w:t>：</w:t>
            </w:r>
          </w:p>
        </w:tc>
      </w:tr>
      <w:tr w:rsidR="006B326C" w14:paraId="78DF2B2A" w14:textId="77777777">
        <w:trPr>
          <w:trHeight w:hRule="exact" w:val="296"/>
        </w:trPr>
        <w:tc>
          <w:tcPr>
            <w:tcW w:w="1113" w:type="dxa"/>
            <w:vMerge/>
            <w:tcBorders>
              <w:left w:val="single" w:sz="3" w:space="0" w:color="000000"/>
              <w:right w:val="single" w:sz="3" w:space="0" w:color="000000"/>
            </w:tcBorders>
          </w:tcPr>
          <w:p w14:paraId="2A5FC99D" w14:textId="77777777" w:rsidR="006B326C" w:rsidRDefault="006B326C"/>
        </w:tc>
        <w:tc>
          <w:tcPr>
            <w:tcW w:w="2365" w:type="dxa"/>
            <w:tcBorders>
              <w:top w:val="nil"/>
              <w:left w:val="single" w:sz="3" w:space="0" w:color="000000"/>
              <w:bottom w:val="nil"/>
              <w:right w:val="single" w:sz="3" w:space="0" w:color="000000"/>
            </w:tcBorders>
          </w:tcPr>
          <w:p w14:paraId="37C64582" w14:textId="77777777" w:rsidR="006B326C" w:rsidRDefault="009B4794">
            <w:pPr>
              <w:pStyle w:val="TableParagraph"/>
              <w:tabs>
                <w:tab w:val="left" w:pos="360"/>
              </w:tabs>
              <w:spacing w:before="26"/>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c>
          <w:tcPr>
            <w:tcW w:w="2365" w:type="dxa"/>
            <w:tcBorders>
              <w:top w:val="nil"/>
              <w:left w:val="single" w:sz="3" w:space="0" w:color="000000"/>
              <w:bottom w:val="nil"/>
              <w:right w:val="single" w:sz="3" w:space="0" w:color="000000"/>
            </w:tcBorders>
          </w:tcPr>
          <w:p w14:paraId="4C654BEA" w14:textId="77777777" w:rsidR="006B326C" w:rsidRDefault="009B4794">
            <w:pPr>
              <w:pStyle w:val="TableParagraph"/>
              <w:tabs>
                <w:tab w:val="left" w:pos="359"/>
              </w:tabs>
              <w:spacing w:before="26"/>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c>
          <w:tcPr>
            <w:tcW w:w="2365" w:type="dxa"/>
            <w:tcBorders>
              <w:top w:val="nil"/>
              <w:left w:val="single" w:sz="3" w:space="0" w:color="000000"/>
              <w:bottom w:val="nil"/>
              <w:right w:val="single" w:sz="3" w:space="0" w:color="000000"/>
            </w:tcBorders>
          </w:tcPr>
          <w:p w14:paraId="651E38FB" w14:textId="77777777" w:rsidR="006B326C" w:rsidRDefault="009B4794">
            <w:pPr>
              <w:pStyle w:val="TableParagraph"/>
              <w:tabs>
                <w:tab w:val="left" w:pos="359"/>
              </w:tabs>
              <w:spacing w:before="26"/>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c>
          <w:tcPr>
            <w:tcW w:w="2644" w:type="dxa"/>
            <w:tcBorders>
              <w:top w:val="nil"/>
              <w:left w:val="single" w:sz="3" w:space="0" w:color="000000"/>
              <w:bottom w:val="nil"/>
              <w:right w:val="single" w:sz="3" w:space="0" w:color="000000"/>
            </w:tcBorders>
          </w:tcPr>
          <w:p w14:paraId="537CE161" w14:textId="77777777" w:rsidR="006B326C" w:rsidRDefault="009B4794">
            <w:pPr>
              <w:pStyle w:val="TableParagraph"/>
              <w:tabs>
                <w:tab w:val="left" w:pos="358"/>
              </w:tabs>
              <w:spacing w:before="26"/>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R1.1</w:t>
            </w:r>
          </w:p>
        </w:tc>
      </w:tr>
      <w:tr w:rsidR="006B326C" w14:paraId="13522FCD" w14:textId="77777777">
        <w:trPr>
          <w:trHeight w:hRule="exact" w:val="293"/>
        </w:trPr>
        <w:tc>
          <w:tcPr>
            <w:tcW w:w="1113" w:type="dxa"/>
            <w:vMerge/>
            <w:tcBorders>
              <w:left w:val="single" w:sz="3" w:space="0" w:color="000000"/>
              <w:right w:val="single" w:sz="3" w:space="0" w:color="000000"/>
            </w:tcBorders>
          </w:tcPr>
          <w:p w14:paraId="2487DDCD" w14:textId="77777777" w:rsidR="006B326C" w:rsidRDefault="006B326C"/>
        </w:tc>
        <w:tc>
          <w:tcPr>
            <w:tcW w:w="2365" w:type="dxa"/>
            <w:tcBorders>
              <w:top w:val="nil"/>
              <w:left w:val="single" w:sz="3" w:space="0" w:color="000000"/>
              <w:bottom w:val="nil"/>
              <w:right w:val="single" w:sz="3" w:space="0" w:color="000000"/>
            </w:tcBorders>
          </w:tcPr>
          <w:p w14:paraId="0B54B88C" w14:textId="77777777" w:rsidR="006B326C" w:rsidRDefault="009B4794">
            <w:pPr>
              <w:pStyle w:val="TableParagraph"/>
              <w:tabs>
                <w:tab w:val="left" w:pos="360"/>
              </w:tabs>
              <w:spacing w:before="23"/>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r1.2</w:t>
            </w:r>
          </w:p>
        </w:tc>
        <w:tc>
          <w:tcPr>
            <w:tcW w:w="2365" w:type="dxa"/>
            <w:tcBorders>
              <w:top w:val="nil"/>
              <w:left w:val="single" w:sz="3" w:space="0" w:color="000000"/>
              <w:bottom w:val="nil"/>
              <w:right w:val="single" w:sz="3" w:space="0" w:color="000000"/>
            </w:tcBorders>
          </w:tcPr>
          <w:p w14:paraId="4C3899BE" w14:textId="77777777"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r1.2</w:t>
            </w:r>
          </w:p>
        </w:tc>
        <w:tc>
          <w:tcPr>
            <w:tcW w:w="2365" w:type="dxa"/>
            <w:tcBorders>
              <w:top w:val="nil"/>
              <w:left w:val="single" w:sz="3" w:space="0" w:color="000000"/>
              <w:bottom w:val="nil"/>
              <w:right w:val="single" w:sz="3" w:space="0" w:color="000000"/>
            </w:tcBorders>
          </w:tcPr>
          <w:p w14:paraId="326EE16B" w14:textId="77777777"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r1.2</w:t>
            </w:r>
          </w:p>
        </w:tc>
        <w:tc>
          <w:tcPr>
            <w:tcW w:w="2644" w:type="dxa"/>
            <w:tcBorders>
              <w:top w:val="nil"/>
              <w:left w:val="single" w:sz="3" w:space="0" w:color="000000"/>
              <w:bottom w:val="nil"/>
              <w:right w:val="single" w:sz="3" w:space="0" w:color="000000"/>
            </w:tcBorders>
          </w:tcPr>
          <w:p w14:paraId="62CAA614" w14:textId="77777777" w:rsidR="006B326C" w:rsidRDefault="009B4794">
            <w:pPr>
              <w:pStyle w:val="TableParagraph"/>
              <w:tabs>
                <w:tab w:val="left" w:pos="358"/>
              </w:tabs>
              <w:spacing w:before="23"/>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r1.2</w:t>
            </w:r>
          </w:p>
        </w:tc>
      </w:tr>
      <w:tr w:rsidR="006B326C" w14:paraId="690CDBF2" w14:textId="77777777">
        <w:trPr>
          <w:trHeight w:hRule="exact" w:val="293"/>
        </w:trPr>
        <w:tc>
          <w:tcPr>
            <w:tcW w:w="1113" w:type="dxa"/>
            <w:vMerge/>
            <w:tcBorders>
              <w:left w:val="single" w:sz="3" w:space="0" w:color="000000"/>
              <w:right w:val="single" w:sz="3" w:space="0" w:color="000000"/>
            </w:tcBorders>
          </w:tcPr>
          <w:p w14:paraId="5300797A" w14:textId="77777777" w:rsidR="006B326C" w:rsidRDefault="006B326C"/>
        </w:tc>
        <w:tc>
          <w:tcPr>
            <w:tcW w:w="2365" w:type="dxa"/>
            <w:tcBorders>
              <w:top w:val="nil"/>
              <w:left w:val="single" w:sz="3" w:space="0" w:color="000000"/>
              <w:bottom w:val="nil"/>
              <w:right w:val="single" w:sz="3" w:space="0" w:color="000000"/>
            </w:tcBorders>
          </w:tcPr>
          <w:p w14:paraId="54412B64" w14:textId="77777777" w:rsidR="006B326C" w:rsidRDefault="009B4794">
            <w:pPr>
              <w:pStyle w:val="TableParagraph"/>
              <w:tabs>
                <w:tab w:val="left" w:pos="360"/>
              </w:tabs>
              <w:spacing w:before="23"/>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r1.3</w:t>
            </w:r>
          </w:p>
        </w:tc>
        <w:tc>
          <w:tcPr>
            <w:tcW w:w="2365" w:type="dxa"/>
            <w:tcBorders>
              <w:top w:val="nil"/>
              <w:left w:val="single" w:sz="3" w:space="0" w:color="000000"/>
              <w:bottom w:val="nil"/>
              <w:right w:val="single" w:sz="3" w:space="0" w:color="000000"/>
            </w:tcBorders>
          </w:tcPr>
          <w:p w14:paraId="632A6EA6" w14:textId="77777777"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r1.3</w:t>
            </w:r>
          </w:p>
        </w:tc>
        <w:tc>
          <w:tcPr>
            <w:tcW w:w="2365" w:type="dxa"/>
            <w:tcBorders>
              <w:top w:val="nil"/>
              <w:left w:val="single" w:sz="3" w:space="0" w:color="000000"/>
              <w:bottom w:val="nil"/>
              <w:right w:val="single" w:sz="3" w:space="0" w:color="000000"/>
            </w:tcBorders>
          </w:tcPr>
          <w:p w14:paraId="6DE3AF8B" w14:textId="77777777"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r1.3</w:t>
            </w:r>
          </w:p>
        </w:tc>
        <w:tc>
          <w:tcPr>
            <w:tcW w:w="2644" w:type="dxa"/>
            <w:tcBorders>
              <w:top w:val="nil"/>
              <w:left w:val="single" w:sz="3" w:space="0" w:color="000000"/>
              <w:bottom w:val="nil"/>
              <w:right w:val="single" w:sz="3" w:space="0" w:color="000000"/>
            </w:tcBorders>
          </w:tcPr>
          <w:p w14:paraId="52D24E26" w14:textId="77777777" w:rsidR="006B326C" w:rsidRDefault="009B4794">
            <w:pPr>
              <w:pStyle w:val="TableParagraph"/>
              <w:tabs>
                <w:tab w:val="left" w:pos="358"/>
              </w:tabs>
              <w:spacing w:before="23"/>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r1.3</w:t>
            </w:r>
          </w:p>
        </w:tc>
      </w:tr>
      <w:tr w:rsidR="006B326C" w14:paraId="11FB15A0" w14:textId="77777777">
        <w:trPr>
          <w:trHeight w:hRule="exact" w:val="293"/>
        </w:trPr>
        <w:tc>
          <w:tcPr>
            <w:tcW w:w="1113" w:type="dxa"/>
            <w:vMerge/>
            <w:tcBorders>
              <w:left w:val="single" w:sz="3" w:space="0" w:color="000000"/>
              <w:right w:val="single" w:sz="3" w:space="0" w:color="000000"/>
            </w:tcBorders>
          </w:tcPr>
          <w:p w14:paraId="2D5ED272" w14:textId="77777777" w:rsidR="006B326C" w:rsidRDefault="006B326C"/>
        </w:tc>
        <w:tc>
          <w:tcPr>
            <w:tcW w:w="2365" w:type="dxa"/>
            <w:tcBorders>
              <w:top w:val="nil"/>
              <w:left w:val="single" w:sz="3" w:space="0" w:color="000000"/>
              <w:bottom w:val="nil"/>
              <w:right w:val="single" w:sz="3" w:space="0" w:color="000000"/>
            </w:tcBorders>
          </w:tcPr>
          <w:p w14:paraId="29BC18BC" w14:textId="77777777" w:rsidR="006B326C" w:rsidRDefault="009B4794">
            <w:pPr>
              <w:pStyle w:val="TableParagraph"/>
              <w:tabs>
                <w:tab w:val="left" w:pos="360"/>
              </w:tabs>
              <w:spacing w:before="23"/>
              <w:ind w:left="80"/>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r1.4</w:t>
            </w:r>
          </w:p>
        </w:tc>
        <w:tc>
          <w:tcPr>
            <w:tcW w:w="2365" w:type="dxa"/>
            <w:tcBorders>
              <w:top w:val="nil"/>
              <w:left w:val="single" w:sz="3" w:space="0" w:color="000000"/>
              <w:bottom w:val="nil"/>
              <w:right w:val="single" w:sz="3" w:space="0" w:color="000000"/>
            </w:tcBorders>
          </w:tcPr>
          <w:p w14:paraId="300DBC6A" w14:textId="77777777"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r1.4</w:t>
            </w:r>
          </w:p>
        </w:tc>
        <w:tc>
          <w:tcPr>
            <w:tcW w:w="2365" w:type="dxa"/>
            <w:tcBorders>
              <w:top w:val="nil"/>
              <w:left w:val="single" w:sz="3" w:space="0" w:color="000000"/>
              <w:bottom w:val="nil"/>
              <w:right w:val="single" w:sz="3" w:space="0" w:color="000000"/>
            </w:tcBorders>
          </w:tcPr>
          <w:p w14:paraId="1A01F95D" w14:textId="77777777" w:rsidR="006B326C" w:rsidRDefault="009B4794">
            <w:pPr>
              <w:pStyle w:val="TableParagraph"/>
              <w:tabs>
                <w:tab w:val="left" w:pos="359"/>
              </w:tabs>
              <w:spacing w:before="23"/>
              <w:ind w:left="79"/>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r1.4</w:t>
            </w:r>
          </w:p>
        </w:tc>
        <w:tc>
          <w:tcPr>
            <w:tcW w:w="2644" w:type="dxa"/>
            <w:tcBorders>
              <w:top w:val="nil"/>
              <w:left w:val="single" w:sz="3" w:space="0" w:color="000000"/>
              <w:bottom w:val="nil"/>
              <w:right w:val="single" w:sz="3" w:space="0" w:color="000000"/>
            </w:tcBorders>
          </w:tcPr>
          <w:p w14:paraId="58C829DE" w14:textId="77777777" w:rsidR="006B326C" w:rsidRDefault="009B4794">
            <w:pPr>
              <w:pStyle w:val="TableParagraph"/>
              <w:tabs>
                <w:tab w:val="left" w:pos="358"/>
              </w:tabs>
              <w:spacing w:before="23"/>
              <w:ind w:left="78"/>
              <w:rPr>
                <w:rFonts w:ascii="宋体" w:eastAsia="宋体" w:hAnsi="宋体" w:cs="宋体"/>
                <w:sz w:val="15"/>
                <w:szCs w:val="15"/>
              </w:rPr>
            </w:pPr>
            <w:r>
              <w:rPr>
                <w:rFonts w:ascii="Wingdings" w:eastAsia="Wingdings" w:hAnsi="Wingdings" w:cs="Wingdings"/>
                <w:sz w:val="15"/>
                <w:szCs w:val="15"/>
              </w:rPr>
              <w:t></w:t>
            </w:r>
            <w:r>
              <w:rPr>
                <w:rFonts w:ascii="Times New Roman" w:eastAsia="Times New Roman" w:hAnsi="Times New Roman" w:cs="Times New Roman"/>
                <w:sz w:val="15"/>
                <w:szCs w:val="15"/>
              </w:rPr>
              <w:tab/>
            </w:r>
            <w:r>
              <w:rPr>
                <w:rFonts w:ascii="宋体" w:eastAsia="宋体" w:hAnsi="宋体" w:cs="宋体"/>
                <w:w w:val="105"/>
                <w:sz w:val="15"/>
                <w:szCs w:val="15"/>
              </w:rPr>
              <w:t>r1.4</w:t>
            </w:r>
          </w:p>
        </w:tc>
      </w:tr>
      <w:tr w:rsidR="006B326C" w14:paraId="25BA94D5" w14:textId="77777777">
        <w:trPr>
          <w:trHeight w:hRule="exact" w:val="247"/>
        </w:trPr>
        <w:tc>
          <w:tcPr>
            <w:tcW w:w="1113" w:type="dxa"/>
            <w:vMerge/>
            <w:tcBorders>
              <w:left w:val="single" w:sz="3" w:space="0" w:color="000000"/>
              <w:right w:val="single" w:sz="3" w:space="0" w:color="000000"/>
            </w:tcBorders>
          </w:tcPr>
          <w:p w14:paraId="687944C8" w14:textId="77777777" w:rsidR="006B326C" w:rsidRDefault="006B326C"/>
        </w:tc>
        <w:tc>
          <w:tcPr>
            <w:tcW w:w="2365" w:type="dxa"/>
            <w:tcBorders>
              <w:top w:val="nil"/>
              <w:left w:val="single" w:sz="3" w:space="0" w:color="000000"/>
              <w:bottom w:val="nil"/>
              <w:right w:val="single" w:sz="3" w:space="0" w:color="000000"/>
            </w:tcBorders>
          </w:tcPr>
          <w:p w14:paraId="0F50AC90" w14:textId="77777777" w:rsidR="006B326C" w:rsidRDefault="009B4794">
            <w:pPr>
              <w:pStyle w:val="TableParagraph"/>
              <w:tabs>
                <w:tab w:val="left" w:pos="360"/>
              </w:tabs>
              <w:spacing w:before="23"/>
              <w:ind w:left="82"/>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R1.5（其任何一个或多个子</w:t>
            </w:r>
          </w:p>
        </w:tc>
        <w:tc>
          <w:tcPr>
            <w:tcW w:w="2365" w:type="dxa"/>
            <w:tcBorders>
              <w:top w:val="nil"/>
              <w:left w:val="single" w:sz="3" w:space="0" w:color="000000"/>
              <w:bottom w:val="nil"/>
              <w:right w:val="single" w:sz="3" w:space="0" w:color="000000"/>
            </w:tcBorders>
          </w:tcPr>
          <w:p w14:paraId="24F8C61D" w14:textId="77777777" w:rsidR="006B326C" w:rsidRDefault="009B4794">
            <w:pPr>
              <w:pStyle w:val="TableParagraph"/>
              <w:tabs>
                <w:tab w:val="left" w:pos="359"/>
              </w:tabs>
              <w:spacing w:before="23"/>
              <w:ind w:left="81"/>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R1.5（其任何一个或多个子</w:t>
            </w:r>
          </w:p>
        </w:tc>
        <w:tc>
          <w:tcPr>
            <w:tcW w:w="2365" w:type="dxa"/>
            <w:tcBorders>
              <w:top w:val="nil"/>
              <w:left w:val="single" w:sz="3" w:space="0" w:color="000000"/>
              <w:bottom w:val="nil"/>
              <w:right w:val="single" w:sz="3" w:space="0" w:color="000000"/>
            </w:tcBorders>
          </w:tcPr>
          <w:p w14:paraId="76D50A0B" w14:textId="77777777" w:rsidR="006B326C" w:rsidRDefault="009B4794">
            <w:pPr>
              <w:pStyle w:val="TableParagraph"/>
              <w:tabs>
                <w:tab w:val="left" w:pos="359"/>
              </w:tabs>
              <w:spacing w:before="23"/>
              <w:ind w:left="80"/>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R1.5（其任何一个或多个子</w:t>
            </w:r>
          </w:p>
        </w:tc>
        <w:tc>
          <w:tcPr>
            <w:tcW w:w="2644" w:type="dxa"/>
            <w:tcBorders>
              <w:top w:val="nil"/>
              <w:left w:val="single" w:sz="3" w:space="0" w:color="000000"/>
              <w:bottom w:val="nil"/>
              <w:right w:val="single" w:sz="3" w:space="0" w:color="000000"/>
            </w:tcBorders>
          </w:tcPr>
          <w:p w14:paraId="65EF3B15" w14:textId="77777777" w:rsidR="006B326C" w:rsidRDefault="009B4794">
            <w:pPr>
              <w:pStyle w:val="TableParagraph"/>
              <w:tabs>
                <w:tab w:val="left" w:pos="358"/>
              </w:tabs>
              <w:spacing w:before="23"/>
              <w:ind w:left="80"/>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w w:val="105"/>
                <w:sz w:val="15"/>
                <w:szCs w:val="15"/>
                <w:lang w:eastAsia="zh-CN"/>
              </w:rPr>
              <w:t>R1.5（其任何一个或多个子</w:t>
            </w:r>
          </w:p>
        </w:tc>
      </w:tr>
      <w:tr w:rsidR="006B326C" w14:paraId="41185D4C" w14:textId="77777777">
        <w:trPr>
          <w:trHeight w:hRule="exact" w:val="564"/>
        </w:trPr>
        <w:tc>
          <w:tcPr>
            <w:tcW w:w="1113" w:type="dxa"/>
            <w:vMerge/>
            <w:tcBorders>
              <w:left w:val="single" w:sz="3" w:space="0" w:color="000000"/>
              <w:bottom w:val="single" w:sz="3" w:space="0" w:color="000000"/>
              <w:right w:val="single" w:sz="3" w:space="0" w:color="000000"/>
            </w:tcBorders>
          </w:tcPr>
          <w:p w14:paraId="01EC810E"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691FA91C" w14:textId="77777777" w:rsidR="006B326C" w:rsidRDefault="009B4794">
            <w:pPr>
              <w:pStyle w:val="TableParagraph"/>
              <w:spacing w:line="173" w:lineRule="exact"/>
              <w:ind w:left="360"/>
              <w:rPr>
                <w:rFonts w:ascii="宋体" w:eastAsia="宋体" w:hAnsi="宋体" w:cs="宋体"/>
                <w:sz w:val="15"/>
                <w:szCs w:val="15"/>
              </w:rPr>
            </w:pPr>
            <w:proofErr w:type="spellStart"/>
            <w:r>
              <w:rPr>
                <w:rFonts w:ascii="宋体" w:eastAsia="宋体" w:hAnsi="宋体" w:cs="宋体"/>
                <w:w w:val="105"/>
                <w:sz w:val="15"/>
                <w:szCs w:val="15"/>
              </w:rPr>
              <w:t>需求</w:t>
            </w:r>
            <w:proofErr w:type="spellEnd"/>
            <w:r>
              <w:rPr>
                <w:rFonts w:ascii="宋体" w:eastAsia="宋体" w:hAnsi="宋体" w:cs="宋体"/>
                <w:w w:val="105"/>
                <w:sz w:val="15"/>
                <w:szCs w:val="15"/>
              </w:rPr>
              <w:t>）</w:t>
            </w:r>
          </w:p>
        </w:tc>
        <w:tc>
          <w:tcPr>
            <w:tcW w:w="2365" w:type="dxa"/>
            <w:tcBorders>
              <w:top w:val="nil"/>
              <w:left w:val="single" w:sz="3" w:space="0" w:color="000000"/>
              <w:bottom w:val="single" w:sz="3" w:space="0" w:color="000000"/>
              <w:right w:val="single" w:sz="3" w:space="0" w:color="000000"/>
            </w:tcBorders>
          </w:tcPr>
          <w:p w14:paraId="7EA78BC2" w14:textId="77777777" w:rsidR="006B326C" w:rsidRDefault="009B4794">
            <w:pPr>
              <w:pStyle w:val="TableParagraph"/>
              <w:spacing w:line="173" w:lineRule="exact"/>
              <w:ind w:left="360"/>
              <w:rPr>
                <w:rFonts w:ascii="宋体" w:eastAsia="宋体" w:hAnsi="宋体" w:cs="宋体"/>
                <w:sz w:val="15"/>
                <w:szCs w:val="15"/>
              </w:rPr>
            </w:pPr>
            <w:proofErr w:type="spellStart"/>
            <w:r>
              <w:rPr>
                <w:rFonts w:ascii="宋体" w:eastAsia="宋体" w:hAnsi="宋体" w:cs="宋体"/>
                <w:w w:val="105"/>
                <w:sz w:val="15"/>
                <w:szCs w:val="15"/>
              </w:rPr>
              <w:t>需求</w:t>
            </w:r>
            <w:proofErr w:type="spellEnd"/>
            <w:r>
              <w:rPr>
                <w:rFonts w:ascii="宋体" w:eastAsia="宋体" w:hAnsi="宋体" w:cs="宋体"/>
                <w:w w:val="105"/>
                <w:sz w:val="15"/>
                <w:szCs w:val="15"/>
              </w:rPr>
              <w:t>）</w:t>
            </w:r>
          </w:p>
        </w:tc>
        <w:tc>
          <w:tcPr>
            <w:tcW w:w="2365" w:type="dxa"/>
            <w:tcBorders>
              <w:top w:val="nil"/>
              <w:left w:val="single" w:sz="3" w:space="0" w:color="000000"/>
              <w:bottom w:val="single" w:sz="3" w:space="0" w:color="000000"/>
              <w:right w:val="single" w:sz="3" w:space="0" w:color="000000"/>
            </w:tcBorders>
          </w:tcPr>
          <w:p w14:paraId="7CA99A98" w14:textId="77777777" w:rsidR="006B326C" w:rsidRDefault="009B4794">
            <w:pPr>
              <w:pStyle w:val="TableParagraph"/>
              <w:spacing w:line="173" w:lineRule="exact"/>
              <w:ind w:left="359"/>
              <w:rPr>
                <w:rFonts w:ascii="宋体" w:eastAsia="宋体" w:hAnsi="宋体" w:cs="宋体"/>
                <w:sz w:val="15"/>
                <w:szCs w:val="15"/>
              </w:rPr>
            </w:pPr>
            <w:proofErr w:type="spellStart"/>
            <w:r>
              <w:rPr>
                <w:rFonts w:ascii="宋体" w:eastAsia="宋体" w:hAnsi="宋体" w:cs="宋体"/>
                <w:w w:val="105"/>
                <w:sz w:val="15"/>
                <w:szCs w:val="15"/>
              </w:rPr>
              <w:t>需求</w:t>
            </w:r>
            <w:proofErr w:type="spellEnd"/>
            <w:r>
              <w:rPr>
                <w:rFonts w:ascii="宋体" w:eastAsia="宋体" w:hAnsi="宋体" w:cs="宋体"/>
                <w:w w:val="105"/>
                <w:sz w:val="15"/>
                <w:szCs w:val="15"/>
              </w:rPr>
              <w:t>）</w:t>
            </w:r>
          </w:p>
        </w:tc>
        <w:tc>
          <w:tcPr>
            <w:tcW w:w="2644" w:type="dxa"/>
            <w:tcBorders>
              <w:top w:val="nil"/>
              <w:left w:val="single" w:sz="3" w:space="0" w:color="000000"/>
              <w:bottom w:val="single" w:sz="3" w:space="0" w:color="000000"/>
              <w:right w:val="single" w:sz="3" w:space="0" w:color="000000"/>
            </w:tcBorders>
          </w:tcPr>
          <w:p w14:paraId="119CA2A5" w14:textId="77777777" w:rsidR="006B326C" w:rsidRDefault="009B4794">
            <w:pPr>
              <w:pStyle w:val="TableParagraph"/>
              <w:spacing w:line="173" w:lineRule="exact"/>
              <w:ind w:left="358"/>
              <w:rPr>
                <w:rFonts w:ascii="宋体" w:eastAsia="宋体" w:hAnsi="宋体" w:cs="宋体"/>
                <w:sz w:val="15"/>
                <w:szCs w:val="15"/>
              </w:rPr>
            </w:pPr>
            <w:proofErr w:type="spellStart"/>
            <w:r>
              <w:rPr>
                <w:rFonts w:ascii="宋体" w:eastAsia="宋体" w:hAnsi="宋体" w:cs="宋体"/>
                <w:w w:val="105"/>
                <w:sz w:val="15"/>
                <w:szCs w:val="15"/>
              </w:rPr>
              <w:t>需求</w:t>
            </w:r>
            <w:proofErr w:type="spellEnd"/>
            <w:r>
              <w:rPr>
                <w:rFonts w:ascii="宋体" w:eastAsia="宋体" w:hAnsi="宋体" w:cs="宋体"/>
                <w:w w:val="105"/>
                <w:sz w:val="15"/>
                <w:szCs w:val="15"/>
              </w:rPr>
              <w:t>）</w:t>
            </w:r>
          </w:p>
        </w:tc>
      </w:tr>
      <w:tr w:rsidR="006B326C" w14:paraId="037B1ECD" w14:textId="77777777">
        <w:trPr>
          <w:trHeight w:hRule="exact" w:val="203"/>
        </w:trPr>
        <w:tc>
          <w:tcPr>
            <w:tcW w:w="1113" w:type="dxa"/>
            <w:vMerge w:val="restart"/>
            <w:tcBorders>
              <w:top w:val="single" w:sz="3" w:space="0" w:color="000000"/>
              <w:left w:val="single" w:sz="3" w:space="0" w:color="000000"/>
              <w:right w:val="single" w:sz="3" w:space="0" w:color="000000"/>
            </w:tcBorders>
          </w:tcPr>
          <w:p w14:paraId="5EBFFFC7" w14:textId="77777777" w:rsidR="006B326C" w:rsidRDefault="009B4794">
            <w:pPr>
              <w:pStyle w:val="TableParagraph"/>
              <w:spacing w:before="69"/>
              <w:ind w:left="83"/>
              <w:rPr>
                <w:rFonts w:ascii="宋体" w:eastAsia="宋体" w:hAnsi="宋体" w:cs="宋体"/>
                <w:sz w:val="15"/>
                <w:szCs w:val="15"/>
              </w:rPr>
            </w:pPr>
            <w:r>
              <w:rPr>
                <w:rFonts w:ascii="宋体" w:eastAsia="宋体" w:hAnsi="宋体" w:cs="宋体"/>
                <w:w w:val="105"/>
                <w:sz w:val="15"/>
                <w:szCs w:val="15"/>
              </w:rPr>
              <w:t>R2。</w:t>
            </w:r>
          </w:p>
        </w:tc>
        <w:tc>
          <w:tcPr>
            <w:tcW w:w="2365" w:type="dxa"/>
            <w:tcBorders>
              <w:top w:val="single" w:sz="3" w:space="0" w:color="000000"/>
              <w:left w:val="single" w:sz="3" w:space="0" w:color="000000"/>
              <w:bottom w:val="nil"/>
              <w:right w:val="single" w:sz="3" w:space="0" w:color="000000"/>
            </w:tcBorders>
          </w:tcPr>
          <w:p w14:paraId="06C466F7"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传输操作员使用了一到十个设施</w:t>
            </w:r>
          </w:p>
        </w:tc>
        <w:tc>
          <w:tcPr>
            <w:tcW w:w="2365" w:type="dxa"/>
            <w:tcBorders>
              <w:top w:val="single" w:sz="3" w:space="0" w:color="000000"/>
              <w:left w:val="single" w:sz="3" w:space="0" w:color="000000"/>
              <w:bottom w:val="nil"/>
              <w:right w:val="single" w:sz="3" w:space="0" w:color="000000"/>
            </w:tcBorders>
          </w:tcPr>
          <w:p w14:paraId="37AEB3E6"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传输操作员使用了11到20个设施</w:t>
            </w:r>
          </w:p>
        </w:tc>
        <w:tc>
          <w:tcPr>
            <w:tcW w:w="2365" w:type="dxa"/>
            <w:tcBorders>
              <w:top w:val="single" w:sz="3" w:space="0" w:color="000000"/>
              <w:left w:val="single" w:sz="3" w:space="0" w:color="000000"/>
              <w:bottom w:val="nil"/>
              <w:right w:val="single" w:sz="3" w:space="0" w:color="000000"/>
            </w:tcBorders>
          </w:tcPr>
          <w:p w14:paraId="443851CD" w14:textId="77777777" w:rsidR="006B326C" w:rsidRDefault="009B4794">
            <w:pPr>
              <w:pStyle w:val="TableParagraph"/>
              <w:spacing w:line="160" w:lineRule="exact"/>
              <w:ind w:left="80"/>
              <w:rPr>
                <w:rFonts w:ascii="宋体" w:eastAsia="宋体" w:hAnsi="宋体" w:cs="宋体"/>
                <w:sz w:val="15"/>
                <w:szCs w:val="15"/>
              </w:rPr>
            </w:pPr>
            <w:proofErr w:type="spellStart"/>
            <w:r>
              <w:rPr>
                <w:rFonts w:ascii="宋体" w:eastAsia="宋体" w:hAnsi="宋体" w:cs="宋体"/>
                <w:w w:val="105"/>
                <w:sz w:val="15"/>
                <w:szCs w:val="15"/>
              </w:rPr>
              <w:t>以下一项或两项</w:t>
            </w:r>
            <w:proofErr w:type="spellEnd"/>
            <w:r>
              <w:rPr>
                <w:rFonts w:ascii="宋体" w:eastAsia="宋体" w:hAnsi="宋体" w:cs="宋体"/>
                <w:w w:val="105"/>
                <w:sz w:val="15"/>
                <w:szCs w:val="15"/>
              </w:rPr>
              <w:t>：</w:t>
            </w:r>
          </w:p>
        </w:tc>
        <w:tc>
          <w:tcPr>
            <w:tcW w:w="2644" w:type="dxa"/>
            <w:tcBorders>
              <w:top w:val="single" w:sz="3" w:space="0" w:color="000000"/>
              <w:left w:val="single" w:sz="3" w:space="0" w:color="000000"/>
              <w:bottom w:val="nil"/>
              <w:right w:val="single" w:sz="3" w:space="0" w:color="000000"/>
            </w:tcBorders>
          </w:tcPr>
          <w:p w14:paraId="3FA6F7BF" w14:textId="77777777" w:rsidR="006B326C" w:rsidRDefault="009B4794">
            <w:pPr>
              <w:pStyle w:val="TableParagraph"/>
              <w:spacing w:line="160"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163A8176" w14:textId="77777777">
        <w:trPr>
          <w:trHeight w:hRule="exact" w:val="668"/>
        </w:trPr>
        <w:tc>
          <w:tcPr>
            <w:tcW w:w="1113" w:type="dxa"/>
            <w:vMerge/>
            <w:tcBorders>
              <w:left w:val="single" w:sz="3" w:space="0" w:color="000000"/>
              <w:right w:val="single" w:sz="3" w:space="0" w:color="000000"/>
            </w:tcBorders>
          </w:tcPr>
          <w:p w14:paraId="25594BBB" w14:textId="77777777" w:rsidR="006B326C" w:rsidRDefault="006B326C"/>
        </w:tc>
        <w:tc>
          <w:tcPr>
            <w:tcW w:w="2365" w:type="dxa"/>
            <w:vMerge w:val="restart"/>
            <w:tcBorders>
              <w:top w:val="nil"/>
              <w:left w:val="single" w:sz="3" w:space="0" w:color="000000"/>
              <w:right w:val="single" w:sz="3" w:space="0" w:color="000000"/>
            </w:tcBorders>
          </w:tcPr>
          <w:p w14:paraId="6DBB13AE"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评级，这些评级不同于传输或发</w:t>
            </w:r>
          </w:p>
          <w:p w14:paraId="3CEEF6BE" w14:textId="77777777" w:rsidR="006B326C" w:rsidRDefault="009B4794">
            <w:pPr>
              <w:pStyle w:val="TableParagraph"/>
              <w:spacing w:before="2" w:line="247" w:lineRule="auto"/>
              <w:ind w:left="82" w:right="109"/>
              <w:rPr>
                <w:rFonts w:ascii="宋体" w:eastAsia="宋体" w:hAnsi="宋体" w:cs="宋体"/>
                <w:sz w:val="15"/>
                <w:szCs w:val="15"/>
                <w:lang w:eastAsia="zh-CN"/>
              </w:rPr>
            </w:pPr>
            <w:r>
              <w:rPr>
                <w:rFonts w:ascii="宋体" w:eastAsia="宋体" w:hAnsi="宋体" w:cs="宋体"/>
                <w:spacing w:val="-2"/>
                <w:sz w:val="15"/>
                <w:szCs w:val="15"/>
                <w:lang w:eastAsia="zh-CN"/>
              </w:rPr>
              <w:t>电机所有者在其传输模型中指定</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的评级。</w:t>
            </w:r>
          </w:p>
        </w:tc>
        <w:tc>
          <w:tcPr>
            <w:tcW w:w="2365" w:type="dxa"/>
            <w:vMerge w:val="restart"/>
            <w:tcBorders>
              <w:top w:val="nil"/>
              <w:left w:val="single" w:sz="3" w:space="0" w:color="000000"/>
              <w:right w:val="single" w:sz="3" w:space="0" w:color="000000"/>
            </w:tcBorders>
          </w:tcPr>
          <w:p w14:paraId="367CACAB"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评级，这些评级与传输或发电机</w:t>
            </w:r>
          </w:p>
          <w:p w14:paraId="67F8E732" w14:textId="77777777" w:rsidR="006B326C" w:rsidRDefault="009B4794">
            <w:pPr>
              <w:pStyle w:val="TableParagraph"/>
              <w:spacing w:before="2" w:line="247" w:lineRule="auto"/>
              <w:ind w:left="81" w:right="110"/>
              <w:rPr>
                <w:rFonts w:ascii="宋体" w:eastAsia="宋体" w:hAnsi="宋体" w:cs="宋体"/>
                <w:sz w:val="15"/>
                <w:szCs w:val="15"/>
                <w:lang w:eastAsia="zh-CN"/>
              </w:rPr>
            </w:pPr>
            <w:r>
              <w:rPr>
                <w:rFonts w:ascii="宋体" w:eastAsia="宋体" w:hAnsi="宋体" w:cs="宋体"/>
                <w:spacing w:val="-2"/>
                <w:sz w:val="15"/>
                <w:szCs w:val="15"/>
                <w:lang w:eastAsia="zh-CN"/>
              </w:rPr>
              <w:t>所有者在其传输模型中指定的评</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级不同。</w:t>
            </w:r>
          </w:p>
        </w:tc>
        <w:tc>
          <w:tcPr>
            <w:tcW w:w="2365" w:type="dxa"/>
            <w:tcBorders>
              <w:top w:val="nil"/>
              <w:left w:val="single" w:sz="3" w:space="0" w:color="000000"/>
              <w:bottom w:val="nil"/>
              <w:right w:val="single" w:sz="3" w:space="0" w:color="000000"/>
            </w:tcBorders>
          </w:tcPr>
          <w:p w14:paraId="52CA6984" w14:textId="77777777" w:rsidR="006B326C" w:rsidRDefault="009B4794">
            <w:pPr>
              <w:pStyle w:val="TableParagraph"/>
              <w:spacing w:before="62" w:line="200" w:lineRule="exact"/>
              <w:ind w:left="275" w:right="224"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7"/>
                <w:w w:val="105"/>
                <w:sz w:val="15"/>
                <w:szCs w:val="15"/>
                <w:lang w:eastAsia="zh-CN"/>
              </w:rPr>
              <w:t></w:t>
            </w:r>
            <w:r>
              <w:rPr>
                <w:rFonts w:ascii="宋体" w:eastAsia="宋体" w:hAnsi="宋体" w:cs="宋体"/>
                <w:w w:val="105"/>
                <w:sz w:val="15"/>
                <w:szCs w:val="15"/>
                <w:lang w:eastAsia="zh-CN"/>
              </w:rPr>
              <w:t>传输操作员使用21至30个设</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施评级，与传输或发电机所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有者在其传输模型中指定的</w:t>
            </w:r>
          </w:p>
        </w:tc>
        <w:tc>
          <w:tcPr>
            <w:tcW w:w="2644" w:type="dxa"/>
            <w:tcBorders>
              <w:top w:val="nil"/>
              <w:left w:val="single" w:sz="3" w:space="0" w:color="000000"/>
              <w:bottom w:val="nil"/>
              <w:right w:val="single" w:sz="3" w:space="0" w:color="000000"/>
            </w:tcBorders>
          </w:tcPr>
          <w:p w14:paraId="3A3ECC90" w14:textId="77777777" w:rsidR="006B326C" w:rsidRDefault="009B4794">
            <w:pPr>
              <w:pStyle w:val="TableParagraph"/>
              <w:spacing w:before="62" w:line="200" w:lineRule="exact"/>
              <w:ind w:left="274" w:right="195"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输电运营商使用了30多个设施评</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级，这些评级不同于输电或发电</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机所有者在其传输模型中指定的</w:t>
            </w:r>
          </w:p>
        </w:tc>
      </w:tr>
      <w:tr w:rsidR="006B326C" w14:paraId="7CA62422" w14:textId="77777777">
        <w:trPr>
          <w:trHeight w:hRule="exact" w:val="246"/>
        </w:trPr>
        <w:tc>
          <w:tcPr>
            <w:tcW w:w="1113" w:type="dxa"/>
            <w:vMerge/>
            <w:tcBorders>
              <w:left w:val="single" w:sz="3" w:space="0" w:color="000000"/>
              <w:right w:val="single" w:sz="3" w:space="0" w:color="000000"/>
            </w:tcBorders>
          </w:tcPr>
          <w:p w14:paraId="5D855AD7" w14:textId="77777777" w:rsidR="006B326C" w:rsidRDefault="006B326C">
            <w:pPr>
              <w:rPr>
                <w:lang w:eastAsia="zh-CN"/>
              </w:rPr>
            </w:pPr>
          </w:p>
        </w:tc>
        <w:tc>
          <w:tcPr>
            <w:tcW w:w="2365" w:type="dxa"/>
            <w:vMerge/>
            <w:tcBorders>
              <w:left w:val="single" w:sz="3" w:space="0" w:color="000000"/>
              <w:right w:val="single" w:sz="3" w:space="0" w:color="000000"/>
            </w:tcBorders>
          </w:tcPr>
          <w:p w14:paraId="5FFAD52D" w14:textId="77777777" w:rsidR="006B326C" w:rsidRDefault="006B326C">
            <w:pPr>
              <w:rPr>
                <w:lang w:eastAsia="zh-CN"/>
              </w:rPr>
            </w:pPr>
          </w:p>
        </w:tc>
        <w:tc>
          <w:tcPr>
            <w:tcW w:w="2365" w:type="dxa"/>
            <w:vMerge/>
            <w:tcBorders>
              <w:left w:val="single" w:sz="3" w:space="0" w:color="000000"/>
              <w:right w:val="single" w:sz="3" w:space="0" w:color="000000"/>
            </w:tcBorders>
          </w:tcPr>
          <w:p w14:paraId="34D10ED8"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33332BC" w14:textId="77777777" w:rsidR="006B326C" w:rsidRDefault="009B4794">
            <w:pPr>
              <w:pStyle w:val="TableParagraph"/>
              <w:spacing w:line="177" w:lineRule="exact"/>
              <w:ind w:left="275"/>
              <w:rPr>
                <w:rFonts w:ascii="宋体" w:eastAsia="宋体" w:hAnsi="宋体" w:cs="宋体"/>
                <w:sz w:val="15"/>
                <w:szCs w:val="15"/>
              </w:rPr>
            </w:pPr>
            <w:proofErr w:type="spellStart"/>
            <w:r>
              <w:rPr>
                <w:rFonts w:ascii="宋体" w:eastAsia="宋体" w:hAnsi="宋体" w:cs="宋体"/>
                <w:w w:val="105"/>
                <w:sz w:val="15"/>
                <w:szCs w:val="15"/>
              </w:rPr>
              <w:t>评级不同</w:t>
            </w:r>
            <w:proofErr w:type="spellEnd"/>
            <w:r>
              <w:rPr>
                <w:rFonts w:ascii="宋体" w:eastAsia="宋体" w:hAnsi="宋体" w:cs="宋体"/>
                <w:w w:val="105"/>
                <w:sz w:val="15"/>
                <w:szCs w:val="15"/>
              </w:rPr>
              <w:t>。</w:t>
            </w:r>
          </w:p>
        </w:tc>
        <w:tc>
          <w:tcPr>
            <w:tcW w:w="2644" w:type="dxa"/>
            <w:tcBorders>
              <w:top w:val="nil"/>
              <w:left w:val="single" w:sz="3" w:space="0" w:color="000000"/>
              <w:bottom w:val="nil"/>
              <w:right w:val="single" w:sz="3" w:space="0" w:color="000000"/>
            </w:tcBorders>
          </w:tcPr>
          <w:p w14:paraId="6E2E2DF6" w14:textId="77777777"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评级</w:t>
            </w:r>
            <w:proofErr w:type="spellEnd"/>
            <w:r>
              <w:rPr>
                <w:rFonts w:ascii="宋体" w:eastAsia="宋体" w:hAnsi="宋体" w:cs="宋体"/>
                <w:w w:val="105"/>
                <w:sz w:val="15"/>
                <w:szCs w:val="15"/>
              </w:rPr>
              <w:t>。</w:t>
            </w:r>
          </w:p>
        </w:tc>
      </w:tr>
      <w:tr w:rsidR="006B326C" w14:paraId="1F5570C9" w14:textId="77777777">
        <w:trPr>
          <w:trHeight w:hRule="exact" w:val="249"/>
        </w:trPr>
        <w:tc>
          <w:tcPr>
            <w:tcW w:w="1113" w:type="dxa"/>
            <w:vMerge/>
            <w:tcBorders>
              <w:left w:val="single" w:sz="3" w:space="0" w:color="000000"/>
              <w:right w:val="single" w:sz="3" w:space="0" w:color="000000"/>
            </w:tcBorders>
          </w:tcPr>
          <w:p w14:paraId="0CC5309A" w14:textId="77777777" w:rsidR="006B326C" w:rsidRDefault="006B326C"/>
        </w:tc>
        <w:tc>
          <w:tcPr>
            <w:tcW w:w="2365" w:type="dxa"/>
            <w:vMerge/>
            <w:tcBorders>
              <w:left w:val="single" w:sz="3" w:space="0" w:color="000000"/>
              <w:right w:val="single" w:sz="3" w:space="0" w:color="000000"/>
            </w:tcBorders>
          </w:tcPr>
          <w:p w14:paraId="03E64E5A" w14:textId="77777777" w:rsidR="006B326C" w:rsidRDefault="006B326C"/>
        </w:tc>
        <w:tc>
          <w:tcPr>
            <w:tcW w:w="2365" w:type="dxa"/>
            <w:vMerge/>
            <w:tcBorders>
              <w:left w:val="single" w:sz="3" w:space="0" w:color="000000"/>
              <w:right w:val="single" w:sz="3" w:space="0" w:color="000000"/>
            </w:tcBorders>
          </w:tcPr>
          <w:p w14:paraId="35589455" w14:textId="77777777" w:rsidR="006B326C" w:rsidRDefault="006B326C"/>
        </w:tc>
        <w:tc>
          <w:tcPr>
            <w:tcW w:w="2365" w:type="dxa"/>
            <w:tcBorders>
              <w:top w:val="nil"/>
              <w:left w:val="single" w:sz="3" w:space="0" w:color="000000"/>
              <w:bottom w:val="nil"/>
              <w:right w:val="single" w:sz="3" w:space="0" w:color="000000"/>
            </w:tcBorders>
          </w:tcPr>
          <w:p w14:paraId="223F5F37" w14:textId="77777777" w:rsidR="006B326C" w:rsidRDefault="009B4794">
            <w:pPr>
              <w:pStyle w:val="TableParagraph"/>
              <w:spacing w:before="28"/>
              <w:ind w:left="136"/>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传输操作员没有使用包含</w:t>
            </w:r>
            <w:proofErr w:type="gramStart"/>
            <w:r>
              <w:rPr>
                <w:rFonts w:ascii="宋体" w:eastAsia="宋体" w:hAnsi="宋体" w:cs="宋体"/>
                <w:w w:val="105"/>
                <w:sz w:val="15"/>
                <w:szCs w:val="15"/>
                <w:lang w:eastAsia="zh-CN"/>
              </w:rPr>
              <w:t>一</w:t>
            </w:r>
            <w:proofErr w:type="gramEnd"/>
          </w:p>
        </w:tc>
        <w:tc>
          <w:tcPr>
            <w:tcW w:w="2644" w:type="dxa"/>
            <w:tcBorders>
              <w:top w:val="nil"/>
              <w:left w:val="single" w:sz="3" w:space="0" w:color="000000"/>
              <w:bottom w:val="nil"/>
              <w:right w:val="single" w:sz="3" w:space="0" w:color="000000"/>
            </w:tcBorders>
          </w:tcPr>
          <w:p w14:paraId="74348EC1" w14:textId="77777777" w:rsidR="006B326C" w:rsidRDefault="009B4794">
            <w:pPr>
              <w:pStyle w:val="TableParagraph"/>
              <w:spacing w:before="26"/>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9"/>
                <w:sz w:val="15"/>
                <w:szCs w:val="15"/>
                <w:lang w:eastAsia="zh-CN"/>
              </w:rPr>
              <w:t></w:t>
            </w:r>
            <w:r>
              <w:rPr>
                <w:rFonts w:ascii="宋体" w:eastAsia="宋体" w:hAnsi="宋体" w:cs="宋体"/>
                <w:sz w:val="15"/>
                <w:szCs w:val="15"/>
                <w:lang w:eastAsia="zh-CN"/>
              </w:rPr>
              <w:t>传输算子模型包括大于161kV的</w:t>
            </w:r>
          </w:p>
        </w:tc>
      </w:tr>
      <w:tr w:rsidR="006B326C" w14:paraId="3C9230EB" w14:textId="77777777">
        <w:trPr>
          <w:trHeight w:hRule="exact" w:val="199"/>
        </w:trPr>
        <w:tc>
          <w:tcPr>
            <w:tcW w:w="1113" w:type="dxa"/>
            <w:vMerge/>
            <w:tcBorders>
              <w:left w:val="single" w:sz="3" w:space="0" w:color="000000"/>
              <w:right w:val="single" w:sz="3" w:space="0" w:color="000000"/>
            </w:tcBorders>
          </w:tcPr>
          <w:p w14:paraId="2BD48D70" w14:textId="77777777" w:rsidR="006B326C" w:rsidRDefault="006B326C">
            <w:pPr>
              <w:rPr>
                <w:lang w:eastAsia="zh-CN"/>
              </w:rPr>
            </w:pPr>
          </w:p>
        </w:tc>
        <w:tc>
          <w:tcPr>
            <w:tcW w:w="2365" w:type="dxa"/>
            <w:vMerge/>
            <w:tcBorders>
              <w:left w:val="single" w:sz="3" w:space="0" w:color="000000"/>
              <w:right w:val="single" w:sz="3" w:space="0" w:color="000000"/>
            </w:tcBorders>
          </w:tcPr>
          <w:p w14:paraId="1442C0EE" w14:textId="77777777" w:rsidR="006B326C" w:rsidRDefault="006B326C">
            <w:pPr>
              <w:rPr>
                <w:lang w:eastAsia="zh-CN"/>
              </w:rPr>
            </w:pPr>
          </w:p>
        </w:tc>
        <w:tc>
          <w:tcPr>
            <w:tcW w:w="2365" w:type="dxa"/>
            <w:vMerge/>
            <w:tcBorders>
              <w:left w:val="single" w:sz="3" w:space="0" w:color="000000"/>
              <w:right w:val="single" w:sz="3" w:space="0" w:color="000000"/>
            </w:tcBorders>
          </w:tcPr>
          <w:p w14:paraId="5FF029A0"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B79BDB0" w14:textId="77777777" w:rsidR="006B326C" w:rsidRDefault="009B4794">
            <w:pPr>
              <w:pStyle w:val="TableParagraph"/>
              <w:spacing w:line="176" w:lineRule="exact"/>
              <w:ind w:left="275"/>
              <w:rPr>
                <w:rFonts w:ascii="宋体" w:eastAsia="宋体" w:hAnsi="宋体" w:cs="宋体"/>
                <w:sz w:val="15"/>
                <w:szCs w:val="15"/>
                <w:lang w:eastAsia="zh-CN"/>
              </w:rPr>
            </w:pPr>
            <w:proofErr w:type="gramStart"/>
            <w:r>
              <w:rPr>
                <w:rFonts w:ascii="宋体" w:eastAsia="宋体" w:hAnsi="宋体" w:cs="宋体"/>
                <w:w w:val="105"/>
                <w:sz w:val="15"/>
                <w:szCs w:val="15"/>
                <w:lang w:eastAsia="zh-CN"/>
              </w:rPr>
              <w:t>个</w:t>
            </w:r>
            <w:proofErr w:type="gramEnd"/>
            <w:r>
              <w:rPr>
                <w:rFonts w:ascii="宋体" w:eastAsia="宋体" w:hAnsi="宋体" w:cs="宋体"/>
                <w:w w:val="105"/>
                <w:sz w:val="15"/>
                <w:szCs w:val="15"/>
                <w:lang w:eastAsia="zh-CN"/>
              </w:rPr>
              <w:t>相邻可靠性协调区域的建</w:t>
            </w:r>
          </w:p>
        </w:tc>
        <w:tc>
          <w:tcPr>
            <w:tcW w:w="2644" w:type="dxa"/>
            <w:tcBorders>
              <w:top w:val="nil"/>
              <w:left w:val="single" w:sz="3" w:space="0" w:color="000000"/>
              <w:bottom w:val="nil"/>
              <w:right w:val="single" w:sz="3" w:space="0" w:color="000000"/>
            </w:tcBorders>
          </w:tcPr>
          <w:p w14:paraId="286EC542" w14:textId="77777777"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非径向设施的等效表示，用于其</w:t>
            </w:r>
          </w:p>
        </w:tc>
      </w:tr>
      <w:tr w:rsidR="006B326C" w14:paraId="0DAD56DE" w14:textId="77777777">
        <w:trPr>
          <w:trHeight w:hRule="exact" w:val="200"/>
        </w:trPr>
        <w:tc>
          <w:tcPr>
            <w:tcW w:w="1113" w:type="dxa"/>
            <w:vMerge/>
            <w:tcBorders>
              <w:left w:val="single" w:sz="3" w:space="0" w:color="000000"/>
              <w:right w:val="single" w:sz="3" w:space="0" w:color="000000"/>
            </w:tcBorders>
          </w:tcPr>
          <w:p w14:paraId="4F6B8D33" w14:textId="77777777" w:rsidR="006B326C" w:rsidRDefault="006B326C">
            <w:pPr>
              <w:rPr>
                <w:lang w:eastAsia="zh-CN"/>
              </w:rPr>
            </w:pPr>
          </w:p>
        </w:tc>
        <w:tc>
          <w:tcPr>
            <w:tcW w:w="2365" w:type="dxa"/>
            <w:vMerge/>
            <w:tcBorders>
              <w:left w:val="single" w:sz="3" w:space="0" w:color="000000"/>
              <w:right w:val="single" w:sz="3" w:space="0" w:color="000000"/>
            </w:tcBorders>
          </w:tcPr>
          <w:p w14:paraId="6C14B198" w14:textId="77777777" w:rsidR="006B326C" w:rsidRDefault="006B326C">
            <w:pPr>
              <w:rPr>
                <w:lang w:eastAsia="zh-CN"/>
              </w:rPr>
            </w:pPr>
          </w:p>
        </w:tc>
        <w:tc>
          <w:tcPr>
            <w:tcW w:w="2365" w:type="dxa"/>
            <w:vMerge/>
            <w:tcBorders>
              <w:left w:val="single" w:sz="3" w:space="0" w:color="000000"/>
              <w:right w:val="single" w:sz="3" w:space="0" w:color="000000"/>
            </w:tcBorders>
          </w:tcPr>
          <w:p w14:paraId="70EE0CC7"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776D122B" w14:textId="77777777" w:rsidR="006B326C" w:rsidRDefault="009B4794">
            <w:pPr>
              <w:pStyle w:val="TableParagraph"/>
              <w:spacing w:line="177" w:lineRule="exact"/>
              <w:ind w:left="275"/>
              <w:rPr>
                <w:rFonts w:ascii="宋体" w:eastAsia="宋体" w:hAnsi="宋体" w:cs="宋体"/>
                <w:sz w:val="15"/>
                <w:szCs w:val="15"/>
                <w:lang w:eastAsia="zh-CN"/>
              </w:rPr>
            </w:pPr>
            <w:proofErr w:type="gramStart"/>
            <w:r>
              <w:rPr>
                <w:rFonts w:ascii="宋体" w:eastAsia="宋体" w:hAnsi="宋体" w:cs="宋体"/>
                <w:w w:val="105"/>
                <w:sz w:val="15"/>
                <w:szCs w:val="15"/>
                <w:lang w:eastAsia="zh-CN"/>
              </w:rPr>
              <w:t>模数据</w:t>
            </w:r>
            <w:proofErr w:type="gramEnd"/>
            <w:r>
              <w:rPr>
                <w:rFonts w:ascii="宋体" w:eastAsia="宋体" w:hAnsi="宋体" w:cs="宋体"/>
                <w:w w:val="105"/>
                <w:sz w:val="15"/>
                <w:szCs w:val="15"/>
                <w:lang w:eastAsia="zh-CN"/>
              </w:rPr>
              <w:t>和拓扑（或等效表</w:t>
            </w:r>
          </w:p>
        </w:tc>
        <w:tc>
          <w:tcPr>
            <w:tcW w:w="2644" w:type="dxa"/>
            <w:tcBorders>
              <w:top w:val="nil"/>
              <w:left w:val="single" w:sz="3" w:space="0" w:color="000000"/>
              <w:bottom w:val="nil"/>
              <w:right w:val="single" w:sz="3" w:space="0" w:color="000000"/>
            </w:tcBorders>
          </w:tcPr>
          <w:p w14:paraId="2E5F00C5" w14:textId="77777777" w:rsidR="006B326C" w:rsidRDefault="009B4794">
            <w:pPr>
              <w:pStyle w:val="TableParagraph"/>
              <w:spacing w:line="17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自身的可靠性协调区域。</w:t>
            </w:r>
          </w:p>
        </w:tc>
      </w:tr>
      <w:tr w:rsidR="006B326C" w14:paraId="011047CC" w14:textId="77777777">
        <w:trPr>
          <w:trHeight w:hRule="exact" w:val="293"/>
        </w:trPr>
        <w:tc>
          <w:tcPr>
            <w:tcW w:w="1113" w:type="dxa"/>
            <w:vMerge/>
            <w:tcBorders>
              <w:left w:val="single" w:sz="3" w:space="0" w:color="000000"/>
              <w:right w:val="single" w:sz="3" w:space="0" w:color="000000"/>
            </w:tcBorders>
          </w:tcPr>
          <w:p w14:paraId="4DEA3932" w14:textId="77777777" w:rsidR="006B326C" w:rsidRDefault="006B326C">
            <w:pPr>
              <w:rPr>
                <w:lang w:eastAsia="zh-CN"/>
              </w:rPr>
            </w:pPr>
          </w:p>
        </w:tc>
        <w:tc>
          <w:tcPr>
            <w:tcW w:w="2365" w:type="dxa"/>
            <w:vMerge/>
            <w:tcBorders>
              <w:left w:val="single" w:sz="3" w:space="0" w:color="000000"/>
              <w:right w:val="single" w:sz="3" w:space="0" w:color="000000"/>
            </w:tcBorders>
          </w:tcPr>
          <w:p w14:paraId="2DA115FF" w14:textId="77777777" w:rsidR="006B326C" w:rsidRDefault="006B326C">
            <w:pPr>
              <w:rPr>
                <w:lang w:eastAsia="zh-CN"/>
              </w:rPr>
            </w:pPr>
          </w:p>
        </w:tc>
        <w:tc>
          <w:tcPr>
            <w:tcW w:w="2365" w:type="dxa"/>
            <w:vMerge/>
            <w:tcBorders>
              <w:left w:val="single" w:sz="3" w:space="0" w:color="000000"/>
              <w:right w:val="single" w:sz="3" w:space="0" w:color="000000"/>
            </w:tcBorders>
          </w:tcPr>
          <w:p w14:paraId="17D5A185"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79A22289" w14:textId="77777777" w:rsidR="006B326C" w:rsidRDefault="009B4794">
            <w:pPr>
              <w:pStyle w:val="TableParagraph"/>
              <w:spacing w:line="177" w:lineRule="exact"/>
              <w:ind w:left="275"/>
              <w:rPr>
                <w:rFonts w:ascii="宋体" w:eastAsia="宋体" w:hAnsi="宋体" w:cs="宋体"/>
                <w:sz w:val="15"/>
                <w:szCs w:val="15"/>
              </w:rPr>
            </w:pPr>
            <w:proofErr w:type="spellStart"/>
            <w:r>
              <w:rPr>
                <w:rFonts w:ascii="宋体" w:eastAsia="宋体" w:hAnsi="宋体" w:cs="宋体"/>
                <w:w w:val="105"/>
                <w:sz w:val="15"/>
                <w:szCs w:val="15"/>
              </w:rPr>
              <w:t>示）的传输模型</w:t>
            </w:r>
            <w:proofErr w:type="spellEnd"/>
            <w:r>
              <w:rPr>
                <w:rFonts w:ascii="宋体" w:eastAsia="宋体" w:hAnsi="宋体" w:cs="宋体"/>
                <w:w w:val="105"/>
                <w:sz w:val="15"/>
                <w:szCs w:val="15"/>
              </w:rPr>
              <w:t>。</w:t>
            </w:r>
          </w:p>
        </w:tc>
        <w:tc>
          <w:tcPr>
            <w:tcW w:w="2644" w:type="dxa"/>
            <w:tcBorders>
              <w:top w:val="nil"/>
              <w:left w:val="single" w:sz="3" w:space="0" w:color="000000"/>
              <w:bottom w:val="nil"/>
              <w:right w:val="single" w:sz="3" w:space="0" w:color="000000"/>
            </w:tcBorders>
          </w:tcPr>
          <w:p w14:paraId="5C13DCF3" w14:textId="77777777" w:rsidR="006B326C" w:rsidRDefault="009B4794">
            <w:pPr>
              <w:pStyle w:val="TableParagraph"/>
              <w:spacing w:before="71"/>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传输操作符没有使用包含两个或</w:t>
            </w:r>
          </w:p>
        </w:tc>
      </w:tr>
      <w:tr w:rsidR="006B326C" w14:paraId="3B4F3B02" w14:textId="77777777">
        <w:trPr>
          <w:trHeight w:hRule="exact" w:val="198"/>
        </w:trPr>
        <w:tc>
          <w:tcPr>
            <w:tcW w:w="1113" w:type="dxa"/>
            <w:vMerge/>
            <w:tcBorders>
              <w:left w:val="single" w:sz="3" w:space="0" w:color="000000"/>
              <w:right w:val="single" w:sz="3" w:space="0" w:color="000000"/>
            </w:tcBorders>
          </w:tcPr>
          <w:p w14:paraId="689F17B3" w14:textId="77777777" w:rsidR="006B326C" w:rsidRDefault="006B326C">
            <w:pPr>
              <w:rPr>
                <w:lang w:eastAsia="zh-CN"/>
              </w:rPr>
            </w:pPr>
          </w:p>
        </w:tc>
        <w:tc>
          <w:tcPr>
            <w:tcW w:w="2365" w:type="dxa"/>
            <w:vMerge/>
            <w:tcBorders>
              <w:left w:val="single" w:sz="3" w:space="0" w:color="000000"/>
              <w:right w:val="single" w:sz="3" w:space="0" w:color="000000"/>
            </w:tcBorders>
          </w:tcPr>
          <w:p w14:paraId="3A5D2FE1" w14:textId="77777777" w:rsidR="006B326C" w:rsidRDefault="006B326C">
            <w:pPr>
              <w:rPr>
                <w:lang w:eastAsia="zh-CN"/>
              </w:rPr>
            </w:pPr>
          </w:p>
        </w:tc>
        <w:tc>
          <w:tcPr>
            <w:tcW w:w="2365" w:type="dxa"/>
            <w:vMerge/>
            <w:tcBorders>
              <w:left w:val="single" w:sz="3" w:space="0" w:color="000000"/>
              <w:right w:val="single" w:sz="3" w:space="0" w:color="000000"/>
            </w:tcBorders>
          </w:tcPr>
          <w:p w14:paraId="2402A7BA" w14:textId="77777777" w:rsidR="006B326C" w:rsidRDefault="006B326C">
            <w:pPr>
              <w:rPr>
                <w:lang w:eastAsia="zh-CN"/>
              </w:rPr>
            </w:pPr>
          </w:p>
        </w:tc>
        <w:tc>
          <w:tcPr>
            <w:tcW w:w="2365" w:type="dxa"/>
            <w:vMerge/>
            <w:tcBorders>
              <w:left w:val="single" w:sz="3" w:space="0" w:color="000000"/>
              <w:right w:val="single" w:sz="3" w:space="0" w:color="000000"/>
            </w:tcBorders>
          </w:tcPr>
          <w:p w14:paraId="14E94E02"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5562687C" w14:textId="77777777" w:rsidR="006B326C" w:rsidRDefault="009B4794">
            <w:pPr>
              <w:pStyle w:val="TableParagraph"/>
              <w:spacing w:line="175" w:lineRule="exact"/>
              <w:ind w:left="274"/>
              <w:rPr>
                <w:rFonts w:ascii="宋体" w:eastAsia="宋体" w:hAnsi="宋体" w:cs="宋体"/>
                <w:sz w:val="15"/>
                <w:szCs w:val="15"/>
                <w:lang w:eastAsia="zh-CN"/>
              </w:rPr>
            </w:pPr>
            <w:r>
              <w:rPr>
                <w:rFonts w:ascii="宋体" w:eastAsia="宋体" w:hAnsi="宋体" w:cs="宋体"/>
                <w:w w:val="105"/>
                <w:sz w:val="15"/>
                <w:szCs w:val="15"/>
                <w:lang w:eastAsia="zh-CN"/>
              </w:rPr>
              <w:t>多个数据和拓扑（或等效表示）</w:t>
            </w:r>
          </w:p>
        </w:tc>
      </w:tr>
      <w:tr w:rsidR="006B326C" w14:paraId="1AD566BF" w14:textId="77777777">
        <w:trPr>
          <w:trHeight w:hRule="exact" w:val="188"/>
        </w:trPr>
        <w:tc>
          <w:tcPr>
            <w:tcW w:w="1113" w:type="dxa"/>
            <w:vMerge/>
            <w:tcBorders>
              <w:left w:val="single" w:sz="3" w:space="0" w:color="000000"/>
              <w:right w:val="single" w:sz="3" w:space="0" w:color="000000"/>
            </w:tcBorders>
          </w:tcPr>
          <w:p w14:paraId="69978D06" w14:textId="77777777" w:rsidR="006B326C" w:rsidRDefault="006B326C">
            <w:pPr>
              <w:rPr>
                <w:lang w:eastAsia="zh-CN"/>
              </w:rPr>
            </w:pPr>
          </w:p>
        </w:tc>
        <w:tc>
          <w:tcPr>
            <w:tcW w:w="2365" w:type="dxa"/>
            <w:vMerge/>
            <w:tcBorders>
              <w:left w:val="single" w:sz="3" w:space="0" w:color="000000"/>
              <w:right w:val="single" w:sz="3" w:space="0" w:color="000000"/>
            </w:tcBorders>
          </w:tcPr>
          <w:p w14:paraId="7609FC16" w14:textId="77777777" w:rsidR="006B326C" w:rsidRDefault="006B326C">
            <w:pPr>
              <w:rPr>
                <w:lang w:eastAsia="zh-CN"/>
              </w:rPr>
            </w:pPr>
          </w:p>
        </w:tc>
        <w:tc>
          <w:tcPr>
            <w:tcW w:w="2365" w:type="dxa"/>
            <w:vMerge/>
            <w:tcBorders>
              <w:left w:val="single" w:sz="3" w:space="0" w:color="000000"/>
              <w:right w:val="single" w:sz="3" w:space="0" w:color="000000"/>
            </w:tcBorders>
          </w:tcPr>
          <w:p w14:paraId="7818E12F" w14:textId="77777777" w:rsidR="006B326C" w:rsidRDefault="006B326C">
            <w:pPr>
              <w:rPr>
                <w:lang w:eastAsia="zh-CN"/>
              </w:rPr>
            </w:pPr>
          </w:p>
        </w:tc>
        <w:tc>
          <w:tcPr>
            <w:tcW w:w="2365" w:type="dxa"/>
            <w:vMerge/>
            <w:tcBorders>
              <w:left w:val="single" w:sz="3" w:space="0" w:color="000000"/>
              <w:right w:val="single" w:sz="3" w:space="0" w:color="000000"/>
            </w:tcBorders>
          </w:tcPr>
          <w:p w14:paraId="6D83B864"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7145B8F4" w14:textId="77777777"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建模的传输模型</w:t>
            </w:r>
            <w:proofErr w:type="spellEnd"/>
          </w:p>
        </w:tc>
      </w:tr>
      <w:tr w:rsidR="006B326C" w14:paraId="1A330400" w14:textId="77777777">
        <w:trPr>
          <w:trHeight w:hRule="exact" w:val="1250"/>
        </w:trPr>
        <w:tc>
          <w:tcPr>
            <w:tcW w:w="1113" w:type="dxa"/>
            <w:vMerge/>
            <w:tcBorders>
              <w:left w:val="single" w:sz="3" w:space="0" w:color="000000"/>
              <w:bottom w:val="single" w:sz="3" w:space="0" w:color="000000"/>
              <w:right w:val="single" w:sz="3" w:space="0" w:color="000000"/>
            </w:tcBorders>
          </w:tcPr>
          <w:p w14:paraId="07D37BD7" w14:textId="77777777" w:rsidR="006B326C" w:rsidRDefault="006B326C"/>
        </w:tc>
        <w:tc>
          <w:tcPr>
            <w:tcW w:w="2365" w:type="dxa"/>
            <w:vMerge/>
            <w:tcBorders>
              <w:left w:val="single" w:sz="3" w:space="0" w:color="000000"/>
              <w:bottom w:val="single" w:sz="3" w:space="0" w:color="000000"/>
              <w:right w:val="single" w:sz="3" w:space="0" w:color="000000"/>
            </w:tcBorders>
          </w:tcPr>
          <w:p w14:paraId="5742A166" w14:textId="77777777" w:rsidR="006B326C" w:rsidRDefault="006B326C"/>
        </w:tc>
        <w:tc>
          <w:tcPr>
            <w:tcW w:w="2365" w:type="dxa"/>
            <w:vMerge/>
            <w:tcBorders>
              <w:left w:val="single" w:sz="3" w:space="0" w:color="000000"/>
              <w:bottom w:val="single" w:sz="3" w:space="0" w:color="000000"/>
              <w:right w:val="single" w:sz="3" w:space="0" w:color="000000"/>
            </w:tcBorders>
          </w:tcPr>
          <w:p w14:paraId="3236AC09" w14:textId="77777777" w:rsidR="006B326C" w:rsidRDefault="006B326C"/>
        </w:tc>
        <w:tc>
          <w:tcPr>
            <w:tcW w:w="2365" w:type="dxa"/>
            <w:vMerge/>
            <w:tcBorders>
              <w:left w:val="single" w:sz="3" w:space="0" w:color="000000"/>
              <w:bottom w:val="single" w:sz="3" w:space="0" w:color="000000"/>
              <w:right w:val="single" w:sz="3" w:space="0" w:color="000000"/>
            </w:tcBorders>
          </w:tcPr>
          <w:p w14:paraId="767290E9" w14:textId="77777777" w:rsidR="006B326C" w:rsidRDefault="006B326C"/>
        </w:tc>
        <w:tc>
          <w:tcPr>
            <w:tcW w:w="2644" w:type="dxa"/>
            <w:tcBorders>
              <w:top w:val="nil"/>
              <w:left w:val="single" w:sz="3" w:space="0" w:color="000000"/>
              <w:bottom w:val="single" w:sz="3" w:space="0" w:color="000000"/>
              <w:right w:val="single" w:sz="3" w:space="0" w:color="000000"/>
            </w:tcBorders>
          </w:tcPr>
          <w:p w14:paraId="242E2AF7" w14:textId="77777777" w:rsidR="006B326C" w:rsidRDefault="009B4794">
            <w:pPr>
              <w:pStyle w:val="TableParagraph"/>
              <w:spacing w:line="165" w:lineRule="exact"/>
              <w:ind w:left="274"/>
              <w:rPr>
                <w:rFonts w:ascii="宋体" w:eastAsia="宋体" w:hAnsi="宋体" w:cs="宋体"/>
                <w:sz w:val="15"/>
                <w:szCs w:val="15"/>
              </w:rPr>
            </w:pPr>
            <w:proofErr w:type="spellStart"/>
            <w:r>
              <w:rPr>
                <w:rFonts w:ascii="宋体" w:eastAsia="宋体" w:hAnsi="宋体" w:cs="宋体"/>
                <w:w w:val="105"/>
                <w:sz w:val="15"/>
                <w:szCs w:val="15"/>
              </w:rPr>
              <w:t>相邻可靠性协调员</w:t>
            </w:r>
            <w:proofErr w:type="spellEnd"/>
          </w:p>
        </w:tc>
      </w:tr>
    </w:tbl>
    <w:p w14:paraId="322D254E" w14:textId="77777777" w:rsidR="006B326C" w:rsidRDefault="006B326C">
      <w:pPr>
        <w:spacing w:before="9"/>
        <w:rPr>
          <w:rFonts w:ascii="宋体" w:eastAsia="宋体" w:hAnsi="宋体" w:cs="宋体"/>
          <w:b/>
          <w:bCs/>
          <w:sz w:val="26"/>
          <w:szCs w:val="26"/>
        </w:rPr>
      </w:pPr>
    </w:p>
    <w:p w14:paraId="08FCE8BF" w14:textId="77777777"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11</w:t>
      </w:r>
      <w:r>
        <w:rPr>
          <w:rFonts w:ascii="宋体" w:eastAsia="宋体" w:hAnsi="宋体" w:cs="宋体"/>
          <w:b/>
          <w:bCs/>
          <w:spacing w:val="-1"/>
          <w:sz w:val="14"/>
          <w:szCs w:val="14"/>
        </w:rPr>
        <w:t>第16页第11</w:t>
      </w:r>
    </w:p>
    <w:p w14:paraId="69799ED5" w14:textId="77777777" w:rsidR="006B326C" w:rsidRDefault="006B326C">
      <w:pPr>
        <w:jc w:val="right"/>
        <w:rPr>
          <w:rFonts w:ascii="宋体" w:eastAsia="宋体" w:hAnsi="宋体" w:cs="宋体"/>
          <w:sz w:val="14"/>
          <w:szCs w:val="14"/>
        </w:rPr>
        <w:sectPr w:rsidR="006B326C">
          <w:headerReference w:type="default" r:id="rId37"/>
          <w:footerReference w:type="default" r:id="rId38"/>
          <w:pgSz w:w="12240" w:h="15840"/>
          <w:pgMar w:top="3960" w:right="580" w:bottom="280" w:left="580" w:header="3766" w:footer="0" w:gutter="0"/>
          <w:cols w:space="720"/>
        </w:sectPr>
      </w:pPr>
    </w:p>
    <w:p w14:paraId="79CF3B19" w14:textId="77777777"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14:paraId="72B49032"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1E1B399A" w14:textId="77777777"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157D84D1"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0B5CFE6D"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09994D6E"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593C206B"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20E7690" w14:textId="77777777">
        <w:trPr>
          <w:trHeight w:hRule="exact" w:val="549"/>
        </w:trPr>
        <w:tc>
          <w:tcPr>
            <w:tcW w:w="1113" w:type="dxa"/>
            <w:tcBorders>
              <w:top w:val="single" w:sz="3" w:space="0" w:color="000000"/>
              <w:left w:val="single" w:sz="3" w:space="0" w:color="000000"/>
              <w:bottom w:val="single" w:sz="3" w:space="0" w:color="000000"/>
              <w:right w:val="single" w:sz="3" w:space="0" w:color="000000"/>
            </w:tcBorders>
          </w:tcPr>
          <w:p w14:paraId="140CBA83"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475C003E"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2F821D65"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2DAE817C" w14:textId="77777777" w:rsidR="006B326C" w:rsidRDefault="006B326C"/>
        </w:tc>
        <w:tc>
          <w:tcPr>
            <w:tcW w:w="2644" w:type="dxa"/>
            <w:tcBorders>
              <w:top w:val="single" w:sz="3" w:space="0" w:color="000000"/>
              <w:left w:val="single" w:sz="3" w:space="0" w:color="000000"/>
              <w:bottom w:val="single" w:sz="3" w:space="0" w:color="000000"/>
              <w:right w:val="single" w:sz="3" w:space="0" w:color="000000"/>
            </w:tcBorders>
          </w:tcPr>
          <w:p w14:paraId="1AAA4B10" w14:textId="77777777" w:rsidR="006B326C" w:rsidRDefault="009B4794">
            <w:pPr>
              <w:pStyle w:val="TableParagraph"/>
              <w:spacing w:line="161" w:lineRule="exact"/>
              <w:ind w:left="274"/>
              <w:rPr>
                <w:rFonts w:ascii="宋体" w:eastAsia="宋体" w:hAnsi="宋体" w:cs="宋体"/>
                <w:sz w:val="15"/>
                <w:szCs w:val="15"/>
              </w:rPr>
            </w:pPr>
            <w:proofErr w:type="spellStart"/>
            <w:r>
              <w:rPr>
                <w:rFonts w:ascii="宋体" w:eastAsia="宋体" w:hAnsi="宋体" w:cs="宋体"/>
                <w:w w:val="105"/>
                <w:sz w:val="15"/>
                <w:szCs w:val="15"/>
              </w:rPr>
              <w:t>地区</w:t>
            </w:r>
            <w:proofErr w:type="spellEnd"/>
            <w:r>
              <w:rPr>
                <w:rFonts w:ascii="宋体" w:eastAsia="宋体" w:hAnsi="宋体" w:cs="宋体"/>
                <w:w w:val="105"/>
                <w:sz w:val="15"/>
                <w:szCs w:val="15"/>
              </w:rPr>
              <w:t>。</w:t>
            </w:r>
          </w:p>
        </w:tc>
      </w:tr>
      <w:tr w:rsidR="006B326C" w14:paraId="2A2705E0" w14:textId="77777777">
        <w:trPr>
          <w:trHeight w:hRule="exact" w:val="204"/>
        </w:trPr>
        <w:tc>
          <w:tcPr>
            <w:tcW w:w="1113" w:type="dxa"/>
            <w:vMerge w:val="restart"/>
            <w:tcBorders>
              <w:top w:val="single" w:sz="3" w:space="0" w:color="000000"/>
              <w:left w:val="single" w:sz="3" w:space="0" w:color="000000"/>
              <w:right w:val="single" w:sz="3" w:space="0" w:color="000000"/>
            </w:tcBorders>
          </w:tcPr>
          <w:p w14:paraId="4FE72C4E" w14:textId="77777777" w:rsidR="006B326C" w:rsidRDefault="009B4794">
            <w:pPr>
              <w:pStyle w:val="TableParagraph"/>
              <w:spacing w:before="70"/>
              <w:ind w:left="83"/>
              <w:rPr>
                <w:rFonts w:ascii="宋体" w:eastAsia="宋体" w:hAnsi="宋体" w:cs="宋体"/>
                <w:sz w:val="15"/>
                <w:szCs w:val="15"/>
              </w:rPr>
            </w:pPr>
            <w:r>
              <w:rPr>
                <w:rFonts w:ascii="宋体" w:eastAsia="宋体" w:hAnsi="宋体" w:cs="宋体"/>
                <w:w w:val="105"/>
                <w:sz w:val="15"/>
                <w:szCs w:val="15"/>
              </w:rPr>
              <w:t>r3。</w:t>
            </w:r>
          </w:p>
        </w:tc>
        <w:tc>
          <w:tcPr>
            <w:tcW w:w="2365" w:type="dxa"/>
            <w:tcBorders>
              <w:top w:val="single" w:sz="3" w:space="0" w:color="000000"/>
              <w:left w:val="single" w:sz="3" w:space="0" w:color="000000"/>
              <w:bottom w:val="nil"/>
              <w:right w:val="single" w:sz="3" w:space="0" w:color="000000"/>
            </w:tcBorders>
          </w:tcPr>
          <w:p w14:paraId="729B9CCD" w14:textId="77777777" w:rsidR="006B326C" w:rsidRDefault="009B4794">
            <w:pPr>
              <w:pStyle w:val="TableParagraph"/>
              <w:spacing w:line="178" w:lineRule="exact"/>
              <w:ind w:left="82"/>
              <w:rPr>
                <w:rFonts w:ascii="宋体" w:eastAsia="宋体" w:hAnsi="宋体" w:cs="宋体"/>
                <w:sz w:val="15"/>
                <w:szCs w:val="15"/>
                <w:lang w:eastAsia="zh-CN"/>
              </w:rPr>
            </w:pPr>
            <w:r>
              <w:rPr>
                <w:rFonts w:ascii="宋体" w:eastAsia="宋体" w:hAnsi="宋体" w:cs="宋体"/>
                <w:w w:val="105"/>
                <w:sz w:val="15"/>
                <w:szCs w:val="15"/>
                <w:lang w:eastAsia="zh-CN"/>
              </w:rPr>
              <w:t>传输操作员没有在TTC过程中包</w:t>
            </w:r>
          </w:p>
        </w:tc>
        <w:tc>
          <w:tcPr>
            <w:tcW w:w="2365" w:type="dxa"/>
            <w:tcBorders>
              <w:top w:val="single" w:sz="3" w:space="0" w:color="000000"/>
              <w:left w:val="single" w:sz="3" w:space="0" w:color="000000"/>
              <w:bottom w:val="nil"/>
              <w:right w:val="single" w:sz="3" w:space="0" w:color="000000"/>
            </w:tcBorders>
          </w:tcPr>
          <w:p w14:paraId="56DB56F6"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传输操作员没有在TTC过程中包</w:t>
            </w:r>
          </w:p>
        </w:tc>
        <w:tc>
          <w:tcPr>
            <w:tcW w:w="2365" w:type="dxa"/>
            <w:tcBorders>
              <w:top w:val="single" w:sz="3" w:space="0" w:color="000000"/>
              <w:left w:val="single" w:sz="3" w:space="0" w:color="000000"/>
              <w:bottom w:val="nil"/>
              <w:right w:val="single" w:sz="3" w:space="0" w:color="000000"/>
            </w:tcBorders>
          </w:tcPr>
          <w:p w14:paraId="37A40A30"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传输操作员没有在TTC过程中包</w:t>
            </w:r>
          </w:p>
        </w:tc>
        <w:tc>
          <w:tcPr>
            <w:tcW w:w="2644" w:type="dxa"/>
            <w:tcBorders>
              <w:top w:val="single" w:sz="3" w:space="0" w:color="000000"/>
              <w:left w:val="single" w:sz="3" w:space="0" w:color="000000"/>
              <w:bottom w:val="nil"/>
              <w:right w:val="single" w:sz="3" w:space="0" w:color="000000"/>
            </w:tcBorders>
          </w:tcPr>
          <w:p w14:paraId="2B279FB7" w14:textId="77777777" w:rsidR="006B326C" w:rsidRDefault="009B4794">
            <w:pPr>
              <w:pStyle w:val="TableParagraph"/>
              <w:spacing w:line="161"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360A59A9" w14:textId="77777777">
        <w:trPr>
          <w:trHeight w:hRule="exact" w:val="669"/>
        </w:trPr>
        <w:tc>
          <w:tcPr>
            <w:tcW w:w="1113" w:type="dxa"/>
            <w:vMerge/>
            <w:tcBorders>
              <w:left w:val="single" w:sz="3" w:space="0" w:color="000000"/>
              <w:right w:val="single" w:sz="3" w:space="0" w:color="000000"/>
            </w:tcBorders>
          </w:tcPr>
          <w:p w14:paraId="36192669" w14:textId="77777777" w:rsidR="006B326C" w:rsidRDefault="006B326C"/>
        </w:tc>
        <w:tc>
          <w:tcPr>
            <w:tcW w:w="2365" w:type="dxa"/>
            <w:vMerge w:val="restart"/>
            <w:tcBorders>
              <w:top w:val="nil"/>
              <w:left w:val="single" w:sz="3" w:space="0" w:color="000000"/>
              <w:right w:val="single" w:sz="3" w:space="0" w:color="000000"/>
            </w:tcBorders>
          </w:tcPr>
          <w:p w14:paraId="7DE36148"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含ATCID中指定的一到十个预期</w:t>
            </w:r>
          </w:p>
          <w:p w14:paraId="171810E1" w14:textId="77777777" w:rsidR="006B326C" w:rsidRDefault="009B4794">
            <w:pPr>
              <w:pStyle w:val="TableParagraph"/>
              <w:spacing w:before="4" w:line="247" w:lineRule="auto"/>
              <w:ind w:left="82" w:right="263"/>
              <w:rPr>
                <w:rFonts w:ascii="宋体" w:eastAsia="宋体" w:hAnsi="宋体" w:cs="宋体"/>
                <w:sz w:val="15"/>
                <w:szCs w:val="15"/>
                <w:lang w:eastAsia="zh-CN"/>
              </w:rPr>
            </w:pPr>
            <w:r>
              <w:rPr>
                <w:rFonts w:ascii="宋体" w:eastAsia="宋体" w:hAnsi="宋体" w:cs="宋体"/>
                <w:spacing w:val="-2"/>
                <w:sz w:val="15"/>
                <w:szCs w:val="15"/>
                <w:lang w:eastAsia="zh-CN"/>
              </w:rPr>
              <w:t>的生成和传输中断、添加或退</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休。</w:t>
            </w:r>
          </w:p>
        </w:tc>
        <w:tc>
          <w:tcPr>
            <w:tcW w:w="2365" w:type="dxa"/>
            <w:vMerge w:val="restart"/>
            <w:tcBorders>
              <w:top w:val="nil"/>
              <w:left w:val="single" w:sz="3" w:space="0" w:color="000000"/>
              <w:right w:val="single" w:sz="3" w:space="0" w:color="000000"/>
            </w:tcBorders>
          </w:tcPr>
          <w:p w14:paraId="114C35D3" w14:textId="77777777" w:rsidR="006B326C" w:rsidRDefault="009B4794">
            <w:pPr>
              <w:pStyle w:val="TableParagraph"/>
              <w:spacing w:line="176"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括</w:t>
            </w:r>
            <w:proofErr w:type="gramEnd"/>
            <w:r>
              <w:rPr>
                <w:rFonts w:ascii="宋体" w:eastAsia="宋体" w:hAnsi="宋体" w:cs="宋体"/>
                <w:w w:val="105"/>
                <w:sz w:val="15"/>
                <w:szCs w:val="15"/>
                <w:lang w:eastAsia="zh-CN"/>
              </w:rPr>
              <w:t>11到25个预期的生成和传输</w:t>
            </w:r>
          </w:p>
          <w:p w14:paraId="33B987F7" w14:textId="77777777" w:rsidR="006B326C" w:rsidRDefault="009B4794">
            <w:pPr>
              <w:pStyle w:val="TableParagraph"/>
              <w:spacing w:before="4" w:line="247" w:lineRule="auto"/>
              <w:ind w:left="81" w:right="188"/>
              <w:rPr>
                <w:rFonts w:ascii="宋体" w:eastAsia="宋体" w:hAnsi="宋体" w:cs="宋体"/>
                <w:sz w:val="15"/>
                <w:szCs w:val="15"/>
                <w:lang w:eastAsia="zh-CN"/>
              </w:rPr>
            </w:pPr>
            <w:r>
              <w:rPr>
                <w:rFonts w:ascii="宋体" w:eastAsia="宋体" w:hAnsi="宋体" w:cs="宋体"/>
                <w:spacing w:val="-2"/>
                <w:sz w:val="15"/>
                <w:szCs w:val="15"/>
                <w:lang w:eastAsia="zh-CN"/>
              </w:rPr>
              <w:t>中断，增加或退休，如ATCID所</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规定的。</w:t>
            </w:r>
          </w:p>
        </w:tc>
        <w:tc>
          <w:tcPr>
            <w:tcW w:w="2365" w:type="dxa"/>
            <w:vMerge w:val="restart"/>
            <w:tcBorders>
              <w:top w:val="nil"/>
              <w:left w:val="single" w:sz="3" w:space="0" w:color="000000"/>
              <w:right w:val="single" w:sz="3" w:space="0" w:color="000000"/>
            </w:tcBorders>
          </w:tcPr>
          <w:p w14:paraId="6FA1DDED" w14:textId="77777777" w:rsidR="006B326C" w:rsidRDefault="009B4794">
            <w:pPr>
              <w:pStyle w:val="TableParagraph"/>
              <w:spacing w:line="176" w:lineRule="exact"/>
              <w:ind w:left="80"/>
              <w:rPr>
                <w:rFonts w:ascii="宋体" w:eastAsia="宋体" w:hAnsi="宋体" w:cs="宋体"/>
                <w:sz w:val="15"/>
                <w:szCs w:val="15"/>
                <w:lang w:eastAsia="zh-CN"/>
              </w:rPr>
            </w:pPr>
            <w:proofErr w:type="gramStart"/>
            <w:r>
              <w:rPr>
                <w:rFonts w:ascii="宋体" w:eastAsia="宋体" w:hAnsi="宋体" w:cs="宋体"/>
                <w:w w:val="105"/>
                <w:sz w:val="15"/>
                <w:szCs w:val="15"/>
                <w:lang w:eastAsia="zh-CN"/>
              </w:rPr>
              <w:t>括</w:t>
            </w:r>
            <w:proofErr w:type="gramEnd"/>
            <w:r>
              <w:rPr>
                <w:rFonts w:ascii="宋体" w:eastAsia="宋体" w:hAnsi="宋体" w:cs="宋体"/>
                <w:w w:val="105"/>
                <w:sz w:val="15"/>
                <w:szCs w:val="15"/>
                <w:lang w:eastAsia="zh-CN"/>
              </w:rPr>
              <w:t>26到50个预期的生成和传输</w:t>
            </w:r>
          </w:p>
          <w:p w14:paraId="2FCBCD14" w14:textId="77777777" w:rsidR="006B326C" w:rsidRDefault="009B4794">
            <w:pPr>
              <w:pStyle w:val="TableParagraph"/>
              <w:spacing w:before="4" w:line="247" w:lineRule="auto"/>
              <w:ind w:left="80" w:right="189"/>
              <w:rPr>
                <w:rFonts w:ascii="宋体" w:eastAsia="宋体" w:hAnsi="宋体" w:cs="宋体"/>
                <w:sz w:val="15"/>
                <w:szCs w:val="15"/>
                <w:lang w:eastAsia="zh-CN"/>
              </w:rPr>
            </w:pPr>
            <w:r>
              <w:rPr>
                <w:rFonts w:ascii="宋体" w:eastAsia="宋体" w:hAnsi="宋体" w:cs="宋体"/>
                <w:spacing w:val="-2"/>
                <w:sz w:val="15"/>
                <w:szCs w:val="15"/>
                <w:lang w:eastAsia="zh-CN"/>
              </w:rPr>
              <w:t>中断，增加或退休，如ATCID所</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规定的。</w:t>
            </w:r>
          </w:p>
        </w:tc>
        <w:tc>
          <w:tcPr>
            <w:tcW w:w="2644" w:type="dxa"/>
            <w:tcBorders>
              <w:top w:val="nil"/>
              <w:left w:val="single" w:sz="3" w:space="0" w:color="000000"/>
              <w:bottom w:val="nil"/>
              <w:right w:val="single" w:sz="3" w:space="0" w:color="000000"/>
            </w:tcBorders>
          </w:tcPr>
          <w:p w14:paraId="38873509" w14:textId="77777777" w:rsidR="006B326C" w:rsidRDefault="009B4794">
            <w:pPr>
              <w:pStyle w:val="TableParagraph"/>
              <w:spacing w:before="63" w:line="200" w:lineRule="exact"/>
              <w:ind w:left="274" w:right="117"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传输操作员在TTC过程中没有包括</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超过50个预期的生成和传输中</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断，增加或退休，如ATCID所规定</w:t>
            </w:r>
          </w:p>
        </w:tc>
      </w:tr>
      <w:tr w:rsidR="006B326C" w14:paraId="5C1E2875" w14:textId="77777777">
        <w:trPr>
          <w:trHeight w:hRule="exact" w:val="246"/>
        </w:trPr>
        <w:tc>
          <w:tcPr>
            <w:tcW w:w="1113" w:type="dxa"/>
            <w:vMerge/>
            <w:tcBorders>
              <w:left w:val="single" w:sz="3" w:space="0" w:color="000000"/>
              <w:right w:val="single" w:sz="3" w:space="0" w:color="000000"/>
            </w:tcBorders>
          </w:tcPr>
          <w:p w14:paraId="461E757F" w14:textId="77777777" w:rsidR="006B326C" w:rsidRDefault="006B326C">
            <w:pPr>
              <w:rPr>
                <w:lang w:eastAsia="zh-CN"/>
              </w:rPr>
            </w:pPr>
          </w:p>
        </w:tc>
        <w:tc>
          <w:tcPr>
            <w:tcW w:w="2365" w:type="dxa"/>
            <w:vMerge/>
            <w:tcBorders>
              <w:left w:val="single" w:sz="3" w:space="0" w:color="000000"/>
              <w:right w:val="single" w:sz="3" w:space="0" w:color="000000"/>
            </w:tcBorders>
          </w:tcPr>
          <w:p w14:paraId="198E5F75" w14:textId="77777777" w:rsidR="006B326C" w:rsidRDefault="006B326C">
            <w:pPr>
              <w:rPr>
                <w:lang w:eastAsia="zh-CN"/>
              </w:rPr>
            </w:pPr>
          </w:p>
        </w:tc>
        <w:tc>
          <w:tcPr>
            <w:tcW w:w="2365" w:type="dxa"/>
            <w:vMerge/>
            <w:tcBorders>
              <w:left w:val="single" w:sz="3" w:space="0" w:color="000000"/>
              <w:right w:val="single" w:sz="3" w:space="0" w:color="000000"/>
            </w:tcBorders>
          </w:tcPr>
          <w:p w14:paraId="05F0C893" w14:textId="77777777" w:rsidR="006B326C" w:rsidRDefault="006B326C">
            <w:pPr>
              <w:rPr>
                <w:lang w:eastAsia="zh-CN"/>
              </w:rPr>
            </w:pPr>
          </w:p>
        </w:tc>
        <w:tc>
          <w:tcPr>
            <w:tcW w:w="2365" w:type="dxa"/>
            <w:vMerge/>
            <w:tcBorders>
              <w:left w:val="single" w:sz="3" w:space="0" w:color="000000"/>
              <w:right w:val="single" w:sz="3" w:space="0" w:color="000000"/>
            </w:tcBorders>
          </w:tcPr>
          <w:p w14:paraId="014B644E"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4453C0F4" w14:textId="77777777"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的。</w:t>
            </w:r>
          </w:p>
        </w:tc>
      </w:tr>
      <w:tr w:rsidR="006B326C" w14:paraId="0D1DD6C7" w14:textId="77777777">
        <w:trPr>
          <w:trHeight w:hRule="exact" w:val="249"/>
        </w:trPr>
        <w:tc>
          <w:tcPr>
            <w:tcW w:w="1113" w:type="dxa"/>
            <w:vMerge/>
            <w:tcBorders>
              <w:left w:val="single" w:sz="3" w:space="0" w:color="000000"/>
              <w:right w:val="single" w:sz="3" w:space="0" w:color="000000"/>
            </w:tcBorders>
          </w:tcPr>
          <w:p w14:paraId="0C02F151" w14:textId="77777777" w:rsidR="006B326C" w:rsidRDefault="006B326C"/>
        </w:tc>
        <w:tc>
          <w:tcPr>
            <w:tcW w:w="2365" w:type="dxa"/>
            <w:vMerge/>
            <w:tcBorders>
              <w:left w:val="single" w:sz="3" w:space="0" w:color="000000"/>
              <w:right w:val="single" w:sz="3" w:space="0" w:color="000000"/>
            </w:tcBorders>
          </w:tcPr>
          <w:p w14:paraId="67F0579C" w14:textId="77777777" w:rsidR="006B326C" w:rsidRDefault="006B326C"/>
        </w:tc>
        <w:tc>
          <w:tcPr>
            <w:tcW w:w="2365" w:type="dxa"/>
            <w:vMerge/>
            <w:tcBorders>
              <w:left w:val="single" w:sz="3" w:space="0" w:color="000000"/>
              <w:right w:val="single" w:sz="3" w:space="0" w:color="000000"/>
            </w:tcBorders>
          </w:tcPr>
          <w:p w14:paraId="0A5DFBCE" w14:textId="77777777" w:rsidR="006B326C" w:rsidRDefault="006B326C"/>
        </w:tc>
        <w:tc>
          <w:tcPr>
            <w:tcW w:w="2365" w:type="dxa"/>
            <w:vMerge/>
            <w:tcBorders>
              <w:left w:val="single" w:sz="3" w:space="0" w:color="000000"/>
              <w:right w:val="single" w:sz="3" w:space="0" w:color="000000"/>
            </w:tcBorders>
          </w:tcPr>
          <w:p w14:paraId="5291B22D" w14:textId="77777777" w:rsidR="006B326C" w:rsidRDefault="006B326C"/>
        </w:tc>
        <w:tc>
          <w:tcPr>
            <w:tcW w:w="2644" w:type="dxa"/>
            <w:tcBorders>
              <w:top w:val="nil"/>
              <w:left w:val="single" w:sz="3" w:space="0" w:color="000000"/>
              <w:bottom w:val="nil"/>
              <w:right w:val="single" w:sz="3" w:space="0" w:color="000000"/>
            </w:tcBorders>
          </w:tcPr>
          <w:p w14:paraId="3A6D45DC" w14:textId="77777777" w:rsidR="006B326C" w:rsidRDefault="009B4794">
            <w:pPr>
              <w:pStyle w:val="TableParagraph"/>
              <w:spacing w:before="26"/>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传输运营商没有包括负荷预测或</w:t>
            </w:r>
          </w:p>
        </w:tc>
      </w:tr>
      <w:tr w:rsidR="006B326C" w14:paraId="02566473" w14:textId="77777777">
        <w:trPr>
          <w:trHeight w:hRule="exact" w:val="198"/>
        </w:trPr>
        <w:tc>
          <w:tcPr>
            <w:tcW w:w="1113" w:type="dxa"/>
            <w:vMerge/>
            <w:tcBorders>
              <w:left w:val="single" w:sz="3" w:space="0" w:color="000000"/>
              <w:right w:val="single" w:sz="3" w:space="0" w:color="000000"/>
            </w:tcBorders>
          </w:tcPr>
          <w:p w14:paraId="4CC53934" w14:textId="77777777" w:rsidR="006B326C" w:rsidRDefault="006B326C">
            <w:pPr>
              <w:rPr>
                <w:lang w:eastAsia="zh-CN"/>
              </w:rPr>
            </w:pPr>
          </w:p>
        </w:tc>
        <w:tc>
          <w:tcPr>
            <w:tcW w:w="2365" w:type="dxa"/>
            <w:vMerge/>
            <w:tcBorders>
              <w:left w:val="single" w:sz="3" w:space="0" w:color="000000"/>
              <w:right w:val="single" w:sz="3" w:space="0" w:color="000000"/>
            </w:tcBorders>
          </w:tcPr>
          <w:p w14:paraId="45306079" w14:textId="77777777" w:rsidR="006B326C" w:rsidRDefault="006B326C">
            <w:pPr>
              <w:rPr>
                <w:lang w:eastAsia="zh-CN"/>
              </w:rPr>
            </w:pPr>
          </w:p>
        </w:tc>
        <w:tc>
          <w:tcPr>
            <w:tcW w:w="2365" w:type="dxa"/>
            <w:vMerge/>
            <w:tcBorders>
              <w:left w:val="single" w:sz="3" w:space="0" w:color="000000"/>
              <w:right w:val="single" w:sz="3" w:space="0" w:color="000000"/>
            </w:tcBorders>
          </w:tcPr>
          <w:p w14:paraId="6BF1E0F7" w14:textId="77777777" w:rsidR="006B326C" w:rsidRDefault="006B326C">
            <w:pPr>
              <w:rPr>
                <w:lang w:eastAsia="zh-CN"/>
              </w:rPr>
            </w:pPr>
          </w:p>
        </w:tc>
        <w:tc>
          <w:tcPr>
            <w:tcW w:w="2365" w:type="dxa"/>
            <w:vMerge/>
            <w:tcBorders>
              <w:left w:val="single" w:sz="3" w:space="0" w:color="000000"/>
              <w:right w:val="single" w:sz="3" w:space="0" w:color="000000"/>
            </w:tcBorders>
          </w:tcPr>
          <w:p w14:paraId="395049DC"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582E4693" w14:textId="77777777"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单位承诺在其TTC计算，如R3所</w:t>
            </w:r>
          </w:p>
        </w:tc>
      </w:tr>
      <w:tr w:rsidR="006B326C" w14:paraId="1E4DBF43" w14:textId="77777777">
        <w:trPr>
          <w:trHeight w:hRule="exact" w:val="968"/>
        </w:trPr>
        <w:tc>
          <w:tcPr>
            <w:tcW w:w="1113" w:type="dxa"/>
            <w:vMerge/>
            <w:tcBorders>
              <w:left w:val="single" w:sz="3" w:space="0" w:color="000000"/>
              <w:bottom w:val="single" w:sz="3" w:space="0" w:color="000000"/>
              <w:right w:val="single" w:sz="3" w:space="0" w:color="000000"/>
            </w:tcBorders>
          </w:tcPr>
          <w:p w14:paraId="47584A99"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2132999E"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2D3BF833"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70AD8009" w14:textId="77777777"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14:paraId="4B15CC5C" w14:textId="77777777" w:rsidR="006B326C" w:rsidRDefault="009B4794">
            <w:pPr>
              <w:pStyle w:val="TableParagraph"/>
              <w:spacing w:line="178" w:lineRule="exact"/>
              <w:ind w:left="274"/>
              <w:rPr>
                <w:rFonts w:ascii="宋体" w:eastAsia="宋体" w:hAnsi="宋体" w:cs="宋体"/>
                <w:sz w:val="15"/>
                <w:szCs w:val="15"/>
              </w:rPr>
            </w:pPr>
            <w:r>
              <w:rPr>
                <w:rFonts w:ascii="宋体" w:eastAsia="宋体" w:hAnsi="宋体" w:cs="宋体"/>
                <w:w w:val="105"/>
                <w:sz w:val="15"/>
                <w:szCs w:val="15"/>
              </w:rPr>
              <w:t>述。</w:t>
            </w:r>
          </w:p>
        </w:tc>
      </w:tr>
      <w:tr w:rsidR="006B326C" w14:paraId="0144BCBE" w14:textId="77777777">
        <w:trPr>
          <w:trHeight w:hRule="exact" w:val="230"/>
        </w:trPr>
        <w:tc>
          <w:tcPr>
            <w:tcW w:w="1113" w:type="dxa"/>
            <w:vMerge w:val="restart"/>
            <w:tcBorders>
              <w:top w:val="single" w:sz="3" w:space="0" w:color="000000"/>
              <w:left w:val="single" w:sz="3" w:space="0" w:color="000000"/>
              <w:right w:val="single" w:sz="3" w:space="0" w:color="000000"/>
            </w:tcBorders>
          </w:tcPr>
          <w:p w14:paraId="27AF3F03" w14:textId="77777777"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r4。</w:t>
            </w:r>
          </w:p>
        </w:tc>
        <w:tc>
          <w:tcPr>
            <w:tcW w:w="2365" w:type="dxa"/>
            <w:vMerge w:val="restart"/>
            <w:tcBorders>
              <w:top w:val="single" w:sz="3" w:space="0" w:color="000000"/>
              <w:left w:val="single" w:sz="3" w:space="0" w:color="000000"/>
              <w:right w:val="single" w:sz="3" w:space="0" w:color="000000"/>
            </w:tcBorders>
          </w:tcPr>
          <w:p w14:paraId="09112F7C" w14:textId="77777777" w:rsidR="006B326C" w:rsidRDefault="006B326C">
            <w:pPr>
              <w:pStyle w:val="TableParagraph"/>
              <w:rPr>
                <w:rFonts w:ascii="宋体" w:eastAsia="宋体" w:hAnsi="宋体" w:cs="宋体"/>
                <w:b/>
                <w:bCs/>
                <w:sz w:val="16"/>
                <w:szCs w:val="16"/>
                <w:lang w:eastAsia="zh-CN"/>
              </w:rPr>
            </w:pPr>
          </w:p>
          <w:p w14:paraId="73574FE8" w14:textId="77777777" w:rsidR="006B326C" w:rsidRDefault="006B326C">
            <w:pPr>
              <w:pStyle w:val="TableParagraph"/>
              <w:rPr>
                <w:rFonts w:ascii="宋体" w:eastAsia="宋体" w:hAnsi="宋体" w:cs="宋体"/>
                <w:b/>
                <w:bCs/>
                <w:sz w:val="16"/>
                <w:szCs w:val="16"/>
                <w:lang w:eastAsia="zh-CN"/>
              </w:rPr>
            </w:pPr>
          </w:p>
          <w:p w14:paraId="77A16965" w14:textId="77777777" w:rsidR="006B326C" w:rsidRDefault="006B326C">
            <w:pPr>
              <w:pStyle w:val="TableParagraph"/>
              <w:rPr>
                <w:rFonts w:ascii="宋体" w:eastAsia="宋体" w:hAnsi="宋体" w:cs="宋体"/>
                <w:b/>
                <w:bCs/>
                <w:sz w:val="16"/>
                <w:szCs w:val="16"/>
                <w:lang w:eastAsia="zh-CN"/>
              </w:rPr>
            </w:pPr>
          </w:p>
          <w:p w14:paraId="06553A1C" w14:textId="77777777" w:rsidR="006B326C" w:rsidRDefault="006B326C">
            <w:pPr>
              <w:pStyle w:val="TableParagraph"/>
              <w:rPr>
                <w:rFonts w:ascii="宋体" w:eastAsia="宋体" w:hAnsi="宋体" w:cs="宋体"/>
                <w:b/>
                <w:bCs/>
                <w:sz w:val="16"/>
                <w:szCs w:val="16"/>
                <w:lang w:eastAsia="zh-CN"/>
              </w:rPr>
            </w:pPr>
          </w:p>
          <w:p w14:paraId="0EA305BD" w14:textId="77777777" w:rsidR="006B326C" w:rsidRDefault="006B326C">
            <w:pPr>
              <w:pStyle w:val="TableParagraph"/>
              <w:rPr>
                <w:rFonts w:ascii="宋体" w:eastAsia="宋体" w:hAnsi="宋体" w:cs="宋体"/>
                <w:b/>
                <w:bCs/>
                <w:sz w:val="16"/>
                <w:szCs w:val="16"/>
                <w:lang w:eastAsia="zh-CN"/>
              </w:rPr>
            </w:pPr>
          </w:p>
          <w:p w14:paraId="1F1FD4AA" w14:textId="77777777" w:rsidR="006B326C" w:rsidRDefault="006B326C">
            <w:pPr>
              <w:pStyle w:val="TableParagraph"/>
              <w:rPr>
                <w:rFonts w:ascii="宋体" w:eastAsia="宋体" w:hAnsi="宋体" w:cs="宋体"/>
                <w:b/>
                <w:bCs/>
                <w:sz w:val="12"/>
                <w:szCs w:val="12"/>
                <w:lang w:eastAsia="zh-CN"/>
              </w:rPr>
            </w:pPr>
          </w:p>
          <w:p w14:paraId="232E4FA8" w14:textId="77777777" w:rsidR="006B326C" w:rsidRDefault="009B4794">
            <w:pPr>
              <w:pStyle w:val="TableParagraph"/>
              <w:ind w:left="82"/>
              <w:rPr>
                <w:rFonts w:ascii="宋体" w:eastAsia="宋体" w:hAnsi="宋体" w:cs="宋体"/>
                <w:sz w:val="15"/>
                <w:szCs w:val="15"/>
                <w:lang w:eastAsia="zh-CN"/>
              </w:rPr>
            </w:pPr>
            <w:r>
              <w:rPr>
                <w:rFonts w:ascii="宋体" w:eastAsia="宋体" w:hAnsi="宋体" w:cs="宋体"/>
                <w:w w:val="105"/>
                <w:sz w:val="15"/>
                <w:szCs w:val="15"/>
                <w:lang w:eastAsia="zh-CN"/>
              </w:rPr>
              <w:t>传输运营商没有对R4.3中所述的</w:t>
            </w:r>
          </w:p>
        </w:tc>
        <w:tc>
          <w:tcPr>
            <w:tcW w:w="2365" w:type="dxa"/>
            <w:vMerge w:val="restart"/>
            <w:tcBorders>
              <w:top w:val="single" w:sz="3" w:space="0" w:color="000000"/>
              <w:left w:val="single" w:sz="3" w:space="0" w:color="000000"/>
              <w:right w:val="single" w:sz="3" w:space="0" w:color="000000"/>
            </w:tcBorders>
          </w:tcPr>
          <w:p w14:paraId="42B2A7F6" w14:textId="77777777" w:rsidR="006B326C" w:rsidRDefault="006B326C">
            <w:pPr>
              <w:pStyle w:val="TableParagraph"/>
              <w:rPr>
                <w:rFonts w:ascii="宋体" w:eastAsia="宋体" w:hAnsi="宋体" w:cs="宋体"/>
                <w:b/>
                <w:bCs/>
                <w:sz w:val="16"/>
                <w:szCs w:val="16"/>
                <w:lang w:eastAsia="zh-CN"/>
              </w:rPr>
            </w:pPr>
          </w:p>
          <w:p w14:paraId="5AE27097" w14:textId="77777777" w:rsidR="006B326C" w:rsidRDefault="006B326C">
            <w:pPr>
              <w:pStyle w:val="TableParagraph"/>
              <w:rPr>
                <w:rFonts w:ascii="宋体" w:eastAsia="宋体" w:hAnsi="宋体" w:cs="宋体"/>
                <w:b/>
                <w:bCs/>
                <w:sz w:val="16"/>
                <w:szCs w:val="16"/>
                <w:lang w:eastAsia="zh-CN"/>
              </w:rPr>
            </w:pPr>
          </w:p>
          <w:p w14:paraId="3C064419" w14:textId="77777777" w:rsidR="006B326C" w:rsidRDefault="006B326C">
            <w:pPr>
              <w:pStyle w:val="TableParagraph"/>
              <w:rPr>
                <w:rFonts w:ascii="宋体" w:eastAsia="宋体" w:hAnsi="宋体" w:cs="宋体"/>
                <w:b/>
                <w:bCs/>
                <w:sz w:val="16"/>
                <w:szCs w:val="16"/>
                <w:lang w:eastAsia="zh-CN"/>
              </w:rPr>
            </w:pPr>
          </w:p>
          <w:p w14:paraId="576F347E" w14:textId="77777777" w:rsidR="006B326C" w:rsidRDefault="006B326C">
            <w:pPr>
              <w:pStyle w:val="TableParagraph"/>
              <w:rPr>
                <w:rFonts w:ascii="宋体" w:eastAsia="宋体" w:hAnsi="宋体" w:cs="宋体"/>
                <w:b/>
                <w:bCs/>
                <w:sz w:val="16"/>
                <w:szCs w:val="16"/>
                <w:lang w:eastAsia="zh-CN"/>
              </w:rPr>
            </w:pPr>
          </w:p>
          <w:p w14:paraId="603DB591" w14:textId="77777777" w:rsidR="006B326C" w:rsidRDefault="006B326C">
            <w:pPr>
              <w:pStyle w:val="TableParagraph"/>
              <w:rPr>
                <w:rFonts w:ascii="宋体" w:eastAsia="宋体" w:hAnsi="宋体" w:cs="宋体"/>
                <w:b/>
                <w:bCs/>
                <w:sz w:val="16"/>
                <w:szCs w:val="16"/>
                <w:lang w:eastAsia="zh-CN"/>
              </w:rPr>
            </w:pPr>
          </w:p>
          <w:p w14:paraId="3A6B55D1" w14:textId="77777777" w:rsidR="006B326C" w:rsidRDefault="006B326C">
            <w:pPr>
              <w:pStyle w:val="TableParagraph"/>
              <w:rPr>
                <w:rFonts w:ascii="宋体" w:eastAsia="宋体" w:hAnsi="宋体" w:cs="宋体"/>
                <w:b/>
                <w:bCs/>
                <w:sz w:val="12"/>
                <w:szCs w:val="12"/>
                <w:lang w:eastAsia="zh-CN"/>
              </w:rPr>
            </w:pPr>
          </w:p>
          <w:p w14:paraId="42C7FA1C" w14:textId="77777777" w:rsidR="006B326C" w:rsidRDefault="009B4794">
            <w:pPr>
              <w:pStyle w:val="TableParagraph"/>
              <w:ind w:left="81"/>
              <w:rPr>
                <w:rFonts w:ascii="宋体" w:eastAsia="宋体" w:hAnsi="宋体" w:cs="宋体"/>
                <w:sz w:val="15"/>
                <w:szCs w:val="15"/>
                <w:lang w:eastAsia="zh-CN"/>
              </w:rPr>
            </w:pPr>
            <w:r>
              <w:rPr>
                <w:rFonts w:ascii="宋体" w:eastAsia="宋体" w:hAnsi="宋体" w:cs="宋体"/>
                <w:w w:val="105"/>
                <w:sz w:val="15"/>
                <w:szCs w:val="15"/>
                <w:lang w:eastAsia="zh-CN"/>
              </w:rPr>
              <w:t>传输运营商没有对R4.3中所描述</w:t>
            </w:r>
          </w:p>
        </w:tc>
        <w:tc>
          <w:tcPr>
            <w:tcW w:w="2365" w:type="dxa"/>
            <w:vMerge w:val="restart"/>
            <w:tcBorders>
              <w:top w:val="single" w:sz="3" w:space="0" w:color="000000"/>
              <w:left w:val="single" w:sz="3" w:space="0" w:color="000000"/>
              <w:right w:val="single" w:sz="3" w:space="0" w:color="000000"/>
            </w:tcBorders>
          </w:tcPr>
          <w:p w14:paraId="0CD2CD15" w14:textId="77777777" w:rsidR="006B326C" w:rsidRDefault="006B326C">
            <w:pPr>
              <w:pStyle w:val="TableParagraph"/>
              <w:rPr>
                <w:rFonts w:ascii="宋体" w:eastAsia="宋体" w:hAnsi="宋体" w:cs="宋体"/>
                <w:b/>
                <w:bCs/>
                <w:sz w:val="16"/>
                <w:szCs w:val="16"/>
                <w:lang w:eastAsia="zh-CN"/>
              </w:rPr>
            </w:pPr>
          </w:p>
          <w:p w14:paraId="0E1247FE" w14:textId="77777777" w:rsidR="006B326C" w:rsidRDefault="006B326C">
            <w:pPr>
              <w:pStyle w:val="TableParagraph"/>
              <w:rPr>
                <w:rFonts w:ascii="宋体" w:eastAsia="宋体" w:hAnsi="宋体" w:cs="宋体"/>
                <w:b/>
                <w:bCs/>
                <w:sz w:val="16"/>
                <w:szCs w:val="16"/>
                <w:lang w:eastAsia="zh-CN"/>
              </w:rPr>
            </w:pPr>
          </w:p>
          <w:p w14:paraId="6E6098F0" w14:textId="77777777" w:rsidR="006B326C" w:rsidRDefault="006B326C">
            <w:pPr>
              <w:pStyle w:val="TableParagraph"/>
              <w:rPr>
                <w:rFonts w:ascii="宋体" w:eastAsia="宋体" w:hAnsi="宋体" w:cs="宋体"/>
                <w:b/>
                <w:bCs/>
                <w:sz w:val="16"/>
                <w:szCs w:val="16"/>
                <w:lang w:eastAsia="zh-CN"/>
              </w:rPr>
            </w:pPr>
          </w:p>
          <w:p w14:paraId="0AD81BD6" w14:textId="77777777" w:rsidR="006B326C" w:rsidRDefault="006B326C">
            <w:pPr>
              <w:pStyle w:val="TableParagraph"/>
              <w:rPr>
                <w:rFonts w:ascii="宋体" w:eastAsia="宋体" w:hAnsi="宋体" w:cs="宋体"/>
                <w:b/>
                <w:bCs/>
                <w:sz w:val="16"/>
                <w:szCs w:val="16"/>
                <w:lang w:eastAsia="zh-CN"/>
              </w:rPr>
            </w:pPr>
          </w:p>
          <w:p w14:paraId="1FB0A2E8" w14:textId="77777777" w:rsidR="006B326C" w:rsidRDefault="006B326C">
            <w:pPr>
              <w:pStyle w:val="TableParagraph"/>
              <w:rPr>
                <w:rFonts w:ascii="宋体" w:eastAsia="宋体" w:hAnsi="宋体" w:cs="宋体"/>
                <w:b/>
                <w:bCs/>
                <w:sz w:val="16"/>
                <w:szCs w:val="16"/>
                <w:lang w:eastAsia="zh-CN"/>
              </w:rPr>
            </w:pPr>
          </w:p>
          <w:p w14:paraId="566660AB" w14:textId="77777777" w:rsidR="006B326C" w:rsidRDefault="006B326C">
            <w:pPr>
              <w:pStyle w:val="TableParagraph"/>
              <w:rPr>
                <w:rFonts w:ascii="宋体" w:eastAsia="宋体" w:hAnsi="宋体" w:cs="宋体"/>
                <w:b/>
                <w:bCs/>
                <w:sz w:val="12"/>
                <w:szCs w:val="12"/>
                <w:lang w:eastAsia="zh-CN"/>
              </w:rPr>
            </w:pPr>
          </w:p>
          <w:p w14:paraId="3097576A" w14:textId="77777777" w:rsidR="006B326C" w:rsidRDefault="009B4794">
            <w:pPr>
              <w:pStyle w:val="TableParagraph"/>
              <w:ind w:left="80"/>
              <w:rPr>
                <w:rFonts w:ascii="宋体" w:eastAsia="宋体" w:hAnsi="宋体" w:cs="宋体"/>
                <w:sz w:val="15"/>
                <w:szCs w:val="15"/>
                <w:lang w:eastAsia="zh-CN"/>
              </w:rPr>
            </w:pPr>
            <w:r>
              <w:rPr>
                <w:rFonts w:ascii="宋体" w:eastAsia="宋体" w:hAnsi="宋体" w:cs="宋体"/>
                <w:w w:val="105"/>
                <w:sz w:val="15"/>
                <w:szCs w:val="15"/>
                <w:lang w:eastAsia="zh-CN"/>
              </w:rPr>
              <w:t>传输运营商没有对R4.3中描述的</w:t>
            </w:r>
          </w:p>
        </w:tc>
        <w:tc>
          <w:tcPr>
            <w:tcW w:w="2644" w:type="dxa"/>
            <w:tcBorders>
              <w:top w:val="single" w:sz="3" w:space="0" w:color="000000"/>
              <w:left w:val="single" w:sz="3" w:space="0" w:color="000000"/>
              <w:bottom w:val="nil"/>
              <w:right w:val="single" w:sz="3" w:space="0" w:color="000000"/>
            </w:tcBorders>
          </w:tcPr>
          <w:p w14:paraId="39014870" w14:textId="77777777" w:rsidR="006B326C" w:rsidRDefault="009B4794">
            <w:pPr>
              <w:pStyle w:val="TableParagraph"/>
              <w:spacing w:line="162"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7DED5207" w14:textId="77777777">
        <w:trPr>
          <w:trHeight w:hRule="exact" w:val="244"/>
        </w:trPr>
        <w:tc>
          <w:tcPr>
            <w:tcW w:w="1113" w:type="dxa"/>
            <w:vMerge/>
            <w:tcBorders>
              <w:left w:val="single" w:sz="3" w:space="0" w:color="000000"/>
              <w:right w:val="single" w:sz="3" w:space="0" w:color="000000"/>
            </w:tcBorders>
          </w:tcPr>
          <w:p w14:paraId="45098683" w14:textId="77777777" w:rsidR="006B326C" w:rsidRDefault="006B326C"/>
        </w:tc>
        <w:tc>
          <w:tcPr>
            <w:tcW w:w="2365" w:type="dxa"/>
            <w:vMerge/>
            <w:tcBorders>
              <w:left w:val="single" w:sz="3" w:space="0" w:color="000000"/>
              <w:right w:val="single" w:sz="3" w:space="0" w:color="000000"/>
            </w:tcBorders>
          </w:tcPr>
          <w:p w14:paraId="197A1FFE" w14:textId="77777777" w:rsidR="006B326C" w:rsidRDefault="006B326C"/>
        </w:tc>
        <w:tc>
          <w:tcPr>
            <w:tcW w:w="2365" w:type="dxa"/>
            <w:vMerge/>
            <w:tcBorders>
              <w:left w:val="single" w:sz="3" w:space="0" w:color="000000"/>
              <w:right w:val="single" w:sz="3" w:space="0" w:color="000000"/>
            </w:tcBorders>
          </w:tcPr>
          <w:p w14:paraId="7D2A0E63" w14:textId="77777777" w:rsidR="006B326C" w:rsidRDefault="006B326C"/>
        </w:tc>
        <w:tc>
          <w:tcPr>
            <w:tcW w:w="2365" w:type="dxa"/>
            <w:vMerge/>
            <w:tcBorders>
              <w:left w:val="single" w:sz="3" w:space="0" w:color="000000"/>
              <w:right w:val="single" w:sz="3" w:space="0" w:color="000000"/>
            </w:tcBorders>
          </w:tcPr>
          <w:p w14:paraId="5176F83B" w14:textId="77777777" w:rsidR="006B326C" w:rsidRDefault="006B326C"/>
        </w:tc>
        <w:tc>
          <w:tcPr>
            <w:tcW w:w="2644" w:type="dxa"/>
            <w:tcBorders>
              <w:top w:val="nil"/>
              <w:left w:val="single" w:sz="3" w:space="0" w:color="000000"/>
              <w:bottom w:val="nil"/>
              <w:right w:val="single" w:sz="3" w:space="0" w:color="000000"/>
            </w:tcBorders>
          </w:tcPr>
          <w:p w14:paraId="5C1DCA78" w14:textId="77777777" w:rsidR="006B326C" w:rsidRDefault="009B4794">
            <w:pPr>
              <w:pStyle w:val="TableParagraph"/>
              <w:spacing w:before="21"/>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2"/>
                <w:sz w:val="15"/>
                <w:szCs w:val="15"/>
                <w:lang w:eastAsia="zh-CN"/>
              </w:rPr>
              <w:t></w:t>
            </w:r>
            <w:r>
              <w:rPr>
                <w:rFonts w:ascii="宋体" w:eastAsia="宋体" w:hAnsi="宋体" w:cs="宋体"/>
                <w:sz w:val="15"/>
                <w:szCs w:val="15"/>
                <w:lang w:eastAsia="zh-CN"/>
              </w:rPr>
              <w:t>传输操作员没有在TTC计算中包括</w:t>
            </w:r>
          </w:p>
        </w:tc>
      </w:tr>
      <w:tr w:rsidR="006B326C" w14:paraId="2A19F04A" w14:textId="77777777">
        <w:trPr>
          <w:trHeight w:hRule="exact" w:val="197"/>
        </w:trPr>
        <w:tc>
          <w:tcPr>
            <w:tcW w:w="1113" w:type="dxa"/>
            <w:vMerge/>
            <w:tcBorders>
              <w:left w:val="single" w:sz="3" w:space="0" w:color="000000"/>
              <w:right w:val="single" w:sz="3" w:space="0" w:color="000000"/>
            </w:tcBorders>
          </w:tcPr>
          <w:p w14:paraId="1470E117" w14:textId="77777777" w:rsidR="006B326C" w:rsidRDefault="006B326C">
            <w:pPr>
              <w:rPr>
                <w:lang w:eastAsia="zh-CN"/>
              </w:rPr>
            </w:pPr>
          </w:p>
        </w:tc>
        <w:tc>
          <w:tcPr>
            <w:tcW w:w="2365" w:type="dxa"/>
            <w:vMerge/>
            <w:tcBorders>
              <w:left w:val="single" w:sz="3" w:space="0" w:color="000000"/>
              <w:right w:val="single" w:sz="3" w:space="0" w:color="000000"/>
            </w:tcBorders>
          </w:tcPr>
          <w:p w14:paraId="4977DD49" w14:textId="77777777" w:rsidR="006B326C" w:rsidRDefault="006B326C">
            <w:pPr>
              <w:rPr>
                <w:lang w:eastAsia="zh-CN"/>
              </w:rPr>
            </w:pPr>
          </w:p>
        </w:tc>
        <w:tc>
          <w:tcPr>
            <w:tcW w:w="2365" w:type="dxa"/>
            <w:vMerge/>
            <w:tcBorders>
              <w:left w:val="single" w:sz="3" w:space="0" w:color="000000"/>
              <w:right w:val="single" w:sz="3" w:space="0" w:color="000000"/>
            </w:tcBorders>
          </w:tcPr>
          <w:p w14:paraId="167120A0" w14:textId="77777777" w:rsidR="006B326C" w:rsidRDefault="006B326C">
            <w:pPr>
              <w:rPr>
                <w:lang w:eastAsia="zh-CN"/>
              </w:rPr>
            </w:pPr>
          </w:p>
        </w:tc>
        <w:tc>
          <w:tcPr>
            <w:tcW w:w="2365" w:type="dxa"/>
            <w:vMerge/>
            <w:tcBorders>
              <w:left w:val="single" w:sz="3" w:space="0" w:color="000000"/>
              <w:right w:val="single" w:sz="3" w:space="0" w:color="000000"/>
            </w:tcBorders>
          </w:tcPr>
          <w:p w14:paraId="0CFD4B35"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6C3AE2C1" w14:textId="77777777" w:rsidR="006B326C" w:rsidRDefault="009B4794">
            <w:pPr>
              <w:pStyle w:val="TableParagraph"/>
              <w:spacing w:line="174" w:lineRule="exact"/>
              <w:ind w:left="274"/>
              <w:rPr>
                <w:rFonts w:ascii="宋体" w:eastAsia="宋体" w:hAnsi="宋体" w:cs="宋体"/>
                <w:sz w:val="15"/>
                <w:szCs w:val="15"/>
              </w:rPr>
            </w:pPr>
            <w:proofErr w:type="spellStart"/>
            <w:r>
              <w:rPr>
                <w:rFonts w:ascii="宋体" w:eastAsia="宋体" w:hAnsi="宋体" w:cs="宋体"/>
                <w:w w:val="105"/>
                <w:sz w:val="15"/>
                <w:szCs w:val="15"/>
              </w:rPr>
              <w:t>符合ATCID中描述的标准的意外情</w:t>
            </w:r>
            <w:proofErr w:type="spellEnd"/>
          </w:p>
        </w:tc>
      </w:tr>
      <w:tr w:rsidR="006B326C" w14:paraId="30260BA7" w14:textId="77777777">
        <w:trPr>
          <w:trHeight w:hRule="exact" w:val="247"/>
        </w:trPr>
        <w:tc>
          <w:tcPr>
            <w:tcW w:w="1113" w:type="dxa"/>
            <w:vMerge/>
            <w:tcBorders>
              <w:left w:val="single" w:sz="3" w:space="0" w:color="000000"/>
              <w:right w:val="single" w:sz="3" w:space="0" w:color="000000"/>
            </w:tcBorders>
          </w:tcPr>
          <w:p w14:paraId="40240932" w14:textId="77777777" w:rsidR="006B326C" w:rsidRDefault="006B326C"/>
        </w:tc>
        <w:tc>
          <w:tcPr>
            <w:tcW w:w="2365" w:type="dxa"/>
            <w:vMerge/>
            <w:tcBorders>
              <w:left w:val="single" w:sz="3" w:space="0" w:color="000000"/>
              <w:right w:val="single" w:sz="3" w:space="0" w:color="000000"/>
            </w:tcBorders>
          </w:tcPr>
          <w:p w14:paraId="4181937D" w14:textId="77777777" w:rsidR="006B326C" w:rsidRDefault="006B326C"/>
        </w:tc>
        <w:tc>
          <w:tcPr>
            <w:tcW w:w="2365" w:type="dxa"/>
            <w:vMerge/>
            <w:tcBorders>
              <w:left w:val="single" w:sz="3" w:space="0" w:color="000000"/>
              <w:right w:val="single" w:sz="3" w:space="0" w:color="000000"/>
            </w:tcBorders>
          </w:tcPr>
          <w:p w14:paraId="2303F176" w14:textId="77777777" w:rsidR="006B326C" w:rsidRDefault="006B326C"/>
        </w:tc>
        <w:tc>
          <w:tcPr>
            <w:tcW w:w="2365" w:type="dxa"/>
            <w:vMerge/>
            <w:tcBorders>
              <w:left w:val="single" w:sz="3" w:space="0" w:color="000000"/>
              <w:right w:val="single" w:sz="3" w:space="0" w:color="000000"/>
            </w:tcBorders>
          </w:tcPr>
          <w:p w14:paraId="6953078B" w14:textId="77777777" w:rsidR="006B326C" w:rsidRDefault="006B326C"/>
        </w:tc>
        <w:tc>
          <w:tcPr>
            <w:tcW w:w="2644" w:type="dxa"/>
            <w:tcBorders>
              <w:top w:val="nil"/>
              <w:left w:val="single" w:sz="3" w:space="0" w:color="000000"/>
              <w:bottom w:val="nil"/>
              <w:right w:val="single" w:sz="3" w:space="0" w:color="000000"/>
            </w:tcBorders>
          </w:tcPr>
          <w:p w14:paraId="31554ADF" w14:textId="77777777" w:rsidR="006B326C" w:rsidRDefault="009B4794">
            <w:pPr>
              <w:pStyle w:val="TableParagraph"/>
              <w:spacing w:line="177" w:lineRule="exact"/>
              <w:ind w:left="274"/>
              <w:rPr>
                <w:rFonts w:ascii="宋体" w:eastAsia="宋体" w:hAnsi="宋体" w:cs="宋体"/>
                <w:sz w:val="15"/>
                <w:szCs w:val="15"/>
              </w:rPr>
            </w:pPr>
            <w:r>
              <w:rPr>
                <w:rFonts w:ascii="宋体" w:eastAsia="宋体" w:hAnsi="宋体" w:cs="宋体"/>
                <w:w w:val="105"/>
                <w:sz w:val="15"/>
                <w:szCs w:val="15"/>
              </w:rPr>
              <w:t>况。</w:t>
            </w:r>
          </w:p>
        </w:tc>
      </w:tr>
      <w:tr w:rsidR="006B326C" w14:paraId="3FF37B78" w14:textId="77777777">
        <w:trPr>
          <w:trHeight w:hRule="exact" w:val="249"/>
        </w:trPr>
        <w:tc>
          <w:tcPr>
            <w:tcW w:w="1113" w:type="dxa"/>
            <w:vMerge/>
            <w:tcBorders>
              <w:left w:val="single" w:sz="3" w:space="0" w:color="000000"/>
              <w:right w:val="single" w:sz="3" w:space="0" w:color="000000"/>
            </w:tcBorders>
          </w:tcPr>
          <w:p w14:paraId="3E99D9D0" w14:textId="77777777" w:rsidR="006B326C" w:rsidRDefault="006B326C"/>
        </w:tc>
        <w:tc>
          <w:tcPr>
            <w:tcW w:w="2365" w:type="dxa"/>
            <w:vMerge/>
            <w:tcBorders>
              <w:left w:val="single" w:sz="3" w:space="0" w:color="000000"/>
              <w:right w:val="single" w:sz="3" w:space="0" w:color="000000"/>
            </w:tcBorders>
          </w:tcPr>
          <w:p w14:paraId="2F45D9BA" w14:textId="77777777" w:rsidR="006B326C" w:rsidRDefault="006B326C"/>
        </w:tc>
        <w:tc>
          <w:tcPr>
            <w:tcW w:w="2365" w:type="dxa"/>
            <w:vMerge/>
            <w:tcBorders>
              <w:left w:val="single" w:sz="3" w:space="0" w:color="000000"/>
              <w:right w:val="single" w:sz="3" w:space="0" w:color="000000"/>
            </w:tcBorders>
          </w:tcPr>
          <w:p w14:paraId="25BE9441" w14:textId="77777777" w:rsidR="006B326C" w:rsidRDefault="006B326C"/>
        </w:tc>
        <w:tc>
          <w:tcPr>
            <w:tcW w:w="2365" w:type="dxa"/>
            <w:vMerge/>
            <w:tcBorders>
              <w:left w:val="single" w:sz="3" w:space="0" w:color="000000"/>
              <w:right w:val="single" w:sz="3" w:space="0" w:color="000000"/>
            </w:tcBorders>
          </w:tcPr>
          <w:p w14:paraId="1B4A59BB" w14:textId="77777777" w:rsidR="006B326C" w:rsidRDefault="006B326C"/>
        </w:tc>
        <w:tc>
          <w:tcPr>
            <w:tcW w:w="2644" w:type="dxa"/>
            <w:tcBorders>
              <w:top w:val="nil"/>
              <w:left w:val="single" w:sz="3" w:space="0" w:color="000000"/>
              <w:bottom w:val="nil"/>
              <w:right w:val="single" w:sz="3" w:space="0" w:color="000000"/>
            </w:tcBorders>
          </w:tcPr>
          <w:p w14:paraId="0E6125CA" w14:textId="77777777" w:rsidR="006B326C" w:rsidRDefault="009B4794">
            <w:pPr>
              <w:pStyle w:val="TableParagraph"/>
              <w:spacing w:before="27"/>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9"/>
                <w:sz w:val="15"/>
                <w:szCs w:val="15"/>
                <w:lang w:eastAsia="zh-CN"/>
              </w:rPr>
              <w:t></w:t>
            </w:r>
            <w:r>
              <w:rPr>
                <w:rFonts w:ascii="宋体" w:eastAsia="宋体" w:hAnsi="宋体" w:cs="宋体"/>
                <w:sz w:val="15"/>
                <w:szCs w:val="15"/>
                <w:lang w:eastAsia="zh-CN"/>
              </w:rPr>
              <w:t>传输运营商不尊重TTC的合同分</w:t>
            </w:r>
          </w:p>
        </w:tc>
      </w:tr>
      <w:tr w:rsidR="006B326C" w14:paraId="7BF38306" w14:textId="77777777">
        <w:trPr>
          <w:trHeight w:hRule="exact" w:val="260"/>
        </w:trPr>
        <w:tc>
          <w:tcPr>
            <w:tcW w:w="1113" w:type="dxa"/>
            <w:vMerge/>
            <w:tcBorders>
              <w:left w:val="single" w:sz="3" w:space="0" w:color="000000"/>
              <w:right w:val="single" w:sz="3" w:space="0" w:color="000000"/>
            </w:tcBorders>
          </w:tcPr>
          <w:p w14:paraId="7AD47033" w14:textId="77777777" w:rsidR="006B326C" w:rsidRDefault="006B326C">
            <w:pPr>
              <w:rPr>
                <w:lang w:eastAsia="zh-CN"/>
              </w:rPr>
            </w:pPr>
          </w:p>
        </w:tc>
        <w:tc>
          <w:tcPr>
            <w:tcW w:w="2365" w:type="dxa"/>
            <w:vMerge/>
            <w:tcBorders>
              <w:left w:val="single" w:sz="3" w:space="0" w:color="000000"/>
              <w:bottom w:val="nil"/>
              <w:right w:val="single" w:sz="3" w:space="0" w:color="000000"/>
            </w:tcBorders>
          </w:tcPr>
          <w:p w14:paraId="42E14AEA" w14:textId="77777777" w:rsidR="006B326C" w:rsidRDefault="006B326C">
            <w:pPr>
              <w:rPr>
                <w:lang w:eastAsia="zh-CN"/>
              </w:rPr>
            </w:pPr>
          </w:p>
        </w:tc>
        <w:tc>
          <w:tcPr>
            <w:tcW w:w="2365" w:type="dxa"/>
            <w:vMerge/>
            <w:tcBorders>
              <w:left w:val="single" w:sz="3" w:space="0" w:color="000000"/>
              <w:bottom w:val="nil"/>
              <w:right w:val="single" w:sz="3" w:space="0" w:color="000000"/>
            </w:tcBorders>
          </w:tcPr>
          <w:p w14:paraId="5803CC8C" w14:textId="77777777" w:rsidR="006B326C" w:rsidRDefault="006B326C">
            <w:pPr>
              <w:rPr>
                <w:lang w:eastAsia="zh-CN"/>
              </w:rPr>
            </w:pPr>
          </w:p>
        </w:tc>
        <w:tc>
          <w:tcPr>
            <w:tcW w:w="2365" w:type="dxa"/>
            <w:vMerge/>
            <w:tcBorders>
              <w:left w:val="single" w:sz="3" w:space="0" w:color="000000"/>
              <w:bottom w:val="nil"/>
              <w:right w:val="single" w:sz="3" w:space="0" w:color="000000"/>
            </w:tcBorders>
          </w:tcPr>
          <w:p w14:paraId="24CAF306"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18D9F0B1" w14:textId="77777777" w:rsidR="006B326C" w:rsidRDefault="009B4794">
            <w:pPr>
              <w:pStyle w:val="TableParagraph"/>
              <w:spacing w:line="175" w:lineRule="exact"/>
              <w:ind w:left="274"/>
              <w:rPr>
                <w:rFonts w:ascii="宋体" w:eastAsia="宋体" w:hAnsi="宋体" w:cs="宋体"/>
                <w:sz w:val="15"/>
                <w:szCs w:val="15"/>
              </w:rPr>
            </w:pPr>
            <w:r>
              <w:rPr>
                <w:rFonts w:ascii="宋体" w:eastAsia="宋体" w:hAnsi="宋体" w:cs="宋体"/>
                <w:w w:val="105"/>
                <w:sz w:val="15"/>
                <w:szCs w:val="15"/>
              </w:rPr>
              <w:t>配。</w:t>
            </w:r>
          </w:p>
        </w:tc>
      </w:tr>
      <w:tr w:rsidR="006B326C" w14:paraId="21DED81A" w14:textId="77777777">
        <w:trPr>
          <w:trHeight w:hRule="exact" w:val="217"/>
        </w:trPr>
        <w:tc>
          <w:tcPr>
            <w:tcW w:w="1113" w:type="dxa"/>
            <w:vMerge/>
            <w:tcBorders>
              <w:left w:val="single" w:sz="3" w:space="0" w:color="000000"/>
              <w:right w:val="single" w:sz="3" w:space="0" w:color="000000"/>
            </w:tcBorders>
          </w:tcPr>
          <w:p w14:paraId="47F67D62" w14:textId="77777777" w:rsidR="006B326C" w:rsidRDefault="006B326C"/>
        </w:tc>
        <w:tc>
          <w:tcPr>
            <w:tcW w:w="2365" w:type="dxa"/>
            <w:tcBorders>
              <w:top w:val="nil"/>
              <w:left w:val="single" w:sz="3" w:space="0" w:color="000000"/>
              <w:bottom w:val="nil"/>
              <w:right w:val="single" w:sz="3" w:space="0" w:color="000000"/>
            </w:tcBorders>
          </w:tcPr>
          <w:p w14:paraId="5634EA59"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超过零保留的保留源或汇进行建</w:t>
            </w:r>
          </w:p>
        </w:tc>
        <w:tc>
          <w:tcPr>
            <w:tcW w:w="2365" w:type="dxa"/>
            <w:tcBorders>
              <w:top w:val="nil"/>
              <w:left w:val="single" w:sz="3" w:space="0" w:color="000000"/>
              <w:bottom w:val="nil"/>
              <w:right w:val="single" w:sz="3" w:space="0" w:color="000000"/>
            </w:tcBorders>
          </w:tcPr>
          <w:p w14:paraId="470F38B1"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的保留源或汇进行超过5%的建</w:t>
            </w:r>
          </w:p>
        </w:tc>
        <w:tc>
          <w:tcPr>
            <w:tcW w:w="2365" w:type="dxa"/>
            <w:tcBorders>
              <w:top w:val="nil"/>
              <w:left w:val="single" w:sz="3" w:space="0" w:color="000000"/>
              <w:bottom w:val="nil"/>
              <w:right w:val="single" w:sz="3" w:space="0" w:color="000000"/>
            </w:tcBorders>
          </w:tcPr>
          <w:p w14:paraId="2DFEA868" w14:textId="77777777"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保留源或汇进行超过10%的建</w:t>
            </w:r>
          </w:p>
        </w:tc>
        <w:tc>
          <w:tcPr>
            <w:tcW w:w="2644" w:type="dxa"/>
            <w:tcBorders>
              <w:top w:val="nil"/>
              <w:left w:val="single" w:sz="3" w:space="0" w:color="000000"/>
              <w:bottom w:val="nil"/>
              <w:right w:val="single" w:sz="3" w:space="0" w:color="000000"/>
            </w:tcBorders>
          </w:tcPr>
          <w:p w14:paraId="1D8F69E9" w14:textId="77777777" w:rsidR="006B326C" w:rsidRDefault="009B4794">
            <w:pPr>
              <w:pStyle w:val="TableParagraph"/>
              <w:spacing w:before="9" w:line="208" w:lineRule="exact"/>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传输运营商没有对R4.3中所描述</w:t>
            </w:r>
          </w:p>
        </w:tc>
      </w:tr>
      <w:tr w:rsidR="006B326C" w14:paraId="2E36C1BA" w14:textId="77777777">
        <w:trPr>
          <w:trHeight w:hRule="exact" w:val="198"/>
        </w:trPr>
        <w:tc>
          <w:tcPr>
            <w:tcW w:w="1113" w:type="dxa"/>
            <w:vMerge/>
            <w:tcBorders>
              <w:left w:val="single" w:sz="3" w:space="0" w:color="000000"/>
              <w:right w:val="single" w:sz="3" w:space="0" w:color="000000"/>
            </w:tcBorders>
          </w:tcPr>
          <w:p w14:paraId="7D1529B8"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FEE749A" w14:textId="77777777" w:rsidR="006B326C" w:rsidRDefault="009B4794">
            <w:pPr>
              <w:pStyle w:val="TableParagraph"/>
              <w:spacing w:line="161" w:lineRule="exact"/>
              <w:ind w:left="82"/>
              <w:rPr>
                <w:rFonts w:ascii="宋体" w:eastAsia="宋体" w:hAnsi="宋体" w:cs="宋体"/>
                <w:sz w:val="15"/>
                <w:szCs w:val="15"/>
                <w:lang w:eastAsia="zh-CN"/>
              </w:rPr>
            </w:pPr>
            <w:r>
              <w:rPr>
                <w:rFonts w:ascii="宋体" w:eastAsia="宋体" w:hAnsi="宋体" w:cs="宋体"/>
                <w:w w:val="105"/>
                <w:sz w:val="15"/>
                <w:szCs w:val="15"/>
                <w:lang w:eastAsia="zh-CN"/>
              </w:rPr>
              <w:t>模，但不超过所有保留的5%；或</w:t>
            </w:r>
          </w:p>
        </w:tc>
        <w:tc>
          <w:tcPr>
            <w:tcW w:w="2365" w:type="dxa"/>
            <w:tcBorders>
              <w:top w:val="nil"/>
              <w:left w:val="single" w:sz="3" w:space="0" w:color="000000"/>
              <w:bottom w:val="nil"/>
              <w:right w:val="single" w:sz="3" w:space="0" w:color="000000"/>
            </w:tcBorders>
          </w:tcPr>
          <w:p w14:paraId="69FBFC0E" w14:textId="77777777" w:rsidR="006B326C" w:rsidRDefault="009B4794">
            <w:pPr>
              <w:pStyle w:val="TableParagraph"/>
              <w:spacing w:line="161" w:lineRule="exact"/>
              <w:ind w:left="81"/>
              <w:rPr>
                <w:rFonts w:ascii="宋体" w:eastAsia="宋体" w:hAnsi="宋体" w:cs="宋体"/>
                <w:sz w:val="15"/>
                <w:szCs w:val="15"/>
                <w:lang w:eastAsia="zh-CN"/>
              </w:rPr>
            </w:pPr>
            <w:r>
              <w:rPr>
                <w:rFonts w:ascii="宋体" w:eastAsia="宋体" w:hAnsi="宋体" w:cs="宋体"/>
                <w:w w:val="105"/>
                <w:sz w:val="15"/>
                <w:szCs w:val="15"/>
                <w:lang w:eastAsia="zh-CN"/>
              </w:rPr>
              <w:t>模，但不超过所有保留的10%；</w:t>
            </w:r>
          </w:p>
        </w:tc>
        <w:tc>
          <w:tcPr>
            <w:tcW w:w="2365" w:type="dxa"/>
            <w:tcBorders>
              <w:top w:val="nil"/>
              <w:left w:val="single" w:sz="3" w:space="0" w:color="000000"/>
              <w:bottom w:val="nil"/>
              <w:right w:val="single" w:sz="3" w:space="0" w:color="000000"/>
            </w:tcBorders>
          </w:tcPr>
          <w:p w14:paraId="03018333" w14:textId="77777777" w:rsidR="006B326C" w:rsidRDefault="009B4794">
            <w:pPr>
              <w:pStyle w:val="TableParagraph"/>
              <w:spacing w:line="161" w:lineRule="exact"/>
              <w:ind w:left="80"/>
              <w:rPr>
                <w:rFonts w:ascii="宋体" w:eastAsia="宋体" w:hAnsi="宋体" w:cs="宋体"/>
                <w:sz w:val="15"/>
                <w:szCs w:val="15"/>
                <w:lang w:eastAsia="zh-CN"/>
              </w:rPr>
            </w:pPr>
            <w:r>
              <w:rPr>
                <w:rFonts w:ascii="宋体" w:eastAsia="宋体" w:hAnsi="宋体" w:cs="宋体"/>
                <w:w w:val="105"/>
                <w:sz w:val="15"/>
                <w:szCs w:val="15"/>
                <w:lang w:eastAsia="zh-CN"/>
              </w:rPr>
              <w:t>模，但不超过所有保留的15%；</w:t>
            </w:r>
          </w:p>
        </w:tc>
        <w:tc>
          <w:tcPr>
            <w:tcW w:w="2644" w:type="dxa"/>
            <w:tcBorders>
              <w:top w:val="nil"/>
              <w:left w:val="single" w:sz="3" w:space="0" w:color="000000"/>
              <w:bottom w:val="nil"/>
              <w:right w:val="single" w:sz="3" w:space="0" w:color="000000"/>
            </w:tcBorders>
          </w:tcPr>
          <w:p w14:paraId="6C12F465" w14:textId="77777777" w:rsidR="006B326C" w:rsidRDefault="009B4794">
            <w:pPr>
              <w:pStyle w:val="TableParagraph"/>
              <w:spacing w:line="189" w:lineRule="exact"/>
              <w:ind w:left="274"/>
              <w:rPr>
                <w:rFonts w:ascii="宋体" w:eastAsia="宋体" w:hAnsi="宋体" w:cs="宋体"/>
                <w:sz w:val="15"/>
                <w:szCs w:val="15"/>
                <w:lang w:eastAsia="zh-CN"/>
              </w:rPr>
            </w:pPr>
            <w:r>
              <w:rPr>
                <w:rFonts w:ascii="宋体" w:eastAsia="宋体" w:hAnsi="宋体" w:cs="宋体"/>
                <w:w w:val="105"/>
                <w:sz w:val="15"/>
                <w:szCs w:val="15"/>
                <w:lang w:eastAsia="zh-CN"/>
              </w:rPr>
              <w:t>的超过15%的所有保留进行保留</w:t>
            </w:r>
          </w:p>
        </w:tc>
      </w:tr>
      <w:tr w:rsidR="006B326C" w14:paraId="7035F8E0" w14:textId="77777777">
        <w:trPr>
          <w:trHeight w:hRule="exact" w:val="214"/>
        </w:trPr>
        <w:tc>
          <w:tcPr>
            <w:tcW w:w="1113" w:type="dxa"/>
            <w:vMerge/>
            <w:tcBorders>
              <w:left w:val="single" w:sz="3" w:space="0" w:color="000000"/>
              <w:right w:val="single" w:sz="3" w:space="0" w:color="000000"/>
            </w:tcBorders>
          </w:tcPr>
          <w:p w14:paraId="05B2D0DE"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38039563" w14:textId="77777777" w:rsidR="006B326C" w:rsidRDefault="009B4794">
            <w:pPr>
              <w:pStyle w:val="TableParagraph"/>
              <w:spacing w:line="163" w:lineRule="exact"/>
              <w:ind w:left="82"/>
              <w:rPr>
                <w:rFonts w:ascii="宋体" w:eastAsia="宋体" w:hAnsi="宋体" w:cs="宋体"/>
                <w:sz w:val="15"/>
                <w:szCs w:val="15"/>
                <w:lang w:eastAsia="zh-CN"/>
              </w:rPr>
            </w:pPr>
            <w:r>
              <w:rPr>
                <w:rFonts w:ascii="宋体" w:eastAsia="宋体" w:hAnsi="宋体" w:cs="宋体"/>
                <w:w w:val="105"/>
                <w:sz w:val="15"/>
                <w:szCs w:val="15"/>
                <w:lang w:eastAsia="zh-CN"/>
              </w:rPr>
              <w:t>1项保留，以较大者为准。</w:t>
            </w:r>
          </w:p>
        </w:tc>
        <w:tc>
          <w:tcPr>
            <w:tcW w:w="2365" w:type="dxa"/>
            <w:vMerge w:val="restart"/>
            <w:tcBorders>
              <w:top w:val="nil"/>
              <w:left w:val="single" w:sz="3" w:space="0" w:color="000000"/>
              <w:right w:val="single" w:sz="3" w:space="0" w:color="000000"/>
            </w:tcBorders>
          </w:tcPr>
          <w:p w14:paraId="7C86CE67" w14:textId="77777777" w:rsidR="006B326C" w:rsidRDefault="009B4794">
            <w:pPr>
              <w:pStyle w:val="TableParagraph"/>
              <w:spacing w:line="163" w:lineRule="exact"/>
              <w:ind w:left="81"/>
              <w:rPr>
                <w:rFonts w:ascii="宋体" w:eastAsia="宋体" w:hAnsi="宋体" w:cs="宋体"/>
                <w:sz w:val="15"/>
                <w:szCs w:val="15"/>
                <w:lang w:eastAsia="zh-CN"/>
              </w:rPr>
            </w:pPr>
            <w:r>
              <w:rPr>
                <w:rFonts w:ascii="宋体" w:eastAsia="宋体" w:hAnsi="宋体" w:cs="宋体"/>
                <w:w w:val="105"/>
                <w:sz w:val="15"/>
                <w:szCs w:val="15"/>
                <w:lang w:eastAsia="zh-CN"/>
              </w:rPr>
              <w:t>或2个保留，以较大者为准。</w:t>
            </w:r>
          </w:p>
        </w:tc>
        <w:tc>
          <w:tcPr>
            <w:tcW w:w="2365" w:type="dxa"/>
            <w:vMerge w:val="restart"/>
            <w:tcBorders>
              <w:top w:val="nil"/>
              <w:left w:val="single" w:sz="3" w:space="0" w:color="000000"/>
              <w:right w:val="single" w:sz="3" w:space="0" w:color="000000"/>
            </w:tcBorders>
          </w:tcPr>
          <w:p w14:paraId="5AA944A5" w14:textId="77777777" w:rsidR="006B326C" w:rsidRDefault="009B4794">
            <w:pPr>
              <w:pStyle w:val="TableParagraph"/>
              <w:spacing w:line="163" w:lineRule="exact"/>
              <w:ind w:left="80"/>
              <w:rPr>
                <w:rFonts w:ascii="宋体" w:eastAsia="宋体" w:hAnsi="宋体" w:cs="宋体"/>
                <w:sz w:val="15"/>
                <w:szCs w:val="15"/>
                <w:lang w:eastAsia="zh-CN"/>
              </w:rPr>
            </w:pPr>
            <w:r>
              <w:rPr>
                <w:rFonts w:ascii="宋体" w:eastAsia="宋体" w:hAnsi="宋体" w:cs="宋体"/>
                <w:w w:val="105"/>
                <w:sz w:val="15"/>
                <w:szCs w:val="15"/>
                <w:lang w:eastAsia="zh-CN"/>
              </w:rPr>
              <w:t>或3项保留，以较大者为准。</w:t>
            </w:r>
          </w:p>
        </w:tc>
        <w:tc>
          <w:tcPr>
            <w:tcW w:w="2644" w:type="dxa"/>
            <w:tcBorders>
              <w:top w:val="nil"/>
              <w:left w:val="single" w:sz="3" w:space="0" w:color="000000"/>
              <w:bottom w:val="nil"/>
              <w:right w:val="single" w:sz="3" w:space="0" w:color="000000"/>
            </w:tcBorders>
          </w:tcPr>
          <w:p w14:paraId="2ABB5844" w14:textId="77777777" w:rsidR="006B326C" w:rsidRDefault="009B4794">
            <w:pPr>
              <w:pStyle w:val="TableParagraph"/>
              <w:spacing w:line="191"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源或汇的建模；或超过3个保</w:t>
            </w:r>
          </w:p>
        </w:tc>
      </w:tr>
      <w:tr w:rsidR="006B326C" w14:paraId="1A8D3B44" w14:textId="77777777">
        <w:trPr>
          <w:trHeight w:hRule="exact" w:val="244"/>
        </w:trPr>
        <w:tc>
          <w:tcPr>
            <w:tcW w:w="1113" w:type="dxa"/>
            <w:vMerge/>
            <w:tcBorders>
              <w:left w:val="single" w:sz="3" w:space="0" w:color="000000"/>
              <w:right w:val="single" w:sz="3" w:space="0" w:color="000000"/>
            </w:tcBorders>
          </w:tcPr>
          <w:p w14:paraId="619990D9" w14:textId="77777777" w:rsidR="006B326C" w:rsidRDefault="006B326C">
            <w:pPr>
              <w:rPr>
                <w:lang w:eastAsia="zh-CN"/>
              </w:rPr>
            </w:pPr>
          </w:p>
        </w:tc>
        <w:tc>
          <w:tcPr>
            <w:tcW w:w="2365" w:type="dxa"/>
            <w:vMerge/>
            <w:tcBorders>
              <w:left w:val="single" w:sz="3" w:space="0" w:color="000000"/>
              <w:right w:val="single" w:sz="3" w:space="0" w:color="000000"/>
            </w:tcBorders>
          </w:tcPr>
          <w:p w14:paraId="5B56CF30" w14:textId="77777777" w:rsidR="006B326C" w:rsidRDefault="006B326C">
            <w:pPr>
              <w:rPr>
                <w:lang w:eastAsia="zh-CN"/>
              </w:rPr>
            </w:pPr>
          </w:p>
        </w:tc>
        <w:tc>
          <w:tcPr>
            <w:tcW w:w="2365" w:type="dxa"/>
            <w:vMerge/>
            <w:tcBorders>
              <w:left w:val="single" w:sz="3" w:space="0" w:color="000000"/>
              <w:right w:val="single" w:sz="3" w:space="0" w:color="000000"/>
            </w:tcBorders>
          </w:tcPr>
          <w:p w14:paraId="2C575608" w14:textId="77777777" w:rsidR="006B326C" w:rsidRDefault="006B326C">
            <w:pPr>
              <w:rPr>
                <w:lang w:eastAsia="zh-CN"/>
              </w:rPr>
            </w:pPr>
          </w:p>
        </w:tc>
        <w:tc>
          <w:tcPr>
            <w:tcW w:w="2365" w:type="dxa"/>
            <w:vMerge/>
            <w:tcBorders>
              <w:left w:val="single" w:sz="3" w:space="0" w:color="000000"/>
              <w:right w:val="single" w:sz="3" w:space="0" w:color="000000"/>
            </w:tcBorders>
          </w:tcPr>
          <w:p w14:paraId="2D8C3278"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7678FCF5" w14:textId="77777777"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留，以较大者为准</w:t>
            </w:r>
            <w:proofErr w:type="spellEnd"/>
            <w:r>
              <w:rPr>
                <w:rFonts w:ascii="宋体" w:eastAsia="宋体" w:hAnsi="宋体" w:cs="宋体"/>
                <w:w w:val="105"/>
                <w:sz w:val="15"/>
                <w:szCs w:val="15"/>
              </w:rPr>
              <w:t>。</w:t>
            </w:r>
          </w:p>
        </w:tc>
      </w:tr>
      <w:tr w:rsidR="006B326C" w14:paraId="70D7C4D8" w14:textId="77777777">
        <w:trPr>
          <w:trHeight w:hRule="exact" w:val="239"/>
        </w:trPr>
        <w:tc>
          <w:tcPr>
            <w:tcW w:w="1113" w:type="dxa"/>
            <w:vMerge/>
            <w:tcBorders>
              <w:left w:val="single" w:sz="3" w:space="0" w:color="000000"/>
              <w:right w:val="single" w:sz="3" w:space="0" w:color="000000"/>
            </w:tcBorders>
          </w:tcPr>
          <w:p w14:paraId="372767B6" w14:textId="77777777" w:rsidR="006B326C" w:rsidRDefault="006B326C"/>
        </w:tc>
        <w:tc>
          <w:tcPr>
            <w:tcW w:w="2365" w:type="dxa"/>
            <w:vMerge/>
            <w:tcBorders>
              <w:left w:val="single" w:sz="3" w:space="0" w:color="000000"/>
              <w:right w:val="single" w:sz="3" w:space="0" w:color="000000"/>
            </w:tcBorders>
          </w:tcPr>
          <w:p w14:paraId="7DC279F2" w14:textId="77777777" w:rsidR="006B326C" w:rsidRDefault="006B326C"/>
        </w:tc>
        <w:tc>
          <w:tcPr>
            <w:tcW w:w="2365" w:type="dxa"/>
            <w:vMerge/>
            <w:tcBorders>
              <w:left w:val="single" w:sz="3" w:space="0" w:color="000000"/>
              <w:right w:val="single" w:sz="3" w:space="0" w:color="000000"/>
            </w:tcBorders>
          </w:tcPr>
          <w:p w14:paraId="28CD2809" w14:textId="77777777" w:rsidR="006B326C" w:rsidRDefault="006B326C"/>
        </w:tc>
        <w:tc>
          <w:tcPr>
            <w:tcW w:w="2365" w:type="dxa"/>
            <w:vMerge/>
            <w:tcBorders>
              <w:left w:val="single" w:sz="3" w:space="0" w:color="000000"/>
              <w:right w:val="single" w:sz="3" w:space="0" w:color="000000"/>
            </w:tcBorders>
          </w:tcPr>
          <w:p w14:paraId="6185A321" w14:textId="77777777" w:rsidR="006B326C" w:rsidRDefault="006B326C"/>
        </w:tc>
        <w:tc>
          <w:tcPr>
            <w:tcW w:w="2644" w:type="dxa"/>
            <w:tcBorders>
              <w:top w:val="nil"/>
              <w:left w:val="single" w:sz="3" w:space="0" w:color="000000"/>
              <w:bottom w:val="nil"/>
              <w:right w:val="single" w:sz="3" w:space="0" w:color="000000"/>
            </w:tcBorders>
          </w:tcPr>
          <w:p w14:paraId="5ED01C3A" w14:textId="77777777" w:rsidR="006B326C" w:rsidRDefault="009B4794">
            <w:pPr>
              <w:pStyle w:val="TableParagraph"/>
              <w:spacing w:before="24"/>
              <w:ind w:left="133"/>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4"/>
                <w:w w:val="105"/>
                <w:sz w:val="15"/>
                <w:szCs w:val="15"/>
              </w:rPr>
              <w:t></w:t>
            </w:r>
            <w:proofErr w:type="spellStart"/>
            <w:r>
              <w:rPr>
                <w:rFonts w:ascii="宋体" w:eastAsia="宋体" w:hAnsi="宋体" w:cs="宋体"/>
                <w:w w:val="105"/>
                <w:sz w:val="15"/>
                <w:szCs w:val="15"/>
              </w:rPr>
              <w:t>传输操作员做了</w:t>
            </w:r>
            <w:proofErr w:type="spellEnd"/>
          </w:p>
        </w:tc>
      </w:tr>
      <w:tr w:rsidR="006B326C" w14:paraId="15A1D1BB" w14:textId="77777777">
        <w:trPr>
          <w:trHeight w:hRule="exact" w:val="178"/>
        </w:trPr>
        <w:tc>
          <w:tcPr>
            <w:tcW w:w="1113" w:type="dxa"/>
            <w:vMerge/>
            <w:tcBorders>
              <w:left w:val="single" w:sz="3" w:space="0" w:color="000000"/>
              <w:right w:val="single" w:sz="3" w:space="0" w:color="000000"/>
            </w:tcBorders>
          </w:tcPr>
          <w:p w14:paraId="20A78244" w14:textId="77777777" w:rsidR="006B326C" w:rsidRDefault="006B326C"/>
        </w:tc>
        <w:tc>
          <w:tcPr>
            <w:tcW w:w="2365" w:type="dxa"/>
            <w:vMerge/>
            <w:tcBorders>
              <w:left w:val="single" w:sz="3" w:space="0" w:color="000000"/>
              <w:right w:val="single" w:sz="3" w:space="0" w:color="000000"/>
            </w:tcBorders>
          </w:tcPr>
          <w:p w14:paraId="553D1E7A" w14:textId="77777777" w:rsidR="006B326C" w:rsidRDefault="006B326C"/>
        </w:tc>
        <w:tc>
          <w:tcPr>
            <w:tcW w:w="2365" w:type="dxa"/>
            <w:vMerge/>
            <w:tcBorders>
              <w:left w:val="single" w:sz="3" w:space="0" w:color="000000"/>
              <w:right w:val="single" w:sz="3" w:space="0" w:color="000000"/>
            </w:tcBorders>
          </w:tcPr>
          <w:p w14:paraId="24C71BDE" w14:textId="77777777" w:rsidR="006B326C" w:rsidRDefault="006B326C"/>
        </w:tc>
        <w:tc>
          <w:tcPr>
            <w:tcW w:w="2365" w:type="dxa"/>
            <w:vMerge/>
            <w:tcBorders>
              <w:left w:val="single" w:sz="3" w:space="0" w:color="000000"/>
              <w:right w:val="single" w:sz="3" w:space="0" w:color="000000"/>
            </w:tcBorders>
          </w:tcPr>
          <w:p w14:paraId="0584DC8F" w14:textId="77777777" w:rsidR="006B326C" w:rsidRDefault="006B326C"/>
        </w:tc>
        <w:tc>
          <w:tcPr>
            <w:tcW w:w="2644" w:type="dxa"/>
            <w:tcBorders>
              <w:top w:val="nil"/>
              <w:left w:val="single" w:sz="3" w:space="0" w:color="000000"/>
              <w:bottom w:val="nil"/>
              <w:right w:val="single" w:sz="3" w:space="0" w:color="000000"/>
            </w:tcBorders>
          </w:tcPr>
          <w:p w14:paraId="550E034F" w14:textId="77777777" w:rsidR="006B326C" w:rsidRDefault="009B4794">
            <w:pPr>
              <w:pStyle w:val="TableParagraph"/>
              <w:spacing w:line="166" w:lineRule="exact"/>
              <w:ind w:left="274"/>
              <w:rPr>
                <w:rFonts w:ascii="宋体" w:eastAsia="宋体" w:hAnsi="宋体" w:cs="宋体"/>
                <w:sz w:val="15"/>
                <w:szCs w:val="15"/>
                <w:lang w:eastAsia="zh-CN"/>
              </w:rPr>
            </w:pPr>
            <w:r>
              <w:rPr>
                <w:rFonts w:ascii="宋体" w:eastAsia="宋体" w:hAnsi="宋体" w:cs="宋体"/>
                <w:w w:val="105"/>
                <w:sz w:val="15"/>
                <w:szCs w:val="15"/>
                <w:lang w:eastAsia="zh-CN"/>
              </w:rPr>
              <w:t>不使用坚定的保留来估计交换</w:t>
            </w:r>
          </w:p>
        </w:tc>
      </w:tr>
      <w:tr w:rsidR="006B326C" w14:paraId="43C409EE" w14:textId="77777777">
        <w:trPr>
          <w:trHeight w:hRule="exact" w:val="1082"/>
        </w:trPr>
        <w:tc>
          <w:tcPr>
            <w:tcW w:w="1113" w:type="dxa"/>
            <w:vMerge/>
            <w:tcBorders>
              <w:left w:val="single" w:sz="3" w:space="0" w:color="000000"/>
              <w:bottom w:val="single" w:sz="3" w:space="0" w:color="000000"/>
              <w:right w:val="single" w:sz="3" w:space="0" w:color="000000"/>
            </w:tcBorders>
          </w:tcPr>
          <w:p w14:paraId="7BF7B937"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69895B5A"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55828CF2"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0C66066B" w14:textId="77777777"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14:paraId="4110FCEE" w14:textId="77777777" w:rsidR="006B326C" w:rsidRDefault="009B4794">
            <w:pPr>
              <w:pStyle w:val="TableParagraph"/>
              <w:spacing w:line="166" w:lineRule="exact"/>
              <w:ind w:left="274"/>
              <w:rPr>
                <w:rFonts w:ascii="宋体" w:eastAsia="宋体" w:hAnsi="宋体" w:cs="宋体"/>
                <w:sz w:val="15"/>
                <w:szCs w:val="15"/>
              </w:rPr>
            </w:pPr>
            <w:proofErr w:type="spellStart"/>
            <w:r>
              <w:rPr>
                <w:rFonts w:ascii="宋体" w:eastAsia="宋体" w:hAnsi="宋体" w:cs="宋体"/>
                <w:w w:val="105"/>
                <w:sz w:val="15"/>
                <w:szCs w:val="15"/>
              </w:rPr>
              <w:t>或没有</w:t>
            </w:r>
            <w:proofErr w:type="spellEnd"/>
          </w:p>
        </w:tc>
      </w:tr>
    </w:tbl>
    <w:p w14:paraId="52BDD6A3" w14:textId="77777777" w:rsidR="006B326C" w:rsidRDefault="006B326C">
      <w:pPr>
        <w:spacing w:before="5"/>
        <w:rPr>
          <w:rFonts w:ascii="宋体" w:eastAsia="宋体" w:hAnsi="宋体" w:cs="宋体"/>
          <w:b/>
          <w:bCs/>
          <w:sz w:val="18"/>
          <w:szCs w:val="18"/>
        </w:rPr>
      </w:pPr>
    </w:p>
    <w:p w14:paraId="57E009A0" w14:textId="77777777"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12</w:t>
      </w:r>
      <w:r>
        <w:rPr>
          <w:rFonts w:ascii="宋体" w:eastAsia="宋体" w:hAnsi="宋体" w:cs="宋体"/>
          <w:b/>
          <w:bCs/>
          <w:spacing w:val="-1"/>
          <w:sz w:val="14"/>
          <w:szCs w:val="14"/>
        </w:rPr>
        <w:t>第16页第11</w:t>
      </w:r>
    </w:p>
    <w:p w14:paraId="48DE13DE" w14:textId="77777777" w:rsidR="006B326C" w:rsidRDefault="006B326C">
      <w:pPr>
        <w:jc w:val="right"/>
        <w:rPr>
          <w:rFonts w:ascii="宋体" w:eastAsia="宋体" w:hAnsi="宋体" w:cs="宋体"/>
          <w:sz w:val="14"/>
          <w:szCs w:val="14"/>
        </w:rPr>
        <w:sectPr w:rsidR="006B326C">
          <w:headerReference w:type="default" r:id="rId39"/>
          <w:footerReference w:type="default" r:id="rId40"/>
          <w:pgSz w:w="12240" w:h="15840"/>
          <w:pgMar w:top="3960" w:right="580" w:bottom="280" w:left="580" w:header="3766" w:footer="0" w:gutter="0"/>
          <w:cols w:space="720"/>
        </w:sectPr>
      </w:pPr>
    </w:p>
    <w:p w14:paraId="0AAD1633" w14:textId="77777777"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14:paraId="783843A3"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2D39613E" w14:textId="77777777"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0D5462A4"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7958DC41"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6106B008"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589C1E03"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4E51B1B0" w14:textId="77777777">
        <w:trPr>
          <w:trHeight w:hRule="exact" w:val="479"/>
        </w:trPr>
        <w:tc>
          <w:tcPr>
            <w:tcW w:w="1113" w:type="dxa"/>
            <w:tcBorders>
              <w:top w:val="single" w:sz="3" w:space="0" w:color="000000"/>
              <w:left w:val="single" w:sz="3" w:space="0" w:color="000000"/>
              <w:bottom w:val="single" w:sz="3" w:space="0" w:color="000000"/>
              <w:right w:val="single" w:sz="3" w:space="0" w:color="000000"/>
            </w:tcBorders>
          </w:tcPr>
          <w:p w14:paraId="2187A94C"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6C767D6E"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18B6E757"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3BD5AA2E" w14:textId="77777777" w:rsidR="006B326C" w:rsidRDefault="006B326C"/>
        </w:tc>
        <w:tc>
          <w:tcPr>
            <w:tcW w:w="2644" w:type="dxa"/>
            <w:tcBorders>
              <w:top w:val="single" w:sz="3" w:space="0" w:color="000000"/>
              <w:left w:val="single" w:sz="3" w:space="0" w:color="000000"/>
              <w:bottom w:val="single" w:sz="3" w:space="0" w:color="000000"/>
              <w:right w:val="single" w:sz="3" w:space="0" w:color="000000"/>
            </w:tcBorders>
          </w:tcPr>
          <w:p w14:paraId="0EEE7BAF" w14:textId="77777777" w:rsidR="006B326C" w:rsidRDefault="009B4794">
            <w:pPr>
              <w:pStyle w:val="TableParagraph"/>
              <w:spacing w:line="17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在TTC计算中使用该估计值，如</w:t>
            </w:r>
          </w:p>
          <w:p w14:paraId="6E0B9B4C" w14:textId="77777777" w:rsidR="006B326C" w:rsidRDefault="009B4794">
            <w:pPr>
              <w:pStyle w:val="TableParagraph"/>
              <w:spacing w:before="4"/>
              <w:ind w:left="274"/>
              <w:rPr>
                <w:rFonts w:ascii="宋体" w:eastAsia="宋体" w:hAnsi="宋体" w:cs="宋体"/>
                <w:sz w:val="15"/>
                <w:szCs w:val="15"/>
              </w:rPr>
            </w:pPr>
            <w:r>
              <w:rPr>
                <w:rFonts w:ascii="宋体" w:eastAsia="宋体" w:hAnsi="宋体" w:cs="宋体"/>
                <w:w w:val="105"/>
                <w:sz w:val="15"/>
                <w:szCs w:val="15"/>
              </w:rPr>
              <w:t>R4.3所述。</w:t>
            </w:r>
          </w:p>
        </w:tc>
      </w:tr>
      <w:tr w:rsidR="006B326C" w14:paraId="22EF3C3E" w14:textId="77777777">
        <w:trPr>
          <w:trHeight w:hRule="exact" w:val="281"/>
        </w:trPr>
        <w:tc>
          <w:tcPr>
            <w:tcW w:w="1113" w:type="dxa"/>
            <w:vMerge w:val="restart"/>
            <w:tcBorders>
              <w:top w:val="single" w:sz="3" w:space="0" w:color="000000"/>
              <w:left w:val="single" w:sz="3" w:space="0" w:color="000000"/>
              <w:right w:val="single" w:sz="3" w:space="0" w:color="000000"/>
            </w:tcBorders>
          </w:tcPr>
          <w:p w14:paraId="2F1A892D" w14:textId="77777777"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R5。</w:t>
            </w:r>
          </w:p>
        </w:tc>
        <w:tc>
          <w:tcPr>
            <w:tcW w:w="2365" w:type="dxa"/>
            <w:tcBorders>
              <w:top w:val="single" w:sz="3" w:space="0" w:color="000000"/>
              <w:left w:val="single" w:sz="3" w:space="0" w:color="000000"/>
              <w:bottom w:val="nil"/>
              <w:right w:val="single" w:sz="3" w:space="0" w:color="000000"/>
            </w:tcBorders>
          </w:tcPr>
          <w:p w14:paraId="280D4DD4" w14:textId="77777777" w:rsidR="006B326C" w:rsidRDefault="009B4794">
            <w:pPr>
              <w:pStyle w:val="TableParagraph"/>
              <w:spacing w:before="67"/>
              <w:ind w:left="82"/>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14:paraId="216F86A0" w14:textId="77777777" w:rsidR="006B326C" w:rsidRDefault="009B4794">
            <w:pPr>
              <w:pStyle w:val="TableParagraph"/>
              <w:spacing w:line="162" w:lineRule="exact"/>
              <w:ind w:left="81"/>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14:paraId="4E8C5BFA" w14:textId="77777777" w:rsidR="006B326C" w:rsidRDefault="009B4794">
            <w:pPr>
              <w:pStyle w:val="TableParagraph"/>
              <w:spacing w:line="162"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644" w:type="dxa"/>
            <w:tcBorders>
              <w:top w:val="single" w:sz="3" w:space="0" w:color="000000"/>
              <w:left w:val="single" w:sz="3" w:space="0" w:color="000000"/>
              <w:bottom w:val="nil"/>
              <w:right w:val="single" w:sz="3" w:space="0" w:color="000000"/>
            </w:tcBorders>
          </w:tcPr>
          <w:p w14:paraId="79B153F8" w14:textId="77777777" w:rsidR="006B326C" w:rsidRDefault="009B4794">
            <w:pPr>
              <w:pStyle w:val="TableParagraph"/>
              <w:spacing w:line="162"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3471AD3C" w14:textId="77777777">
        <w:trPr>
          <w:trHeight w:hRule="exact" w:val="893"/>
        </w:trPr>
        <w:tc>
          <w:tcPr>
            <w:tcW w:w="1113" w:type="dxa"/>
            <w:vMerge/>
            <w:tcBorders>
              <w:left w:val="single" w:sz="3" w:space="0" w:color="000000"/>
              <w:right w:val="single" w:sz="3" w:space="0" w:color="000000"/>
            </w:tcBorders>
          </w:tcPr>
          <w:p w14:paraId="4EE6E6C5" w14:textId="77777777" w:rsidR="006B326C" w:rsidRDefault="006B326C"/>
        </w:tc>
        <w:tc>
          <w:tcPr>
            <w:tcW w:w="2365" w:type="dxa"/>
            <w:tcBorders>
              <w:top w:val="nil"/>
              <w:left w:val="single" w:sz="3" w:space="0" w:color="000000"/>
              <w:bottom w:val="nil"/>
              <w:right w:val="single" w:sz="3" w:space="0" w:color="000000"/>
            </w:tcBorders>
          </w:tcPr>
          <w:p w14:paraId="0B300204" w14:textId="77777777" w:rsidR="006B326C" w:rsidRDefault="009B4794">
            <w:pPr>
              <w:pStyle w:val="TableParagraph"/>
              <w:spacing w:before="82"/>
              <w:ind w:left="277" w:right="22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0"/>
                <w:w w:val="105"/>
                <w:sz w:val="15"/>
                <w:szCs w:val="15"/>
                <w:lang w:eastAsia="zh-CN"/>
              </w:rPr>
              <w:t></w:t>
            </w:r>
            <w:r>
              <w:rPr>
                <w:rFonts w:ascii="宋体" w:eastAsia="宋体" w:hAnsi="宋体" w:cs="宋体"/>
                <w:w w:val="105"/>
                <w:sz w:val="15"/>
                <w:szCs w:val="15"/>
                <w:lang w:eastAsia="zh-CN"/>
              </w:rPr>
              <w:t>传输操作员没有在7个日历</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天内建立每小时或每日ATCs</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使用的TTC，但在10个日历</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天内建立了这些值</w:t>
            </w:r>
          </w:p>
        </w:tc>
        <w:tc>
          <w:tcPr>
            <w:tcW w:w="2365" w:type="dxa"/>
            <w:tcBorders>
              <w:top w:val="nil"/>
              <w:left w:val="single" w:sz="3" w:space="0" w:color="000000"/>
              <w:bottom w:val="nil"/>
              <w:right w:val="single" w:sz="3" w:space="0" w:color="000000"/>
            </w:tcBorders>
          </w:tcPr>
          <w:p w14:paraId="4BC9FCE3" w14:textId="77777777" w:rsidR="006B326C" w:rsidRDefault="009B4794">
            <w:pPr>
              <w:pStyle w:val="TableParagraph"/>
              <w:spacing w:line="176" w:lineRule="exact"/>
              <w:ind w:left="276"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传输运营商没有在10个日历</w:t>
            </w:r>
          </w:p>
          <w:p w14:paraId="1EF77B77" w14:textId="77777777" w:rsidR="006B326C" w:rsidRDefault="009B4794">
            <w:pPr>
              <w:pStyle w:val="TableParagraph"/>
              <w:spacing w:line="244" w:lineRule="auto"/>
              <w:ind w:left="276" w:right="225"/>
              <w:rPr>
                <w:rFonts w:ascii="宋体" w:eastAsia="宋体" w:hAnsi="宋体" w:cs="宋体"/>
                <w:sz w:val="15"/>
                <w:szCs w:val="15"/>
                <w:lang w:eastAsia="zh-CN"/>
              </w:rPr>
            </w:pPr>
            <w:r>
              <w:rPr>
                <w:rFonts w:ascii="宋体" w:eastAsia="宋体" w:hAnsi="宋体" w:cs="宋体"/>
                <w:spacing w:val="-2"/>
                <w:sz w:val="15"/>
                <w:szCs w:val="15"/>
                <w:lang w:eastAsia="zh-CN"/>
              </w:rPr>
              <w:t>天内建立每小时或每日ATCs</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使用的TTC，但在13个日历</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天内建立了这些值</w:t>
            </w:r>
          </w:p>
        </w:tc>
        <w:tc>
          <w:tcPr>
            <w:tcW w:w="2365" w:type="dxa"/>
            <w:tcBorders>
              <w:top w:val="nil"/>
              <w:left w:val="single" w:sz="3" w:space="0" w:color="000000"/>
              <w:bottom w:val="nil"/>
              <w:right w:val="single" w:sz="3" w:space="0" w:color="000000"/>
            </w:tcBorders>
          </w:tcPr>
          <w:p w14:paraId="17484665" w14:textId="77777777" w:rsidR="006B326C" w:rsidRDefault="009B4794">
            <w:pPr>
              <w:pStyle w:val="TableParagraph"/>
              <w:spacing w:line="176" w:lineRule="exact"/>
              <w:ind w:left="275"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传输运营商没有在13个日历</w:t>
            </w:r>
          </w:p>
          <w:p w14:paraId="4AC15314" w14:textId="77777777" w:rsidR="006B326C" w:rsidRDefault="009B4794">
            <w:pPr>
              <w:pStyle w:val="TableParagraph"/>
              <w:spacing w:line="244" w:lineRule="auto"/>
              <w:ind w:left="275" w:right="148"/>
              <w:rPr>
                <w:rFonts w:ascii="宋体" w:eastAsia="宋体" w:hAnsi="宋体" w:cs="宋体"/>
                <w:sz w:val="15"/>
                <w:szCs w:val="15"/>
                <w:lang w:eastAsia="zh-CN"/>
              </w:rPr>
            </w:pPr>
            <w:r>
              <w:rPr>
                <w:rFonts w:ascii="宋体" w:eastAsia="宋体" w:hAnsi="宋体" w:cs="宋体"/>
                <w:w w:val="105"/>
                <w:sz w:val="15"/>
                <w:szCs w:val="15"/>
                <w:lang w:eastAsia="zh-CN"/>
              </w:rPr>
              <w:t>天内建立每小时或每日ATCS</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使用的TTC，但在16个</w:t>
            </w:r>
            <w:proofErr w:type="gramStart"/>
            <w:r>
              <w:rPr>
                <w:rFonts w:ascii="宋体" w:eastAsia="宋体" w:hAnsi="宋体" w:cs="宋体"/>
                <w:spacing w:val="-2"/>
                <w:sz w:val="15"/>
                <w:szCs w:val="15"/>
                <w:lang w:eastAsia="zh-CN"/>
              </w:rPr>
              <w:t>日历天</w:t>
            </w:r>
            <w:proofErr w:type="gramEnd"/>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内建立了这些值</w:t>
            </w:r>
          </w:p>
        </w:tc>
        <w:tc>
          <w:tcPr>
            <w:tcW w:w="2644" w:type="dxa"/>
            <w:tcBorders>
              <w:top w:val="nil"/>
              <w:left w:val="single" w:sz="3" w:space="0" w:color="000000"/>
              <w:bottom w:val="nil"/>
              <w:right w:val="single" w:sz="3" w:space="0" w:color="000000"/>
            </w:tcBorders>
          </w:tcPr>
          <w:p w14:paraId="759CFD8E" w14:textId="77777777" w:rsidR="006B326C" w:rsidRDefault="009B4794">
            <w:pPr>
              <w:pStyle w:val="TableParagraph"/>
              <w:spacing w:line="176" w:lineRule="exact"/>
              <w:ind w:left="274" w:hanging="140"/>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6"/>
                <w:sz w:val="15"/>
                <w:szCs w:val="15"/>
                <w:lang w:eastAsia="zh-CN"/>
              </w:rPr>
              <w:t></w:t>
            </w:r>
            <w:r>
              <w:rPr>
                <w:rFonts w:ascii="宋体" w:eastAsia="宋体" w:hAnsi="宋体" w:cs="宋体"/>
                <w:sz w:val="15"/>
                <w:szCs w:val="15"/>
                <w:lang w:eastAsia="zh-CN"/>
              </w:rPr>
              <w:t>传输运营商没有建立TTCs用于</w:t>
            </w:r>
          </w:p>
          <w:p w14:paraId="22B821E1" w14:textId="77777777" w:rsidR="006B326C" w:rsidRDefault="009B4794">
            <w:pPr>
              <w:pStyle w:val="TableParagraph"/>
              <w:spacing w:line="242" w:lineRule="auto"/>
              <w:ind w:left="274" w:right="349"/>
              <w:rPr>
                <w:rFonts w:ascii="宋体" w:eastAsia="宋体" w:hAnsi="宋体" w:cs="宋体"/>
                <w:sz w:val="15"/>
                <w:szCs w:val="15"/>
                <w:lang w:eastAsia="zh-CN"/>
              </w:rPr>
            </w:pPr>
            <w:r>
              <w:rPr>
                <w:rFonts w:ascii="宋体" w:eastAsia="宋体" w:hAnsi="宋体" w:cs="宋体"/>
                <w:spacing w:val="-1"/>
                <w:sz w:val="15"/>
                <w:szCs w:val="15"/>
                <w:lang w:eastAsia="zh-CN"/>
              </w:rPr>
              <w:t>每小时或每日ATCS在16个日历</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天</w:t>
            </w:r>
          </w:p>
          <w:p w14:paraId="0CF880CB" w14:textId="77777777" w:rsidR="006B326C" w:rsidRDefault="009B4794">
            <w:pPr>
              <w:pStyle w:val="TableParagraph"/>
              <w:spacing w:before="95"/>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6"/>
                <w:sz w:val="15"/>
                <w:szCs w:val="15"/>
                <w:lang w:eastAsia="zh-CN"/>
              </w:rPr>
              <w:t></w:t>
            </w:r>
            <w:r>
              <w:rPr>
                <w:rFonts w:ascii="宋体" w:eastAsia="宋体" w:hAnsi="宋体" w:cs="宋体"/>
                <w:sz w:val="15"/>
                <w:szCs w:val="15"/>
                <w:lang w:eastAsia="zh-CN"/>
              </w:rPr>
              <w:t>传输运营商没有建立TTCs用于</w:t>
            </w:r>
          </w:p>
        </w:tc>
      </w:tr>
      <w:tr w:rsidR="006B326C" w14:paraId="3C1FDE95" w14:textId="77777777">
        <w:trPr>
          <w:trHeight w:hRule="exact" w:val="2070"/>
        </w:trPr>
        <w:tc>
          <w:tcPr>
            <w:tcW w:w="1113" w:type="dxa"/>
            <w:vMerge/>
            <w:tcBorders>
              <w:left w:val="single" w:sz="3" w:space="0" w:color="000000"/>
              <w:bottom w:val="single" w:sz="3" w:space="0" w:color="000000"/>
              <w:right w:val="single" w:sz="3" w:space="0" w:color="000000"/>
            </w:tcBorders>
          </w:tcPr>
          <w:p w14:paraId="080FA733"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5B8DFF2E" w14:textId="77777777" w:rsidR="006B326C" w:rsidRDefault="009B4794">
            <w:pPr>
              <w:pStyle w:val="TableParagraph"/>
              <w:spacing w:before="82"/>
              <w:ind w:left="277" w:right="222"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r>
              <w:rPr>
                <w:rFonts w:ascii="宋体" w:eastAsia="宋体" w:hAnsi="宋体" w:cs="宋体"/>
                <w:w w:val="105"/>
                <w:sz w:val="15"/>
                <w:szCs w:val="15"/>
                <w:lang w:eastAsia="zh-CN"/>
              </w:rPr>
              <w:t>传输操作员没有在一个日历</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月内建立用于每月ATCS的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TTC，但确实在下一个连续</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日历月内建立了这些值</w:t>
            </w:r>
          </w:p>
        </w:tc>
        <w:tc>
          <w:tcPr>
            <w:tcW w:w="2365" w:type="dxa"/>
            <w:tcBorders>
              <w:top w:val="nil"/>
              <w:left w:val="single" w:sz="3" w:space="0" w:color="000000"/>
              <w:bottom w:val="single" w:sz="3" w:space="0" w:color="000000"/>
              <w:right w:val="single" w:sz="3" w:space="0" w:color="000000"/>
            </w:tcBorders>
          </w:tcPr>
          <w:p w14:paraId="718375A1" w14:textId="77777777" w:rsidR="006B326C" w:rsidRDefault="009B4794">
            <w:pPr>
              <w:pStyle w:val="TableParagraph"/>
              <w:spacing w:line="175" w:lineRule="exact"/>
              <w:ind w:left="276"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传输操作员在连续两个日历</w:t>
            </w:r>
          </w:p>
          <w:p w14:paraId="5B448D3C" w14:textId="77777777" w:rsidR="006B326C" w:rsidRDefault="009B4794">
            <w:pPr>
              <w:pStyle w:val="TableParagraph"/>
              <w:spacing w:line="244" w:lineRule="auto"/>
              <w:ind w:left="276" w:right="223"/>
              <w:rPr>
                <w:rFonts w:ascii="宋体" w:eastAsia="宋体" w:hAnsi="宋体" w:cs="宋体"/>
                <w:sz w:val="15"/>
                <w:szCs w:val="15"/>
                <w:lang w:eastAsia="zh-CN"/>
              </w:rPr>
            </w:pPr>
            <w:r>
              <w:rPr>
                <w:rFonts w:ascii="宋体" w:eastAsia="宋体" w:hAnsi="宋体" w:cs="宋体"/>
                <w:w w:val="105"/>
                <w:sz w:val="15"/>
                <w:szCs w:val="15"/>
                <w:lang w:eastAsia="zh-CN"/>
              </w:rPr>
              <w:t>月期间没有建立用于每月</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ATCS的TTC，但确实在连续</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第三个日历月内建立了这些</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值</w:t>
            </w:r>
          </w:p>
        </w:tc>
        <w:tc>
          <w:tcPr>
            <w:tcW w:w="2365" w:type="dxa"/>
            <w:tcBorders>
              <w:top w:val="nil"/>
              <w:left w:val="single" w:sz="3" w:space="0" w:color="000000"/>
              <w:bottom w:val="single" w:sz="3" w:space="0" w:color="000000"/>
              <w:right w:val="single" w:sz="3" w:space="0" w:color="000000"/>
            </w:tcBorders>
          </w:tcPr>
          <w:p w14:paraId="6FEB186D" w14:textId="77777777" w:rsidR="006B326C" w:rsidRDefault="009B4794">
            <w:pPr>
              <w:pStyle w:val="TableParagraph"/>
              <w:spacing w:line="175" w:lineRule="exact"/>
              <w:ind w:left="275"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传输操作员在连续三个日历</w:t>
            </w:r>
          </w:p>
          <w:p w14:paraId="29150170" w14:textId="77777777" w:rsidR="006B326C" w:rsidRDefault="009B4794">
            <w:pPr>
              <w:pStyle w:val="TableParagraph"/>
              <w:spacing w:line="244" w:lineRule="auto"/>
              <w:ind w:left="275" w:right="148"/>
              <w:rPr>
                <w:rFonts w:ascii="宋体" w:eastAsia="宋体" w:hAnsi="宋体" w:cs="宋体"/>
                <w:sz w:val="15"/>
                <w:szCs w:val="15"/>
                <w:lang w:eastAsia="zh-CN"/>
              </w:rPr>
            </w:pPr>
            <w:r>
              <w:rPr>
                <w:rFonts w:ascii="宋体" w:eastAsia="宋体" w:hAnsi="宋体" w:cs="宋体"/>
                <w:w w:val="105"/>
                <w:sz w:val="15"/>
                <w:szCs w:val="15"/>
                <w:lang w:eastAsia="zh-CN"/>
              </w:rPr>
              <w:t>月期间没有建立用于每月</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ATCS的TTC，但确实在连续第</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四个日历月内建立了这些值</w:t>
            </w:r>
          </w:p>
        </w:tc>
        <w:tc>
          <w:tcPr>
            <w:tcW w:w="2644" w:type="dxa"/>
            <w:tcBorders>
              <w:top w:val="nil"/>
              <w:left w:val="single" w:sz="3" w:space="0" w:color="000000"/>
              <w:bottom w:val="single" w:sz="3" w:space="0" w:color="000000"/>
              <w:right w:val="single" w:sz="3" w:space="0" w:color="000000"/>
            </w:tcBorders>
          </w:tcPr>
          <w:p w14:paraId="25E4F8A3" w14:textId="77777777" w:rsidR="006B326C" w:rsidRDefault="009B4794">
            <w:pPr>
              <w:pStyle w:val="TableParagraph"/>
              <w:spacing w:line="16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每月ATCS在四个或更多的连续</w:t>
            </w:r>
          </w:p>
          <w:p w14:paraId="5C233B9D" w14:textId="77777777" w:rsidR="006B326C" w:rsidRDefault="009B4794">
            <w:pPr>
              <w:pStyle w:val="TableParagraph"/>
              <w:spacing w:before="4"/>
              <w:ind w:left="274"/>
              <w:rPr>
                <w:rFonts w:ascii="宋体" w:eastAsia="宋体" w:hAnsi="宋体" w:cs="宋体"/>
                <w:sz w:val="15"/>
                <w:szCs w:val="15"/>
                <w:lang w:eastAsia="zh-CN"/>
              </w:rPr>
            </w:pPr>
            <w:r>
              <w:rPr>
                <w:rFonts w:ascii="宋体" w:eastAsia="宋体" w:hAnsi="宋体" w:cs="宋体"/>
                <w:w w:val="105"/>
                <w:sz w:val="15"/>
                <w:szCs w:val="15"/>
                <w:lang w:eastAsia="zh-CN"/>
              </w:rPr>
              <w:t>日历月期间</w:t>
            </w:r>
          </w:p>
          <w:p w14:paraId="4EB2CAEE" w14:textId="77777777" w:rsidR="006B326C" w:rsidRDefault="009B4794">
            <w:pPr>
              <w:pStyle w:val="TableParagraph"/>
              <w:spacing w:before="112" w:line="200" w:lineRule="exact"/>
              <w:ind w:left="274" w:right="195"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传输操作员没有在R5.3中定义的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触发器24小时内建立TTC</w:t>
            </w:r>
          </w:p>
        </w:tc>
      </w:tr>
      <w:tr w:rsidR="006B326C" w14:paraId="3EA971AD" w14:textId="77777777">
        <w:trPr>
          <w:trHeight w:hRule="exact" w:val="738"/>
        </w:trPr>
        <w:tc>
          <w:tcPr>
            <w:tcW w:w="1113" w:type="dxa"/>
            <w:tcBorders>
              <w:top w:val="single" w:sz="3" w:space="0" w:color="000000"/>
              <w:left w:val="single" w:sz="3" w:space="0" w:color="000000"/>
              <w:bottom w:val="single" w:sz="3" w:space="0" w:color="000000"/>
              <w:right w:val="single" w:sz="3" w:space="0" w:color="000000"/>
            </w:tcBorders>
          </w:tcPr>
          <w:p w14:paraId="2DAAD6F7" w14:textId="77777777" w:rsidR="006B326C" w:rsidRDefault="009B4794">
            <w:pPr>
              <w:pStyle w:val="TableParagraph"/>
              <w:spacing w:before="70"/>
              <w:ind w:left="83"/>
              <w:rPr>
                <w:rFonts w:ascii="宋体" w:eastAsia="宋体" w:hAnsi="宋体" w:cs="宋体"/>
                <w:sz w:val="15"/>
                <w:szCs w:val="15"/>
              </w:rPr>
            </w:pPr>
            <w:r>
              <w:rPr>
                <w:rFonts w:ascii="宋体" w:eastAsia="宋体" w:hAnsi="宋体" w:cs="宋体"/>
                <w:w w:val="105"/>
                <w:sz w:val="15"/>
                <w:szCs w:val="15"/>
              </w:rPr>
              <w:t>r6。</w:t>
            </w:r>
          </w:p>
        </w:tc>
        <w:tc>
          <w:tcPr>
            <w:tcW w:w="2365" w:type="dxa"/>
            <w:tcBorders>
              <w:top w:val="single" w:sz="3" w:space="0" w:color="000000"/>
              <w:left w:val="single" w:sz="3" w:space="0" w:color="000000"/>
              <w:bottom w:val="single" w:sz="3" w:space="0" w:color="000000"/>
              <w:right w:val="single" w:sz="3" w:space="0" w:color="000000"/>
            </w:tcBorders>
          </w:tcPr>
          <w:p w14:paraId="0E059D99" w14:textId="77777777" w:rsidR="006B326C" w:rsidRDefault="006B326C">
            <w:pPr>
              <w:pStyle w:val="TableParagraph"/>
              <w:spacing w:before="10"/>
              <w:rPr>
                <w:rFonts w:ascii="宋体" w:eastAsia="宋体" w:hAnsi="宋体" w:cs="宋体"/>
                <w:b/>
                <w:bCs/>
                <w:sz w:val="15"/>
                <w:szCs w:val="15"/>
              </w:rPr>
            </w:pPr>
          </w:p>
          <w:p w14:paraId="087B9E39" w14:textId="77777777" w:rsidR="006B326C" w:rsidRDefault="009B4794">
            <w:pPr>
              <w:pStyle w:val="TableParagraph"/>
              <w:ind w:left="82"/>
              <w:rPr>
                <w:rFonts w:ascii="宋体" w:eastAsia="宋体" w:hAnsi="宋体" w:cs="宋体"/>
                <w:sz w:val="15"/>
                <w:szCs w:val="15"/>
              </w:rPr>
            </w:pPr>
            <w:r>
              <w:rPr>
                <w:rFonts w:ascii="宋体"/>
                <w:w w:val="105"/>
                <w:sz w:val="15"/>
              </w:rPr>
              <w:t>n/a</w:t>
            </w:r>
          </w:p>
        </w:tc>
        <w:tc>
          <w:tcPr>
            <w:tcW w:w="2365" w:type="dxa"/>
            <w:tcBorders>
              <w:top w:val="single" w:sz="3" w:space="0" w:color="000000"/>
              <w:left w:val="single" w:sz="3" w:space="0" w:color="000000"/>
              <w:bottom w:val="single" w:sz="3" w:space="0" w:color="000000"/>
              <w:right w:val="single" w:sz="3" w:space="0" w:color="000000"/>
            </w:tcBorders>
          </w:tcPr>
          <w:p w14:paraId="0971A78F" w14:textId="77777777" w:rsidR="006B326C" w:rsidRDefault="006B326C">
            <w:pPr>
              <w:pStyle w:val="TableParagraph"/>
              <w:spacing w:before="10"/>
              <w:rPr>
                <w:rFonts w:ascii="宋体" w:eastAsia="宋体" w:hAnsi="宋体" w:cs="宋体"/>
                <w:b/>
                <w:bCs/>
                <w:sz w:val="15"/>
                <w:szCs w:val="15"/>
              </w:rPr>
            </w:pPr>
          </w:p>
          <w:p w14:paraId="6835CAED" w14:textId="77777777" w:rsidR="006B326C" w:rsidRDefault="009B4794">
            <w:pPr>
              <w:pStyle w:val="TableParagraph"/>
              <w:ind w:left="81"/>
              <w:rPr>
                <w:rFonts w:ascii="宋体" w:eastAsia="宋体" w:hAnsi="宋体" w:cs="宋体"/>
                <w:sz w:val="15"/>
                <w:szCs w:val="15"/>
              </w:rPr>
            </w:pPr>
            <w:r>
              <w:rPr>
                <w:rFonts w:ascii="宋体"/>
                <w:w w:val="105"/>
                <w:sz w:val="15"/>
              </w:rPr>
              <w:t>n/a</w:t>
            </w:r>
          </w:p>
        </w:tc>
        <w:tc>
          <w:tcPr>
            <w:tcW w:w="2365" w:type="dxa"/>
            <w:tcBorders>
              <w:top w:val="single" w:sz="3" w:space="0" w:color="000000"/>
              <w:left w:val="single" w:sz="3" w:space="0" w:color="000000"/>
              <w:bottom w:val="single" w:sz="3" w:space="0" w:color="000000"/>
              <w:right w:val="single" w:sz="3" w:space="0" w:color="000000"/>
            </w:tcBorders>
          </w:tcPr>
          <w:p w14:paraId="72B6C5DA" w14:textId="77777777" w:rsidR="006B326C" w:rsidRDefault="006B326C">
            <w:pPr>
              <w:pStyle w:val="TableParagraph"/>
              <w:spacing w:before="10"/>
              <w:rPr>
                <w:rFonts w:ascii="宋体" w:eastAsia="宋体" w:hAnsi="宋体" w:cs="宋体"/>
                <w:b/>
                <w:bCs/>
                <w:sz w:val="15"/>
                <w:szCs w:val="15"/>
              </w:rPr>
            </w:pPr>
          </w:p>
          <w:p w14:paraId="68D141A4" w14:textId="77777777" w:rsidR="006B326C" w:rsidRDefault="009B4794">
            <w:pPr>
              <w:pStyle w:val="TableParagraph"/>
              <w:ind w:left="80"/>
              <w:rPr>
                <w:rFonts w:ascii="宋体" w:eastAsia="宋体" w:hAnsi="宋体" w:cs="宋体"/>
                <w:sz w:val="15"/>
                <w:szCs w:val="15"/>
              </w:rPr>
            </w:pPr>
            <w:r>
              <w:rPr>
                <w:rFonts w:ascii="宋体"/>
                <w:w w:val="105"/>
                <w:sz w:val="15"/>
              </w:rPr>
              <w:t>n/a</w:t>
            </w:r>
          </w:p>
        </w:tc>
        <w:tc>
          <w:tcPr>
            <w:tcW w:w="2644" w:type="dxa"/>
            <w:tcBorders>
              <w:top w:val="single" w:sz="3" w:space="0" w:color="000000"/>
              <w:left w:val="single" w:sz="3" w:space="0" w:color="000000"/>
              <w:bottom w:val="single" w:sz="3" w:space="0" w:color="000000"/>
              <w:right w:val="single" w:sz="3" w:space="0" w:color="000000"/>
            </w:tcBorders>
          </w:tcPr>
          <w:p w14:paraId="3ED01DC0" w14:textId="77777777"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传输操作员没有计算R6中指定的进</w:t>
            </w:r>
          </w:p>
          <w:p w14:paraId="51121B2D" w14:textId="77777777" w:rsidR="006B326C" w:rsidRDefault="009B4794">
            <w:pPr>
              <w:pStyle w:val="TableParagraph"/>
              <w:spacing w:before="4"/>
              <w:ind w:left="80"/>
              <w:rPr>
                <w:rFonts w:ascii="宋体" w:eastAsia="宋体" w:hAnsi="宋体" w:cs="宋体"/>
                <w:sz w:val="15"/>
                <w:szCs w:val="15"/>
              </w:rPr>
            </w:pPr>
            <w:proofErr w:type="spellStart"/>
            <w:r>
              <w:rPr>
                <w:rFonts w:ascii="宋体" w:eastAsia="宋体" w:hAnsi="宋体" w:cs="宋体"/>
                <w:w w:val="105"/>
                <w:sz w:val="15"/>
                <w:szCs w:val="15"/>
              </w:rPr>
              <w:t>程的TTC</w:t>
            </w:r>
            <w:proofErr w:type="spellEnd"/>
            <w:r>
              <w:rPr>
                <w:rFonts w:ascii="宋体" w:eastAsia="宋体" w:hAnsi="宋体" w:cs="宋体"/>
                <w:w w:val="105"/>
                <w:sz w:val="15"/>
                <w:szCs w:val="15"/>
              </w:rPr>
              <w:t>。</w:t>
            </w:r>
          </w:p>
        </w:tc>
      </w:tr>
      <w:tr w:rsidR="006B326C" w14:paraId="197E4890" w14:textId="77777777">
        <w:trPr>
          <w:trHeight w:hRule="exact" w:val="228"/>
        </w:trPr>
        <w:tc>
          <w:tcPr>
            <w:tcW w:w="1113" w:type="dxa"/>
            <w:vMerge w:val="restart"/>
            <w:tcBorders>
              <w:top w:val="single" w:sz="3" w:space="0" w:color="000000"/>
              <w:left w:val="single" w:sz="3" w:space="0" w:color="000000"/>
              <w:right w:val="single" w:sz="3" w:space="0" w:color="000000"/>
            </w:tcBorders>
          </w:tcPr>
          <w:p w14:paraId="057ADC02" w14:textId="77777777" w:rsidR="006B326C" w:rsidRDefault="009B4794">
            <w:pPr>
              <w:pStyle w:val="TableParagraph"/>
              <w:spacing w:before="68"/>
              <w:ind w:left="83"/>
              <w:rPr>
                <w:rFonts w:ascii="宋体" w:eastAsia="宋体" w:hAnsi="宋体" w:cs="宋体"/>
                <w:sz w:val="15"/>
                <w:szCs w:val="15"/>
              </w:rPr>
            </w:pPr>
            <w:r>
              <w:rPr>
                <w:rFonts w:ascii="宋体" w:eastAsia="宋体" w:hAnsi="宋体" w:cs="宋体"/>
                <w:w w:val="105"/>
                <w:sz w:val="15"/>
                <w:szCs w:val="15"/>
              </w:rPr>
              <w:t>R7。</w:t>
            </w:r>
          </w:p>
        </w:tc>
        <w:tc>
          <w:tcPr>
            <w:tcW w:w="2365" w:type="dxa"/>
            <w:tcBorders>
              <w:top w:val="single" w:sz="3" w:space="0" w:color="000000"/>
              <w:left w:val="single" w:sz="3" w:space="0" w:color="000000"/>
              <w:bottom w:val="nil"/>
              <w:right w:val="single" w:sz="3" w:space="0" w:color="000000"/>
            </w:tcBorders>
          </w:tcPr>
          <w:p w14:paraId="5556EA41" w14:textId="77777777" w:rsidR="006B326C" w:rsidRDefault="009B4794">
            <w:pPr>
              <w:pStyle w:val="TableParagraph"/>
              <w:spacing w:line="159" w:lineRule="exact"/>
              <w:ind w:left="82"/>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14:paraId="02659BEE" w14:textId="77777777" w:rsidR="006B326C" w:rsidRDefault="009B4794">
            <w:pPr>
              <w:pStyle w:val="TableParagraph"/>
              <w:spacing w:line="159" w:lineRule="exact"/>
              <w:ind w:left="81"/>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nil"/>
              <w:right w:val="single" w:sz="3" w:space="0" w:color="000000"/>
            </w:tcBorders>
          </w:tcPr>
          <w:p w14:paraId="0F1BA48C" w14:textId="77777777" w:rsidR="006B326C" w:rsidRDefault="009B4794">
            <w:pPr>
              <w:pStyle w:val="TableParagraph"/>
              <w:spacing w:line="159"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644" w:type="dxa"/>
            <w:tcBorders>
              <w:top w:val="single" w:sz="3" w:space="0" w:color="000000"/>
              <w:left w:val="single" w:sz="3" w:space="0" w:color="000000"/>
              <w:bottom w:val="nil"/>
              <w:right w:val="single" w:sz="3" w:space="0" w:color="000000"/>
            </w:tcBorders>
          </w:tcPr>
          <w:p w14:paraId="32845359" w14:textId="77777777" w:rsidR="006B326C" w:rsidRDefault="009B4794">
            <w:pPr>
              <w:pStyle w:val="TableParagraph"/>
              <w:spacing w:line="159" w:lineRule="exact"/>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690AED6C" w14:textId="77777777">
        <w:trPr>
          <w:trHeight w:hRule="exact" w:val="245"/>
        </w:trPr>
        <w:tc>
          <w:tcPr>
            <w:tcW w:w="1113" w:type="dxa"/>
            <w:vMerge/>
            <w:tcBorders>
              <w:left w:val="single" w:sz="3" w:space="0" w:color="000000"/>
              <w:right w:val="single" w:sz="3" w:space="0" w:color="000000"/>
            </w:tcBorders>
          </w:tcPr>
          <w:p w14:paraId="1CB27DE1" w14:textId="77777777" w:rsidR="006B326C" w:rsidRDefault="006B326C"/>
        </w:tc>
        <w:tc>
          <w:tcPr>
            <w:tcW w:w="2365" w:type="dxa"/>
            <w:tcBorders>
              <w:top w:val="nil"/>
              <w:left w:val="single" w:sz="3" w:space="0" w:color="000000"/>
              <w:bottom w:val="nil"/>
              <w:right w:val="single" w:sz="3" w:space="0" w:color="000000"/>
            </w:tcBorders>
          </w:tcPr>
          <w:p w14:paraId="0693D1BF" w14:textId="77777777" w:rsidR="006B326C" w:rsidRDefault="009B4794">
            <w:pPr>
              <w:pStyle w:val="TableParagraph"/>
              <w:spacing w:before="22"/>
              <w:ind w:left="138"/>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传输运营商向其传输服务提</w:t>
            </w:r>
          </w:p>
        </w:tc>
        <w:tc>
          <w:tcPr>
            <w:tcW w:w="2365" w:type="dxa"/>
            <w:tcBorders>
              <w:top w:val="nil"/>
              <w:left w:val="single" w:sz="3" w:space="0" w:color="000000"/>
              <w:bottom w:val="nil"/>
              <w:right w:val="single" w:sz="3" w:space="0" w:color="000000"/>
            </w:tcBorders>
          </w:tcPr>
          <w:p w14:paraId="6FE237EB" w14:textId="77777777" w:rsidR="006B326C" w:rsidRDefault="009B4794">
            <w:pPr>
              <w:pStyle w:val="TableParagraph"/>
              <w:spacing w:before="22"/>
              <w:ind w:left="137"/>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传输运营商向其传输服务提</w:t>
            </w:r>
          </w:p>
        </w:tc>
        <w:tc>
          <w:tcPr>
            <w:tcW w:w="2365" w:type="dxa"/>
            <w:tcBorders>
              <w:top w:val="nil"/>
              <w:left w:val="single" w:sz="3" w:space="0" w:color="000000"/>
              <w:bottom w:val="nil"/>
              <w:right w:val="single" w:sz="3" w:space="0" w:color="000000"/>
            </w:tcBorders>
          </w:tcPr>
          <w:p w14:paraId="548820AA" w14:textId="77777777" w:rsidR="006B326C" w:rsidRDefault="009B4794">
            <w:pPr>
              <w:pStyle w:val="TableParagraph"/>
              <w:spacing w:before="22"/>
              <w:ind w:left="136"/>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传输运营商向其传输服务提</w:t>
            </w:r>
          </w:p>
        </w:tc>
        <w:tc>
          <w:tcPr>
            <w:tcW w:w="2644" w:type="dxa"/>
            <w:tcBorders>
              <w:top w:val="nil"/>
              <w:left w:val="single" w:sz="3" w:space="0" w:color="000000"/>
              <w:bottom w:val="nil"/>
              <w:right w:val="single" w:sz="3" w:space="0" w:color="000000"/>
            </w:tcBorders>
          </w:tcPr>
          <w:p w14:paraId="055A01FD" w14:textId="77777777" w:rsidR="006B326C" w:rsidRDefault="009B4794">
            <w:pPr>
              <w:pStyle w:val="TableParagraph"/>
              <w:spacing w:before="22"/>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传输运营商向其传输服务提供商</w:t>
            </w:r>
          </w:p>
        </w:tc>
      </w:tr>
      <w:tr w:rsidR="006B326C" w14:paraId="25BF1132" w14:textId="77777777">
        <w:trPr>
          <w:trHeight w:hRule="exact" w:val="197"/>
        </w:trPr>
        <w:tc>
          <w:tcPr>
            <w:tcW w:w="1113" w:type="dxa"/>
            <w:vMerge/>
            <w:tcBorders>
              <w:left w:val="single" w:sz="3" w:space="0" w:color="000000"/>
              <w:right w:val="single" w:sz="3" w:space="0" w:color="000000"/>
            </w:tcBorders>
          </w:tcPr>
          <w:p w14:paraId="63433002"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395AC86" w14:textId="77777777" w:rsidR="006B326C" w:rsidRDefault="009B4794">
            <w:pPr>
              <w:pStyle w:val="TableParagraph"/>
              <w:spacing w:line="174" w:lineRule="exact"/>
              <w:ind w:left="277"/>
              <w:rPr>
                <w:rFonts w:ascii="宋体" w:eastAsia="宋体" w:hAnsi="宋体" w:cs="宋体"/>
                <w:sz w:val="15"/>
                <w:szCs w:val="15"/>
              </w:rPr>
            </w:pPr>
            <w:proofErr w:type="spellStart"/>
            <w:r>
              <w:rPr>
                <w:rFonts w:ascii="宋体" w:eastAsia="宋体" w:hAnsi="宋体" w:cs="宋体"/>
                <w:w w:val="105"/>
                <w:sz w:val="15"/>
                <w:szCs w:val="15"/>
              </w:rPr>
              <w:t>供商提供其ATC路径TTCs，用</w:t>
            </w:r>
            <w:proofErr w:type="spellEnd"/>
          </w:p>
        </w:tc>
        <w:tc>
          <w:tcPr>
            <w:tcW w:w="2365" w:type="dxa"/>
            <w:tcBorders>
              <w:top w:val="nil"/>
              <w:left w:val="single" w:sz="3" w:space="0" w:color="000000"/>
              <w:bottom w:val="nil"/>
              <w:right w:val="single" w:sz="3" w:space="0" w:color="000000"/>
            </w:tcBorders>
          </w:tcPr>
          <w:p w14:paraId="40084475" w14:textId="77777777" w:rsidR="006B326C" w:rsidRDefault="009B4794">
            <w:pPr>
              <w:pStyle w:val="TableParagraph"/>
              <w:spacing w:line="174" w:lineRule="exact"/>
              <w:ind w:left="276"/>
              <w:rPr>
                <w:rFonts w:ascii="宋体" w:eastAsia="宋体" w:hAnsi="宋体" w:cs="宋体"/>
                <w:sz w:val="15"/>
                <w:szCs w:val="15"/>
              </w:rPr>
            </w:pPr>
            <w:proofErr w:type="spellStart"/>
            <w:r>
              <w:rPr>
                <w:rFonts w:ascii="宋体" w:eastAsia="宋体" w:hAnsi="宋体" w:cs="宋体"/>
                <w:w w:val="105"/>
                <w:sz w:val="15"/>
                <w:szCs w:val="15"/>
              </w:rPr>
              <w:t>供商提供其ATC路径TTCs，用</w:t>
            </w:r>
            <w:proofErr w:type="spellEnd"/>
          </w:p>
        </w:tc>
        <w:tc>
          <w:tcPr>
            <w:tcW w:w="2365" w:type="dxa"/>
            <w:tcBorders>
              <w:top w:val="nil"/>
              <w:left w:val="single" w:sz="3" w:space="0" w:color="000000"/>
              <w:bottom w:val="nil"/>
              <w:right w:val="single" w:sz="3" w:space="0" w:color="000000"/>
            </w:tcBorders>
          </w:tcPr>
          <w:p w14:paraId="183703B0" w14:textId="77777777" w:rsidR="006B326C" w:rsidRDefault="009B4794">
            <w:pPr>
              <w:pStyle w:val="TableParagraph"/>
              <w:spacing w:line="174" w:lineRule="exact"/>
              <w:ind w:left="275"/>
              <w:rPr>
                <w:rFonts w:ascii="宋体" w:eastAsia="宋体" w:hAnsi="宋体" w:cs="宋体"/>
                <w:sz w:val="15"/>
                <w:szCs w:val="15"/>
              </w:rPr>
            </w:pPr>
            <w:proofErr w:type="spellStart"/>
            <w:r>
              <w:rPr>
                <w:rFonts w:ascii="宋体" w:eastAsia="宋体" w:hAnsi="宋体" w:cs="宋体"/>
                <w:w w:val="105"/>
                <w:sz w:val="15"/>
                <w:szCs w:val="15"/>
              </w:rPr>
              <w:t>供商提供其ATC路径TTC，用</w:t>
            </w:r>
            <w:proofErr w:type="spellEnd"/>
          </w:p>
        </w:tc>
        <w:tc>
          <w:tcPr>
            <w:tcW w:w="2644" w:type="dxa"/>
            <w:tcBorders>
              <w:top w:val="nil"/>
              <w:left w:val="single" w:sz="3" w:space="0" w:color="000000"/>
              <w:bottom w:val="nil"/>
              <w:right w:val="single" w:sz="3" w:space="0" w:color="000000"/>
            </w:tcBorders>
          </w:tcPr>
          <w:p w14:paraId="11953FD9" w14:textId="77777777"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提供其ATC路径TTC，用于每小时</w:t>
            </w:r>
          </w:p>
        </w:tc>
      </w:tr>
      <w:tr w:rsidR="006B326C" w14:paraId="5DC68E1B" w14:textId="77777777">
        <w:trPr>
          <w:trHeight w:hRule="exact" w:val="200"/>
        </w:trPr>
        <w:tc>
          <w:tcPr>
            <w:tcW w:w="1113" w:type="dxa"/>
            <w:vMerge/>
            <w:tcBorders>
              <w:left w:val="single" w:sz="3" w:space="0" w:color="000000"/>
              <w:right w:val="single" w:sz="3" w:space="0" w:color="000000"/>
            </w:tcBorders>
          </w:tcPr>
          <w:p w14:paraId="2E0368D5"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3D979A9" w14:textId="77777777"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于每小时或每日ATC计算超过</w:t>
            </w:r>
          </w:p>
        </w:tc>
        <w:tc>
          <w:tcPr>
            <w:tcW w:w="2365" w:type="dxa"/>
            <w:tcBorders>
              <w:top w:val="nil"/>
              <w:left w:val="single" w:sz="3" w:space="0" w:color="000000"/>
              <w:bottom w:val="nil"/>
              <w:right w:val="single" w:sz="3" w:space="0" w:color="000000"/>
            </w:tcBorders>
          </w:tcPr>
          <w:p w14:paraId="591D30C5" w14:textId="77777777"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于每小时或每日ATC计算超过</w:t>
            </w:r>
          </w:p>
        </w:tc>
        <w:tc>
          <w:tcPr>
            <w:tcW w:w="2365" w:type="dxa"/>
            <w:tcBorders>
              <w:top w:val="nil"/>
              <w:left w:val="single" w:sz="3" w:space="0" w:color="000000"/>
              <w:bottom w:val="nil"/>
              <w:right w:val="single" w:sz="3" w:space="0" w:color="000000"/>
            </w:tcBorders>
          </w:tcPr>
          <w:p w14:paraId="4FE4D061"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于每小时或每日ATC计算超过</w:t>
            </w:r>
          </w:p>
        </w:tc>
        <w:tc>
          <w:tcPr>
            <w:tcW w:w="2644" w:type="dxa"/>
            <w:tcBorders>
              <w:top w:val="nil"/>
              <w:left w:val="single" w:sz="3" w:space="0" w:color="000000"/>
              <w:bottom w:val="nil"/>
              <w:right w:val="single" w:sz="3" w:space="0" w:color="000000"/>
            </w:tcBorders>
          </w:tcPr>
          <w:p w14:paraId="181AF8C6" w14:textId="77777777" w:rsidR="006B326C" w:rsidRDefault="009B4794">
            <w:pPr>
              <w:pStyle w:val="TableParagraph"/>
              <w:spacing w:line="177"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或每日ATC计算，超过四个</w:t>
            </w:r>
            <w:proofErr w:type="gramStart"/>
            <w:r>
              <w:rPr>
                <w:rFonts w:ascii="宋体" w:eastAsia="宋体" w:hAnsi="宋体" w:cs="宋体"/>
                <w:w w:val="105"/>
                <w:sz w:val="15"/>
                <w:szCs w:val="15"/>
                <w:lang w:eastAsia="zh-CN"/>
              </w:rPr>
              <w:t>日历天</w:t>
            </w:r>
            <w:proofErr w:type="gramEnd"/>
          </w:p>
        </w:tc>
      </w:tr>
      <w:tr w:rsidR="006B326C" w14:paraId="2BD0A034" w14:textId="77777777">
        <w:trPr>
          <w:trHeight w:hRule="exact" w:val="200"/>
        </w:trPr>
        <w:tc>
          <w:tcPr>
            <w:tcW w:w="1113" w:type="dxa"/>
            <w:vMerge/>
            <w:tcBorders>
              <w:left w:val="single" w:sz="3" w:space="0" w:color="000000"/>
              <w:right w:val="single" w:sz="3" w:space="0" w:color="000000"/>
            </w:tcBorders>
          </w:tcPr>
          <w:p w14:paraId="25469B45"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0BF6A67" w14:textId="77777777"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一个日历日后确定，但不超</w:t>
            </w:r>
          </w:p>
        </w:tc>
        <w:tc>
          <w:tcPr>
            <w:tcW w:w="2365" w:type="dxa"/>
            <w:tcBorders>
              <w:top w:val="nil"/>
              <w:left w:val="single" w:sz="3" w:space="0" w:color="000000"/>
              <w:bottom w:val="nil"/>
              <w:right w:val="single" w:sz="3" w:space="0" w:color="000000"/>
            </w:tcBorders>
          </w:tcPr>
          <w:p w14:paraId="6A61BE11" w14:textId="77777777"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两个日历天后确定，但不超</w:t>
            </w:r>
          </w:p>
        </w:tc>
        <w:tc>
          <w:tcPr>
            <w:tcW w:w="2365" w:type="dxa"/>
            <w:tcBorders>
              <w:top w:val="nil"/>
              <w:left w:val="single" w:sz="3" w:space="0" w:color="000000"/>
              <w:bottom w:val="nil"/>
              <w:right w:val="single" w:sz="3" w:space="0" w:color="000000"/>
            </w:tcBorders>
          </w:tcPr>
          <w:p w14:paraId="42C58B69"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三个日历天后确定，但不超</w:t>
            </w:r>
          </w:p>
        </w:tc>
        <w:tc>
          <w:tcPr>
            <w:tcW w:w="2644" w:type="dxa"/>
            <w:tcBorders>
              <w:top w:val="nil"/>
              <w:left w:val="single" w:sz="3" w:space="0" w:color="000000"/>
              <w:bottom w:val="nil"/>
              <w:right w:val="single" w:sz="3" w:space="0" w:color="000000"/>
            </w:tcBorders>
          </w:tcPr>
          <w:p w14:paraId="2F8210F0" w14:textId="77777777"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后确定</w:t>
            </w:r>
            <w:proofErr w:type="spellEnd"/>
            <w:r>
              <w:rPr>
                <w:rFonts w:ascii="宋体" w:eastAsia="宋体" w:hAnsi="宋体" w:cs="宋体"/>
                <w:w w:val="105"/>
                <w:sz w:val="15"/>
                <w:szCs w:val="15"/>
              </w:rPr>
              <w:t>。</w:t>
            </w:r>
          </w:p>
        </w:tc>
      </w:tr>
      <w:tr w:rsidR="006B326C" w14:paraId="6F5FD0A2" w14:textId="77777777">
        <w:trPr>
          <w:trHeight w:hRule="exact" w:val="286"/>
        </w:trPr>
        <w:tc>
          <w:tcPr>
            <w:tcW w:w="1113" w:type="dxa"/>
            <w:vMerge/>
            <w:tcBorders>
              <w:left w:val="single" w:sz="3" w:space="0" w:color="000000"/>
              <w:right w:val="single" w:sz="3" w:space="0" w:color="000000"/>
            </w:tcBorders>
          </w:tcPr>
          <w:p w14:paraId="7D9EBCA2" w14:textId="77777777" w:rsidR="006B326C" w:rsidRDefault="006B326C"/>
        </w:tc>
        <w:tc>
          <w:tcPr>
            <w:tcW w:w="2365" w:type="dxa"/>
            <w:tcBorders>
              <w:top w:val="nil"/>
              <w:left w:val="single" w:sz="3" w:space="0" w:color="000000"/>
              <w:bottom w:val="nil"/>
              <w:right w:val="single" w:sz="3" w:space="0" w:color="000000"/>
            </w:tcBorders>
          </w:tcPr>
          <w:p w14:paraId="4DB79992" w14:textId="77777777"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过两个日历日后确定。</w:t>
            </w:r>
          </w:p>
        </w:tc>
        <w:tc>
          <w:tcPr>
            <w:tcW w:w="2365" w:type="dxa"/>
            <w:tcBorders>
              <w:top w:val="nil"/>
              <w:left w:val="single" w:sz="3" w:space="0" w:color="000000"/>
              <w:bottom w:val="nil"/>
              <w:right w:val="single" w:sz="3" w:space="0" w:color="000000"/>
            </w:tcBorders>
          </w:tcPr>
          <w:p w14:paraId="178B66A9" w14:textId="77777777"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过三个日历天后确定。</w:t>
            </w:r>
          </w:p>
        </w:tc>
        <w:tc>
          <w:tcPr>
            <w:tcW w:w="2365" w:type="dxa"/>
            <w:tcBorders>
              <w:top w:val="nil"/>
              <w:left w:val="single" w:sz="3" w:space="0" w:color="000000"/>
              <w:bottom w:val="nil"/>
              <w:right w:val="single" w:sz="3" w:space="0" w:color="000000"/>
            </w:tcBorders>
          </w:tcPr>
          <w:p w14:paraId="59EE1518"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过四个日历天后确定。</w:t>
            </w:r>
          </w:p>
        </w:tc>
        <w:tc>
          <w:tcPr>
            <w:tcW w:w="2644" w:type="dxa"/>
            <w:tcBorders>
              <w:top w:val="nil"/>
              <w:left w:val="single" w:sz="3" w:space="0" w:color="000000"/>
              <w:bottom w:val="nil"/>
              <w:right w:val="single" w:sz="3" w:space="0" w:color="000000"/>
            </w:tcBorders>
          </w:tcPr>
          <w:p w14:paraId="1DAC204C" w14:textId="77777777" w:rsidR="006B326C" w:rsidRDefault="009B4794">
            <w:pPr>
              <w:pStyle w:val="TableParagraph"/>
              <w:spacing w:before="71"/>
              <w:ind w:left="135"/>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5"/>
                <w:w w:val="105"/>
                <w:sz w:val="15"/>
                <w:szCs w:val="15"/>
                <w:lang w:eastAsia="zh-CN"/>
              </w:rPr>
              <w:t></w:t>
            </w:r>
            <w:r>
              <w:rPr>
                <w:rFonts w:ascii="宋体" w:eastAsia="宋体" w:hAnsi="宋体" w:cs="宋体"/>
                <w:w w:val="105"/>
                <w:sz w:val="15"/>
                <w:szCs w:val="15"/>
                <w:lang w:eastAsia="zh-CN"/>
              </w:rPr>
              <w:t>传输操作员没有提供其传输</w:t>
            </w:r>
          </w:p>
        </w:tc>
      </w:tr>
      <w:tr w:rsidR="006B326C" w14:paraId="70A0956E" w14:textId="77777777">
        <w:trPr>
          <w:trHeight w:hRule="exact" w:val="184"/>
        </w:trPr>
        <w:tc>
          <w:tcPr>
            <w:tcW w:w="1113" w:type="dxa"/>
            <w:vMerge/>
            <w:tcBorders>
              <w:left w:val="single" w:sz="3" w:space="0" w:color="000000"/>
              <w:right w:val="single" w:sz="3" w:space="0" w:color="000000"/>
            </w:tcBorders>
          </w:tcPr>
          <w:p w14:paraId="49D3CC90" w14:textId="77777777" w:rsidR="006B326C" w:rsidRDefault="006B326C">
            <w:pPr>
              <w:rPr>
                <w:lang w:eastAsia="zh-CN"/>
              </w:rPr>
            </w:pPr>
          </w:p>
        </w:tc>
        <w:tc>
          <w:tcPr>
            <w:tcW w:w="2365" w:type="dxa"/>
            <w:vMerge w:val="restart"/>
            <w:tcBorders>
              <w:top w:val="nil"/>
              <w:left w:val="single" w:sz="3" w:space="0" w:color="000000"/>
              <w:right w:val="single" w:sz="3" w:space="0" w:color="000000"/>
            </w:tcBorders>
          </w:tcPr>
          <w:p w14:paraId="5D5B97F0" w14:textId="77777777" w:rsidR="006B326C" w:rsidRDefault="009B4794">
            <w:pPr>
              <w:pStyle w:val="TableParagraph"/>
              <w:spacing w:line="178" w:lineRule="exact"/>
              <w:ind w:left="136"/>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19"/>
                <w:w w:val="105"/>
                <w:sz w:val="15"/>
                <w:szCs w:val="15"/>
              </w:rPr>
              <w:t></w:t>
            </w:r>
            <w:proofErr w:type="spellStart"/>
            <w:r>
              <w:rPr>
                <w:rFonts w:ascii="宋体" w:eastAsia="宋体" w:hAnsi="宋体" w:cs="宋体"/>
                <w:w w:val="105"/>
                <w:sz w:val="15"/>
                <w:szCs w:val="15"/>
              </w:rPr>
              <w:t>传送者</w:t>
            </w:r>
            <w:proofErr w:type="spellEnd"/>
          </w:p>
        </w:tc>
        <w:tc>
          <w:tcPr>
            <w:tcW w:w="2365" w:type="dxa"/>
            <w:vMerge w:val="restart"/>
            <w:tcBorders>
              <w:top w:val="nil"/>
              <w:left w:val="single" w:sz="3" w:space="0" w:color="000000"/>
              <w:right w:val="single" w:sz="3" w:space="0" w:color="000000"/>
            </w:tcBorders>
          </w:tcPr>
          <w:p w14:paraId="1DE0B40C" w14:textId="77777777" w:rsidR="006B326C" w:rsidRDefault="009B4794">
            <w:pPr>
              <w:pStyle w:val="TableParagraph"/>
              <w:spacing w:line="178" w:lineRule="exact"/>
              <w:ind w:left="135"/>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19"/>
                <w:w w:val="105"/>
                <w:sz w:val="15"/>
                <w:szCs w:val="15"/>
              </w:rPr>
              <w:t></w:t>
            </w:r>
            <w:proofErr w:type="spellStart"/>
            <w:r>
              <w:rPr>
                <w:rFonts w:ascii="宋体" w:eastAsia="宋体" w:hAnsi="宋体" w:cs="宋体"/>
                <w:w w:val="105"/>
                <w:sz w:val="15"/>
                <w:szCs w:val="15"/>
              </w:rPr>
              <w:t>传送者</w:t>
            </w:r>
            <w:proofErr w:type="spellEnd"/>
          </w:p>
        </w:tc>
        <w:tc>
          <w:tcPr>
            <w:tcW w:w="2365" w:type="dxa"/>
            <w:vMerge w:val="restart"/>
            <w:tcBorders>
              <w:top w:val="nil"/>
              <w:left w:val="single" w:sz="3" w:space="0" w:color="000000"/>
              <w:right w:val="single" w:sz="3" w:space="0" w:color="000000"/>
            </w:tcBorders>
          </w:tcPr>
          <w:p w14:paraId="5067EC60" w14:textId="77777777" w:rsidR="006B326C" w:rsidRDefault="009B4794">
            <w:pPr>
              <w:pStyle w:val="TableParagraph"/>
              <w:spacing w:line="178" w:lineRule="exact"/>
              <w:ind w:left="134"/>
              <w:rPr>
                <w:rFonts w:ascii="宋体" w:eastAsia="宋体" w:hAnsi="宋体" w:cs="宋体"/>
                <w:sz w:val="15"/>
                <w:szCs w:val="15"/>
              </w:rPr>
            </w:pPr>
            <w:r>
              <w:rPr>
                <w:rFonts w:ascii="Symbol" w:eastAsia="Symbol" w:hAnsi="Symbol" w:cs="Symbol"/>
                <w:w w:val="105"/>
                <w:sz w:val="15"/>
                <w:szCs w:val="15"/>
              </w:rPr>
              <w:t></w:t>
            </w:r>
            <w:r>
              <w:rPr>
                <w:rFonts w:ascii="Symbol" w:eastAsia="Symbol" w:hAnsi="Symbol" w:cs="Symbol"/>
                <w:spacing w:val="19"/>
                <w:w w:val="105"/>
                <w:sz w:val="15"/>
                <w:szCs w:val="15"/>
              </w:rPr>
              <w:t></w:t>
            </w:r>
            <w:proofErr w:type="spellStart"/>
            <w:r>
              <w:rPr>
                <w:rFonts w:ascii="宋体" w:eastAsia="宋体" w:hAnsi="宋体" w:cs="宋体"/>
                <w:w w:val="105"/>
                <w:sz w:val="15"/>
                <w:szCs w:val="15"/>
              </w:rPr>
              <w:t>传送者</w:t>
            </w:r>
            <w:proofErr w:type="spellEnd"/>
          </w:p>
        </w:tc>
        <w:tc>
          <w:tcPr>
            <w:tcW w:w="2644" w:type="dxa"/>
            <w:tcBorders>
              <w:top w:val="nil"/>
              <w:left w:val="single" w:sz="3" w:space="0" w:color="000000"/>
              <w:bottom w:val="nil"/>
              <w:right w:val="single" w:sz="3" w:space="0" w:color="000000"/>
            </w:tcBorders>
          </w:tcPr>
          <w:p w14:paraId="3DE40BAC" w14:textId="77777777" w:rsidR="006B326C" w:rsidRDefault="009B4794">
            <w:pPr>
              <w:pStyle w:val="TableParagraph"/>
              <w:spacing w:line="171" w:lineRule="exact"/>
              <w:ind w:left="274"/>
              <w:rPr>
                <w:rFonts w:ascii="宋体" w:eastAsia="宋体" w:hAnsi="宋体" w:cs="宋体"/>
                <w:sz w:val="15"/>
                <w:szCs w:val="15"/>
                <w:lang w:eastAsia="zh-CN"/>
              </w:rPr>
            </w:pPr>
            <w:r>
              <w:rPr>
                <w:rFonts w:ascii="宋体" w:eastAsia="宋体" w:hAnsi="宋体" w:cs="宋体"/>
                <w:w w:val="105"/>
                <w:sz w:val="15"/>
                <w:szCs w:val="15"/>
                <w:lang w:eastAsia="zh-CN"/>
              </w:rPr>
              <w:t>服务提供商，其ATC路径TTC用</w:t>
            </w:r>
          </w:p>
        </w:tc>
      </w:tr>
      <w:tr w:rsidR="006B326C" w14:paraId="0A30757D" w14:textId="77777777">
        <w:trPr>
          <w:trHeight w:hRule="exact" w:val="806"/>
        </w:trPr>
        <w:tc>
          <w:tcPr>
            <w:tcW w:w="1113" w:type="dxa"/>
            <w:vMerge/>
            <w:tcBorders>
              <w:left w:val="single" w:sz="3" w:space="0" w:color="000000"/>
              <w:bottom w:val="single" w:sz="3" w:space="0" w:color="000000"/>
              <w:right w:val="single" w:sz="3" w:space="0" w:color="000000"/>
            </w:tcBorders>
          </w:tcPr>
          <w:p w14:paraId="5B9195E5"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7B30529F"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07DE9534"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010E8DB0" w14:textId="77777777"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14:paraId="265E4958" w14:textId="77777777" w:rsidR="006B326C" w:rsidRDefault="009B4794">
            <w:pPr>
              <w:pStyle w:val="TableParagraph"/>
              <w:spacing w:line="166" w:lineRule="exact"/>
              <w:ind w:left="274"/>
              <w:rPr>
                <w:rFonts w:ascii="宋体" w:eastAsia="宋体" w:hAnsi="宋体" w:cs="宋体"/>
                <w:sz w:val="15"/>
                <w:szCs w:val="15"/>
              </w:rPr>
            </w:pPr>
            <w:proofErr w:type="spellStart"/>
            <w:r>
              <w:rPr>
                <w:rFonts w:ascii="宋体" w:eastAsia="宋体" w:hAnsi="宋体" w:cs="宋体"/>
                <w:w w:val="105"/>
                <w:sz w:val="15"/>
                <w:szCs w:val="15"/>
              </w:rPr>
              <w:t>于每小时或</w:t>
            </w:r>
            <w:proofErr w:type="spellEnd"/>
          </w:p>
        </w:tc>
      </w:tr>
    </w:tbl>
    <w:p w14:paraId="0017E417" w14:textId="77777777" w:rsidR="006B326C" w:rsidRDefault="006B326C">
      <w:pPr>
        <w:spacing w:before="11"/>
        <w:rPr>
          <w:rFonts w:ascii="宋体" w:eastAsia="宋体" w:hAnsi="宋体" w:cs="宋体"/>
          <w:b/>
          <w:bCs/>
          <w:sz w:val="23"/>
          <w:szCs w:val="23"/>
        </w:rPr>
      </w:pPr>
    </w:p>
    <w:p w14:paraId="2F95ED82" w14:textId="77777777"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13</w:t>
      </w:r>
      <w:r>
        <w:rPr>
          <w:rFonts w:ascii="宋体" w:eastAsia="宋体" w:hAnsi="宋体" w:cs="宋体"/>
          <w:b/>
          <w:bCs/>
          <w:spacing w:val="-1"/>
          <w:sz w:val="14"/>
          <w:szCs w:val="14"/>
        </w:rPr>
        <w:t>第16页第11</w:t>
      </w:r>
    </w:p>
    <w:p w14:paraId="25C55754" w14:textId="77777777" w:rsidR="006B326C" w:rsidRDefault="006B326C">
      <w:pPr>
        <w:jc w:val="right"/>
        <w:rPr>
          <w:rFonts w:ascii="宋体" w:eastAsia="宋体" w:hAnsi="宋体" w:cs="宋体"/>
          <w:sz w:val="14"/>
          <w:szCs w:val="14"/>
        </w:rPr>
        <w:sectPr w:rsidR="006B326C">
          <w:headerReference w:type="default" r:id="rId41"/>
          <w:footerReference w:type="default" r:id="rId42"/>
          <w:pgSz w:w="12240" w:h="15840"/>
          <w:pgMar w:top="3960" w:right="580" w:bottom="280" w:left="580" w:header="3766" w:footer="0" w:gutter="0"/>
          <w:cols w:space="720"/>
        </w:sectPr>
      </w:pPr>
    </w:p>
    <w:p w14:paraId="1EB3F8BD" w14:textId="77777777"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14:paraId="2A37060E"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795A23DD" w14:textId="77777777"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121EDC7F"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44FDB21A"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53A6719A"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3360F8D6"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7431425B" w14:textId="77777777">
        <w:trPr>
          <w:trHeight w:hRule="exact" w:val="204"/>
        </w:trPr>
        <w:tc>
          <w:tcPr>
            <w:tcW w:w="1113" w:type="dxa"/>
            <w:vMerge w:val="restart"/>
            <w:tcBorders>
              <w:top w:val="single" w:sz="3" w:space="0" w:color="000000"/>
              <w:left w:val="single" w:sz="3" w:space="0" w:color="000000"/>
              <w:right w:val="single" w:sz="3" w:space="0" w:color="000000"/>
            </w:tcBorders>
          </w:tcPr>
          <w:p w14:paraId="1BF01889" w14:textId="77777777" w:rsidR="006B326C" w:rsidRDefault="006B326C"/>
        </w:tc>
        <w:tc>
          <w:tcPr>
            <w:tcW w:w="2365" w:type="dxa"/>
            <w:tcBorders>
              <w:top w:val="single" w:sz="3" w:space="0" w:color="000000"/>
              <w:left w:val="single" w:sz="3" w:space="0" w:color="000000"/>
              <w:bottom w:val="nil"/>
              <w:right w:val="single" w:sz="3" w:space="0" w:color="000000"/>
            </w:tcBorders>
          </w:tcPr>
          <w:p w14:paraId="64EA0441" w14:textId="77777777"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没有向其传输服务提供商提供</w:t>
            </w:r>
          </w:p>
        </w:tc>
        <w:tc>
          <w:tcPr>
            <w:tcW w:w="2365" w:type="dxa"/>
            <w:tcBorders>
              <w:top w:val="single" w:sz="3" w:space="0" w:color="000000"/>
              <w:left w:val="single" w:sz="3" w:space="0" w:color="000000"/>
              <w:bottom w:val="nil"/>
              <w:right w:val="single" w:sz="3" w:space="0" w:color="000000"/>
            </w:tcBorders>
          </w:tcPr>
          <w:p w14:paraId="00B20C35" w14:textId="77777777"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没有向其传输服务提供商提</w:t>
            </w:r>
          </w:p>
        </w:tc>
        <w:tc>
          <w:tcPr>
            <w:tcW w:w="2365" w:type="dxa"/>
            <w:tcBorders>
              <w:top w:val="single" w:sz="3" w:space="0" w:color="000000"/>
              <w:left w:val="single" w:sz="3" w:space="0" w:color="000000"/>
              <w:bottom w:val="nil"/>
              <w:right w:val="single" w:sz="3" w:space="0" w:color="000000"/>
            </w:tcBorders>
          </w:tcPr>
          <w:p w14:paraId="498AF185"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没有向其传输服务提供商提</w:t>
            </w:r>
          </w:p>
        </w:tc>
        <w:tc>
          <w:tcPr>
            <w:tcW w:w="2644" w:type="dxa"/>
            <w:tcBorders>
              <w:top w:val="single" w:sz="3" w:space="0" w:color="000000"/>
              <w:left w:val="single" w:sz="3" w:space="0" w:color="000000"/>
              <w:bottom w:val="nil"/>
              <w:right w:val="single" w:sz="3" w:space="0" w:color="000000"/>
            </w:tcBorders>
          </w:tcPr>
          <w:p w14:paraId="726051DB" w14:textId="77777777" w:rsidR="006B326C" w:rsidRDefault="009B4794">
            <w:pPr>
              <w:pStyle w:val="TableParagraph"/>
              <w:spacing w:line="161" w:lineRule="exact"/>
              <w:ind w:left="274"/>
              <w:rPr>
                <w:rFonts w:ascii="宋体" w:eastAsia="宋体" w:hAnsi="宋体" w:cs="宋体"/>
                <w:sz w:val="15"/>
                <w:szCs w:val="15"/>
              </w:rPr>
            </w:pPr>
            <w:proofErr w:type="spellStart"/>
            <w:r>
              <w:rPr>
                <w:rFonts w:ascii="宋体" w:eastAsia="宋体" w:hAnsi="宋体" w:cs="宋体"/>
                <w:w w:val="105"/>
                <w:sz w:val="15"/>
                <w:szCs w:val="15"/>
              </w:rPr>
              <w:t>每日ATC计算</w:t>
            </w:r>
            <w:proofErr w:type="spellEnd"/>
            <w:r>
              <w:rPr>
                <w:rFonts w:ascii="宋体" w:eastAsia="宋体" w:hAnsi="宋体" w:cs="宋体"/>
                <w:w w:val="105"/>
                <w:sz w:val="15"/>
                <w:szCs w:val="15"/>
              </w:rPr>
              <w:t>。</w:t>
            </w:r>
          </w:p>
        </w:tc>
      </w:tr>
      <w:tr w:rsidR="006B326C" w14:paraId="7D9ED313" w14:textId="77777777">
        <w:trPr>
          <w:trHeight w:hRule="exact" w:val="781"/>
        </w:trPr>
        <w:tc>
          <w:tcPr>
            <w:tcW w:w="1113" w:type="dxa"/>
            <w:vMerge/>
            <w:tcBorders>
              <w:left w:val="single" w:sz="3" w:space="0" w:color="000000"/>
              <w:right w:val="single" w:sz="3" w:space="0" w:color="000000"/>
            </w:tcBorders>
          </w:tcPr>
          <w:p w14:paraId="20CB8A62" w14:textId="77777777" w:rsidR="006B326C" w:rsidRDefault="006B326C"/>
        </w:tc>
        <w:tc>
          <w:tcPr>
            <w:tcW w:w="2365" w:type="dxa"/>
            <w:vMerge w:val="restart"/>
            <w:tcBorders>
              <w:top w:val="nil"/>
              <w:left w:val="single" w:sz="3" w:space="0" w:color="000000"/>
              <w:right w:val="single" w:sz="3" w:space="0" w:color="000000"/>
            </w:tcBorders>
          </w:tcPr>
          <w:p w14:paraId="3B8885AD" w14:textId="77777777" w:rsidR="006B326C" w:rsidRDefault="009B4794">
            <w:pPr>
              <w:pStyle w:val="TableParagraph"/>
              <w:spacing w:line="177" w:lineRule="exact"/>
              <w:ind w:left="277"/>
              <w:rPr>
                <w:rFonts w:ascii="宋体" w:eastAsia="宋体" w:hAnsi="宋体" w:cs="宋体"/>
                <w:sz w:val="15"/>
                <w:szCs w:val="15"/>
                <w:lang w:eastAsia="zh-CN"/>
              </w:rPr>
            </w:pPr>
            <w:r>
              <w:rPr>
                <w:rFonts w:ascii="宋体" w:eastAsia="宋体" w:hAnsi="宋体" w:cs="宋体"/>
                <w:w w:val="105"/>
                <w:sz w:val="15"/>
                <w:szCs w:val="15"/>
                <w:lang w:eastAsia="zh-CN"/>
              </w:rPr>
              <w:t>其ATC路径TTCs用于每月ATC计</w:t>
            </w:r>
          </w:p>
          <w:p w14:paraId="7F7D20E6" w14:textId="77777777" w:rsidR="006B326C" w:rsidRDefault="009B4794">
            <w:pPr>
              <w:pStyle w:val="TableParagraph"/>
              <w:spacing w:before="4" w:line="244" w:lineRule="auto"/>
              <w:ind w:left="277" w:right="68"/>
              <w:rPr>
                <w:rFonts w:ascii="宋体" w:eastAsia="宋体" w:hAnsi="宋体" w:cs="宋体"/>
                <w:sz w:val="15"/>
                <w:szCs w:val="15"/>
                <w:lang w:eastAsia="zh-CN"/>
              </w:rPr>
            </w:pPr>
            <w:r>
              <w:rPr>
                <w:rFonts w:ascii="宋体" w:eastAsia="宋体" w:hAnsi="宋体" w:cs="宋体"/>
                <w:spacing w:val="-2"/>
                <w:sz w:val="15"/>
                <w:szCs w:val="15"/>
                <w:lang w:eastAsia="zh-CN"/>
              </w:rPr>
              <w:t>算的时间超过七个日历日，但</w:t>
            </w:r>
            <w:r>
              <w:rPr>
                <w:rFonts w:ascii="宋体" w:eastAsia="宋体" w:hAnsi="宋体" w:cs="宋体"/>
                <w:spacing w:val="2"/>
                <w:sz w:val="15"/>
                <w:szCs w:val="15"/>
                <w:lang w:eastAsia="zh-CN"/>
              </w:rPr>
              <w:t xml:space="preserve"> </w:t>
            </w:r>
            <w:r>
              <w:rPr>
                <w:rFonts w:ascii="宋体" w:eastAsia="宋体" w:hAnsi="宋体" w:cs="宋体"/>
                <w:spacing w:val="-2"/>
                <w:sz w:val="15"/>
                <w:szCs w:val="15"/>
                <w:lang w:eastAsia="zh-CN"/>
              </w:rPr>
              <w:t>自确定后不超过14个日历日。</w:t>
            </w:r>
          </w:p>
        </w:tc>
        <w:tc>
          <w:tcPr>
            <w:tcW w:w="2365" w:type="dxa"/>
            <w:vMerge w:val="restart"/>
            <w:tcBorders>
              <w:top w:val="nil"/>
              <w:left w:val="single" w:sz="3" w:space="0" w:color="000000"/>
              <w:right w:val="single" w:sz="3" w:space="0" w:color="000000"/>
            </w:tcBorders>
          </w:tcPr>
          <w:p w14:paraId="7E641CB3" w14:textId="77777777" w:rsidR="006B326C" w:rsidRDefault="009B4794">
            <w:pPr>
              <w:pStyle w:val="TableParagraph"/>
              <w:spacing w:line="177" w:lineRule="exact"/>
              <w:ind w:left="276"/>
              <w:rPr>
                <w:rFonts w:ascii="宋体" w:eastAsia="宋体" w:hAnsi="宋体" w:cs="宋体"/>
                <w:sz w:val="15"/>
                <w:szCs w:val="15"/>
                <w:lang w:eastAsia="zh-CN"/>
              </w:rPr>
            </w:pPr>
            <w:r>
              <w:rPr>
                <w:rFonts w:ascii="宋体" w:eastAsia="宋体" w:hAnsi="宋体" w:cs="宋体"/>
                <w:w w:val="105"/>
                <w:sz w:val="15"/>
                <w:szCs w:val="15"/>
                <w:lang w:eastAsia="zh-CN"/>
              </w:rPr>
              <w:t>供其ATC路径TTCs，用于每月</w:t>
            </w:r>
          </w:p>
          <w:p w14:paraId="61ADF6B0" w14:textId="77777777" w:rsidR="006B326C" w:rsidRDefault="009B4794">
            <w:pPr>
              <w:pStyle w:val="TableParagraph"/>
              <w:spacing w:before="4" w:line="244" w:lineRule="auto"/>
              <w:ind w:left="276" w:right="147"/>
              <w:rPr>
                <w:rFonts w:ascii="宋体" w:eastAsia="宋体" w:hAnsi="宋体" w:cs="宋体"/>
                <w:sz w:val="15"/>
                <w:szCs w:val="15"/>
                <w:lang w:eastAsia="zh-CN"/>
              </w:rPr>
            </w:pPr>
            <w:r>
              <w:rPr>
                <w:rFonts w:ascii="宋体" w:eastAsia="宋体" w:hAnsi="宋体" w:cs="宋体"/>
                <w:spacing w:val="-2"/>
                <w:sz w:val="15"/>
                <w:szCs w:val="15"/>
                <w:lang w:eastAsia="zh-CN"/>
              </w:rPr>
              <w:t>ATC计算超过14个日历日后确</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定，但不超过21个日历日后</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确定。</w:t>
            </w:r>
          </w:p>
        </w:tc>
        <w:tc>
          <w:tcPr>
            <w:tcW w:w="2365" w:type="dxa"/>
            <w:vMerge w:val="restart"/>
            <w:tcBorders>
              <w:top w:val="nil"/>
              <w:left w:val="single" w:sz="3" w:space="0" w:color="000000"/>
              <w:right w:val="single" w:sz="3" w:space="0" w:color="000000"/>
            </w:tcBorders>
          </w:tcPr>
          <w:p w14:paraId="69DD9AEC" w14:textId="77777777" w:rsidR="006B326C" w:rsidRDefault="009B4794">
            <w:pPr>
              <w:pStyle w:val="TableParagraph"/>
              <w:spacing w:line="177" w:lineRule="exact"/>
              <w:ind w:left="275"/>
              <w:rPr>
                <w:rFonts w:ascii="宋体" w:eastAsia="宋体" w:hAnsi="宋体" w:cs="宋体"/>
                <w:sz w:val="15"/>
                <w:szCs w:val="15"/>
                <w:lang w:eastAsia="zh-CN"/>
              </w:rPr>
            </w:pPr>
            <w:r>
              <w:rPr>
                <w:rFonts w:ascii="宋体" w:eastAsia="宋体" w:hAnsi="宋体" w:cs="宋体"/>
                <w:w w:val="105"/>
                <w:sz w:val="15"/>
                <w:szCs w:val="15"/>
                <w:lang w:eastAsia="zh-CN"/>
              </w:rPr>
              <w:t>供其ATC路径TTCs，用于每月</w:t>
            </w:r>
          </w:p>
          <w:p w14:paraId="758D3988" w14:textId="77777777" w:rsidR="006B326C" w:rsidRDefault="009B4794">
            <w:pPr>
              <w:pStyle w:val="TableParagraph"/>
              <w:spacing w:before="4" w:line="244" w:lineRule="auto"/>
              <w:ind w:left="275" w:right="148"/>
              <w:rPr>
                <w:rFonts w:ascii="宋体" w:eastAsia="宋体" w:hAnsi="宋体" w:cs="宋体"/>
                <w:sz w:val="15"/>
                <w:szCs w:val="15"/>
                <w:lang w:eastAsia="zh-CN"/>
              </w:rPr>
            </w:pPr>
            <w:r>
              <w:rPr>
                <w:rFonts w:ascii="宋体" w:eastAsia="宋体" w:hAnsi="宋体" w:cs="宋体"/>
                <w:spacing w:val="-2"/>
                <w:sz w:val="15"/>
                <w:szCs w:val="15"/>
                <w:lang w:eastAsia="zh-CN"/>
              </w:rPr>
              <w:t>ATC计算超过21个日历日后确</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定，但不超过28个日历日后</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确定。</w:t>
            </w:r>
          </w:p>
        </w:tc>
        <w:tc>
          <w:tcPr>
            <w:tcW w:w="2644" w:type="dxa"/>
            <w:tcBorders>
              <w:top w:val="nil"/>
              <w:left w:val="single" w:sz="3" w:space="0" w:color="000000"/>
              <w:bottom w:val="nil"/>
              <w:right w:val="single" w:sz="3" w:space="0" w:color="000000"/>
            </w:tcBorders>
          </w:tcPr>
          <w:p w14:paraId="45E50287" w14:textId="77777777" w:rsidR="006B326C" w:rsidRDefault="009B4794">
            <w:pPr>
              <w:pStyle w:val="TableParagraph"/>
              <w:spacing w:before="62" w:line="200" w:lineRule="exact"/>
              <w:ind w:left="274" w:right="195"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传输运营商提供其传输服务提供</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商的ATC路径TTCs用于每月ATC计</w:t>
            </w:r>
            <w:r>
              <w:rPr>
                <w:rFonts w:ascii="宋体" w:eastAsia="宋体" w:hAnsi="宋体" w:cs="宋体"/>
                <w:w w:val="103"/>
                <w:sz w:val="15"/>
                <w:szCs w:val="15"/>
                <w:lang w:eastAsia="zh-CN"/>
              </w:rPr>
              <w:t xml:space="preserve"> </w:t>
            </w:r>
            <w:proofErr w:type="gramStart"/>
            <w:r>
              <w:rPr>
                <w:rFonts w:ascii="宋体" w:eastAsia="宋体" w:hAnsi="宋体" w:cs="宋体"/>
                <w:w w:val="105"/>
                <w:sz w:val="15"/>
                <w:szCs w:val="15"/>
                <w:lang w:eastAsia="zh-CN"/>
              </w:rPr>
              <w:t>算超过</w:t>
            </w:r>
            <w:proofErr w:type="gramEnd"/>
            <w:r>
              <w:rPr>
                <w:rFonts w:ascii="宋体" w:eastAsia="宋体" w:hAnsi="宋体" w:cs="宋体"/>
                <w:w w:val="105"/>
                <w:sz w:val="15"/>
                <w:szCs w:val="15"/>
                <w:lang w:eastAsia="zh-CN"/>
              </w:rPr>
              <w:t>28个日历日后确定。</w:t>
            </w:r>
          </w:p>
        </w:tc>
      </w:tr>
      <w:tr w:rsidR="006B326C" w14:paraId="05A293B5" w14:textId="77777777">
        <w:trPr>
          <w:trHeight w:hRule="exact" w:val="183"/>
        </w:trPr>
        <w:tc>
          <w:tcPr>
            <w:tcW w:w="1113" w:type="dxa"/>
            <w:vMerge/>
            <w:tcBorders>
              <w:left w:val="single" w:sz="3" w:space="0" w:color="000000"/>
              <w:right w:val="single" w:sz="3" w:space="0" w:color="000000"/>
            </w:tcBorders>
          </w:tcPr>
          <w:p w14:paraId="51147E88" w14:textId="77777777" w:rsidR="006B326C" w:rsidRDefault="006B326C">
            <w:pPr>
              <w:rPr>
                <w:lang w:eastAsia="zh-CN"/>
              </w:rPr>
            </w:pPr>
          </w:p>
        </w:tc>
        <w:tc>
          <w:tcPr>
            <w:tcW w:w="2365" w:type="dxa"/>
            <w:vMerge/>
            <w:tcBorders>
              <w:left w:val="single" w:sz="3" w:space="0" w:color="000000"/>
              <w:right w:val="single" w:sz="3" w:space="0" w:color="000000"/>
            </w:tcBorders>
          </w:tcPr>
          <w:p w14:paraId="1A470059" w14:textId="77777777" w:rsidR="006B326C" w:rsidRDefault="006B326C">
            <w:pPr>
              <w:rPr>
                <w:lang w:eastAsia="zh-CN"/>
              </w:rPr>
            </w:pPr>
          </w:p>
        </w:tc>
        <w:tc>
          <w:tcPr>
            <w:tcW w:w="2365" w:type="dxa"/>
            <w:vMerge/>
            <w:tcBorders>
              <w:left w:val="single" w:sz="3" w:space="0" w:color="000000"/>
              <w:right w:val="single" w:sz="3" w:space="0" w:color="000000"/>
            </w:tcBorders>
          </w:tcPr>
          <w:p w14:paraId="30E5211D" w14:textId="77777777" w:rsidR="006B326C" w:rsidRDefault="006B326C">
            <w:pPr>
              <w:rPr>
                <w:lang w:eastAsia="zh-CN"/>
              </w:rPr>
            </w:pPr>
          </w:p>
        </w:tc>
        <w:tc>
          <w:tcPr>
            <w:tcW w:w="2365" w:type="dxa"/>
            <w:vMerge/>
            <w:tcBorders>
              <w:left w:val="single" w:sz="3" w:space="0" w:color="000000"/>
              <w:right w:val="single" w:sz="3" w:space="0" w:color="000000"/>
            </w:tcBorders>
          </w:tcPr>
          <w:p w14:paraId="613413A6"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25E2B766" w14:textId="77777777" w:rsidR="006B326C" w:rsidRDefault="009B4794">
            <w:pPr>
              <w:pStyle w:val="TableParagraph"/>
              <w:spacing w:line="168" w:lineRule="exact"/>
              <w:ind w:left="13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11"/>
                <w:sz w:val="15"/>
                <w:szCs w:val="15"/>
                <w:lang w:eastAsia="zh-CN"/>
              </w:rPr>
              <w:t></w:t>
            </w:r>
            <w:r>
              <w:rPr>
                <w:rFonts w:ascii="宋体" w:eastAsia="宋体" w:hAnsi="宋体" w:cs="宋体"/>
                <w:sz w:val="15"/>
                <w:szCs w:val="15"/>
                <w:lang w:eastAsia="zh-CN"/>
              </w:rPr>
              <w:t>传输运营商没有向其传输服务提</w:t>
            </w:r>
          </w:p>
        </w:tc>
      </w:tr>
      <w:tr w:rsidR="006B326C" w14:paraId="7D63E6E5" w14:textId="77777777">
        <w:trPr>
          <w:trHeight w:hRule="exact" w:val="197"/>
        </w:trPr>
        <w:tc>
          <w:tcPr>
            <w:tcW w:w="1113" w:type="dxa"/>
            <w:vMerge/>
            <w:tcBorders>
              <w:left w:val="single" w:sz="3" w:space="0" w:color="000000"/>
              <w:right w:val="single" w:sz="3" w:space="0" w:color="000000"/>
            </w:tcBorders>
          </w:tcPr>
          <w:p w14:paraId="49093D74" w14:textId="77777777" w:rsidR="006B326C" w:rsidRDefault="006B326C">
            <w:pPr>
              <w:rPr>
                <w:lang w:eastAsia="zh-CN"/>
              </w:rPr>
            </w:pPr>
          </w:p>
        </w:tc>
        <w:tc>
          <w:tcPr>
            <w:tcW w:w="2365" w:type="dxa"/>
            <w:vMerge/>
            <w:tcBorders>
              <w:left w:val="single" w:sz="3" w:space="0" w:color="000000"/>
              <w:right w:val="single" w:sz="3" w:space="0" w:color="000000"/>
            </w:tcBorders>
          </w:tcPr>
          <w:p w14:paraId="0287558C" w14:textId="77777777" w:rsidR="006B326C" w:rsidRDefault="006B326C">
            <w:pPr>
              <w:rPr>
                <w:lang w:eastAsia="zh-CN"/>
              </w:rPr>
            </w:pPr>
          </w:p>
        </w:tc>
        <w:tc>
          <w:tcPr>
            <w:tcW w:w="2365" w:type="dxa"/>
            <w:vMerge/>
            <w:tcBorders>
              <w:left w:val="single" w:sz="3" w:space="0" w:color="000000"/>
              <w:right w:val="single" w:sz="3" w:space="0" w:color="000000"/>
            </w:tcBorders>
          </w:tcPr>
          <w:p w14:paraId="1CE99D80" w14:textId="77777777" w:rsidR="006B326C" w:rsidRDefault="006B326C">
            <w:pPr>
              <w:rPr>
                <w:lang w:eastAsia="zh-CN"/>
              </w:rPr>
            </w:pPr>
          </w:p>
        </w:tc>
        <w:tc>
          <w:tcPr>
            <w:tcW w:w="2365" w:type="dxa"/>
            <w:vMerge/>
            <w:tcBorders>
              <w:left w:val="single" w:sz="3" w:space="0" w:color="000000"/>
              <w:right w:val="single" w:sz="3" w:space="0" w:color="000000"/>
            </w:tcBorders>
          </w:tcPr>
          <w:p w14:paraId="494BEF79" w14:textId="77777777" w:rsidR="006B326C" w:rsidRDefault="006B326C">
            <w:pPr>
              <w:rPr>
                <w:lang w:eastAsia="zh-CN"/>
              </w:rPr>
            </w:pPr>
          </w:p>
        </w:tc>
        <w:tc>
          <w:tcPr>
            <w:tcW w:w="2644" w:type="dxa"/>
            <w:tcBorders>
              <w:top w:val="nil"/>
              <w:left w:val="single" w:sz="3" w:space="0" w:color="000000"/>
              <w:bottom w:val="nil"/>
              <w:right w:val="single" w:sz="3" w:space="0" w:color="000000"/>
            </w:tcBorders>
          </w:tcPr>
          <w:p w14:paraId="012ED9BD" w14:textId="77777777" w:rsidR="006B326C" w:rsidRDefault="009B4794">
            <w:pPr>
              <w:pStyle w:val="TableParagraph"/>
              <w:spacing w:line="174" w:lineRule="exact"/>
              <w:ind w:left="274"/>
              <w:rPr>
                <w:rFonts w:ascii="宋体" w:eastAsia="宋体" w:hAnsi="宋体" w:cs="宋体"/>
                <w:sz w:val="15"/>
                <w:szCs w:val="15"/>
                <w:lang w:eastAsia="zh-CN"/>
              </w:rPr>
            </w:pPr>
            <w:r>
              <w:rPr>
                <w:rFonts w:ascii="宋体" w:eastAsia="宋体" w:hAnsi="宋体" w:cs="宋体"/>
                <w:w w:val="105"/>
                <w:sz w:val="15"/>
                <w:szCs w:val="15"/>
                <w:lang w:eastAsia="zh-CN"/>
              </w:rPr>
              <w:t>供商提供每月ATC计算中使用的</w:t>
            </w:r>
          </w:p>
        </w:tc>
      </w:tr>
      <w:tr w:rsidR="006B326C" w14:paraId="4C376D4F" w14:textId="77777777">
        <w:trPr>
          <w:trHeight w:hRule="exact" w:val="1252"/>
        </w:trPr>
        <w:tc>
          <w:tcPr>
            <w:tcW w:w="1113" w:type="dxa"/>
            <w:vMerge/>
            <w:tcBorders>
              <w:left w:val="single" w:sz="3" w:space="0" w:color="000000"/>
              <w:bottom w:val="single" w:sz="3" w:space="0" w:color="000000"/>
              <w:right w:val="single" w:sz="3" w:space="0" w:color="000000"/>
            </w:tcBorders>
          </w:tcPr>
          <w:p w14:paraId="7C9DEB15"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51506ECD"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15B79726" w14:textId="77777777" w:rsidR="006B326C" w:rsidRDefault="006B326C">
            <w:pPr>
              <w:rPr>
                <w:lang w:eastAsia="zh-CN"/>
              </w:rPr>
            </w:pPr>
          </w:p>
        </w:tc>
        <w:tc>
          <w:tcPr>
            <w:tcW w:w="2365" w:type="dxa"/>
            <w:vMerge/>
            <w:tcBorders>
              <w:left w:val="single" w:sz="3" w:space="0" w:color="000000"/>
              <w:bottom w:val="single" w:sz="3" w:space="0" w:color="000000"/>
              <w:right w:val="single" w:sz="3" w:space="0" w:color="000000"/>
            </w:tcBorders>
          </w:tcPr>
          <w:p w14:paraId="3F2E5D21" w14:textId="77777777" w:rsidR="006B326C" w:rsidRDefault="006B326C">
            <w:pPr>
              <w:rPr>
                <w:lang w:eastAsia="zh-CN"/>
              </w:rPr>
            </w:pPr>
          </w:p>
        </w:tc>
        <w:tc>
          <w:tcPr>
            <w:tcW w:w="2644" w:type="dxa"/>
            <w:tcBorders>
              <w:top w:val="nil"/>
              <w:left w:val="single" w:sz="3" w:space="0" w:color="000000"/>
              <w:bottom w:val="single" w:sz="3" w:space="0" w:color="000000"/>
              <w:right w:val="single" w:sz="3" w:space="0" w:color="000000"/>
            </w:tcBorders>
          </w:tcPr>
          <w:p w14:paraId="70B78A09" w14:textId="77777777" w:rsidR="006B326C" w:rsidRDefault="009B4794">
            <w:pPr>
              <w:pStyle w:val="TableParagraph"/>
              <w:spacing w:line="177" w:lineRule="exact"/>
              <w:ind w:left="274"/>
              <w:rPr>
                <w:rFonts w:ascii="宋体" w:eastAsia="宋体" w:hAnsi="宋体" w:cs="宋体"/>
                <w:sz w:val="15"/>
                <w:szCs w:val="15"/>
              </w:rPr>
            </w:pPr>
            <w:proofErr w:type="spellStart"/>
            <w:r>
              <w:rPr>
                <w:rFonts w:ascii="宋体" w:eastAsia="宋体" w:hAnsi="宋体" w:cs="宋体"/>
                <w:w w:val="105"/>
                <w:sz w:val="15"/>
                <w:szCs w:val="15"/>
              </w:rPr>
              <w:t>ATC路径TTC</w:t>
            </w:r>
            <w:proofErr w:type="spellEnd"/>
            <w:r>
              <w:rPr>
                <w:rFonts w:ascii="宋体" w:eastAsia="宋体" w:hAnsi="宋体" w:cs="宋体"/>
                <w:w w:val="105"/>
                <w:sz w:val="15"/>
                <w:szCs w:val="15"/>
              </w:rPr>
              <w:t>。</w:t>
            </w:r>
          </w:p>
        </w:tc>
      </w:tr>
      <w:tr w:rsidR="006B326C" w14:paraId="75E80FAE" w14:textId="77777777">
        <w:trPr>
          <w:trHeight w:hRule="exact" w:val="203"/>
        </w:trPr>
        <w:tc>
          <w:tcPr>
            <w:tcW w:w="1113" w:type="dxa"/>
            <w:vMerge w:val="restart"/>
            <w:tcBorders>
              <w:top w:val="single" w:sz="3" w:space="0" w:color="000000"/>
              <w:left w:val="single" w:sz="3" w:space="0" w:color="000000"/>
              <w:right w:val="single" w:sz="3" w:space="0" w:color="000000"/>
            </w:tcBorders>
          </w:tcPr>
          <w:p w14:paraId="05695B3A" w14:textId="77777777" w:rsidR="006B326C" w:rsidRDefault="009B4794">
            <w:pPr>
              <w:pStyle w:val="TableParagraph"/>
              <w:spacing w:before="71"/>
              <w:ind w:left="83"/>
              <w:rPr>
                <w:rFonts w:ascii="宋体" w:eastAsia="宋体" w:hAnsi="宋体" w:cs="宋体"/>
                <w:sz w:val="15"/>
                <w:szCs w:val="15"/>
              </w:rPr>
            </w:pPr>
            <w:r>
              <w:rPr>
                <w:rFonts w:ascii="宋体" w:eastAsia="宋体" w:hAnsi="宋体" w:cs="宋体"/>
                <w:w w:val="105"/>
                <w:sz w:val="15"/>
                <w:szCs w:val="15"/>
              </w:rPr>
              <w:t>R8。</w:t>
            </w:r>
          </w:p>
        </w:tc>
        <w:tc>
          <w:tcPr>
            <w:tcW w:w="2365" w:type="dxa"/>
            <w:tcBorders>
              <w:top w:val="single" w:sz="3" w:space="0" w:color="000000"/>
              <w:left w:val="single" w:sz="3" w:space="0" w:color="000000"/>
              <w:bottom w:val="nil"/>
              <w:right w:val="single" w:sz="3" w:space="0" w:color="000000"/>
            </w:tcBorders>
          </w:tcPr>
          <w:p w14:paraId="35DD6649"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65" w:type="dxa"/>
            <w:tcBorders>
              <w:top w:val="single" w:sz="3" w:space="0" w:color="000000"/>
              <w:left w:val="single" w:sz="3" w:space="0" w:color="000000"/>
              <w:bottom w:val="nil"/>
              <w:right w:val="single" w:sz="3" w:space="0" w:color="000000"/>
            </w:tcBorders>
          </w:tcPr>
          <w:p w14:paraId="09A9CA6D"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65" w:type="dxa"/>
            <w:tcBorders>
              <w:top w:val="single" w:sz="3" w:space="0" w:color="000000"/>
              <w:left w:val="single" w:sz="3" w:space="0" w:color="000000"/>
              <w:bottom w:val="nil"/>
              <w:right w:val="single" w:sz="3" w:space="0" w:color="000000"/>
            </w:tcBorders>
          </w:tcPr>
          <w:p w14:paraId="51C76B26"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644" w:type="dxa"/>
            <w:tcBorders>
              <w:top w:val="single" w:sz="3" w:space="0" w:color="000000"/>
              <w:left w:val="single" w:sz="3" w:space="0" w:color="000000"/>
              <w:bottom w:val="nil"/>
              <w:right w:val="single" w:sz="3" w:space="0" w:color="000000"/>
            </w:tcBorders>
          </w:tcPr>
          <w:p w14:paraId="6A666971"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对于指定的期间，传输服务提供商</w:t>
            </w:r>
          </w:p>
        </w:tc>
      </w:tr>
      <w:tr w:rsidR="006B326C" w14:paraId="4465E08A" w14:textId="77777777">
        <w:trPr>
          <w:trHeight w:hRule="exact" w:val="199"/>
        </w:trPr>
        <w:tc>
          <w:tcPr>
            <w:tcW w:w="1113" w:type="dxa"/>
            <w:vMerge/>
            <w:tcBorders>
              <w:left w:val="single" w:sz="3" w:space="0" w:color="000000"/>
              <w:right w:val="single" w:sz="3" w:space="0" w:color="000000"/>
            </w:tcBorders>
          </w:tcPr>
          <w:p w14:paraId="62AE7B2C"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AB835A7"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商计算的公司ETC的绝对值与同</w:t>
            </w:r>
          </w:p>
        </w:tc>
        <w:tc>
          <w:tcPr>
            <w:tcW w:w="2365" w:type="dxa"/>
            <w:tcBorders>
              <w:top w:val="nil"/>
              <w:left w:val="single" w:sz="3" w:space="0" w:color="000000"/>
              <w:bottom w:val="nil"/>
              <w:right w:val="single" w:sz="3" w:space="0" w:color="000000"/>
            </w:tcBorders>
          </w:tcPr>
          <w:p w14:paraId="67EF2C5F"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商计算的公司ETC的绝对值与同</w:t>
            </w:r>
          </w:p>
        </w:tc>
        <w:tc>
          <w:tcPr>
            <w:tcW w:w="2365" w:type="dxa"/>
            <w:tcBorders>
              <w:top w:val="nil"/>
              <w:left w:val="single" w:sz="3" w:space="0" w:color="000000"/>
              <w:bottom w:val="nil"/>
              <w:right w:val="single" w:sz="3" w:space="0" w:color="000000"/>
            </w:tcBorders>
          </w:tcPr>
          <w:p w14:paraId="5D861725" w14:textId="77777777"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商计算的公司ETC的绝对值与同</w:t>
            </w:r>
          </w:p>
        </w:tc>
        <w:tc>
          <w:tcPr>
            <w:tcW w:w="2644" w:type="dxa"/>
            <w:tcBorders>
              <w:top w:val="nil"/>
              <w:left w:val="single" w:sz="3" w:space="0" w:color="000000"/>
              <w:bottom w:val="nil"/>
              <w:right w:val="single" w:sz="3" w:space="0" w:color="000000"/>
            </w:tcBorders>
          </w:tcPr>
          <w:p w14:paraId="7C32D016" w14:textId="77777777"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计算的公司ETC的绝对值与同一期间</w:t>
            </w:r>
          </w:p>
        </w:tc>
      </w:tr>
      <w:tr w:rsidR="006B326C" w14:paraId="74085EE2" w14:textId="77777777">
        <w:trPr>
          <w:trHeight w:hRule="exact" w:val="201"/>
        </w:trPr>
        <w:tc>
          <w:tcPr>
            <w:tcW w:w="1113" w:type="dxa"/>
            <w:vMerge/>
            <w:tcBorders>
              <w:left w:val="single" w:sz="3" w:space="0" w:color="000000"/>
              <w:right w:val="single" w:sz="3" w:space="0" w:color="000000"/>
            </w:tcBorders>
          </w:tcPr>
          <w:p w14:paraId="1363F46A"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7CA437A8" w14:textId="77777777" w:rsidR="006B326C" w:rsidRDefault="009B4794">
            <w:pPr>
              <w:pStyle w:val="TableParagraph"/>
              <w:spacing w:line="177"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一</w:t>
            </w:r>
            <w:proofErr w:type="gramEnd"/>
            <w:r>
              <w:rPr>
                <w:rFonts w:ascii="宋体" w:eastAsia="宋体" w:hAnsi="宋体" w:cs="宋体"/>
                <w:w w:val="105"/>
                <w:sz w:val="15"/>
                <w:szCs w:val="15"/>
                <w:lang w:eastAsia="zh-CN"/>
              </w:rPr>
              <w:t>期间的M10计算的值不同，绝</w:t>
            </w:r>
          </w:p>
        </w:tc>
        <w:tc>
          <w:tcPr>
            <w:tcW w:w="2365" w:type="dxa"/>
            <w:tcBorders>
              <w:top w:val="nil"/>
              <w:left w:val="single" w:sz="3" w:space="0" w:color="000000"/>
              <w:bottom w:val="nil"/>
              <w:right w:val="single" w:sz="3" w:space="0" w:color="000000"/>
            </w:tcBorders>
          </w:tcPr>
          <w:p w14:paraId="42F82E3A" w14:textId="77777777" w:rsidR="006B326C" w:rsidRDefault="009B4794">
            <w:pPr>
              <w:pStyle w:val="TableParagraph"/>
              <w:spacing w:line="177"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一</w:t>
            </w:r>
            <w:proofErr w:type="gramEnd"/>
            <w:r>
              <w:rPr>
                <w:rFonts w:ascii="宋体" w:eastAsia="宋体" w:hAnsi="宋体" w:cs="宋体"/>
                <w:w w:val="105"/>
                <w:sz w:val="15"/>
                <w:szCs w:val="15"/>
                <w:lang w:eastAsia="zh-CN"/>
              </w:rPr>
              <w:t>期间的M10计算的值不同，绝</w:t>
            </w:r>
          </w:p>
        </w:tc>
        <w:tc>
          <w:tcPr>
            <w:tcW w:w="2365" w:type="dxa"/>
            <w:tcBorders>
              <w:top w:val="nil"/>
              <w:left w:val="single" w:sz="3" w:space="0" w:color="000000"/>
              <w:bottom w:val="nil"/>
              <w:right w:val="single" w:sz="3" w:space="0" w:color="000000"/>
            </w:tcBorders>
          </w:tcPr>
          <w:p w14:paraId="46124D33" w14:textId="77777777" w:rsidR="006B326C" w:rsidRDefault="009B4794">
            <w:pPr>
              <w:pStyle w:val="TableParagraph"/>
              <w:spacing w:line="177" w:lineRule="exact"/>
              <w:ind w:left="80"/>
              <w:rPr>
                <w:rFonts w:ascii="宋体" w:eastAsia="宋体" w:hAnsi="宋体" w:cs="宋体"/>
                <w:sz w:val="15"/>
                <w:szCs w:val="15"/>
                <w:lang w:eastAsia="zh-CN"/>
              </w:rPr>
            </w:pPr>
            <w:proofErr w:type="gramStart"/>
            <w:r>
              <w:rPr>
                <w:rFonts w:ascii="宋体" w:eastAsia="宋体" w:hAnsi="宋体" w:cs="宋体"/>
                <w:w w:val="105"/>
                <w:sz w:val="15"/>
                <w:szCs w:val="15"/>
                <w:lang w:eastAsia="zh-CN"/>
              </w:rPr>
              <w:t>一</w:t>
            </w:r>
            <w:proofErr w:type="gramEnd"/>
            <w:r>
              <w:rPr>
                <w:rFonts w:ascii="宋体" w:eastAsia="宋体" w:hAnsi="宋体" w:cs="宋体"/>
                <w:w w:val="105"/>
                <w:sz w:val="15"/>
                <w:szCs w:val="15"/>
                <w:lang w:eastAsia="zh-CN"/>
              </w:rPr>
              <w:t>期间的M10计算的值不同，绝</w:t>
            </w:r>
          </w:p>
        </w:tc>
        <w:tc>
          <w:tcPr>
            <w:tcW w:w="2644" w:type="dxa"/>
            <w:tcBorders>
              <w:top w:val="nil"/>
              <w:left w:val="single" w:sz="3" w:space="0" w:color="000000"/>
              <w:bottom w:val="nil"/>
              <w:right w:val="single" w:sz="3" w:space="0" w:color="000000"/>
            </w:tcBorders>
          </w:tcPr>
          <w:p w14:paraId="4728671B"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的M10计算的值不同，绝对值差异大</w:t>
            </w:r>
          </w:p>
        </w:tc>
      </w:tr>
      <w:tr w:rsidR="006B326C" w14:paraId="7E9DD0CF" w14:textId="77777777">
        <w:trPr>
          <w:trHeight w:hRule="exact" w:val="201"/>
        </w:trPr>
        <w:tc>
          <w:tcPr>
            <w:tcW w:w="1113" w:type="dxa"/>
            <w:vMerge/>
            <w:tcBorders>
              <w:left w:val="single" w:sz="3" w:space="0" w:color="000000"/>
              <w:right w:val="single" w:sz="3" w:space="0" w:color="000000"/>
            </w:tcBorders>
          </w:tcPr>
          <w:p w14:paraId="002CE969"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5603046F" w14:textId="77777777" w:rsidR="006B326C" w:rsidRDefault="009B4794">
            <w:pPr>
              <w:pStyle w:val="TableParagraph"/>
              <w:spacing w:line="178"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对值差异</w:t>
            </w:r>
            <w:proofErr w:type="gramEnd"/>
            <w:r>
              <w:rPr>
                <w:rFonts w:ascii="宋体" w:eastAsia="宋体" w:hAnsi="宋体" w:cs="宋体"/>
                <w:w w:val="105"/>
                <w:sz w:val="15"/>
                <w:szCs w:val="15"/>
                <w:lang w:eastAsia="zh-CN"/>
              </w:rPr>
              <w:t>大于该措施或15MW计算</w:t>
            </w:r>
          </w:p>
        </w:tc>
        <w:tc>
          <w:tcPr>
            <w:tcW w:w="2365" w:type="dxa"/>
            <w:tcBorders>
              <w:top w:val="nil"/>
              <w:left w:val="single" w:sz="3" w:space="0" w:color="000000"/>
              <w:bottom w:val="nil"/>
              <w:right w:val="single" w:sz="3" w:space="0" w:color="000000"/>
            </w:tcBorders>
          </w:tcPr>
          <w:p w14:paraId="4CCE055E" w14:textId="77777777" w:rsidR="006B326C" w:rsidRDefault="009B4794">
            <w:pPr>
              <w:pStyle w:val="TableParagraph"/>
              <w:spacing w:line="178"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对值差</w:t>
            </w:r>
            <w:proofErr w:type="gramEnd"/>
            <w:r>
              <w:rPr>
                <w:rFonts w:ascii="宋体" w:eastAsia="宋体" w:hAnsi="宋体" w:cs="宋体"/>
                <w:w w:val="105"/>
                <w:sz w:val="15"/>
                <w:szCs w:val="15"/>
                <w:lang w:eastAsia="zh-CN"/>
              </w:rPr>
              <w:t>大于该措施中计算的值的</w:t>
            </w:r>
          </w:p>
        </w:tc>
        <w:tc>
          <w:tcPr>
            <w:tcW w:w="2365" w:type="dxa"/>
            <w:tcBorders>
              <w:top w:val="nil"/>
              <w:left w:val="single" w:sz="3" w:space="0" w:color="000000"/>
              <w:bottom w:val="nil"/>
              <w:right w:val="single" w:sz="3" w:space="0" w:color="000000"/>
            </w:tcBorders>
          </w:tcPr>
          <w:p w14:paraId="16B0D6B8" w14:textId="77777777" w:rsidR="006B326C" w:rsidRDefault="009B4794">
            <w:pPr>
              <w:pStyle w:val="TableParagraph"/>
              <w:spacing w:line="178" w:lineRule="exact"/>
              <w:ind w:left="80"/>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对值差异</w:t>
            </w:r>
            <w:proofErr w:type="gramEnd"/>
            <w:r>
              <w:rPr>
                <w:rFonts w:ascii="宋体" w:eastAsia="宋体" w:hAnsi="宋体" w:cs="宋体"/>
                <w:w w:val="105"/>
                <w:sz w:val="15"/>
                <w:szCs w:val="15"/>
                <w:lang w:eastAsia="zh-CN"/>
              </w:rPr>
              <w:t>大于该措施中计算的值</w:t>
            </w:r>
          </w:p>
        </w:tc>
        <w:tc>
          <w:tcPr>
            <w:tcW w:w="2644" w:type="dxa"/>
            <w:tcBorders>
              <w:top w:val="nil"/>
              <w:left w:val="single" w:sz="3" w:space="0" w:color="000000"/>
              <w:bottom w:val="nil"/>
              <w:right w:val="single" w:sz="3" w:space="0" w:color="000000"/>
            </w:tcBorders>
          </w:tcPr>
          <w:p w14:paraId="192A1615"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于测量或45MW计算的值的45%，以较</w:t>
            </w:r>
          </w:p>
        </w:tc>
      </w:tr>
      <w:tr w:rsidR="006B326C" w14:paraId="377C9BA6" w14:textId="77777777">
        <w:trPr>
          <w:trHeight w:hRule="exact" w:val="200"/>
        </w:trPr>
        <w:tc>
          <w:tcPr>
            <w:tcW w:w="1113" w:type="dxa"/>
            <w:vMerge/>
            <w:tcBorders>
              <w:left w:val="single" w:sz="3" w:space="0" w:color="000000"/>
              <w:right w:val="single" w:sz="3" w:space="0" w:color="000000"/>
            </w:tcBorders>
          </w:tcPr>
          <w:p w14:paraId="07608359"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C9BA169"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的值的15%，以较大者为准，但</w:t>
            </w:r>
          </w:p>
        </w:tc>
        <w:tc>
          <w:tcPr>
            <w:tcW w:w="2365" w:type="dxa"/>
            <w:tcBorders>
              <w:top w:val="nil"/>
              <w:left w:val="single" w:sz="3" w:space="0" w:color="000000"/>
              <w:bottom w:val="nil"/>
              <w:right w:val="single" w:sz="3" w:space="0" w:color="000000"/>
            </w:tcBorders>
          </w:tcPr>
          <w:p w14:paraId="198BF5D7"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25%或25MW，以较大者为准，但</w:t>
            </w:r>
          </w:p>
        </w:tc>
        <w:tc>
          <w:tcPr>
            <w:tcW w:w="2365" w:type="dxa"/>
            <w:tcBorders>
              <w:top w:val="nil"/>
              <w:left w:val="single" w:sz="3" w:space="0" w:color="000000"/>
              <w:bottom w:val="nil"/>
              <w:right w:val="single" w:sz="3" w:space="0" w:color="000000"/>
            </w:tcBorders>
          </w:tcPr>
          <w:p w14:paraId="2962F187"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的35%或35MW，以较大者为准，</w:t>
            </w:r>
          </w:p>
        </w:tc>
        <w:tc>
          <w:tcPr>
            <w:tcW w:w="2644" w:type="dxa"/>
            <w:vMerge w:val="restart"/>
            <w:tcBorders>
              <w:top w:val="nil"/>
              <w:left w:val="single" w:sz="3" w:space="0" w:color="000000"/>
              <w:right w:val="single" w:sz="3" w:space="0" w:color="000000"/>
            </w:tcBorders>
          </w:tcPr>
          <w:p w14:paraId="53D89944"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大者为准</w:t>
            </w:r>
            <w:proofErr w:type="spellEnd"/>
            <w:r>
              <w:rPr>
                <w:rFonts w:ascii="宋体" w:eastAsia="宋体" w:hAnsi="宋体" w:cs="宋体"/>
                <w:w w:val="105"/>
                <w:sz w:val="15"/>
                <w:szCs w:val="15"/>
              </w:rPr>
              <w:t>。</w:t>
            </w:r>
          </w:p>
        </w:tc>
      </w:tr>
      <w:tr w:rsidR="006B326C" w14:paraId="7F9F84EF" w14:textId="77777777">
        <w:trPr>
          <w:trHeight w:hRule="exact" w:val="200"/>
        </w:trPr>
        <w:tc>
          <w:tcPr>
            <w:tcW w:w="1113" w:type="dxa"/>
            <w:vMerge/>
            <w:tcBorders>
              <w:left w:val="single" w:sz="3" w:space="0" w:color="000000"/>
              <w:right w:val="single" w:sz="3" w:space="0" w:color="000000"/>
            </w:tcBorders>
          </w:tcPr>
          <w:p w14:paraId="426BEFE5" w14:textId="77777777" w:rsidR="006B326C" w:rsidRDefault="006B326C"/>
        </w:tc>
        <w:tc>
          <w:tcPr>
            <w:tcW w:w="2365" w:type="dxa"/>
            <w:tcBorders>
              <w:top w:val="nil"/>
              <w:left w:val="single" w:sz="3" w:space="0" w:color="000000"/>
              <w:bottom w:val="nil"/>
              <w:right w:val="single" w:sz="3" w:space="0" w:color="000000"/>
            </w:tcBorders>
          </w:tcPr>
          <w:p w14:paraId="41DEEDB2"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不超过该措施或25MW计算的值的</w:t>
            </w:r>
          </w:p>
        </w:tc>
        <w:tc>
          <w:tcPr>
            <w:tcW w:w="2365" w:type="dxa"/>
            <w:tcBorders>
              <w:top w:val="nil"/>
              <w:left w:val="single" w:sz="3" w:space="0" w:color="000000"/>
              <w:bottom w:val="nil"/>
              <w:right w:val="single" w:sz="3" w:space="0" w:color="000000"/>
            </w:tcBorders>
          </w:tcPr>
          <w:p w14:paraId="2051A6C6"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不超过该措施中计算的值的35%</w:t>
            </w:r>
          </w:p>
        </w:tc>
        <w:tc>
          <w:tcPr>
            <w:tcW w:w="2365" w:type="dxa"/>
            <w:tcBorders>
              <w:top w:val="nil"/>
              <w:left w:val="single" w:sz="3" w:space="0" w:color="000000"/>
              <w:bottom w:val="nil"/>
              <w:right w:val="single" w:sz="3" w:space="0" w:color="000000"/>
            </w:tcBorders>
          </w:tcPr>
          <w:p w14:paraId="7777BCFD"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但不超过该措施中计算的值的</w:t>
            </w:r>
          </w:p>
        </w:tc>
        <w:tc>
          <w:tcPr>
            <w:tcW w:w="2644" w:type="dxa"/>
            <w:vMerge/>
            <w:tcBorders>
              <w:left w:val="single" w:sz="3" w:space="0" w:color="000000"/>
              <w:right w:val="single" w:sz="3" w:space="0" w:color="000000"/>
            </w:tcBorders>
          </w:tcPr>
          <w:p w14:paraId="479A258E" w14:textId="77777777" w:rsidR="006B326C" w:rsidRDefault="006B326C">
            <w:pPr>
              <w:rPr>
                <w:lang w:eastAsia="zh-CN"/>
              </w:rPr>
            </w:pPr>
          </w:p>
        </w:tc>
      </w:tr>
      <w:tr w:rsidR="006B326C" w14:paraId="3AAF57C6" w14:textId="77777777">
        <w:trPr>
          <w:trHeight w:hRule="exact" w:val="1206"/>
        </w:trPr>
        <w:tc>
          <w:tcPr>
            <w:tcW w:w="1113" w:type="dxa"/>
            <w:vMerge/>
            <w:tcBorders>
              <w:left w:val="single" w:sz="3" w:space="0" w:color="000000"/>
              <w:bottom w:val="single" w:sz="3" w:space="0" w:color="000000"/>
              <w:right w:val="single" w:sz="3" w:space="0" w:color="000000"/>
            </w:tcBorders>
          </w:tcPr>
          <w:p w14:paraId="25BBC88D"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3009894A"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25%，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65" w:type="dxa"/>
            <w:tcBorders>
              <w:top w:val="nil"/>
              <w:left w:val="single" w:sz="3" w:space="0" w:color="000000"/>
              <w:bottom w:val="single" w:sz="3" w:space="0" w:color="000000"/>
              <w:right w:val="single" w:sz="3" w:space="0" w:color="000000"/>
            </w:tcBorders>
          </w:tcPr>
          <w:p w14:paraId="78E49AF8"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或35MW，以较大者为准。</w:t>
            </w:r>
          </w:p>
        </w:tc>
        <w:tc>
          <w:tcPr>
            <w:tcW w:w="2365" w:type="dxa"/>
            <w:tcBorders>
              <w:top w:val="nil"/>
              <w:left w:val="single" w:sz="3" w:space="0" w:color="000000"/>
              <w:bottom w:val="single" w:sz="3" w:space="0" w:color="000000"/>
              <w:right w:val="single" w:sz="3" w:space="0" w:color="000000"/>
            </w:tcBorders>
          </w:tcPr>
          <w:p w14:paraId="751A1A0C"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45%或45MW，以较大者为准。</w:t>
            </w:r>
          </w:p>
        </w:tc>
        <w:tc>
          <w:tcPr>
            <w:tcW w:w="2644" w:type="dxa"/>
            <w:vMerge/>
            <w:tcBorders>
              <w:left w:val="single" w:sz="3" w:space="0" w:color="000000"/>
              <w:bottom w:val="single" w:sz="3" w:space="0" w:color="000000"/>
              <w:right w:val="single" w:sz="3" w:space="0" w:color="000000"/>
            </w:tcBorders>
          </w:tcPr>
          <w:p w14:paraId="0566253D" w14:textId="77777777" w:rsidR="006B326C" w:rsidRDefault="006B326C">
            <w:pPr>
              <w:rPr>
                <w:lang w:eastAsia="zh-CN"/>
              </w:rPr>
            </w:pPr>
          </w:p>
        </w:tc>
      </w:tr>
      <w:tr w:rsidR="006B326C" w14:paraId="14507FA5" w14:textId="77777777">
        <w:trPr>
          <w:trHeight w:hRule="exact" w:val="202"/>
        </w:trPr>
        <w:tc>
          <w:tcPr>
            <w:tcW w:w="1113" w:type="dxa"/>
            <w:vMerge w:val="restart"/>
            <w:tcBorders>
              <w:top w:val="single" w:sz="3" w:space="0" w:color="000000"/>
              <w:left w:val="single" w:sz="3" w:space="0" w:color="000000"/>
              <w:right w:val="single" w:sz="3" w:space="0" w:color="000000"/>
            </w:tcBorders>
          </w:tcPr>
          <w:p w14:paraId="73C70CC3" w14:textId="77777777" w:rsidR="006B326C" w:rsidRDefault="009B4794">
            <w:pPr>
              <w:pStyle w:val="TableParagraph"/>
              <w:spacing w:before="69"/>
              <w:ind w:left="83"/>
              <w:rPr>
                <w:rFonts w:ascii="宋体" w:eastAsia="宋体" w:hAnsi="宋体" w:cs="宋体"/>
                <w:sz w:val="15"/>
                <w:szCs w:val="15"/>
              </w:rPr>
            </w:pPr>
            <w:r>
              <w:rPr>
                <w:rFonts w:ascii="宋体" w:eastAsia="宋体" w:hAnsi="宋体" w:cs="宋体"/>
                <w:w w:val="105"/>
                <w:sz w:val="15"/>
                <w:szCs w:val="15"/>
              </w:rPr>
              <w:t>R9。</w:t>
            </w:r>
          </w:p>
        </w:tc>
        <w:tc>
          <w:tcPr>
            <w:tcW w:w="2365" w:type="dxa"/>
            <w:tcBorders>
              <w:top w:val="single" w:sz="3" w:space="0" w:color="000000"/>
              <w:left w:val="single" w:sz="3" w:space="0" w:color="000000"/>
              <w:bottom w:val="nil"/>
              <w:right w:val="single" w:sz="3" w:space="0" w:color="000000"/>
            </w:tcBorders>
          </w:tcPr>
          <w:p w14:paraId="364179C5" w14:textId="77777777"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65" w:type="dxa"/>
            <w:tcBorders>
              <w:top w:val="single" w:sz="3" w:space="0" w:color="000000"/>
              <w:left w:val="single" w:sz="3" w:space="0" w:color="000000"/>
              <w:bottom w:val="nil"/>
              <w:right w:val="single" w:sz="3" w:space="0" w:color="000000"/>
            </w:tcBorders>
          </w:tcPr>
          <w:p w14:paraId="08E947D2" w14:textId="77777777" w:rsidR="006B326C" w:rsidRDefault="009B4794">
            <w:pPr>
              <w:pStyle w:val="TableParagraph"/>
              <w:spacing w:line="175" w:lineRule="exact"/>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65" w:type="dxa"/>
            <w:tcBorders>
              <w:top w:val="single" w:sz="3" w:space="0" w:color="000000"/>
              <w:left w:val="single" w:sz="3" w:space="0" w:color="000000"/>
              <w:bottom w:val="nil"/>
              <w:right w:val="single" w:sz="3" w:space="0" w:color="000000"/>
            </w:tcBorders>
          </w:tcPr>
          <w:p w14:paraId="7875012D" w14:textId="77777777" w:rsidR="006B326C" w:rsidRDefault="009B4794">
            <w:pPr>
              <w:pStyle w:val="TableParagraph"/>
              <w:spacing w:line="175"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644" w:type="dxa"/>
            <w:tcBorders>
              <w:top w:val="single" w:sz="3" w:space="0" w:color="000000"/>
              <w:left w:val="single" w:sz="3" w:space="0" w:color="000000"/>
              <w:bottom w:val="nil"/>
              <w:right w:val="single" w:sz="3" w:space="0" w:color="000000"/>
            </w:tcBorders>
          </w:tcPr>
          <w:p w14:paraId="3BBB1CE6" w14:textId="77777777" w:rsidR="006B326C" w:rsidRDefault="009B4794">
            <w:pPr>
              <w:pStyle w:val="TableParagraph"/>
              <w:spacing w:line="175" w:lineRule="exact"/>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对于指定的期间，传输服务提供商</w:t>
            </w:r>
          </w:p>
        </w:tc>
      </w:tr>
      <w:tr w:rsidR="006B326C" w14:paraId="1EC52BF3" w14:textId="77777777">
        <w:trPr>
          <w:trHeight w:hRule="exact" w:val="200"/>
        </w:trPr>
        <w:tc>
          <w:tcPr>
            <w:tcW w:w="1113" w:type="dxa"/>
            <w:vMerge/>
            <w:tcBorders>
              <w:left w:val="single" w:sz="3" w:space="0" w:color="000000"/>
              <w:right w:val="single" w:sz="3" w:space="0" w:color="000000"/>
            </w:tcBorders>
          </w:tcPr>
          <w:p w14:paraId="6F3D997B"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935FAE5"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商计算了一个非公司ETC，其绝</w:t>
            </w:r>
          </w:p>
        </w:tc>
        <w:tc>
          <w:tcPr>
            <w:tcW w:w="2365" w:type="dxa"/>
            <w:tcBorders>
              <w:top w:val="nil"/>
              <w:left w:val="single" w:sz="3" w:space="0" w:color="000000"/>
              <w:bottom w:val="nil"/>
              <w:right w:val="single" w:sz="3" w:space="0" w:color="000000"/>
            </w:tcBorders>
          </w:tcPr>
          <w:p w14:paraId="16E6FCBC"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商计算了一个非公司ETC，其绝</w:t>
            </w:r>
          </w:p>
        </w:tc>
        <w:tc>
          <w:tcPr>
            <w:tcW w:w="2365" w:type="dxa"/>
            <w:tcBorders>
              <w:top w:val="nil"/>
              <w:left w:val="single" w:sz="3" w:space="0" w:color="000000"/>
              <w:bottom w:val="nil"/>
              <w:right w:val="single" w:sz="3" w:space="0" w:color="000000"/>
            </w:tcBorders>
          </w:tcPr>
          <w:p w14:paraId="367A6E19"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商计算了一个非公司ETC，其绝</w:t>
            </w:r>
          </w:p>
        </w:tc>
        <w:tc>
          <w:tcPr>
            <w:tcW w:w="2644" w:type="dxa"/>
            <w:tcBorders>
              <w:top w:val="nil"/>
              <w:left w:val="single" w:sz="3" w:space="0" w:color="000000"/>
              <w:bottom w:val="nil"/>
              <w:right w:val="single" w:sz="3" w:space="0" w:color="000000"/>
            </w:tcBorders>
          </w:tcPr>
          <w:p w14:paraId="11DE7898"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计算了一个非公司ETC，其绝对值与</w:t>
            </w:r>
          </w:p>
        </w:tc>
      </w:tr>
      <w:tr w:rsidR="006B326C" w14:paraId="610D6FAE" w14:textId="77777777">
        <w:trPr>
          <w:trHeight w:hRule="exact" w:val="200"/>
        </w:trPr>
        <w:tc>
          <w:tcPr>
            <w:tcW w:w="1113" w:type="dxa"/>
            <w:vMerge/>
            <w:tcBorders>
              <w:left w:val="single" w:sz="3" w:space="0" w:color="000000"/>
              <w:right w:val="single" w:sz="3" w:space="0" w:color="000000"/>
            </w:tcBorders>
          </w:tcPr>
          <w:p w14:paraId="0D33BCC2"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14DD09CA" w14:textId="77777777" w:rsidR="006B326C" w:rsidRDefault="009B4794">
            <w:pPr>
              <w:pStyle w:val="TableParagraph"/>
              <w:spacing w:line="177"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对值与</w:t>
            </w:r>
            <w:proofErr w:type="gramEnd"/>
            <w:r>
              <w:rPr>
                <w:rFonts w:ascii="宋体" w:eastAsia="宋体" w:hAnsi="宋体" w:cs="宋体"/>
                <w:w w:val="105"/>
                <w:sz w:val="15"/>
                <w:szCs w:val="15"/>
                <w:lang w:eastAsia="zh-CN"/>
              </w:rPr>
              <w:t>同一期间在M11中计算的</w:t>
            </w:r>
          </w:p>
        </w:tc>
        <w:tc>
          <w:tcPr>
            <w:tcW w:w="2365" w:type="dxa"/>
            <w:tcBorders>
              <w:top w:val="nil"/>
              <w:left w:val="single" w:sz="3" w:space="0" w:color="000000"/>
              <w:bottom w:val="nil"/>
              <w:right w:val="single" w:sz="3" w:space="0" w:color="000000"/>
            </w:tcBorders>
          </w:tcPr>
          <w:p w14:paraId="7ECD3D68" w14:textId="77777777" w:rsidR="006B326C" w:rsidRDefault="009B4794">
            <w:pPr>
              <w:pStyle w:val="TableParagraph"/>
              <w:spacing w:line="177"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对值与</w:t>
            </w:r>
            <w:proofErr w:type="gramEnd"/>
            <w:r>
              <w:rPr>
                <w:rFonts w:ascii="宋体" w:eastAsia="宋体" w:hAnsi="宋体" w:cs="宋体"/>
                <w:w w:val="105"/>
                <w:sz w:val="15"/>
                <w:szCs w:val="15"/>
                <w:lang w:eastAsia="zh-CN"/>
              </w:rPr>
              <w:t>同一期间在M11中计算的</w:t>
            </w:r>
          </w:p>
        </w:tc>
        <w:tc>
          <w:tcPr>
            <w:tcW w:w="2365" w:type="dxa"/>
            <w:tcBorders>
              <w:top w:val="nil"/>
              <w:left w:val="single" w:sz="3" w:space="0" w:color="000000"/>
              <w:bottom w:val="nil"/>
              <w:right w:val="single" w:sz="3" w:space="0" w:color="000000"/>
            </w:tcBorders>
          </w:tcPr>
          <w:p w14:paraId="22B9B35F" w14:textId="77777777" w:rsidR="006B326C" w:rsidRDefault="009B4794">
            <w:pPr>
              <w:pStyle w:val="TableParagraph"/>
              <w:spacing w:line="177" w:lineRule="exact"/>
              <w:ind w:left="80"/>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对值与</w:t>
            </w:r>
            <w:proofErr w:type="gramEnd"/>
            <w:r>
              <w:rPr>
                <w:rFonts w:ascii="宋体" w:eastAsia="宋体" w:hAnsi="宋体" w:cs="宋体"/>
                <w:w w:val="105"/>
                <w:sz w:val="15"/>
                <w:szCs w:val="15"/>
                <w:lang w:eastAsia="zh-CN"/>
              </w:rPr>
              <w:t>同一期间在M11中计算的</w:t>
            </w:r>
          </w:p>
        </w:tc>
        <w:tc>
          <w:tcPr>
            <w:tcW w:w="2644" w:type="dxa"/>
            <w:tcBorders>
              <w:top w:val="nil"/>
              <w:left w:val="single" w:sz="3" w:space="0" w:color="000000"/>
              <w:bottom w:val="nil"/>
              <w:right w:val="single" w:sz="3" w:space="0" w:color="000000"/>
            </w:tcBorders>
          </w:tcPr>
          <w:p w14:paraId="49230F44"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同一期间在M11中计算的值不同，绝</w:t>
            </w:r>
          </w:p>
        </w:tc>
      </w:tr>
      <w:tr w:rsidR="006B326C" w14:paraId="275D5E52" w14:textId="77777777">
        <w:trPr>
          <w:trHeight w:hRule="exact" w:val="200"/>
        </w:trPr>
        <w:tc>
          <w:tcPr>
            <w:tcW w:w="1113" w:type="dxa"/>
            <w:vMerge/>
            <w:tcBorders>
              <w:left w:val="single" w:sz="3" w:space="0" w:color="000000"/>
              <w:right w:val="single" w:sz="3" w:space="0" w:color="000000"/>
            </w:tcBorders>
          </w:tcPr>
          <w:p w14:paraId="5B824718"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FEE383D"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绝对值不同，绝对值差异超过所</w:t>
            </w:r>
          </w:p>
        </w:tc>
        <w:tc>
          <w:tcPr>
            <w:tcW w:w="2365" w:type="dxa"/>
            <w:tcBorders>
              <w:top w:val="nil"/>
              <w:left w:val="single" w:sz="3" w:space="0" w:color="000000"/>
              <w:bottom w:val="nil"/>
              <w:right w:val="single" w:sz="3" w:space="0" w:color="000000"/>
            </w:tcBorders>
          </w:tcPr>
          <w:p w14:paraId="60F051CD"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绝对值不同，绝对值差异超过所</w:t>
            </w:r>
          </w:p>
        </w:tc>
        <w:tc>
          <w:tcPr>
            <w:tcW w:w="2365" w:type="dxa"/>
            <w:tcBorders>
              <w:top w:val="nil"/>
              <w:left w:val="single" w:sz="3" w:space="0" w:color="000000"/>
              <w:bottom w:val="nil"/>
              <w:right w:val="single" w:sz="3" w:space="0" w:color="000000"/>
            </w:tcBorders>
          </w:tcPr>
          <w:p w14:paraId="7E7F16E9"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绝对值不同，绝对值差异大于所</w:t>
            </w:r>
          </w:p>
        </w:tc>
        <w:tc>
          <w:tcPr>
            <w:tcW w:w="2644" w:type="dxa"/>
            <w:tcBorders>
              <w:top w:val="nil"/>
              <w:left w:val="single" w:sz="3" w:space="0" w:color="000000"/>
              <w:bottom w:val="nil"/>
              <w:right w:val="single" w:sz="3" w:space="0" w:color="000000"/>
            </w:tcBorders>
          </w:tcPr>
          <w:p w14:paraId="6C9EE8FF" w14:textId="77777777" w:rsidR="006B326C" w:rsidRDefault="009B4794">
            <w:pPr>
              <w:pStyle w:val="TableParagraph"/>
              <w:spacing w:line="177" w:lineRule="exact"/>
              <w:ind w:left="80"/>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对值差异</w:t>
            </w:r>
            <w:proofErr w:type="gramEnd"/>
            <w:r>
              <w:rPr>
                <w:rFonts w:ascii="宋体" w:eastAsia="宋体" w:hAnsi="宋体" w:cs="宋体"/>
                <w:w w:val="105"/>
                <w:sz w:val="15"/>
                <w:szCs w:val="15"/>
                <w:lang w:eastAsia="zh-CN"/>
              </w:rPr>
              <w:t>大于测量或45MW计算的值</w:t>
            </w:r>
          </w:p>
        </w:tc>
      </w:tr>
      <w:tr w:rsidR="006B326C" w14:paraId="53EE9B1D" w14:textId="77777777">
        <w:trPr>
          <w:trHeight w:hRule="exact" w:val="194"/>
        </w:trPr>
        <w:tc>
          <w:tcPr>
            <w:tcW w:w="1113" w:type="dxa"/>
            <w:vMerge/>
            <w:tcBorders>
              <w:left w:val="single" w:sz="3" w:space="0" w:color="000000"/>
              <w:right w:val="single" w:sz="3" w:space="0" w:color="000000"/>
            </w:tcBorders>
          </w:tcPr>
          <w:p w14:paraId="43F847FB" w14:textId="77777777" w:rsidR="006B326C" w:rsidRDefault="006B326C">
            <w:pPr>
              <w:rPr>
                <w:lang w:eastAsia="zh-CN"/>
              </w:rPr>
            </w:pPr>
          </w:p>
        </w:tc>
        <w:tc>
          <w:tcPr>
            <w:tcW w:w="2365" w:type="dxa"/>
            <w:tcBorders>
              <w:top w:val="nil"/>
              <w:left w:val="single" w:sz="3" w:space="0" w:color="000000"/>
              <w:bottom w:val="nil"/>
              <w:right w:val="single" w:sz="3" w:space="0" w:color="000000"/>
            </w:tcBorders>
          </w:tcPr>
          <w:p w14:paraId="26EE3A02"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计算值的15</w:t>
            </w:r>
          </w:p>
        </w:tc>
        <w:tc>
          <w:tcPr>
            <w:tcW w:w="2365" w:type="dxa"/>
            <w:tcBorders>
              <w:top w:val="nil"/>
              <w:left w:val="single" w:sz="3" w:space="0" w:color="000000"/>
              <w:bottom w:val="nil"/>
              <w:right w:val="single" w:sz="3" w:space="0" w:color="000000"/>
            </w:tcBorders>
          </w:tcPr>
          <w:p w14:paraId="1C341FB1"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计算值的25</w:t>
            </w:r>
          </w:p>
        </w:tc>
        <w:tc>
          <w:tcPr>
            <w:tcW w:w="2365" w:type="dxa"/>
            <w:tcBorders>
              <w:top w:val="nil"/>
              <w:left w:val="single" w:sz="3" w:space="0" w:color="000000"/>
              <w:bottom w:val="nil"/>
              <w:right w:val="single" w:sz="3" w:space="0" w:color="000000"/>
            </w:tcBorders>
          </w:tcPr>
          <w:p w14:paraId="16B08F49" w14:textId="77777777"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计算值的35</w:t>
            </w:r>
          </w:p>
        </w:tc>
        <w:tc>
          <w:tcPr>
            <w:tcW w:w="2644" w:type="dxa"/>
            <w:vMerge w:val="restart"/>
            <w:tcBorders>
              <w:top w:val="nil"/>
              <w:left w:val="single" w:sz="3" w:space="0" w:color="000000"/>
              <w:right w:val="single" w:sz="3" w:space="0" w:color="000000"/>
            </w:tcBorders>
          </w:tcPr>
          <w:p w14:paraId="0E75B006" w14:textId="77777777"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的45%，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r>
      <w:tr w:rsidR="006B326C" w14:paraId="1821DDB8" w14:textId="77777777">
        <w:trPr>
          <w:trHeight w:hRule="exact" w:val="183"/>
        </w:trPr>
        <w:tc>
          <w:tcPr>
            <w:tcW w:w="1113" w:type="dxa"/>
            <w:vMerge/>
            <w:tcBorders>
              <w:left w:val="single" w:sz="3" w:space="0" w:color="000000"/>
              <w:right w:val="single" w:sz="3" w:space="0" w:color="000000"/>
            </w:tcBorders>
          </w:tcPr>
          <w:p w14:paraId="03C18593" w14:textId="77777777" w:rsidR="006B326C" w:rsidRDefault="006B326C"/>
        </w:tc>
        <w:tc>
          <w:tcPr>
            <w:tcW w:w="2365" w:type="dxa"/>
            <w:tcBorders>
              <w:top w:val="nil"/>
              <w:left w:val="single" w:sz="3" w:space="0" w:color="000000"/>
              <w:bottom w:val="nil"/>
              <w:right w:val="single" w:sz="3" w:space="0" w:color="000000"/>
            </w:tcBorders>
          </w:tcPr>
          <w:p w14:paraId="322E0A4E" w14:textId="77777777" w:rsidR="006B326C" w:rsidRDefault="009B4794">
            <w:pPr>
              <w:pStyle w:val="TableParagraph"/>
              <w:spacing w:line="171" w:lineRule="exact"/>
              <w:ind w:left="82"/>
              <w:rPr>
                <w:rFonts w:ascii="宋体" w:eastAsia="宋体" w:hAnsi="宋体" w:cs="宋体"/>
                <w:sz w:val="15"/>
                <w:szCs w:val="15"/>
                <w:lang w:eastAsia="zh-CN"/>
              </w:rPr>
            </w:pPr>
            <w:r>
              <w:rPr>
                <w:rFonts w:ascii="宋体" w:eastAsia="宋体" w:hAnsi="宋体" w:cs="宋体"/>
                <w:w w:val="105"/>
                <w:sz w:val="15"/>
                <w:szCs w:val="15"/>
                <w:lang w:eastAsia="zh-CN"/>
              </w:rPr>
              <w:t>该措施或15MW，以较大者为</w:t>
            </w:r>
          </w:p>
        </w:tc>
        <w:tc>
          <w:tcPr>
            <w:tcW w:w="2365" w:type="dxa"/>
            <w:tcBorders>
              <w:top w:val="nil"/>
              <w:left w:val="single" w:sz="3" w:space="0" w:color="000000"/>
              <w:bottom w:val="nil"/>
              <w:right w:val="single" w:sz="3" w:space="0" w:color="000000"/>
            </w:tcBorders>
          </w:tcPr>
          <w:p w14:paraId="2B4E2B21" w14:textId="77777777"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该措施或25MW，以较大者为</w:t>
            </w:r>
          </w:p>
        </w:tc>
        <w:tc>
          <w:tcPr>
            <w:tcW w:w="2365" w:type="dxa"/>
            <w:tcBorders>
              <w:top w:val="nil"/>
              <w:left w:val="single" w:sz="3" w:space="0" w:color="000000"/>
              <w:bottom w:val="nil"/>
              <w:right w:val="single" w:sz="3" w:space="0" w:color="000000"/>
            </w:tcBorders>
          </w:tcPr>
          <w:p w14:paraId="70D94DD4" w14:textId="77777777"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该措施或35MW，以较大者为</w:t>
            </w:r>
          </w:p>
        </w:tc>
        <w:tc>
          <w:tcPr>
            <w:tcW w:w="2644" w:type="dxa"/>
            <w:vMerge/>
            <w:tcBorders>
              <w:left w:val="single" w:sz="3" w:space="0" w:color="000000"/>
              <w:right w:val="single" w:sz="3" w:space="0" w:color="000000"/>
            </w:tcBorders>
          </w:tcPr>
          <w:p w14:paraId="5B8BAABC" w14:textId="77777777" w:rsidR="006B326C" w:rsidRDefault="006B326C">
            <w:pPr>
              <w:rPr>
                <w:lang w:eastAsia="zh-CN"/>
              </w:rPr>
            </w:pPr>
          </w:p>
        </w:tc>
      </w:tr>
      <w:tr w:rsidR="006B326C" w14:paraId="4F434726" w14:textId="77777777">
        <w:trPr>
          <w:trHeight w:hRule="exact" w:val="606"/>
        </w:trPr>
        <w:tc>
          <w:tcPr>
            <w:tcW w:w="1113" w:type="dxa"/>
            <w:vMerge/>
            <w:tcBorders>
              <w:left w:val="single" w:sz="3" w:space="0" w:color="000000"/>
              <w:bottom w:val="single" w:sz="3" w:space="0" w:color="000000"/>
              <w:right w:val="single" w:sz="3" w:space="0" w:color="000000"/>
            </w:tcBorders>
          </w:tcPr>
          <w:p w14:paraId="66439324" w14:textId="77777777" w:rsidR="006B326C" w:rsidRDefault="006B326C">
            <w:pPr>
              <w:rPr>
                <w:lang w:eastAsia="zh-CN"/>
              </w:rPr>
            </w:pPr>
          </w:p>
        </w:tc>
        <w:tc>
          <w:tcPr>
            <w:tcW w:w="2365" w:type="dxa"/>
            <w:tcBorders>
              <w:top w:val="nil"/>
              <w:left w:val="single" w:sz="3" w:space="0" w:color="000000"/>
              <w:bottom w:val="single" w:sz="3" w:space="0" w:color="000000"/>
              <w:right w:val="single" w:sz="3" w:space="0" w:color="000000"/>
            </w:tcBorders>
          </w:tcPr>
          <w:p w14:paraId="4970A7DD" w14:textId="77777777" w:rsidR="006B326C" w:rsidRDefault="009B4794">
            <w:pPr>
              <w:pStyle w:val="TableParagraph"/>
              <w:spacing w:line="166" w:lineRule="exact"/>
              <w:ind w:left="82"/>
              <w:rPr>
                <w:rFonts w:ascii="宋体" w:eastAsia="宋体" w:hAnsi="宋体" w:cs="宋体"/>
                <w:sz w:val="15"/>
                <w:szCs w:val="15"/>
              </w:rPr>
            </w:pPr>
            <w:proofErr w:type="spellStart"/>
            <w:r>
              <w:rPr>
                <w:rFonts w:ascii="宋体" w:eastAsia="宋体" w:hAnsi="宋体" w:cs="宋体"/>
                <w:w w:val="105"/>
                <w:sz w:val="15"/>
                <w:szCs w:val="15"/>
              </w:rPr>
              <w:t>准，但不是</w:t>
            </w:r>
            <w:proofErr w:type="spellEnd"/>
          </w:p>
        </w:tc>
        <w:tc>
          <w:tcPr>
            <w:tcW w:w="2365" w:type="dxa"/>
            <w:tcBorders>
              <w:top w:val="nil"/>
              <w:left w:val="single" w:sz="3" w:space="0" w:color="000000"/>
              <w:bottom w:val="single" w:sz="3" w:space="0" w:color="000000"/>
              <w:right w:val="single" w:sz="3" w:space="0" w:color="000000"/>
            </w:tcBorders>
          </w:tcPr>
          <w:p w14:paraId="01E4B6AF" w14:textId="77777777" w:rsidR="006B326C" w:rsidRDefault="009B4794">
            <w:pPr>
              <w:pStyle w:val="TableParagraph"/>
              <w:spacing w:line="166" w:lineRule="exact"/>
              <w:ind w:left="81"/>
              <w:rPr>
                <w:rFonts w:ascii="宋体" w:eastAsia="宋体" w:hAnsi="宋体" w:cs="宋体"/>
                <w:sz w:val="15"/>
                <w:szCs w:val="15"/>
              </w:rPr>
            </w:pPr>
            <w:proofErr w:type="spellStart"/>
            <w:r>
              <w:rPr>
                <w:rFonts w:ascii="宋体" w:eastAsia="宋体" w:hAnsi="宋体" w:cs="宋体"/>
                <w:w w:val="105"/>
                <w:sz w:val="15"/>
                <w:szCs w:val="15"/>
              </w:rPr>
              <w:t>准，但不是</w:t>
            </w:r>
            <w:proofErr w:type="spellEnd"/>
          </w:p>
        </w:tc>
        <w:tc>
          <w:tcPr>
            <w:tcW w:w="2365" w:type="dxa"/>
            <w:tcBorders>
              <w:top w:val="nil"/>
              <w:left w:val="single" w:sz="3" w:space="0" w:color="000000"/>
              <w:bottom w:val="single" w:sz="3" w:space="0" w:color="000000"/>
              <w:right w:val="single" w:sz="3" w:space="0" w:color="000000"/>
            </w:tcBorders>
          </w:tcPr>
          <w:p w14:paraId="3E41128B" w14:textId="77777777" w:rsidR="006B326C" w:rsidRDefault="009B4794">
            <w:pPr>
              <w:pStyle w:val="TableParagraph"/>
              <w:spacing w:line="166" w:lineRule="exact"/>
              <w:ind w:left="80"/>
              <w:rPr>
                <w:rFonts w:ascii="宋体" w:eastAsia="宋体" w:hAnsi="宋体" w:cs="宋体"/>
                <w:sz w:val="15"/>
                <w:szCs w:val="15"/>
              </w:rPr>
            </w:pPr>
            <w:proofErr w:type="spellStart"/>
            <w:r>
              <w:rPr>
                <w:rFonts w:ascii="宋体" w:eastAsia="宋体" w:hAnsi="宋体" w:cs="宋体"/>
                <w:w w:val="105"/>
                <w:sz w:val="15"/>
                <w:szCs w:val="15"/>
              </w:rPr>
              <w:t>准，但不是</w:t>
            </w:r>
            <w:proofErr w:type="spellEnd"/>
          </w:p>
        </w:tc>
        <w:tc>
          <w:tcPr>
            <w:tcW w:w="2644" w:type="dxa"/>
            <w:vMerge/>
            <w:tcBorders>
              <w:left w:val="single" w:sz="3" w:space="0" w:color="000000"/>
              <w:bottom w:val="single" w:sz="3" w:space="0" w:color="000000"/>
              <w:right w:val="single" w:sz="3" w:space="0" w:color="000000"/>
            </w:tcBorders>
          </w:tcPr>
          <w:p w14:paraId="61713676" w14:textId="77777777" w:rsidR="006B326C" w:rsidRDefault="006B326C"/>
        </w:tc>
      </w:tr>
    </w:tbl>
    <w:p w14:paraId="630D676D" w14:textId="77777777" w:rsidR="006B326C" w:rsidRDefault="006B326C">
      <w:pPr>
        <w:spacing w:before="6"/>
        <w:rPr>
          <w:rFonts w:ascii="宋体" w:eastAsia="宋体" w:hAnsi="宋体" w:cs="宋体"/>
          <w:b/>
          <w:bCs/>
          <w:sz w:val="23"/>
          <w:szCs w:val="23"/>
        </w:rPr>
      </w:pPr>
    </w:p>
    <w:p w14:paraId="1445ACA6" w14:textId="77777777" w:rsidR="006B326C" w:rsidRDefault="009B4794">
      <w:pPr>
        <w:spacing w:before="57"/>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14</w:t>
      </w:r>
      <w:r>
        <w:rPr>
          <w:rFonts w:ascii="宋体" w:eastAsia="宋体" w:hAnsi="宋体" w:cs="宋体"/>
          <w:b/>
          <w:bCs/>
          <w:spacing w:val="-1"/>
          <w:sz w:val="14"/>
          <w:szCs w:val="14"/>
        </w:rPr>
        <w:t>第16页第11</w:t>
      </w:r>
    </w:p>
    <w:p w14:paraId="4FFD0CEF" w14:textId="77777777" w:rsidR="006B326C" w:rsidRDefault="006B326C">
      <w:pPr>
        <w:jc w:val="right"/>
        <w:rPr>
          <w:rFonts w:ascii="宋体" w:eastAsia="宋体" w:hAnsi="宋体" w:cs="宋体"/>
          <w:sz w:val="14"/>
          <w:szCs w:val="14"/>
        </w:rPr>
        <w:sectPr w:rsidR="006B326C">
          <w:headerReference w:type="default" r:id="rId43"/>
          <w:footerReference w:type="default" r:id="rId44"/>
          <w:pgSz w:w="12240" w:h="15840"/>
          <w:pgMar w:top="3960" w:right="580" w:bottom="280" w:left="580" w:header="3766" w:footer="0" w:gutter="0"/>
          <w:cols w:space="720"/>
        </w:sectPr>
      </w:pPr>
    </w:p>
    <w:p w14:paraId="39E6023E" w14:textId="77777777" w:rsidR="006B326C" w:rsidRDefault="006B326C">
      <w:pPr>
        <w:spacing w:before="12"/>
        <w:rPr>
          <w:rFonts w:ascii="宋体" w:eastAsia="宋体" w:hAnsi="宋体" w:cs="宋体"/>
          <w:b/>
          <w:bCs/>
          <w:sz w:val="24"/>
          <w:szCs w:val="24"/>
        </w:rPr>
      </w:pPr>
    </w:p>
    <w:tbl>
      <w:tblPr>
        <w:tblStyle w:val="TableNormal"/>
        <w:tblW w:w="0" w:type="auto"/>
        <w:tblInd w:w="115" w:type="dxa"/>
        <w:tblLayout w:type="fixed"/>
        <w:tblLook w:val="01E0" w:firstRow="1" w:lastRow="1" w:firstColumn="1" w:lastColumn="1" w:noHBand="0" w:noVBand="0"/>
      </w:tblPr>
      <w:tblGrid>
        <w:gridCol w:w="1113"/>
        <w:gridCol w:w="2365"/>
        <w:gridCol w:w="2365"/>
        <w:gridCol w:w="2365"/>
        <w:gridCol w:w="2644"/>
      </w:tblGrid>
      <w:tr w:rsidR="006B326C" w14:paraId="3783EFA0" w14:textId="77777777">
        <w:trPr>
          <w:trHeight w:hRule="exact" w:val="431"/>
        </w:trPr>
        <w:tc>
          <w:tcPr>
            <w:tcW w:w="1113" w:type="dxa"/>
            <w:tcBorders>
              <w:top w:val="single" w:sz="3" w:space="0" w:color="000000"/>
              <w:left w:val="single" w:sz="3" w:space="0" w:color="000000"/>
              <w:bottom w:val="single" w:sz="3" w:space="0" w:color="000000"/>
              <w:right w:val="single" w:sz="3" w:space="0" w:color="000000"/>
            </w:tcBorders>
            <w:shd w:val="clear" w:color="auto" w:fill="254D74"/>
          </w:tcPr>
          <w:p w14:paraId="47F0E10F" w14:textId="77777777" w:rsidR="006B326C" w:rsidRDefault="009B4794">
            <w:pPr>
              <w:pStyle w:val="TableParagraph"/>
              <w:spacing w:before="55"/>
              <w:ind w:left="5"/>
              <w:jc w:val="center"/>
              <w:rPr>
                <w:rFonts w:ascii="宋体" w:eastAsia="宋体" w:hAnsi="宋体" w:cs="宋体"/>
                <w:sz w:val="15"/>
                <w:szCs w:val="15"/>
              </w:rPr>
            </w:pPr>
            <w:r>
              <w:rPr>
                <w:rFonts w:ascii="宋体"/>
                <w:b/>
                <w:color w:val="FFFFFF"/>
                <w:w w:val="105"/>
                <w:sz w:val="15"/>
              </w:rPr>
              <w:t>r#</w:t>
            </w:r>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7EF6E2CC" w14:textId="77777777" w:rsidR="006B326C" w:rsidRDefault="009B4794">
            <w:pPr>
              <w:pStyle w:val="TableParagraph"/>
              <w:spacing w:before="55"/>
              <w:ind w:left="781"/>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6067B0F5" w14:textId="77777777" w:rsidR="006B326C" w:rsidRDefault="009B4794">
            <w:pPr>
              <w:pStyle w:val="TableParagraph"/>
              <w:spacing w:before="55"/>
              <w:ind w:left="664"/>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65" w:type="dxa"/>
            <w:tcBorders>
              <w:top w:val="single" w:sz="3" w:space="0" w:color="000000"/>
              <w:left w:val="single" w:sz="3" w:space="0" w:color="000000"/>
              <w:bottom w:val="single" w:sz="3" w:space="0" w:color="000000"/>
              <w:right w:val="single" w:sz="3" w:space="0" w:color="000000"/>
            </w:tcBorders>
            <w:shd w:val="clear" w:color="auto" w:fill="254D74"/>
          </w:tcPr>
          <w:p w14:paraId="04FC82CC" w14:textId="77777777" w:rsidR="006B326C" w:rsidRDefault="009B4794">
            <w:pPr>
              <w:pStyle w:val="TableParagraph"/>
              <w:spacing w:before="55"/>
              <w:ind w:lef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644" w:type="dxa"/>
            <w:tcBorders>
              <w:top w:val="single" w:sz="3" w:space="0" w:color="000000"/>
              <w:left w:val="single" w:sz="3" w:space="0" w:color="000000"/>
              <w:bottom w:val="single" w:sz="3" w:space="0" w:color="000000"/>
              <w:right w:val="single" w:sz="3" w:space="0" w:color="000000"/>
            </w:tcBorders>
            <w:shd w:val="clear" w:color="auto" w:fill="254D74"/>
          </w:tcPr>
          <w:p w14:paraId="66326CC7" w14:textId="77777777" w:rsidR="006B326C" w:rsidRDefault="009B4794">
            <w:pPr>
              <w:pStyle w:val="TableParagraph"/>
              <w:spacing w:before="55"/>
              <w:jc w:val="center"/>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422CBCE5" w14:textId="77777777">
        <w:trPr>
          <w:trHeight w:hRule="exact" w:val="935"/>
        </w:trPr>
        <w:tc>
          <w:tcPr>
            <w:tcW w:w="1113" w:type="dxa"/>
            <w:tcBorders>
              <w:top w:val="single" w:sz="3" w:space="0" w:color="000000"/>
              <w:left w:val="single" w:sz="3" w:space="0" w:color="000000"/>
              <w:bottom w:val="single" w:sz="3" w:space="0" w:color="000000"/>
              <w:right w:val="single" w:sz="3" w:space="0" w:color="000000"/>
            </w:tcBorders>
          </w:tcPr>
          <w:p w14:paraId="5B8CA517" w14:textId="77777777" w:rsidR="006B326C" w:rsidRDefault="006B326C"/>
        </w:tc>
        <w:tc>
          <w:tcPr>
            <w:tcW w:w="2365" w:type="dxa"/>
            <w:tcBorders>
              <w:top w:val="single" w:sz="3" w:space="0" w:color="000000"/>
              <w:left w:val="single" w:sz="3" w:space="0" w:color="000000"/>
              <w:bottom w:val="single" w:sz="3" w:space="0" w:color="000000"/>
              <w:right w:val="single" w:sz="3" w:space="0" w:color="000000"/>
            </w:tcBorders>
          </w:tcPr>
          <w:p w14:paraId="3DA646A3"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超过测量中计算的值的25%或</w:t>
            </w:r>
          </w:p>
          <w:p w14:paraId="2EF0A88B" w14:textId="77777777"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25MW，以较大者为准。</w:t>
            </w:r>
          </w:p>
        </w:tc>
        <w:tc>
          <w:tcPr>
            <w:tcW w:w="2365" w:type="dxa"/>
            <w:tcBorders>
              <w:top w:val="single" w:sz="3" w:space="0" w:color="000000"/>
              <w:left w:val="single" w:sz="3" w:space="0" w:color="000000"/>
              <w:bottom w:val="single" w:sz="3" w:space="0" w:color="000000"/>
              <w:right w:val="single" w:sz="3" w:space="0" w:color="000000"/>
            </w:tcBorders>
          </w:tcPr>
          <w:p w14:paraId="617EA15A"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超过测量中计算的值的35%或</w:t>
            </w:r>
          </w:p>
          <w:p w14:paraId="5200F720" w14:textId="77777777" w:rsidR="006B326C" w:rsidRDefault="009B4794">
            <w:pPr>
              <w:pStyle w:val="TableParagraph"/>
              <w:spacing w:before="4"/>
              <w:ind w:left="81"/>
              <w:rPr>
                <w:rFonts w:ascii="宋体" w:eastAsia="宋体" w:hAnsi="宋体" w:cs="宋体"/>
                <w:sz w:val="15"/>
                <w:szCs w:val="15"/>
                <w:lang w:eastAsia="zh-CN"/>
              </w:rPr>
            </w:pPr>
            <w:r>
              <w:rPr>
                <w:rFonts w:ascii="宋体" w:eastAsia="宋体" w:hAnsi="宋体" w:cs="宋体"/>
                <w:w w:val="105"/>
                <w:sz w:val="15"/>
                <w:szCs w:val="15"/>
                <w:lang w:eastAsia="zh-CN"/>
              </w:rPr>
              <w:t>35MW，以较大者为准。</w:t>
            </w:r>
          </w:p>
        </w:tc>
        <w:tc>
          <w:tcPr>
            <w:tcW w:w="2365" w:type="dxa"/>
            <w:tcBorders>
              <w:top w:val="single" w:sz="3" w:space="0" w:color="000000"/>
              <w:left w:val="single" w:sz="3" w:space="0" w:color="000000"/>
              <w:bottom w:val="single" w:sz="3" w:space="0" w:color="000000"/>
              <w:right w:val="single" w:sz="3" w:space="0" w:color="000000"/>
            </w:tcBorders>
          </w:tcPr>
          <w:p w14:paraId="0A156304"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超过测量中计算的值的45%或</w:t>
            </w:r>
          </w:p>
          <w:p w14:paraId="71844281" w14:textId="77777777" w:rsidR="006B326C" w:rsidRDefault="009B4794">
            <w:pPr>
              <w:pStyle w:val="TableParagraph"/>
              <w:spacing w:before="4"/>
              <w:ind w:left="80"/>
              <w:rPr>
                <w:rFonts w:ascii="宋体" w:eastAsia="宋体" w:hAnsi="宋体" w:cs="宋体"/>
                <w:sz w:val="15"/>
                <w:szCs w:val="15"/>
                <w:lang w:eastAsia="zh-CN"/>
              </w:rPr>
            </w:pPr>
            <w:r>
              <w:rPr>
                <w:rFonts w:ascii="宋体" w:eastAsia="宋体" w:hAnsi="宋体" w:cs="宋体"/>
                <w:w w:val="105"/>
                <w:sz w:val="15"/>
                <w:szCs w:val="15"/>
                <w:lang w:eastAsia="zh-CN"/>
              </w:rPr>
              <w:t>45MW，以较大者为准。</w:t>
            </w:r>
          </w:p>
        </w:tc>
        <w:tc>
          <w:tcPr>
            <w:tcW w:w="2644" w:type="dxa"/>
            <w:tcBorders>
              <w:top w:val="single" w:sz="3" w:space="0" w:color="000000"/>
              <w:left w:val="single" w:sz="3" w:space="0" w:color="000000"/>
              <w:bottom w:val="single" w:sz="3" w:space="0" w:color="000000"/>
              <w:right w:val="single" w:sz="3" w:space="0" w:color="000000"/>
            </w:tcBorders>
          </w:tcPr>
          <w:p w14:paraId="79F83596" w14:textId="77777777" w:rsidR="006B326C" w:rsidRDefault="006B326C">
            <w:pPr>
              <w:rPr>
                <w:lang w:eastAsia="zh-CN"/>
              </w:rPr>
            </w:pPr>
          </w:p>
        </w:tc>
      </w:tr>
      <w:tr w:rsidR="006B326C" w14:paraId="7C61641D" w14:textId="77777777">
        <w:trPr>
          <w:trHeight w:hRule="exact" w:val="2149"/>
        </w:trPr>
        <w:tc>
          <w:tcPr>
            <w:tcW w:w="1113" w:type="dxa"/>
            <w:tcBorders>
              <w:top w:val="single" w:sz="3" w:space="0" w:color="000000"/>
              <w:left w:val="single" w:sz="3" w:space="0" w:color="000000"/>
              <w:bottom w:val="single" w:sz="3" w:space="0" w:color="000000"/>
              <w:right w:val="single" w:sz="3" w:space="0" w:color="000000"/>
            </w:tcBorders>
          </w:tcPr>
          <w:p w14:paraId="49576B57" w14:textId="77777777" w:rsidR="006B326C" w:rsidRDefault="009B4794">
            <w:pPr>
              <w:pStyle w:val="TableParagraph"/>
              <w:spacing w:before="72"/>
              <w:ind w:left="83"/>
              <w:rPr>
                <w:rFonts w:ascii="宋体" w:eastAsia="宋体" w:hAnsi="宋体" w:cs="宋体"/>
                <w:sz w:val="15"/>
                <w:szCs w:val="15"/>
              </w:rPr>
            </w:pPr>
            <w:r>
              <w:rPr>
                <w:rFonts w:ascii="宋体" w:eastAsia="宋体" w:hAnsi="宋体" w:cs="宋体"/>
                <w:w w:val="105"/>
                <w:sz w:val="15"/>
                <w:szCs w:val="15"/>
              </w:rPr>
              <w:t>r10。</w:t>
            </w:r>
          </w:p>
        </w:tc>
        <w:tc>
          <w:tcPr>
            <w:tcW w:w="2365" w:type="dxa"/>
            <w:tcBorders>
              <w:top w:val="single" w:sz="3" w:space="0" w:color="000000"/>
              <w:left w:val="single" w:sz="3" w:space="0" w:color="000000"/>
              <w:bottom w:val="single" w:sz="3" w:space="0" w:color="000000"/>
              <w:right w:val="single" w:sz="3" w:space="0" w:color="000000"/>
            </w:tcBorders>
          </w:tcPr>
          <w:p w14:paraId="39BDD3C1" w14:textId="77777777" w:rsidR="006B326C" w:rsidRDefault="006B326C">
            <w:pPr>
              <w:pStyle w:val="TableParagraph"/>
              <w:spacing w:before="6"/>
              <w:rPr>
                <w:rFonts w:ascii="宋体" w:eastAsia="宋体" w:hAnsi="宋体" w:cs="宋体"/>
                <w:b/>
                <w:bCs/>
                <w:sz w:val="15"/>
                <w:szCs w:val="15"/>
                <w:lang w:eastAsia="zh-CN"/>
              </w:rPr>
            </w:pPr>
          </w:p>
          <w:p w14:paraId="42716336" w14:textId="77777777" w:rsidR="006B326C" w:rsidRDefault="009B4794">
            <w:pPr>
              <w:pStyle w:val="TableParagraph"/>
              <w:spacing w:line="244" w:lineRule="auto"/>
              <w:ind w:left="82" w:right="185"/>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传输服务提供商在确定公司ATC</w:t>
            </w:r>
            <w:r>
              <w:rPr>
                <w:rFonts w:ascii="宋体" w:eastAsia="宋体" w:hAnsi="宋体" w:cs="宋体"/>
                <w:spacing w:val="9"/>
                <w:sz w:val="15"/>
                <w:szCs w:val="15"/>
                <w:lang w:eastAsia="zh-CN"/>
              </w:rPr>
              <w:t xml:space="preserve"> </w:t>
            </w:r>
            <w:r>
              <w:rPr>
                <w:rFonts w:ascii="宋体" w:eastAsia="宋体" w:hAnsi="宋体" w:cs="宋体"/>
                <w:spacing w:val="-2"/>
                <w:sz w:val="15"/>
                <w:szCs w:val="15"/>
                <w:lang w:eastAsia="zh-CN"/>
              </w:rPr>
              <w:t>时没有使用R10中定义的</w:t>
            </w:r>
            <w:proofErr w:type="gramStart"/>
            <w:r>
              <w:rPr>
                <w:rFonts w:ascii="宋体" w:eastAsia="宋体" w:hAnsi="宋体" w:cs="宋体"/>
                <w:spacing w:val="-2"/>
                <w:sz w:val="15"/>
                <w:szCs w:val="15"/>
                <w:lang w:eastAsia="zh-CN"/>
              </w:rPr>
              <w:t>所有元</w:t>
            </w:r>
            <w:proofErr w:type="gramEnd"/>
            <w:r>
              <w:rPr>
                <w:rFonts w:ascii="宋体" w:eastAsia="宋体" w:hAnsi="宋体" w:cs="宋体"/>
                <w:spacing w:val="7"/>
                <w:sz w:val="15"/>
                <w:szCs w:val="15"/>
                <w:lang w:eastAsia="zh-CN"/>
              </w:rPr>
              <w:t xml:space="preserve"> </w:t>
            </w:r>
            <w:r>
              <w:rPr>
                <w:rFonts w:ascii="宋体" w:eastAsia="宋体" w:hAnsi="宋体" w:cs="宋体"/>
                <w:w w:val="105"/>
                <w:sz w:val="15"/>
                <w:szCs w:val="15"/>
                <w:lang w:eastAsia="zh-CN"/>
              </w:rPr>
              <w:t>素，或者使用额外的元素，用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于超过零ATC路径，但不超过所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有ATC路径或1ATC路径的5%（以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65" w:type="dxa"/>
            <w:tcBorders>
              <w:top w:val="single" w:sz="3" w:space="0" w:color="000000"/>
              <w:left w:val="single" w:sz="3" w:space="0" w:color="000000"/>
              <w:bottom w:val="single" w:sz="3" w:space="0" w:color="000000"/>
              <w:right w:val="single" w:sz="3" w:space="0" w:color="000000"/>
            </w:tcBorders>
          </w:tcPr>
          <w:p w14:paraId="12F7EF21" w14:textId="77777777" w:rsidR="006B326C" w:rsidRDefault="009B4794">
            <w:pPr>
              <w:pStyle w:val="TableParagraph"/>
              <w:spacing w:before="113" w:line="244" w:lineRule="auto"/>
              <w:ind w:left="81" w:right="110"/>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传输服务提供商在确定公司ATC</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时没有使用R10中定义的</w:t>
            </w:r>
            <w:proofErr w:type="gramStart"/>
            <w:r>
              <w:rPr>
                <w:rFonts w:ascii="宋体" w:eastAsia="宋体" w:hAnsi="宋体" w:cs="宋体"/>
                <w:w w:val="105"/>
                <w:sz w:val="15"/>
                <w:szCs w:val="15"/>
                <w:lang w:eastAsia="zh-CN"/>
              </w:rPr>
              <w:t>所有元</w:t>
            </w:r>
            <w:proofErr w:type="gramEnd"/>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素，或者使用额外元素，超过所</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有ATC路径的5%或1条ATC路径</w:t>
            </w:r>
          </w:p>
          <w:p w14:paraId="4C9D76AA" w14:textId="77777777" w:rsidR="006B326C" w:rsidRDefault="009B4794">
            <w:pPr>
              <w:pStyle w:val="TableParagraph"/>
              <w:spacing w:before="1" w:line="244" w:lineRule="auto"/>
              <w:ind w:left="81" w:right="110"/>
              <w:rPr>
                <w:rFonts w:ascii="宋体" w:eastAsia="宋体" w:hAnsi="宋体" w:cs="宋体"/>
                <w:sz w:val="15"/>
                <w:szCs w:val="15"/>
                <w:lang w:eastAsia="zh-CN"/>
              </w:rPr>
            </w:pPr>
            <w:r>
              <w:rPr>
                <w:rFonts w:ascii="宋体" w:eastAsia="宋体" w:hAnsi="宋体" w:cs="宋体"/>
                <w:spacing w:val="-2"/>
                <w:sz w:val="15"/>
                <w:szCs w:val="15"/>
                <w:lang w:eastAsia="zh-CN"/>
              </w:rPr>
              <w:t>（以较大者为准），但不超过所</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有ATC路径或2条ATC路径的10%</w:t>
            </w:r>
          </w:p>
          <w:p w14:paraId="4FDE4201" w14:textId="77777777" w:rsidR="006B326C" w:rsidRDefault="009B4794">
            <w:pPr>
              <w:pStyle w:val="TableParagraph"/>
              <w:spacing w:before="1"/>
              <w:ind w:left="81"/>
              <w:rPr>
                <w:rFonts w:ascii="宋体" w:eastAsia="宋体" w:hAnsi="宋体" w:cs="宋体"/>
                <w:sz w:val="15"/>
                <w:szCs w:val="15"/>
              </w:rPr>
            </w:pPr>
            <w:r>
              <w:rPr>
                <w:rFonts w:ascii="宋体" w:eastAsia="宋体" w:hAnsi="宋体" w:cs="宋体"/>
                <w:w w:val="105"/>
                <w:sz w:val="15"/>
                <w:szCs w:val="15"/>
              </w:rPr>
              <w:t>（</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single" w:sz="3" w:space="0" w:color="000000"/>
              <w:right w:val="single" w:sz="3" w:space="0" w:color="000000"/>
            </w:tcBorders>
          </w:tcPr>
          <w:p w14:paraId="1C970FEF" w14:textId="77777777"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传输服务提供商在确定公司ATC</w:t>
            </w:r>
          </w:p>
          <w:p w14:paraId="6A4B090E" w14:textId="77777777" w:rsidR="006B326C" w:rsidRDefault="009B4794">
            <w:pPr>
              <w:pStyle w:val="TableParagraph"/>
              <w:spacing w:before="4" w:line="247" w:lineRule="auto"/>
              <w:ind w:left="80" w:right="111"/>
              <w:rPr>
                <w:rFonts w:ascii="宋体" w:eastAsia="宋体" w:hAnsi="宋体" w:cs="宋体"/>
                <w:sz w:val="15"/>
                <w:szCs w:val="15"/>
                <w:lang w:eastAsia="zh-CN"/>
              </w:rPr>
            </w:pPr>
            <w:r>
              <w:rPr>
                <w:rFonts w:ascii="宋体" w:eastAsia="宋体" w:hAnsi="宋体" w:cs="宋体"/>
                <w:w w:val="105"/>
                <w:sz w:val="15"/>
                <w:szCs w:val="15"/>
                <w:lang w:eastAsia="zh-CN"/>
              </w:rPr>
              <w:t>时，没有使用R10中定义的所有</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元素，或者使用额外元素，超过</w:t>
            </w:r>
            <w:r>
              <w:rPr>
                <w:rFonts w:ascii="宋体" w:eastAsia="宋体" w:hAnsi="宋体" w:cs="宋体"/>
                <w:spacing w:val="8"/>
                <w:sz w:val="15"/>
                <w:szCs w:val="15"/>
                <w:lang w:eastAsia="zh-CN"/>
              </w:rPr>
              <w:t xml:space="preserve"> </w:t>
            </w:r>
            <w:r>
              <w:rPr>
                <w:rFonts w:ascii="宋体" w:eastAsia="宋体" w:hAnsi="宋体" w:cs="宋体"/>
                <w:spacing w:val="-1"/>
                <w:sz w:val="15"/>
                <w:szCs w:val="15"/>
                <w:lang w:eastAsia="zh-CN"/>
              </w:rPr>
              <w:t>10%的所有ATC路径或2条ATC路径</w:t>
            </w:r>
          </w:p>
          <w:p w14:paraId="5BA757FE" w14:textId="77777777" w:rsidR="006B326C" w:rsidRDefault="009B4794">
            <w:pPr>
              <w:pStyle w:val="TableParagraph"/>
              <w:spacing w:line="242" w:lineRule="auto"/>
              <w:ind w:left="80" w:right="111"/>
              <w:rPr>
                <w:rFonts w:ascii="宋体" w:eastAsia="宋体" w:hAnsi="宋体" w:cs="宋体"/>
                <w:sz w:val="15"/>
                <w:szCs w:val="15"/>
                <w:lang w:eastAsia="zh-CN"/>
              </w:rPr>
            </w:pPr>
            <w:r>
              <w:rPr>
                <w:rFonts w:ascii="宋体" w:eastAsia="宋体" w:hAnsi="宋体" w:cs="宋体"/>
                <w:spacing w:val="-2"/>
                <w:sz w:val="15"/>
                <w:szCs w:val="15"/>
                <w:lang w:eastAsia="zh-CN"/>
              </w:rPr>
              <w:t>（以较大者为准），但不超过所</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有ATC路径或3条ATC路径的15%</w:t>
            </w:r>
          </w:p>
          <w:p w14:paraId="3DE7996B" w14:textId="77777777" w:rsidR="006B326C" w:rsidRDefault="009B4794">
            <w:pPr>
              <w:pStyle w:val="TableParagraph"/>
              <w:spacing w:before="4"/>
              <w:ind w:left="80"/>
              <w:rPr>
                <w:rFonts w:ascii="宋体" w:eastAsia="宋体" w:hAnsi="宋体" w:cs="宋体"/>
                <w:sz w:val="15"/>
                <w:szCs w:val="15"/>
              </w:rPr>
            </w:pPr>
            <w:r>
              <w:rPr>
                <w:rFonts w:ascii="宋体" w:eastAsia="宋体" w:hAnsi="宋体" w:cs="宋体"/>
                <w:w w:val="105"/>
                <w:sz w:val="15"/>
                <w:szCs w:val="15"/>
              </w:rPr>
              <w:t>（</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644" w:type="dxa"/>
            <w:tcBorders>
              <w:top w:val="single" w:sz="3" w:space="0" w:color="000000"/>
              <w:left w:val="single" w:sz="3" w:space="0" w:color="000000"/>
              <w:bottom w:val="single" w:sz="3" w:space="0" w:color="000000"/>
              <w:right w:val="single" w:sz="3" w:space="0" w:color="000000"/>
            </w:tcBorders>
          </w:tcPr>
          <w:p w14:paraId="78F57828" w14:textId="77777777" w:rsidR="006B326C" w:rsidRDefault="009B4794">
            <w:pPr>
              <w:pStyle w:val="TableParagraph"/>
              <w:spacing w:line="176" w:lineRule="exact"/>
              <w:ind w:left="80"/>
              <w:jc w:val="both"/>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传输服务提供商在确定公司ATC时没</w:t>
            </w:r>
          </w:p>
          <w:p w14:paraId="7C0F9202" w14:textId="77777777" w:rsidR="006B326C" w:rsidRDefault="009B4794">
            <w:pPr>
              <w:pStyle w:val="TableParagraph"/>
              <w:spacing w:before="4" w:line="244" w:lineRule="auto"/>
              <w:ind w:left="80" w:right="158"/>
              <w:jc w:val="both"/>
              <w:rPr>
                <w:rFonts w:ascii="宋体" w:eastAsia="宋体" w:hAnsi="宋体" w:cs="宋体"/>
                <w:sz w:val="15"/>
                <w:szCs w:val="15"/>
                <w:lang w:eastAsia="zh-CN"/>
              </w:rPr>
            </w:pPr>
            <w:r>
              <w:rPr>
                <w:rFonts w:ascii="宋体" w:eastAsia="宋体" w:hAnsi="宋体" w:cs="宋体"/>
                <w:spacing w:val="-2"/>
                <w:sz w:val="15"/>
                <w:szCs w:val="15"/>
                <w:lang w:eastAsia="zh-CN"/>
              </w:rPr>
              <w:t>有使用R10中定义的所有元素，或者</w:t>
            </w:r>
            <w:r>
              <w:rPr>
                <w:rFonts w:ascii="宋体" w:eastAsia="宋体" w:hAnsi="宋体" w:cs="宋体"/>
                <w:spacing w:val="19"/>
                <w:sz w:val="15"/>
                <w:szCs w:val="15"/>
                <w:lang w:eastAsia="zh-CN"/>
              </w:rPr>
              <w:t xml:space="preserve"> </w:t>
            </w:r>
            <w:r>
              <w:rPr>
                <w:rFonts w:ascii="宋体" w:eastAsia="宋体" w:hAnsi="宋体" w:cs="宋体"/>
                <w:spacing w:val="-2"/>
                <w:sz w:val="15"/>
                <w:szCs w:val="15"/>
                <w:lang w:eastAsia="zh-CN"/>
              </w:rPr>
              <w:t>使用额外元素，超过所有ATC路径的</w:t>
            </w:r>
            <w:r>
              <w:rPr>
                <w:rFonts w:ascii="宋体" w:eastAsia="宋体" w:hAnsi="宋体" w:cs="宋体"/>
                <w:spacing w:val="19"/>
                <w:sz w:val="15"/>
                <w:szCs w:val="15"/>
                <w:lang w:eastAsia="zh-CN"/>
              </w:rPr>
              <w:t xml:space="preserve"> </w:t>
            </w:r>
            <w:r>
              <w:rPr>
                <w:rFonts w:ascii="宋体" w:eastAsia="宋体" w:hAnsi="宋体" w:cs="宋体"/>
                <w:spacing w:val="-1"/>
                <w:sz w:val="15"/>
                <w:szCs w:val="15"/>
                <w:lang w:eastAsia="zh-CN"/>
              </w:rPr>
              <w:t>15%或超过3个ATC路径（以较大者为</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准）。</w:t>
            </w:r>
          </w:p>
        </w:tc>
      </w:tr>
      <w:tr w:rsidR="006B326C" w14:paraId="34E9BFCF" w14:textId="77777777">
        <w:trPr>
          <w:trHeight w:hRule="exact" w:val="2056"/>
        </w:trPr>
        <w:tc>
          <w:tcPr>
            <w:tcW w:w="1113" w:type="dxa"/>
            <w:tcBorders>
              <w:top w:val="single" w:sz="3" w:space="0" w:color="000000"/>
              <w:left w:val="single" w:sz="3" w:space="0" w:color="000000"/>
              <w:bottom w:val="single" w:sz="3" w:space="0" w:color="000000"/>
              <w:right w:val="single" w:sz="3" w:space="0" w:color="000000"/>
            </w:tcBorders>
          </w:tcPr>
          <w:p w14:paraId="3F4AA372" w14:textId="77777777" w:rsidR="006B326C" w:rsidRDefault="009B4794">
            <w:pPr>
              <w:pStyle w:val="TableParagraph"/>
              <w:spacing w:before="70"/>
              <w:ind w:left="83"/>
              <w:rPr>
                <w:rFonts w:ascii="宋体" w:eastAsia="宋体" w:hAnsi="宋体" w:cs="宋体"/>
                <w:sz w:val="15"/>
                <w:szCs w:val="15"/>
              </w:rPr>
            </w:pPr>
            <w:r>
              <w:rPr>
                <w:rFonts w:ascii="宋体" w:eastAsia="宋体" w:hAnsi="宋体" w:cs="宋体"/>
                <w:w w:val="105"/>
                <w:sz w:val="15"/>
                <w:szCs w:val="15"/>
              </w:rPr>
              <w:t>R11。</w:t>
            </w:r>
          </w:p>
        </w:tc>
        <w:tc>
          <w:tcPr>
            <w:tcW w:w="2365" w:type="dxa"/>
            <w:tcBorders>
              <w:top w:val="single" w:sz="3" w:space="0" w:color="000000"/>
              <w:left w:val="single" w:sz="3" w:space="0" w:color="000000"/>
              <w:bottom w:val="single" w:sz="3" w:space="0" w:color="000000"/>
              <w:right w:val="single" w:sz="3" w:space="0" w:color="000000"/>
            </w:tcBorders>
          </w:tcPr>
          <w:p w14:paraId="2D6D3072" w14:textId="77777777" w:rsidR="006B326C" w:rsidRDefault="006B326C">
            <w:pPr>
              <w:pStyle w:val="TableParagraph"/>
              <w:spacing w:before="10"/>
              <w:rPr>
                <w:rFonts w:ascii="宋体" w:eastAsia="宋体" w:hAnsi="宋体" w:cs="宋体"/>
                <w:b/>
                <w:bCs/>
                <w:sz w:val="11"/>
                <w:szCs w:val="11"/>
                <w:lang w:eastAsia="zh-CN"/>
              </w:rPr>
            </w:pPr>
          </w:p>
          <w:p w14:paraId="50E84BB2" w14:textId="77777777" w:rsidR="006B326C" w:rsidRDefault="009B4794">
            <w:pPr>
              <w:pStyle w:val="TableParagraph"/>
              <w:spacing w:line="244" w:lineRule="auto"/>
              <w:ind w:left="82" w:right="187"/>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ATC时没有使用R11中定义的所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有元素，或使用额外元素，用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于超过零ATC路径，但不超过所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有ATC路径或1ATC路径的5%（以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65" w:type="dxa"/>
            <w:tcBorders>
              <w:top w:val="single" w:sz="3" w:space="0" w:color="000000"/>
              <w:left w:val="single" w:sz="3" w:space="0" w:color="000000"/>
              <w:bottom w:val="single" w:sz="3" w:space="0" w:color="000000"/>
              <w:right w:val="single" w:sz="3" w:space="0" w:color="000000"/>
            </w:tcBorders>
          </w:tcPr>
          <w:p w14:paraId="7AACD409" w14:textId="77777777" w:rsidR="006B326C" w:rsidRDefault="009B4794">
            <w:pPr>
              <w:pStyle w:val="TableParagraph"/>
              <w:spacing w:before="65" w:line="244" w:lineRule="auto"/>
              <w:ind w:left="81" w:right="110"/>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ATC时没有使用R11中定义的所有</w:t>
            </w:r>
            <w:r>
              <w:rPr>
                <w:rFonts w:ascii="宋体" w:eastAsia="宋体" w:hAnsi="宋体" w:cs="宋体"/>
                <w:spacing w:val="-3"/>
                <w:sz w:val="15"/>
                <w:szCs w:val="15"/>
                <w:lang w:eastAsia="zh-CN"/>
              </w:rPr>
              <w:t xml:space="preserve"> </w:t>
            </w:r>
            <w:r>
              <w:rPr>
                <w:rFonts w:ascii="宋体" w:eastAsia="宋体" w:hAnsi="宋体" w:cs="宋体"/>
                <w:spacing w:val="-2"/>
                <w:sz w:val="15"/>
                <w:szCs w:val="15"/>
                <w:lang w:eastAsia="zh-CN"/>
              </w:rPr>
              <w:t>元素，或使用额外元素，用于超</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过5%的所有ATC路径或1条ATC路</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径（以较大者为准），但不超过</w:t>
            </w:r>
            <w:r>
              <w:rPr>
                <w:rFonts w:ascii="宋体" w:eastAsia="宋体" w:hAnsi="宋体" w:cs="宋体"/>
                <w:spacing w:val="8"/>
                <w:sz w:val="15"/>
                <w:szCs w:val="15"/>
                <w:lang w:eastAsia="zh-CN"/>
              </w:rPr>
              <w:t xml:space="preserve"> </w:t>
            </w:r>
            <w:r>
              <w:rPr>
                <w:rFonts w:ascii="宋体" w:eastAsia="宋体" w:hAnsi="宋体" w:cs="宋体"/>
                <w:spacing w:val="-1"/>
                <w:sz w:val="15"/>
                <w:szCs w:val="15"/>
                <w:lang w:eastAsia="zh-CN"/>
              </w:rPr>
              <w:t>10%的所有ATC路径或2条ATC路径</w:t>
            </w:r>
          </w:p>
          <w:p w14:paraId="534F5E72" w14:textId="77777777" w:rsidR="006B326C" w:rsidRDefault="009B4794">
            <w:pPr>
              <w:pStyle w:val="TableParagraph"/>
              <w:spacing w:before="3"/>
              <w:ind w:left="81"/>
              <w:rPr>
                <w:rFonts w:ascii="宋体" w:eastAsia="宋体" w:hAnsi="宋体" w:cs="宋体"/>
                <w:sz w:val="15"/>
                <w:szCs w:val="15"/>
              </w:rPr>
            </w:pPr>
            <w:r>
              <w:rPr>
                <w:rFonts w:ascii="宋体" w:eastAsia="宋体" w:hAnsi="宋体" w:cs="宋体"/>
                <w:w w:val="105"/>
                <w:sz w:val="15"/>
                <w:szCs w:val="15"/>
              </w:rPr>
              <w:t>（</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65" w:type="dxa"/>
            <w:tcBorders>
              <w:top w:val="single" w:sz="3" w:space="0" w:color="000000"/>
              <w:left w:val="single" w:sz="3" w:space="0" w:color="000000"/>
              <w:bottom w:val="single" w:sz="3" w:space="0" w:color="000000"/>
              <w:right w:val="single" w:sz="3" w:space="0" w:color="000000"/>
            </w:tcBorders>
          </w:tcPr>
          <w:p w14:paraId="26E71AF3" w14:textId="77777777" w:rsidR="006B326C" w:rsidRDefault="009B4794">
            <w:pPr>
              <w:pStyle w:val="TableParagraph"/>
              <w:spacing w:line="176"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p>
          <w:p w14:paraId="0B01A676" w14:textId="77777777" w:rsidR="006B326C" w:rsidRDefault="009B4794">
            <w:pPr>
              <w:pStyle w:val="TableParagraph"/>
              <w:spacing w:before="4" w:line="244" w:lineRule="auto"/>
              <w:ind w:left="80" w:right="187"/>
              <w:rPr>
                <w:rFonts w:ascii="宋体" w:eastAsia="宋体" w:hAnsi="宋体" w:cs="宋体"/>
                <w:sz w:val="15"/>
                <w:szCs w:val="15"/>
                <w:lang w:eastAsia="zh-CN"/>
              </w:rPr>
            </w:pPr>
            <w:r>
              <w:rPr>
                <w:rFonts w:ascii="宋体" w:eastAsia="宋体" w:hAnsi="宋体" w:cs="宋体"/>
                <w:w w:val="105"/>
                <w:sz w:val="15"/>
                <w:szCs w:val="15"/>
                <w:lang w:eastAsia="zh-CN"/>
              </w:rPr>
              <w:t>ATC时没有使用R11中定义的所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有元素，或者使用额外元素，</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用于超过10%的所有ATC路径或2</w:t>
            </w:r>
            <w:r>
              <w:rPr>
                <w:rFonts w:ascii="宋体" w:eastAsia="宋体" w:hAnsi="宋体" w:cs="宋体"/>
                <w:spacing w:val="-6"/>
                <w:sz w:val="15"/>
                <w:szCs w:val="15"/>
                <w:lang w:eastAsia="zh-CN"/>
              </w:rPr>
              <w:t xml:space="preserve"> </w:t>
            </w:r>
            <w:r>
              <w:rPr>
                <w:rFonts w:ascii="宋体" w:eastAsia="宋体" w:hAnsi="宋体" w:cs="宋体"/>
                <w:spacing w:val="-2"/>
                <w:sz w:val="15"/>
                <w:szCs w:val="15"/>
                <w:lang w:eastAsia="zh-CN"/>
              </w:rPr>
              <w:t>条ATC路径（以较大者为准），</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但不超过所有ATC路径或3条ATC</w:t>
            </w:r>
            <w:r>
              <w:rPr>
                <w:rFonts w:ascii="宋体" w:eastAsia="宋体" w:hAnsi="宋体" w:cs="宋体"/>
                <w:spacing w:val="-4"/>
                <w:sz w:val="15"/>
                <w:szCs w:val="15"/>
                <w:lang w:eastAsia="zh-CN"/>
              </w:rPr>
              <w:t xml:space="preserve"> </w:t>
            </w:r>
            <w:r>
              <w:rPr>
                <w:rFonts w:ascii="宋体" w:eastAsia="宋体" w:hAnsi="宋体" w:cs="宋体"/>
                <w:spacing w:val="-2"/>
                <w:sz w:val="15"/>
                <w:szCs w:val="15"/>
                <w:lang w:eastAsia="zh-CN"/>
              </w:rPr>
              <w:t>路径的15%（以较大者为准）。</w:t>
            </w:r>
          </w:p>
        </w:tc>
        <w:tc>
          <w:tcPr>
            <w:tcW w:w="2644" w:type="dxa"/>
            <w:tcBorders>
              <w:top w:val="single" w:sz="3" w:space="0" w:color="000000"/>
              <w:left w:val="single" w:sz="3" w:space="0" w:color="000000"/>
              <w:bottom w:val="single" w:sz="3" w:space="0" w:color="000000"/>
              <w:right w:val="single" w:sz="3" w:space="0" w:color="000000"/>
            </w:tcBorders>
          </w:tcPr>
          <w:p w14:paraId="595BA999" w14:textId="77777777" w:rsidR="006B326C" w:rsidRDefault="009B4794">
            <w:pPr>
              <w:pStyle w:val="TableParagraph"/>
              <w:spacing w:line="176" w:lineRule="exact"/>
              <w:ind w:left="80"/>
              <w:jc w:val="both"/>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传输服务提供商在确定非确定ATC时</w:t>
            </w:r>
          </w:p>
          <w:p w14:paraId="2C863D48" w14:textId="77777777" w:rsidR="006B326C" w:rsidRDefault="009B4794">
            <w:pPr>
              <w:pStyle w:val="TableParagraph"/>
              <w:spacing w:before="4" w:line="244" w:lineRule="auto"/>
              <w:ind w:left="80" w:right="158"/>
              <w:jc w:val="both"/>
              <w:rPr>
                <w:rFonts w:ascii="宋体" w:eastAsia="宋体" w:hAnsi="宋体" w:cs="宋体"/>
                <w:sz w:val="15"/>
                <w:szCs w:val="15"/>
                <w:lang w:eastAsia="zh-CN"/>
              </w:rPr>
            </w:pPr>
            <w:r>
              <w:rPr>
                <w:rFonts w:ascii="宋体" w:eastAsia="宋体" w:hAnsi="宋体" w:cs="宋体"/>
                <w:spacing w:val="-2"/>
                <w:sz w:val="15"/>
                <w:szCs w:val="15"/>
                <w:lang w:eastAsia="zh-CN"/>
              </w:rPr>
              <w:t>没有使用R11中定义的所有元素，或</w:t>
            </w:r>
            <w:r>
              <w:rPr>
                <w:rFonts w:ascii="宋体" w:eastAsia="宋体" w:hAnsi="宋体" w:cs="宋体"/>
                <w:spacing w:val="19"/>
                <w:sz w:val="15"/>
                <w:szCs w:val="15"/>
                <w:lang w:eastAsia="zh-CN"/>
              </w:rPr>
              <w:t xml:space="preserve"> </w:t>
            </w:r>
            <w:r>
              <w:rPr>
                <w:rFonts w:ascii="宋体" w:eastAsia="宋体" w:hAnsi="宋体" w:cs="宋体"/>
                <w:spacing w:val="-2"/>
                <w:sz w:val="15"/>
                <w:szCs w:val="15"/>
                <w:lang w:eastAsia="zh-CN"/>
              </w:rPr>
              <w:t>者使用额外元素，超过所有ATC路径</w:t>
            </w:r>
            <w:r>
              <w:rPr>
                <w:rFonts w:ascii="宋体" w:eastAsia="宋体" w:hAnsi="宋体" w:cs="宋体"/>
                <w:spacing w:val="19"/>
                <w:sz w:val="15"/>
                <w:szCs w:val="15"/>
                <w:lang w:eastAsia="zh-CN"/>
              </w:rPr>
              <w:t xml:space="preserve"> </w:t>
            </w:r>
            <w:r>
              <w:rPr>
                <w:rFonts w:ascii="宋体" w:eastAsia="宋体" w:hAnsi="宋体" w:cs="宋体"/>
                <w:spacing w:val="-1"/>
                <w:sz w:val="15"/>
                <w:szCs w:val="15"/>
                <w:lang w:eastAsia="zh-CN"/>
              </w:rPr>
              <w:t>的15%或超过3个ATC路径（以较大者</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为准）。</w:t>
            </w:r>
          </w:p>
        </w:tc>
      </w:tr>
    </w:tbl>
    <w:p w14:paraId="06703B13" w14:textId="77777777" w:rsidR="006B326C" w:rsidRDefault="006B326C">
      <w:pPr>
        <w:rPr>
          <w:rFonts w:ascii="宋体" w:eastAsia="宋体" w:hAnsi="宋体" w:cs="宋体"/>
          <w:b/>
          <w:bCs/>
          <w:sz w:val="20"/>
          <w:szCs w:val="20"/>
          <w:lang w:eastAsia="zh-CN"/>
        </w:rPr>
      </w:pPr>
    </w:p>
    <w:p w14:paraId="1A96F756" w14:textId="77777777" w:rsidR="006B326C" w:rsidRDefault="006B326C">
      <w:pPr>
        <w:rPr>
          <w:rFonts w:ascii="宋体" w:eastAsia="宋体" w:hAnsi="宋体" w:cs="宋体"/>
          <w:b/>
          <w:bCs/>
          <w:sz w:val="20"/>
          <w:szCs w:val="20"/>
          <w:lang w:eastAsia="zh-CN"/>
        </w:rPr>
      </w:pPr>
    </w:p>
    <w:p w14:paraId="2C9B50E5" w14:textId="77777777" w:rsidR="006B326C" w:rsidRDefault="006B326C">
      <w:pPr>
        <w:rPr>
          <w:rFonts w:ascii="宋体" w:eastAsia="宋体" w:hAnsi="宋体" w:cs="宋体"/>
          <w:b/>
          <w:bCs/>
          <w:sz w:val="20"/>
          <w:szCs w:val="20"/>
          <w:lang w:eastAsia="zh-CN"/>
        </w:rPr>
      </w:pPr>
    </w:p>
    <w:p w14:paraId="5D7B32F0" w14:textId="77777777" w:rsidR="006B326C" w:rsidRDefault="006B326C">
      <w:pPr>
        <w:rPr>
          <w:rFonts w:ascii="宋体" w:eastAsia="宋体" w:hAnsi="宋体" w:cs="宋体"/>
          <w:b/>
          <w:bCs/>
          <w:sz w:val="20"/>
          <w:szCs w:val="20"/>
          <w:lang w:eastAsia="zh-CN"/>
        </w:rPr>
      </w:pPr>
    </w:p>
    <w:p w14:paraId="5A5E018B" w14:textId="77777777" w:rsidR="006B326C" w:rsidRDefault="006B326C">
      <w:pPr>
        <w:rPr>
          <w:rFonts w:ascii="宋体" w:eastAsia="宋体" w:hAnsi="宋体" w:cs="宋体"/>
          <w:b/>
          <w:bCs/>
          <w:sz w:val="20"/>
          <w:szCs w:val="20"/>
          <w:lang w:eastAsia="zh-CN"/>
        </w:rPr>
      </w:pPr>
    </w:p>
    <w:p w14:paraId="636E21F6" w14:textId="77777777" w:rsidR="006B326C" w:rsidRDefault="006B326C">
      <w:pPr>
        <w:rPr>
          <w:rFonts w:ascii="宋体" w:eastAsia="宋体" w:hAnsi="宋体" w:cs="宋体"/>
          <w:b/>
          <w:bCs/>
          <w:sz w:val="20"/>
          <w:szCs w:val="20"/>
          <w:lang w:eastAsia="zh-CN"/>
        </w:rPr>
      </w:pPr>
    </w:p>
    <w:p w14:paraId="1319CCDC" w14:textId="77777777" w:rsidR="006B326C" w:rsidRDefault="006B326C">
      <w:pPr>
        <w:rPr>
          <w:rFonts w:ascii="宋体" w:eastAsia="宋体" w:hAnsi="宋体" w:cs="宋体"/>
          <w:b/>
          <w:bCs/>
          <w:sz w:val="20"/>
          <w:szCs w:val="20"/>
          <w:lang w:eastAsia="zh-CN"/>
        </w:rPr>
      </w:pPr>
    </w:p>
    <w:p w14:paraId="5FD4DC60" w14:textId="77777777" w:rsidR="006B326C" w:rsidRDefault="006B326C">
      <w:pPr>
        <w:spacing w:before="9"/>
        <w:rPr>
          <w:rFonts w:ascii="宋体" w:eastAsia="宋体" w:hAnsi="宋体" w:cs="宋体"/>
          <w:b/>
          <w:bCs/>
          <w:sz w:val="15"/>
          <w:szCs w:val="15"/>
          <w:lang w:eastAsia="zh-CN"/>
        </w:rPr>
      </w:pPr>
    </w:p>
    <w:p w14:paraId="04174185" w14:textId="77777777" w:rsidR="006B326C" w:rsidRDefault="009B4794">
      <w:pPr>
        <w:ind w:right="581"/>
        <w:jc w:val="right"/>
        <w:rPr>
          <w:rFonts w:ascii="宋体" w:eastAsia="宋体" w:hAnsi="宋体" w:cs="宋体"/>
          <w:sz w:val="14"/>
          <w:szCs w:val="14"/>
        </w:rPr>
      </w:pPr>
      <w:r>
        <w:rPr>
          <w:rFonts w:ascii="Times New Roman" w:eastAsia="Times New Roman" w:hAnsi="Times New Roman" w:cs="Times New Roman"/>
          <w:spacing w:val="-1"/>
          <w:sz w:val="14"/>
          <w:szCs w:val="14"/>
        </w:rPr>
        <w:t>15</w:t>
      </w:r>
      <w:r>
        <w:rPr>
          <w:rFonts w:ascii="宋体" w:eastAsia="宋体" w:hAnsi="宋体" w:cs="宋体"/>
          <w:b/>
          <w:bCs/>
          <w:spacing w:val="-1"/>
          <w:sz w:val="14"/>
          <w:szCs w:val="14"/>
        </w:rPr>
        <w:t>第16页第11</w:t>
      </w:r>
    </w:p>
    <w:p w14:paraId="0B393B59" w14:textId="77777777" w:rsidR="006B326C" w:rsidRDefault="006B326C">
      <w:pPr>
        <w:jc w:val="right"/>
        <w:rPr>
          <w:rFonts w:ascii="宋体" w:eastAsia="宋体" w:hAnsi="宋体" w:cs="宋体"/>
          <w:sz w:val="14"/>
          <w:szCs w:val="14"/>
        </w:rPr>
        <w:sectPr w:rsidR="006B326C">
          <w:headerReference w:type="default" r:id="rId45"/>
          <w:footerReference w:type="default" r:id="rId46"/>
          <w:pgSz w:w="12240" w:h="15840"/>
          <w:pgMar w:top="3960" w:right="580" w:bottom="280" w:left="580" w:header="3766" w:footer="0" w:gutter="0"/>
          <w:cols w:space="720"/>
        </w:sectPr>
      </w:pPr>
    </w:p>
    <w:p w14:paraId="2DA6895E" w14:textId="77777777" w:rsidR="006B326C" w:rsidRDefault="006B326C">
      <w:pPr>
        <w:spacing w:before="1"/>
        <w:rPr>
          <w:rFonts w:ascii="宋体" w:eastAsia="宋体" w:hAnsi="宋体" w:cs="宋体"/>
          <w:b/>
          <w:bCs/>
          <w:sz w:val="19"/>
          <w:szCs w:val="19"/>
        </w:rPr>
      </w:pPr>
    </w:p>
    <w:p w14:paraId="68F0B24A" w14:textId="77777777" w:rsidR="006B326C" w:rsidRDefault="009B4794">
      <w:pPr>
        <w:spacing w:before="50"/>
        <w:ind w:left="192" w:right="7935"/>
        <w:rPr>
          <w:rFonts w:ascii="宋体" w:eastAsia="宋体" w:hAnsi="宋体" w:cs="宋体"/>
          <w:sz w:val="18"/>
          <w:szCs w:val="18"/>
        </w:rPr>
      </w:pPr>
      <w:proofErr w:type="spellStart"/>
      <w:r>
        <w:rPr>
          <w:rFonts w:ascii="宋体" w:eastAsia="宋体" w:hAnsi="宋体" w:cs="宋体"/>
          <w:b/>
          <w:bCs/>
          <w:w w:val="105"/>
          <w:sz w:val="18"/>
          <w:szCs w:val="18"/>
        </w:rPr>
        <w:t>版本历史</w:t>
      </w:r>
      <w:proofErr w:type="spellEnd"/>
    </w:p>
    <w:p w14:paraId="74F4A43C" w14:textId="77777777" w:rsidR="006B326C" w:rsidRDefault="006B326C">
      <w:pPr>
        <w:rPr>
          <w:rFonts w:ascii="宋体" w:eastAsia="宋体" w:hAnsi="宋体" w:cs="宋体"/>
          <w:b/>
          <w:bCs/>
          <w:sz w:val="20"/>
          <w:szCs w:val="20"/>
        </w:rPr>
      </w:pPr>
    </w:p>
    <w:p w14:paraId="684D8C74" w14:textId="77777777" w:rsidR="006B326C" w:rsidRDefault="006B326C">
      <w:pPr>
        <w:spacing w:before="12"/>
        <w:rPr>
          <w:rFonts w:ascii="宋体" w:eastAsia="宋体" w:hAnsi="宋体" w:cs="宋体"/>
          <w:b/>
          <w:bCs/>
          <w:sz w:val="12"/>
          <w:szCs w:val="12"/>
        </w:rPr>
      </w:pPr>
    </w:p>
    <w:tbl>
      <w:tblPr>
        <w:tblStyle w:val="TableNormal"/>
        <w:tblW w:w="0" w:type="auto"/>
        <w:tblInd w:w="109" w:type="dxa"/>
        <w:tblLayout w:type="fixed"/>
        <w:tblLook w:val="01E0" w:firstRow="1" w:lastRow="1" w:firstColumn="1" w:lastColumn="1" w:noHBand="0" w:noVBand="0"/>
      </w:tblPr>
      <w:tblGrid>
        <w:gridCol w:w="1127"/>
        <w:gridCol w:w="1527"/>
        <w:gridCol w:w="3203"/>
        <w:gridCol w:w="1933"/>
      </w:tblGrid>
      <w:tr w:rsidR="006B326C" w14:paraId="3CE7BB95" w14:textId="77777777">
        <w:trPr>
          <w:trHeight w:hRule="exact" w:val="313"/>
        </w:trPr>
        <w:tc>
          <w:tcPr>
            <w:tcW w:w="1127" w:type="dxa"/>
            <w:tcBorders>
              <w:top w:val="single" w:sz="3" w:space="0" w:color="000000"/>
              <w:left w:val="single" w:sz="3" w:space="0" w:color="000000"/>
              <w:bottom w:val="single" w:sz="3" w:space="0" w:color="000000"/>
              <w:right w:val="single" w:sz="3" w:space="0" w:color="000000"/>
            </w:tcBorders>
          </w:tcPr>
          <w:p w14:paraId="02122552" w14:textId="77777777" w:rsidR="006B326C" w:rsidRDefault="009B4794">
            <w:pPr>
              <w:pStyle w:val="TableParagraph"/>
              <w:spacing w:line="195" w:lineRule="exact"/>
              <w:ind w:left="82"/>
              <w:rPr>
                <w:rFonts w:ascii="宋体" w:eastAsia="宋体" w:hAnsi="宋体" w:cs="宋体"/>
                <w:sz w:val="18"/>
                <w:szCs w:val="18"/>
              </w:rPr>
            </w:pPr>
            <w:proofErr w:type="spellStart"/>
            <w:r>
              <w:rPr>
                <w:rFonts w:ascii="宋体" w:eastAsia="宋体" w:hAnsi="宋体" w:cs="宋体"/>
                <w:b/>
                <w:bCs/>
                <w:w w:val="105"/>
                <w:sz w:val="18"/>
                <w:szCs w:val="18"/>
              </w:rPr>
              <w:t>版本</w:t>
            </w:r>
            <w:proofErr w:type="spellEnd"/>
          </w:p>
        </w:tc>
        <w:tc>
          <w:tcPr>
            <w:tcW w:w="1527" w:type="dxa"/>
            <w:tcBorders>
              <w:top w:val="single" w:sz="3" w:space="0" w:color="000000"/>
              <w:left w:val="single" w:sz="3" w:space="0" w:color="000000"/>
              <w:bottom w:val="single" w:sz="3" w:space="0" w:color="000000"/>
              <w:right w:val="single" w:sz="3" w:space="0" w:color="000000"/>
            </w:tcBorders>
          </w:tcPr>
          <w:p w14:paraId="0D2E72D7" w14:textId="77777777" w:rsidR="006B326C" w:rsidRDefault="009B4794">
            <w:pPr>
              <w:pStyle w:val="TableParagraph"/>
              <w:spacing w:line="195" w:lineRule="exact"/>
              <w:ind w:left="81"/>
              <w:rPr>
                <w:rFonts w:ascii="宋体" w:eastAsia="宋体" w:hAnsi="宋体" w:cs="宋体"/>
                <w:sz w:val="18"/>
                <w:szCs w:val="18"/>
              </w:rPr>
            </w:pPr>
            <w:proofErr w:type="spellStart"/>
            <w:r>
              <w:rPr>
                <w:rFonts w:ascii="宋体" w:eastAsia="宋体" w:hAnsi="宋体" w:cs="宋体"/>
                <w:b/>
                <w:bCs/>
                <w:w w:val="105"/>
                <w:sz w:val="18"/>
                <w:szCs w:val="18"/>
              </w:rPr>
              <w:t>日期</w:t>
            </w:r>
            <w:proofErr w:type="spellEnd"/>
          </w:p>
        </w:tc>
        <w:tc>
          <w:tcPr>
            <w:tcW w:w="3203" w:type="dxa"/>
            <w:tcBorders>
              <w:top w:val="single" w:sz="3" w:space="0" w:color="000000"/>
              <w:left w:val="single" w:sz="3" w:space="0" w:color="000000"/>
              <w:bottom w:val="single" w:sz="3" w:space="0" w:color="000000"/>
              <w:right w:val="single" w:sz="3" w:space="0" w:color="000000"/>
            </w:tcBorders>
          </w:tcPr>
          <w:p w14:paraId="49F8507D" w14:textId="77777777" w:rsidR="006B326C" w:rsidRDefault="009B4794">
            <w:pPr>
              <w:pStyle w:val="TableParagraph"/>
              <w:spacing w:line="195" w:lineRule="exact"/>
              <w:ind w:left="82"/>
              <w:rPr>
                <w:rFonts w:ascii="宋体" w:eastAsia="宋体" w:hAnsi="宋体" w:cs="宋体"/>
                <w:sz w:val="18"/>
                <w:szCs w:val="18"/>
              </w:rPr>
            </w:pPr>
            <w:proofErr w:type="spellStart"/>
            <w:r>
              <w:rPr>
                <w:rFonts w:ascii="宋体" w:eastAsia="宋体" w:hAnsi="宋体" w:cs="宋体"/>
                <w:b/>
                <w:bCs/>
                <w:w w:val="105"/>
                <w:sz w:val="18"/>
                <w:szCs w:val="18"/>
              </w:rPr>
              <w:t>行动</w:t>
            </w:r>
            <w:proofErr w:type="spellEnd"/>
          </w:p>
        </w:tc>
        <w:tc>
          <w:tcPr>
            <w:tcW w:w="1933" w:type="dxa"/>
            <w:tcBorders>
              <w:top w:val="single" w:sz="3" w:space="0" w:color="000000"/>
              <w:left w:val="single" w:sz="3" w:space="0" w:color="000000"/>
              <w:bottom w:val="single" w:sz="3" w:space="0" w:color="000000"/>
              <w:right w:val="single" w:sz="3" w:space="0" w:color="000000"/>
            </w:tcBorders>
          </w:tcPr>
          <w:p w14:paraId="5634A696" w14:textId="77777777" w:rsidR="006B326C" w:rsidRDefault="009B4794">
            <w:pPr>
              <w:pStyle w:val="TableParagraph"/>
              <w:spacing w:line="195" w:lineRule="exact"/>
              <w:ind w:left="80"/>
              <w:rPr>
                <w:rFonts w:ascii="宋体" w:eastAsia="宋体" w:hAnsi="宋体" w:cs="宋体"/>
                <w:sz w:val="18"/>
                <w:szCs w:val="18"/>
              </w:rPr>
            </w:pPr>
            <w:proofErr w:type="spellStart"/>
            <w:r>
              <w:rPr>
                <w:rFonts w:ascii="宋体" w:eastAsia="宋体" w:hAnsi="宋体" w:cs="宋体"/>
                <w:b/>
                <w:bCs/>
                <w:w w:val="105"/>
                <w:sz w:val="18"/>
                <w:szCs w:val="18"/>
              </w:rPr>
              <w:t>变更跟踪</w:t>
            </w:r>
            <w:proofErr w:type="spellEnd"/>
          </w:p>
        </w:tc>
      </w:tr>
      <w:tr w:rsidR="006B326C" w14:paraId="1467BD2B" w14:textId="77777777">
        <w:trPr>
          <w:trHeight w:hRule="exact" w:val="314"/>
        </w:trPr>
        <w:tc>
          <w:tcPr>
            <w:tcW w:w="1127" w:type="dxa"/>
            <w:tcBorders>
              <w:top w:val="single" w:sz="3" w:space="0" w:color="000000"/>
              <w:left w:val="single" w:sz="3" w:space="0" w:color="000000"/>
              <w:bottom w:val="single" w:sz="3" w:space="0" w:color="000000"/>
              <w:right w:val="single" w:sz="3" w:space="0" w:color="000000"/>
            </w:tcBorders>
          </w:tcPr>
          <w:p w14:paraId="21141CF8" w14:textId="77777777" w:rsidR="006B326C" w:rsidRDefault="009B4794">
            <w:pPr>
              <w:pStyle w:val="TableParagraph"/>
              <w:spacing w:line="195" w:lineRule="exact"/>
              <w:ind w:left="4"/>
              <w:jc w:val="center"/>
              <w:rPr>
                <w:rFonts w:ascii="宋体" w:eastAsia="宋体" w:hAnsi="宋体" w:cs="宋体"/>
                <w:sz w:val="18"/>
                <w:szCs w:val="18"/>
              </w:rPr>
            </w:pPr>
            <w:r>
              <w:rPr>
                <w:rFonts w:ascii="宋体"/>
                <w:w w:val="103"/>
                <w:sz w:val="18"/>
              </w:rPr>
              <w:t>1</w:t>
            </w:r>
          </w:p>
        </w:tc>
        <w:tc>
          <w:tcPr>
            <w:tcW w:w="1527" w:type="dxa"/>
            <w:tcBorders>
              <w:top w:val="single" w:sz="3" w:space="0" w:color="000000"/>
              <w:left w:val="single" w:sz="3" w:space="0" w:color="000000"/>
              <w:bottom w:val="single" w:sz="3" w:space="0" w:color="000000"/>
              <w:right w:val="single" w:sz="3" w:space="0" w:color="000000"/>
            </w:tcBorders>
          </w:tcPr>
          <w:p w14:paraId="1BA827C5" w14:textId="77777777" w:rsidR="006B326C" w:rsidRDefault="009B4794">
            <w:pPr>
              <w:pStyle w:val="TableParagraph"/>
              <w:spacing w:line="195" w:lineRule="exact"/>
              <w:ind w:left="81"/>
              <w:rPr>
                <w:rFonts w:ascii="宋体" w:eastAsia="宋体" w:hAnsi="宋体" w:cs="宋体"/>
                <w:sz w:val="18"/>
                <w:szCs w:val="18"/>
              </w:rPr>
            </w:pPr>
            <w:r>
              <w:rPr>
                <w:rFonts w:ascii="宋体" w:eastAsia="宋体" w:hAnsi="宋体" w:cs="宋体"/>
                <w:w w:val="105"/>
                <w:sz w:val="18"/>
                <w:szCs w:val="18"/>
              </w:rPr>
              <w:t>2008年8月26日</w:t>
            </w:r>
          </w:p>
        </w:tc>
        <w:tc>
          <w:tcPr>
            <w:tcW w:w="3203" w:type="dxa"/>
            <w:tcBorders>
              <w:top w:val="single" w:sz="3" w:space="0" w:color="000000"/>
              <w:left w:val="single" w:sz="3" w:space="0" w:color="000000"/>
              <w:bottom w:val="single" w:sz="3" w:space="0" w:color="000000"/>
              <w:right w:val="single" w:sz="3" w:space="0" w:color="000000"/>
            </w:tcBorders>
          </w:tcPr>
          <w:p w14:paraId="1D0A6398" w14:textId="77777777" w:rsidR="006B326C" w:rsidRDefault="009B4794">
            <w:pPr>
              <w:pStyle w:val="TableParagraph"/>
              <w:spacing w:line="195" w:lineRule="exact"/>
              <w:ind w:left="82"/>
              <w:rPr>
                <w:rFonts w:ascii="宋体" w:eastAsia="宋体" w:hAnsi="宋体" w:cs="宋体"/>
                <w:sz w:val="18"/>
                <w:szCs w:val="18"/>
              </w:rPr>
            </w:pPr>
            <w:proofErr w:type="spellStart"/>
            <w:r>
              <w:rPr>
                <w:rFonts w:ascii="宋体" w:eastAsia="宋体" w:hAnsi="宋体" w:cs="宋体"/>
                <w:w w:val="105"/>
                <w:sz w:val="18"/>
                <w:szCs w:val="18"/>
              </w:rPr>
              <w:t>董事会通过</w:t>
            </w:r>
            <w:proofErr w:type="spellEnd"/>
          </w:p>
        </w:tc>
        <w:tc>
          <w:tcPr>
            <w:tcW w:w="1933" w:type="dxa"/>
            <w:tcBorders>
              <w:top w:val="single" w:sz="3" w:space="0" w:color="000000"/>
              <w:left w:val="single" w:sz="3" w:space="0" w:color="000000"/>
              <w:bottom w:val="single" w:sz="3" w:space="0" w:color="000000"/>
              <w:right w:val="single" w:sz="3" w:space="0" w:color="000000"/>
            </w:tcBorders>
          </w:tcPr>
          <w:p w14:paraId="329B8C72" w14:textId="77777777" w:rsidR="006B326C" w:rsidRDefault="006B326C"/>
        </w:tc>
      </w:tr>
      <w:tr w:rsidR="006B326C" w14:paraId="72382E84" w14:textId="77777777">
        <w:trPr>
          <w:trHeight w:hRule="exact" w:val="509"/>
        </w:trPr>
        <w:tc>
          <w:tcPr>
            <w:tcW w:w="1127" w:type="dxa"/>
            <w:tcBorders>
              <w:top w:val="single" w:sz="3" w:space="0" w:color="000000"/>
              <w:left w:val="single" w:sz="3" w:space="0" w:color="000000"/>
              <w:bottom w:val="single" w:sz="3" w:space="0" w:color="000000"/>
              <w:right w:val="single" w:sz="3" w:space="0" w:color="000000"/>
            </w:tcBorders>
          </w:tcPr>
          <w:p w14:paraId="6AD0E699" w14:textId="77777777" w:rsidR="006B326C" w:rsidRDefault="009B4794">
            <w:pPr>
              <w:pStyle w:val="TableParagraph"/>
              <w:spacing w:line="195" w:lineRule="exact"/>
              <w:ind w:left="4"/>
              <w:jc w:val="center"/>
              <w:rPr>
                <w:rFonts w:ascii="宋体" w:eastAsia="宋体" w:hAnsi="宋体" w:cs="宋体"/>
                <w:sz w:val="18"/>
                <w:szCs w:val="18"/>
              </w:rPr>
            </w:pPr>
            <w:r>
              <w:rPr>
                <w:rFonts w:ascii="宋体"/>
                <w:w w:val="104"/>
                <w:sz w:val="18"/>
              </w:rPr>
              <w:t>1</w:t>
            </w:r>
          </w:p>
        </w:tc>
        <w:tc>
          <w:tcPr>
            <w:tcW w:w="1527" w:type="dxa"/>
            <w:tcBorders>
              <w:top w:val="single" w:sz="3" w:space="0" w:color="000000"/>
              <w:left w:val="single" w:sz="3" w:space="0" w:color="000000"/>
              <w:bottom w:val="single" w:sz="3" w:space="0" w:color="000000"/>
              <w:right w:val="single" w:sz="3" w:space="0" w:color="000000"/>
            </w:tcBorders>
          </w:tcPr>
          <w:p w14:paraId="6B2B5C76" w14:textId="77777777" w:rsidR="006B326C" w:rsidRDefault="009B4794">
            <w:pPr>
              <w:pStyle w:val="TableParagraph"/>
              <w:spacing w:line="195" w:lineRule="exact"/>
              <w:ind w:left="81"/>
              <w:rPr>
                <w:rFonts w:ascii="宋体" w:eastAsia="宋体" w:hAnsi="宋体" w:cs="宋体"/>
                <w:sz w:val="18"/>
                <w:szCs w:val="18"/>
              </w:rPr>
            </w:pPr>
            <w:r>
              <w:rPr>
                <w:rFonts w:ascii="宋体" w:eastAsia="宋体" w:hAnsi="宋体" w:cs="宋体"/>
                <w:w w:val="105"/>
                <w:sz w:val="18"/>
                <w:szCs w:val="18"/>
              </w:rPr>
              <w:t>2013年7月24日</w:t>
            </w:r>
          </w:p>
        </w:tc>
        <w:tc>
          <w:tcPr>
            <w:tcW w:w="3203" w:type="dxa"/>
            <w:tcBorders>
              <w:top w:val="single" w:sz="3" w:space="0" w:color="000000"/>
              <w:left w:val="single" w:sz="3" w:space="0" w:color="000000"/>
              <w:bottom w:val="single" w:sz="3" w:space="0" w:color="000000"/>
              <w:right w:val="single" w:sz="3" w:space="0" w:color="000000"/>
            </w:tcBorders>
          </w:tcPr>
          <w:p w14:paraId="798715D2" w14:textId="77777777" w:rsidR="006B326C" w:rsidRDefault="009B4794">
            <w:pPr>
              <w:pStyle w:val="TableParagraph"/>
              <w:spacing w:line="194" w:lineRule="exact"/>
              <w:ind w:left="82"/>
              <w:rPr>
                <w:rFonts w:ascii="宋体" w:eastAsia="宋体" w:hAnsi="宋体" w:cs="宋体"/>
                <w:sz w:val="17"/>
                <w:szCs w:val="17"/>
              </w:rPr>
            </w:pPr>
            <w:r>
              <w:rPr>
                <w:rFonts w:ascii="宋体" w:eastAsia="宋体" w:hAnsi="宋体" w:cs="宋体"/>
                <w:spacing w:val="-3"/>
                <w:sz w:val="17"/>
                <w:szCs w:val="17"/>
              </w:rPr>
              <w:t>根据2013年6月24日的批准更新</w:t>
            </w:r>
          </w:p>
          <w:p w14:paraId="4E5D1C57" w14:textId="77777777" w:rsidR="006B326C" w:rsidRDefault="009B4794">
            <w:pPr>
              <w:pStyle w:val="TableParagraph"/>
              <w:spacing w:line="222" w:lineRule="exact"/>
              <w:ind w:left="82"/>
              <w:rPr>
                <w:rFonts w:ascii="宋体" w:eastAsia="宋体" w:hAnsi="宋体" w:cs="宋体"/>
                <w:sz w:val="17"/>
                <w:szCs w:val="17"/>
              </w:rPr>
            </w:pPr>
            <w:r>
              <w:rPr>
                <w:rFonts w:ascii="宋体" w:eastAsia="宋体" w:hAnsi="宋体" w:cs="宋体"/>
                <w:sz w:val="17"/>
                <w:szCs w:val="17"/>
              </w:rPr>
              <w:t>VSL。</w:t>
            </w:r>
          </w:p>
        </w:tc>
        <w:tc>
          <w:tcPr>
            <w:tcW w:w="1933" w:type="dxa"/>
            <w:tcBorders>
              <w:top w:val="single" w:sz="3" w:space="0" w:color="000000"/>
              <w:left w:val="single" w:sz="3" w:space="0" w:color="000000"/>
              <w:bottom w:val="single" w:sz="3" w:space="0" w:color="000000"/>
              <w:right w:val="single" w:sz="3" w:space="0" w:color="000000"/>
            </w:tcBorders>
          </w:tcPr>
          <w:p w14:paraId="6515039B" w14:textId="77777777" w:rsidR="006B326C" w:rsidRDefault="006B326C"/>
        </w:tc>
      </w:tr>
      <w:tr w:rsidR="006B326C" w14:paraId="006C4C12" w14:textId="77777777">
        <w:trPr>
          <w:trHeight w:hRule="exact" w:val="313"/>
        </w:trPr>
        <w:tc>
          <w:tcPr>
            <w:tcW w:w="1127" w:type="dxa"/>
            <w:tcBorders>
              <w:top w:val="single" w:sz="3" w:space="0" w:color="000000"/>
              <w:left w:val="single" w:sz="3" w:space="0" w:color="000000"/>
              <w:bottom w:val="single" w:sz="3" w:space="0" w:color="000000"/>
              <w:right w:val="single" w:sz="3" w:space="0" w:color="000000"/>
            </w:tcBorders>
          </w:tcPr>
          <w:p w14:paraId="705D7CA7" w14:textId="77777777" w:rsidR="006B326C" w:rsidRDefault="009B4794">
            <w:pPr>
              <w:pStyle w:val="TableParagraph"/>
              <w:spacing w:line="194" w:lineRule="exact"/>
              <w:ind w:left="4"/>
              <w:jc w:val="center"/>
              <w:rPr>
                <w:rFonts w:ascii="宋体" w:eastAsia="宋体" w:hAnsi="宋体" w:cs="宋体"/>
                <w:sz w:val="18"/>
                <w:szCs w:val="18"/>
              </w:rPr>
            </w:pPr>
            <w:r>
              <w:rPr>
                <w:rFonts w:ascii="宋体"/>
                <w:w w:val="104"/>
                <w:sz w:val="18"/>
              </w:rPr>
              <w:t>2</w:t>
            </w:r>
          </w:p>
        </w:tc>
        <w:tc>
          <w:tcPr>
            <w:tcW w:w="1527" w:type="dxa"/>
            <w:tcBorders>
              <w:top w:val="single" w:sz="3" w:space="0" w:color="000000"/>
              <w:left w:val="single" w:sz="3" w:space="0" w:color="000000"/>
              <w:bottom w:val="single" w:sz="3" w:space="0" w:color="000000"/>
              <w:right w:val="single" w:sz="3" w:space="0" w:color="000000"/>
            </w:tcBorders>
          </w:tcPr>
          <w:p w14:paraId="4D8418DD" w14:textId="77777777" w:rsidR="006B326C" w:rsidRDefault="009B4794">
            <w:pPr>
              <w:pStyle w:val="TableParagraph"/>
              <w:spacing w:line="194" w:lineRule="exact"/>
              <w:ind w:left="81"/>
              <w:rPr>
                <w:rFonts w:ascii="宋体" w:eastAsia="宋体" w:hAnsi="宋体" w:cs="宋体"/>
                <w:sz w:val="18"/>
                <w:szCs w:val="18"/>
              </w:rPr>
            </w:pPr>
            <w:r>
              <w:rPr>
                <w:rFonts w:ascii="宋体" w:eastAsia="宋体" w:hAnsi="宋体" w:cs="宋体"/>
                <w:w w:val="105"/>
                <w:sz w:val="18"/>
                <w:szCs w:val="18"/>
              </w:rPr>
              <w:t>2012年2月9日</w:t>
            </w:r>
          </w:p>
        </w:tc>
        <w:tc>
          <w:tcPr>
            <w:tcW w:w="3203" w:type="dxa"/>
            <w:tcBorders>
              <w:top w:val="single" w:sz="3" w:space="0" w:color="000000"/>
              <w:left w:val="single" w:sz="3" w:space="0" w:color="000000"/>
              <w:bottom w:val="single" w:sz="3" w:space="0" w:color="000000"/>
              <w:right w:val="single" w:sz="3" w:space="0" w:color="000000"/>
            </w:tcBorders>
          </w:tcPr>
          <w:p w14:paraId="5FBABC69" w14:textId="77777777" w:rsidR="006B326C" w:rsidRDefault="009B4794">
            <w:pPr>
              <w:pStyle w:val="TableParagraph"/>
              <w:spacing w:line="194" w:lineRule="exact"/>
              <w:ind w:left="82"/>
              <w:rPr>
                <w:rFonts w:ascii="宋体" w:eastAsia="宋体" w:hAnsi="宋体" w:cs="宋体"/>
                <w:sz w:val="18"/>
                <w:szCs w:val="18"/>
              </w:rPr>
            </w:pPr>
            <w:proofErr w:type="spellStart"/>
            <w:r>
              <w:rPr>
                <w:rFonts w:ascii="宋体" w:eastAsia="宋体" w:hAnsi="宋体" w:cs="宋体"/>
                <w:w w:val="105"/>
                <w:sz w:val="18"/>
                <w:szCs w:val="18"/>
              </w:rPr>
              <w:t>董事会通过</w:t>
            </w:r>
            <w:proofErr w:type="spellEnd"/>
          </w:p>
        </w:tc>
        <w:tc>
          <w:tcPr>
            <w:tcW w:w="1933" w:type="dxa"/>
            <w:tcBorders>
              <w:top w:val="single" w:sz="3" w:space="0" w:color="000000"/>
              <w:left w:val="single" w:sz="3" w:space="0" w:color="000000"/>
              <w:bottom w:val="single" w:sz="3" w:space="0" w:color="000000"/>
              <w:right w:val="single" w:sz="3" w:space="0" w:color="000000"/>
            </w:tcBorders>
          </w:tcPr>
          <w:p w14:paraId="19DAF817" w14:textId="77777777" w:rsidR="006B326C" w:rsidRDefault="006B326C"/>
        </w:tc>
      </w:tr>
      <w:tr w:rsidR="006B326C" w14:paraId="564DAE6A" w14:textId="77777777">
        <w:trPr>
          <w:trHeight w:hRule="exact" w:val="527"/>
        </w:trPr>
        <w:tc>
          <w:tcPr>
            <w:tcW w:w="1127" w:type="dxa"/>
            <w:tcBorders>
              <w:top w:val="single" w:sz="3" w:space="0" w:color="000000"/>
              <w:left w:val="single" w:sz="3" w:space="0" w:color="000000"/>
              <w:bottom w:val="single" w:sz="3" w:space="0" w:color="000000"/>
              <w:right w:val="single" w:sz="3" w:space="0" w:color="000000"/>
            </w:tcBorders>
          </w:tcPr>
          <w:p w14:paraId="55AF0D7A" w14:textId="77777777" w:rsidR="006B326C" w:rsidRDefault="009B4794">
            <w:pPr>
              <w:pStyle w:val="TableParagraph"/>
              <w:spacing w:line="194" w:lineRule="exact"/>
              <w:ind w:left="4"/>
              <w:jc w:val="center"/>
              <w:rPr>
                <w:rFonts w:ascii="宋体" w:eastAsia="宋体" w:hAnsi="宋体" w:cs="宋体"/>
                <w:sz w:val="18"/>
                <w:szCs w:val="18"/>
              </w:rPr>
            </w:pPr>
            <w:r>
              <w:rPr>
                <w:rFonts w:ascii="宋体"/>
                <w:w w:val="104"/>
                <w:sz w:val="18"/>
              </w:rPr>
              <w:t>2</w:t>
            </w:r>
          </w:p>
        </w:tc>
        <w:tc>
          <w:tcPr>
            <w:tcW w:w="1527" w:type="dxa"/>
            <w:tcBorders>
              <w:top w:val="single" w:sz="3" w:space="0" w:color="000000"/>
              <w:left w:val="single" w:sz="3" w:space="0" w:color="000000"/>
              <w:bottom w:val="single" w:sz="3" w:space="0" w:color="000000"/>
              <w:right w:val="single" w:sz="3" w:space="0" w:color="000000"/>
            </w:tcBorders>
          </w:tcPr>
          <w:p w14:paraId="37A4F157" w14:textId="77777777" w:rsidR="006B326C" w:rsidRDefault="009B4794">
            <w:pPr>
              <w:pStyle w:val="TableParagraph"/>
              <w:spacing w:line="194" w:lineRule="exact"/>
              <w:ind w:left="81"/>
              <w:rPr>
                <w:rFonts w:ascii="宋体" w:eastAsia="宋体" w:hAnsi="宋体" w:cs="宋体"/>
                <w:sz w:val="18"/>
                <w:szCs w:val="18"/>
              </w:rPr>
            </w:pPr>
            <w:r>
              <w:rPr>
                <w:rFonts w:ascii="宋体" w:eastAsia="宋体" w:hAnsi="宋体" w:cs="宋体"/>
                <w:w w:val="105"/>
                <w:sz w:val="18"/>
                <w:szCs w:val="18"/>
              </w:rPr>
              <w:t>2013年7月24日</w:t>
            </w:r>
          </w:p>
        </w:tc>
        <w:tc>
          <w:tcPr>
            <w:tcW w:w="3203" w:type="dxa"/>
            <w:tcBorders>
              <w:top w:val="single" w:sz="3" w:space="0" w:color="000000"/>
              <w:left w:val="single" w:sz="3" w:space="0" w:color="000000"/>
              <w:bottom w:val="single" w:sz="3" w:space="0" w:color="000000"/>
              <w:right w:val="single" w:sz="3" w:space="0" w:color="000000"/>
            </w:tcBorders>
          </w:tcPr>
          <w:p w14:paraId="4DCB6AC0" w14:textId="77777777" w:rsidR="006B326C" w:rsidRDefault="009B4794">
            <w:pPr>
              <w:pStyle w:val="TableParagraph"/>
              <w:spacing w:line="211" w:lineRule="exact"/>
              <w:ind w:left="82"/>
              <w:rPr>
                <w:rFonts w:ascii="宋体" w:eastAsia="宋体" w:hAnsi="宋体" w:cs="宋体"/>
                <w:sz w:val="18"/>
                <w:szCs w:val="18"/>
              </w:rPr>
            </w:pPr>
            <w:r>
              <w:rPr>
                <w:rFonts w:ascii="宋体" w:eastAsia="宋体" w:hAnsi="宋体" w:cs="宋体"/>
                <w:w w:val="105"/>
                <w:sz w:val="18"/>
                <w:szCs w:val="18"/>
              </w:rPr>
              <w:t>FERC于2013年7月18日发出批</w:t>
            </w:r>
          </w:p>
          <w:p w14:paraId="0FCB20EB" w14:textId="77777777" w:rsidR="006B326C" w:rsidRDefault="009B4794">
            <w:pPr>
              <w:pStyle w:val="TableParagraph"/>
              <w:spacing w:before="5"/>
              <w:ind w:left="82"/>
              <w:rPr>
                <w:rFonts w:ascii="宋体" w:eastAsia="宋体" w:hAnsi="宋体" w:cs="宋体"/>
                <w:sz w:val="18"/>
                <w:szCs w:val="18"/>
              </w:rPr>
            </w:pPr>
            <w:r>
              <w:rPr>
                <w:rFonts w:ascii="宋体" w:eastAsia="宋体" w:hAnsi="宋体" w:cs="宋体"/>
                <w:w w:val="105"/>
                <w:sz w:val="18"/>
                <w:szCs w:val="18"/>
              </w:rPr>
              <w:t>准MOD-028-2的命令</w:t>
            </w:r>
          </w:p>
        </w:tc>
        <w:tc>
          <w:tcPr>
            <w:tcW w:w="1933" w:type="dxa"/>
            <w:tcBorders>
              <w:top w:val="single" w:sz="3" w:space="0" w:color="000000"/>
              <w:left w:val="single" w:sz="3" w:space="0" w:color="000000"/>
              <w:bottom w:val="single" w:sz="3" w:space="0" w:color="000000"/>
              <w:right w:val="single" w:sz="3" w:space="0" w:color="000000"/>
            </w:tcBorders>
          </w:tcPr>
          <w:p w14:paraId="7EBA90B0" w14:textId="77777777" w:rsidR="006B326C" w:rsidRDefault="006B326C"/>
        </w:tc>
      </w:tr>
    </w:tbl>
    <w:p w14:paraId="7D2909B9" w14:textId="77777777" w:rsidR="006B326C" w:rsidRDefault="006B326C">
      <w:pPr>
        <w:rPr>
          <w:rFonts w:ascii="宋体" w:eastAsia="宋体" w:hAnsi="宋体" w:cs="宋体"/>
          <w:b/>
          <w:bCs/>
          <w:sz w:val="20"/>
          <w:szCs w:val="20"/>
        </w:rPr>
      </w:pPr>
    </w:p>
    <w:p w14:paraId="2A66E9A8" w14:textId="77777777" w:rsidR="006B326C" w:rsidRDefault="006B326C">
      <w:pPr>
        <w:rPr>
          <w:rFonts w:ascii="宋体" w:eastAsia="宋体" w:hAnsi="宋体" w:cs="宋体"/>
          <w:b/>
          <w:bCs/>
          <w:sz w:val="20"/>
          <w:szCs w:val="20"/>
        </w:rPr>
      </w:pPr>
    </w:p>
    <w:p w14:paraId="491E97CA" w14:textId="77777777" w:rsidR="006B326C" w:rsidRDefault="006B326C">
      <w:pPr>
        <w:rPr>
          <w:rFonts w:ascii="宋体" w:eastAsia="宋体" w:hAnsi="宋体" w:cs="宋体"/>
          <w:b/>
          <w:bCs/>
          <w:sz w:val="20"/>
          <w:szCs w:val="20"/>
        </w:rPr>
      </w:pPr>
    </w:p>
    <w:p w14:paraId="35B1FE58" w14:textId="77777777" w:rsidR="006B326C" w:rsidRDefault="006B326C">
      <w:pPr>
        <w:rPr>
          <w:rFonts w:ascii="宋体" w:eastAsia="宋体" w:hAnsi="宋体" w:cs="宋体"/>
          <w:b/>
          <w:bCs/>
          <w:sz w:val="20"/>
          <w:szCs w:val="20"/>
        </w:rPr>
      </w:pPr>
    </w:p>
    <w:p w14:paraId="08774745" w14:textId="77777777" w:rsidR="006B326C" w:rsidRDefault="006B326C">
      <w:pPr>
        <w:rPr>
          <w:rFonts w:ascii="宋体" w:eastAsia="宋体" w:hAnsi="宋体" w:cs="宋体"/>
          <w:b/>
          <w:bCs/>
          <w:sz w:val="20"/>
          <w:szCs w:val="20"/>
        </w:rPr>
      </w:pPr>
    </w:p>
    <w:p w14:paraId="62F5D89D" w14:textId="77777777" w:rsidR="006B326C" w:rsidRDefault="006B326C">
      <w:pPr>
        <w:rPr>
          <w:rFonts w:ascii="宋体" w:eastAsia="宋体" w:hAnsi="宋体" w:cs="宋体"/>
          <w:b/>
          <w:bCs/>
          <w:sz w:val="20"/>
          <w:szCs w:val="20"/>
        </w:rPr>
      </w:pPr>
    </w:p>
    <w:p w14:paraId="0C83E1DE" w14:textId="77777777" w:rsidR="006B326C" w:rsidRDefault="006B326C">
      <w:pPr>
        <w:rPr>
          <w:rFonts w:ascii="宋体" w:eastAsia="宋体" w:hAnsi="宋体" w:cs="宋体"/>
          <w:b/>
          <w:bCs/>
          <w:sz w:val="20"/>
          <w:szCs w:val="20"/>
        </w:rPr>
      </w:pPr>
    </w:p>
    <w:p w14:paraId="3A7CCB87" w14:textId="77777777" w:rsidR="006B326C" w:rsidRDefault="006B326C">
      <w:pPr>
        <w:rPr>
          <w:rFonts w:ascii="宋体" w:eastAsia="宋体" w:hAnsi="宋体" w:cs="宋体"/>
          <w:b/>
          <w:bCs/>
          <w:sz w:val="20"/>
          <w:szCs w:val="20"/>
        </w:rPr>
      </w:pPr>
    </w:p>
    <w:p w14:paraId="6098D7A0" w14:textId="77777777" w:rsidR="006B326C" w:rsidRDefault="006B326C">
      <w:pPr>
        <w:rPr>
          <w:rFonts w:ascii="宋体" w:eastAsia="宋体" w:hAnsi="宋体" w:cs="宋体"/>
          <w:b/>
          <w:bCs/>
          <w:sz w:val="20"/>
          <w:szCs w:val="20"/>
        </w:rPr>
      </w:pPr>
    </w:p>
    <w:p w14:paraId="6295104E" w14:textId="77777777" w:rsidR="006B326C" w:rsidRDefault="006B326C">
      <w:pPr>
        <w:rPr>
          <w:rFonts w:ascii="宋体" w:eastAsia="宋体" w:hAnsi="宋体" w:cs="宋体"/>
          <w:b/>
          <w:bCs/>
          <w:sz w:val="20"/>
          <w:szCs w:val="20"/>
        </w:rPr>
      </w:pPr>
    </w:p>
    <w:p w14:paraId="0B9F71DB" w14:textId="77777777" w:rsidR="006B326C" w:rsidRDefault="006B326C">
      <w:pPr>
        <w:rPr>
          <w:rFonts w:ascii="宋体" w:eastAsia="宋体" w:hAnsi="宋体" w:cs="宋体"/>
          <w:b/>
          <w:bCs/>
          <w:sz w:val="20"/>
          <w:szCs w:val="20"/>
        </w:rPr>
      </w:pPr>
    </w:p>
    <w:p w14:paraId="7EDF9926" w14:textId="77777777" w:rsidR="006B326C" w:rsidRDefault="006B326C">
      <w:pPr>
        <w:rPr>
          <w:rFonts w:ascii="宋体" w:eastAsia="宋体" w:hAnsi="宋体" w:cs="宋体"/>
          <w:b/>
          <w:bCs/>
          <w:sz w:val="20"/>
          <w:szCs w:val="20"/>
        </w:rPr>
      </w:pPr>
    </w:p>
    <w:p w14:paraId="630348A7" w14:textId="77777777" w:rsidR="006B326C" w:rsidRDefault="006B326C">
      <w:pPr>
        <w:rPr>
          <w:rFonts w:ascii="宋体" w:eastAsia="宋体" w:hAnsi="宋体" w:cs="宋体"/>
          <w:b/>
          <w:bCs/>
          <w:sz w:val="20"/>
          <w:szCs w:val="20"/>
        </w:rPr>
      </w:pPr>
    </w:p>
    <w:p w14:paraId="100726A2" w14:textId="77777777" w:rsidR="006B326C" w:rsidRDefault="006B326C">
      <w:pPr>
        <w:rPr>
          <w:rFonts w:ascii="宋体" w:eastAsia="宋体" w:hAnsi="宋体" w:cs="宋体"/>
          <w:b/>
          <w:bCs/>
          <w:sz w:val="20"/>
          <w:szCs w:val="20"/>
        </w:rPr>
      </w:pPr>
    </w:p>
    <w:p w14:paraId="7D61C0E8" w14:textId="77777777" w:rsidR="006B326C" w:rsidRDefault="006B326C">
      <w:pPr>
        <w:rPr>
          <w:rFonts w:ascii="宋体" w:eastAsia="宋体" w:hAnsi="宋体" w:cs="宋体"/>
          <w:b/>
          <w:bCs/>
          <w:sz w:val="20"/>
          <w:szCs w:val="20"/>
        </w:rPr>
      </w:pPr>
    </w:p>
    <w:p w14:paraId="2A327CFE" w14:textId="77777777" w:rsidR="006B326C" w:rsidRDefault="006B326C">
      <w:pPr>
        <w:rPr>
          <w:rFonts w:ascii="宋体" w:eastAsia="宋体" w:hAnsi="宋体" w:cs="宋体"/>
          <w:b/>
          <w:bCs/>
          <w:sz w:val="20"/>
          <w:szCs w:val="20"/>
        </w:rPr>
      </w:pPr>
    </w:p>
    <w:p w14:paraId="6DF1E7B9" w14:textId="77777777" w:rsidR="006B326C" w:rsidRDefault="006B326C">
      <w:pPr>
        <w:rPr>
          <w:rFonts w:ascii="宋体" w:eastAsia="宋体" w:hAnsi="宋体" w:cs="宋体"/>
          <w:b/>
          <w:bCs/>
          <w:sz w:val="20"/>
          <w:szCs w:val="20"/>
        </w:rPr>
      </w:pPr>
    </w:p>
    <w:p w14:paraId="7453A109" w14:textId="77777777" w:rsidR="006B326C" w:rsidRDefault="006B326C">
      <w:pPr>
        <w:rPr>
          <w:rFonts w:ascii="宋体" w:eastAsia="宋体" w:hAnsi="宋体" w:cs="宋体"/>
          <w:b/>
          <w:bCs/>
          <w:sz w:val="20"/>
          <w:szCs w:val="20"/>
        </w:rPr>
      </w:pPr>
    </w:p>
    <w:p w14:paraId="4755C7C9" w14:textId="77777777" w:rsidR="006B326C" w:rsidRDefault="006B326C">
      <w:pPr>
        <w:spacing w:before="1"/>
        <w:rPr>
          <w:rFonts w:ascii="宋体" w:eastAsia="宋体" w:hAnsi="宋体" w:cs="宋体"/>
          <w:b/>
          <w:bCs/>
          <w:sz w:val="17"/>
          <w:szCs w:val="17"/>
        </w:rPr>
      </w:pPr>
    </w:p>
    <w:p w14:paraId="40DE4B0D" w14:textId="77777777" w:rsidR="006B326C" w:rsidRDefault="009B4794">
      <w:pPr>
        <w:spacing w:before="57"/>
        <w:ind w:right="181"/>
        <w:jc w:val="right"/>
        <w:rPr>
          <w:rFonts w:ascii="宋体" w:eastAsia="宋体" w:hAnsi="宋体" w:cs="宋体"/>
          <w:sz w:val="14"/>
          <w:szCs w:val="14"/>
        </w:rPr>
      </w:pPr>
      <w:r>
        <w:rPr>
          <w:rFonts w:ascii="Times New Roman" w:eastAsia="Times New Roman" w:hAnsi="Times New Roman" w:cs="Times New Roman"/>
          <w:spacing w:val="-1"/>
          <w:sz w:val="14"/>
          <w:szCs w:val="14"/>
        </w:rPr>
        <w:t>16</w:t>
      </w:r>
      <w:r>
        <w:rPr>
          <w:rFonts w:ascii="宋体" w:eastAsia="宋体" w:hAnsi="宋体" w:cs="宋体"/>
          <w:b/>
          <w:bCs/>
          <w:spacing w:val="-1"/>
          <w:sz w:val="14"/>
          <w:szCs w:val="14"/>
        </w:rPr>
        <w:t>第16页第11</w:t>
      </w:r>
    </w:p>
    <w:p w14:paraId="2AF2142E" w14:textId="77777777" w:rsidR="006B326C" w:rsidRDefault="006B326C">
      <w:pPr>
        <w:jc w:val="right"/>
        <w:rPr>
          <w:rFonts w:ascii="宋体" w:eastAsia="宋体" w:hAnsi="宋体" w:cs="宋体"/>
          <w:sz w:val="14"/>
          <w:szCs w:val="14"/>
        </w:rPr>
        <w:sectPr w:rsidR="006B326C">
          <w:headerReference w:type="default" r:id="rId47"/>
          <w:footerReference w:type="default" r:id="rId48"/>
          <w:pgSz w:w="12240" w:h="15840"/>
          <w:pgMar w:top="3960" w:right="980" w:bottom="280" w:left="920" w:header="3766" w:footer="0" w:gutter="0"/>
          <w:cols w:space="720"/>
        </w:sectPr>
      </w:pPr>
    </w:p>
    <w:p w14:paraId="23FCF61D" w14:textId="77777777" w:rsidR="006B326C" w:rsidRDefault="006B326C">
      <w:pPr>
        <w:rPr>
          <w:rFonts w:ascii="宋体" w:eastAsia="宋体" w:hAnsi="宋体" w:cs="宋体"/>
          <w:b/>
          <w:bCs/>
          <w:sz w:val="20"/>
          <w:szCs w:val="20"/>
        </w:rPr>
      </w:pPr>
    </w:p>
    <w:p w14:paraId="3A7A825D" w14:textId="77777777" w:rsidR="006B326C" w:rsidRDefault="009B4794">
      <w:pPr>
        <w:pStyle w:val="2"/>
        <w:numPr>
          <w:ilvl w:val="0"/>
          <w:numId w:val="7"/>
        </w:numPr>
        <w:tabs>
          <w:tab w:val="left" w:pos="644"/>
        </w:tabs>
        <w:spacing w:before="179"/>
        <w:ind w:right="259"/>
        <w:rPr>
          <w:b w:val="0"/>
          <w:bCs w:val="0"/>
        </w:rPr>
      </w:pPr>
      <w:bookmarkStart w:id="549" w:name="A.导言"/>
      <w:bookmarkEnd w:id="549"/>
      <w:proofErr w:type="spellStart"/>
      <w:r>
        <w:t>导言</w:t>
      </w:r>
      <w:proofErr w:type="spellEnd"/>
    </w:p>
    <w:p w14:paraId="08E7FCBC" w14:textId="77777777" w:rsidR="006B326C" w:rsidRDefault="009B4794">
      <w:pPr>
        <w:tabs>
          <w:tab w:val="left" w:pos="1147"/>
          <w:tab w:val="left" w:pos="2299"/>
        </w:tabs>
        <w:spacing w:before="101"/>
        <w:ind w:left="644"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1.</w:t>
      </w:r>
      <w:r>
        <w:rPr>
          <w:rFonts w:ascii="Times New Roman" w:eastAsia="Times New Roman" w:hAnsi="Times New Roman" w:cs="Times New Roman"/>
          <w:b/>
          <w:bCs/>
          <w:w w:val="95"/>
          <w:sz w:val="24"/>
          <w:szCs w:val="24"/>
          <w:lang w:eastAsia="zh-CN"/>
        </w:rPr>
        <w:tab/>
      </w:r>
      <w:r>
        <w:rPr>
          <w:rFonts w:ascii="宋体" w:eastAsia="宋体" w:hAnsi="宋体" w:cs="宋体"/>
          <w:b/>
          <w:bCs/>
          <w:w w:val="95"/>
          <w:sz w:val="24"/>
          <w:szCs w:val="24"/>
          <w:lang w:eastAsia="zh-CN"/>
        </w:rPr>
        <w:t>标题：</w:t>
      </w:r>
      <w:r>
        <w:rPr>
          <w:rFonts w:ascii="宋体" w:eastAsia="宋体" w:hAnsi="宋体" w:cs="宋体"/>
          <w:b/>
          <w:bCs/>
          <w:w w:val="95"/>
          <w:sz w:val="24"/>
          <w:szCs w:val="24"/>
          <w:lang w:eastAsia="zh-CN"/>
        </w:rPr>
        <w:tab/>
      </w:r>
      <w:r>
        <w:rPr>
          <w:rFonts w:ascii="宋体" w:eastAsia="宋体" w:hAnsi="宋体" w:cs="宋体"/>
          <w:b/>
          <w:bCs/>
          <w:sz w:val="24"/>
          <w:szCs w:val="24"/>
          <w:lang w:eastAsia="zh-CN"/>
        </w:rPr>
        <w:t>额定系统路径方法</w:t>
      </w:r>
    </w:p>
    <w:p w14:paraId="46D76EB2" w14:textId="77777777" w:rsidR="006B326C" w:rsidRDefault="009B4794">
      <w:pPr>
        <w:tabs>
          <w:tab w:val="left" w:pos="1147"/>
          <w:tab w:val="left" w:pos="2299"/>
        </w:tabs>
        <w:spacing w:before="99"/>
        <w:ind w:left="644" w:right="259"/>
        <w:rPr>
          <w:rFonts w:ascii="宋体" w:eastAsia="宋体" w:hAnsi="宋体" w:cs="宋体"/>
          <w:sz w:val="24"/>
          <w:szCs w:val="24"/>
          <w:lang w:eastAsia="zh-CN"/>
        </w:rPr>
      </w:pPr>
      <w:r>
        <w:rPr>
          <w:rFonts w:ascii="Times New Roman" w:eastAsia="Times New Roman" w:hAnsi="Times New Roman" w:cs="Times New Roman"/>
          <w:b/>
          <w:bCs/>
          <w:w w:val="95"/>
          <w:sz w:val="24"/>
          <w:szCs w:val="24"/>
          <w:lang w:eastAsia="zh-CN"/>
        </w:rPr>
        <w:t>2.</w:t>
      </w:r>
      <w:r>
        <w:rPr>
          <w:rFonts w:ascii="Times New Roman" w:eastAsia="Times New Roman" w:hAnsi="Times New Roman" w:cs="Times New Roman"/>
          <w:b/>
          <w:bCs/>
          <w:w w:val="95"/>
          <w:sz w:val="24"/>
          <w:szCs w:val="24"/>
          <w:lang w:eastAsia="zh-CN"/>
        </w:rPr>
        <w:tab/>
      </w:r>
      <w:bookmarkStart w:id="550" w:name="2.编号：MOD-029-2a"/>
      <w:bookmarkEnd w:id="550"/>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MOD-029-2a</w:t>
      </w:r>
    </w:p>
    <w:p w14:paraId="51BE778F" w14:textId="77777777" w:rsidR="006B326C" w:rsidRDefault="009B4794">
      <w:pPr>
        <w:pStyle w:val="a3"/>
        <w:tabs>
          <w:tab w:val="left" w:pos="1147"/>
          <w:tab w:val="left" w:pos="2299"/>
        </w:tabs>
        <w:spacing w:before="127" w:line="310" w:lineRule="exact"/>
        <w:ind w:left="1148" w:right="859" w:hanging="504"/>
        <w:rPr>
          <w:lang w:eastAsia="zh-CN"/>
        </w:rPr>
      </w:pPr>
      <w:r>
        <w:rPr>
          <w:rFonts w:ascii="Times New Roman" w:eastAsia="Times New Roman" w:hAnsi="Times New Roman" w:cs="Times New Roman"/>
          <w:b/>
          <w:bCs/>
          <w:spacing w:val="-2"/>
          <w:w w:val="95"/>
          <w:lang w:eastAsia="zh-CN"/>
        </w:rPr>
        <w:t>3.</w:t>
      </w:r>
      <w:r>
        <w:rPr>
          <w:rFonts w:ascii="Times New Roman" w:eastAsia="Times New Roman" w:hAnsi="Times New Roman" w:cs="Times New Roman"/>
          <w:b/>
          <w:bCs/>
          <w:spacing w:val="-2"/>
          <w:w w:val="95"/>
          <w:lang w:eastAsia="zh-CN"/>
        </w:rPr>
        <w:tab/>
      </w:r>
      <w:r>
        <w:rPr>
          <w:rFonts w:cs="宋体"/>
          <w:b/>
          <w:bCs/>
          <w:w w:val="95"/>
          <w:lang w:eastAsia="zh-CN"/>
        </w:rPr>
        <w:t>目的：</w:t>
      </w:r>
      <w:r>
        <w:rPr>
          <w:rFonts w:cs="宋体"/>
          <w:b/>
          <w:bCs/>
          <w:w w:val="95"/>
          <w:lang w:eastAsia="zh-CN"/>
        </w:rPr>
        <w:tab/>
      </w:r>
      <w:r>
        <w:rPr>
          <w:lang w:eastAsia="zh-CN"/>
        </w:rPr>
        <w:t>提高开发和记录转让能力计算的一致性和可靠性，供各实体使 用额定系统路径方法进行短期使用，以支持分析和系统操作。</w:t>
      </w:r>
    </w:p>
    <w:p w14:paraId="12FD7B13" w14:textId="77777777" w:rsidR="006B326C" w:rsidRDefault="009B4794">
      <w:pPr>
        <w:pStyle w:val="2"/>
        <w:tabs>
          <w:tab w:val="left" w:pos="1147"/>
        </w:tabs>
        <w:spacing w:before="94"/>
        <w:ind w:left="644" w:right="259"/>
        <w:rPr>
          <w:b w:val="0"/>
          <w:bCs w:val="0"/>
          <w:lang w:eastAsia="zh-CN"/>
        </w:rPr>
      </w:pPr>
      <w:r>
        <w:rPr>
          <w:rFonts w:ascii="Times New Roman" w:eastAsia="Times New Roman" w:hAnsi="Times New Roman" w:cs="Times New Roman"/>
          <w:spacing w:val="-2"/>
          <w:w w:val="95"/>
          <w:lang w:eastAsia="zh-CN"/>
        </w:rPr>
        <w:t>4.</w:t>
      </w:r>
      <w:r>
        <w:rPr>
          <w:rFonts w:ascii="Times New Roman" w:eastAsia="Times New Roman" w:hAnsi="Times New Roman" w:cs="Times New Roman"/>
          <w:spacing w:val="-2"/>
          <w:w w:val="95"/>
          <w:lang w:eastAsia="zh-CN"/>
        </w:rPr>
        <w:tab/>
      </w:r>
      <w:r>
        <w:rPr>
          <w:lang w:eastAsia="zh-CN"/>
        </w:rPr>
        <w:t>适用性：</w:t>
      </w:r>
    </w:p>
    <w:p w14:paraId="21673E61" w14:textId="77777777" w:rsidR="006B326C" w:rsidRDefault="009B4794">
      <w:pPr>
        <w:pStyle w:val="a3"/>
        <w:tabs>
          <w:tab w:val="left" w:pos="1939"/>
        </w:tabs>
        <w:spacing w:before="125" w:line="312" w:lineRule="exact"/>
        <w:ind w:left="1940" w:right="619" w:hanging="720"/>
        <w:rPr>
          <w:lang w:eastAsia="zh-CN"/>
        </w:rPr>
      </w:pPr>
      <w:r>
        <w:rPr>
          <w:rFonts w:ascii="Times New Roman" w:eastAsia="Times New Roman" w:hAnsi="Times New Roman" w:cs="Times New Roman"/>
          <w:b/>
          <w:bCs/>
          <w:spacing w:val="-4"/>
          <w:w w:val="95"/>
          <w:lang w:eastAsia="zh-CN"/>
        </w:rPr>
        <w:t>4.1.</w:t>
      </w:r>
      <w:r>
        <w:rPr>
          <w:rFonts w:ascii="Times New Roman" w:eastAsia="Times New Roman" w:hAnsi="Times New Roman" w:cs="Times New Roman"/>
          <w:b/>
          <w:bCs/>
          <w:spacing w:val="-4"/>
          <w:w w:val="95"/>
          <w:lang w:eastAsia="zh-CN"/>
        </w:rPr>
        <w:tab/>
      </w:r>
      <w:r>
        <w:rPr>
          <w:lang w:eastAsia="zh-CN"/>
        </w:rPr>
        <w:t>每个传输操作符使用额定系统路径方法来计算ATC路径的总传输能力 (TTCs。</w:t>
      </w:r>
    </w:p>
    <w:p w14:paraId="10D0C4BE" w14:textId="77777777" w:rsidR="006B326C" w:rsidRDefault="009B4794">
      <w:pPr>
        <w:pStyle w:val="a3"/>
        <w:tabs>
          <w:tab w:val="left" w:pos="1939"/>
        </w:tabs>
        <w:spacing w:before="117" w:line="312" w:lineRule="exact"/>
        <w:ind w:left="1940" w:right="619" w:hanging="720"/>
        <w:rPr>
          <w:lang w:eastAsia="zh-CN"/>
        </w:rPr>
      </w:pPr>
      <w:r>
        <w:rPr>
          <w:rFonts w:ascii="Times New Roman" w:eastAsia="Times New Roman" w:hAnsi="Times New Roman" w:cs="Times New Roman"/>
          <w:b/>
          <w:bCs/>
          <w:spacing w:val="-4"/>
          <w:w w:val="95"/>
          <w:lang w:eastAsia="zh-CN"/>
        </w:rPr>
        <w:t>4.2.</w:t>
      </w:r>
      <w:r>
        <w:rPr>
          <w:rFonts w:ascii="Times New Roman" w:eastAsia="Times New Roman" w:hAnsi="Times New Roman" w:cs="Times New Roman"/>
          <w:b/>
          <w:bCs/>
          <w:spacing w:val="-4"/>
          <w:w w:val="95"/>
          <w:lang w:eastAsia="zh-CN"/>
        </w:rPr>
        <w:tab/>
      </w:r>
      <w:r>
        <w:rPr>
          <w:lang w:eastAsia="zh-CN"/>
        </w:rPr>
        <w:t xml:space="preserve">每个传输服务提供商使用额定系统路径方法来计算ATC路径的可用传 </w:t>
      </w:r>
      <w:proofErr w:type="gramStart"/>
      <w:r>
        <w:rPr>
          <w:lang w:eastAsia="zh-CN"/>
        </w:rPr>
        <w:t>输能力</w:t>
      </w:r>
      <w:proofErr w:type="gramEnd"/>
      <w:r>
        <w:rPr>
          <w:lang w:eastAsia="zh-CN"/>
        </w:rPr>
        <w:t>(ATCS。</w:t>
      </w:r>
    </w:p>
    <w:p w14:paraId="341854A9" w14:textId="77777777" w:rsidR="006B326C" w:rsidRDefault="009B4794">
      <w:pPr>
        <w:tabs>
          <w:tab w:val="left" w:pos="1147"/>
        </w:tabs>
        <w:spacing w:before="98"/>
        <w:ind w:left="644" w:right="259"/>
        <w:rPr>
          <w:rFonts w:ascii="宋体" w:eastAsia="宋体" w:hAnsi="宋体" w:cs="宋体"/>
          <w:lang w:eastAsia="zh-CN"/>
        </w:rPr>
      </w:pPr>
      <w:r>
        <w:rPr>
          <w:rFonts w:ascii="Times New Roman" w:eastAsia="Times New Roman" w:hAnsi="Times New Roman" w:cs="Times New Roman"/>
          <w:b/>
          <w:bCs/>
          <w:spacing w:val="-2"/>
          <w:w w:val="95"/>
          <w:sz w:val="24"/>
          <w:szCs w:val="24"/>
          <w:lang w:eastAsia="zh-CN"/>
        </w:rPr>
        <w:t>5.</w:t>
      </w:r>
      <w:r>
        <w:rPr>
          <w:rFonts w:ascii="Times New Roman" w:eastAsia="Times New Roman" w:hAnsi="Times New Roman" w:cs="Times New Roman"/>
          <w:b/>
          <w:bCs/>
          <w:spacing w:val="-2"/>
          <w:w w:val="95"/>
          <w:sz w:val="24"/>
          <w:szCs w:val="24"/>
          <w:lang w:eastAsia="zh-CN"/>
        </w:rPr>
        <w:tab/>
      </w:r>
      <w:r>
        <w:rPr>
          <w:rFonts w:ascii="宋体" w:eastAsia="宋体" w:hAnsi="宋体" w:cs="宋体"/>
          <w:spacing w:val="-2"/>
          <w:lang w:eastAsia="zh-CN"/>
        </w:rPr>
        <w:t>拟议生效日期：见“补救行动计划”修订定义执行计划”</w:t>
      </w:r>
    </w:p>
    <w:p w14:paraId="2474B49B" w14:textId="77777777" w:rsidR="006B326C" w:rsidRDefault="009B4794">
      <w:pPr>
        <w:pStyle w:val="2"/>
        <w:numPr>
          <w:ilvl w:val="0"/>
          <w:numId w:val="7"/>
        </w:numPr>
        <w:tabs>
          <w:tab w:val="left" w:pos="644"/>
        </w:tabs>
        <w:spacing w:before="97"/>
        <w:ind w:right="259"/>
        <w:rPr>
          <w:b w:val="0"/>
          <w:bCs w:val="0"/>
        </w:rPr>
      </w:pPr>
      <w:proofErr w:type="spellStart"/>
      <w:r>
        <w:t>要求</w:t>
      </w:r>
      <w:proofErr w:type="spellEnd"/>
    </w:p>
    <w:p w14:paraId="2C4176A7" w14:textId="77777777" w:rsidR="006B326C" w:rsidRDefault="009B4794">
      <w:pPr>
        <w:pStyle w:val="a3"/>
        <w:spacing w:before="128" w:line="310" w:lineRule="exact"/>
        <w:ind w:left="1220" w:right="259" w:hanging="576"/>
        <w:rPr>
          <w:lang w:eastAsia="zh-CN"/>
        </w:rPr>
      </w:pPr>
      <w:r>
        <w:rPr>
          <w:rFonts w:cs="宋体"/>
          <w:b/>
          <w:bCs/>
          <w:lang w:eastAsia="zh-CN"/>
        </w:rPr>
        <w:t>R1。</w:t>
      </w:r>
      <w:r>
        <w:rPr>
          <w:rFonts w:cs="宋体"/>
          <w:b/>
          <w:bCs/>
          <w:spacing w:val="-29"/>
          <w:lang w:eastAsia="zh-CN"/>
        </w:rPr>
        <w:t xml:space="preserve"> </w:t>
      </w:r>
      <w:r>
        <w:rPr>
          <w:lang w:eastAsia="zh-CN"/>
        </w:rPr>
        <w:t>在计算ATC路径的TTCs时，传输操作员应使用满足以下要求的传输模型： [违规风险因素：较低][时间范围：操作计划]</w:t>
      </w:r>
    </w:p>
    <w:p w14:paraId="66719E10" w14:textId="77777777" w:rsidR="006B326C" w:rsidRDefault="009B4794">
      <w:pPr>
        <w:pStyle w:val="a3"/>
        <w:spacing w:line="312" w:lineRule="exact"/>
        <w:ind w:left="3524" w:right="259" w:hanging="792"/>
        <w:rPr>
          <w:lang w:eastAsia="zh-CN"/>
        </w:rPr>
      </w:pPr>
      <w:r>
        <w:rPr>
          <w:rFonts w:cs="宋体"/>
          <w:b/>
          <w:bCs/>
          <w:lang w:eastAsia="zh-CN"/>
        </w:rPr>
        <w:t>R1.1。</w:t>
      </w:r>
      <w:r>
        <w:rPr>
          <w:rFonts w:cs="宋体"/>
          <w:b/>
          <w:bCs/>
          <w:spacing w:val="-56"/>
          <w:lang w:eastAsia="zh-CN"/>
        </w:rPr>
        <w:t xml:space="preserve"> </w:t>
      </w:r>
      <w:r>
        <w:rPr>
          <w:lang w:eastAsia="zh-CN"/>
        </w:rPr>
        <w:t xml:space="preserve">该模型使用的数据和假设与所研究的时间周期一致，符 </w:t>
      </w:r>
      <w:proofErr w:type="gramStart"/>
      <w:r>
        <w:rPr>
          <w:lang w:eastAsia="zh-CN"/>
        </w:rPr>
        <w:t>合以下</w:t>
      </w:r>
      <w:proofErr w:type="gramEnd"/>
      <w:r>
        <w:rPr>
          <w:lang w:eastAsia="zh-CN"/>
        </w:rPr>
        <w:t>标准：</w:t>
      </w:r>
    </w:p>
    <w:p w14:paraId="2FC9AAE6" w14:textId="77777777" w:rsidR="006B326C" w:rsidRDefault="009B4794">
      <w:pPr>
        <w:spacing w:before="87"/>
        <w:ind w:left="2156" w:right="259"/>
        <w:rPr>
          <w:rFonts w:ascii="宋体" w:eastAsia="宋体" w:hAnsi="宋体" w:cs="宋体"/>
          <w:sz w:val="24"/>
          <w:szCs w:val="24"/>
          <w:lang w:eastAsia="zh-CN"/>
        </w:rPr>
      </w:pPr>
      <w:r>
        <w:rPr>
          <w:rFonts w:ascii="宋体" w:eastAsia="宋体" w:hAnsi="宋体" w:cs="宋体"/>
          <w:b/>
          <w:bCs/>
          <w:sz w:val="24"/>
          <w:szCs w:val="24"/>
          <w:lang w:eastAsia="zh-CN"/>
        </w:rPr>
        <w:t>r1.1.1。</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至少包括：</w:t>
      </w:r>
    </w:p>
    <w:p w14:paraId="66AE0049" w14:textId="77777777" w:rsidR="006B326C" w:rsidRDefault="009B4794">
      <w:pPr>
        <w:spacing w:before="150" w:line="310" w:lineRule="exact"/>
        <w:ind w:left="4100" w:right="259" w:hanging="1080"/>
        <w:rPr>
          <w:rFonts w:ascii="宋体" w:eastAsia="宋体" w:hAnsi="宋体" w:cs="宋体"/>
          <w:sz w:val="24"/>
          <w:szCs w:val="24"/>
          <w:lang w:eastAsia="zh-CN"/>
        </w:rPr>
      </w:pPr>
      <w:r>
        <w:rPr>
          <w:rFonts w:ascii="宋体" w:eastAsia="宋体" w:hAnsi="宋体" w:cs="宋体"/>
          <w:b/>
          <w:bCs/>
          <w:sz w:val="24"/>
          <w:szCs w:val="24"/>
          <w:lang w:eastAsia="zh-CN"/>
        </w:rPr>
        <w:t xml:space="preserve">r1.1.1.1。 </w:t>
      </w:r>
      <w:r>
        <w:rPr>
          <w:rFonts w:ascii="宋体" w:eastAsia="宋体" w:hAnsi="宋体" w:cs="宋体"/>
          <w:sz w:val="24"/>
          <w:szCs w:val="24"/>
          <w:lang w:eastAsia="zh-CN"/>
        </w:rPr>
        <w:t>传输操作员区域。</w:t>
      </w:r>
      <w:r>
        <w:rPr>
          <w:rFonts w:ascii="宋体" w:eastAsia="宋体" w:hAnsi="宋体" w:cs="宋体"/>
          <w:spacing w:val="-5"/>
          <w:sz w:val="24"/>
          <w:szCs w:val="24"/>
          <w:lang w:eastAsia="zh-CN"/>
        </w:rPr>
        <w:t xml:space="preserve"> </w:t>
      </w:r>
      <w:r>
        <w:rPr>
          <w:rFonts w:ascii="宋体" w:eastAsia="宋体" w:hAnsi="宋体" w:cs="宋体"/>
          <w:sz w:val="24"/>
          <w:szCs w:val="24"/>
          <w:lang w:eastAsia="zh-CN"/>
        </w:rPr>
        <w:t>允许在161kV或以下的径 向线和设施的等效表示。</w:t>
      </w:r>
    </w:p>
    <w:p w14:paraId="3C4DDC58" w14:textId="77777777" w:rsidR="006B326C" w:rsidRDefault="009B4794">
      <w:pPr>
        <w:spacing w:before="122" w:line="310" w:lineRule="exact"/>
        <w:ind w:left="4100" w:right="259" w:hanging="1080"/>
        <w:rPr>
          <w:rFonts w:ascii="宋体" w:eastAsia="宋体" w:hAnsi="宋体" w:cs="宋体"/>
          <w:sz w:val="24"/>
          <w:szCs w:val="24"/>
        </w:rPr>
      </w:pPr>
      <w:r>
        <w:rPr>
          <w:rFonts w:ascii="宋体" w:eastAsia="宋体" w:hAnsi="宋体" w:cs="宋体"/>
          <w:b/>
          <w:bCs/>
          <w:sz w:val="24"/>
          <w:szCs w:val="24"/>
          <w:lang w:eastAsia="zh-CN"/>
        </w:rPr>
        <w:t>r1.1.1.2。</w:t>
      </w:r>
      <w:r>
        <w:rPr>
          <w:rFonts w:ascii="宋体" w:eastAsia="宋体" w:hAnsi="宋体" w:cs="宋体"/>
          <w:b/>
          <w:bCs/>
          <w:spacing w:val="-5"/>
          <w:sz w:val="24"/>
          <w:szCs w:val="24"/>
          <w:lang w:eastAsia="zh-CN"/>
        </w:rPr>
        <w:t xml:space="preserve"> </w:t>
      </w:r>
      <w:r>
        <w:rPr>
          <w:rFonts w:ascii="宋体" w:eastAsia="宋体" w:hAnsi="宋体" w:cs="宋体"/>
          <w:sz w:val="24"/>
          <w:szCs w:val="24"/>
          <w:lang w:eastAsia="zh-CN"/>
        </w:rPr>
        <w:t xml:space="preserve">所有传输操作员区域与自己的传输操作员区域 相邻。 </w:t>
      </w:r>
      <w:r>
        <w:rPr>
          <w:rFonts w:ascii="宋体" w:eastAsia="宋体" w:hAnsi="宋体" w:cs="宋体"/>
          <w:sz w:val="24"/>
          <w:szCs w:val="24"/>
        </w:rPr>
        <w:t>(</w:t>
      </w:r>
      <w:proofErr w:type="spellStart"/>
      <w:r>
        <w:rPr>
          <w:rFonts w:ascii="宋体" w:eastAsia="宋体" w:hAnsi="宋体" w:cs="宋体"/>
          <w:sz w:val="24"/>
          <w:szCs w:val="24"/>
        </w:rPr>
        <w:t>允许等效表示</w:t>
      </w:r>
      <w:proofErr w:type="spellEnd"/>
      <w:proofErr w:type="gramStart"/>
      <w:r>
        <w:rPr>
          <w:rFonts w:ascii="宋体" w:eastAsia="宋体" w:hAnsi="宋体" w:cs="宋体"/>
          <w:sz w:val="24"/>
          <w:szCs w:val="24"/>
        </w:rPr>
        <w:t>。 )</w:t>
      </w:r>
      <w:proofErr w:type="gramEnd"/>
    </w:p>
    <w:p w14:paraId="120ADE0F" w14:textId="77777777" w:rsidR="006B326C" w:rsidRDefault="009B4794">
      <w:pPr>
        <w:pStyle w:val="a3"/>
        <w:spacing w:before="122" w:line="310" w:lineRule="exact"/>
        <w:ind w:left="4100" w:right="259" w:hanging="1080"/>
      </w:pPr>
      <w:r>
        <w:rPr>
          <w:rFonts w:cs="宋体"/>
          <w:b/>
          <w:bCs/>
          <w:lang w:eastAsia="zh-CN"/>
        </w:rPr>
        <w:t>r1.1.1.3。</w:t>
      </w:r>
      <w:r>
        <w:rPr>
          <w:rFonts w:cs="宋体"/>
          <w:b/>
          <w:bCs/>
          <w:spacing w:val="-4"/>
          <w:lang w:eastAsia="zh-CN"/>
        </w:rPr>
        <w:t xml:space="preserve"> </w:t>
      </w:r>
      <w:r>
        <w:rPr>
          <w:lang w:eastAsia="zh-CN"/>
        </w:rPr>
        <w:t xml:space="preserve">任何其他传输操作员区域通过联合操作协议连 接到传输操作员区域。 </w:t>
      </w:r>
      <w:r>
        <w:t>(</w:t>
      </w:r>
      <w:proofErr w:type="spellStart"/>
      <w:r>
        <w:t>允许等效表示</w:t>
      </w:r>
      <w:proofErr w:type="spellEnd"/>
      <w:proofErr w:type="gramStart"/>
      <w:r>
        <w:t>。 )</w:t>
      </w:r>
      <w:proofErr w:type="gramEnd"/>
    </w:p>
    <w:p w14:paraId="45F5A0DE" w14:textId="77777777" w:rsidR="006B326C" w:rsidRDefault="009B4794">
      <w:pPr>
        <w:spacing w:before="89" w:line="331" w:lineRule="auto"/>
        <w:ind w:left="2156" w:right="259"/>
        <w:rPr>
          <w:rFonts w:ascii="宋体" w:eastAsia="宋体" w:hAnsi="宋体" w:cs="宋体"/>
          <w:sz w:val="24"/>
          <w:szCs w:val="24"/>
          <w:lang w:eastAsia="zh-CN"/>
        </w:rPr>
      </w:pPr>
      <w:r>
        <w:rPr>
          <w:rFonts w:ascii="宋体" w:eastAsia="宋体" w:hAnsi="宋体" w:cs="宋体"/>
          <w:b/>
          <w:bCs/>
          <w:sz w:val="24"/>
          <w:szCs w:val="24"/>
          <w:lang w:eastAsia="zh-CN"/>
        </w:rPr>
        <w:t>r1.1.2。</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 xml:space="preserve">将所有系统元素建模为假定初始条件的在职系统元素。 </w:t>
      </w:r>
      <w:r>
        <w:rPr>
          <w:rFonts w:ascii="宋体" w:eastAsia="宋体" w:hAnsi="宋体" w:cs="宋体"/>
          <w:b/>
          <w:bCs/>
          <w:sz w:val="24"/>
          <w:szCs w:val="24"/>
          <w:lang w:eastAsia="zh-CN"/>
        </w:rPr>
        <w:t>r1.1.3。</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模型所有发电（可以是单个发电机或多个发电机），在</w:t>
      </w:r>
      <w:proofErr w:type="gramStart"/>
      <w:r>
        <w:rPr>
          <w:rFonts w:ascii="宋体" w:eastAsia="宋体" w:hAnsi="宋体" w:cs="宋体"/>
          <w:sz w:val="24"/>
          <w:szCs w:val="24"/>
          <w:lang w:eastAsia="zh-CN"/>
        </w:rPr>
        <w:t>研</w:t>
      </w:r>
      <w:proofErr w:type="gramEnd"/>
    </w:p>
    <w:p w14:paraId="7B29400F" w14:textId="77777777" w:rsidR="006B326C" w:rsidRDefault="009B4794">
      <w:pPr>
        <w:pStyle w:val="a3"/>
        <w:spacing w:before="0" w:line="221" w:lineRule="exact"/>
        <w:ind w:left="3020" w:right="259"/>
        <w:rPr>
          <w:lang w:eastAsia="zh-CN"/>
        </w:rPr>
      </w:pPr>
      <w:proofErr w:type="gramStart"/>
      <w:r>
        <w:rPr>
          <w:lang w:eastAsia="zh-CN"/>
        </w:rPr>
        <w:t>究区域</w:t>
      </w:r>
      <w:proofErr w:type="gramEnd"/>
      <w:r>
        <w:rPr>
          <w:lang w:eastAsia="zh-CN"/>
        </w:rPr>
        <w:t>的互连点大于20</w:t>
      </w:r>
      <w:proofErr w:type="gramStart"/>
      <w:r>
        <w:rPr>
          <w:lang w:eastAsia="zh-CN"/>
        </w:rPr>
        <w:t>兆</w:t>
      </w:r>
      <w:proofErr w:type="gramEnd"/>
      <w:r>
        <w:rPr>
          <w:lang w:eastAsia="zh-CN"/>
        </w:rPr>
        <w:t>伏安。</w:t>
      </w:r>
    </w:p>
    <w:p w14:paraId="788B705D" w14:textId="77777777" w:rsidR="006B326C" w:rsidRDefault="006B326C">
      <w:pPr>
        <w:spacing w:line="221" w:lineRule="exact"/>
        <w:rPr>
          <w:lang w:eastAsia="zh-CN"/>
        </w:rPr>
        <w:sectPr w:rsidR="006B326C">
          <w:headerReference w:type="default" r:id="rId49"/>
          <w:footerReference w:type="default" r:id="rId50"/>
          <w:pgSz w:w="12240" w:h="15840"/>
          <w:pgMar w:top="1000" w:right="1300" w:bottom="1260" w:left="1300" w:header="747" w:footer="1079" w:gutter="0"/>
          <w:pgNumType w:start="1"/>
          <w:cols w:space="720"/>
        </w:sectPr>
      </w:pPr>
    </w:p>
    <w:p w14:paraId="186295CD" w14:textId="77777777" w:rsidR="006B326C" w:rsidRDefault="006B326C">
      <w:pPr>
        <w:spacing w:before="4"/>
        <w:rPr>
          <w:rFonts w:ascii="宋体" w:eastAsia="宋体" w:hAnsi="宋体" w:cs="宋体"/>
          <w:lang w:eastAsia="zh-CN"/>
        </w:rPr>
      </w:pPr>
    </w:p>
    <w:p w14:paraId="1919903F" w14:textId="77777777" w:rsidR="006B326C" w:rsidRDefault="009B4794">
      <w:pPr>
        <w:pStyle w:val="a3"/>
        <w:spacing w:before="56" w:line="312" w:lineRule="exact"/>
        <w:ind w:left="3020" w:right="259" w:hanging="864"/>
        <w:rPr>
          <w:lang w:eastAsia="zh-CN"/>
        </w:rPr>
      </w:pPr>
      <w:r>
        <w:rPr>
          <w:rFonts w:cs="宋体"/>
          <w:b/>
          <w:bCs/>
          <w:lang w:eastAsia="zh-CN"/>
        </w:rPr>
        <w:t>r1.1.4。</w:t>
      </w:r>
      <w:r>
        <w:rPr>
          <w:rFonts w:cs="宋体"/>
          <w:b/>
          <w:bCs/>
          <w:spacing w:val="-2"/>
          <w:lang w:eastAsia="zh-CN"/>
        </w:rPr>
        <w:t xml:space="preserve"> </w:t>
      </w:r>
      <w:r>
        <w:rPr>
          <w:lang w:eastAsia="zh-CN"/>
        </w:rPr>
        <w:t>在非调节模式下建模移相器，除非在可用的传输能力实现 文档(ATCID)中另有规定)。</w:t>
      </w:r>
    </w:p>
    <w:p w14:paraId="04BF9243" w14:textId="77777777" w:rsidR="006B326C" w:rsidRDefault="009B4794">
      <w:pPr>
        <w:spacing w:before="87" w:line="331" w:lineRule="auto"/>
        <w:ind w:left="2156" w:right="3097"/>
        <w:rPr>
          <w:rFonts w:ascii="宋体" w:eastAsia="宋体" w:hAnsi="宋体" w:cs="宋体"/>
          <w:sz w:val="24"/>
          <w:szCs w:val="24"/>
          <w:lang w:eastAsia="zh-CN"/>
        </w:rPr>
      </w:pPr>
      <w:r>
        <w:rPr>
          <w:rFonts w:ascii="宋体" w:eastAsia="宋体" w:hAnsi="宋体" w:cs="宋体"/>
          <w:b/>
          <w:bCs/>
          <w:sz w:val="24"/>
          <w:szCs w:val="24"/>
          <w:lang w:eastAsia="zh-CN"/>
        </w:rPr>
        <w:t xml:space="preserve">r1.1.5。 </w:t>
      </w:r>
      <w:r>
        <w:rPr>
          <w:rFonts w:ascii="宋体" w:eastAsia="宋体" w:hAnsi="宋体" w:cs="宋体"/>
          <w:sz w:val="24"/>
          <w:szCs w:val="24"/>
          <w:lang w:eastAsia="zh-CN"/>
        </w:rPr>
        <w:t xml:space="preserve">使用平衡局的负荷预测。 </w:t>
      </w:r>
      <w:r>
        <w:rPr>
          <w:rFonts w:ascii="宋体" w:eastAsia="宋体" w:hAnsi="宋体" w:cs="宋体"/>
          <w:b/>
          <w:bCs/>
          <w:sz w:val="24"/>
          <w:szCs w:val="24"/>
          <w:lang w:eastAsia="zh-CN"/>
        </w:rPr>
        <w:t>r1.1.6。</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 xml:space="preserve">使用传输设施增加和退休。 </w:t>
      </w:r>
      <w:r>
        <w:rPr>
          <w:rFonts w:ascii="宋体" w:eastAsia="宋体" w:hAnsi="宋体" w:cs="宋体"/>
          <w:b/>
          <w:bCs/>
          <w:sz w:val="24"/>
          <w:szCs w:val="24"/>
          <w:lang w:eastAsia="zh-CN"/>
        </w:rPr>
        <w:t>r1.1.7。</w:t>
      </w:r>
      <w:r>
        <w:rPr>
          <w:rFonts w:ascii="宋体" w:eastAsia="宋体" w:hAnsi="宋体" w:cs="宋体"/>
          <w:b/>
          <w:bCs/>
          <w:spacing w:val="-4"/>
          <w:sz w:val="24"/>
          <w:szCs w:val="24"/>
          <w:lang w:eastAsia="zh-CN"/>
        </w:rPr>
        <w:t xml:space="preserve"> </w:t>
      </w:r>
      <w:r>
        <w:rPr>
          <w:rFonts w:ascii="宋体" w:eastAsia="宋体" w:hAnsi="宋体" w:cs="宋体"/>
          <w:sz w:val="24"/>
          <w:szCs w:val="24"/>
          <w:lang w:eastAsia="zh-CN"/>
        </w:rPr>
        <w:t>使用发电设施增加和退休。</w:t>
      </w:r>
    </w:p>
    <w:p w14:paraId="445AD1DB" w14:textId="77777777" w:rsidR="006B326C" w:rsidRDefault="009B4794">
      <w:pPr>
        <w:pStyle w:val="a3"/>
        <w:spacing w:before="55" w:line="312" w:lineRule="exact"/>
        <w:ind w:left="3020" w:right="259" w:hanging="864"/>
        <w:rPr>
          <w:lang w:eastAsia="zh-CN"/>
        </w:rPr>
      </w:pPr>
      <w:r>
        <w:rPr>
          <w:rFonts w:cs="宋体"/>
          <w:b/>
          <w:bCs/>
          <w:lang w:eastAsia="zh-CN"/>
        </w:rPr>
        <w:t>r1.1.8。</w:t>
      </w:r>
      <w:r>
        <w:rPr>
          <w:rFonts w:cs="宋体"/>
          <w:b/>
          <w:bCs/>
          <w:spacing w:val="-4"/>
          <w:lang w:eastAsia="zh-CN"/>
        </w:rPr>
        <w:t xml:space="preserve"> </w:t>
      </w:r>
      <w:r>
        <w:rPr>
          <w:lang w:eastAsia="zh-CN"/>
        </w:rPr>
        <w:t>使用补救行动计划(RAS)模型，其中目前存在或预计在</w:t>
      </w:r>
      <w:proofErr w:type="gramStart"/>
      <w:r>
        <w:rPr>
          <w:lang w:eastAsia="zh-CN"/>
        </w:rPr>
        <w:t>研</w:t>
      </w:r>
      <w:proofErr w:type="gramEnd"/>
      <w:r>
        <w:rPr>
          <w:lang w:eastAsia="zh-CN"/>
        </w:rPr>
        <w:t xml:space="preserve"> 究的时间范围内实施。</w:t>
      </w:r>
    </w:p>
    <w:p w14:paraId="6B319D44" w14:textId="77777777" w:rsidR="006B326C" w:rsidRDefault="009B4794">
      <w:pPr>
        <w:pStyle w:val="a3"/>
        <w:spacing w:line="312" w:lineRule="exact"/>
        <w:ind w:left="3020" w:right="259" w:hanging="864"/>
        <w:rPr>
          <w:lang w:eastAsia="zh-CN"/>
        </w:rPr>
      </w:pPr>
      <w:r>
        <w:rPr>
          <w:rFonts w:cs="宋体"/>
          <w:b/>
          <w:bCs/>
          <w:lang w:eastAsia="zh-CN"/>
        </w:rPr>
        <w:t>r1.1.9。</w:t>
      </w:r>
      <w:r>
        <w:rPr>
          <w:rFonts w:cs="宋体"/>
          <w:b/>
          <w:bCs/>
          <w:spacing w:val="-4"/>
          <w:lang w:eastAsia="zh-CN"/>
        </w:rPr>
        <w:t xml:space="preserve"> </w:t>
      </w:r>
      <w:r>
        <w:rPr>
          <w:lang w:eastAsia="zh-CN"/>
        </w:rPr>
        <w:t>除非在ATCID中另有规定，模型系列补偿在预期操作级别上 的每一行。</w:t>
      </w:r>
    </w:p>
    <w:p w14:paraId="696B2A51" w14:textId="2B993640" w:rsidR="006B326C" w:rsidRDefault="009B4794">
      <w:pPr>
        <w:spacing w:before="87" w:line="331" w:lineRule="auto"/>
        <w:ind w:left="1220" w:right="859" w:firstLine="936"/>
        <w:rPr>
          <w:rFonts w:ascii="宋体" w:eastAsia="宋体" w:hAnsi="宋体" w:cs="宋体"/>
          <w:sz w:val="24"/>
          <w:szCs w:val="24"/>
          <w:lang w:eastAsia="zh-CN"/>
        </w:rPr>
      </w:pPr>
      <w:r>
        <w:rPr>
          <w:rFonts w:ascii="宋体" w:eastAsia="宋体" w:hAnsi="宋体" w:cs="宋体"/>
          <w:b/>
          <w:bCs/>
          <w:sz w:val="24"/>
          <w:szCs w:val="24"/>
          <w:lang w:eastAsia="zh-CN"/>
        </w:rPr>
        <w:t>r1.1.10。</w:t>
      </w:r>
      <w:r>
        <w:rPr>
          <w:rFonts w:ascii="宋体" w:eastAsia="宋体" w:hAnsi="宋体" w:cs="宋体"/>
          <w:b/>
          <w:bCs/>
          <w:spacing w:val="-5"/>
          <w:sz w:val="24"/>
          <w:szCs w:val="24"/>
          <w:lang w:eastAsia="zh-CN"/>
        </w:rPr>
        <w:t xml:space="preserve"> </w:t>
      </w:r>
      <w:r>
        <w:rPr>
          <w:rFonts w:ascii="宋体" w:eastAsia="宋体" w:hAnsi="宋体" w:cs="宋体"/>
          <w:sz w:val="24"/>
          <w:szCs w:val="24"/>
          <w:lang w:eastAsia="zh-CN"/>
        </w:rPr>
        <w:t xml:space="preserve">包括ATCID中指定的任何其他建模要求或标准。 </w:t>
      </w:r>
      <w:r>
        <w:rPr>
          <w:rFonts w:ascii="宋体" w:eastAsia="宋体" w:hAnsi="宋体" w:cs="宋体"/>
          <w:b/>
          <w:bCs/>
          <w:sz w:val="24"/>
          <w:szCs w:val="24"/>
          <w:lang w:eastAsia="zh-CN"/>
        </w:rPr>
        <w:t>r1.2。</w:t>
      </w:r>
      <w:r>
        <w:rPr>
          <w:rFonts w:ascii="宋体" w:eastAsia="宋体" w:hAnsi="宋体" w:cs="宋体"/>
          <w:b/>
          <w:bCs/>
          <w:spacing w:val="53"/>
          <w:sz w:val="24"/>
          <w:szCs w:val="24"/>
          <w:lang w:eastAsia="zh-CN"/>
        </w:rPr>
        <w:t xml:space="preserve"> </w:t>
      </w:r>
      <w:r>
        <w:rPr>
          <w:rFonts w:ascii="宋体" w:eastAsia="宋体" w:hAnsi="宋体" w:cs="宋体"/>
          <w:sz w:val="24"/>
          <w:szCs w:val="24"/>
          <w:lang w:eastAsia="zh-CN"/>
        </w:rPr>
        <w:t>使用由输电业主和</w:t>
      </w:r>
      <w:del w:id="551" w:author="378653276@qq.com" w:date="2021-04-20T23:30:00Z">
        <w:r w:rsidDel="00EC7974">
          <w:rPr>
            <w:rFonts w:ascii="宋体" w:eastAsia="宋体" w:hAnsi="宋体" w:cs="宋体"/>
            <w:sz w:val="24"/>
            <w:szCs w:val="24"/>
            <w:lang w:eastAsia="zh-CN"/>
          </w:rPr>
          <w:delText>发电机业主</w:delText>
        </w:r>
      </w:del>
      <w:ins w:id="552" w:author="378653276@qq.com" w:date="2021-04-20T23:30:00Z">
        <w:r w:rsidR="00EC7974">
          <w:rPr>
            <w:rFonts w:ascii="宋体" w:eastAsia="宋体" w:hAnsi="宋体" w:cs="宋体"/>
            <w:sz w:val="24"/>
            <w:szCs w:val="24"/>
            <w:lang w:eastAsia="zh-CN"/>
          </w:rPr>
          <w:t>发电资产拥有者</w:t>
        </w:r>
      </w:ins>
      <w:r>
        <w:rPr>
          <w:rFonts w:ascii="宋体" w:eastAsia="宋体" w:hAnsi="宋体" w:cs="宋体"/>
          <w:sz w:val="24"/>
          <w:szCs w:val="24"/>
          <w:lang w:eastAsia="zh-CN"/>
        </w:rPr>
        <w:t>提供的设施评级</w:t>
      </w:r>
    </w:p>
    <w:p w14:paraId="4F4365ED" w14:textId="77777777" w:rsidR="006B326C" w:rsidRDefault="009B4794">
      <w:pPr>
        <w:pStyle w:val="a3"/>
        <w:spacing w:before="55" w:line="312" w:lineRule="exact"/>
        <w:ind w:left="1220" w:right="259" w:hanging="576"/>
        <w:rPr>
          <w:lang w:eastAsia="zh-CN"/>
        </w:rPr>
      </w:pPr>
      <w:r>
        <w:rPr>
          <w:rFonts w:cs="宋体"/>
          <w:b/>
          <w:bCs/>
          <w:lang w:eastAsia="zh-CN"/>
        </w:rPr>
        <w:t>R2。</w:t>
      </w:r>
      <w:r>
        <w:rPr>
          <w:rFonts w:cs="宋体"/>
          <w:b/>
          <w:bCs/>
          <w:spacing w:val="-28"/>
          <w:lang w:eastAsia="zh-CN"/>
        </w:rPr>
        <w:t xml:space="preserve"> </w:t>
      </w:r>
      <w:r>
        <w:rPr>
          <w:lang w:eastAsia="zh-CN"/>
        </w:rPr>
        <w:t>传输操作员应使用以下过程确定TTC：[违规风险因素：较低][时间</w:t>
      </w:r>
      <w:proofErr w:type="gramStart"/>
      <w:r>
        <w:rPr>
          <w:lang w:eastAsia="zh-CN"/>
        </w:rPr>
        <w:t>范</w:t>
      </w:r>
      <w:proofErr w:type="gramEnd"/>
      <w:r>
        <w:rPr>
          <w:lang w:eastAsia="zh-CN"/>
        </w:rPr>
        <w:t xml:space="preserve"> 围：操作计划]</w:t>
      </w:r>
    </w:p>
    <w:p w14:paraId="67AA22A4" w14:textId="77777777" w:rsidR="006B326C" w:rsidRDefault="009B4794">
      <w:pPr>
        <w:pStyle w:val="a3"/>
        <w:spacing w:before="92" w:line="237" w:lineRule="auto"/>
        <w:ind w:left="1940" w:hanging="720"/>
        <w:rPr>
          <w:lang w:eastAsia="zh-CN"/>
        </w:rPr>
      </w:pPr>
      <w:r>
        <w:rPr>
          <w:rFonts w:cs="宋体"/>
          <w:b/>
          <w:bCs/>
          <w:lang w:eastAsia="zh-CN"/>
        </w:rPr>
        <w:t>r2.1。</w:t>
      </w:r>
      <w:r>
        <w:rPr>
          <w:rFonts w:cs="宋体"/>
          <w:b/>
          <w:bCs/>
          <w:spacing w:val="-2"/>
          <w:lang w:eastAsia="zh-CN"/>
        </w:rPr>
        <w:t xml:space="preserve"> </w:t>
      </w:r>
      <w:r>
        <w:rPr>
          <w:lang w:eastAsia="zh-CN"/>
        </w:rPr>
        <w:t>除MOD-029-2a另有规定外，在更新的潮流模型中调整基本情况的产生和 负载水平，以确定可以在ATC路径上模拟的TTC（最大流量或可靠性限 制），同时满足所有规划标准的意外情况如下：</w:t>
      </w:r>
    </w:p>
    <w:p w14:paraId="04FFDCDA" w14:textId="77777777" w:rsidR="006B326C" w:rsidRDefault="009B4794">
      <w:pPr>
        <w:pStyle w:val="a3"/>
        <w:spacing w:before="149" w:line="312" w:lineRule="exact"/>
        <w:ind w:left="3020" w:right="259" w:hanging="1080"/>
        <w:rPr>
          <w:lang w:eastAsia="zh-CN"/>
        </w:rPr>
      </w:pPr>
      <w:r>
        <w:rPr>
          <w:rFonts w:cs="宋体"/>
          <w:b/>
          <w:bCs/>
          <w:lang w:eastAsia="zh-CN"/>
        </w:rPr>
        <w:t>r2.1.1。</w:t>
      </w:r>
      <w:r>
        <w:rPr>
          <w:rFonts w:cs="宋体"/>
          <w:b/>
          <w:bCs/>
          <w:spacing w:val="-9"/>
          <w:lang w:eastAsia="zh-CN"/>
        </w:rPr>
        <w:t xml:space="preserve"> </w:t>
      </w:r>
      <w:r>
        <w:rPr>
          <w:lang w:eastAsia="zh-CN"/>
        </w:rPr>
        <w:t>当建模正常条件时，所有传输元件将在其连续额定值的100% 或以下建模。</w:t>
      </w:r>
    </w:p>
    <w:p w14:paraId="66C8408E" w14:textId="6CBC35D9" w:rsidR="006B326C" w:rsidRDefault="009B4794">
      <w:pPr>
        <w:pStyle w:val="a3"/>
        <w:spacing w:before="117" w:line="312" w:lineRule="exact"/>
        <w:ind w:left="3020" w:right="259" w:hanging="1080"/>
        <w:rPr>
          <w:lang w:eastAsia="zh-CN"/>
        </w:rPr>
      </w:pPr>
      <w:r>
        <w:rPr>
          <w:rFonts w:cs="宋体"/>
          <w:b/>
          <w:bCs/>
          <w:lang w:eastAsia="zh-CN"/>
        </w:rPr>
        <w:t>r2.1.2。</w:t>
      </w:r>
      <w:r>
        <w:rPr>
          <w:rFonts w:cs="宋体"/>
          <w:b/>
          <w:bCs/>
          <w:spacing w:val="-9"/>
          <w:lang w:eastAsia="zh-CN"/>
        </w:rPr>
        <w:t xml:space="preserve"> </w:t>
      </w:r>
      <w:r>
        <w:rPr>
          <w:lang w:eastAsia="zh-CN"/>
        </w:rPr>
        <w:t>当模拟突发事件时，系统应显示瞬态、动态和电压稳定 性，没有超过其应急等级的传输</w:t>
      </w:r>
      <w:del w:id="553" w:author="378653276@qq.com" w:date="2021-04-20T22:32:00Z">
        <w:r w:rsidDel="0067247E">
          <w:rPr>
            <w:lang w:eastAsia="zh-CN"/>
          </w:rPr>
          <w:delText>单元</w:delText>
        </w:r>
      </w:del>
      <w:ins w:id="554" w:author="378653276@qq.com" w:date="2021-04-20T22:32:00Z">
        <w:r w:rsidR="0067247E">
          <w:rPr>
            <w:lang w:eastAsia="zh-CN"/>
          </w:rPr>
          <w:t>机组</w:t>
        </w:r>
      </w:ins>
      <w:r>
        <w:rPr>
          <w:lang w:eastAsia="zh-CN"/>
        </w:rPr>
        <w:t>。</w:t>
      </w:r>
    </w:p>
    <w:p w14:paraId="2B616B9E" w14:textId="77777777" w:rsidR="006B326C" w:rsidRDefault="009B4794">
      <w:pPr>
        <w:spacing w:before="89"/>
        <w:ind w:left="1940" w:right="259"/>
        <w:rPr>
          <w:rFonts w:ascii="宋体" w:eastAsia="宋体" w:hAnsi="宋体" w:cs="宋体"/>
          <w:sz w:val="24"/>
          <w:szCs w:val="24"/>
          <w:lang w:eastAsia="zh-CN"/>
        </w:rPr>
      </w:pPr>
      <w:r>
        <w:rPr>
          <w:rFonts w:ascii="宋体" w:eastAsia="宋体" w:hAnsi="宋体" w:cs="宋体"/>
          <w:b/>
          <w:bCs/>
          <w:sz w:val="24"/>
          <w:szCs w:val="24"/>
          <w:lang w:eastAsia="zh-CN"/>
        </w:rPr>
        <w:t>r2.1.3。</w:t>
      </w:r>
      <w:r>
        <w:rPr>
          <w:rFonts w:ascii="宋体" w:eastAsia="宋体" w:hAnsi="宋体" w:cs="宋体"/>
          <w:b/>
          <w:bCs/>
          <w:spacing w:val="-9"/>
          <w:sz w:val="24"/>
          <w:szCs w:val="24"/>
          <w:lang w:eastAsia="zh-CN"/>
        </w:rPr>
        <w:t xml:space="preserve"> </w:t>
      </w:r>
      <w:r>
        <w:rPr>
          <w:rFonts w:ascii="宋体" w:eastAsia="宋体" w:hAnsi="宋体" w:cs="宋体"/>
          <w:sz w:val="24"/>
          <w:szCs w:val="24"/>
          <w:lang w:eastAsia="zh-CN"/>
        </w:rPr>
        <w:t>不得发生未控制的分离。</w:t>
      </w:r>
    </w:p>
    <w:p w14:paraId="536A52AE" w14:textId="77777777" w:rsidR="006B326C" w:rsidRDefault="009B4794">
      <w:pPr>
        <w:pStyle w:val="a3"/>
        <w:spacing w:before="118" w:line="237" w:lineRule="auto"/>
        <w:ind w:left="1940" w:right="259" w:hanging="720"/>
        <w:rPr>
          <w:lang w:eastAsia="zh-CN"/>
        </w:rPr>
      </w:pPr>
      <w:r>
        <w:rPr>
          <w:rFonts w:cs="宋体"/>
          <w:b/>
          <w:bCs/>
          <w:lang w:eastAsia="zh-CN"/>
        </w:rPr>
        <w:t xml:space="preserve">r2.2。 </w:t>
      </w:r>
      <w:r>
        <w:rPr>
          <w:lang w:eastAsia="zh-CN"/>
        </w:rPr>
        <w:t>如果不可能实际模拟一个与当前流动相反的方向（在交流输电线路 上）的可靠性有限的流动，则将TTC设置为在当前方向上等于TTC的非补 贴方向。 如果当前流动方向的TTC依赖于补救行动计划(RAS)，则将非 补贴流方向的TTC设置为可在非补贴流方向模拟的最大流量的较大值， 或在不使用RAS的情况下可在当前流动方向上实现的最大TTC。</w:t>
      </w:r>
    </w:p>
    <w:p w14:paraId="30F2C596" w14:textId="77777777" w:rsidR="006B326C" w:rsidRDefault="009B4794">
      <w:pPr>
        <w:pStyle w:val="a3"/>
        <w:spacing w:before="150" w:line="310" w:lineRule="exact"/>
        <w:ind w:left="1940" w:hanging="720"/>
        <w:rPr>
          <w:lang w:eastAsia="zh-CN"/>
        </w:rPr>
      </w:pPr>
      <w:r>
        <w:rPr>
          <w:rFonts w:cs="宋体"/>
          <w:b/>
          <w:bCs/>
          <w:lang w:eastAsia="zh-CN"/>
        </w:rPr>
        <w:t>R2.3。</w:t>
      </w:r>
      <w:r>
        <w:rPr>
          <w:rFonts w:cs="宋体"/>
          <w:b/>
          <w:bCs/>
          <w:spacing w:val="-3"/>
          <w:lang w:eastAsia="zh-CN"/>
        </w:rPr>
        <w:t xml:space="preserve"> </w:t>
      </w:r>
      <w:r>
        <w:rPr>
          <w:lang w:eastAsia="zh-CN"/>
        </w:rPr>
        <w:t>对于容量受合同限制的ATC路径，将ATC路径上的TTC设置为最大允许合 同容量或R2.1确定的可靠性限制的较小值。</w:t>
      </w:r>
    </w:p>
    <w:p w14:paraId="6C92E64E" w14:textId="77777777" w:rsidR="006B326C" w:rsidRDefault="006B326C">
      <w:pPr>
        <w:spacing w:line="310" w:lineRule="exact"/>
        <w:rPr>
          <w:lang w:eastAsia="zh-CN"/>
        </w:rPr>
        <w:sectPr w:rsidR="006B326C">
          <w:pgSz w:w="12240" w:h="15840"/>
          <w:pgMar w:top="1000" w:right="1300" w:bottom="1260" w:left="1300" w:header="747" w:footer="1079" w:gutter="0"/>
          <w:cols w:space="720"/>
        </w:sectPr>
      </w:pPr>
    </w:p>
    <w:p w14:paraId="5A9A1DDE" w14:textId="77777777" w:rsidR="006B326C" w:rsidRDefault="006B326C">
      <w:pPr>
        <w:spacing w:before="4"/>
        <w:rPr>
          <w:rFonts w:ascii="宋体" w:eastAsia="宋体" w:hAnsi="宋体" w:cs="宋体"/>
          <w:lang w:eastAsia="zh-CN"/>
        </w:rPr>
      </w:pPr>
    </w:p>
    <w:p w14:paraId="6578BE44" w14:textId="77777777" w:rsidR="006B326C" w:rsidRDefault="009B4794">
      <w:pPr>
        <w:pStyle w:val="a3"/>
        <w:spacing w:before="56" w:line="312" w:lineRule="exact"/>
        <w:ind w:left="1940" w:right="259" w:hanging="720"/>
        <w:rPr>
          <w:lang w:eastAsia="zh-CN"/>
        </w:rPr>
      </w:pPr>
      <w:r>
        <w:rPr>
          <w:rFonts w:cs="宋体"/>
          <w:b/>
          <w:bCs/>
          <w:lang w:eastAsia="zh-CN"/>
        </w:rPr>
        <w:t>r2.4。</w:t>
      </w:r>
      <w:r>
        <w:rPr>
          <w:rFonts w:cs="宋体"/>
          <w:b/>
          <w:bCs/>
          <w:spacing w:val="-3"/>
          <w:lang w:eastAsia="zh-CN"/>
        </w:rPr>
        <w:t xml:space="preserve"> </w:t>
      </w:r>
      <w:r>
        <w:rPr>
          <w:lang w:eastAsia="zh-CN"/>
        </w:rPr>
        <w:t xml:space="preserve">对于TTC因与一个或多个其他路径同时交互而变化的ATC路径，开发一 </w:t>
      </w:r>
      <w:proofErr w:type="gramStart"/>
      <w:r>
        <w:rPr>
          <w:lang w:eastAsia="zh-CN"/>
        </w:rPr>
        <w:t>个</w:t>
      </w:r>
      <w:proofErr w:type="gramEnd"/>
      <w:r>
        <w:rPr>
          <w:lang w:eastAsia="zh-CN"/>
        </w:rPr>
        <w:t>描述路径和所产生的TTC在指定条件下的交互的名称图。</w:t>
      </w:r>
    </w:p>
    <w:p w14:paraId="642810C4" w14:textId="77777777" w:rsidR="006B326C" w:rsidRDefault="009B4794">
      <w:pPr>
        <w:pStyle w:val="a3"/>
        <w:spacing w:before="89" w:line="237" w:lineRule="auto"/>
        <w:ind w:left="1940" w:right="259" w:hanging="720"/>
        <w:rPr>
          <w:lang w:eastAsia="zh-CN"/>
        </w:rPr>
      </w:pPr>
      <w:r>
        <w:rPr>
          <w:rFonts w:cs="宋体"/>
          <w:b/>
          <w:bCs/>
          <w:lang w:eastAsia="zh-CN"/>
        </w:rPr>
        <w:t>r2.5。</w:t>
      </w:r>
      <w:r>
        <w:rPr>
          <w:rFonts w:cs="宋体"/>
          <w:b/>
          <w:bCs/>
          <w:spacing w:val="-1"/>
          <w:lang w:eastAsia="zh-CN"/>
        </w:rPr>
        <w:t xml:space="preserve"> </w:t>
      </w:r>
      <w:r>
        <w:rPr>
          <w:lang w:eastAsia="zh-CN"/>
        </w:rPr>
        <w:t>传输操作员应确定所研究的ATC路径的TTC何时对任何现有路径的TTC 值产生不利影响。 这样做是通过在其提议的新的TTC级别上对正在</w:t>
      </w:r>
      <w:proofErr w:type="gramStart"/>
      <w:r>
        <w:rPr>
          <w:lang w:eastAsia="zh-CN"/>
        </w:rPr>
        <w:t>研</w:t>
      </w:r>
      <w:proofErr w:type="gramEnd"/>
      <w:r>
        <w:rPr>
          <w:lang w:eastAsia="zh-CN"/>
        </w:rPr>
        <w:t xml:space="preserve"> 究的路径上的流进行建模，同时在其TTC级别上对现有路径上的流进行 建模，同时遵守R2.1中概述的可靠性标准。 传输操作员应在ATC路径 的研究报告中包括这种不利影响的解决方案。</w:t>
      </w:r>
    </w:p>
    <w:p w14:paraId="701815C7" w14:textId="77777777" w:rsidR="006B326C" w:rsidRDefault="009B4794">
      <w:pPr>
        <w:pStyle w:val="a3"/>
        <w:spacing w:before="149" w:line="312" w:lineRule="exact"/>
        <w:ind w:left="1940" w:right="259" w:hanging="720"/>
        <w:rPr>
          <w:lang w:eastAsia="zh-CN"/>
        </w:rPr>
      </w:pPr>
      <w:r>
        <w:rPr>
          <w:rFonts w:cs="宋体"/>
          <w:b/>
          <w:bCs/>
          <w:lang w:eastAsia="zh-CN"/>
        </w:rPr>
        <w:t>r2.6。</w:t>
      </w:r>
      <w:r>
        <w:rPr>
          <w:rFonts w:cs="宋体"/>
          <w:b/>
          <w:bCs/>
          <w:spacing w:val="-2"/>
          <w:lang w:eastAsia="zh-CN"/>
        </w:rPr>
        <w:t xml:space="preserve"> </w:t>
      </w:r>
      <w:r>
        <w:rPr>
          <w:lang w:eastAsia="zh-CN"/>
        </w:rPr>
        <w:t>如果ATC路径上存在传输权的多个所有权，则根据ATC路径的多个所有 者达成的合同协议分配该ATC路径的TTC。</w:t>
      </w:r>
    </w:p>
    <w:p w14:paraId="670866AE" w14:textId="77777777" w:rsidR="006B326C" w:rsidRDefault="009B4794">
      <w:pPr>
        <w:pStyle w:val="a3"/>
        <w:spacing w:before="89" w:line="237" w:lineRule="auto"/>
        <w:ind w:left="1940" w:right="253" w:hanging="720"/>
        <w:jc w:val="both"/>
        <w:rPr>
          <w:lang w:eastAsia="zh-CN"/>
        </w:rPr>
      </w:pPr>
      <w:r>
        <w:rPr>
          <w:rFonts w:cs="宋体"/>
          <w:b/>
          <w:bCs/>
          <w:lang w:eastAsia="zh-CN"/>
        </w:rPr>
        <w:t>R2.7。</w:t>
      </w:r>
      <w:r>
        <w:rPr>
          <w:rFonts w:cs="宋体"/>
          <w:b/>
          <w:bCs/>
          <w:spacing w:val="-3"/>
          <w:lang w:eastAsia="zh-CN"/>
        </w:rPr>
        <w:t xml:space="preserve"> </w:t>
      </w:r>
      <w:r>
        <w:rPr>
          <w:lang w:eastAsia="zh-CN"/>
        </w:rPr>
        <w:t>对于ATC路径，其路径评级，根据季节差异进行调整，自1994年1月1日 以来已建立、已知并在运行中使用，并且没有采取行动使用不同的方法 对路径进行评级，将TTC设置为先前确定的数量。</w:t>
      </w:r>
    </w:p>
    <w:p w14:paraId="485816EC" w14:textId="77777777" w:rsidR="006B326C" w:rsidRDefault="009B4794">
      <w:pPr>
        <w:pStyle w:val="a3"/>
        <w:spacing w:before="121" w:line="237" w:lineRule="auto"/>
        <w:ind w:left="1940" w:right="259" w:hanging="720"/>
        <w:rPr>
          <w:lang w:eastAsia="zh-CN"/>
        </w:rPr>
      </w:pPr>
      <w:r>
        <w:rPr>
          <w:rFonts w:cs="宋体"/>
          <w:b/>
          <w:bCs/>
          <w:lang w:eastAsia="zh-CN"/>
        </w:rPr>
        <w:t>R2.8。</w:t>
      </w:r>
      <w:r>
        <w:rPr>
          <w:rFonts w:cs="宋体"/>
          <w:b/>
          <w:bCs/>
          <w:spacing w:val="-3"/>
          <w:lang w:eastAsia="zh-CN"/>
        </w:rPr>
        <w:t xml:space="preserve"> </w:t>
      </w:r>
      <w:r>
        <w:rPr>
          <w:lang w:eastAsia="zh-CN"/>
        </w:rPr>
        <w:t>创建一份研究报告，描述上述步骤(R2.1-R2.7)，包括在确定TTC和</w:t>
      </w:r>
      <w:proofErr w:type="gramStart"/>
      <w:r>
        <w:rPr>
          <w:lang w:eastAsia="zh-CN"/>
        </w:rPr>
        <w:t xml:space="preserve">研 </w:t>
      </w:r>
      <w:proofErr w:type="gramEnd"/>
      <w:r>
        <w:rPr>
          <w:lang w:eastAsia="zh-CN"/>
        </w:rPr>
        <w:t>究结果时使用的意外情况和假设。 如果三相故障阻尼用于确定稳定性 极限，该报告还应确定所使用的百分比，并包括使用的理由，除非 ATCID另有规定。</w:t>
      </w:r>
    </w:p>
    <w:p w14:paraId="76744348" w14:textId="234ECBC6" w:rsidR="006B326C" w:rsidRDefault="009B4794">
      <w:pPr>
        <w:pStyle w:val="a3"/>
        <w:spacing w:before="149" w:line="312" w:lineRule="exact"/>
        <w:ind w:left="1220" w:right="259" w:hanging="576"/>
        <w:jc w:val="both"/>
        <w:rPr>
          <w:lang w:eastAsia="zh-CN"/>
        </w:rPr>
      </w:pPr>
      <w:r>
        <w:rPr>
          <w:rFonts w:cs="宋体"/>
          <w:b/>
          <w:bCs/>
          <w:lang w:eastAsia="zh-CN"/>
        </w:rPr>
        <w:t>r3。</w:t>
      </w:r>
      <w:r>
        <w:rPr>
          <w:rFonts w:cs="宋体"/>
          <w:b/>
          <w:bCs/>
          <w:spacing w:val="-29"/>
          <w:lang w:eastAsia="zh-CN"/>
        </w:rPr>
        <w:t xml:space="preserve"> </w:t>
      </w:r>
      <w:r>
        <w:rPr>
          <w:lang w:eastAsia="zh-CN"/>
        </w:rPr>
        <w:t>每个传输运营商应建立TTC的较小的值计算在R2或任何系统操作限制(SOL)为该 ATC路径。 [违规风险因素：较低][时间范围：</w:t>
      </w:r>
      <w:del w:id="555" w:author="378653276@qq.com" w:date="2021-04-20T23:26:00Z">
        <w:r w:rsidDel="00353850">
          <w:rPr>
            <w:lang w:eastAsia="zh-CN"/>
          </w:rPr>
          <w:delText>业务</w:delText>
        </w:r>
      </w:del>
      <w:ins w:id="556" w:author="378653276@qq.com" w:date="2021-04-20T23:26:00Z">
        <w:r w:rsidR="00353850">
          <w:rPr>
            <w:lang w:eastAsia="zh-CN"/>
          </w:rPr>
          <w:t>运行</w:t>
        </w:r>
      </w:ins>
      <w:r>
        <w:rPr>
          <w:lang w:eastAsia="zh-CN"/>
        </w:rPr>
        <w:t>规划]</w:t>
      </w:r>
    </w:p>
    <w:p w14:paraId="65462268" w14:textId="20EC3735" w:rsidR="006B326C" w:rsidRDefault="009B4794">
      <w:pPr>
        <w:pStyle w:val="a3"/>
        <w:spacing w:before="117" w:line="312" w:lineRule="exact"/>
        <w:ind w:left="1220" w:right="259" w:hanging="540"/>
        <w:jc w:val="both"/>
        <w:rPr>
          <w:lang w:eastAsia="zh-CN"/>
        </w:rPr>
      </w:pPr>
      <w:r>
        <w:rPr>
          <w:rFonts w:cs="宋体"/>
          <w:b/>
          <w:bCs/>
          <w:lang w:eastAsia="zh-CN"/>
        </w:rPr>
        <w:t>r4。</w:t>
      </w:r>
      <w:r>
        <w:rPr>
          <w:rFonts w:cs="宋体"/>
          <w:b/>
          <w:bCs/>
          <w:spacing w:val="-1"/>
          <w:lang w:eastAsia="zh-CN"/>
        </w:rPr>
        <w:t xml:space="preserve"> </w:t>
      </w:r>
      <w:r>
        <w:rPr>
          <w:lang w:eastAsia="zh-CN"/>
        </w:rPr>
        <w:t>在研究报告定稿后七个日历日内，传输运营商应向ATC路径的传输服务提供商 提供TTC的</w:t>
      </w:r>
      <w:proofErr w:type="gramStart"/>
      <w:r>
        <w:rPr>
          <w:lang w:eastAsia="zh-CN"/>
        </w:rPr>
        <w:t>最新值</w:t>
      </w:r>
      <w:proofErr w:type="gramEnd"/>
      <w:r>
        <w:rPr>
          <w:lang w:eastAsia="zh-CN"/>
        </w:rPr>
        <w:t>和TTC研究报告，记录在确定该ATC路径的TTC当前值时所使用 的假设和采取的步骤。 [违规风险因素：较低][时间范围：</w:t>
      </w:r>
      <w:del w:id="557" w:author="378653276@qq.com" w:date="2021-04-20T23:26:00Z">
        <w:r w:rsidDel="00353850">
          <w:rPr>
            <w:lang w:eastAsia="zh-CN"/>
          </w:rPr>
          <w:delText>业务</w:delText>
        </w:r>
      </w:del>
      <w:ins w:id="558" w:author="378653276@qq.com" w:date="2021-04-20T23:26:00Z">
        <w:r w:rsidR="00353850">
          <w:rPr>
            <w:lang w:eastAsia="zh-CN"/>
          </w:rPr>
          <w:t>运行</w:t>
        </w:r>
      </w:ins>
      <w:r>
        <w:rPr>
          <w:lang w:eastAsia="zh-CN"/>
        </w:rPr>
        <w:t>规划]</w:t>
      </w:r>
    </w:p>
    <w:p w14:paraId="4EA2D65C" w14:textId="77777777" w:rsidR="006B326C" w:rsidRDefault="009B4794">
      <w:pPr>
        <w:pStyle w:val="a3"/>
        <w:spacing w:before="136" w:line="312" w:lineRule="exact"/>
        <w:ind w:left="1220" w:right="259" w:hanging="576"/>
        <w:rPr>
          <w:lang w:eastAsia="zh-CN"/>
        </w:rPr>
      </w:pPr>
      <w:r>
        <w:rPr>
          <w:rFonts w:cs="宋体"/>
          <w:b/>
          <w:bCs/>
          <w:position w:val="2"/>
          <w:lang w:eastAsia="zh-CN"/>
        </w:rPr>
        <w:t>R5。</w:t>
      </w:r>
      <w:r>
        <w:rPr>
          <w:rFonts w:cs="宋体"/>
          <w:b/>
          <w:bCs/>
          <w:spacing w:val="-31"/>
          <w:position w:val="2"/>
          <w:lang w:eastAsia="zh-CN"/>
        </w:rPr>
        <w:t xml:space="preserve"> </w:t>
      </w:r>
      <w:r>
        <w:rPr>
          <w:position w:val="2"/>
          <w:lang w:eastAsia="zh-CN"/>
        </w:rPr>
        <w:t>当计算公司现有传输承诺(ETC)的ETC时</w:t>
      </w:r>
      <w:r>
        <w:rPr>
          <w:sz w:val="16"/>
          <w:szCs w:val="16"/>
          <w:lang w:eastAsia="zh-CN"/>
        </w:rPr>
        <w:t>f</w:t>
      </w:r>
      <w:r>
        <w:rPr>
          <w:position w:val="2"/>
          <w:lang w:eastAsia="zh-CN"/>
        </w:rPr>
        <w:t>)为a</w:t>
      </w:r>
      <w:r>
        <w:rPr>
          <w:lang w:eastAsia="zh-CN"/>
        </w:rPr>
        <w:t>对于ATC路径，传输服务提供商 应使用以下算法：[违规风险因素：较低][时间视界：操作计划]</w:t>
      </w:r>
    </w:p>
    <w:p w14:paraId="58065472" w14:textId="77777777" w:rsidR="006B326C" w:rsidRDefault="009B4794">
      <w:pPr>
        <w:spacing w:before="86"/>
        <w:ind w:left="3048" w:right="259"/>
        <w:rPr>
          <w:rFonts w:ascii="宋体" w:eastAsia="宋体" w:hAnsi="宋体" w:cs="宋体"/>
          <w:sz w:val="16"/>
          <w:szCs w:val="16"/>
          <w:lang w:eastAsia="zh-CN"/>
        </w:rPr>
      </w:pPr>
      <w:r>
        <w:rPr>
          <w:rFonts w:ascii="宋体" w:eastAsia="宋体" w:hAnsi="宋体" w:cs="宋体"/>
          <w:position w:val="2"/>
          <w:sz w:val="24"/>
          <w:szCs w:val="24"/>
          <w:lang w:eastAsia="zh-CN"/>
        </w:rPr>
        <w:t>等等</w:t>
      </w:r>
      <w:r>
        <w:rPr>
          <w:rFonts w:ascii="宋体" w:eastAsia="宋体" w:hAnsi="宋体" w:cs="宋体"/>
          <w:sz w:val="16"/>
          <w:szCs w:val="16"/>
          <w:lang w:eastAsia="zh-CN"/>
        </w:rPr>
        <w:t>f</w:t>
      </w:r>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nl</w:t>
      </w:r>
      <w:proofErr w:type="spellEnd"/>
      <w:r>
        <w:rPr>
          <w:rFonts w:ascii="宋体" w:eastAsia="宋体" w:hAnsi="宋体" w:cs="宋体"/>
          <w:sz w:val="16"/>
          <w:szCs w:val="16"/>
          <w:lang w:eastAsia="zh-CN"/>
        </w:rPr>
        <w:t>f</w:t>
      </w:r>
      <w:r>
        <w:rPr>
          <w:rFonts w:ascii="宋体" w:eastAsia="宋体" w:hAnsi="宋体" w:cs="宋体"/>
          <w:position w:val="2"/>
          <w:sz w:val="24"/>
          <w:szCs w:val="24"/>
          <w:lang w:eastAsia="zh-CN"/>
        </w:rPr>
        <w:t>+尼</w:t>
      </w:r>
      <w:proofErr w:type="gramStart"/>
      <w:r>
        <w:rPr>
          <w:rFonts w:ascii="宋体" w:eastAsia="宋体" w:hAnsi="宋体" w:cs="宋体"/>
          <w:position w:val="2"/>
          <w:sz w:val="24"/>
          <w:szCs w:val="24"/>
          <w:lang w:eastAsia="zh-CN"/>
        </w:rPr>
        <w:t>茨</w:t>
      </w:r>
      <w:proofErr w:type="gramEnd"/>
      <w:r>
        <w:rPr>
          <w:rFonts w:ascii="宋体" w:eastAsia="宋体" w:hAnsi="宋体" w:cs="宋体"/>
          <w:sz w:val="16"/>
          <w:szCs w:val="16"/>
          <w:lang w:eastAsia="zh-CN"/>
        </w:rPr>
        <w:t>f</w:t>
      </w:r>
      <w:r>
        <w:rPr>
          <w:rFonts w:ascii="宋体" w:eastAsia="宋体" w:hAnsi="宋体" w:cs="宋体"/>
          <w:position w:val="2"/>
          <w:sz w:val="24"/>
          <w:szCs w:val="24"/>
          <w:lang w:eastAsia="zh-CN"/>
        </w:rPr>
        <w:t>+gf</w:t>
      </w:r>
      <w:r>
        <w:rPr>
          <w:rFonts w:ascii="宋体" w:eastAsia="宋体" w:hAnsi="宋体" w:cs="宋体"/>
          <w:sz w:val="16"/>
          <w:szCs w:val="16"/>
          <w:lang w:eastAsia="zh-CN"/>
        </w:rPr>
        <w:t>f</w:t>
      </w:r>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pt</w:t>
      </w:r>
      <w:proofErr w:type="spellEnd"/>
      <w:r>
        <w:rPr>
          <w:rFonts w:ascii="宋体" w:eastAsia="宋体" w:hAnsi="宋体" w:cs="宋体"/>
          <w:spacing w:val="-3"/>
          <w:position w:val="2"/>
          <w:sz w:val="24"/>
          <w:szCs w:val="24"/>
          <w:lang w:eastAsia="zh-CN"/>
        </w:rPr>
        <w:t xml:space="preserve"> </w:t>
      </w:r>
      <w:r>
        <w:rPr>
          <w:rFonts w:ascii="宋体" w:eastAsia="宋体" w:hAnsi="宋体" w:cs="宋体"/>
          <w:position w:val="2"/>
          <w:sz w:val="24"/>
          <w:szCs w:val="24"/>
          <w:lang w:eastAsia="zh-CN"/>
        </w:rPr>
        <w:t>p</w:t>
      </w:r>
      <w:r>
        <w:rPr>
          <w:rFonts w:ascii="宋体" w:eastAsia="宋体" w:hAnsi="宋体" w:cs="宋体"/>
          <w:sz w:val="16"/>
          <w:szCs w:val="16"/>
          <w:lang w:eastAsia="zh-CN"/>
        </w:rPr>
        <w:t>f</w:t>
      </w:r>
      <w:r>
        <w:rPr>
          <w:rFonts w:ascii="宋体" w:eastAsia="宋体" w:hAnsi="宋体" w:cs="宋体"/>
          <w:position w:val="2"/>
          <w:sz w:val="24"/>
          <w:szCs w:val="24"/>
          <w:lang w:eastAsia="zh-CN"/>
        </w:rPr>
        <w:t>+罗尔</w:t>
      </w:r>
      <w:r>
        <w:rPr>
          <w:rFonts w:ascii="宋体" w:eastAsia="宋体" w:hAnsi="宋体" w:cs="宋体"/>
          <w:sz w:val="16"/>
          <w:szCs w:val="16"/>
          <w:lang w:eastAsia="zh-CN"/>
        </w:rPr>
        <w:t>f</w:t>
      </w:r>
      <w:r>
        <w:rPr>
          <w:rFonts w:ascii="宋体" w:eastAsia="宋体" w:hAnsi="宋体" w:cs="宋体"/>
          <w:position w:val="2"/>
          <w:sz w:val="24"/>
          <w:szCs w:val="24"/>
          <w:lang w:eastAsia="zh-CN"/>
        </w:rPr>
        <w:t>+操作系统</w:t>
      </w:r>
      <w:r>
        <w:rPr>
          <w:rFonts w:ascii="宋体" w:eastAsia="宋体" w:hAnsi="宋体" w:cs="宋体"/>
          <w:sz w:val="16"/>
          <w:szCs w:val="16"/>
          <w:lang w:eastAsia="zh-CN"/>
        </w:rPr>
        <w:t>f</w:t>
      </w:r>
    </w:p>
    <w:p w14:paraId="05E28F21" w14:textId="77777777" w:rsidR="006B326C" w:rsidRDefault="009B4794">
      <w:pPr>
        <w:pStyle w:val="2"/>
        <w:spacing w:before="112"/>
        <w:ind w:left="1580" w:right="259" w:hanging="180"/>
        <w:rPr>
          <w:b w:val="0"/>
          <w:bCs w:val="0"/>
          <w:lang w:eastAsia="zh-CN"/>
        </w:rPr>
      </w:pPr>
      <w:r>
        <w:rPr>
          <w:lang w:eastAsia="zh-CN"/>
        </w:rPr>
        <w:t>地点：</w:t>
      </w:r>
    </w:p>
    <w:p w14:paraId="5F99A62D" w14:textId="77777777" w:rsidR="006B326C" w:rsidRDefault="009B4794">
      <w:pPr>
        <w:pStyle w:val="a3"/>
        <w:spacing w:before="115" w:line="237" w:lineRule="auto"/>
        <w:ind w:right="259"/>
        <w:rPr>
          <w:lang w:eastAsia="zh-CN"/>
        </w:rPr>
      </w:pPr>
      <w:r>
        <w:rPr>
          <w:rFonts w:cs="宋体"/>
          <w:b/>
          <w:bCs/>
          <w:position w:val="1"/>
          <w:lang w:eastAsia="zh-CN"/>
        </w:rPr>
        <w:t>NL</w:t>
      </w:r>
      <w:r>
        <w:rPr>
          <w:rFonts w:cs="宋体"/>
          <w:b/>
          <w:bCs/>
          <w:sz w:val="16"/>
          <w:szCs w:val="16"/>
          <w:lang w:eastAsia="zh-CN"/>
        </w:rPr>
        <w:t>f</w:t>
      </w:r>
      <w:r>
        <w:rPr>
          <w:position w:val="1"/>
          <w:lang w:eastAsia="zh-CN"/>
        </w:rPr>
        <w:t>是为服务</w:t>
      </w:r>
      <w:proofErr w:type="gramStart"/>
      <w:r>
        <w:rPr>
          <w:position w:val="1"/>
          <w:lang w:eastAsia="zh-CN"/>
        </w:rPr>
        <w:t>峰值本地</w:t>
      </w:r>
      <w:proofErr w:type="gramEnd"/>
      <w:r>
        <w:rPr>
          <w:position w:val="1"/>
          <w:lang w:eastAsia="zh-CN"/>
        </w:rPr>
        <w:t>负载预测而预留的坚定容量</w:t>
      </w:r>
      <w:r>
        <w:rPr>
          <w:lang w:eastAsia="zh-CN"/>
        </w:rPr>
        <w:t>在计算的时间段内的承 诺，包括损失和本地负载增长，否则不包括在传输可靠性保证金或容量 效益保证金中。</w:t>
      </w:r>
    </w:p>
    <w:p w14:paraId="2488E73D" w14:textId="77777777" w:rsidR="006B326C" w:rsidRDefault="006B326C">
      <w:pPr>
        <w:spacing w:line="237" w:lineRule="auto"/>
        <w:rPr>
          <w:lang w:eastAsia="zh-CN"/>
        </w:rPr>
        <w:sectPr w:rsidR="006B326C">
          <w:pgSz w:w="12240" w:h="15840"/>
          <w:pgMar w:top="1000" w:right="1300" w:bottom="1260" w:left="1300" w:header="747" w:footer="1079" w:gutter="0"/>
          <w:cols w:space="720"/>
        </w:sectPr>
      </w:pPr>
    </w:p>
    <w:p w14:paraId="331BCF4D" w14:textId="77777777" w:rsidR="006B326C" w:rsidRDefault="006B326C">
      <w:pPr>
        <w:spacing w:before="4"/>
        <w:rPr>
          <w:rFonts w:ascii="宋体" w:eastAsia="宋体" w:hAnsi="宋体" w:cs="宋体"/>
          <w:lang w:eastAsia="zh-CN"/>
        </w:rPr>
      </w:pPr>
    </w:p>
    <w:p w14:paraId="4CEC8308" w14:textId="77777777" w:rsidR="006B326C" w:rsidRDefault="009B4794">
      <w:pPr>
        <w:pStyle w:val="a3"/>
        <w:spacing w:before="68" w:line="310" w:lineRule="exact"/>
        <w:ind w:right="259"/>
        <w:rPr>
          <w:lang w:eastAsia="zh-CN"/>
        </w:rPr>
      </w:pPr>
      <w:r>
        <w:rPr>
          <w:rFonts w:cs="宋体"/>
          <w:b/>
          <w:bCs/>
          <w:position w:val="1"/>
          <w:lang w:eastAsia="zh-CN"/>
        </w:rPr>
        <w:t>尼</w:t>
      </w:r>
      <w:proofErr w:type="gramStart"/>
      <w:r>
        <w:rPr>
          <w:rFonts w:cs="宋体"/>
          <w:b/>
          <w:bCs/>
          <w:position w:val="1"/>
          <w:lang w:eastAsia="zh-CN"/>
        </w:rPr>
        <w:t>茨</w:t>
      </w:r>
      <w:proofErr w:type="gramEnd"/>
      <w:r>
        <w:rPr>
          <w:rFonts w:cs="宋体"/>
          <w:b/>
          <w:bCs/>
          <w:sz w:val="16"/>
          <w:szCs w:val="16"/>
          <w:lang w:eastAsia="zh-CN"/>
        </w:rPr>
        <w:t>f</w:t>
      </w:r>
      <w:r>
        <w:rPr>
          <w:position w:val="1"/>
          <w:lang w:eastAsia="zh-CN"/>
        </w:rPr>
        <w:t>是为网络集成传输保留的坚定容量</w:t>
      </w:r>
      <w:r>
        <w:rPr>
          <w:lang w:eastAsia="zh-CN"/>
        </w:rPr>
        <w:t>服务负载，包括损失和负载增长， 否则不包括在传输可靠性保证金或容量效益保证金。</w:t>
      </w:r>
    </w:p>
    <w:p w14:paraId="286B9D61" w14:textId="77777777" w:rsidR="006B326C" w:rsidRDefault="009B4794">
      <w:pPr>
        <w:pStyle w:val="a3"/>
        <w:spacing w:before="130" w:line="312" w:lineRule="exact"/>
        <w:ind w:right="259"/>
        <w:rPr>
          <w:lang w:eastAsia="zh-CN"/>
        </w:rPr>
      </w:pPr>
      <w:r>
        <w:rPr>
          <w:rFonts w:cs="宋体"/>
          <w:b/>
          <w:bCs/>
          <w:position w:val="1"/>
          <w:lang w:eastAsia="zh-CN"/>
        </w:rPr>
        <w:t>gf</w:t>
      </w:r>
      <w:r>
        <w:rPr>
          <w:rFonts w:cs="宋体"/>
          <w:b/>
          <w:bCs/>
          <w:sz w:val="16"/>
          <w:szCs w:val="16"/>
          <w:lang w:eastAsia="zh-CN"/>
        </w:rPr>
        <w:t>f</w:t>
      </w:r>
      <w:r>
        <w:rPr>
          <w:position w:val="1"/>
          <w:lang w:eastAsia="zh-CN"/>
        </w:rPr>
        <w:t>是为三角传动服务和</w:t>
      </w:r>
      <w:r>
        <w:rPr>
          <w:lang w:eastAsia="zh-CN"/>
        </w:rPr>
        <w:t>能源和/或传输服务合同，在传输服务提供商的 开放接入传输关税或“安全港关税”生效日期之前执行。”</w:t>
      </w:r>
    </w:p>
    <w:p w14:paraId="4381530D" w14:textId="77777777" w:rsidR="006B326C" w:rsidRDefault="009B4794">
      <w:pPr>
        <w:pStyle w:val="a3"/>
        <w:spacing w:before="89"/>
        <w:ind w:right="259"/>
        <w:rPr>
          <w:lang w:eastAsia="zh-CN"/>
        </w:rPr>
      </w:pPr>
      <w:r>
        <w:rPr>
          <w:rFonts w:cs="宋体"/>
          <w:b/>
          <w:bCs/>
          <w:position w:val="1"/>
          <w:lang w:eastAsia="zh-CN"/>
        </w:rPr>
        <w:t>PTP</w:t>
      </w:r>
      <w:r>
        <w:rPr>
          <w:rFonts w:cs="宋体"/>
          <w:b/>
          <w:bCs/>
          <w:sz w:val="16"/>
          <w:szCs w:val="16"/>
          <w:lang w:eastAsia="zh-CN"/>
        </w:rPr>
        <w:t>f</w:t>
      </w:r>
      <w:r>
        <w:rPr>
          <w:position w:val="1"/>
          <w:lang w:eastAsia="zh-CN"/>
        </w:rPr>
        <w:t>是为确认点对点传输保留的坚定容量</w:t>
      </w:r>
      <w:r>
        <w:rPr>
          <w:lang w:eastAsia="zh-CN"/>
        </w:rPr>
        <w:t>服务。</w:t>
      </w:r>
    </w:p>
    <w:p w14:paraId="535BF822" w14:textId="77777777" w:rsidR="006B326C" w:rsidRDefault="009B4794">
      <w:pPr>
        <w:pStyle w:val="a3"/>
        <w:spacing w:line="237" w:lineRule="auto"/>
        <w:ind w:right="523"/>
        <w:rPr>
          <w:lang w:eastAsia="zh-CN"/>
        </w:rPr>
      </w:pPr>
      <w:r>
        <w:rPr>
          <w:rFonts w:cs="宋体"/>
          <w:b/>
          <w:bCs/>
          <w:position w:val="1"/>
          <w:lang w:eastAsia="zh-CN"/>
        </w:rPr>
        <w:t>罗尔</w:t>
      </w:r>
      <w:r>
        <w:rPr>
          <w:rFonts w:cs="宋体"/>
          <w:b/>
          <w:bCs/>
          <w:sz w:val="16"/>
          <w:szCs w:val="16"/>
          <w:lang w:eastAsia="zh-CN"/>
        </w:rPr>
        <w:t>f</w:t>
      </w:r>
      <w:r>
        <w:rPr>
          <w:position w:val="1"/>
          <w:lang w:eastAsia="zh-CN"/>
        </w:rPr>
        <w:t>是为授予合同的滚转权保留的公司能力</w:t>
      </w:r>
      <w:r>
        <w:rPr>
          <w:lang w:eastAsia="zh-CN"/>
        </w:rPr>
        <w:t xml:space="preserve">当传输客户的传输服务合同 到期或有资格续签时，传输客户有权优先拒绝接受或继续接受传输服 </w:t>
      </w:r>
      <w:proofErr w:type="gramStart"/>
      <w:r>
        <w:rPr>
          <w:lang w:eastAsia="zh-CN"/>
        </w:rPr>
        <w:t>务</w:t>
      </w:r>
      <w:proofErr w:type="gramEnd"/>
      <w:r>
        <w:rPr>
          <w:lang w:eastAsia="zh-CN"/>
        </w:rPr>
        <w:t>。</w:t>
      </w:r>
    </w:p>
    <w:p w14:paraId="0A4B0519" w14:textId="77777777" w:rsidR="006B326C" w:rsidRDefault="009B4794">
      <w:pPr>
        <w:pStyle w:val="a3"/>
        <w:spacing w:before="158" w:line="312" w:lineRule="exact"/>
        <w:ind w:right="259"/>
        <w:rPr>
          <w:lang w:eastAsia="zh-CN"/>
        </w:rPr>
      </w:pPr>
      <w:r>
        <w:rPr>
          <w:rFonts w:cs="宋体"/>
          <w:b/>
          <w:bCs/>
          <w:position w:val="1"/>
          <w:lang w:eastAsia="zh-CN"/>
        </w:rPr>
        <w:t>操作系统</w:t>
      </w:r>
      <w:r>
        <w:rPr>
          <w:rFonts w:cs="宋体"/>
          <w:b/>
          <w:bCs/>
          <w:sz w:val="16"/>
          <w:szCs w:val="16"/>
          <w:lang w:eastAsia="zh-CN"/>
        </w:rPr>
        <w:t>f</w:t>
      </w:r>
      <w:r>
        <w:rPr>
          <w:position w:val="1"/>
          <w:lang w:eastAsia="zh-CN"/>
        </w:rPr>
        <w:t>是为任何其他服务、合同或服务保留的公司能力</w:t>
      </w:r>
      <w:r>
        <w:rPr>
          <w:lang w:eastAsia="zh-CN"/>
        </w:rPr>
        <w:t>上述协议未指定 使用ATCID中指定的公司传输服务。</w:t>
      </w:r>
    </w:p>
    <w:p w14:paraId="7B0F5443" w14:textId="77777777" w:rsidR="006B326C" w:rsidRDefault="009B4794">
      <w:pPr>
        <w:pStyle w:val="a3"/>
        <w:spacing w:before="137" w:line="312" w:lineRule="exact"/>
        <w:ind w:left="1436" w:hanging="576"/>
        <w:rPr>
          <w:lang w:eastAsia="zh-CN"/>
        </w:rPr>
      </w:pPr>
      <w:r>
        <w:rPr>
          <w:rFonts w:cs="宋体"/>
          <w:b/>
          <w:bCs/>
          <w:position w:val="2"/>
          <w:lang w:eastAsia="zh-CN"/>
        </w:rPr>
        <w:t xml:space="preserve">r6。 </w:t>
      </w:r>
      <w:r>
        <w:rPr>
          <w:position w:val="2"/>
          <w:lang w:eastAsia="zh-CN"/>
        </w:rPr>
        <w:t>当</w:t>
      </w:r>
      <w:proofErr w:type="gramStart"/>
      <w:r>
        <w:rPr>
          <w:position w:val="2"/>
          <w:lang w:eastAsia="zh-CN"/>
        </w:rPr>
        <w:t>计算非</w:t>
      </w:r>
      <w:proofErr w:type="gramEnd"/>
      <w:r>
        <w:rPr>
          <w:position w:val="2"/>
          <w:lang w:eastAsia="zh-CN"/>
        </w:rPr>
        <w:t>公司现有传输承诺(ETC)的ETC时</w:t>
      </w:r>
      <w:proofErr w:type="spellStart"/>
      <w:r>
        <w:rPr>
          <w:sz w:val="16"/>
          <w:szCs w:val="16"/>
          <w:lang w:eastAsia="zh-CN"/>
        </w:rPr>
        <w:t>nf</w:t>
      </w:r>
      <w:proofErr w:type="spellEnd"/>
      <w:r>
        <w:rPr>
          <w:position w:val="2"/>
          <w:lang w:eastAsia="zh-CN"/>
        </w:rPr>
        <w:t>)</w:t>
      </w:r>
      <w:r>
        <w:rPr>
          <w:spacing w:val="-31"/>
          <w:position w:val="2"/>
          <w:lang w:eastAsia="zh-CN"/>
        </w:rPr>
        <w:t xml:space="preserve"> </w:t>
      </w:r>
      <w:r>
        <w:rPr>
          <w:lang w:eastAsia="zh-CN"/>
        </w:rPr>
        <w:t>对于ATC路径的所有时间范围， 传输服务提供商应使用以下算法：[违规风险因素：较低][时间范围：操作 计划]</w:t>
      </w:r>
    </w:p>
    <w:p w14:paraId="162099C9" w14:textId="77777777" w:rsidR="006B326C" w:rsidRDefault="006B326C">
      <w:pPr>
        <w:spacing w:line="312" w:lineRule="exact"/>
        <w:rPr>
          <w:lang w:eastAsia="zh-CN"/>
        </w:rPr>
        <w:sectPr w:rsidR="006B326C">
          <w:pgSz w:w="12240" w:h="15840"/>
          <w:pgMar w:top="1000" w:right="1300" w:bottom="1260" w:left="1300" w:header="747" w:footer="1079" w:gutter="0"/>
          <w:cols w:space="720"/>
        </w:sectPr>
      </w:pPr>
    </w:p>
    <w:p w14:paraId="7BB868D7" w14:textId="77777777" w:rsidR="006B326C" w:rsidRDefault="006B326C">
      <w:pPr>
        <w:rPr>
          <w:rFonts w:ascii="宋体" w:eastAsia="宋体" w:hAnsi="宋体" w:cs="宋体"/>
          <w:sz w:val="24"/>
          <w:szCs w:val="24"/>
          <w:lang w:eastAsia="zh-CN"/>
        </w:rPr>
      </w:pPr>
    </w:p>
    <w:p w14:paraId="6C9B027A" w14:textId="77777777" w:rsidR="006B326C" w:rsidRDefault="009B4794">
      <w:pPr>
        <w:pStyle w:val="2"/>
        <w:spacing w:before="205"/>
        <w:ind w:left="1436"/>
        <w:rPr>
          <w:b w:val="0"/>
          <w:bCs w:val="0"/>
          <w:lang w:eastAsia="zh-CN"/>
        </w:rPr>
      </w:pPr>
      <w:r>
        <w:rPr>
          <w:w w:val="95"/>
          <w:lang w:eastAsia="zh-CN"/>
        </w:rPr>
        <w:t>地点：</w:t>
      </w:r>
    </w:p>
    <w:p w14:paraId="11BB04A0" w14:textId="77777777" w:rsidR="006B326C" w:rsidRDefault="009B4794">
      <w:pPr>
        <w:spacing w:before="83"/>
        <w:ind w:left="1222"/>
        <w:rPr>
          <w:rFonts w:ascii="宋体" w:eastAsia="宋体" w:hAnsi="宋体" w:cs="宋体"/>
          <w:sz w:val="16"/>
          <w:szCs w:val="16"/>
          <w:lang w:eastAsia="zh-CN"/>
        </w:rPr>
      </w:pPr>
      <w:r>
        <w:rPr>
          <w:lang w:eastAsia="zh-CN"/>
        </w:rPr>
        <w:br w:type="column"/>
      </w:r>
      <w:r>
        <w:rPr>
          <w:rFonts w:ascii="宋体" w:eastAsia="宋体" w:hAnsi="宋体" w:cs="宋体"/>
          <w:position w:val="2"/>
          <w:sz w:val="24"/>
          <w:szCs w:val="24"/>
          <w:lang w:eastAsia="zh-CN"/>
        </w:rPr>
        <w:t>等等</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=尼</w:t>
      </w:r>
      <w:proofErr w:type="gramStart"/>
      <w:r>
        <w:rPr>
          <w:rFonts w:ascii="宋体" w:eastAsia="宋体" w:hAnsi="宋体" w:cs="宋体"/>
          <w:position w:val="2"/>
          <w:sz w:val="24"/>
          <w:szCs w:val="24"/>
          <w:lang w:eastAsia="zh-CN"/>
        </w:rPr>
        <w:t>茨</w:t>
      </w:r>
      <w:proofErr w:type="spellStart"/>
      <w:proofErr w:type="gramEnd"/>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+gf</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pt</w:t>
      </w:r>
      <w:proofErr w:type="spellEnd"/>
      <w:r>
        <w:rPr>
          <w:rFonts w:ascii="宋体" w:eastAsia="宋体" w:hAnsi="宋体" w:cs="宋体"/>
          <w:spacing w:val="-4"/>
          <w:position w:val="2"/>
          <w:sz w:val="24"/>
          <w:szCs w:val="24"/>
          <w:lang w:eastAsia="zh-CN"/>
        </w:rPr>
        <w:t xml:space="preserve"> </w:t>
      </w:r>
      <w:r>
        <w:rPr>
          <w:rFonts w:ascii="宋体" w:eastAsia="宋体" w:hAnsi="宋体" w:cs="宋体"/>
          <w:position w:val="2"/>
          <w:sz w:val="24"/>
          <w:szCs w:val="24"/>
          <w:lang w:eastAsia="zh-CN"/>
        </w:rPr>
        <w:t>p</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+操作系统</w:t>
      </w:r>
      <w:proofErr w:type="spellStart"/>
      <w:r>
        <w:rPr>
          <w:rFonts w:ascii="宋体" w:eastAsia="宋体" w:hAnsi="宋体" w:cs="宋体"/>
          <w:sz w:val="16"/>
          <w:szCs w:val="16"/>
          <w:lang w:eastAsia="zh-CN"/>
        </w:rPr>
        <w:t>nf</w:t>
      </w:r>
      <w:proofErr w:type="spellEnd"/>
    </w:p>
    <w:p w14:paraId="4EAD1CCE" w14:textId="77777777" w:rsidR="006B326C" w:rsidRDefault="006B326C">
      <w:pPr>
        <w:rPr>
          <w:rFonts w:ascii="宋体" w:eastAsia="宋体" w:hAnsi="宋体" w:cs="宋体"/>
          <w:sz w:val="16"/>
          <w:szCs w:val="16"/>
          <w:lang w:eastAsia="zh-CN"/>
        </w:rPr>
        <w:sectPr w:rsidR="006B326C">
          <w:type w:val="continuous"/>
          <w:pgSz w:w="12240" w:h="15840"/>
          <w:pgMar w:top="1240" w:right="1300" w:bottom="900" w:left="1300" w:header="720" w:footer="720" w:gutter="0"/>
          <w:cols w:num="2" w:space="720" w:equalWidth="0">
            <w:col w:w="2159" w:space="40"/>
            <w:col w:w="7441"/>
          </w:cols>
        </w:sectPr>
      </w:pPr>
    </w:p>
    <w:p w14:paraId="6236EAE4" w14:textId="77777777" w:rsidR="006B326C" w:rsidRDefault="009B4794">
      <w:pPr>
        <w:pStyle w:val="a3"/>
        <w:spacing w:before="153" w:line="312" w:lineRule="exact"/>
        <w:ind w:right="259"/>
        <w:rPr>
          <w:lang w:eastAsia="zh-CN"/>
        </w:rPr>
      </w:pPr>
      <w:r>
        <w:rPr>
          <w:rFonts w:cs="宋体"/>
          <w:b/>
          <w:bCs/>
          <w:position w:val="1"/>
          <w:lang w:eastAsia="zh-CN"/>
        </w:rPr>
        <w:t>尼</w:t>
      </w:r>
      <w:proofErr w:type="gramStart"/>
      <w:r>
        <w:rPr>
          <w:rFonts w:cs="宋体"/>
          <w:b/>
          <w:bCs/>
          <w:position w:val="1"/>
          <w:lang w:eastAsia="zh-CN"/>
        </w:rPr>
        <w:t>茨</w:t>
      </w:r>
      <w:proofErr w:type="spellStart"/>
      <w:proofErr w:type="gramEnd"/>
      <w:r>
        <w:rPr>
          <w:rFonts w:cs="宋体"/>
          <w:b/>
          <w:bCs/>
          <w:sz w:val="16"/>
          <w:szCs w:val="16"/>
          <w:lang w:eastAsia="zh-CN"/>
        </w:rPr>
        <w:t>nf</w:t>
      </w:r>
      <w:proofErr w:type="spellEnd"/>
      <w:r>
        <w:rPr>
          <w:position w:val="1"/>
          <w:lang w:eastAsia="zh-CN"/>
        </w:rPr>
        <w:t>是为网络集成传输预留的非公司容量</w:t>
      </w:r>
      <w:r>
        <w:rPr>
          <w:lang w:eastAsia="zh-CN"/>
        </w:rPr>
        <w:t xml:space="preserve">服务负载（即二次服务），包 </w:t>
      </w:r>
      <w:proofErr w:type="gramStart"/>
      <w:r>
        <w:rPr>
          <w:lang w:eastAsia="zh-CN"/>
        </w:rPr>
        <w:t>括</w:t>
      </w:r>
      <w:proofErr w:type="gramEnd"/>
      <w:r>
        <w:rPr>
          <w:lang w:eastAsia="zh-CN"/>
        </w:rPr>
        <w:t>损失和负载增长，否则不包括在传输可靠性保证金或容量效益保证金。</w:t>
      </w:r>
    </w:p>
    <w:p w14:paraId="6FDE27C8" w14:textId="77777777" w:rsidR="006B326C" w:rsidRDefault="009B4794">
      <w:pPr>
        <w:pStyle w:val="a3"/>
        <w:spacing w:before="92" w:line="237" w:lineRule="auto"/>
        <w:ind w:right="259"/>
        <w:rPr>
          <w:lang w:eastAsia="zh-CN"/>
        </w:rPr>
      </w:pPr>
      <w:r>
        <w:rPr>
          <w:rFonts w:cs="宋体"/>
          <w:b/>
          <w:bCs/>
          <w:w w:val="95"/>
          <w:position w:val="1"/>
          <w:lang w:eastAsia="zh-CN"/>
        </w:rPr>
        <w:t>gf</w:t>
      </w:r>
      <w:proofErr w:type="spellStart"/>
      <w:r>
        <w:rPr>
          <w:rFonts w:cs="宋体"/>
          <w:b/>
          <w:bCs/>
          <w:w w:val="95"/>
          <w:sz w:val="16"/>
          <w:szCs w:val="16"/>
          <w:lang w:eastAsia="zh-CN"/>
        </w:rPr>
        <w:t>nf</w:t>
      </w:r>
      <w:proofErr w:type="spellEnd"/>
      <w:r>
        <w:rPr>
          <w:w w:val="95"/>
          <w:position w:val="1"/>
          <w:lang w:eastAsia="zh-CN"/>
        </w:rPr>
        <w:t>是为三角传动服务预留的非确定容量</w:t>
      </w:r>
      <w:r>
        <w:rPr>
          <w:w w:val="95"/>
          <w:lang w:eastAsia="zh-CN"/>
        </w:rPr>
        <w:t>以及能源和/或传输服务合同，在</w:t>
      </w:r>
      <w:r>
        <w:rPr>
          <w:spacing w:val="40"/>
          <w:w w:val="95"/>
          <w:lang w:eastAsia="zh-CN"/>
        </w:rPr>
        <w:t xml:space="preserve"> </w:t>
      </w:r>
      <w:r>
        <w:rPr>
          <w:lang w:eastAsia="zh-CN"/>
        </w:rPr>
        <w:t>传输服务提供商的开放接入传输关税或“安全港关税”生效日期之前执 行。”</w:t>
      </w:r>
    </w:p>
    <w:p w14:paraId="38A926A2" w14:textId="77777777" w:rsidR="006B326C" w:rsidRDefault="009B4794">
      <w:pPr>
        <w:pStyle w:val="a3"/>
        <w:spacing w:before="118"/>
        <w:ind w:right="259"/>
        <w:rPr>
          <w:lang w:eastAsia="zh-CN"/>
        </w:rPr>
      </w:pPr>
      <w:r>
        <w:rPr>
          <w:rFonts w:cs="宋体"/>
          <w:b/>
          <w:bCs/>
          <w:position w:val="1"/>
          <w:lang w:eastAsia="zh-CN"/>
        </w:rPr>
        <w:t>PTP</w:t>
      </w:r>
      <w:proofErr w:type="spellStart"/>
      <w:r>
        <w:rPr>
          <w:rFonts w:cs="宋体"/>
          <w:b/>
          <w:bCs/>
          <w:sz w:val="16"/>
          <w:szCs w:val="16"/>
          <w:lang w:eastAsia="zh-CN"/>
        </w:rPr>
        <w:t>nf</w:t>
      </w:r>
      <w:proofErr w:type="spellEnd"/>
      <w:r>
        <w:rPr>
          <w:position w:val="1"/>
          <w:lang w:eastAsia="zh-CN"/>
        </w:rPr>
        <w:t>是为确认的点对点传输保留的非确定容量</w:t>
      </w:r>
      <w:r>
        <w:rPr>
          <w:lang w:eastAsia="zh-CN"/>
        </w:rPr>
        <w:t>服务。</w:t>
      </w:r>
    </w:p>
    <w:p w14:paraId="4C3BDBCF" w14:textId="77777777" w:rsidR="006B326C" w:rsidRDefault="009B4794">
      <w:pPr>
        <w:pStyle w:val="a3"/>
        <w:spacing w:before="160" w:line="310" w:lineRule="exact"/>
        <w:ind w:right="259"/>
        <w:rPr>
          <w:lang w:eastAsia="zh-CN"/>
        </w:rPr>
      </w:pPr>
      <w:r>
        <w:rPr>
          <w:rFonts w:cs="宋体"/>
          <w:b/>
          <w:bCs/>
          <w:w w:val="95"/>
          <w:position w:val="1"/>
          <w:lang w:eastAsia="zh-CN"/>
        </w:rPr>
        <w:t>操作系统</w:t>
      </w:r>
      <w:proofErr w:type="spellStart"/>
      <w:r>
        <w:rPr>
          <w:rFonts w:cs="宋体"/>
          <w:b/>
          <w:bCs/>
          <w:w w:val="95"/>
          <w:sz w:val="16"/>
          <w:szCs w:val="16"/>
          <w:lang w:eastAsia="zh-CN"/>
        </w:rPr>
        <w:t>nf</w:t>
      </w:r>
      <w:proofErr w:type="spellEnd"/>
      <w:r>
        <w:rPr>
          <w:w w:val="95"/>
          <w:position w:val="1"/>
          <w:lang w:eastAsia="zh-CN"/>
        </w:rPr>
        <w:t>是为任何其他服务、合同或其他服务保留的非公司能力</w:t>
      </w:r>
      <w:r>
        <w:rPr>
          <w:w w:val="95"/>
          <w:lang w:eastAsia="zh-CN"/>
        </w:rPr>
        <w:t>上面没有</w:t>
      </w:r>
      <w:r>
        <w:rPr>
          <w:spacing w:val="47"/>
          <w:w w:val="95"/>
          <w:lang w:eastAsia="zh-CN"/>
        </w:rPr>
        <w:t xml:space="preserve"> </w:t>
      </w:r>
      <w:r>
        <w:rPr>
          <w:lang w:eastAsia="zh-CN"/>
        </w:rPr>
        <w:t>指定的协议使用ATCID中指定的非确定传输服务。</w:t>
      </w:r>
    </w:p>
    <w:p w14:paraId="2F6C6E90" w14:textId="77777777" w:rsidR="006B326C" w:rsidRDefault="009B4794">
      <w:pPr>
        <w:pStyle w:val="a3"/>
        <w:spacing w:line="312" w:lineRule="exact"/>
        <w:ind w:left="1220" w:right="259" w:hanging="576"/>
        <w:rPr>
          <w:lang w:eastAsia="zh-CN"/>
        </w:rPr>
      </w:pPr>
      <w:r>
        <w:rPr>
          <w:rFonts w:cs="宋体"/>
          <w:b/>
          <w:bCs/>
          <w:lang w:eastAsia="zh-CN"/>
        </w:rPr>
        <w:t>R7。</w:t>
      </w:r>
      <w:r>
        <w:rPr>
          <w:rFonts w:cs="宋体"/>
          <w:b/>
          <w:bCs/>
          <w:spacing w:val="-29"/>
          <w:lang w:eastAsia="zh-CN"/>
        </w:rPr>
        <w:t xml:space="preserve"> </w:t>
      </w:r>
      <w:r>
        <w:rPr>
          <w:lang w:eastAsia="zh-CN"/>
        </w:rPr>
        <w:t>当计算ATC公司在特定期间的ATC路径时，传输服务提供商应使用以下算 法：[违规风险因素：较低][时间范围：操作计划]</w:t>
      </w:r>
    </w:p>
    <w:p w14:paraId="6DDA6666" w14:textId="77777777" w:rsidR="006B326C" w:rsidRDefault="009B4794">
      <w:pPr>
        <w:spacing w:before="86" w:line="324" w:lineRule="auto"/>
        <w:ind w:left="1580" w:right="3097" w:firstLine="530"/>
        <w:rPr>
          <w:rFonts w:ascii="宋体" w:eastAsia="宋体" w:hAnsi="宋体" w:cs="宋体"/>
          <w:sz w:val="24"/>
          <w:szCs w:val="24"/>
          <w:lang w:eastAsia="zh-CN"/>
        </w:rPr>
      </w:pPr>
      <w:r>
        <w:rPr>
          <w:rFonts w:ascii="宋体" w:eastAsia="宋体" w:hAnsi="宋体" w:cs="宋体"/>
          <w:spacing w:val="-1"/>
          <w:position w:val="2"/>
          <w:sz w:val="24"/>
          <w:szCs w:val="24"/>
          <w:lang w:eastAsia="zh-CN"/>
        </w:rPr>
        <w:t>ATC</w:t>
      </w:r>
      <w:r>
        <w:rPr>
          <w:rFonts w:ascii="宋体" w:eastAsia="宋体" w:hAnsi="宋体" w:cs="宋体"/>
          <w:spacing w:val="-1"/>
          <w:sz w:val="16"/>
          <w:szCs w:val="16"/>
          <w:lang w:eastAsia="zh-CN"/>
        </w:rPr>
        <w:t>f</w:t>
      </w:r>
      <w:r>
        <w:rPr>
          <w:rFonts w:ascii="宋体" w:eastAsia="宋体" w:hAnsi="宋体" w:cs="宋体"/>
          <w:spacing w:val="-1"/>
          <w:position w:val="2"/>
          <w:sz w:val="24"/>
          <w:szCs w:val="24"/>
          <w:lang w:eastAsia="zh-CN"/>
        </w:rPr>
        <w:t>=TTC-等</w:t>
      </w:r>
      <w:r>
        <w:rPr>
          <w:rFonts w:ascii="宋体" w:eastAsia="宋体" w:hAnsi="宋体" w:cs="宋体"/>
          <w:spacing w:val="-1"/>
          <w:sz w:val="16"/>
          <w:szCs w:val="16"/>
          <w:lang w:eastAsia="zh-CN"/>
        </w:rPr>
        <w:t>f</w:t>
      </w:r>
      <w:r>
        <w:rPr>
          <w:rFonts w:ascii="宋体" w:eastAsia="宋体" w:hAnsi="宋体" w:cs="宋体"/>
          <w:spacing w:val="-1"/>
          <w:position w:val="2"/>
          <w:sz w:val="24"/>
          <w:szCs w:val="24"/>
          <w:lang w:eastAsia="zh-CN"/>
        </w:rPr>
        <w:t>-</w:t>
      </w:r>
      <w:proofErr w:type="spellStart"/>
      <w:r>
        <w:rPr>
          <w:rFonts w:ascii="宋体" w:eastAsia="宋体" w:hAnsi="宋体" w:cs="宋体"/>
          <w:spacing w:val="-1"/>
          <w:position w:val="2"/>
          <w:sz w:val="24"/>
          <w:szCs w:val="24"/>
          <w:lang w:eastAsia="zh-CN"/>
        </w:rPr>
        <w:t>CBM-TRM+Postback</w:t>
      </w:r>
      <w:proofErr w:type="spellEnd"/>
      <w:r>
        <w:rPr>
          <w:rFonts w:ascii="宋体" w:eastAsia="宋体" w:hAnsi="宋体" w:cs="宋体"/>
          <w:spacing w:val="-1"/>
          <w:sz w:val="16"/>
          <w:szCs w:val="16"/>
          <w:lang w:eastAsia="zh-CN"/>
        </w:rPr>
        <w:t>f</w:t>
      </w:r>
      <w:r>
        <w:rPr>
          <w:rFonts w:ascii="宋体" w:eastAsia="宋体" w:hAnsi="宋体" w:cs="宋体"/>
          <w:spacing w:val="-1"/>
          <w:position w:val="2"/>
          <w:sz w:val="24"/>
          <w:szCs w:val="24"/>
          <w:lang w:eastAsia="zh-CN"/>
        </w:rPr>
        <w:t>+逆流</w:t>
      </w:r>
      <w:r>
        <w:rPr>
          <w:rFonts w:ascii="宋体" w:eastAsia="宋体" w:hAnsi="宋体" w:cs="宋体"/>
          <w:spacing w:val="-1"/>
          <w:sz w:val="16"/>
          <w:szCs w:val="16"/>
          <w:lang w:eastAsia="zh-CN"/>
        </w:rPr>
        <w:t>f</w:t>
      </w:r>
      <w:r>
        <w:rPr>
          <w:rFonts w:ascii="宋体" w:eastAsia="宋体" w:hAnsi="宋体" w:cs="宋体"/>
          <w:sz w:val="16"/>
          <w:szCs w:val="16"/>
          <w:lang w:eastAsia="zh-CN"/>
        </w:rPr>
        <w:t xml:space="preserve"> </w:t>
      </w:r>
      <w:bookmarkStart w:id="559" w:name="在哪里"/>
      <w:bookmarkEnd w:id="559"/>
      <w:r>
        <w:rPr>
          <w:rFonts w:ascii="宋体" w:eastAsia="宋体" w:hAnsi="宋体" w:cs="宋体"/>
          <w:b/>
          <w:bCs/>
          <w:sz w:val="24"/>
          <w:szCs w:val="24"/>
          <w:lang w:eastAsia="zh-CN"/>
        </w:rPr>
        <w:t>在哪里</w:t>
      </w:r>
      <w:r>
        <w:rPr>
          <w:rFonts w:ascii="宋体" w:eastAsia="宋体" w:hAnsi="宋体" w:cs="宋体"/>
          <w:b/>
          <w:bCs/>
          <w:w w:val="99"/>
          <w:sz w:val="24"/>
          <w:szCs w:val="24"/>
          <w:lang w:eastAsia="zh-CN"/>
        </w:rPr>
        <w:t xml:space="preserve"> </w:t>
      </w:r>
      <w:r>
        <w:rPr>
          <w:rFonts w:ascii="宋体" w:eastAsia="宋体" w:hAnsi="宋体" w:cs="宋体"/>
          <w:b/>
          <w:bCs/>
          <w:position w:val="1"/>
          <w:sz w:val="24"/>
          <w:szCs w:val="24"/>
          <w:lang w:eastAsia="zh-CN"/>
        </w:rPr>
        <w:t>ATC</w:t>
      </w:r>
      <w:r>
        <w:rPr>
          <w:rFonts w:ascii="宋体" w:eastAsia="宋体" w:hAnsi="宋体" w:cs="宋体"/>
          <w:b/>
          <w:bCs/>
          <w:sz w:val="16"/>
          <w:szCs w:val="16"/>
          <w:lang w:eastAsia="zh-CN"/>
        </w:rPr>
        <w:t>f</w:t>
      </w:r>
      <w:r>
        <w:rPr>
          <w:rFonts w:ascii="宋体" w:eastAsia="宋体" w:hAnsi="宋体" w:cs="宋体"/>
          <w:position w:val="1"/>
          <w:sz w:val="24"/>
          <w:szCs w:val="24"/>
          <w:lang w:eastAsia="zh-CN"/>
        </w:rPr>
        <w:t>是该期间ATC路径的公司可用转移能力。</w:t>
      </w:r>
    </w:p>
    <w:p w14:paraId="6E9739F5" w14:textId="77777777" w:rsidR="006B326C" w:rsidRDefault="006B326C">
      <w:pPr>
        <w:spacing w:line="324" w:lineRule="auto"/>
        <w:rPr>
          <w:rFonts w:ascii="宋体" w:eastAsia="宋体" w:hAnsi="宋体" w:cs="宋体"/>
          <w:sz w:val="24"/>
          <w:szCs w:val="24"/>
          <w:lang w:eastAsia="zh-CN"/>
        </w:rPr>
        <w:sectPr w:rsidR="006B326C">
          <w:type w:val="continuous"/>
          <w:pgSz w:w="12240" w:h="15840"/>
          <w:pgMar w:top="1240" w:right="1300" w:bottom="900" w:left="1300" w:header="720" w:footer="720" w:gutter="0"/>
          <w:cols w:space="720"/>
        </w:sectPr>
      </w:pPr>
    </w:p>
    <w:p w14:paraId="3A976337" w14:textId="77777777" w:rsidR="006B326C" w:rsidRDefault="006B326C">
      <w:pPr>
        <w:spacing w:before="4"/>
        <w:rPr>
          <w:rFonts w:ascii="宋体" w:eastAsia="宋体" w:hAnsi="宋体" w:cs="宋体"/>
          <w:lang w:eastAsia="zh-CN"/>
        </w:rPr>
      </w:pPr>
    </w:p>
    <w:p w14:paraId="5CC60E85" w14:textId="77777777" w:rsidR="006B326C" w:rsidRDefault="009B4794">
      <w:pPr>
        <w:pStyle w:val="a3"/>
        <w:spacing w:before="26" w:line="328" w:lineRule="auto"/>
        <w:ind w:right="259"/>
        <w:rPr>
          <w:lang w:eastAsia="zh-CN"/>
        </w:rPr>
      </w:pPr>
      <w:r>
        <w:rPr>
          <w:lang w:eastAsia="zh-CN"/>
        </w:rPr>
        <w:t xml:space="preserve">TTC是该期间ATC路径的总传输能力。 </w:t>
      </w:r>
      <w:r>
        <w:rPr>
          <w:rFonts w:cs="宋体"/>
          <w:b/>
          <w:bCs/>
          <w:position w:val="1"/>
          <w:lang w:eastAsia="zh-CN"/>
        </w:rPr>
        <w:t>等等</w:t>
      </w:r>
      <w:r>
        <w:rPr>
          <w:rFonts w:cs="宋体"/>
          <w:b/>
          <w:bCs/>
          <w:sz w:val="16"/>
          <w:szCs w:val="16"/>
          <w:lang w:eastAsia="zh-CN"/>
        </w:rPr>
        <w:t>f</w:t>
      </w:r>
      <w:r>
        <w:rPr>
          <w:position w:val="1"/>
          <w:lang w:eastAsia="zh-CN"/>
        </w:rPr>
        <w:t>是在此期间ATC路径的现有坚定承诺的总和</w:t>
      </w:r>
      <w:r>
        <w:rPr>
          <w:lang w:eastAsia="zh-CN"/>
        </w:rPr>
        <w:t>期间。 建立信任措施是在此期间ATC路径的能力效益保证金。 在此期间，TRM是ATC路径的传输可靠性裕度。</w:t>
      </w:r>
    </w:p>
    <w:p w14:paraId="3527E07B" w14:textId="210EC2A6" w:rsidR="006B326C" w:rsidRDefault="009B4794">
      <w:pPr>
        <w:pStyle w:val="a3"/>
        <w:spacing w:before="71" w:line="310" w:lineRule="exact"/>
        <w:ind w:right="259"/>
        <w:rPr>
          <w:lang w:eastAsia="zh-CN"/>
        </w:rPr>
      </w:pPr>
      <w:r>
        <w:rPr>
          <w:rFonts w:cs="宋体"/>
          <w:b/>
          <w:bCs/>
          <w:position w:val="1"/>
          <w:lang w:eastAsia="zh-CN"/>
        </w:rPr>
        <w:t>回邮</w:t>
      </w:r>
      <w:r>
        <w:rPr>
          <w:rFonts w:cs="宋体"/>
          <w:b/>
          <w:bCs/>
          <w:sz w:val="16"/>
          <w:szCs w:val="16"/>
          <w:lang w:eastAsia="zh-CN"/>
        </w:rPr>
        <w:t>f</w:t>
      </w:r>
      <w:r>
        <w:rPr>
          <w:position w:val="1"/>
          <w:lang w:eastAsia="zh-CN"/>
        </w:rPr>
        <w:t>是由于变更而对公司可用转移能力的变化</w:t>
      </w:r>
      <w:r>
        <w:rPr>
          <w:lang w:eastAsia="zh-CN"/>
        </w:rPr>
        <w:t xml:space="preserve">在此期间使用传输服务，如 </w:t>
      </w:r>
      <w:del w:id="560" w:author="378653276@qq.com" w:date="2021-04-20T23:26:00Z">
        <w:r w:rsidDel="00353850">
          <w:rPr>
            <w:lang w:eastAsia="zh-CN"/>
          </w:rPr>
          <w:delText>业务</w:delText>
        </w:r>
      </w:del>
      <w:ins w:id="561" w:author="378653276@qq.com" w:date="2021-04-20T23:26:00Z">
        <w:r w:rsidR="00353850">
          <w:rPr>
            <w:lang w:eastAsia="zh-CN"/>
          </w:rPr>
          <w:t>运行</w:t>
        </w:r>
      </w:ins>
      <w:r>
        <w:rPr>
          <w:lang w:eastAsia="zh-CN"/>
        </w:rPr>
        <w:t>实践中所定义的那样。</w:t>
      </w:r>
    </w:p>
    <w:p w14:paraId="55DB9231" w14:textId="77777777" w:rsidR="006B326C" w:rsidRDefault="009B4794">
      <w:pPr>
        <w:pStyle w:val="a3"/>
        <w:spacing w:before="130" w:line="312" w:lineRule="exact"/>
        <w:ind w:right="259"/>
        <w:rPr>
          <w:lang w:eastAsia="zh-CN"/>
        </w:rPr>
      </w:pPr>
      <w:r>
        <w:rPr>
          <w:rFonts w:cs="宋体"/>
          <w:b/>
          <w:bCs/>
          <w:position w:val="1"/>
          <w:lang w:eastAsia="zh-CN"/>
        </w:rPr>
        <w:t>逆流</w:t>
      </w:r>
      <w:r>
        <w:rPr>
          <w:rFonts w:cs="宋体"/>
          <w:b/>
          <w:bCs/>
          <w:sz w:val="16"/>
          <w:szCs w:val="16"/>
          <w:lang w:eastAsia="zh-CN"/>
        </w:rPr>
        <w:t>f</w:t>
      </w:r>
      <w:r>
        <w:rPr>
          <w:position w:val="1"/>
          <w:lang w:eastAsia="zh-CN"/>
        </w:rPr>
        <w:t>是对公司现有转让能力的调整</w:t>
      </w:r>
      <w:r>
        <w:rPr>
          <w:lang w:eastAsia="zh-CN"/>
        </w:rPr>
        <w:t>由传输服务提供商确定，并在其ATCID 中指定。</w:t>
      </w:r>
    </w:p>
    <w:p w14:paraId="638454E4" w14:textId="77777777" w:rsidR="006B326C" w:rsidRDefault="009B4794">
      <w:pPr>
        <w:pStyle w:val="a3"/>
        <w:spacing w:line="312" w:lineRule="exact"/>
        <w:ind w:left="1220" w:right="259" w:hanging="576"/>
        <w:rPr>
          <w:lang w:eastAsia="zh-CN"/>
        </w:rPr>
      </w:pPr>
      <w:r>
        <w:rPr>
          <w:rFonts w:cs="宋体"/>
          <w:b/>
          <w:bCs/>
          <w:lang w:eastAsia="zh-CN"/>
        </w:rPr>
        <w:t>R8。</w:t>
      </w:r>
      <w:r>
        <w:rPr>
          <w:rFonts w:cs="宋体"/>
          <w:b/>
          <w:bCs/>
          <w:spacing w:val="-28"/>
          <w:lang w:eastAsia="zh-CN"/>
        </w:rPr>
        <w:t xml:space="preserve"> </w:t>
      </w:r>
      <w:r>
        <w:rPr>
          <w:lang w:eastAsia="zh-CN"/>
        </w:rPr>
        <w:t>当计算ATC路径在指定时间内的非确定ATC时，传输服务提供商应使用以下 算法：[违规风险因素：较低][时间地平线：操作计划]</w:t>
      </w:r>
    </w:p>
    <w:p w14:paraId="66B988AA" w14:textId="77777777" w:rsidR="006B326C" w:rsidRDefault="009B4794">
      <w:pPr>
        <w:spacing w:before="86" w:line="324" w:lineRule="auto"/>
        <w:ind w:left="1220" w:right="1837"/>
        <w:rPr>
          <w:rFonts w:ascii="宋体" w:eastAsia="宋体" w:hAnsi="宋体" w:cs="宋体"/>
          <w:sz w:val="24"/>
          <w:szCs w:val="24"/>
        </w:rPr>
      </w:pPr>
      <w:r>
        <w:rPr>
          <w:rFonts w:ascii="宋体" w:eastAsia="宋体" w:hAnsi="宋体" w:cs="宋体"/>
          <w:spacing w:val="-1"/>
          <w:position w:val="2"/>
          <w:sz w:val="24"/>
          <w:szCs w:val="24"/>
        </w:rPr>
        <w:t>ATC</w:t>
      </w:r>
      <w:proofErr w:type="spellStart"/>
      <w:r>
        <w:rPr>
          <w:rFonts w:ascii="宋体" w:eastAsia="宋体" w:hAnsi="宋体" w:cs="宋体"/>
          <w:spacing w:val="-1"/>
          <w:sz w:val="16"/>
          <w:szCs w:val="16"/>
        </w:rPr>
        <w:t>nf</w:t>
      </w:r>
      <w:proofErr w:type="spellEnd"/>
      <w:r>
        <w:rPr>
          <w:rFonts w:ascii="宋体" w:eastAsia="宋体" w:hAnsi="宋体" w:cs="宋体"/>
          <w:spacing w:val="-1"/>
          <w:position w:val="2"/>
          <w:sz w:val="24"/>
          <w:szCs w:val="24"/>
        </w:rPr>
        <w:t>=TTC-等</w:t>
      </w:r>
      <w:r>
        <w:rPr>
          <w:rFonts w:ascii="宋体" w:eastAsia="宋体" w:hAnsi="宋体" w:cs="宋体"/>
          <w:spacing w:val="-1"/>
          <w:sz w:val="16"/>
          <w:szCs w:val="16"/>
        </w:rPr>
        <w:t>f</w:t>
      </w:r>
      <w:r>
        <w:rPr>
          <w:rFonts w:ascii="宋体" w:eastAsia="宋体" w:hAnsi="宋体" w:cs="宋体"/>
          <w:spacing w:val="-1"/>
          <w:position w:val="2"/>
          <w:sz w:val="24"/>
          <w:szCs w:val="24"/>
        </w:rPr>
        <w:t>-</w:t>
      </w:r>
      <w:proofErr w:type="spellStart"/>
      <w:r>
        <w:rPr>
          <w:rFonts w:ascii="宋体" w:eastAsia="宋体" w:hAnsi="宋体" w:cs="宋体"/>
          <w:spacing w:val="-1"/>
          <w:position w:val="2"/>
          <w:sz w:val="24"/>
          <w:szCs w:val="24"/>
        </w:rPr>
        <w:t>等等</w:t>
      </w:r>
      <w:r>
        <w:rPr>
          <w:rFonts w:ascii="宋体" w:eastAsia="宋体" w:hAnsi="宋体" w:cs="宋体"/>
          <w:spacing w:val="-1"/>
          <w:sz w:val="16"/>
          <w:szCs w:val="16"/>
        </w:rPr>
        <w:t>nf</w:t>
      </w:r>
      <w:proofErr w:type="spellEnd"/>
      <w:r>
        <w:rPr>
          <w:rFonts w:ascii="宋体" w:eastAsia="宋体" w:hAnsi="宋体" w:cs="宋体"/>
          <w:spacing w:val="-1"/>
          <w:position w:val="2"/>
          <w:sz w:val="24"/>
          <w:szCs w:val="24"/>
        </w:rPr>
        <w:t>-</w:t>
      </w:r>
      <w:proofErr w:type="spellStart"/>
      <w:r>
        <w:rPr>
          <w:rFonts w:ascii="宋体" w:eastAsia="宋体" w:hAnsi="宋体" w:cs="宋体"/>
          <w:spacing w:val="-1"/>
          <w:position w:val="2"/>
          <w:sz w:val="24"/>
          <w:szCs w:val="24"/>
        </w:rPr>
        <w:t>建立信任措施</w:t>
      </w:r>
      <w:proofErr w:type="spellEnd"/>
      <w:r>
        <w:rPr>
          <w:rFonts w:ascii="宋体" w:eastAsia="宋体" w:hAnsi="宋体" w:cs="宋体"/>
          <w:spacing w:val="-1"/>
          <w:sz w:val="16"/>
          <w:szCs w:val="16"/>
        </w:rPr>
        <w:t>s</w:t>
      </w:r>
      <w:r>
        <w:rPr>
          <w:rFonts w:ascii="宋体" w:eastAsia="宋体" w:hAnsi="宋体" w:cs="宋体"/>
          <w:spacing w:val="-1"/>
          <w:position w:val="2"/>
          <w:sz w:val="24"/>
          <w:szCs w:val="24"/>
        </w:rPr>
        <w:t>-TRM</w:t>
      </w:r>
      <w:r>
        <w:rPr>
          <w:rFonts w:ascii="宋体" w:eastAsia="宋体" w:hAnsi="宋体" w:cs="宋体"/>
          <w:spacing w:val="-1"/>
          <w:sz w:val="16"/>
          <w:szCs w:val="16"/>
        </w:rPr>
        <w:t>u</w:t>
      </w:r>
      <w:r>
        <w:rPr>
          <w:rFonts w:ascii="宋体" w:eastAsia="宋体" w:hAnsi="宋体" w:cs="宋体"/>
          <w:spacing w:val="-1"/>
          <w:position w:val="2"/>
          <w:sz w:val="24"/>
          <w:szCs w:val="24"/>
        </w:rPr>
        <w:t>+</w:t>
      </w:r>
      <w:proofErr w:type="spellStart"/>
      <w:r>
        <w:rPr>
          <w:rFonts w:ascii="宋体" w:eastAsia="宋体" w:hAnsi="宋体" w:cs="宋体"/>
          <w:spacing w:val="-1"/>
          <w:position w:val="2"/>
          <w:sz w:val="24"/>
          <w:szCs w:val="24"/>
        </w:rPr>
        <w:t>回邮</w:t>
      </w:r>
      <w:r>
        <w:rPr>
          <w:rFonts w:ascii="宋体" w:eastAsia="宋体" w:hAnsi="宋体" w:cs="宋体"/>
          <w:spacing w:val="-1"/>
          <w:sz w:val="16"/>
          <w:szCs w:val="16"/>
        </w:rPr>
        <w:t>nf</w:t>
      </w:r>
      <w:proofErr w:type="spellEnd"/>
      <w:r>
        <w:rPr>
          <w:rFonts w:ascii="宋体" w:eastAsia="宋体" w:hAnsi="宋体" w:cs="宋体"/>
          <w:spacing w:val="-1"/>
          <w:position w:val="2"/>
          <w:sz w:val="24"/>
          <w:szCs w:val="24"/>
        </w:rPr>
        <w:t>+</w:t>
      </w:r>
      <w:proofErr w:type="spellStart"/>
      <w:r>
        <w:rPr>
          <w:rFonts w:ascii="宋体" w:eastAsia="宋体" w:hAnsi="宋体" w:cs="宋体"/>
          <w:spacing w:val="-1"/>
          <w:position w:val="2"/>
          <w:sz w:val="24"/>
          <w:szCs w:val="24"/>
        </w:rPr>
        <w:t>逆流</w:t>
      </w:r>
      <w:r>
        <w:rPr>
          <w:rFonts w:ascii="宋体" w:eastAsia="宋体" w:hAnsi="宋体" w:cs="宋体"/>
          <w:spacing w:val="-1"/>
          <w:sz w:val="16"/>
          <w:szCs w:val="16"/>
        </w:rPr>
        <w:t>nf</w:t>
      </w:r>
      <w:proofErr w:type="spellEnd"/>
      <w:r>
        <w:rPr>
          <w:rFonts w:ascii="宋体" w:eastAsia="宋体" w:hAnsi="宋体" w:cs="宋体"/>
          <w:spacing w:val="-46"/>
          <w:sz w:val="16"/>
          <w:szCs w:val="16"/>
        </w:rPr>
        <w:t xml:space="preserve"> </w:t>
      </w:r>
      <w:bookmarkStart w:id="562" w:name="地点："/>
      <w:bookmarkEnd w:id="562"/>
      <w:proofErr w:type="spellStart"/>
      <w:r>
        <w:rPr>
          <w:rFonts w:ascii="宋体" w:eastAsia="宋体" w:hAnsi="宋体" w:cs="宋体"/>
          <w:b/>
          <w:bCs/>
          <w:sz w:val="24"/>
          <w:szCs w:val="24"/>
        </w:rPr>
        <w:t>地点</w:t>
      </w:r>
      <w:proofErr w:type="spellEnd"/>
      <w:r>
        <w:rPr>
          <w:rFonts w:ascii="宋体" w:eastAsia="宋体" w:hAnsi="宋体" w:cs="宋体"/>
          <w:b/>
          <w:bCs/>
          <w:sz w:val="24"/>
          <w:szCs w:val="24"/>
        </w:rPr>
        <w:t>：</w:t>
      </w:r>
    </w:p>
    <w:p w14:paraId="76BCD9CA" w14:textId="77777777" w:rsidR="006B326C" w:rsidRDefault="009B4794">
      <w:pPr>
        <w:pStyle w:val="a3"/>
        <w:spacing w:before="28" w:line="326" w:lineRule="auto"/>
        <w:ind w:right="259"/>
        <w:rPr>
          <w:lang w:eastAsia="zh-CN"/>
        </w:rPr>
      </w:pPr>
      <w:r>
        <w:rPr>
          <w:rFonts w:cs="宋体"/>
          <w:b/>
          <w:bCs/>
          <w:position w:val="1"/>
        </w:rPr>
        <w:t>ATC</w:t>
      </w:r>
      <w:proofErr w:type="spellStart"/>
      <w:r>
        <w:rPr>
          <w:rFonts w:cs="宋体"/>
          <w:b/>
          <w:bCs/>
          <w:sz w:val="16"/>
          <w:szCs w:val="16"/>
        </w:rPr>
        <w:t>nf</w:t>
      </w:r>
      <w:r>
        <w:rPr>
          <w:position w:val="1"/>
        </w:rPr>
        <w:t>是ATC路径的非确定可用转移能力</w:t>
      </w:r>
      <w:r>
        <w:t>期间</w:t>
      </w:r>
      <w:proofErr w:type="spellEnd"/>
      <w:r>
        <w:t xml:space="preserve">。 </w:t>
      </w:r>
      <w:proofErr w:type="spellStart"/>
      <w:r>
        <w:t>TTC是该期间ATC路径的总传输能力</w:t>
      </w:r>
      <w:proofErr w:type="spellEnd"/>
      <w:r>
        <w:t xml:space="preserve">。 </w:t>
      </w:r>
      <w:r>
        <w:rPr>
          <w:rFonts w:cs="宋体"/>
          <w:b/>
          <w:bCs/>
          <w:position w:val="1"/>
          <w:lang w:eastAsia="zh-CN"/>
        </w:rPr>
        <w:t>等等</w:t>
      </w:r>
      <w:r>
        <w:rPr>
          <w:rFonts w:cs="宋体"/>
          <w:b/>
          <w:bCs/>
          <w:sz w:val="16"/>
          <w:szCs w:val="16"/>
          <w:lang w:eastAsia="zh-CN"/>
        </w:rPr>
        <w:t>f</w:t>
      </w:r>
      <w:r>
        <w:rPr>
          <w:position w:val="1"/>
          <w:lang w:eastAsia="zh-CN"/>
        </w:rPr>
        <w:t>是在此期间ATC路径的现有坚定承诺的总和</w:t>
      </w:r>
      <w:r>
        <w:rPr>
          <w:lang w:eastAsia="zh-CN"/>
        </w:rPr>
        <w:t xml:space="preserve">期间。 </w:t>
      </w:r>
      <w:r>
        <w:rPr>
          <w:rFonts w:cs="宋体"/>
          <w:b/>
          <w:bCs/>
          <w:position w:val="1"/>
          <w:lang w:eastAsia="zh-CN"/>
        </w:rPr>
        <w:t>等等</w:t>
      </w:r>
      <w:proofErr w:type="spellStart"/>
      <w:r>
        <w:rPr>
          <w:rFonts w:cs="宋体"/>
          <w:b/>
          <w:bCs/>
          <w:sz w:val="16"/>
          <w:szCs w:val="16"/>
          <w:lang w:eastAsia="zh-CN"/>
        </w:rPr>
        <w:t>nf</w:t>
      </w:r>
      <w:proofErr w:type="spellEnd"/>
      <w:r>
        <w:rPr>
          <w:position w:val="1"/>
          <w:lang w:eastAsia="zh-CN"/>
        </w:rPr>
        <w:t>是ATC路径的现有非确定承诺的总和</w:t>
      </w:r>
      <w:r>
        <w:rPr>
          <w:lang w:eastAsia="zh-CN"/>
        </w:rPr>
        <w:t xml:space="preserve">那个时期。 </w:t>
      </w:r>
      <w:r>
        <w:rPr>
          <w:rFonts w:cs="宋体"/>
          <w:b/>
          <w:bCs/>
          <w:position w:val="1"/>
          <w:lang w:eastAsia="zh-CN"/>
        </w:rPr>
        <w:t>建立信任措施</w:t>
      </w:r>
      <w:r>
        <w:rPr>
          <w:rFonts w:cs="宋体"/>
          <w:b/>
          <w:bCs/>
          <w:sz w:val="16"/>
          <w:szCs w:val="16"/>
          <w:lang w:eastAsia="zh-CN"/>
        </w:rPr>
        <w:t>s</w:t>
      </w:r>
      <w:r>
        <w:rPr>
          <w:position w:val="1"/>
          <w:lang w:eastAsia="zh-CN"/>
        </w:rPr>
        <w:t>是已计划的ATC路径的容量效益保证金</w:t>
      </w:r>
      <w:r>
        <w:rPr>
          <w:lang w:eastAsia="zh-CN"/>
        </w:rPr>
        <w:t>在此期间。</w:t>
      </w:r>
    </w:p>
    <w:p w14:paraId="45FC1A23" w14:textId="77777777" w:rsidR="006B326C" w:rsidRDefault="009B4794">
      <w:pPr>
        <w:pStyle w:val="a3"/>
        <w:spacing w:before="70" w:line="310" w:lineRule="exact"/>
        <w:ind w:right="259"/>
        <w:rPr>
          <w:lang w:eastAsia="zh-CN"/>
        </w:rPr>
      </w:pPr>
      <w:r>
        <w:rPr>
          <w:rFonts w:cs="宋体"/>
          <w:b/>
          <w:bCs/>
          <w:w w:val="95"/>
          <w:position w:val="1"/>
          <w:lang w:eastAsia="zh-CN"/>
        </w:rPr>
        <w:t>TRM</w:t>
      </w:r>
      <w:r>
        <w:rPr>
          <w:rFonts w:cs="宋体"/>
          <w:b/>
          <w:bCs/>
          <w:w w:val="95"/>
          <w:sz w:val="16"/>
          <w:szCs w:val="16"/>
          <w:lang w:eastAsia="zh-CN"/>
        </w:rPr>
        <w:t>u</w:t>
      </w:r>
      <w:r>
        <w:rPr>
          <w:w w:val="95"/>
          <w:position w:val="1"/>
          <w:lang w:eastAsia="zh-CN"/>
        </w:rPr>
        <w:t>是ATC路径的传输可靠性裕度，这是没有</w:t>
      </w:r>
      <w:proofErr w:type="gramStart"/>
      <w:r>
        <w:rPr>
          <w:w w:val="95"/>
          <w:position w:val="1"/>
          <w:lang w:eastAsia="zh-CN"/>
        </w:rPr>
        <w:t>的</w:t>
      </w:r>
      <w:r>
        <w:rPr>
          <w:w w:val="95"/>
          <w:lang w:eastAsia="zh-CN"/>
        </w:rPr>
        <w:t>在此</w:t>
      </w:r>
      <w:proofErr w:type="gramEnd"/>
      <w:r>
        <w:rPr>
          <w:w w:val="95"/>
          <w:lang w:eastAsia="zh-CN"/>
        </w:rPr>
        <w:t>期间，由传输服务提供</w:t>
      </w:r>
      <w:r>
        <w:rPr>
          <w:spacing w:val="43"/>
          <w:w w:val="95"/>
          <w:lang w:eastAsia="zh-CN"/>
        </w:rPr>
        <w:t xml:space="preserve"> </w:t>
      </w:r>
      <w:r>
        <w:rPr>
          <w:lang w:eastAsia="zh-CN"/>
        </w:rPr>
        <w:t>商作为非公司容量发布以供销售(未发布。</w:t>
      </w:r>
    </w:p>
    <w:p w14:paraId="73837F03" w14:textId="4E4E1E57" w:rsidR="006B326C" w:rsidRDefault="009B4794">
      <w:pPr>
        <w:pStyle w:val="a3"/>
        <w:spacing w:before="130" w:line="312" w:lineRule="exact"/>
        <w:ind w:right="259"/>
        <w:rPr>
          <w:lang w:eastAsia="zh-CN"/>
        </w:rPr>
      </w:pPr>
      <w:r>
        <w:rPr>
          <w:rFonts w:cs="宋体"/>
          <w:b/>
          <w:bCs/>
          <w:w w:val="95"/>
          <w:position w:val="1"/>
          <w:lang w:eastAsia="zh-CN"/>
        </w:rPr>
        <w:t>回邮</w:t>
      </w:r>
      <w:proofErr w:type="spellStart"/>
      <w:r>
        <w:rPr>
          <w:rFonts w:cs="宋体"/>
          <w:b/>
          <w:bCs/>
          <w:w w:val="95"/>
          <w:sz w:val="16"/>
          <w:szCs w:val="16"/>
          <w:lang w:eastAsia="zh-CN"/>
        </w:rPr>
        <w:t>nf</w:t>
      </w:r>
      <w:proofErr w:type="spellEnd"/>
      <w:r>
        <w:rPr>
          <w:w w:val="95"/>
          <w:position w:val="1"/>
          <w:lang w:eastAsia="zh-CN"/>
        </w:rPr>
        <w:t>是由于a而对非确定的可用转移能力的更改</w:t>
      </w:r>
      <w:r>
        <w:rPr>
          <w:w w:val="95"/>
          <w:lang w:eastAsia="zh-CN"/>
        </w:rPr>
        <w:t>如</w:t>
      </w:r>
      <w:del w:id="563" w:author="378653276@qq.com" w:date="2021-04-20T23:26:00Z">
        <w:r w:rsidDel="00353850">
          <w:rPr>
            <w:w w:val="95"/>
            <w:lang w:eastAsia="zh-CN"/>
          </w:rPr>
          <w:delText>业务</w:delText>
        </w:r>
      </w:del>
      <w:ins w:id="564" w:author="378653276@qq.com" w:date="2021-04-20T23:26:00Z">
        <w:r w:rsidR="00353850">
          <w:rPr>
            <w:w w:val="95"/>
            <w:lang w:eastAsia="zh-CN"/>
          </w:rPr>
          <w:t>运行</w:t>
        </w:r>
      </w:ins>
      <w:r>
        <w:rPr>
          <w:w w:val="95"/>
          <w:lang w:eastAsia="zh-CN"/>
        </w:rPr>
        <w:t>实践中所定义的那</w:t>
      </w:r>
      <w:r>
        <w:rPr>
          <w:spacing w:val="40"/>
          <w:w w:val="95"/>
          <w:lang w:eastAsia="zh-CN"/>
        </w:rPr>
        <w:t xml:space="preserve"> </w:t>
      </w:r>
      <w:r>
        <w:rPr>
          <w:lang w:eastAsia="zh-CN"/>
        </w:rPr>
        <w:t>样，在这段时间内更改传输服务的使用。</w:t>
      </w:r>
    </w:p>
    <w:p w14:paraId="16AC8F2D" w14:textId="77777777" w:rsidR="006B326C" w:rsidRDefault="009B4794">
      <w:pPr>
        <w:pStyle w:val="a3"/>
        <w:spacing w:before="131" w:line="310" w:lineRule="exact"/>
        <w:ind w:right="259"/>
        <w:rPr>
          <w:lang w:eastAsia="zh-CN"/>
        </w:rPr>
      </w:pPr>
      <w:r>
        <w:rPr>
          <w:rFonts w:cs="宋体"/>
          <w:b/>
          <w:bCs/>
          <w:position w:val="1"/>
          <w:lang w:eastAsia="zh-CN"/>
        </w:rPr>
        <w:t>逆流</w:t>
      </w:r>
      <w:proofErr w:type="spellStart"/>
      <w:r>
        <w:rPr>
          <w:rFonts w:cs="宋体"/>
          <w:b/>
          <w:bCs/>
          <w:sz w:val="16"/>
          <w:szCs w:val="16"/>
          <w:lang w:eastAsia="zh-CN"/>
        </w:rPr>
        <w:t>nf</w:t>
      </w:r>
      <w:proofErr w:type="spellEnd"/>
      <w:r>
        <w:rPr>
          <w:position w:val="1"/>
          <w:lang w:eastAsia="zh-CN"/>
        </w:rPr>
        <w:t>是对非公司可用转移能力的调整</w:t>
      </w:r>
      <w:r>
        <w:rPr>
          <w:lang w:eastAsia="zh-CN"/>
        </w:rPr>
        <w:t>由传输服务提供商确定，并在其 ATCID中指定。</w:t>
      </w:r>
    </w:p>
    <w:p w14:paraId="74FD7933" w14:textId="77777777" w:rsidR="006B326C" w:rsidRDefault="006B326C">
      <w:pPr>
        <w:spacing w:line="310" w:lineRule="exact"/>
        <w:rPr>
          <w:lang w:eastAsia="zh-CN"/>
        </w:rPr>
        <w:sectPr w:rsidR="006B326C">
          <w:pgSz w:w="12240" w:h="15840"/>
          <w:pgMar w:top="1000" w:right="1300" w:bottom="1260" w:left="1300" w:header="747" w:footer="1079" w:gutter="0"/>
          <w:cols w:space="720"/>
        </w:sectPr>
      </w:pPr>
    </w:p>
    <w:p w14:paraId="3B1FA126" w14:textId="77777777" w:rsidR="006B326C" w:rsidRDefault="006B326C">
      <w:pPr>
        <w:spacing w:before="7"/>
        <w:rPr>
          <w:rFonts w:ascii="宋体" w:eastAsia="宋体" w:hAnsi="宋体" w:cs="宋体"/>
          <w:lang w:eastAsia="zh-CN"/>
        </w:rPr>
      </w:pPr>
    </w:p>
    <w:p w14:paraId="4775FFF4" w14:textId="77777777" w:rsidR="006B326C" w:rsidRDefault="009B4794">
      <w:pPr>
        <w:pStyle w:val="2"/>
        <w:numPr>
          <w:ilvl w:val="0"/>
          <w:numId w:val="7"/>
        </w:numPr>
        <w:tabs>
          <w:tab w:val="left" w:pos="644"/>
        </w:tabs>
        <w:ind w:right="259"/>
        <w:rPr>
          <w:b w:val="0"/>
          <w:bCs w:val="0"/>
        </w:rPr>
      </w:pPr>
      <w:proofErr w:type="spellStart"/>
      <w:r>
        <w:t>措施</w:t>
      </w:r>
      <w:proofErr w:type="spellEnd"/>
    </w:p>
    <w:p w14:paraId="14E9029E" w14:textId="77777777" w:rsidR="006B326C" w:rsidRDefault="009B4794">
      <w:pPr>
        <w:pStyle w:val="a3"/>
        <w:spacing w:before="101" w:line="237" w:lineRule="auto"/>
        <w:ind w:left="1220" w:right="259" w:hanging="576"/>
        <w:rPr>
          <w:lang w:eastAsia="zh-CN"/>
        </w:rPr>
      </w:pPr>
      <w:r>
        <w:rPr>
          <w:rFonts w:cs="宋体"/>
          <w:b/>
          <w:bCs/>
          <w:lang w:eastAsia="zh-CN"/>
        </w:rPr>
        <w:t>M1。</w:t>
      </w:r>
      <w:r>
        <w:rPr>
          <w:rFonts w:cs="宋体"/>
          <w:b/>
          <w:bCs/>
          <w:spacing w:val="-3"/>
          <w:lang w:eastAsia="zh-CN"/>
        </w:rPr>
        <w:t xml:space="preserve"> </w:t>
      </w:r>
      <w:r>
        <w:rPr>
          <w:lang w:eastAsia="zh-CN"/>
        </w:rPr>
        <w:t>使用额定系统路径方法的每个传输算子应产生用于计算TTC的任何传输模型， 以便按照R1的要求计算每个ATC路径的ATC，以便对要检查的时间范围进行检 查。 (r1)</w:t>
      </w:r>
    </w:p>
    <w:p w14:paraId="4A162C1B" w14:textId="77777777" w:rsidR="006B326C" w:rsidRDefault="009B4794">
      <w:pPr>
        <w:pStyle w:val="a3"/>
        <w:spacing w:before="150" w:line="310" w:lineRule="exact"/>
        <w:ind w:left="2012" w:right="259" w:hanging="792"/>
        <w:rPr>
          <w:lang w:eastAsia="zh-CN"/>
        </w:rPr>
      </w:pPr>
      <w:r>
        <w:rPr>
          <w:rFonts w:cs="宋体"/>
          <w:b/>
          <w:bCs/>
          <w:lang w:eastAsia="zh-CN"/>
        </w:rPr>
        <w:t>m1.1。</w:t>
      </w:r>
      <w:r>
        <w:rPr>
          <w:rFonts w:cs="宋体"/>
          <w:b/>
          <w:bCs/>
          <w:spacing w:val="-56"/>
          <w:lang w:eastAsia="zh-CN"/>
        </w:rPr>
        <w:t xml:space="preserve"> </w:t>
      </w:r>
      <w:r>
        <w:rPr>
          <w:lang w:eastAsia="zh-CN"/>
        </w:rPr>
        <w:t>生产应以传输操作员用于计算TTC的相同形式和格式，如R1所要求的 那样。 (r1)</w:t>
      </w:r>
    </w:p>
    <w:p w14:paraId="4FA6F74D" w14:textId="77777777" w:rsidR="006B326C" w:rsidRDefault="009B4794">
      <w:pPr>
        <w:pStyle w:val="a3"/>
        <w:spacing w:line="312" w:lineRule="exact"/>
        <w:ind w:left="2012" w:right="259" w:hanging="792"/>
        <w:rPr>
          <w:lang w:eastAsia="zh-CN"/>
        </w:rPr>
      </w:pPr>
      <w:r>
        <w:rPr>
          <w:rFonts w:cs="宋体"/>
          <w:b/>
          <w:bCs/>
          <w:lang w:eastAsia="zh-CN"/>
        </w:rPr>
        <w:t>m1.2。</w:t>
      </w:r>
      <w:r>
        <w:rPr>
          <w:rFonts w:cs="宋体"/>
          <w:b/>
          <w:bCs/>
          <w:spacing w:val="-56"/>
          <w:lang w:eastAsia="zh-CN"/>
        </w:rPr>
        <w:t xml:space="preserve"> </w:t>
      </w:r>
      <w:r>
        <w:rPr>
          <w:lang w:eastAsia="zh-CN"/>
        </w:rPr>
        <w:t>产生的传输模型必须包括R1.1.1中列出的区域（或需求中描述的等效 表示）(R1.1)</w:t>
      </w:r>
    </w:p>
    <w:p w14:paraId="536A299A" w14:textId="18AE8F0D" w:rsidR="006B326C" w:rsidRDefault="009B4794">
      <w:pPr>
        <w:pStyle w:val="a3"/>
        <w:spacing w:before="92" w:line="237" w:lineRule="auto"/>
        <w:ind w:left="2012" w:right="259" w:hanging="792"/>
        <w:rPr>
          <w:lang w:eastAsia="zh-CN"/>
        </w:rPr>
      </w:pPr>
      <w:r>
        <w:rPr>
          <w:rFonts w:cs="宋体"/>
          <w:b/>
          <w:bCs/>
          <w:lang w:eastAsia="zh-CN"/>
        </w:rPr>
        <w:t>m1.3。</w:t>
      </w:r>
      <w:r>
        <w:rPr>
          <w:rFonts w:cs="宋体"/>
          <w:b/>
          <w:bCs/>
          <w:spacing w:val="-54"/>
          <w:lang w:eastAsia="zh-CN"/>
        </w:rPr>
        <w:t xml:space="preserve"> </w:t>
      </w:r>
      <w:r>
        <w:rPr>
          <w:lang w:eastAsia="zh-CN"/>
        </w:rPr>
        <w:t xml:space="preserve">所制作的传输模型必须显示R1.1.2至R1.1.10所述建模参数的使用情 </w:t>
      </w:r>
      <w:proofErr w:type="gramStart"/>
      <w:r>
        <w:rPr>
          <w:lang w:eastAsia="zh-CN"/>
        </w:rPr>
        <w:t>况</w:t>
      </w:r>
      <w:proofErr w:type="gramEnd"/>
      <w:r>
        <w:rPr>
          <w:lang w:eastAsia="zh-CN"/>
        </w:rPr>
        <w:t>；除此之外，不需要任何</w:t>
      </w:r>
      <w:del w:id="565" w:author="378653276@qq.com" w:date="2021-04-20T23:28:00Z">
        <w:r w:rsidDel="008F035B">
          <w:rPr>
            <w:lang w:eastAsia="zh-CN"/>
          </w:rPr>
          <w:delText>证据</w:delText>
        </w:r>
      </w:del>
      <w:ins w:id="566" w:author="378653276@qq.com" w:date="2021-04-20T23:28:00Z">
        <w:r w:rsidR="008F035B">
          <w:rPr>
            <w:lang w:eastAsia="zh-CN"/>
          </w:rPr>
          <w:t>凭证</w:t>
        </w:r>
      </w:ins>
      <w:r>
        <w:rPr>
          <w:lang w:eastAsia="zh-CN"/>
        </w:rPr>
        <w:t xml:space="preserve">来证明：1)在模型中没有包括任何补 </w:t>
      </w:r>
      <w:proofErr w:type="gramStart"/>
      <w:r>
        <w:rPr>
          <w:lang w:eastAsia="zh-CN"/>
        </w:rPr>
        <w:t>救行动</w:t>
      </w:r>
      <w:proofErr w:type="gramEnd"/>
      <w:r>
        <w:rPr>
          <w:lang w:eastAsia="zh-CN"/>
        </w:rPr>
        <w:t>计划的情况下，使用补救行动计划，或2)没有对生成或传输系 统进行添加或退休。 (R1.1.2至R1.1.10)</w:t>
      </w:r>
    </w:p>
    <w:p w14:paraId="2ACAD09D" w14:textId="7BB2B78B" w:rsidR="006B326C" w:rsidRDefault="009B4794">
      <w:pPr>
        <w:pStyle w:val="a3"/>
        <w:spacing w:before="149" w:line="312" w:lineRule="exact"/>
        <w:ind w:left="2012" w:right="259" w:hanging="792"/>
        <w:rPr>
          <w:lang w:eastAsia="zh-CN"/>
        </w:rPr>
      </w:pPr>
      <w:r>
        <w:rPr>
          <w:rFonts w:cs="宋体"/>
          <w:b/>
          <w:bCs/>
          <w:lang w:eastAsia="zh-CN"/>
        </w:rPr>
        <w:t>m1.4。</w:t>
      </w:r>
      <w:r>
        <w:rPr>
          <w:rFonts w:cs="宋体"/>
          <w:b/>
          <w:bCs/>
          <w:spacing w:val="11"/>
          <w:lang w:eastAsia="zh-CN"/>
        </w:rPr>
        <w:t xml:space="preserve"> </w:t>
      </w:r>
      <w:r>
        <w:rPr>
          <w:lang w:eastAsia="zh-CN"/>
        </w:rPr>
        <w:t>传输运营商必须提供</w:t>
      </w:r>
      <w:del w:id="567" w:author="378653276@qq.com" w:date="2021-04-20T23:28:00Z">
        <w:r w:rsidDel="008F035B">
          <w:rPr>
            <w:lang w:eastAsia="zh-CN"/>
          </w:rPr>
          <w:delText>证据</w:delText>
        </w:r>
      </w:del>
      <w:ins w:id="568" w:author="378653276@qq.com" w:date="2021-04-20T23:28:00Z">
        <w:r w:rsidR="008F035B">
          <w:rPr>
            <w:lang w:eastAsia="zh-CN"/>
          </w:rPr>
          <w:t>凭证</w:t>
        </w:r>
      </w:ins>
      <w:r>
        <w:rPr>
          <w:lang w:eastAsia="zh-CN"/>
        </w:rPr>
        <w:t>，证明用于确定TTC的模型包括由传输所有 者和</w:t>
      </w:r>
      <w:del w:id="569" w:author="378653276@qq.com" w:date="2021-04-20T22:30:00Z">
        <w:r w:rsidDel="0067247E">
          <w:rPr>
            <w:lang w:eastAsia="zh-CN"/>
          </w:rPr>
          <w:delText>发电机所有者</w:delText>
        </w:r>
      </w:del>
      <w:ins w:id="570" w:author="378653276@qq.com" w:date="2021-04-20T22:30:00Z">
        <w:r w:rsidR="0067247E">
          <w:rPr>
            <w:lang w:eastAsia="zh-CN"/>
          </w:rPr>
          <w:t>发电资产拥有者</w:t>
        </w:r>
      </w:ins>
      <w:r>
        <w:rPr>
          <w:lang w:eastAsia="zh-CN"/>
        </w:rPr>
        <w:t>提供的设施评级。 (r1.2)</w:t>
      </w:r>
    </w:p>
    <w:p w14:paraId="41B1DE71" w14:textId="77777777" w:rsidR="006B326C" w:rsidRDefault="009B4794">
      <w:pPr>
        <w:pStyle w:val="a3"/>
        <w:spacing w:before="117" w:line="312" w:lineRule="exact"/>
        <w:ind w:left="1220" w:right="591" w:hanging="576"/>
        <w:rPr>
          <w:lang w:eastAsia="zh-CN"/>
        </w:rPr>
      </w:pPr>
      <w:r>
        <w:rPr>
          <w:rFonts w:cs="宋体"/>
          <w:b/>
          <w:bCs/>
          <w:lang w:eastAsia="zh-CN"/>
        </w:rPr>
        <w:t>m2。</w:t>
      </w:r>
      <w:r>
        <w:rPr>
          <w:rFonts w:cs="宋体"/>
          <w:b/>
          <w:bCs/>
          <w:spacing w:val="-3"/>
          <w:lang w:eastAsia="zh-CN"/>
        </w:rPr>
        <w:t xml:space="preserve"> </w:t>
      </w:r>
      <w:r>
        <w:rPr>
          <w:lang w:eastAsia="zh-CN"/>
        </w:rPr>
        <w:t>使用额定系统路径方法的每个传输操作符应生成它使用的ATCID，以显示它 在其ACTID中描述和使用了其他建模标准，这些标准不包括在MOD-29中 (R1.1.4、R.1.1.9和R1.1.10)。</w:t>
      </w:r>
    </w:p>
    <w:p w14:paraId="5FAF72DC" w14:textId="123836D3" w:rsidR="006B326C" w:rsidRDefault="009B4794">
      <w:pPr>
        <w:pStyle w:val="a3"/>
        <w:spacing w:before="121" w:line="310" w:lineRule="exact"/>
        <w:ind w:left="1220" w:hanging="576"/>
        <w:rPr>
          <w:lang w:eastAsia="zh-CN"/>
        </w:rPr>
      </w:pPr>
      <w:r>
        <w:rPr>
          <w:rFonts w:cs="宋体"/>
          <w:b/>
          <w:bCs/>
          <w:lang w:eastAsia="zh-CN"/>
        </w:rPr>
        <w:t>m3。</w:t>
      </w:r>
      <w:r>
        <w:rPr>
          <w:rFonts w:cs="宋体"/>
          <w:b/>
          <w:bCs/>
          <w:spacing w:val="-2"/>
          <w:lang w:eastAsia="zh-CN"/>
        </w:rPr>
        <w:t xml:space="preserve"> </w:t>
      </w:r>
      <w:r>
        <w:rPr>
          <w:lang w:eastAsia="zh-CN"/>
        </w:rPr>
        <w:t xml:space="preserve">每一个使用额定系统路径方法并在1994年1月1日之前确定等级的路径的传输操 </w:t>
      </w:r>
      <w:proofErr w:type="gramStart"/>
      <w:r>
        <w:rPr>
          <w:lang w:eastAsia="zh-CN"/>
        </w:rPr>
        <w:t>作员应</w:t>
      </w:r>
      <w:proofErr w:type="gramEnd"/>
      <w:r>
        <w:rPr>
          <w:lang w:eastAsia="zh-CN"/>
        </w:rPr>
        <w:t>提供在1994年1月1日之前确定路径及其等级的</w:t>
      </w:r>
      <w:del w:id="571" w:author="378653276@qq.com" w:date="2021-04-20T23:28:00Z">
        <w:r w:rsidDel="008F035B">
          <w:rPr>
            <w:lang w:eastAsia="zh-CN"/>
          </w:rPr>
          <w:delText>证据</w:delText>
        </w:r>
      </w:del>
      <w:ins w:id="572" w:author="378653276@qq.com" w:date="2021-04-20T23:28:00Z">
        <w:r w:rsidR="008F035B">
          <w:rPr>
            <w:lang w:eastAsia="zh-CN"/>
          </w:rPr>
          <w:t>凭证</w:t>
        </w:r>
      </w:ins>
      <w:r>
        <w:rPr>
          <w:lang w:eastAsia="zh-CN"/>
        </w:rPr>
        <w:t>。 (r2.7)</w:t>
      </w:r>
    </w:p>
    <w:p w14:paraId="68D64BA5" w14:textId="119C02B7" w:rsidR="006B326C" w:rsidRDefault="009B4794">
      <w:pPr>
        <w:pStyle w:val="a3"/>
        <w:spacing w:line="312" w:lineRule="exact"/>
        <w:ind w:left="1220" w:right="259" w:hanging="576"/>
        <w:rPr>
          <w:lang w:eastAsia="zh-CN"/>
        </w:rPr>
      </w:pPr>
      <w:r>
        <w:rPr>
          <w:rFonts w:cs="宋体"/>
          <w:b/>
          <w:bCs/>
          <w:lang w:eastAsia="zh-CN"/>
        </w:rPr>
        <w:t>M4。</w:t>
      </w:r>
      <w:r>
        <w:rPr>
          <w:rFonts w:cs="宋体"/>
          <w:b/>
          <w:bCs/>
          <w:spacing w:val="-2"/>
          <w:lang w:eastAsia="zh-CN"/>
        </w:rPr>
        <w:t xml:space="preserve"> </w:t>
      </w:r>
      <w:r>
        <w:rPr>
          <w:lang w:eastAsia="zh-CN"/>
        </w:rPr>
        <w:t xml:space="preserve">使用额定系统路径方法的每个传输操作员应根据R.2.8的要求，为其确定所审 </w:t>
      </w:r>
      <w:proofErr w:type="gramStart"/>
      <w:r>
        <w:rPr>
          <w:lang w:eastAsia="zh-CN"/>
        </w:rPr>
        <w:t>查期间</w:t>
      </w:r>
      <w:proofErr w:type="gramEnd"/>
      <w:r>
        <w:rPr>
          <w:lang w:eastAsia="zh-CN"/>
        </w:rPr>
        <w:t>的TTC的每条路径编写研究报告作为</w:t>
      </w:r>
      <w:del w:id="573" w:author="378653276@qq.com" w:date="2021-04-20T23:28:00Z">
        <w:r w:rsidDel="008F035B">
          <w:rPr>
            <w:lang w:eastAsia="zh-CN"/>
          </w:rPr>
          <w:delText>证据</w:delText>
        </w:r>
      </w:del>
      <w:ins w:id="574" w:author="378653276@qq.com" w:date="2021-04-20T23:28:00Z">
        <w:r w:rsidR="008F035B">
          <w:rPr>
            <w:lang w:eastAsia="zh-CN"/>
          </w:rPr>
          <w:t>凭证</w:t>
        </w:r>
      </w:ins>
      <w:r>
        <w:rPr>
          <w:lang w:eastAsia="zh-CN"/>
        </w:rPr>
        <w:t>。 (r2)</w:t>
      </w:r>
    </w:p>
    <w:p w14:paraId="0020DE19" w14:textId="2920D397" w:rsidR="006B326C" w:rsidRDefault="009B4794">
      <w:pPr>
        <w:pStyle w:val="a3"/>
        <w:spacing w:before="117" w:line="312" w:lineRule="exact"/>
        <w:ind w:left="1220" w:right="259" w:hanging="576"/>
        <w:rPr>
          <w:lang w:eastAsia="zh-CN"/>
        </w:rPr>
      </w:pPr>
      <w:r>
        <w:rPr>
          <w:rFonts w:cs="宋体"/>
          <w:b/>
          <w:bCs/>
          <w:lang w:eastAsia="zh-CN"/>
        </w:rPr>
        <w:t>m5。</w:t>
      </w:r>
      <w:r>
        <w:rPr>
          <w:rFonts w:cs="宋体"/>
          <w:b/>
          <w:bCs/>
          <w:spacing w:val="-1"/>
          <w:lang w:eastAsia="zh-CN"/>
        </w:rPr>
        <w:t xml:space="preserve"> </w:t>
      </w:r>
      <w:r>
        <w:rPr>
          <w:lang w:eastAsia="zh-CN"/>
        </w:rPr>
        <w:t>每个传输运营商应提供</w:t>
      </w:r>
      <w:del w:id="575" w:author="378653276@qq.com" w:date="2021-04-20T23:28:00Z">
        <w:r w:rsidDel="008F035B">
          <w:rPr>
            <w:lang w:eastAsia="zh-CN"/>
          </w:rPr>
          <w:delText>证据</w:delText>
        </w:r>
      </w:del>
      <w:ins w:id="576" w:author="378653276@qq.com" w:date="2021-04-20T23:28:00Z">
        <w:r w:rsidR="008F035B">
          <w:rPr>
            <w:lang w:eastAsia="zh-CN"/>
          </w:rPr>
          <w:t>凭证</w:t>
        </w:r>
      </w:ins>
      <w:r>
        <w:rPr>
          <w:lang w:eastAsia="zh-CN"/>
        </w:rPr>
        <w:t xml:space="preserve">，证明它使用计算的TTC或SOL中较小的TTC作为 TTC，方法是：1)为每个ATC路径计算的所有根据R2计算的值；2)为这些ATC路 </w:t>
      </w:r>
      <w:proofErr w:type="gramStart"/>
      <w:r>
        <w:rPr>
          <w:lang w:eastAsia="zh-CN"/>
        </w:rPr>
        <w:t>径计算</w:t>
      </w:r>
      <w:proofErr w:type="gramEnd"/>
      <w:r>
        <w:rPr>
          <w:lang w:eastAsia="zh-CN"/>
        </w:rPr>
        <w:t>的任何相应的SOL；3)传输运营</w:t>
      </w:r>
      <w:proofErr w:type="gramStart"/>
      <w:r>
        <w:rPr>
          <w:lang w:eastAsia="zh-CN"/>
        </w:rPr>
        <w:t>商设置</w:t>
      </w:r>
      <w:proofErr w:type="gramEnd"/>
      <w:r>
        <w:rPr>
          <w:lang w:eastAsia="zh-CN"/>
        </w:rPr>
        <w:t>的TTC，并提供给传输服务提供 商，用于每个ATC路径的R7和R8。 (r3)</w:t>
      </w:r>
    </w:p>
    <w:p w14:paraId="07F520CE" w14:textId="6B6208AB" w:rsidR="006B326C" w:rsidRDefault="009B4794">
      <w:pPr>
        <w:pStyle w:val="a3"/>
        <w:spacing w:before="117" w:line="312" w:lineRule="exact"/>
        <w:ind w:left="1220" w:right="259" w:hanging="576"/>
        <w:rPr>
          <w:lang w:eastAsia="zh-CN"/>
        </w:rPr>
      </w:pPr>
      <w:r>
        <w:rPr>
          <w:rFonts w:cs="宋体"/>
          <w:b/>
          <w:bCs/>
          <w:lang w:eastAsia="zh-CN"/>
        </w:rPr>
        <w:t>m6。</w:t>
      </w:r>
      <w:r>
        <w:rPr>
          <w:rFonts w:cs="宋体"/>
          <w:b/>
          <w:bCs/>
          <w:spacing w:val="-3"/>
          <w:lang w:eastAsia="zh-CN"/>
        </w:rPr>
        <w:t xml:space="preserve"> </w:t>
      </w:r>
      <w:r>
        <w:rPr>
          <w:lang w:eastAsia="zh-CN"/>
        </w:rPr>
        <w:t>每个传输运营商应提供</w:t>
      </w:r>
      <w:del w:id="577" w:author="378653276@qq.com" w:date="2021-04-20T23:28:00Z">
        <w:r w:rsidDel="008F035B">
          <w:rPr>
            <w:lang w:eastAsia="zh-CN"/>
          </w:rPr>
          <w:delText>证据</w:delText>
        </w:r>
      </w:del>
      <w:ins w:id="578" w:author="378653276@qq.com" w:date="2021-04-20T23:28:00Z">
        <w:r w:rsidR="008F035B">
          <w:rPr>
            <w:lang w:eastAsia="zh-CN"/>
          </w:rPr>
          <w:t>凭证</w:t>
        </w:r>
      </w:ins>
      <w:r>
        <w:rPr>
          <w:lang w:eastAsia="zh-CN"/>
        </w:rPr>
        <w:t>（如日志或数据），证明其在研究报告定稿后 七个日历日内向传输服务提供商提供了TTC及其研究报告。 (r4)</w:t>
      </w:r>
    </w:p>
    <w:p w14:paraId="61F82965" w14:textId="77777777" w:rsidR="006B326C" w:rsidRDefault="009B4794">
      <w:pPr>
        <w:pStyle w:val="a3"/>
        <w:spacing w:before="89" w:line="237" w:lineRule="auto"/>
        <w:ind w:left="1220" w:right="471" w:hanging="576"/>
        <w:jc w:val="both"/>
        <w:rPr>
          <w:lang w:eastAsia="zh-CN"/>
        </w:rPr>
      </w:pPr>
      <w:r>
        <w:rPr>
          <w:rFonts w:cs="宋体"/>
          <w:b/>
          <w:bCs/>
          <w:lang w:eastAsia="zh-CN"/>
        </w:rPr>
        <w:t>M7。</w:t>
      </w:r>
      <w:r>
        <w:rPr>
          <w:rFonts w:cs="宋体"/>
          <w:b/>
          <w:bCs/>
          <w:spacing w:val="-3"/>
          <w:lang w:eastAsia="zh-CN"/>
        </w:rPr>
        <w:t xml:space="preserve"> </w:t>
      </w:r>
      <w:r>
        <w:rPr>
          <w:lang w:eastAsia="zh-CN"/>
        </w:rPr>
        <w:t>传输服务提供商应通过重新计算公司ETC(MOD-001R2)中描述的任何特定时间 段，使用R5中定义的算法和用于计算指定时间段的</w:t>
      </w:r>
      <w:proofErr w:type="gramStart"/>
      <w:r>
        <w:rPr>
          <w:lang w:eastAsia="zh-CN"/>
        </w:rPr>
        <w:t>指定值</w:t>
      </w:r>
      <w:proofErr w:type="gramEnd"/>
      <w:r>
        <w:rPr>
          <w:lang w:eastAsia="zh-CN"/>
        </w:rPr>
        <w:t>的数据，证明符合 R5。 所使用的数据必须符合MOD-029-2和ATCID中规定的要求。 为了解释在 重新计算值时可能发生的差异（由于混合自动和手动过程），任何重新计算 的值在+/-15%或15兆瓦以内，以较大者为准</w:t>
      </w:r>
    </w:p>
    <w:p w14:paraId="0858F681" w14:textId="77777777" w:rsidR="006B326C" w:rsidRDefault="006B326C">
      <w:pPr>
        <w:spacing w:line="237" w:lineRule="auto"/>
        <w:jc w:val="both"/>
        <w:rPr>
          <w:lang w:eastAsia="zh-CN"/>
        </w:rPr>
        <w:sectPr w:rsidR="006B326C">
          <w:pgSz w:w="12240" w:h="15840"/>
          <w:pgMar w:top="1000" w:right="1300" w:bottom="1260" w:left="1300" w:header="747" w:footer="1079" w:gutter="0"/>
          <w:cols w:space="720"/>
        </w:sectPr>
      </w:pPr>
    </w:p>
    <w:p w14:paraId="57F56FDB" w14:textId="77777777" w:rsidR="006B326C" w:rsidRDefault="006B326C">
      <w:pPr>
        <w:spacing w:before="4"/>
        <w:rPr>
          <w:rFonts w:ascii="宋体" w:eastAsia="宋体" w:hAnsi="宋体" w:cs="宋体"/>
          <w:lang w:eastAsia="zh-CN"/>
        </w:rPr>
      </w:pPr>
    </w:p>
    <w:p w14:paraId="7DD0F8D9" w14:textId="2AF36688" w:rsidR="006B326C" w:rsidRDefault="009B4794">
      <w:pPr>
        <w:pStyle w:val="a3"/>
        <w:spacing w:before="56" w:line="312" w:lineRule="exact"/>
        <w:ind w:left="1220" w:right="259"/>
        <w:rPr>
          <w:lang w:eastAsia="zh-CN"/>
        </w:rPr>
      </w:pPr>
      <w:r>
        <w:rPr>
          <w:lang w:eastAsia="zh-CN"/>
        </w:rPr>
        <w:t>最初的计算值，是传输服务提供商使用R5中的算法来计算其公司ETC的</w:t>
      </w:r>
      <w:del w:id="579" w:author="378653276@qq.com" w:date="2021-04-20T23:28:00Z">
        <w:r w:rsidDel="008F035B">
          <w:rPr>
            <w:lang w:eastAsia="zh-CN"/>
          </w:rPr>
          <w:delText>证据</w:delText>
        </w:r>
      </w:del>
      <w:ins w:id="580" w:author="378653276@qq.com" w:date="2021-04-20T23:28:00Z">
        <w:r w:rsidR="008F035B">
          <w:rPr>
            <w:lang w:eastAsia="zh-CN"/>
          </w:rPr>
          <w:t>凭证</w:t>
        </w:r>
      </w:ins>
      <w:r>
        <w:rPr>
          <w:lang w:eastAsia="zh-CN"/>
        </w:rPr>
        <w:t>。 (r5)</w:t>
      </w:r>
    </w:p>
    <w:p w14:paraId="54E7AA4C" w14:textId="56B14426" w:rsidR="006B326C" w:rsidRDefault="009B4794">
      <w:pPr>
        <w:pStyle w:val="a3"/>
        <w:spacing w:before="89" w:line="237" w:lineRule="auto"/>
        <w:ind w:left="1220" w:right="259" w:hanging="576"/>
        <w:rPr>
          <w:lang w:eastAsia="zh-CN"/>
        </w:rPr>
      </w:pPr>
      <w:r>
        <w:rPr>
          <w:rFonts w:cs="宋体"/>
          <w:b/>
          <w:bCs/>
          <w:lang w:eastAsia="zh-CN"/>
        </w:rPr>
        <w:t>M8。</w:t>
      </w:r>
      <w:r>
        <w:rPr>
          <w:rFonts w:cs="宋体"/>
          <w:b/>
          <w:bCs/>
          <w:spacing w:val="-1"/>
          <w:lang w:eastAsia="zh-CN"/>
        </w:rPr>
        <w:t xml:space="preserve"> </w:t>
      </w:r>
      <w:r>
        <w:rPr>
          <w:lang w:eastAsia="zh-CN"/>
        </w:rPr>
        <w:t>传输服务提供商应通过重新计算(MOD-001R2)中描述的任何特定时间段的非确 定ETC，使用R6中定义的算法和用于计算指定时间段的此</w:t>
      </w:r>
      <w:proofErr w:type="gramStart"/>
      <w:r>
        <w:rPr>
          <w:lang w:eastAsia="zh-CN"/>
        </w:rPr>
        <w:t>指定值</w:t>
      </w:r>
      <w:proofErr w:type="gramEnd"/>
      <w:r>
        <w:rPr>
          <w:lang w:eastAsia="zh-CN"/>
        </w:rPr>
        <w:t>的数据，证明 符合R5。 所使用的数据必须符合MOD-029和ATCID中规定的要求。 为了解释在 重新计算该值时可能发生的差异（由于混合自动和手动过程），任何重新计算 的值在最初计算值的+/-15%或15兆瓦以内，以较大者为准，都是传输服务提供 商使用R6中的算法计算其不确定的ETC的</w:t>
      </w:r>
      <w:del w:id="581" w:author="378653276@qq.com" w:date="2021-04-20T23:28:00Z">
        <w:r w:rsidDel="008F035B">
          <w:rPr>
            <w:lang w:eastAsia="zh-CN"/>
          </w:rPr>
          <w:delText>证据</w:delText>
        </w:r>
      </w:del>
      <w:ins w:id="582" w:author="378653276@qq.com" w:date="2021-04-20T23:28:00Z">
        <w:r w:rsidR="008F035B">
          <w:rPr>
            <w:lang w:eastAsia="zh-CN"/>
          </w:rPr>
          <w:t>凭证</w:t>
        </w:r>
      </w:ins>
      <w:r>
        <w:rPr>
          <w:lang w:eastAsia="zh-CN"/>
        </w:rPr>
        <w:t>。 (r6)</w:t>
      </w:r>
    </w:p>
    <w:p w14:paraId="567CFD0D" w14:textId="77777777" w:rsidR="006B326C" w:rsidRDefault="009B4794">
      <w:pPr>
        <w:pStyle w:val="a3"/>
        <w:spacing w:before="121" w:line="237" w:lineRule="auto"/>
        <w:ind w:left="1220" w:hanging="576"/>
        <w:rPr>
          <w:lang w:eastAsia="zh-CN"/>
        </w:rPr>
      </w:pPr>
      <w:r>
        <w:rPr>
          <w:rFonts w:cs="宋体"/>
          <w:b/>
          <w:bCs/>
          <w:lang w:eastAsia="zh-CN"/>
        </w:rPr>
        <w:t>M9。</w:t>
      </w:r>
      <w:r>
        <w:rPr>
          <w:rFonts w:cs="宋体"/>
          <w:b/>
          <w:bCs/>
          <w:spacing w:val="-2"/>
          <w:lang w:eastAsia="zh-CN"/>
        </w:rPr>
        <w:t xml:space="preserve"> </w:t>
      </w:r>
      <w:r>
        <w:rPr>
          <w:lang w:eastAsia="zh-CN"/>
        </w:rPr>
        <w:t>每个传输服务提供者应为用于实现计算公司ATCs的算法的过程提供支持文档， 如R7所要求的。 这些文档必须表明，只有R7中允许的变量用于计算公司 ATCs，并且进程使用需求或定义中确定的变量的当前值。 请注意，如果值不 适用或计算为零(如逆流、TRM、CBM等)，则任何变量都可以合法为零...)。 支持文档可以与传输服务提供商存储的相同形式和格式提供。 (r7)</w:t>
      </w:r>
    </w:p>
    <w:p w14:paraId="1404B497" w14:textId="77777777" w:rsidR="006B326C" w:rsidRDefault="009B4794">
      <w:pPr>
        <w:pStyle w:val="a3"/>
        <w:spacing w:before="121" w:line="237" w:lineRule="auto"/>
        <w:ind w:left="1220" w:right="259" w:hanging="576"/>
        <w:rPr>
          <w:lang w:eastAsia="zh-CN"/>
        </w:rPr>
      </w:pPr>
      <w:r>
        <w:rPr>
          <w:rFonts w:cs="宋体"/>
          <w:b/>
          <w:bCs/>
          <w:lang w:eastAsia="zh-CN"/>
        </w:rPr>
        <w:t>m10。</w:t>
      </w:r>
      <w:r>
        <w:rPr>
          <w:rFonts w:cs="宋体"/>
          <w:b/>
          <w:bCs/>
          <w:spacing w:val="-4"/>
          <w:lang w:eastAsia="zh-CN"/>
        </w:rPr>
        <w:t xml:space="preserve"> </w:t>
      </w:r>
      <w:r>
        <w:rPr>
          <w:lang w:eastAsia="zh-CN"/>
        </w:rPr>
        <w:t>每个传输服务提供者应为用于实现R8中要求的</w:t>
      </w:r>
      <w:proofErr w:type="gramStart"/>
      <w:r>
        <w:rPr>
          <w:lang w:eastAsia="zh-CN"/>
        </w:rPr>
        <w:t>计算非</w:t>
      </w:r>
      <w:proofErr w:type="gramEnd"/>
      <w:r>
        <w:rPr>
          <w:lang w:eastAsia="zh-CN"/>
        </w:rPr>
        <w:t>确定ATCs的算法的过程 提供支持文档。 这些文档必须表明，只有R8中允许的变量用于</w:t>
      </w:r>
      <w:proofErr w:type="gramStart"/>
      <w:r>
        <w:rPr>
          <w:lang w:eastAsia="zh-CN"/>
        </w:rPr>
        <w:t>计算非</w:t>
      </w:r>
      <w:proofErr w:type="gramEnd"/>
      <w:r>
        <w:rPr>
          <w:lang w:eastAsia="zh-CN"/>
        </w:rPr>
        <w:t>确定的 ATCs，并且进程使用需求或定义中确定的变量的当前值。 请注意，如果值不 适用或计算为零(如逆流、TRM、CBM等)，则任何变量都可以合法为零...)。 支持文档可以与传输服务提供商存储的相同形式和格式提供。 (r8)</w:t>
      </w:r>
    </w:p>
    <w:p w14:paraId="1390C8AB" w14:textId="77777777" w:rsidR="006B326C" w:rsidRDefault="009B4794">
      <w:pPr>
        <w:pStyle w:val="2"/>
        <w:tabs>
          <w:tab w:val="left" w:pos="643"/>
        </w:tabs>
        <w:spacing w:before="120"/>
        <w:ind w:left="140" w:right="259"/>
        <w:rPr>
          <w:b w:val="0"/>
          <w:bCs w:val="0"/>
          <w:lang w:eastAsia="zh-CN"/>
        </w:rPr>
      </w:pPr>
      <w:r>
        <w:rPr>
          <w:rFonts w:ascii="Arial" w:eastAsia="Arial" w:hAnsi="Arial" w:cs="Arial"/>
          <w:spacing w:val="-1"/>
          <w:w w:val="95"/>
          <w:lang w:eastAsia="zh-CN"/>
        </w:rPr>
        <w:t>D.</w:t>
      </w:r>
      <w:r>
        <w:rPr>
          <w:rFonts w:ascii="Arial" w:eastAsia="Arial" w:hAnsi="Arial" w:cs="Arial"/>
          <w:spacing w:val="-1"/>
          <w:w w:val="95"/>
          <w:lang w:eastAsia="zh-CN"/>
        </w:rPr>
        <w:tab/>
      </w:r>
      <w:r>
        <w:rPr>
          <w:lang w:eastAsia="zh-CN"/>
        </w:rPr>
        <w:t>遵守情况</w:t>
      </w:r>
    </w:p>
    <w:p w14:paraId="346F0A5C" w14:textId="77777777" w:rsidR="006B326C" w:rsidRDefault="009B4794">
      <w:pPr>
        <w:tabs>
          <w:tab w:val="left" w:pos="1219"/>
        </w:tabs>
        <w:spacing w:before="101"/>
        <w:ind w:left="680" w:right="259"/>
        <w:rPr>
          <w:rFonts w:ascii="宋体" w:eastAsia="宋体" w:hAnsi="宋体" w:cs="宋体"/>
          <w:sz w:val="24"/>
          <w:szCs w:val="24"/>
          <w:lang w:eastAsia="zh-CN"/>
        </w:rPr>
      </w:pPr>
      <w:r>
        <w:rPr>
          <w:rFonts w:ascii="Times New Roman" w:eastAsia="Times New Roman" w:hAnsi="Times New Roman" w:cs="Times New Roman"/>
          <w:b/>
          <w:bCs/>
          <w:spacing w:val="-2"/>
          <w:w w:val="95"/>
          <w:sz w:val="24"/>
          <w:szCs w:val="24"/>
          <w:lang w:eastAsia="zh-CN"/>
        </w:rPr>
        <w:t>1.</w:t>
      </w:r>
      <w:r>
        <w:rPr>
          <w:rFonts w:ascii="Times New Roman" w:eastAsia="Times New Roman" w:hAnsi="Times New Roman" w:cs="Times New Roman"/>
          <w:b/>
          <w:bCs/>
          <w:spacing w:val="-2"/>
          <w:w w:val="95"/>
          <w:sz w:val="24"/>
          <w:szCs w:val="24"/>
          <w:lang w:eastAsia="zh-CN"/>
        </w:rPr>
        <w:tab/>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监测进程</w:t>
      </w:r>
    </w:p>
    <w:p w14:paraId="22ED34C7" w14:textId="0E15E6D6" w:rsidR="006B326C" w:rsidRDefault="009B4794">
      <w:pPr>
        <w:spacing w:before="99" w:line="307" w:lineRule="auto"/>
        <w:ind w:left="1940" w:right="5854" w:hanging="540"/>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1.1.</w:t>
      </w:r>
      <w:r>
        <w:rPr>
          <w:rFonts w:ascii="Times New Roman" w:eastAsia="Times New Roman" w:hAnsi="Times New Roman" w:cs="Times New Roman"/>
          <w:b/>
          <w:bCs/>
          <w:spacing w:val="20"/>
          <w:sz w:val="24"/>
          <w:szCs w:val="24"/>
          <w:lang w:eastAsia="zh-CN"/>
        </w:rPr>
        <w:t xml:space="preserve"> </w:t>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执法</w:t>
      </w:r>
      <w:del w:id="583" w:author="378653276@qq.com" w:date="2021-04-20T22:29:00Z">
        <w:r w:rsidDel="0067247E">
          <w:rPr>
            <w:rFonts w:ascii="宋体" w:eastAsia="宋体" w:hAnsi="宋体" w:cs="宋体"/>
            <w:b/>
            <w:bCs/>
            <w:sz w:val="24"/>
            <w:szCs w:val="24"/>
            <w:lang w:eastAsia="zh-CN"/>
          </w:rPr>
          <w:delText>机构</w:delText>
        </w:r>
      </w:del>
      <w:ins w:id="584" w:author="378653276@qq.com" w:date="2021-04-20T22:29:00Z">
        <w:r w:rsidR="0067247E">
          <w:rPr>
            <w:rFonts w:ascii="宋体" w:eastAsia="宋体" w:hAnsi="宋体" w:cs="宋体"/>
            <w:b/>
            <w:bCs/>
            <w:sz w:val="24"/>
            <w:szCs w:val="24"/>
            <w:lang w:eastAsia="zh-CN"/>
          </w:rPr>
          <w:t>机关</w:t>
        </w:r>
      </w:ins>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区域实体。</w:t>
      </w:r>
    </w:p>
    <w:p w14:paraId="010E8978" w14:textId="77777777" w:rsidR="006B326C" w:rsidRDefault="009B4794">
      <w:pPr>
        <w:pStyle w:val="2"/>
        <w:spacing w:before="55" w:line="309" w:lineRule="auto"/>
        <w:ind w:left="2443" w:right="3745" w:hanging="1044"/>
        <w:rPr>
          <w:rFonts w:cs="宋体"/>
          <w:b w:val="0"/>
          <w:bCs w:val="0"/>
          <w:lang w:eastAsia="zh-CN"/>
        </w:rPr>
      </w:pPr>
      <w:r>
        <w:rPr>
          <w:rFonts w:ascii="Times New Roman" w:eastAsia="Times New Roman" w:hAnsi="Times New Roman" w:cs="Times New Roman"/>
          <w:spacing w:val="-4"/>
          <w:lang w:eastAsia="zh-CN"/>
        </w:rPr>
        <w:t>1.2.</w:t>
      </w:r>
      <w:r>
        <w:rPr>
          <w:rFonts w:ascii="Times New Roman" w:eastAsia="Times New Roman" w:hAnsi="Times New Roman" w:cs="Times New Roman"/>
          <w:spacing w:val="19"/>
          <w:lang w:eastAsia="zh-CN"/>
        </w:rPr>
        <w:t xml:space="preserve"> </w:t>
      </w:r>
      <w:bookmarkStart w:id="585" w:name="1.2.合规监测周期和重置时间框架"/>
      <w:bookmarkEnd w:id="585"/>
      <w:r>
        <w:rPr>
          <w:lang w:eastAsia="zh-CN"/>
        </w:rPr>
        <w:t>合</w:t>
      </w:r>
      <w:proofErr w:type="gramStart"/>
      <w:r>
        <w:rPr>
          <w:lang w:eastAsia="zh-CN"/>
        </w:rPr>
        <w:t>规</w:t>
      </w:r>
      <w:proofErr w:type="gramEnd"/>
      <w:r>
        <w:rPr>
          <w:lang w:eastAsia="zh-CN"/>
        </w:rPr>
        <w:t>监测周期和重置时间框架</w:t>
      </w:r>
      <w:r>
        <w:rPr>
          <w:w w:val="99"/>
          <w:lang w:eastAsia="zh-CN"/>
        </w:rPr>
        <w:t xml:space="preserve"> </w:t>
      </w:r>
      <w:r>
        <w:rPr>
          <w:rFonts w:cs="宋体"/>
          <w:b w:val="0"/>
          <w:bCs w:val="0"/>
          <w:lang w:eastAsia="zh-CN"/>
        </w:rPr>
        <w:t>不适用。</w:t>
      </w:r>
    </w:p>
    <w:p w14:paraId="25BC6589" w14:textId="77777777" w:rsidR="006B326C" w:rsidRDefault="009B4794">
      <w:pPr>
        <w:tabs>
          <w:tab w:val="left" w:pos="2532"/>
        </w:tabs>
        <w:spacing w:before="53"/>
        <w:ind w:left="612" w:right="259"/>
        <w:rPr>
          <w:rFonts w:ascii="宋体" w:eastAsia="宋体" w:hAnsi="宋体" w:cs="宋体"/>
          <w:sz w:val="24"/>
          <w:szCs w:val="24"/>
          <w:lang w:eastAsia="zh-CN"/>
        </w:rPr>
      </w:pPr>
      <w:r>
        <w:rPr>
          <w:rFonts w:ascii="Times New Roman" w:eastAsia="Times New Roman" w:hAnsi="Times New Roman" w:cs="Times New Roman"/>
          <w:b/>
          <w:bCs/>
          <w:spacing w:val="-4"/>
          <w:w w:val="95"/>
          <w:sz w:val="24"/>
          <w:szCs w:val="24"/>
          <w:lang w:eastAsia="zh-CN"/>
        </w:rPr>
        <w:t>1.3.</w:t>
      </w:r>
      <w:r>
        <w:rPr>
          <w:rFonts w:ascii="Times New Roman" w:eastAsia="Times New Roman" w:hAnsi="Times New Roman" w:cs="Times New Roman"/>
          <w:b/>
          <w:bCs/>
          <w:spacing w:val="-4"/>
          <w:w w:val="95"/>
          <w:sz w:val="24"/>
          <w:szCs w:val="24"/>
          <w:lang w:eastAsia="zh-CN"/>
        </w:rPr>
        <w:tab/>
      </w:r>
      <w:bookmarkStart w:id="586" w:name="1.3.数据保留"/>
      <w:bookmarkEnd w:id="586"/>
      <w:r>
        <w:rPr>
          <w:rFonts w:ascii="宋体" w:eastAsia="宋体" w:hAnsi="宋体" w:cs="宋体"/>
          <w:b/>
          <w:bCs/>
          <w:sz w:val="24"/>
          <w:szCs w:val="24"/>
          <w:lang w:eastAsia="zh-CN"/>
        </w:rPr>
        <w:t>数据保留</w:t>
      </w:r>
    </w:p>
    <w:p w14:paraId="4790014D" w14:textId="606771C6" w:rsidR="006B326C" w:rsidRDefault="009B4794">
      <w:pPr>
        <w:pStyle w:val="a3"/>
        <w:spacing w:before="118" w:line="218" w:lineRule="auto"/>
        <w:ind w:left="1940" w:right="259" w:hanging="360"/>
        <w:jc w:val="both"/>
        <w:rPr>
          <w:lang w:eastAsia="zh-CN"/>
        </w:rPr>
      </w:pPr>
      <w:r>
        <w:rPr>
          <w:rFonts w:ascii="Courier New" w:eastAsia="Courier New" w:hAnsi="Courier New" w:cs="Courier New"/>
          <w:lang w:eastAsia="zh-CN"/>
        </w:rPr>
        <w:t>-</w:t>
      </w:r>
      <w:r>
        <w:rPr>
          <w:rFonts w:ascii="Courier New" w:eastAsia="Courier New" w:hAnsi="Courier New" w:cs="Courier New"/>
          <w:spacing w:val="71"/>
          <w:lang w:eastAsia="zh-CN"/>
        </w:rPr>
        <w:t xml:space="preserve"> </w:t>
      </w:r>
      <w:r>
        <w:rPr>
          <w:lang w:eastAsia="zh-CN"/>
        </w:rPr>
        <w:t>传输运营商和传输服务提供商应保存数据或</w:t>
      </w:r>
      <w:del w:id="587" w:author="378653276@qq.com" w:date="2021-04-20T23:28:00Z">
        <w:r w:rsidDel="008F035B">
          <w:rPr>
            <w:lang w:eastAsia="zh-CN"/>
          </w:rPr>
          <w:delText>证据</w:delText>
        </w:r>
      </w:del>
      <w:ins w:id="588" w:author="378653276@qq.com" w:date="2021-04-20T23:28:00Z">
        <w:r w:rsidR="008F035B">
          <w:rPr>
            <w:lang w:eastAsia="zh-CN"/>
          </w:rPr>
          <w:t>凭证</w:t>
        </w:r>
      </w:ins>
      <w:r>
        <w:rPr>
          <w:lang w:eastAsia="zh-CN"/>
        </w:rPr>
        <w:t xml:space="preserve">，以显示以下所述的合 </w:t>
      </w:r>
      <w:proofErr w:type="gramStart"/>
      <w:r>
        <w:rPr>
          <w:lang w:eastAsia="zh-CN"/>
        </w:rPr>
        <w:t>规</w:t>
      </w:r>
      <w:proofErr w:type="gramEnd"/>
      <w:r>
        <w:rPr>
          <w:lang w:eastAsia="zh-CN"/>
        </w:rPr>
        <w:t>情况，除非其合</w:t>
      </w:r>
      <w:proofErr w:type="gramStart"/>
      <w:r>
        <w:rPr>
          <w:lang w:eastAsia="zh-CN"/>
        </w:rPr>
        <w:t>规</w:t>
      </w:r>
      <w:proofErr w:type="gramEnd"/>
      <w:r>
        <w:rPr>
          <w:lang w:eastAsia="zh-CN"/>
        </w:rPr>
        <w:t>执法</w:t>
      </w:r>
      <w:del w:id="589" w:author="378653276@qq.com" w:date="2021-04-20T22:29:00Z">
        <w:r w:rsidDel="0067247E">
          <w:rPr>
            <w:lang w:eastAsia="zh-CN"/>
          </w:rPr>
          <w:delText>机构</w:delText>
        </w:r>
      </w:del>
      <w:ins w:id="590" w:author="378653276@qq.com" w:date="2021-04-20T22:29:00Z">
        <w:r w:rsidR="0067247E">
          <w:rPr>
            <w:lang w:eastAsia="zh-CN"/>
          </w:rPr>
          <w:t>机关</w:t>
        </w:r>
      </w:ins>
      <w:r>
        <w:rPr>
          <w:lang w:eastAsia="zh-CN"/>
        </w:rPr>
        <w:t>指示在更长的时间内保留具体</w:t>
      </w:r>
      <w:del w:id="591" w:author="378653276@qq.com" w:date="2021-04-20T23:28:00Z">
        <w:r w:rsidDel="008F035B">
          <w:rPr>
            <w:lang w:eastAsia="zh-CN"/>
          </w:rPr>
          <w:delText>证据</w:delText>
        </w:r>
      </w:del>
      <w:ins w:id="592" w:author="378653276@qq.com" w:date="2021-04-20T23:28:00Z">
        <w:r w:rsidR="008F035B">
          <w:rPr>
            <w:lang w:eastAsia="zh-CN"/>
          </w:rPr>
          <w:t>凭证</w:t>
        </w:r>
      </w:ins>
      <w:r>
        <w:rPr>
          <w:lang w:eastAsia="zh-CN"/>
        </w:rPr>
        <w:t>，作为 调查的一部分：</w:t>
      </w:r>
    </w:p>
    <w:p w14:paraId="7A8EC5B7" w14:textId="77777777" w:rsidR="006B326C" w:rsidRDefault="009B4794">
      <w:pPr>
        <w:pStyle w:val="a3"/>
        <w:tabs>
          <w:tab w:val="left" w:pos="1939"/>
        </w:tabs>
        <w:spacing w:before="116"/>
        <w:ind w:right="259"/>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传输操作员应使用其最新型号来确定R1的TTC。 (m1)</w:t>
      </w:r>
    </w:p>
    <w:p w14:paraId="524404CD" w14:textId="77777777" w:rsidR="006B326C" w:rsidRDefault="006B326C">
      <w:pPr>
        <w:rPr>
          <w:lang w:eastAsia="zh-CN"/>
        </w:rPr>
        <w:sectPr w:rsidR="006B326C">
          <w:pgSz w:w="12240" w:h="15840"/>
          <w:pgMar w:top="1000" w:right="1300" w:bottom="1260" w:left="1300" w:header="747" w:footer="1079" w:gutter="0"/>
          <w:cols w:space="720"/>
        </w:sectPr>
      </w:pPr>
    </w:p>
    <w:p w14:paraId="1679081D" w14:textId="77777777" w:rsidR="006B326C" w:rsidRDefault="006B326C">
      <w:pPr>
        <w:spacing w:before="4"/>
        <w:rPr>
          <w:rFonts w:ascii="宋体" w:eastAsia="宋体" w:hAnsi="宋体" w:cs="宋体"/>
          <w:lang w:eastAsia="zh-CN"/>
        </w:rPr>
      </w:pPr>
    </w:p>
    <w:p w14:paraId="3C38F9A2" w14:textId="77777777" w:rsidR="006B326C" w:rsidRDefault="009B4794">
      <w:pPr>
        <w:pStyle w:val="a3"/>
        <w:tabs>
          <w:tab w:val="left" w:pos="1939"/>
        </w:tabs>
        <w:spacing w:before="64" w:line="302" w:lineRule="exact"/>
        <w:ind w:left="1940" w:right="37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 xml:space="preserve">传输运营商应拥有其传输服务提供商提供的当前有效ATCID和自上次合 </w:t>
      </w:r>
      <w:proofErr w:type="gramStart"/>
      <w:r>
        <w:rPr>
          <w:lang w:eastAsia="zh-CN"/>
        </w:rPr>
        <w:t>规</w:t>
      </w:r>
      <w:proofErr w:type="gramEnd"/>
      <w:r>
        <w:rPr>
          <w:lang w:eastAsia="zh-CN"/>
        </w:rPr>
        <w:t>审计以来有效的ATCID的任何先前版本，以显示对R1的遵守情况。</w:t>
      </w:r>
    </w:p>
    <w:p w14:paraId="70CD7F0F" w14:textId="77777777" w:rsidR="006B326C" w:rsidRDefault="009B4794">
      <w:pPr>
        <w:pStyle w:val="a3"/>
        <w:spacing w:before="0" w:line="278" w:lineRule="exact"/>
        <w:ind w:left="1940" w:right="259"/>
        <w:rPr>
          <w:lang w:eastAsia="zh-CN"/>
        </w:rPr>
      </w:pPr>
      <w:r>
        <w:rPr>
          <w:lang w:eastAsia="zh-CN"/>
        </w:rPr>
        <w:t>（平方米）</w:t>
      </w:r>
    </w:p>
    <w:p w14:paraId="16906008" w14:textId="7B84940A" w:rsidR="006B326C" w:rsidRDefault="009B4794">
      <w:pPr>
        <w:pStyle w:val="a3"/>
        <w:tabs>
          <w:tab w:val="left" w:pos="1939"/>
        </w:tabs>
        <w:spacing w:before="110" w:line="321" w:lineRule="exact"/>
        <w:ind w:right="259"/>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传送者应保留1994年1月1日之前确定的任何路径及其等级的</w:t>
      </w:r>
      <w:del w:id="593" w:author="378653276@qq.com" w:date="2021-04-20T23:28:00Z">
        <w:r w:rsidDel="008F035B">
          <w:rPr>
            <w:lang w:eastAsia="zh-CN"/>
          </w:rPr>
          <w:delText>证据</w:delText>
        </w:r>
      </w:del>
      <w:ins w:id="594" w:author="378653276@qq.com" w:date="2021-04-20T23:28:00Z">
        <w:r w:rsidR="008F035B">
          <w:rPr>
            <w:lang w:eastAsia="zh-CN"/>
          </w:rPr>
          <w:t>凭证</w:t>
        </w:r>
      </w:ins>
      <w:r>
        <w:rPr>
          <w:lang w:eastAsia="zh-CN"/>
        </w:rPr>
        <w:t>。</w:t>
      </w:r>
    </w:p>
    <w:p w14:paraId="3BC0D6DE" w14:textId="77777777" w:rsidR="006B326C" w:rsidRDefault="009B4794">
      <w:pPr>
        <w:pStyle w:val="a3"/>
        <w:spacing w:before="0" w:line="283" w:lineRule="exact"/>
        <w:ind w:left="1940" w:right="259"/>
        <w:rPr>
          <w:lang w:eastAsia="zh-CN"/>
        </w:rPr>
      </w:pPr>
      <w:r>
        <w:rPr>
          <w:lang w:eastAsia="zh-CN"/>
        </w:rPr>
        <w:t>（立方米）</w:t>
      </w:r>
    </w:p>
    <w:p w14:paraId="6FFFD2D2" w14:textId="77777777" w:rsidR="006B326C" w:rsidRDefault="009B4794">
      <w:pPr>
        <w:pStyle w:val="a3"/>
        <w:tabs>
          <w:tab w:val="left" w:pos="1939"/>
        </w:tabs>
        <w:spacing w:before="163" w:line="288" w:lineRule="exact"/>
        <w:ind w:left="1940" w:right="61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传输操作员应保留TTC研究报告的最新版本和先前版本，以显示符合 R2。 (m4)</w:t>
      </w:r>
    </w:p>
    <w:p w14:paraId="4447A9C4" w14:textId="28303F0B" w:rsidR="006B326C" w:rsidRDefault="009B4794">
      <w:pPr>
        <w:pStyle w:val="a3"/>
        <w:tabs>
          <w:tab w:val="left" w:pos="1939"/>
        </w:tabs>
        <w:spacing w:before="132" w:line="300" w:lineRule="exact"/>
        <w:ind w:left="1940" w:right="49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传输操作员应保留最近三年历年加上本年度的</w:t>
      </w:r>
      <w:del w:id="595" w:author="378653276@qq.com" w:date="2021-04-20T23:28:00Z">
        <w:r w:rsidDel="008F035B">
          <w:rPr>
            <w:lang w:eastAsia="zh-CN"/>
          </w:rPr>
          <w:delText>证据</w:delText>
        </w:r>
      </w:del>
      <w:ins w:id="596" w:author="378653276@qq.com" w:date="2021-04-20T23:28:00Z">
        <w:r w:rsidR="008F035B">
          <w:rPr>
            <w:lang w:eastAsia="zh-CN"/>
          </w:rPr>
          <w:t>凭证</w:t>
        </w:r>
      </w:ins>
      <w:r>
        <w:rPr>
          <w:lang w:eastAsia="zh-CN"/>
        </w:rPr>
        <w:t>，以显示符合R3和 R4。 (M5和M6)</w:t>
      </w:r>
    </w:p>
    <w:p w14:paraId="0C489834" w14:textId="3EE134C4" w:rsidR="006B326C" w:rsidRDefault="009B4794">
      <w:pPr>
        <w:pStyle w:val="a3"/>
        <w:tabs>
          <w:tab w:val="left" w:pos="1939"/>
        </w:tabs>
        <w:spacing w:before="125" w:line="308" w:lineRule="exact"/>
        <w:ind w:left="1940" w:right="49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传输服务提供商应保留</w:t>
      </w:r>
      <w:del w:id="597" w:author="378653276@qq.com" w:date="2021-04-20T23:28:00Z">
        <w:r w:rsidDel="008F035B">
          <w:rPr>
            <w:lang w:eastAsia="zh-CN"/>
          </w:rPr>
          <w:delText>证据</w:delText>
        </w:r>
      </w:del>
      <w:ins w:id="598" w:author="378653276@qq.com" w:date="2021-04-20T23:28:00Z">
        <w:r w:rsidR="008F035B">
          <w:rPr>
            <w:lang w:eastAsia="zh-CN"/>
          </w:rPr>
          <w:t>凭证</w:t>
        </w:r>
      </w:ins>
      <w:r>
        <w:rPr>
          <w:lang w:eastAsia="zh-CN"/>
        </w:rPr>
        <w:t>，以表明最近14天R5和R6中要求的小时值 的计算符合要求；最近30天R5和R6中要求</w:t>
      </w:r>
      <w:proofErr w:type="gramStart"/>
      <w:r>
        <w:rPr>
          <w:lang w:eastAsia="zh-CN"/>
        </w:rPr>
        <w:t>的日值计算</w:t>
      </w:r>
      <w:proofErr w:type="gramEnd"/>
      <w:r>
        <w:rPr>
          <w:lang w:eastAsia="zh-CN"/>
        </w:rPr>
        <w:t>符合要求的证 据；最近60天R5和R6中要求</w:t>
      </w:r>
      <w:proofErr w:type="gramStart"/>
      <w:r>
        <w:rPr>
          <w:lang w:eastAsia="zh-CN"/>
        </w:rPr>
        <w:t>的日值计算</w:t>
      </w:r>
      <w:proofErr w:type="gramEnd"/>
      <w:r>
        <w:rPr>
          <w:lang w:eastAsia="zh-CN"/>
        </w:rPr>
        <w:t>符合要求的</w:t>
      </w:r>
      <w:del w:id="599" w:author="378653276@qq.com" w:date="2021-04-20T23:28:00Z">
        <w:r w:rsidDel="008F035B">
          <w:rPr>
            <w:lang w:eastAsia="zh-CN"/>
          </w:rPr>
          <w:delText>证据</w:delText>
        </w:r>
      </w:del>
      <w:ins w:id="600" w:author="378653276@qq.com" w:date="2021-04-20T23:28:00Z">
        <w:r w:rsidR="008F035B">
          <w:rPr>
            <w:lang w:eastAsia="zh-CN"/>
          </w:rPr>
          <w:t>凭证</w:t>
        </w:r>
      </w:ins>
      <w:r>
        <w:rPr>
          <w:lang w:eastAsia="zh-CN"/>
        </w:rPr>
        <w:t>。 (M7和M8)</w:t>
      </w:r>
    </w:p>
    <w:p w14:paraId="5803A7C1" w14:textId="60B21BB1" w:rsidR="006B326C" w:rsidRDefault="009B4794">
      <w:pPr>
        <w:pStyle w:val="a3"/>
        <w:tabs>
          <w:tab w:val="left" w:pos="1939"/>
        </w:tabs>
        <w:spacing w:before="122" w:line="298" w:lineRule="exact"/>
        <w:ind w:left="1940" w:right="25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传输服务提供商应保留最近三年历年以及本年度的</w:t>
      </w:r>
      <w:del w:id="601" w:author="378653276@qq.com" w:date="2021-04-20T23:28:00Z">
        <w:r w:rsidDel="008F035B">
          <w:rPr>
            <w:lang w:eastAsia="zh-CN"/>
          </w:rPr>
          <w:delText>证据</w:delText>
        </w:r>
      </w:del>
      <w:ins w:id="602" w:author="378653276@qq.com" w:date="2021-04-20T23:28:00Z">
        <w:r w:rsidR="008F035B">
          <w:rPr>
            <w:lang w:eastAsia="zh-CN"/>
          </w:rPr>
          <w:t>凭证</w:t>
        </w:r>
      </w:ins>
      <w:r>
        <w:rPr>
          <w:lang w:eastAsia="zh-CN"/>
        </w:rPr>
        <w:t>，以表明遵守R7 和R8。 (M9和M10)</w:t>
      </w:r>
    </w:p>
    <w:p w14:paraId="1F477F0B" w14:textId="77777777" w:rsidR="006B326C" w:rsidRDefault="009B4794">
      <w:pPr>
        <w:pStyle w:val="a3"/>
        <w:tabs>
          <w:tab w:val="left" w:pos="1939"/>
        </w:tabs>
        <w:spacing w:before="134" w:line="298" w:lineRule="exact"/>
        <w:ind w:left="1940" w:right="259" w:hanging="360"/>
        <w:rPr>
          <w:lang w:eastAsia="zh-CN"/>
        </w:rPr>
      </w:pPr>
      <w:r>
        <w:rPr>
          <w:rFonts w:ascii="Courier New" w:eastAsia="Courier New" w:hAnsi="Courier New" w:cs="Courier New"/>
          <w:w w:val="95"/>
          <w:lang w:eastAsia="zh-CN"/>
        </w:rPr>
        <w:t>-</w:t>
      </w:r>
      <w:r>
        <w:rPr>
          <w:rFonts w:ascii="Courier New" w:eastAsia="Courier New" w:hAnsi="Courier New" w:cs="Courier New"/>
          <w:w w:val="95"/>
          <w:lang w:eastAsia="zh-CN"/>
        </w:rPr>
        <w:tab/>
      </w:r>
      <w:r>
        <w:rPr>
          <w:lang w:eastAsia="zh-CN"/>
        </w:rPr>
        <w:t>如果发现传输服务提供者或传输操作员不符合规定，则应保存与不符合 规定有关的信息，直到发现符合规定为止。</w:t>
      </w:r>
    </w:p>
    <w:p w14:paraId="14E17A01" w14:textId="722C2D4F" w:rsidR="006B326C" w:rsidRDefault="009B4794">
      <w:pPr>
        <w:pStyle w:val="a3"/>
        <w:spacing w:before="123" w:line="312" w:lineRule="exact"/>
        <w:ind w:left="1940" w:right="259"/>
        <w:rPr>
          <w:lang w:eastAsia="zh-CN"/>
        </w:rPr>
      </w:pPr>
      <w:r>
        <w:rPr>
          <w:lang w:eastAsia="zh-CN"/>
        </w:rPr>
        <w:t>合</w:t>
      </w:r>
      <w:proofErr w:type="gramStart"/>
      <w:r>
        <w:rPr>
          <w:lang w:eastAsia="zh-CN"/>
        </w:rPr>
        <w:t>规</w:t>
      </w:r>
      <w:proofErr w:type="gramEnd"/>
      <w:r>
        <w:rPr>
          <w:lang w:eastAsia="zh-CN"/>
        </w:rPr>
        <w:t>执行</w:t>
      </w:r>
      <w:del w:id="603" w:author="378653276@qq.com" w:date="2021-04-20T22:29:00Z">
        <w:r w:rsidDel="0067247E">
          <w:rPr>
            <w:lang w:eastAsia="zh-CN"/>
          </w:rPr>
          <w:delText>机构</w:delText>
        </w:r>
      </w:del>
      <w:ins w:id="604" w:author="378653276@qq.com" w:date="2021-04-20T22:29:00Z">
        <w:r w:rsidR="0067247E">
          <w:rPr>
            <w:lang w:eastAsia="zh-CN"/>
          </w:rPr>
          <w:t>机关</w:t>
        </w:r>
      </w:ins>
      <w:r>
        <w:rPr>
          <w:lang w:eastAsia="zh-CN"/>
        </w:rPr>
        <w:t>应保存最后一次审计记录以及所有要求和提交的后续审 计记录。</w:t>
      </w:r>
    </w:p>
    <w:p w14:paraId="291223E6" w14:textId="77777777" w:rsidR="006B326C" w:rsidRDefault="009B4794">
      <w:pPr>
        <w:spacing w:before="94" w:line="309" w:lineRule="auto"/>
        <w:ind w:left="1940" w:right="3745" w:hanging="468"/>
        <w:rPr>
          <w:rFonts w:ascii="宋体" w:eastAsia="宋体" w:hAnsi="宋体" w:cs="宋体"/>
          <w:sz w:val="24"/>
          <w:szCs w:val="24"/>
          <w:lang w:eastAsia="zh-CN"/>
        </w:rPr>
      </w:pPr>
      <w:r>
        <w:rPr>
          <w:rFonts w:ascii="Times New Roman" w:eastAsia="Times New Roman" w:hAnsi="Times New Roman" w:cs="Times New Roman"/>
          <w:b/>
          <w:bCs/>
          <w:spacing w:val="-4"/>
          <w:sz w:val="24"/>
          <w:szCs w:val="24"/>
          <w:lang w:eastAsia="zh-CN"/>
        </w:rPr>
        <w:t>1.4.</w:t>
      </w:r>
      <w:r>
        <w:rPr>
          <w:rFonts w:ascii="Times New Roman" w:eastAsia="Times New Roman" w:hAnsi="Times New Roman" w:cs="Times New Roman"/>
          <w:b/>
          <w:bCs/>
          <w:spacing w:val="4"/>
          <w:sz w:val="24"/>
          <w:szCs w:val="24"/>
          <w:lang w:eastAsia="zh-CN"/>
        </w:rPr>
        <w:t xml:space="preserve"> </w:t>
      </w:r>
      <w:bookmarkStart w:id="605" w:name="1.4.合规监测和执行过程："/>
      <w:bookmarkEnd w:id="605"/>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监测和执行过程：</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可采用以下工艺：</w:t>
      </w:r>
    </w:p>
    <w:p w14:paraId="37F7F67D" w14:textId="77777777" w:rsidR="006B326C" w:rsidRDefault="009B4794">
      <w:pPr>
        <w:tabs>
          <w:tab w:val="left" w:pos="1939"/>
        </w:tabs>
        <w:spacing w:before="46"/>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合</w:t>
      </w:r>
      <w:proofErr w:type="gramStart"/>
      <w:r>
        <w:rPr>
          <w:rFonts w:ascii="宋体" w:eastAsia="宋体" w:hAnsi="宋体" w:cs="宋体"/>
          <w:sz w:val="24"/>
          <w:szCs w:val="24"/>
          <w:lang w:eastAsia="zh-CN"/>
        </w:rPr>
        <w:t>规</w:t>
      </w:r>
      <w:proofErr w:type="gramEnd"/>
      <w:r>
        <w:rPr>
          <w:rFonts w:ascii="宋体" w:eastAsia="宋体" w:hAnsi="宋体" w:cs="宋体"/>
          <w:sz w:val="24"/>
          <w:szCs w:val="24"/>
          <w:lang w:eastAsia="zh-CN"/>
        </w:rPr>
        <w:t>审计</w:t>
      </w:r>
    </w:p>
    <w:p w14:paraId="3EB7DB46" w14:textId="77777777" w:rsidR="006B326C" w:rsidRDefault="009B4794">
      <w:pPr>
        <w:tabs>
          <w:tab w:val="left" w:pos="1939"/>
        </w:tabs>
        <w:spacing w:before="60"/>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自我防御</w:t>
      </w:r>
    </w:p>
    <w:p w14:paraId="2E63D94F" w14:textId="77777777" w:rsidR="006B326C" w:rsidRDefault="009B4794">
      <w:pPr>
        <w:tabs>
          <w:tab w:val="left" w:pos="1939"/>
        </w:tabs>
        <w:spacing w:before="58"/>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现场检查</w:t>
      </w:r>
    </w:p>
    <w:p w14:paraId="47946D1D" w14:textId="77777777" w:rsidR="006B326C" w:rsidRDefault="009B4794">
      <w:pPr>
        <w:tabs>
          <w:tab w:val="left" w:pos="1939"/>
        </w:tabs>
        <w:spacing w:before="58"/>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违规行为调查</w:t>
      </w:r>
    </w:p>
    <w:p w14:paraId="242ABAF8" w14:textId="77777777" w:rsidR="006B326C" w:rsidRDefault="009B4794">
      <w:pPr>
        <w:tabs>
          <w:tab w:val="left" w:pos="1939"/>
        </w:tabs>
        <w:spacing w:before="60"/>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自我报告</w:t>
      </w:r>
    </w:p>
    <w:p w14:paraId="16536FDF" w14:textId="77777777" w:rsidR="006B326C" w:rsidRDefault="009B4794">
      <w:pPr>
        <w:tabs>
          <w:tab w:val="left" w:pos="1939"/>
        </w:tabs>
        <w:spacing w:before="58"/>
        <w:ind w:left="1580" w:right="259"/>
        <w:rPr>
          <w:rFonts w:ascii="宋体" w:eastAsia="宋体" w:hAnsi="宋体" w:cs="宋体"/>
          <w:sz w:val="24"/>
          <w:szCs w:val="24"/>
          <w:lang w:eastAsia="zh-CN"/>
        </w:rPr>
      </w:pPr>
      <w:r>
        <w:rPr>
          <w:rFonts w:ascii="Courier New" w:eastAsia="Courier New" w:hAnsi="Courier New" w:cs="Courier New"/>
          <w:b/>
          <w:bCs/>
          <w:w w:val="95"/>
          <w:sz w:val="24"/>
          <w:szCs w:val="24"/>
          <w:lang w:eastAsia="zh-CN"/>
        </w:rPr>
        <w:t>-</w:t>
      </w:r>
      <w:r>
        <w:rPr>
          <w:rFonts w:ascii="Courier New" w:eastAsia="Courier New" w:hAnsi="Courier New" w:cs="Courier New"/>
          <w:b/>
          <w:bCs/>
          <w:w w:val="95"/>
          <w:sz w:val="24"/>
          <w:szCs w:val="24"/>
          <w:lang w:eastAsia="zh-CN"/>
        </w:rPr>
        <w:tab/>
      </w:r>
      <w:r>
        <w:rPr>
          <w:rFonts w:ascii="宋体" w:eastAsia="宋体" w:hAnsi="宋体" w:cs="宋体"/>
          <w:sz w:val="24"/>
          <w:szCs w:val="24"/>
          <w:lang w:eastAsia="zh-CN"/>
        </w:rPr>
        <w:t>投诉</w:t>
      </w:r>
    </w:p>
    <w:p w14:paraId="19F78532" w14:textId="77777777" w:rsidR="006B326C" w:rsidRDefault="009B4794">
      <w:pPr>
        <w:pStyle w:val="2"/>
        <w:spacing w:before="63" w:line="309" w:lineRule="auto"/>
        <w:ind w:left="1940" w:right="5854" w:hanging="468"/>
        <w:rPr>
          <w:rFonts w:cs="宋体"/>
          <w:b w:val="0"/>
          <w:bCs w:val="0"/>
          <w:lang w:eastAsia="zh-CN"/>
        </w:rPr>
      </w:pPr>
      <w:r>
        <w:rPr>
          <w:rFonts w:ascii="Times New Roman" w:eastAsia="Times New Roman" w:hAnsi="Times New Roman" w:cs="Times New Roman"/>
          <w:spacing w:val="-4"/>
          <w:lang w:eastAsia="zh-CN"/>
        </w:rPr>
        <w:t>1.5.</w:t>
      </w:r>
      <w:r>
        <w:rPr>
          <w:rFonts w:ascii="Times New Roman" w:eastAsia="Times New Roman" w:hAnsi="Times New Roman" w:cs="Times New Roman"/>
          <w:spacing w:val="4"/>
          <w:lang w:eastAsia="zh-CN"/>
        </w:rPr>
        <w:t xml:space="preserve"> </w:t>
      </w:r>
      <w:bookmarkStart w:id="606" w:name="1.5.补充遵约信息"/>
      <w:bookmarkEnd w:id="606"/>
      <w:r>
        <w:rPr>
          <w:lang w:eastAsia="zh-CN"/>
        </w:rPr>
        <w:t>补充遵约信息</w:t>
      </w:r>
      <w:r>
        <w:rPr>
          <w:w w:val="99"/>
          <w:lang w:eastAsia="zh-CN"/>
        </w:rPr>
        <w:t xml:space="preserve"> </w:t>
      </w:r>
      <w:r>
        <w:rPr>
          <w:rFonts w:cs="宋体"/>
          <w:b w:val="0"/>
          <w:bCs w:val="0"/>
          <w:lang w:eastAsia="zh-CN"/>
        </w:rPr>
        <w:t>无。</w:t>
      </w:r>
    </w:p>
    <w:p w14:paraId="47BD9812" w14:textId="77777777" w:rsidR="006B326C" w:rsidRDefault="006B326C">
      <w:pPr>
        <w:spacing w:line="309" w:lineRule="auto"/>
        <w:rPr>
          <w:rFonts w:ascii="宋体" w:eastAsia="宋体" w:hAnsi="宋体" w:cs="宋体"/>
          <w:lang w:eastAsia="zh-CN"/>
        </w:rPr>
        <w:sectPr w:rsidR="006B326C">
          <w:pgSz w:w="12240" w:h="15840"/>
          <w:pgMar w:top="1000" w:right="1300" w:bottom="1260" w:left="1300" w:header="747" w:footer="1079" w:gutter="0"/>
          <w:cols w:space="720"/>
        </w:sectPr>
      </w:pPr>
    </w:p>
    <w:p w14:paraId="4F7FBA43" w14:textId="77777777" w:rsidR="006B326C" w:rsidRDefault="006B326C">
      <w:pPr>
        <w:spacing w:before="1"/>
        <w:rPr>
          <w:rFonts w:ascii="宋体" w:eastAsia="宋体" w:hAnsi="宋体" w:cs="宋体"/>
          <w:sz w:val="19"/>
          <w:szCs w:val="19"/>
          <w:lang w:eastAsia="zh-CN"/>
        </w:rPr>
      </w:pPr>
    </w:p>
    <w:p w14:paraId="7219805E" w14:textId="77777777" w:rsidR="006B326C" w:rsidRDefault="009B4794">
      <w:pPr>
        <w:tabs>
          <w:tab w:val="left" w:pos="549"/>
        </w:tabs>
        <w:spacing w:before="50"/>
        <w:ind w:left="132"/>
        <w:rPr>
          <w:rFonts w:ascii="宋体" w:eastAsia="宋体" w:hAnsi="宋体" w:cs="宋体"/>
          <w:sz w:val="18"/>
          <w:szCs w:val="18"/>
          <w:lang w:eastAsia="zh-CN"/>
        </w:rPr>
      </w:pPr>
      <w:r>
        <w:rPr>
          <w:rFonts w:ascii="Times New Roman" w:eastAsia="Times New Roman" w:hAnsi="Times New Roman" w:cs="Times New Roman"/>
          <w:b/>
          <w:bCs/>
          <w:spacing w:val="-1"/>
          <w:sz w:val="18"/>
          <w:szCs w:val="18"/>
          <w:lang w:eastAsia="zh-CN"/>
        </w:rPr>
        <w:t>2.</w:t>
      </w:r>
      <w:r>
        <w:rPr>
          <w:rFonts w:ascii="Times New Roman" w:eastAsia="Times New Roman" w:hAnsi="Times New Roman" w:cs="Times New Roman"/>
          <w:b/>
          <w:bCs/>
          <w:spacing w:val="-1"/>
          <w:sz w:val="18"/>
          <w:szCs w:val="18"/>
          <w:lang w:eastAsia="zh-CN"/>
        </w:rPr>
        <w:tab/>
      </w:r>
      <w:r>
        <w:rPr>
          <w:rFonts w:ascii="宋体" w:eastAsia="宋体" w:hAnsi="宋体" w:cs="宋体"/>
          <w:b/>
          <w:bCs/>
          <w:spacing w:val="-1"/>
          <w:sz w:val="18"/>
          <w:szCs w:val="18"/>
          <w:lang w:eastAsia="zh-CN"/>
        </w:rPr>
        <w:t>违规严重程度</w:t>
      </w:r>
    </w:p>
    <w:p w14:paraId="575E82CB" w14:textId="77777777" w:rsidR="006B326C" w:rsidRDefault="006B326C">
      <w:pPr>
        <w:spacing w:before="6"/>
        <w:rPr>
          <w:rFonts w:ascii="宋体" w:eastAsia="宋体" w:hAnsi="宋体" w:cs="宋体"/>
          <w:b/>
          <w:bCs/>
          <w:sz w:val="8"/>
          <w:szCs w:val="8"/>
          <w:lang w:eastAsia="zh-CN"/>
        </w:rPr>
      </w:pPr>
    </w:p>
    <w:tbl>
      <w:tblPr>
        <w:tblStyle w:val="TableNormal"/>
        <w:tblW w:w="0" w:type="auto"/>
        <w:tblInd w:w="216" w:type="dxa"/>
        <w:tblLayout w:type="fixed"/>
        <w:tblLook w:val="01E0" w:firstRow="1" w:lastRow="1" w:firstColumn="1" w:lastColumn="1" w:noHBand="0" w:noVBand="0"/>
      </w:tblPr>
      <w:tblGrid>
        <w:gridCol w:w="700"/>
        <w:gridCol w:w="2334"/>
        <w:gridCol w:w="2335"/>
        <w:gridCol w:w="2334"/>
        <w:gridCol w:w="2319"/>
      </w:tblGrid>
      <w:tr w:rsidR="006B326C" w14:paraId="779F7488" w14:textId="77777777">
        <w:trPr>
          <w:trHeight w:hRule="exact" w:val="501"/>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5FCC8E45" w14:textId="77777777" w:rsidR="006B326C" w:rsidRDefault="009B4794">
            <w:pPr>
              <w:pStyle w:val="TableParagraph"/>
              <w:spacing w:before="133"/>
              <w:ind w:left="227"/>
              <w:rPr>
                <w:rFonts w:ascii="宋体" w:eastAsia="宋体" w:hAnsi="宋体" w:cs="宋体"/>
                <w:sz w:val="15"/>
                <w:szCs w:val="15"/>
              </w:rPr>
            </w:pPr>
            <w:r>
              <w:rPr>
                <w:rFonts w:ascii="宋体"/>
                <w:b/>
                <w:color w:val="FFFFFF"/>
                <w:w w:val="105"/>
                <w:sz w:val="15"/>
              </w:rPr>
              <w:t>r#</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457AD5D1" w14:textId="77777777" w:rsidR="006B326C" w:rsidRDefault="009B4794">
            <w:pPr>
              <w:pStyle w:val="TableParagraph"/>
              <w:spacing w:before="133"/>
              <w:ind w:left="764"/>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5" w:type="dxa"/>
            <w:tcBorders>
              <w:top w:val="single" w:sz="3" w:space="0" w:color="000000"/>
              <w:left w:val="single" w:sz="3" w:space="0" w:color="000000"/>
              <w:bottom w:val="single" w:sz="3" w:space="0" w:color="000000"/>
              <w:right w:val="single" w:sz="3" w:space="0" w:color="000000"/>
            </w:tcBorders>
            <w:shd w:val="clear" w:color="auto" w:fill="254D74"/>
          </w:tcPr>
          <w:p w14:paraId="14698A38" w14:textId="77777777" w:rsidR="006B326C" w:rsidRDefault="009B4794">
            <w:pPr>
              <w:pStyle w:val="TableParagraph"/>
              <w:spacing w:before="133"/>
              <w:ind w:left="649"/>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2FE85146" w14:textId="77777777" w:rsidR="006B326C" w:rsidRDefault="009B4794">
            <w:pPr>
              <w:pStyle w:val="TableParagraph"/>
              <w:spacing w:before="133"/>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19" w:type="dxa"/>
            <w:tcBorders>
              <w:top w:val="single" w:sz="3" w:space="0" w:color="000000"/>
              <w:left w:val="single" w:sz="3" w:space="0" w:color="000000"/>
              <w:bottom w:val="single" w:sz="3" w:space="0" w:color="000000"/>
              <w:right w:val="single" w:sz="3" w:space="0" w:color="000000"/>
            </w:tcBorders>
            <w:shd w:val="clear" w:color="auto" w:fill="254D74"/>
          </w:tcPr>
          <w:p w14:paraId="7E82B67A" w14:textId="77777777" w:rsidR="006B326C" w:rsidRDefault="009B4794">
            <w:pPr>
              <w:pStyle w:val="TableParagraph"/>
              <w:spacing w:before="133"/>
              <w:ind w:left="72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8E4A565" w14:textId="77777777">
        <w:trPr>
          <w:trHeight w:hRule="exact" w:val="248"/>
        </w:trPr>
        <w:tc>
          <w:tcPr>
            <w:tcW w:w="700" w:type="dxa"/>
            <w:vMerge w:val="restart"/>
            <w:tcBorders>
              <w:top w:val="single" w:sz="3" w:space="0" w:color="000000"/>
              <w:left w:val="single" w:sz="3" w:space="0" w:color="000000"/>
              <w:right w:val="single" w:sz="3" w:space="0" w:color="000000"/>
            </w:tcBorders>
          </w:tcPr>
          <w:p w14:paraId="3B467C51" w14:textId="77777777" w:rsidR="006B326C" w:rsidRDefault="009B4794">
            <w:pPr>
              <w:pStyle w:val="TableParagraph"/>
              <w:spacing w:before="23"/>
              <w:ind w:left="82"/>
              <w:rPr>
                <w:rFonts w:ascii="宋体" w:eastAsia="宋体" w:hAnsi="宋体" w:cs="宋体"/>
                <w:sz w:val="15"/>
                <w:szCs w:val="15"/>
              </w:rPr>
            </w:pPr>
            <w:r>
              <w:rPr>
                <w:rFonts w:ascii="宋体" w:eastAsia="宋体" w:hAnsi="宋体" w:cs="宋体"/>
                <w:w w:val="105"/>
                <w:sz w:val="15"/>
                <w:szCs w:val="15"/>
              </w:rPr>
              <w:t>R1。</w:t>
            </w:r>
          </w:p>
        </w:tc>
        <w:tc>
          <w:tcPr>
            <w:tcW w:w="2334" w:type="dxa"/>
            <w:tcBorders>
              <w:top w:val="single" w:sz="3" w:space="0" w:color="000000"/>
              <w:left w:val="single" w:sz="3" w:space="0" w:color="000000"/>
              <w:bottom w:val="nil"/>
              <w:right w:val="single" w:sz="3" w:space="0" w:color="000000"/>
            </w:tcBorders>
          </w:tcPr>
          <w:p w14:paraId="1A1C1375" w14:textId="77777777" w:rsidR="006B326C" w:rsidRDefault="009B4794">
            <w:pPr>
              <w:pStyle w:val="TableParagraph"/>
              <w:spacing w:before="23"/>
              <w:ind w:left="82"/>
              <w:rPr>
                <w:rFonts w:ascii="宋体" w:eastAsia="宋体" w:hAnsi="宋体" w:cs="宋体"/>
                <w:sz w:val="15"/>
                <w:szCs w:val="15"/>
                <w:lang w:eastAsia="zh-CN"/>
              </w:rPr>
            </w:pPr>
            <w:bookmarkStart w:id="607" w:name="2.违规严重程度"/>
            <w:bookmarkEnd w:id="607"/>
            <w:r>
              <w:rPr>
                <w:rFonts w:ascii="宋体" w:eastAsia="宋体" w:hAnsi="宋体" w:cs="宋体"/>
                <w:w w:val="105"/>
                <w:sz w:val="15"/>
                <w:szCs w:val="15"/>
                <w:lang w:eastAsia="zh-CN"/>
              </w:rPr>
              <w:t>传输操作符使用的模型满足</w:t>
            </w:r>
          </w:p>
        </w:tc>
        <w:tc>
          <w:tcPr>
            <w:tcW w:w="2335" w:type="dxa"/>
            <w:tcBorders>
              <w:top w:val="single" w:sz="3" w:space="0" w:color="000000"/>
              <w:left w:val="single" w:sz="3" w:space="0" w:color="000000"/>
              <w:bottom w:val="nil"/>
              <w:right w:val="single" w:sz="3" w:space="0" w:color="000000"/>
            </w:tcBorders>
          </w:tcPr>
          <w:p w14:paraId="422335C9" w14:textId="77777777" w:rsidR="006B326C" w:rsidRDefault="009B4794">
            <w:pPr>
              <w:pStyle w:val="TableParagraph"/>
              <w:spacing w:before="23"/>
              <w:ind w:left="81"/>
              <w:rPr>
                <w:rFonts w:ascii="宋体" w:eastAsia="宋体" w:hAnsi="宋体" w:cs="宋体"/>
                <w:sz w:val="15"/>
                <w:szCs w:val="15"/>
                <w:lang w:eastAsia="zh-CN"/>
              </w:rPr>
            </w:pPr>
            <w:r>
              <w:rPr>
                <w:rFonts w:ascii="宋体" w:eastAsia="宋体" w:hAnsi="宋体" w:cs="宋体"/>
                <w:w w:val="105"/>
                <w:sz w:val="15"/>
                <w:szCs w:val="15"/>
                <w:lang w:eastAsia="zh-CN"/>
              </w:rPr>
              <w:t>传输操作符使用的模型满足</w:t>
            </w:r>
          </w:p>
        </w:tc>
        <w:tc>
          <w:tcPr>
            <w:tcW w:w="2334" w:type="dxa"/>
            <w:tcBorders>
              <w:top w:val="single" w:sz="3" w:space="0" w:color="000000"/>
              <w:left w:val="single" w:sz="3" w:space="0" w:color="000000"/>
              <w:bottom w:val="nil"/>
              <w:right w:val="single" w:sz="3" w:space="0" w:color="000000"/>
            </w:tcBorders>
          </w:tcPr>
          <w:p w14:paraId="5BD34865" w14:textId="77777777" w:rsidR="006B326C" w:rsidRDefault="009B4794">
            <w:pPr>
              <w:pStyle w:val="TableParagraph"/>
              <w:spacing w:before="23"/>
              <w:ind w:left="81"/>
              <w:rPr>
                <w:rFonts w:ascii="宋体" w:eastAsia="宋体" w:hAnsi="宋体" w:cs="宋体"/>
                <w:sz w:val="15"/>
                <w:szCs w:val="15"/>
                <w:lang w:eastAsia="zh-CN"/>
              </w:rPr>
            </w:pPr>
            <w:r>
              <w:rPr>
                <w:rFonts w:ascii="宋体" w:eastAsia="宋体" w:hAnsi="宋体" w:cs="宋体"/>
                <w:w w:val="105"/>
                <w:sz w:val="15"/>
                <w:szCs w:val="15"/>
                <w:lang w:eastAsia="zh-CN"/>
              </w:rPr>
              <w:t>传输操作符使用的模型满足</w:t>
            </w:r>
          </w:p>
        </w:tc>
        <w:tc>
          <w:tcPr>
            <w:tcW w:w="2319" w:type="dxa"/>
            <w:tcBorders>
              <w:top w:val="single" w:sz="3" w:space="0" w:color="000000"/>
              <w:left w:val="single" w:sz="3" w:space="0" w:color="000000"/>
              <w:bottom w:val="nil"/>
              <w:right w:val="single" w:sz="3" w:space="0" w:color="000000"/>
            </w:tcBorders>
          </w:tcPr>
          <w:p w14:paraId="538D2581" w14:textId="77777777" w:rsidR="006B326C" w:rsidRDefault="009B4794">
            <w:pPr>
              <w:pStyle w:val="TableParagraph"/>
              <w:spacing w:before="25"/>
              <w:ind w:left="80"/>
              <w:rPr>
                <w:rFonts w:ascii="宋体" w:eastAsia="宋体" w:hAnsi="宋体" w:cs="宋体"/>
                <w:sz w:val="15"/>
                <w:szCs w:val="15"/>
                <w:lang w:eastAsia="zh-CN"/>
              </w:rPr>
            </w:pPr>
            <w:r>
              <w:rPr>
                <w:rFonts w:ascii="宋体" w:eastAsia="宋体" w:hAnsi="宋体" w:cs="宋体"/>
                <w:w w:val="105"/>
                <w:sz w:val="15"/>
                <w:szCs w:val="15"/>
                <w:lang w:eastAsia="zh-CN"/>
              </w:rPr>
              <w:t>传输操作符使用的模型不满足</w:t>
            </w:r>
          </w:p>
        </w:tc>
      </w:tr>
      <w:tr w:rsidR="006B326C" w14:paraId="1E95EC91" w14:textId="77777777">
        <w:trPr>
          <w:trHeight w:hRule="exact" w:val="200"/>
        </w:trPr>
        <w:tc>
          <w:tcPr>
            <w:tcW w:w="700" w:type="dxa"/>
            <w:vMerge/>
            <w:tcBorders>
              <w:left w:val="single" w:sz="3" w:space="0" w:color="000000"/>
              <w:right w:val="single" w:sz="3" w:space="0" w:color="000000"/>
            </w:tcBorders>
          </w:tcPr>
          <w:p w14:paraId="26AA043C"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637144E4" w14:textId="77777777"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R1.1中指定的所有建模要求，</w:t>
            </w:r>
          </w:p>
        </w:tc>
        <w:tc>
          <w:tcPr>
            <w:tcW w:w="2335" w:type="dxa"/>
            <w:tcBorders>
              <w:top w:val="nil"/>
              <w:left w:val="single" w:sz="3" w:space="0" w:color="000000"/>
              <w:bottom w:val="nil"/>
              <w:right w:val="single" w:sz="3" w:space="0" w:color="000000"/>
            </w:tcBorders>
          </w:tcPr>
          <w:p w14:paraId="0B6CC988" w14:textId="77777777"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R1.1中指定的所有建模需求，</w:t>
            </w:r>
          </w:p>
        </w:tc>
        <w:tc>
          <w:tcPr>
            <w:tcW w:w="2334" w:type="dxa"/>
            <w:tcBorders>
              <w:top w:val="nil"/>
              <w:left w:val="single" w:sz="3" w:space="0" w:color="000000"/>
              <w:bottom w:val="nil"/>
              <w:right w:val="single" w:sz="3" w:space="0" w:color="000000"/>
            </w:tcBorders>
          </w:tcPr>
          <w:p w14:paraId="677C0CB1" w14:textId="77777777"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R1.1中指定的所有建模需求，</w:t>
            </w:r>
          </w:p>
        </w:tc>
        <w:tc>
          <w:tcPr>
            <w:tcW w:w="2319" w:type="dxa"/>
            <w:tcBorders>
              <w:top w:val="nil"/>
              <w:left w:val="single" w:sz="3" w:space="0" w:color="000000"/>
              <w:bottom w:val="nil"/>
              <w:right w:val="single" w:sz="3" w:space="0" w:color="000000"/>
            </w:tcBorders>
          </w:tcPr>
          <w:p w14:paraId="1CFFDB8A"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R1.1中指定的四个或多个建模</w:t>
            </w:r>
          </w:p>
        </w:tc>
      </w:tr>
      <w:tr w:rsidR="006B326C" w14:paraId="59EE1AD8" w14:textId="77777777">
        <w:trPr>
          <w:trHeight w:hRule="exact" w:val="223"/>
        </w:trPr>
        <w:tc>
          <w:tcPr>
            <w:tcW w:w="700" w:type="dxa"/>
            <w:vMerge/>
            <w:tcBorders>
              <w:left w:val="single" w:sz="3" w:space="0" w:color="000000"/>
              <w:right w:val="single" w:sz="3" w:space="0" w:color="000000"/>
            </w:tcBorders>
          </w:tcPr>
          <w:p w14:paraId="78A12953"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59BB4D43"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但不满足其中一个要求。</w:t>
            </w:r>
          </w:p>
        </w:tc>
        <w:tc>
          <w:tcPr>
            <w:tcW w:w="2335" w:type="dxa"/>
            <w:tcBorders>
              <w:top w:val="nil"/>
              <w:left w:val="single" w:sz="3" w:space="0" w:color="000000"/>
              <w:bottom w:val="nil"/>
              <w:right w:val="single" w:sz="3" w:space="0" w:color="000000"/>
            </w:tcBorders>
          </w:tcPr>
          <w:p w14:paraId="018FE3C7" w14:textId="77777777" w:rsidR="006B326C" w:rsidRDefault="009B4794">
            <w:pPr>
              <w:pStyle w:val="TableParagraph"/>
              <w:spacing w:line="176" w:lineRule="exact"/>
              <w:ind w:left="81"/>
              <w:rPr>
                <w:rFonts w:ascii="宋体" w:eastAsia="宋体" w:hAnsi="宋体" w:cs="宋体"/>
                <w:sz w:val="15"/>
                <w:szCs w:val="15"/>
              </w:rPr>
            </w:pPr>
            <w:proofErr w:type="spellStart"/>
            <w:r>
              <w:rPr>
                <w:rFonts w:ascii="宋体" w:eastAsia="宋体" w:hAnsi="宋体" w:cs="宋体"/>
                <w:w w:val="105"/>
                <w:sz w:val="15"/>
                <w:szCs w:val="15"/>
              </w:rPr>
              <w:t>但不满足两个需求</w:t>
            </w:r>
            <w:proofErr w:type="spellEnd"/>
            <w:r>
              <w:rPr>
                <w:rFonts w:ascii="宋体" w:eastAsia="宋体" w:hAnsi="宋体" w:cs="宋体"/>
                <w:w w:val="105"/>
                <w:sz w:val="15"/>
                <w:szCs w:val="15"/>
              </w:rPr>
              <w:t>。</w:t>
            </w:r>
          </w:p>
        </w:tc>
        <w:tc>
          <w:tcPr>
            <w:tcW w:w="2334" w:type="dxa"/>
            <w:tcBorders>
              <w:top w:val="nil"/>
              <w:left w:val="single" w:sz="3" w:space="0" w:color="000000"/>
              <w:bottom w:val="nil"/>
              <w:right w:val="single" w:sz="3" w:space="0" w:color="000000"/>
            </w:tcBorders>
          </w:tcPr>
          <w:p w14:paraId="0821F401" w14:textId="77777777" w:rsidR="006B326C" w:rsidRDefault="009B4794">
            <w:pPr>
              <w:pStyle w:val="TableParagraph"/>
              <w:spacing w:line="176" w:lineRule="exact"/>
              <w:ind w:left="81"/>
              <w:rPr>
                <w:rFonts w:ascii="宋体" w:eastAsia="宋体" w:hAnsi="宋体" w:cs="宋体"/>
                <w:sz w:val="15"/>
                <w:szCs w:val="15"/>
              </w:rPr>
            </w:pPr>
            <w:proofErr w:type="spellStart"/>
            <w:r>
              <w:rPr>
                <w:rFonts w:ascii="宋体" w:eastAsia="宋体" w:hAnsi="宋体" w:cs="宋体"/>
                <w:w w:val="105"/>
                <w:sz w:val="15"/>
                <w:szCs w:val="15"/>
              </w:rPr>
              <w:t>但不满足三个需求</w:t>
            </w:r>
            <w:proofErr w:type="spellEnd"/>
            <w:r>
              <w:rPr>
                <w:rFonts w:ascii="宋体" w:eastAsia="宋体" w:hAnsi="宋体" w:cs="宋体"/>
                <w:w w:val="105"/>
                <w:sz w:val="15"/>
                <w:szCs w:val="15"/>
              </w:rPr>
              <w:t>。</w:t>
            </w:r>
          </w:p>
        </w:tc>
        <w:tc>
          <w:tcPr>
            <w:tcW w:w="2319" w:type="dxa"/>
            <w:tcBorders>
              <w:top w:val="nil"/>
              <w:left w:val="single" w:sz="3" w:space="0" w:color="000000"/>
              <w:bottom w:val="nil"/>
              <w:right w:val="single" w:sz="3" w:space="0" w:color="000000"/>
            </w:tcBorders>
          </w:tcPr>
          <w:p w14:paraId="199A9260" w14:textId="77777777" w:rsidR="006B326C" w:rsidRDefault="009B4794">
            <w:pPr>
              <w:pStyle w:val="TableParagraph"/>
              <w:spacing w:line="178" w:lineRule="exact"/>
              <w:ind w:left="80"/>
              <w:rPr>
                <w:rFonts w:ascii="宋体" w:eastAsia="宋体" w:hAnsi="宋体" w:cs="宋体"/>
                <w:sz w:val="15"/>
                <w:szCs w:val="15"/>
              </w:rPr>
            </w:pPr>
            <w:proofErr w:type="spellStart"/>
            <w:r>
              <w:rPr>
                <w:rFonts w:ascii="宋体" w:eastAsia="宋体" w:hAnsi="宋体" w:cs="宋体"/>
                <w:w w:val="105"/>
                <w:sz w:val="15"/>
                <w:szCs w:val="15"/>
              </w:rPr>
              <w:t>要求</w:t>
            </w:r>
            <w:proofErr w:type="spellEnd"/>
            <w:r>
              <w:rPr>
                <w:rFonts w:ascii="宋体" w:eastAsia="宋体" w:hAnsi="宋体" w:cs="宋体"/>
                <w:w w:val="105"/>
                <w:sz w:val="15"/>
                <w:szCs w:val="15"/>
              </w:rPr>
              <w:t>。</w:t>
            </w:r>
          </w:p>
        </w:tc>
      </w:tr>
      <w:tr w:rsidR="006B326C" w14:paraId="1040FB43" w14:textId="77777777">
        <w:trPr>
          <w:trHeight w:hRule="exact" w:val="223"/>
        </w:trPr>
        <w:tc>
          <w:tcPr>
            <w:tcW w:w="700" w:type="dxa"/>
            <w:vMerge/>
            <w:tcBorders>
              <w:left w:val="single" w:sz="3" w:space="0" w:color="000000"/>
              <w:right w:val="single" w:sz="3" w:space="0" w:color="000000"/>
            </w:tcBorders>
          </w:tcPr>
          <w:p w14:paraId="1E88A7E0" w14:textId="77777777" w:rsidR="006B326C" w:rsidRDefault="006B326C"/>
        </w:tc>
        <w:tc>
          <w:tcPr>
            <w:tcW w:w="2334" w:type="dxa"/>
            <w:tcBorders>
              <w:top w:val="nil"/>
              <w:left w:val="single" w:sz="3" w:space="0" w:color="000000"/>
              <w:bottom w:val="nil"/>
              <w:right w:val="single" w:sz="3" w:space="0" w:color="000000"/>
            </w:tcBorders>
          </w:tcPr>
          <w:p w14:paraId="7B9CFE9C" w14:textId="77777777" w:rsidR="006B326C" w:rsidRDefault="009B4794">
            <w:pPr>
              <w:pStyle w:val="TableParagraph"/>
              <w:spacing w:before="2"/>
              <w:ind w:left="4"/>
              <w:jc w:val="center"/>
              <w:rPr>
                <w:rFonts w:ascii="宋体" w:eastAsia="宋体" w:hAnsi="宋体" w:cs="宋体"/>
                <w:sz w:val="15"/>
                <w:szCs w:val="15"/>
              </w:rPr>
            </w:pPr>
            <w:proofErr w:type="spellStart"/>
            <w:r>
              <w:rPr>
                <w:rFonts w:ascii="宋体" w:eastAsia="宋体" w:hAnsi="宋体" w:cs="宋体"/>
                <w:b/>
                <w:bCs/>
                <w:w w:val="105"/>
                <w:sz w:val="15"/>
                <w:szCs w:val="15"/>
              </w:rPr>
              <w:t>或者</w:t>
            </w:r>
            <w:proofErr w:type="spellEnd"/>
          </w:p>
        </w:tc>
        <w:tc>
          <w:tcPr>
            <w:tcW w:w="2335" w:type="dxa"/>
            <w:tcBorders>
              <w:top w:val="nil"/>
              <w:left w:val="single" w:sz="3" w:space="0" w:color="000000"/>
              <w:bottom w:val="nil"/>
              <w:right w:val="single" w:sz="3" w:space="0" w:color="000000"/>
            </w:tcBorders>
          </w:tcPr>
          <w:p w14:paraId="50E09664" w14:textId="77777777" w:rsidR="006B326C" w:rsidRDefault="009B4794">
            <w:pPr>
              <w:pStyle w:val="TableParagraph"/>
              <w:spacing w:before="2"/>
              <w:ind w:left="1"/>
              <w:jc w:val="center"/>
              <w:rPr>
                <w:rFonts w:ascii="宋体" w:eastAsia="宋体" w:hAnsi="宋体" w:cs="宋体"/>
                <w:sz w:val="15"/>
                <w:szCs w:val="15"/>
              </w:rPr>
            </w:pPr>
            <w:r>
              <w:rPr>
                <w:rFonts w:ascii="宋体" w:eastAsia="宋体" w:hAnsi="宋体" w:cs="宋体"/>
                <w:b/>
                <w:bCs/>
                <w:w w:val="103"/>
                <w:sz w:val="15"/>
                <w:szCs w:val="15"/>
              </w:rPr>
              <w:t>或</w:t>
            </w:r>
          </w:p>
        </w:tc>
        <w:tc>
          <w:tcPr>
            <w:tcW w:w="2334" w:type="dxa"/>
            <w:tcBorders>
              <w:top w:val="nil"/>
              <w:left w:val="single" w:sz="3" w:space="0" w:color="000000"/>
              <w:bottom w:val="nil"/>
              <w:right w:val="single" w:sz="3" w:space="0" w:color="000000"/>
            </w:tcBorders>
          </w:tcPr>
          <w:p w14:paraId="52F64D93" w14:textId="77777777" w:rsidR="006B326C" w:rsidRDefault="009B4794">
            <w:pPr>
              <w:pStyle w:val="TableParagraph"/>
              <w:spacing w:before="2"/>
              <w:ind w:left="2"/>
              <w:jc w:val="center"/>
              <w:rPr>
                <w:rFonts w:ascii="宋体" w:eastAsia="宋体" w:hAnsi="宋体" w:cs="宋体"/>
                <w:sz w:val="15"/>
                <w:szCs w:val="15"/>
              </w:rPr>
            </w:pPr>
            <w:proofErr w:type="spellStart"/>
            <w:r>
              <w:rPr>
                <w:rFonts w:ascii="宋体" w:eastAsia="宋体" w:hAnsi="宋体" w:cs="宋体"/>
                <w:b/>
                <w:bCs/>
                <w:w w:val="105"/>
                <w:sz w:val="15"/>
                <w:szCs w:val="15"/>
              </w:rPr>
              <w:t>或者</w:t>
            </w:r>
            <w:proofErr w:type="spellEnd"/>
          </w:p>
        </w:tc>
        <w:tc>
          <w:tcPr>
            <w:tcW w:w="2319" w:type="dxa"/>
            <w:tcBorders>
              <w:top w:val="nil"/>
              <w:left w:val="single" w:sz="3" w:space="0" w:color="000000"/>
              <w:bottom w:val="nil"/>
              <w:right w:val="single" w:sz="3" w:space="0" w:color="000000"/>
            </w:tcBorders>
          </w:tcPr>
          <w:p w14:paraId="4E0AD2AC" w14:textId="77777777" w:rsidR="006B326C" w:rsidRDefault="009B4794">
            <w:pPr>
              <w:pStyle w:val="TableParagraph"/>
              <w:spacing w:before="4"/>
              <w:jc w:val="center"/>
              <w:rPr>
                <w:rFonts w:ascii="宋体" w:eastAsia="宋体" w:hAnsi="宋体" w:cs="宋体"/>
                <w:sz w:val="15"/>
                <w:szCs w:val="15"/>
              </w:rPr>
            </w:pPr>
            <w:r>
              <w:rPr>
                <w:rFonts w:ascii="宋体" w:eastAsia="宋体" w:hAnsi="宋体" w:cs="宋体"/>
                <w:b/>
                <w:bCs/>
                <w:w w:val="103"/>
                <w:sz w:val="15"/>
                <w:szCs w:val="15"/>
              </w:rPr>
              <w:t>或</w:t>
            </w:r>
          </w:p>
        </w:tc>
      </w:tr>
      <w:tr w:rsidR="006B326C" w14:paraId="09FDFD43" w14:textId="77777777">
        <w:trPr>
          <w:trHeight w:hRule="exact" w:val="248"/>
        </w:trPr>
        <w:tc>
          <w:tcPr>
            <w:tcW w:w="700" w:type="dxa"/>
            <w:vMerge/>
            <w:tcBorders>
              <w:left w:val="single" w:sz="3" w:space="0" w:color="000000"/>
              <w:right w:val="single" w:sz="3" w:space="0" w:color="000000"/>
            </w:tcBorders>
          </w:tcPr>
          <w:p w14:paraId="27F3E699" w14:textId="77777777" w:rsidR="006B326C" w:rsidRDefault="006B326C"/>
        </w:tc>
        <w:tc>
          <w:tcPr>
            <w:tcW w:w="2334" w:type="dxa"/>
            <w:tcBorders>
              <w:top w:val="nil"/>
              <w:left w:val="single" w:sz="3" w:space="0" w:color="000000"/>
              <w:bottom w:val="nil"/>
              <w:right w:val="single" w:sz="3" w:space="0" w:color="000000"/>
            </w:tcBorders>
          </w:tcPr>
          <w:p w14:paraId="52E24A55" w14:textId="77777777" w:rsidR="006B326C" w:rsidRDefault="009B4794">
            <w:pPr>
              <w:pStyle w:val="TableParagraph"/>
              <w:spacing w:before="28"/>
              <w:ind w:left="82"/>
              <w:rPr>
                <w:rFonts w:ascii="宋体" w:eastAsia="宋体" w:hAnsi="宋体" w:cs="宋体"/>
                <w:sz w:val="15"/>
                <w:szCs w:val="15"/>
                <w:lang w:eastAsia="zh-CN"/>
              </w:rPr>
            </w:pPr>
            <w:r>
              <w:rPr>
                <w:rFonts w:ascii="宋体" w:eastAsia="宋体" w:hAnsi="宋体" w:cs="宋体"/>
                <w:w w:val="105"/>
                <w:sz w:val="15"/>
                <w:szCs w:val="15"/>
                <w:lang w:eastAsia="zh-CN"/>
              </w:rPr>
              <w:t>传输运营商使用了一到十个设施</w:t>
            </w:r>
          </w:p>
        </w:tc>
        <w:tc>
          <w:tcPr>
            <w:tcW w:w="2335" w:type="dxa"/>
            <w:tcBorders>
              <w:top w:val="nil"/>
              <w:left w:val="single" w:sz="3" w:space="0" w:color="000000"/>
              <w:bottom w:val="nil"/>
              <w:right w:val="single" w:sz="3" w:space="0" w:color="000000"/>
            </w:tcBorders>
          </w:tcPr>
          <w:p w14:paraId="4E4A750C" w14:textId="77777777" w:rsidR="006B326C" w:rsidRDefault="009B4794">
            <w:pPr>
              <w:pStyle w:val="TableParagraph"/>
              <w:spacing w:line="176" w:lineRule="exact"/>
              <w:ind w:left="1"/>
              <w:jc w:val="center"/>
              <w:rPr>
                <w:rFonts w:ascii="宋体" w:eastAsia="宋体" w:hAnsi="宋体" w:cs="宋体"/>
                <w:sz w:val="15"/>
                <w:szCs w:val="15"/>
              </w:rPr>
            </w:pPr>
            <w:r>
              <w:rPr>
                <w:rFonts w:ascii="宋体" w:eastAsia="宋体" w:hAnsi="宋体" w:cs="宋体"/>
                <w:b/>
                <w:bCs/>
                <w:w w:val="103"/>
                <w:sz w:val="15"/>
                <w:szCs w:val="15"/>
              </w:rPr>
              <w:t>者</w:t>
            </w:r>
          </w:p>
        </w:tc>
        <w:tc>
          <w:tcPr>
            <w:tcW w:w="2334" w:type="dxa"/>
            <w:tcBorders>
              <w:top w:val="nil"/>
              <w:left w:val="single" w:sz="3" w:space="0" w:color="000000"/>
              <w:bottom w:val="nil"/>
              <w:right w:val="single" w:sz="3" w:space="0" w:color="000000"/>
            </w:tcBorders>
          </w:tcPr>
          <w:p w14:paraId="197922DB" w14:textId="77777777" w:rsidR="006B326C" w:rsidRDefault="009B4794">
            <w:pPr>
              <w:pStyle w:val="TableParagraph"/>
              <w:spacing w:before="28"/>
              <w:ind w:left="81"/>
              <w:rPr>
                <w:rFonts w:ascii="宋体" w:eastAsia="宋体" w:hAnsi="宋体" w:cs="宋体"/>
                <w:sz w:val="15"/>
                <w:szCs w:val="15"/>
                <w:lang w:eastAsia="zh-CN"/>
              </w:rPr>
            </w:pPr>
            <w:r>
              <w:rPr>
                <w:rFonts w:ascii="宋体" w:eastAsia="宋体" w:hAnsi="宋体" w:cs="宋体"/>
                <w:w w:val="105"/>
                <w:sz w:val="15"/>
                <w:szCs w:val="15"/>
                <w:lang w:eastAsia="zh-CN"/>
              </w:rPr>
              <w:t>传输运营商使用21至30个设</w:t>
            </w:r>
          </w:p>
        </w:tc>
        <w:tc>
          <w:tcPr>
            <w:tcW w:w="2319" w:type="dxa"/>
            <w:tcBorders>
              <w:top w:val="nil"/>
              <w:left w:val="single" w:sz="3" w:space="0" w:color="000000"/>
              <w:bottom w:val="nil"/>
              <w:right w:val="single" w:sz="3" w:space="0" w:color="000000"/>
            </w:tcBorders>
          </w:tcPr>
          <w:p w14:paraId="573AE8B3" w14:textId="77777777" w:rsidR="006B326C" w:rsidRDefault="009B4794">
            <w:pPr>
              <w:pStyle w:val="TableParagraph"/>
              <w:spacing w:line="178" w:lineRule="exact"/>
              <w:jc w:val="center"/>
              <w:rPr>
                <w:rFonts w:ascii="宋体" w:eastAsia="宋体" w:hAnsi="宋体" w:cs="宋体"/>
                <w:sz w:val="15"/>
                <w:szCs w:val="15"/>
              </w:rPr>
            </w:pPr>
            <w:r>
              <w:rPr>
                <w:rFonts w:ascii="宋体" w:eastAsia="宋体" w:hAnsi="宋体" w:cs="宋体"/>
                <w:b/>
                <w:bCs/>
                <w:w w:val="103"/>
                <w:sz w:val="15"/>
                <w:szCs w:val="15"/>
              </w:rPr>
              <w:t>者</w:t>
            </w:r>
          </w:p>
        </w:tc>
      </w:tr>
      <w:tr w:rsidR="006B326C" w14:paraId="66911D51" w14:textId="77777777">
        <w:trPr>
          <w:trHeight w:hRule="exact" w:val="201"/>
        </w:trPr>
        <w:tc>
          <w:tcPr>
            <w:tcW w:w="700" w:type="dxa"/>
            <w:vMerge/>
            <w:tcBorders>
              <w:left w:val="single" w:sz="3" w:space="0" w:color="000000"/>
              <w:right w:val="single" w:sz="3" w:space="0" w:color="000000"/>
            </w:tcBorders>
          </w:tcPr>
          <w:p w14:paraId="6FE9ABD5" w14:textId="77777777" w:rsidR="006B326C" w:rsidRDefault="006B326C"/>
        </w:tc>
        <w:tc>
          <w:tcPr>
            <w:tcW w:w="2334" w:type="dxa"/>
            <w:tcBorders>
              <w:top w:val="nil"/>
              <w:left w:val="single" w:sz="3" w:space="0" w:color="000000"/>
              <w:bottom w:val="nil"/>
              <w:right w:val="single" w:sz="3" w:space="0" w:color="000000"/>
            </w:tcBorders>
          </w:tcPr>
          <w:p w14:paraId="727208EE"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评级，这些评级不同于传输所有</w:t>
            </w:r>
          </w:p>
        </w:tc>
        <w:tc>
          <w:tcPr>
            <w:tcW w:w="2335" w:type="dxa"/>
            <w:tcBorders>
              <w:top w:val="nil"/>
              <w:left w:val="single" w:sz="3" w:space="0" w:color="000000"/>
              <w:bottom w:val="nil"/>
              <w:right w:val="single" w:sz="3" w:space="0" w:color="000000"/>
            </w:tcBorders>
          </w:tcPr>
          <w:p w14:paraId="1BCD8AB9"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传输运营商使用了11到20个设施</w:t>
            </w:r>
          </w:p>
        </w:tc>
        <w:tc>
          <w:tcPr>
            <w:tcW w:w="2334" w:type="dxa"/>
            <w:tcBorders>
              <w:top w:val="nil"/>
              <w:left w:val="single" w:sz="3" w:space="0" w:color="000000"/>
              <w:bottom w:val="nil"/>
              <w:right w:val="single" w:sz="3" w:space="0" w:color="000000"/>
            </w:tcBorders>
          </w:tcPr>
          <w:p w14:paraId="374FA337"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施评级，不同于传输所有者</w:t>
            </w:r>
          </w:p>
        </w:tc>
        <w:tc>
          <w:tcPr>
            <w:tcW w:w="2319" w:type="dxa"/>
            <w:tcBorders>
              <w:top w:val="nil"/>
              <w:left w:val="single" w:sz="3" w:space="0" w:color="000000"/>
              <w:bottom w:val="nil"/>
              <w:right w:val="single" w:sz="3" w:space="0" w:color="000000"/>
            </w:tcBorders>
          </w:tcPr>
          <w:p w14:paraId="05353DD1" w14:textId="77777777" w:rsidR="006B326C" w:rsidRDefault="009B4794">
            <w:pPr>
              <w:pStyle w:val="TableParagraph"/>
              <w:spacing w:line="179"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传输运营商使用了30多个设施</w:t>
            </w:r>
          </w:p>
        </w:tc>
      </w:tr>
      <w:tr w:rsidR="006B326C" w14:paraId="36BC1D17" w14:textId="77777777">
        <w:trPr>
          <w:trHeight w:hRule="exact" w:val="200"/>
        </w:trPr>
        <w:tc>
          <w:tcPr>
            <w:tcW w:w="700" w:type="dxa"/>
            <w:vMerge/>
            <w:tcBorders>
              <w:left w:val="single" w:sz="3" w:space="0" w:color="000000"/>
              <w:right w:val="single" w:sz="3" w:space="0" w:color="000000"/>
            </w:tcBorders>
          </w:tcPr>
          <w:p w14:paraId="681E9493"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7836B7AC"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者或发电所有者在其传输模型中</w:t>
            </w:r>
          </w:p>
        </w:tc>
        <w:tc>
          <w:tcPr>
            <w:tcW w:w="2335" w:type="dxa"/>
            <w:tcBorders>
              <w:top w:val="nil"/>
              <w:left w:val="single" w:sz="3" w:space="0" w:color="000000"/>
              <w:bottom w:val="nil"/>
              <w:right w:val="single" w:sz="3" w:space="0" w:color="000000"/>
            </w:tcBorders>
          </w:tcPr>
          <w:p w14:paraId="66312D61"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评级，这些评级不同于传输所有</w:t>
            </w:r>
          </w:p>
        </w:tc>
        <w:tc>
          <w:tcPr>
            <w:tcW w:w="2334" w:type="dxa"/>
            <w:tcBorders>
              <w:top w:val="nil"/>
              <w:left w:val="single" w:sz="3" w:space="0" w:color="000000"/>
              <w:bottom w:val="nil"/>
              <w:right w:val="single" w:sz="3" w:space="0" w:color="000000"/>
            </w:tcBorders>
          </w:tcPr>
          <w:p w14:paraId="07A6D1A9"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或发电所有者在其传输模型</w:t>
            </w:r>
          </w:p>
        </w:tc>
        <w:tc>
          <w:tcPr>
            <w:tcW w:w="2319" w:type="dxa"/>
            <w:tcBorders>
              <w:top w:val="nil"/>
              <w:left w:val="single" w:sz="3" w:space="0" w:color="000000"/>
              <w:bottom w:val="nil"/>
              <w:right w:val="single" w:sz="3" w:space="0" w:color="000000"/>
            </w:tcBorders>
          </w:tcPr>
          <w:p w14:paraId="25C5F7B2"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评级，这些评级不同于传输所</w:t>
            </w:r>
          </w:p>
        </w:tc>
      </w:tr>
      <w:tr w:rsidR="006B326C" w14:paraId="240E72C8" w14:textId="77777777">
        <w:trPr>
          <w:trHeight w:hRule="exact" w:val="201"/>
        </w:trPr>
        <w:tc>
          <w:tcPr>
            <w:tcW w:w="700" w:type="dxa"/>
            <w:vMerge/>
            <w:tcBorders>
              <w:left w:val="single" w:sz="3" w:space="0" w:color="000000"/>
              <w:right w:val="single" w:sz="3" w:space="0" w:color="000000"/>
            </w:tcBorders>
          </w:tcPr>
          <w:p w14:paraId="69B4C263" w14:textId="77777777" w:rsidR="006B326C" w:rsidRDefault="006B326C">
            <w:pPr>
              <w:rPr>
                <w:lang w:eastAsia="zh-CN"/>
              </w:rPr>
            </w:pPr>
          </w:p>
        </w:tc>
        <w:tc>
          <w:tcPr>
            <w:tcW w:w="2334" w:type="dxa"/>
            <w:vMerge w:val="restart"/>
            <w:tcBorders>
              <w:top w:val="nil"/>
              <w:left w:val="single" w:sz="3" w:space="0" w:color="000000"/>
              <w:right w:val="single" w:sz="3" w:space="0" w:color="000000"/>
            </w:tcBorders>
          </w:tcPr>
          <w:p w14:paraId="5692314C" w14:textId="77777777" w:rsidR="006B326C" w:rsidRDefault="009B4794">
            <w:pPr>
              <w:pStyle w:val="TableParagraph"/>
              <w:spacing w:line="176" w:lineRule="exact"/>
              <w:ind w:left="82"/>
              <w:rPr>
                <w:rFonts w:ascii="宋体" w:eastAsia="宋体" w:hAnsi="宋体" w:cs="宋体"/>
                <w:sz w:val="15"/>
                <w:szCs w:val="15"/>
              </w:rPr>
            </w:pPr>
            <w:proofErr w:type="spellStart"/>
            <w:r>
              <w:rPr>
                <w:rFonts w:ascii="宋体" w:eastAsia="宋体" w:hAnsi="宋体" w:cs="宋体"/>
                <w:w w:val="105"/>
                <w:sz w:val="15"/>
                <w:szCs w:val="15"/>
              </w:rPr>
              <w:t>指定的评级</w:t>
            </w:r>
            <w:proofErr w:type="spellEnd"/>
            <w:r>
              <w:rPr>
                <w:rFonts w:ascii="宋体" w:eastAsia="宋体" w:hAnsi="宋体" w:cs="宋体"/>
                <w:w w:val="105"/>
                <w:sz w:val="15"/>
                <w:szCs w:val="15"/>
              </w:rPr>
              <w:t>。</w:t>
            </w:r>
            <w:r>
              <w:rPr>
                <w:rFonts w:ascii="宋体" w:eastAsia="宋体" w:hAnsi="宋体" w:cs="宋体"/>
                <w:spacing w:val="-34"/>
                <w:w w:val="105"/>
                <w:sz w:val="15"/>
                <w:szCs w:val="15"/>
              </w:rPr>
              <w:t xml:space="preserve"> </w:t>
            </w:r>
            <w:r>
              <w:rPr>
                <w:rFonts w:ascii="宋体" w:eastAsia="宋体" w:hAnsi="宋体" w:cs="宋体"/>
                <w:w w:val="105"/>
                <w:sz w:val="15"/>
                <w:szCs w:val="15"/>
              </w:rPr>
              <w:t>(r1.2)</w:t>
            </w:r>
          </w:p>
        </w:tc>
        <w:tc>
          <w:tcPr>
            <w:tcW w:w="2335" w:type="dxa"/>
            <w:tcBorders>
              <w:top w:val="nil"/>
              <w:left w:val="single" w:sz="3" w:space="0" w:color="000000"/>
              <w:bottom w:val="nil"/>
              <w:right w:val="single" w:sz="3" w:space="0" w:color="000000"/>
            </w:tcBorders>
          </w:tcPr>
          <w:p w14:paraId="417A0893"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者或发电所有者在其传输模型中</w:t>
            </w:r>
          </w:p>
        </w:tc>
        <w:tc>
          <w:tcPr>
            <w:tcW w:w="2334" w:type="dxa"/>
            <w:vMerge w:val="restart"/>
            <w:tcBorders>
              <w:top w:val="nil"/>
              <w:left w:val="single" w:sz="3" w:space="0" w:color="000000"/>
              <w:right w:val="single" w:sz="3" w:space="0" w:color="000000"/>
            </w:tcBorders>
          </w:tcPr>
          <w:p w14:paraId="01A7D2B0" w14:textId="77777777" w:rsidR="006B326C" w:rsidRDefault="009B4794">
            <w:pPr>
              <w:pStyle w:val="TableParagraph"/>
              <w:spacing w:line="178" w:lineRule="exact"/>
              <w:ind w:left="81"/>
              <w:rPr>
                <w:rFonts w:ascii="宋体" w:eastAsia="宋体" w:hAnsi="宋体" w:cs="宋体"/>
                <w:sz w:val="15"/>
                <w:szCs w:val="15"/>
              </w:rPr>
            </w:pPr>
            <w:proofErr w:type="spellStart"/>
            <w:r>
              <w:rPr>
                <w:rFonts w:ascii="宋体" w:eastAsia="宋体" w:hAnsi="宋体" w:cs="宋体"/>
                <w:w w:val="105"/>
                <w:sz w:val="15"/>
                <w:szCs w:val="15"/>
              </w:rPr>
              <w:t>中指定的评级</w:t>
            </w:r>
            <w:proofErr w:type="spellEnd"/>
            <w:r>
              <w:rPr>
                <w:rFonts w:ascii="宋体" w:eastAsia="宋体" w:hAnsi="宋体" w:cs="宋体"/>
                <w:w w:val="105"/>
                <w:sz w:val="15"/>
                <w:szCs w:val="15"/>
              </w:rPr>
              <w:t>。</w:t>
            </w:r>
            <w:r>
              <w:rPr>
                <w:rFonts w:ascii="宋体" w:eastAsia="宋体" w:hAnsi="宋体" w:cs="宋体"/>
                <w:spacing w:val="-36"/>
                <w:w w:val="105"/>
                <w:sz w:val="15"/>
                <w:szCs w:val="15"/>
              </w:rPr>
              <w:t xml:space="preserve"> </w:t>
            </w:r>
            <w:r>
              <w:rPr>
                <w:rFonts w:ascii="宋体" w:eastAsia="宋体" w:hAnsi="宋体" w:cs="宋体"/>
                <w:w w:val="105"/>
                <w:sz w:val="15"/>
                <w:szCs w:val="15"/>
              </w:rPr>
              <w:t>(r1.2)</w:t>
            </w:r>
          </w:p>
        </w:tc>
        <w:tc>
          <w:tcPr>
            <w:tcW w:w="2319" w:type="dxa"/>
            <w:tcBorders>
              <w:top w:val="nil"/>
              <w:left w:val="single" w:sz="3" w:space="0" w:color="000000"/>
              <w:bottom w:val="nil"/>
              <w:right w:val="single" w:sz="3" w:space="0" w:color="000000"/>
            </w:tcBorders>
          </w:tcPr>
          <w:p w14:paraId="1E4A50E7"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有者或发电所有者在其传输模</w:t>
            </w:r>
          </w:p>
        </w:tc>
      </w:tr>
      <w:tr w:rsidR="006B326C" w14:paraId="2B9B052F" w14:textId="77777777">
        <w:trPr>
          <w:trHeight w:hRule="exact" w:val="642"/>
        </w:trPr>
        <w:tc>
          <w:tcPr>
            <w:tcW w:w="700" w:type="dxa"/>
            <w:vMerge/>
            <w:tcBorders>
              <w:left w:val="single" w:sz="3" w:space="0" w:color="000000"/>
              <w:bottom w:val="single" w:sz="3" w:space="0" w:color="000000"/>
              <w:right w:val="single" w:sz="3" w:space="0" w:color="000000"/>
            </w:tcBorders>
          </w:tcPr>
          <w:p w14:paraId="59561EDC" w14:textId="77777777" w:rsidR="006B326C" w:rsidRDefault="006B326C">
            <w:pPr>
              <w:rPr>
                <w:lang w:eastAsia="zh-CN"/>
              </w:rPr>
            </w:pPr>
          </w:p>
        </w:tc>
        <w:tc>
          <w:tcPr>
            <w:tcW w:w="2334" w:type="dxa"/>
            <w:vMerge/>
            <w:tcBorders>
              <w:left w:val="single" w:sz="3" w:space="0" w:color="000000"/>
              <w:bottom w:val="single" w:sz="3" w:space="0" w:color="000000"/>
              <w:right w:val="single" w:sz="3" w:space="0" w:color="000000"/>
            </w:tcBorders>
          </w:tcPr>
          <w:p w14:paraId="57EAC8F5" w14:textId="77777777" w:rsidR="006B326C" w:rsidRDefault="006B326C">
            <w:pPr>
              <w:rPr>
                <w:lang w:eastAsia="zh-CN"/>
              </w:rPr>
            </w:pPr>
          </w:p>
        </w:tc>
        <w:tc>
          <w:tcPr>
            <w:tcW w:w="2335" w:type="dxa"/>
            <w:tcBorders>
              <w:top w:val="nil"/>
              <w:left w:val="single" w:sz="3" w:space="0" w:color="000000"/>
              <w:bottom w:val="single" w:sz="3" w:space="0" w:color="000000"/>
              <w:right w:val="single" w:sz="3" w:space="0" w:color="000000"/>
            </w:tcBorders>
          </w:tcPr>
          <w:p w14:paraId="652C37DE"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指定的评级</w:t>
            </w:r>
            <w:proofErr w:type="spellEnd"/>
            <w:r>
              <w:rPr>
                <w:rFonts w:ascii="宋体" w:eastAsia="宋体" w:hAnsi="宋体" w:cs="宋体"/>
                <w:w w:val="105"/>
                <w:sz w:val="15"/>
                <w:szCs w:val="15"/>
              </w:rPr>
              <w:t>。</w:t>
            </w:r>
            <w:r>
              <w:rPr>
                <w:rFonts w:ascii="宋体" w:eastAsia="宋体" w:hAnsi="宋体" w:cs="宋体"/>
                <w:spacing w:val="-34"/>
                <w:w w:val="105"/>
                <w:sz w:val="15"/>
                <w:szCs w:val="15"/>
              </w:rPr>
              <w:t xml:space="preserve"> </w:t>
            </w:r>
            <w:r>
              <w:rPr>
                <w:rFonts w:ascii="宋体" w:eastAsia="宋体" w:hAnsi="宋体" w:cs="宋体"/>
                <w:w w:val="105"/>
                <w:sz w:val="15"/>
                <w:szCs w:val="15"/>
              </w:rPr>
              <w:t>(r1.2)</w:t>
            </w:r>
          </w:p>
        </w:tc>
        <w:tc>
          <w:tcPr>
            <w:tcW w:w="2334" w:type="dxa"/>
            <w:vMerge/>
            <w:tcBorders>
              <w:left w:val="single" w:sz="3" w:space="0" w:color="000000"/>
              <w:bottom w:val="single" w:sz="3" w:space="0" w:color="000000"/>
              <w:right w:val="single" w:sz="3" w:space="0" w:color="000000"/>
            </w:tcBorders>
          </w:tcPr>
          <w:p w14:paraId="6C6829D2" w14:textId="77777777" w:rsidR="006B326C" w:rsidRDefault="006B326C"/>
        </w:tc>
        <w:tc>
          <w:tcPr>
            <w:tcW w:w="2319" w:type="dxa"/>
            <w:tcBorders>
              <w:top w:val="nil"/>
              <w:left w:val="single" w:sz="3" w:space="0" w:color="000000"/>
              <w:bottom w:val="single" w:sz="3" w:space="0" w:color="000000"/>
              <w:right w:val="single" w:sz="3" w:space="0" w:color="000000"/>
            </w:tcBorders>
          </w:tcPr>
          <w:p w14:paraId="731945E3"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型中指定的评级</w:t>
            </w:r>
            <w:proofErr w:type="spellEnd"/>
            <w:r>
              <w:rPr>
                <w:rFonts w:ascii="宋体" w:eastAsia="宋体" w:hAnsi="宋体" w:cs="宋体"/>
                <w:w w:val="105"/>
                <w:sz w:val="15"/>
                <w:szCs w:val="15"/>
              </w:rPr>
              <w:t>。</w:t>
            </w:r>
            <w:r>
              <w:rPr>
                <w:rFonts w:ascii="宋体" w:eastAsia="宋体" w:hAnsi="宋体" w:cs="宋体"/>
                <w:spacing w:val="-40"/>
                <w:w w:val="105"/>
                <w:sz w:val="15"/>
                <w:szCs w:val="15"/>
              </w:rPr>
              <w:t xml:space="preserve"> </w:t>
            </w:r>
            <w:r>
              <w:rPr>
                <w:rFonts w:ascii="宋体" w:eastAsia="宋体" w:hAnsi="宋体" w:cs="宋体"/>
                <w:w w:val="105"/>
                <w:sz w:val="15"/>
                <w:szCs w:val="15"/>
              </w:rPr>
              <w:t>(r1.2)</w:t>
            </w:r>
          </w:p>
        </w:tc>
      </w:tr>
      <w:tr w:rsidR="006B326C" w14:paraId="2685983B" w14:textId="77777777">
        <w:trPr>
          <w:trHeight w:hRule="exact" w:val="271"/>
        </w:trPr>
        <w:tc>
          <w:tcPr>
            <w:tcW w:w="700" w:type="dxa"/>
            <w:vMerge w:val="restart"/>
            <w:tcBorders>
              <w:top w:val="single" w:sz="3" w:space="0" w:color="000000"/>
              <w:left w:val="single" w:sz="3" w:space="0" w:color="000000"/>
              <w:right w:val="single" w:sz="3" w:space="0" w:color="000000"/>
            </w:tcBorders>
          </w:tcPr>
          <w:p w14:paraId="7522AF51" w14:textId="77777777" w:rsidR="006B326C" w:rsidRDefault="009B4794">
            <w:pPr>
              <w:pStyle w:val="TableParagraph"/>
              <w:spacing w:before="23"/>
              <w:ind w:left="82"/>
              <w:rPr>
                <w:rFonts w:ascii="宋体" w:eastAsia="宋体" w:hAnsi="宋体" w:cs="宋体"/>
                <w:sz w:val="15"/>
                <w:szCs w:val="15"/>
              </w:rPr>
            </w:pPr>
            <w:r>
              <w:rPr>
                <w:rFonts w:ascii="宋体"/>
                <w:w w:val="105"/>
                <w:sz w:val="15"/>
              </w:rPr>
              <w:t>R2</w:t>
            </w:r>
          </w:p>
        </w:tc>
        <w:tc>
          <w:tcPr>
            <w:tcW w:w="2334" w:type="dxa"/>
            <w:vMerge w:val="restart"/>
            <w:tcBorders>
              <w:top w:val="single" w:sz="3" w:space="0" w:color="000000"/>
              <w:left w:val="single" w:sz="3" w:space="0" w:color="000000"/>
              <w:right w:val="single" w:sz="3" w:space="0" w:color="000000"/>
            </w:tcBorders>
          </w:tcPr>
          <w:p w14:paraId="4EACAF0F" w14:textId="77777777" w:rsidR="006B326C" w:rsidRDefault="006B326C">
            <w:pPr>
              <w:pStyle w:val="TableParagraph"/>
              <w:rPr>
                <w:rFonts w:ascii="宋体" w:eastAsia="宋体" w:hAnsi="宋体" w:cs="宋体"/>
                <w:b/>
                <w:bCs/>
                <w:sz w:val="16"/>
                <w:szCs w:val="16"/>
                <w:lang w:eastAsia="zh-CN"/>
              </w:rPr>
            </w:pPr>
          </w:p>
          <w:p w14:paraId="51C4BD5F" w14:textId="77777777" w:rsidR="006B326C" w:rsidRDefault="006B326C">
            <w:pPr>
              <w:pStyle w:val="TableParagraph"/>
              <w:spacing w:before="10"/>
              <w:rPr>
                <w:rFonts w:ascii="宋体" w:eastAsia="宋体" w:hAnsi="宋体" w:cs="宋体"/>
                <w:b/>
                <w:bCs/>
                <w:sz w:val="21"/>
                <w:szCs w:val="21"/>
                <w:lang w:eastAsia="zh-CN"/>
              </w:rPr>
            </w:pPr>
          </w:p>
          <w:p w14:paraId="03A1C713" w14:textId="77777777" w:rsidR="006B326C" w:rsidRDefault="009B4794">
            <w:pPr>
              <w:pStyle w:val="TableParagraph"/>
              <w:ind w:left="82"/>
              <w:rPr>
                <w:rFonts w:ascii="宋体" w:eastAsia="宋体" w:hAnsi="宋体" w:cs="宋体"/>
                <w:sz w:val="15"/>
                <w:szCs w:val="15"/>
                <w:lang w:eastAsia="zh-CN"/>
              </w:rPr>
            </w:pPr>
            <w:r>
              <w:rPr>
                <w:rFonts w:ascii="宋体" w:eastAsia="宋体" w:hAnsi="宋体" w:cs="宋体"/>
                <w:w w:val="105"/>
                <w:sz w:val="15"/>
                <w:szCs w:val="15"/>
                <w:lang w:eastAsia="zh-CN"/>
              </w:rPr>
              <w:t>以下一项或两项：</w:t>
            </w:r>
          </w:p>
          <w:p w14:paraId="705EC40B" w14:textId="77777777" w:rsidR="006B326C" w:rsidRDefault="009B4794">
            <w:pPr>
              <w:pStyle w:val="TableParagraph"/>
              <w:tabs>
                <w:tab w:val="left" w:pos="360"/>
              </w:tabs>
              <w:spacing w:before="67" w:line="200" w:lineRule="exact"/>
              <w:ind w:left="360" w:right="107"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传输操作员没有使用</w:t>
            </w:r>
            <w:proofErr w:type="gramStart"/>
            <w:r>
              <w:rPr>
                <w:rFonts w:ascii="宋体" w:eastAsia="宋体" w:hAnsi="宋体" w:cs="宋体"/>
                <w:spacing w:val="-2"/>
                <w:sz w:val="15"/>
                <w:szCs w:val="15"/>
                <w:lang w:eastAsia="zh-CN"/>
              </w:rPr>
              <w:t>子需求</w:t>
            </w:r>
            <w:proofErr w:type="gramEnd"/>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R2.1-R2.6中的一个项目来</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计算TTC。</w:t>
            </w:r>
          </w:p>
          <w:p w14:paraId="7E93D746" w14:textId="77777777" w:rsidR="006B326C" w:rsidRDefault="009B4794">
            <w:pPr>
              <w:pStyle w:val="TableParagraph"/>
              <w:spacing w:before="46" w:line="200" w:lineRule="exact"/>
              <w:ind w:left="360" w:right="107"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传输操作员不包括R2.8中要</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求的研究报告中的一个必需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项目。</w:t>
            </w:r>
          </w:p>
        </w:tc>
        <w:tc>
          <w:tcPr>
            <w:tcW w:w="2335" w:type="dxa"/>
            <w:vMerge w:val="restart"/>
            <w:tcBorders>
              <w:top w:val="single" w:sz="3" w:space="0" w:color="000000"/>
              <w:left w:val="single" w:sz="3" w:space="0" w:color="000000"/>
              <w:right w:val="single" w:sz="3" w:space="0" w:color="000000"/>
            </w:tcBorders>
          </w:tcPr>
          <w:p w14:paraId="08B68D3F" w14:textId="77777777" w:rsidR="006B326C" w:rsidRDefault="006B326C">
            <w:pPr>
              <w:pStyle w:val="TableParagraph"/>
              <w:rPr>
                <w:rFonts w:ascii="宋体" w:eastAsia="宋体" w:hAnsi="宋体" w:cs="宋体"/>
                <w:b/>
                <w:bCs/>
                <w:sz w:val="16"/>
                <w:szCs w:val="16"/>
                <w:lang w:eastAsia="zh-CN"/>
              </w:rPr>
            </w:pPr>
          </w:p>
          <w:p w14:paraId="5E556441" w14:textId="77777777" w:rsidR="006B326C" w:rsidRDefault="006B326C">
            <w:pPr>
              <w:pStyle w:val="TableParagraph"/>
              <w:spacing w:before="5"/>
              <w:rPr>
                <w:rFonts w:ascii="宋体" w:eastAsia="宋体" w:hAnsi="宋体" w:cs="宋体"/>
                <w:b/>
                <w:bCs/>
                <w:sz w:val="13"/>
                <w:szCs w:val="13"/>
                <w:lang w:eastAsia="zh-CN"/>
              </w:rPr>
            </w:pPr>
          </w:p>
          <w:p w14:paraId="0CF3FE90" w14:textId="77777777" w:rsidR="006B326C" w:rsidRDefault="009B4794">
            <w:pPr>
              <w:pStyle w:val="TableParagraph"/>
              <w:ind w:left="81"/>
              <w:rPr>
                <w:rFonts w:ascii="宋体" w:eastAsia="宋体" w:hAnsi="宋体" w:cs="宋体"/>
                <w:sz w:val="15"/>
                <w:szCs w:val="15"/>
                <w:lang w:eastAsia="zh-CN"/>
              </w:rPr>
            </w:pPr>
            <w:r>
              <w:rPr>
                <w:rFonts w:ascii="宋体" w:eastAsia="宋体" w:hAnsi="宋体" w:cs="宋体"/>
                <w:w w:val="105"/>
                <w:sz w:val="15"/>
                <w:szCs w:val="15"/>
                <w:lang w:eastAsia="zh-CN"/>
              </w:rPr>
              <w:t>以下一项或两项：</w:t>
            </w:r>
          </w:p>
          <w:p w14:paraId="077991D7" w14:textId="77777777" w:rsidR="006B326C" w:rsidRDefault="009B4794">
            <w:pPr>
              <w:pStyle w:val="TableParagraph"/>
              <w:tabs>
                <w:tab w:val="left" w:pos="359"/>
              </w:tabs>
              <w:spacing w:before="65" w:line="200" w:lineRule="exact"/>
              <w:ind w:left="359" w:right="110"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传输操作员没有使用次级需</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求R2.1-R2.6中的两个项目</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计算TTC。</w:t>
            </w:r>
          </w:p>
          <w:p w14:paraId="5DDC8912" w14:textId="77777777" w:rsidR="006B326C" w:rsidRDefault="009B4794">
            <w:pPr>
              <w:pStyle w:val="TableParagraph"/>
              <w:spacing w:before="46" w:line="200" w:lineRule="exact"/>
              <w:ind w:left="359" w:right="110"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传输操作员不包括R2.8中要</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求的研究报告中的两个必需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项目。</w:t>
            </w:r>
          </w:p>
        </w:tc>
        <w:tc>
          <w:tcPr>
            <w:tcW w:w="2334" w:type="dxa"/>
            <w:vMerge w:val="restart"/>
            <w:tcBorders>
              <w:top w:val="single" w:sz="3" w:space="0" w:color="000000"/>
              <w:left w:val="single" w:sz="3" w:space="0" w:color="000000"/>
              <w:right w:val="single" w:sz="3" w:space="0" w:color="000000"/>
            </w:tcBorders>
          </w:tcPr>
          <w:p w14:paraId="70835892" w14:textId="77777777" w:rsidR="006B326C" w:rsidRDefault="006B326C">
            <w:pPr>
              <w:pStyle w:val="TableParagraph"/>
              <w:rPr>
                <w:rFonts w:ascii="宋体" w:eastAsia="宋体" w:hAnsi="宋体" w:cs="宋体"/>
                <w:b/>
                <w:bCs/>
                <w:sz w:val="16"/>
                <w:szCs w:val="16"/>
                <w:lang w:eastAsia="zh-CN"/>
              </w:rPr>
            </w:pPr>
          </w:p>
          <w:p w14:paraId="79E9BB7E" w14:textId="77777777" w:rsidR="006B326C" w:rsidRDefault="006B326C">
            <w:pPr>
              <w:pStyle w:val="TableParagraph"/>
              <w:spacing w:before="10"/>
              <w:rPr>
                <w:rFonts w:ascii="宋体" w:eastAsia="宋体" w:hAnsi="宋体" w:cs="宋体"/>
                <w:b/>
                <w:bCs/>
                <w:sz w:val="21"/>
                <w:szCs w:val="21"/>
                <w:lang w:eastAsia="zh-CN"/>
              </w:rPr>
            </w:pPr>
          </w:p>
          <w:p w14:paraId="16CAC4B1" w14:textId="77777777" w:rsidR="006B326C" w:rsidRDefault="009B4794">
            <w:pPr>
              <w:pStyle w:val="TableParagraph"/>
              <w:ind w:left="81"/>
              <w:rPr>
                <w:rFonts w:ascii="宋体" w:eastAsia="宋体" w:hAnsi="宋体" w:cs="宋体"/>
                <w:sz w:val="15"/>
                <w:szCs w:val="15"/>
                <w:lang w:eastAsia="zh-CN"/>
              </w:rPr>
            </w:pPr>
            <w:r>
              <w:rPr>
                <w:rFonts w:ascii="宋体" w:eastAsia="宋体" w:hAnsi="宋体" w:cs="宋体"/>
                <w:w w:val="105"/>
                <w:sz w:val="15"/>
                <w:szCs w:val="15"/>
                <w:lang w:eastAsia="zh-CN"/>
              </w:rPr>
              <w:t>以下一项或两项：</w:t>
            </w:r>
          </w:p>
          <w:p w14:paraId="7BE86DC6" w14:textId="77777777" w:rsidR="006B326C" w:rsidRDefault="009B4794">
            <w:pPr>
              <w:pStyle w:val="TableParagraph"/>
              <w:tabs>
                <w:tab w:val="left" w:pos="359"/>
              </w:tabs>
              <w:spacing w:before="56" w:line="237" w:lineRule="auto"/>
              <w:ind w:left="359" w:right="108"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传输操作员没有使用</w:t>
            </w:r>
            <w:proofErr w:type="gramStart"/>
            <w:r>
              <w:rPr>
                <w:rFonts w:ascii="宋体" w:eastAsia="宋体" w:hAnsi="宋体" w:cs="宋体"/>
                <w:spacing w:val="-2"/>
                <w:sz w:val="15"/>
                <w:szCs w:val="15"/>
                <w:lang w:eastAsia="zh-CN"/>
              </w:rPr>
              <w:t>次级要</w:t>
            </w:r>
            <w:proofErr w:type="gramEnd"/>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求R2.1-R2.6中的三个项目</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计算TTC。</w:t>
            </w:r>
          </w:p>
          <w:p w14:paraId="1EC83CF8" w14:textId="77777777" w:rsidR="006B326C" w:rsidRDefault="009B4794">
            <w:pPr>
              <w:pStyle w:val="TableParagraph"/>
              <w:spacing w:before="48"/>
              <w:ind w:left="359" w:right="108"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传输操作员不包括R2.8中要</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求的研究报告中的三个必需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项目。</w:t>
            </w:r>
          </w:p>
        </w:tc>
        <w:tc>
          <w:tcPr>
            <w:tcW w:w="2319" w:type="dxa"/>
            <w:tcBorders>
              <w:top w:val="single" w:sz="3" w:space="0" w:color="000000"/>
              <w:left w:val="single" w:sz="3" w:space="0" w:color="000000"/>
              <w:bottom w:val="nil"/>
              <w:right w:val="single" w:sz="3" w:space="0" w:color="000000"/>
            </w:tcBorders>
          </w:tcPr>
          <w:p w14:paraId="02D7A946" w14:textId="77777777" w:rsidR="006B326C" w:rsidRDefault="009B4794">
            <w:pPr>
              <w:pStyle w:val="TableParagraph"/>
              <w:spacing w:before="23"/>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705B28C1" w14:textId="77777777">
        <w:trPr>
          <w:trHeight w:hRule="exact" w:val="2490"/>
        </w:trPr>
        <w:tc>
          <w:tcPr>
            <w:tcW w:w="700" w:type="dxa"/>
            <w:vMerge/>
            <w:tcBorders>
              <w:left w:val="single" w:sz="3" w:space="0" w:color="000000"/>
              <w:bottom w:val="single" w:sz="3" w:space="0" w:color="000000"/>
              <w:right w:val="single" w:sz="3" w:space="0" w:color="000000"/>
            </w:tcBorders>
          </w:tcPr>
          <w:p w14:paraId="6E2DD2F2" w14:textId="77777777" w:rsidR="006B326C" w:rsidRDefault="006B326C"/>
        </w:tc>
        <w:tc>
          <w:tcPr>
            <w:tcW w:w="2334" w:type="dxa"/>
            <w:vMerge/>
            <w:tcBorders>
              <w:left w:val="single" w:sz="3" w:space="0" w:color="000000"/>
              <w:bottom w:val="single" w:sz="3" w:space="0" w:color="000000"/>
              <w:right w:val="single" w:sz="3" w:space="0" w:color="000000"/>
            </w:tcBorders>
          </w:tcPr>
          <w:p w14:paraId="6F0271A4" w14:textId="77777777" w:rsidR="006B326C" w:rsidRDefault="006B326C"/>
        </w:tc>
        <w:tc>
          <w:tcPr>
            <w:tcW w:w="2335" w:type="dxa"/>
            <w:vMerge/>
            <w:tcBorders>
              <w:left w:val="single" w:sz="3" w:space="0" w:color="000000"/>
              <w:bottom w:val="single" w:sz="3" w:space="0" w:color="000000"/>
              <w:right w:val="single" w:sz="3" w:space="0" w:color="000000"/>
            </w:tcBorders>
          </w:tcPr>
          <w:p w14:paraId="4BCE97CA" w14:textId="77777777" w:rsidR="006B326C" w:rsidRDefault="006B326C"/>
        </w:tc>
        <w:tc>
          <w:tcPr>
            <w:tcW w:w="2334" w:type="dxa"/>
            <w:vMerge/>
            <w:tcBorders>
              <w:left w:val="single" w:sz="3" w:space="0" w:color="000000"/>
              <w:bottom w:val="single" w:sz="3" w:space="0" w:color="000000"/>
              <w:right w:val="single" w:sz="3" w:space="0" w:color="000000"/>
            </w:tcBorders>
          </w:tcPr>
          <w:p w14:paraId="4FA1F9EC" w14:textId="77777777" w:rsidR="006B326C" w:rsidRDefault="006B326C"/>
        </w:tc>
        <w:tc>
          <w:tcPr>
            <w:tcW w:w="2319" w:type="dxa"/>
            <w:tcBorders>
              <w:top w:val="nil"/>
              <w:left w:val="single" w:sz="3" w:space="0" w:color="000000"/>
              <w:bottom w:val="single" w:sz="3" w:space="0" w:color="000000"/>
              <w:right w:val="single" w:sz="3" w:space="0" w:color="000000"/>
            </w:tcBorders>
          </w:tcPr>
          <w:p w14:paraId="13FDAEE6" w14:textId="77777777" w:rsidR="006B326C" w:rsidRDefault="009B4794">
            <w:pPr>
              <w:pStyle w:val="TableParagraph"/>
              <w:tabs>
                <w:tab w:val="left" w:pos="358"/>
              </w:tabs>
              <w:spacing w:before="6" w:line="237" w:lineRule="auto"/>
              <w:ind w:left="358" w:right="250"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传输操作员没有使用次级</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需求R2.1-R2.6中的四个</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或多个项目计算TTC。</w:t>
            </w:r>
          </w:p>
          <w:p w14:paraId="062B7112" w14:textId="77777777" w:rsidR="006B326C" w:rsidRDefault="009B4794">
            <w:pPr>
              <w:pStyle w:val="TableParagraph"/>
              <w:tabs>
                <w:tab w:val="left" w:pos="358"/>
              </w:tabs>
              <w:spacing w:before="65" w:line="198" w:lineRule="exact"/>
              <w:ind w:left="358" w:right="558" w:hanging="279"/>
              <w:rPr>
                <w:rFonts w:ascii="宋体" w:eastAsia="宋体" w:hAnsi="宋体" w:cs="宋体"/>
                <w:sz w:val="15"/>
                <w:szCs w:val="15"/>
                <w:lang w:eastAsia="zh-CN"/>
              </w:rPr>
            </w:pPr>
            <w:r>
              <w:rPr>
                <w:rFonts w:ascii="Symbol" w:eastAsia="Symbol" w:hAnsi="Symbol" w:cs="Symbol"/>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传输操作员没有应用</w:t>
            </w:r>
            <w:r>
              <w:rPr>
                <w:rFonts w:ascii="宋体" w:eastAsia="宋体" w:hAnsi="宋体" w:cs="宋体"/>
                <w:spacing w:val="-38"/>
                <w:sz w:val="15"/>
                <w:szCs w:val="15"/>
                <w:lang w:eastAsia="zh-CN"/>
              </w:rPr>
              <w:t xml:space="preserve"> </w:t>
            </w:r>
            <w:r>
              <w:rPr>
                <w:rFonts w:ascii="宋体" w:eastAsia="宋体" w:hAnsi="宋体" w:cs="宋体"/>
                <w:w w:val="105"/>
                <w:sz w:val="15"/>
                <w:szCs w:val="15"/>
                <w:lang w:eastAsia="zh-CN"/>
              </w:rPr>
              <w:t>R2.7。</w:t>
            </w:r>
          </w:p>
          <w:p w14:paraId="4B9D65E7" w14:textId="77777777" w:rsidR="006B326C" w:rsidRDefault="009B4794">
            <w:pPr>
              <w:pStyle w:val="TableParagraph"/>
              <w:spacing w:before="49" w:line="200" w:lineRule="exact"/>
              <w:ind w:left="358" w:right="94" w:hanging="279"/>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传输操作员在R2.8中要求的</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研究报告中不包括四个或更</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多的所需项目</w:t>
            </w:r>
          </w:p>
        </w:tc>
      </w:tr>
    </w:tbl>
    <w:p w14:paraId="74376C25" w14:textId="77777777" w:rsidR="006B326C" w:rsidRDefault="006B326C">
      <w:pPr>
        <w:rPr>
          <w:rFonts w:ascii="宋体" w:eastAsia="宋体" w:hAnsi="宋体" w:cs="宋体"/>
          <w:b/>
          <w:bCs/>
          <w:sz w:val="20"/>
          <w:szCs w:val="20"/>
          <w:lang w:eastAsia="zh-CN"/>
        </w:rPr>
      </w:pPr>
    </w:p>
    <w:p w14:paraId="0D3CC759" w14:textId="77777777" w:rsidR="006B326C" w:rsidRDefault="006B326C">
      <w:pPr>
        <w:rPr>
          <w:rFonts w:ascii="宋体" w:eastAsia="宋体" w:hAnsi="宋体" w:cs="宋体"/>
          <w:b/>
          <w:bCs/>
          <w:sz w:val="20"/>
          <w:szCs w:val="20"/>
          <w:lang w:eastAsia="zh-CN"/>
        </w:rPr>
      </w:pPr>
    </w:p>
    <w:p w14:paraId="6FB85734" w14:textId="77777777" w:rsidR="006B326C" w:rsidRDefault="006B326C">
      <w:pPr>
        <w:rPr>
          <w:rFonts w:ascii="宋体" w:eastAsia="宋体" w:hAnsi="宋体" w:cs="宋体"/>
          <w:b/>
          <w:bCs/>
          <w:sz w:val="20"/>
          <w:szCs w:val="20"/>
          <w:lang w:eastAsia="zh-CN"/>
        </w:rPr>
      </w:pPr>
    </w:p>
    <w:p w14:paraId="0DF656BC" w14:textId="77777777" w:rsidR="006B326C" w:rsidRDefault="006B326C">
      <w:pPr>
        <w:rPr>
          <w:rFonts w:ascii="宋体" w:eastAsia="宋体" w:hAnsi="宋体" w:cs="宋体"/>
          <w:b/>
          <w:bCs/>
          <w:sz w:val="20"/>
          <w:szCs w:val="20"/>
          <w:lang w:eastAsia="zh-CN"/>
        </w:rPr>
      </w:pPr>
    </w:p>
    <w:p w14:paraId="3E6A330D" w14:textId="77777777" w:rsidR="006B326C" w:rsidRDefault="006B326C">
      <w:pPr>
        <w:rPr>
          <w:rFonts w:ascii="宋体" w:eastAsia="宋体" w:hAnsi="宋体" w:cs="宋体"/>
          <w:b/>
          <w:bCs/>
          <w:sz w:val="20"/>
          <w:szCs w:val="20"/>
          <w:lang w:eastAsia="zh-CN"/>
        </w:rPr>
      </w:pPr>
    </w:p>
    <w:p w14:paraId="0B3561E0" w14:textId="77777777" w:rsidR="006B326C" w:rsidRDefault="006B326C">
      <w:pPr>
        <w:spacing w:before="11"/>
        <w:rPr>
          <w:rFonts w:ascii="宋体" w:eastAsia="宋体" w:hAnsi="宋体" w:cs="宋体"/>
          <w:b/>
          <w:bCs/>
          <w:sz w:val="19"/>
          <w:szCs w:val="19"/>
          <w:lang w:eastAsia="zh-CN"/>
        </w:rPr>
      </w:pPr>
    </w:p>
    <w:p w14:paraId="19F89449" w14:textId="77777777" w:rsidR="006B326C" w:rsidRDefault="009B4794">
      <w:pPr>
        <w:spacing w:before="57"/>
        <w:ind w:left="6666"/>
        <w:rPr>
          <w:rFonts w:ascii="宋体" w:eastAsia="宋体" w:hAnsi="宋体" w:cs="宋体"/>
          <w:sz w:val="14"/>
          <w:szCs w:val="14"/>
        </w:rPr>
      </w:pPr>
      <w:r>
        <w:rPr>
          <w:rFonts w:ascii="宋体" w:eastAsia="宋体" w:hAnsi="宋体" w:cs="宋体"/>
          <w:sz w:val="14"/>
          <w:szCs w:val="14"/>
        </w:rPr>
        <w:t>第15页第9</w:t>
      </w:r>
    </w:p>
    <w:p w14:paraId="705D7A0D" w14:textId="77777777" w:rsidR="006B326C" w:rsidRDefault="006B326C">
      <w:pPr>
        <w:rPr>
          <w:rFonts w:ascii="宋体" w:eastAsia="宋体" w:hAnsi="宋体" w:cs="宋体"/>
          <w:sz w:val="14"/>
          <w:szCs w:val="14"/>
        </w:rPr>
        <w:sectPr w:rsidR="006B326C">
          <w:headerReference w:type="default" r:id="rId51"/>
          <w:footerReference w:type="default" r:id="rId52"/>
          <w:pgSz w:w="12240" w:h="15840"/>
          <w:pgMar w:top="3960" w:right="900" w:bottom="280" w:left="980" w:header="3766" w:footer="0" w:gutter="0"/>
          <w:cols w:space="720"/>
        </w:sectPr>
      </w:pPr>
    </w:p>
    <w:p w14:paraId="4D203424" w14:textId="77777777" w:rsidR="006B326C" w:rsidRDefault="006B326C">
      <w:pPr>
        <w:spacing w:before="12"/>
        <w:rPr>
          <w:rFonts w:ascii="宋体" w:eastAsia="宋体" w:hAnsi="宋体" w:cs="宋体"/>
          <w:sz w:val="24"/>
          <w:szCs w:val="24"/>
        </w:rPr>
      </w:pPr>
    </w:p>
    <w:tbl>
      <w:tblPr>
        <w:tblStyle w:val="TableNormal"/>
        <w:tblW w:w="0" w:type="auto"/>
        <w:tblInd w:w="216" w:type="dxa"/>
        <w:tblLayout w:type="fixed"/>
        <w:tblLook w:val="01E0" w:firstRow="1" w:lastRow="1" w:firstColumn="1" w:lastColumn="1" w:noHBand="0" w:noVBand="0"/>
      </w:tblPr>
      <w:tblGrid>
        <w:gridCol w:w="700"/>
        <w:gridCol w:w="2334"/>
        <w:gridCol w:w="2335"/>
        <w:gridCol w:w="2334"/>
        <w:gridCol w:w="2319"/>
      </w:tblGrid>
      <w:tr w:rsidR="006B326C" w14:paraId="2D5973B3"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677D26D0" w14:textId="77777777" w:rsidR="006B326C" w:rsidRDefault="009B4794">
            <w:pPr>
              <w:pStyle w:val="TableParagraph"/>
              <w:spacing w:before="133"/>
              <w:ind w:left="227"/>
              <w:rPr>
                <w:rFonts w:ascii="宋体" w:eastAsia="宋体" w:hAnsi="宋体" w:cs="宋体"/>
                <w:sz w:val="15"/>
                <w:szCs w:val="15"/>
              </w:rPr>
            </w:pPr>
            <w:r>
              <w:rPr>
                <w:rFonts w:ascii="宋体"/>
                <w:b/>
                <w:color w:val="FFFFFF"/>
                <w:w w:val="105"/>
                <w:sz w:val="15"/>
              </w:rPr>
              <w:t>r#</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4746DC51" w14:textId="77777777" w:rsidR="006B326C" w:rsidRDefault="009B4794">
            <w:pPr>
              <w:pStyle w:val="TableParagraph"/>
              <w:spacing w:before="133"/>
              <w:ind w:left="764"/>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5" w:type="dxa"/>
            <w:tcBorders>
              <w:top w:val="single" w:sz="3" w:space="0" w:color="000000"/>
              <w:left w:val="single" w:sz="3" w:space="0" w:color="000000"/>
              <w:bottom w:val="single" w:sz="3" w:space="0" w:color="000000"/>
              <w:right w:val="single" w:sz="3" w:space="0" w:color="000000"/>
            </w:tcBorders>
            <w:shd w:val="clear" w:color="auto" w:fill="254D74"/>
          </w:tcPr>
          <w:p w14:paraId="047EF8B4" w14:textId="77777777" w:rsidR="006B326C" w:rsidRDefault="009B4794">
            <w:pPr>
              <w:pStyle w:val="TableParagraph"/>
              <w:spacing w:before="133"/>
              <w:ind w:left="649"/>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1617CCBD" w14:textId="77777777" w:rsidR="006B326C" w:rsidRDefault="009B4794">
            <w:pPr>
              <w:pStyle w:val="TableParagraph"/>
              <w:spacing w:before="133"/>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19" w:type="dxa"/>
            <w:tcBorders>
              <w:top w:val="single" w:sz="3" w:space="0" w:color="000000"/>
              <w:left w:val="single" w:sz="3" w:space="0" w:color="000000"/>
              <w:bottom w:val="single" w:sz="3" w:space="0" w:color="000000"/>
              <w:right w:val="single" w:sz="3" w:space="0" w:color="000000"/>
            </w:tcBorders>
            <w:shd w:val="clear" w:color="auto" w:fill="254D74"/>
          </w:tcPr>
          <w:p w14:paraId="2A161CBE" w14:textId="77777777" w:rsidR="006B326C" w:rsidRDefault="009B4794">
            <w:pPr>
              <w:pStyle w:val="TableParagraph"/>
              <w:spacing w:before="133"/>
              <w:ind w:left="72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FB41910" w14:textId="77777777">
        <w:trPr>
          <w:trHeight w:hRule="exact" w:val="3268"/>
        </w:trPr>
        <w:tc>
          <w:tcPr>
            <w:tcW w:w="700" w:type="dxa"/>
            <w:tcBorders>
              <w:top w:val="single" w:sz="3" w:space="0" w:color="000000"/>
              <w:left w:val="single" w:sz="3" w:space="0" w:color="000000"/>
              <w:bottom w:val="single" w:sz="3" w:space="0" w:color="000000"/>
              <w:right w:val="single" w:sz="3" w:space="0" w:color="000000"/>
            </w:tcBorders>
          </w:tcPr>
          <w:p w14:paraId="5BB8693A" w14:textId="77777777"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r3。</w:t>
            </w:r>
          </w:p>
          <w:p w14:paraId="4CA9AFAF" w14:textId="77777777" w:rsidR="006B326C" w:rsidRDefault="006B326C">
            <w:pPr>
              <w:pStyle w:val="TableParagraph"/>
              <w:rPr>
                <w:rFonts w:ascii="宋体" w:eastAsia="宋体" w:hAnsi="宋体" w:cs="宋体"/>
                <w:sz w:val="16"/>
                <w:szCs w:val="16"/>
              </w:rPr>
            </w:pPr>
          </w:p>
          <w:p w14:paraId="24C5AFB5" w14:textId="77777777" w:rsidR="006B326C" w:rsidRDefault="006B326C">
            <w:pPr>
              <w:pStyle w:val="TableParagraph"/>
              <w:rPr>
                <w:rFonts w:ascii="宋体" w:eastAsia="宋体" w:hAnsi="宋体" w:cs="宋体"/>
                <w:sz w:val="16"/>
                <w:szCs w:val="16"/>
              </w:rPr>
            </w:pPr>
          </w:p>
          <w:p w14:paraId="4EF27225" w14:textId="77777777" w:rsidR="006B326C" w:rsidRDefault="006B326C">
            <w:pPr>
              <w:pStyle w:val="TableParagraph"/>
              <w:rPr>
                <w:rFonts w:ascii="宋体" w:eastAsia="宋体" w:hAnsi="宋体" w:cs="宋体"/>
                <w:sz w:val="16"/>
                <w:szCs w:val="16"/>
              </w:rPr>
            </w:pPr>
          </w:p>
          <w:p w14:paraId="4611C28B" w14:textId="77777777" w:rsidR="006B326C" w:rsidRDefault="006B326C">
            <w:pPr>
              <w:pStyle w:val="TableParagraph"/>
              <w:rPr>
                <w:rFonts w:ascii="宋体" w:eastAsia="宋体" w:hAnsi="宋体" w:cs="宋体"/>
                <w:sz w:val="16"/>
                <w:szCs w:val="16"/>
              </w:rPr>
            </w:pPr>
          </w:p>
          <w:p w14:paraId="326124D1" w14:textId="77777777" w:rsidR="006B326C" w:rsidRDefault="006B326C">
            <w:pPr>
              <w:pStyle w:val="TableParagraph"/>
              <w:rPr>
                <w:rFonts w:ascii="宋体" w:eastAsia="宋体" w:hAnsi="宋体" w:cs="宋体"/>
                <w:sz w:val="16"/>
                <w:szCs w:val="16"/>
              </w:rPr>
            </w:pPr>
          </w:p>
          <w:p w14:paraId="53CE22FE" w14:textId="77777777" w:rsidR="006B326C" w:rsidRDefault="006B326C">
            <w:pPr>
              <w:pStyle w:val="TableParagraph"/>
              <w:rPr>
                <w:rFonts w:ascii="宋体" w:eastAsia="宋体" w:hAnsi="宋体" w:cs="宋体"/>
                <w:sz w:val="16"/>
                <w:szCs w:val="16"/>
              </w:rPr>
            </w:pPr>
          </w:p>
          <w:p w14:paraId="2621458A" w14:textId="77777777" w:rsidR="006B326C" w:rsidRDefault="006B326C">
            <w:pPr>
              <w:pStyle w:val="TableParagraph"/>
              <w:rPr>
                <w:rFonts w:ascii="宋体" w:eastAsia="宋体" w:hAnsi="宋体" w:cs="宋体"/>
                <w:sz w:val="16"/>
                <w:szCs w:val="16"/>
              </w:rPr>
            </w:pPr>
          </w:p>
          <w:p w14:paraId="65757BBF" w14:textId="77777777" w:rsidR="006B326C" w:rsidRDefault="006B326C">
            <w:pPr>
              <w:pStyle w:val="TableParagraph"/>
              <w:spacing w:before="7"/>
              <w:rPr>
                <w:rFonts w:ascii="宋体" w:eastAsia="宋体" w:hAnsi="宋体" w:cs="宋体"/>
                <w:sz w:val="17"/>
                <w:szCs w:val="17"/>
              </w:rPr>
            </w:pPr>
          </w:p>
          <w:p w14:paraId="67194C90" w14:textId="77777777" w:rsidR="006B326C" w:rsidRDefault="009B4794">
            <w:pPr>
              <w:pStyle w:val="TableParagraph"/>
              <w:ind w:left="82"/>
              <w:rPr>
                <w:rFonts w:ascii="宋体" w:eastAsia="宋体" w:hAnsi="宋体" w:cs="宋体"/>
                <w:sz w:val="15"/>
                <w:szCs w:val="15"/>
              </w:rPr>
            </w:pPr>
            <w:r>
              <w:rPr>
                <w:rFonts w:ascii="宋体" w:eastAsia="宋体" w:hAnsi="宋体" w:cs="宋体"/>
                <w:w w:val="105"/>
                <w:sz w:val="15"/>
                <w:szCs w:val="15"/>
              </w:rPr>
              <w:t>r4。</w:t>
            </w:r>
          </w:p>
        </w:tc>
        <w:tc>
          <w:tcPr>
            <w:tcW w:w="2334" w:type="dxa"/>
            <w:tcBorders>
              <w:top w:val="single" w:sz="3" w:space="0" w:color="000000"/>
              <w:left w:val="single" w:sz="3" w:space="0" w:color="000000"/>
              <w:bottom w:val="single" w:sz="3" w:space="0" w:color="000000"/>
              <w:right w:val="single" w:sz="3" w:space="0" w:color="000000"/>
            </w:tcBorders>
          </w:tcPr>
          <w:p w14:paraId="509B2C05" w14:textId="77777777" w:rsidR="006B326C" w:rsidRDefault="009B4794">
            <w:pPr>
              <w:pStyle w:val="TableParagraph"/>
              <w:spacing w:before="113" w:line="244" w:lineRule="auto"/>
              <w:ind w:left="82" w:right="78"/>
              <w:rPr>
                <w:rFonts w:ascii="宋体" w:eastAsia="宋体" w:hAnsi="宋体" w:cs="宋体"/>
                <w:sz w:val="15"/>
                <w:szCs w:val="15"/>
                <w:lang w:eastAsia="zh-CN"/>
              </w:rPr>
            </w:pPr>
            <w:r>
              <w:rPr>
                <w:rFonts w:ascii="宋体" w:eastAsia="宋体" w:hAnsi="宋体" w:cs="宋体"/>
                <w:w w:val="105"/>
                <w:sz w:val="15"/>
                <w:szCs w:val="15"/>
                <w:lang w:eastAsia="zh-CN"/>
              </w:rPr>
              <w:t>传输操作符没有指定TTC为使用</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R2或任何相关SOL中描述的过程</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计算的TTC的较小值，用于超过</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零ATC路径，但不超过所有ATC路</w:t>
            </w:r>
            <w:r>
              <w:rPr>
                <w:rFonts w:ascii="宋体" w:eastAsia="宋体" w:hAnsi="宋体" w:cs="宋体"/>
                <w:spacing w:val="-3"/>
                <w:sz w:val="15"/>
                <w:szCs w:val="15"/>
                <w:lang w:eastAsia="zh-CN"/>
              </w:rPr>
              <w:t xml:space="preserve"> </w:t>
            </w:r>
            <w:r>
              <w:rPr>
                <w:rFonts w:ascii="宋体" w:eastAsia="宋体" w:hAnsi="宋体" w:cs="宋体"/>
                <w:spacing w:val="-1"/>
                <w:sz w:val="15"/>
                <w:szCs w:val="15"/>
                <w:lang w:eastAsia="zh-CN"/>
              </w:rPr>
              <w:t>径的1%或1ATC路径（以较大者为</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准）。</w:t>
            </w:r>
          </w:p>
          <w:p w14:paraId="6BF49162" w14:textId="77777777" w:rsidR="006B326C" w:rsidRDefault="006B326C">
            <w:pPr>
              <w:pStyle w:val="TableParagraph"/>
              <w:spacing w:before="13"/>
              <w:rPr>
                <w:rFonts w:ascii="宋体" w:eastAsia="宋体" w:hAnsi="宋体" w:cs="宋体"/>
                <w:sz w:val="13"/>
                <w:szCs w:val="13"/>
                <w:lang w:eastAsia="zh-CN"/>
              </w:rPr>
            </w:pPr>
          </w:p>
          <w:p w14:paraId="207A4714" w14:textId="77777777" w:rsidR="006B326C" w:rsidRDefault="009B4794">
            <w:pPr>
              <w:pStyle w:val="TableParagraph"/>
              <w:spacing w:line="244" w:lineRule="auto"/>
              <w:ind w:left="82" w:right="231"/>
              <w:rPr>
                <w:rFonts w:ascii="宋体" w:eastAsia="宋体" w:hAnsi="宋体" w:cs="宋体"/>
                <w:sz w:val="15"/>
                <w:szCs w:val="15"/>
                <w:lang w:eastAsia="zh-CN"/>
              </w:rPr>
            </w:pPr>
            <w:r>
              <w:rPr>
                <w:rFonts w:ascii="宋体" w:eastAsia="宋体" w:hAnsi="宋体" w:cs="宋体"/>
                <w:spacing w:val="-2"/>
                <w:sz w:val="15"/>
                <w:szCs w:val="15"/>
                <w:lang w:eastAsia="zh-CN"/>
              </w:rPr>
              <w:t>传输运营商向传输服务提供商</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提供了TTC和研究报告超过7</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天，但不超过报告定稿后的14</w:t>
            </w:r>
            <w:r>
              <w:rPr>
                <w:rFonts w:ascii="宋体" w:eastAsia="宋体" w:hAnsi="宋体" w:cs="宋体"/>
                <w:spacing w:val="4"/>
                <w:sz w:val="15"/>
                <w:szCs w:val="15"/>
                <w:lang w:eastAsia="zh-CN"/>
              </w:rPr>
              <w:t xml:space="preserve"> </w:t>
            </w:r>
            <w:proofErr w:type="gramStart"/>
            <w:r>
              <w:rPr>
                <w:rFonts w:ascii="宋体" w:eastAsia="宋体" w:hAnsi="宋体" w:cs="宋体"/>
                <w:w w:val="105"/>
                <w:sz w:val="15"/>
                <w:szCs w:val="15"/>
                <w:lang w:eastAsia="zh-CN"/>
              </w:rPr>
              <w:t>个</w:t>
            </w:r>
            <w:proofErr w:type="gramEnd"/>
            <w:r>
              <w:rPr>
                <w:rFonts w:ascii="宋体" w:eastAsia="宋体" w:hAnsi="宋体" w:cs="宋体"/>
                <w:w w:val="105"/>
                <w:sz w:val="15"/>
                <w:szCs w:val="15"/>
                <w:lang w:eastAsia="zh-CN"/>
              </w:rPr>
              <w:t>日历日。</w:t>
            </w:r>
          </w:p>
        </w:tc>
        <w:tc>
          <w:tcPr>
            <w:tcW w:w="2335" w:type="dxa"/>
            <w:tcBorders>
              <w:top w:val="single" w:sz="3" w:space="0" w:color="000000"/>
              <w:left w:val="single" w:sz="3" w:space="0" w:color="000000"/>
              <w:bottom w:val="single" w:sz="3" w:space="0" w:color="000000"/>
              <w:right w:val="single" w:sz="3" w:space="0" w:color="000000"/>
            </w:tcBorders>
          </w:tcPr>
          <w:p w14:paraId="0E058217" w14:textId="77777777" w:rsidR="006B326C" w:rsidRDefault="009B4794">
            <w:pPr>
              <w:pStyle w:val="TableParagraph"/>
              <w:spacing w:before="24" w:line="244" w:lineRule="auto"/>
              <w:ind w:left="81" w:right="156"/>
              <w:rPr>
                <w:rFonts w:ascii="宋体" w:eastAsia="宋体" w:hAnsi="宋体" w:cs="宋体"/>
                <w:sz w:val="15"/>
                <w:szCs w:val="15"/>
                <w:lang w:eastAsia="zh-CN"/>
              </w:rPr>
            </w:pPr>
            <w:r>
              <w:rPr>
                <w:rFonts w:ascii="宋体" w:eastAsia="宋体" w:hAnsi="宋体" w:cs="宋体"/>
                <w:spacing w:val="-2"/>
                <w:sz w:val="15"/>
                <w:szCs w:val="15"/>
                <w:lang w:eastAsia="zh-CN"/>
              </w:rPr>
              <w:t>传输操作符没有指定TTC为使用</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R2或任何相关SOL中所描述的过</w:t>
            </w:r>
            <w:r>
              <w:rPr>
                <w:rFonts w:ascii="宋体" w:eastAsia="宋体" w:hAnsi="宋体" w:cs="宋体"/>
                <w:spacing w:val="-5"/>
                <w:sz w:val="15"/>
                <w:szCs w:val="15"/>
                <w:lang w:eastAsia="zh-CN"/>
              </w:rPr>
              <w:t xml:space="preserve"> </w:t>
            </w:r>
            <w:proofErr w:type="gramStart"/>
            <w:r>
              <w:rPr>
                <w:rFonts w:ascii="宋体" w:eastAsia="宋体" w:hAnsi="宋体" w:cs="宋体"/>
                <w:spacing w:val="-2"/>
                <w:sz w:val="15"/>
                <w:szCs w:val="15"/>
                <w:lang w:eastAsia="zh-CN"/>
              </w:rPr>
              <w:t>程计算</w:t>
            </w:r>
            <w:proofErr w:type="gramEnd"/>
            <w:r>
              <w:rPr>
                <w:rFonts w:ascii="宋体" w:eastAsia="宋体" w:hAnsi="宋体" w:cs="宋体"/>
                <w:spacing w:val="-2"/>
                <w:sz w:val="15"/>
                <w:szCs w:val="15"/>
                <w:lang w:eastAsia="zh-CN"/>
              </w:rPr>
              <w:t>的TTC的较小者，其范围</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超过所有ATC路径的1%或1个ATC</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路径（以较大者为准），但不</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超过所有ATC路径的2%或2个ATC</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路径（以较大者为准）。</w:t>
            </w:r>
          </w:p>
          <w:p w14:paraId="045C6C33" w14:textId="77777777" w:rsidR="006B326C" w:rsidRDefault="009B4794">
            <w:pPr>
              <w:pStyle w:val="TableParagraph"/>
              <w:spacing w:before="93" w:line="244" w:lineRule="auto"/>
              <w:ind w:left="81" w:right="233"/>
              <w:rPr>
                <w:rFonts w:ascii="宋体" w:eastAsia="宋体" w:hAnsi="宋体" w:cs="宋体"/>
                <w:sz w:val="15"/>
                <w:szCs w:val="15"/>
                <w:lang w:eastAsia="zh-CN"/>
              </w:rPr>
            </w:pPr>
            <w:r>
              <w:rPr>
                <w:rFonts w:ascii="宋体" w:eastAsia="宋体" w:hAnsi="宋体" w:cs="宋体"/>
                <w:spacing w:val="-2"/>
                <w:sz w:val="15"/>
                <w:szCs w:val="15"/>
                <w:lang w:eastAsia="zh-CN"/>
              </w:rPr>
              <w:t>传输运营商向传输服务提供商</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提供了TTC和研究报告超过14</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天，但不超过报告定稿后的21</w:t>
            </w:r>
            <w:r>
              <w:rPr>
                <w:rFonts w:ascii="宋体" w:eastAsia="宋体" w:hAnsi="宋体" w:cs="宋体"/>
                <w:spacing w:val="4"/>
                <w:sz w:val="15"/>
                <w:szCs w:val="15"/>
                <w:lang w:eastAsia="zh-CN"/>
              </w:rPr>
              <w:t xml:space="preserve"> </w:t>
            </w:r>
            <w:proofErr w:type="gramStart"/>
            <w:r>
              <w:rPr>
                <w:rFonts w:ascii="宋体" w:eastAsia="宋体" w:hAnsi="宋体" w:cs="宋体"/>
                <w:w w:val="105"/>
                <w:sz w:val="15"/>
                <w:szCs w:val="15"/>
                <w:lang w:eastAsia="zh-CN"/>
              </w:rPr>
              <w:t>个</w:t>
            </w:r>
            <w:proofErr w:type="gramEnd"/>
            <w:r>
              <w:rPr>
                <w:rFonts w:ascii="宋体" w:eastAsia="宋体" w:hAnsi="宋体" w:cs="宋体"/>
                <w:w w:val="105"/>
                <w:sz w:val="15"/>
                <w:szCs w:val="15"/>
                <w:lang w:eastAsia="zh-CN"/>
              </w:rPr>
              <w:t>日历日。</w:t>
            </w:r>
          </w:p>
        </w:tc>
        <w:tc>
          <w:tcPr>
            <w:tcW w:w="2334" w:type="dxa"/>
            <w:tcBorders>
              <w:top w:val="single" w:sz="3" w:space="0" w:color="000000"/>
              <w:left w:val="single" w:sz="3" w:space="0" w:color="000000"/>
              <w:bottom w:val="single" w:sz="3" w:space="0" w:color="000000"/>
              <w:right w:val="single" w:sz="3" w:space="0" w:color="000000"/>
            </w:tcBorders>
          </w:tcPr>
          <w:p w14:paraId="68AF8AB6" w14:textId="77777777" w:rsidR="006B326C" w:rsidRDefault="009B4794">
            <w:pPr>
              <w:pStyle w:val="TableParagraph"/>
              <w:spacing w:before="24" w:line="244" w:lineRule="auto"/>
              <w:ind w:left="81" w:right="155"/>
              <w:rPr>
                <w:rFonts w:ascii="宋体" w:eastAsia="宋体" w:hAnsi="宋体" w:cs="宋体"/>
                <w:sz w:val="15"/>
                <w:szCs w:val="15"/>
                <w:lang w:eastAsia="zh-CN"/>
              </w:rPr>
            </w:pPr>
            <w:r>
              <w:rPr>
                <w:rFonts w:ascii="宋体" w:eastAsia="宋体" w:hAnsi="宋体" w:cs="宋体"/>
                <w:spacing w:val="-2"/>
                <w:sz w:val="15"/>
                <w:szCs w:val="15"/>
                <w:lang w:eastAsia="zh-CN"/>
              </w:rPr>
              <w:t>传输操作员没有指定TTC为使用</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R2或任何相关SOL中所描述的过</w:t>
            </w:r>
            <w:r>
              <w:rPr>
                <w:rFonts w:ascii="宋体" w:eastAsia="宋体" w:hAnsi="宋体" w:cs="宋体"/>
                <w:spacing w:val="-5"/>
                <w:sz w:val="15"/>
                <w:szCs w:val="15"/>
                <w:lang w:eastAsia="zh-CN"/>
              </w:rPr>
              <w:t xml:space="preserve"> </w:t>
            </w:r>
            <w:proofErr w:type="gramStart"/>
            <w:r>
              <w:rPr>
                <w:rFonts w:ascii="宋体" w:eastAsia="宋体" w:hAnsi="宋体" w:cs="宋体"/>
                <w:spacing w:val="-2"/>
                <w:sz w:val="15"/>
                <w:szCs w:val="15"/>
                <w:lang w:eastAsia="zh-CN"/>
              </w:rPr>
              <w:t>程计算</w:t>
            </w:r>
            <w:proofErr w:type="gramEnd"/>
            <w:r>
              <w:rPr>
                <w:rFonts w:ascii="宋体" w:eastAsia="宋体" w:hAnsi="宋体" w:cs="宋体"/>
                <w:spacing w:val="-2"/>
                <w:sz w:val="15"/>
                <w:szCs w:val="15"/>
                <w:lang w:eastAsia="zh-CN"/>
              </w:rPr>
              <w:t>的TTC的较小者，用于超</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过2%的所有ATC路径或2条ATC路</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径（以较大者为准），但不超</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过所有ATC路径的5%或3条ATC路</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径（以较大者为准）。</w:t>
            </w:r>
          </w:p>
          <w:p w14:paraId="31694C13" w14:textId="77777777" w:rsidR="006B326C" w:rsidRDefault="009B4794">
            <w:pPr>
              <w:pStyle w:val="TableParagraph"/>
              <w:spacing w:before="92" w:line="244" w:lineRule="auto"/>
              <w:ind w:left="81" w:right="232"/>
              <w:rPr>
                <w:rFonts w:ascii="宋体" w:eastAsia="宋体" w:hAnsi="宋体" w:cs="宋体"/>
                <w:sz w:val="15"/>
                <w:szCs w:val="15"/>
                <w:lang w:eastAsia="zh-CN"/>
              </w:rPr>
            </w:pPr>
            <w:r>
              <w:rPr>
                <w:rFonts w:ascii="宋体" w:eastAsia="宋体" w:hAnsi="宋体" w:cs="宋体"/>
                <w:spacing w:val="-2"/>
                <w:sz w:val="15"/>
                <w:szCs w:val="15"/>
                <w:lang w:eastAsia="zh-CN"/>
              </w:rPr>
              <w:t>传输运营商向传输服务提供商</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提供了TTC和研究报告超过21</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天，但在报告定稿后不超过28</w:t>
            </w:r>
            <w:r>
              <w:rPr>
                <w:rFonts w:ascii="宋体" w:eastAsia="宋体" w:hAnsi="宋体" w:cs="宋体"/>
                <w:spacing w:val="4"/>
                <w:sz w:val="15"/>
                <w:szCs w:val="15"/>
                <w:lang w:eastAsia="zh-CN"/>
              </w:rPr>
              <w:t xml:space="preserve"> </w:t>
            </w:r>
            <w:proofErr w:type="gramStart"/>
            <w:r>
              <w:rPr>
                <w:rFonts w:ascii="宋体" w:eastAsia="宋体" w:hAnsi="宋体" w:cs="宋体"/>
                <w:w w:val="105"/>
                <w:sz w:val="15"/>
                <w:szCs w:val="15"/>
                <w:lang w:eastAsia="zh-CN"/>
              </w:rPr>
              <w:t>个</w:t>
            </w:r>
            <w:proofErr w:type="gramEnd"/>
            <w:r>
              <w:rPr>
                <w:rFonts w:ascii="宋体" w:eastAsia="宋体" w:hAnsi="宋体" w:cs="宋体"/>
                <w:w w:val="105"/>
                <w:sz w:val="15"/>
                <w:szCs w:val="15"/>
                <w:lang w:eastAsia="zh-CN"/>
              </w:rPr>
              <w:t>日历日。</w:t>
            </w:r>
          </w:p>
        </w:tc>
        <w:tc>
          <w:tcPr>
            <w:tcW w:w="2319" w:type="dxa"/>
            <w:tcBorders>
              <w:top w:val="single" w:sz="3" w:space="0" w:color="000000"/>
              <w:left w:val="single" w:sz="3" w:space="0" w:color="000000"/>
              <w:bottom w:val="single" w:sz="3" w:space="0" w:color="000000"/>
              <w:right w:val="single" w:sz="3" w:space="0" w:color="000000"/>
            </w:tcBorders>
          </w:tcPr>
          <w:p w14:paraId="2F983438" w14:textId="77777777" w:rsidR="006B326C" w:rsidRDefault="009B4794">
            <w:pPr>
              <w:pStyle w:val="TableParagraph"/>
              <w:spacing w:before="24" w:line="244" w:lineRule="auto"/>
              <w:ind w:left="80" w:right="141"/>
              <w:jc w:val="both"/>
              <w:rPr>
                <w:rFonts w:ascii="宋体" w:eastAsia="宋体" w:hAnsi="宋体" w:cs="宋体"/>
                <w:sz w:val="15"/>
                <w:szCs w:val="15"/>
                <w:lang w:eastAsia="zh-CN"/>
              </w:rPr>
            </w:pPr>
            <w:r>
              <w:rPr>
                <w:rFonts w:ascii="宋体" w:eastAsia="宋体" w:hAnsi="宋体" w:cs="宋体"/>
                <w:spacing w:val="-2"/>
                <w:sz w:val="15"/>
                <w:szCs w:val="15"/>
                <w:lang w:eastAsia="zh-CN"/>
              </w:rPr>
              <w:t>传输操作员没有指定TTC为使用</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R2或任何相关SOL中描述的过程</w:t>
            </w:r>
            <w:r>
              <w:rPr>
                <w:rFonts w:ascii="宋体" w:eastAsia="宋体" w:hAnsi="宋体" w:cs="宋体"/>
                <w:spacing w:val="-5"/>
                <w:sz w:val="15"/>
                <w:szCs w:val="15"/>
                <w:lang w:eastAsia="zh-CN"/>
              </w:rPr>
              <w:t xml:space="preserve"> </w:t>
            </w:r>
            <w:r>
              <w:rPr>
                <w:rFonts w:ascii="宋体" w:eastAsia="宋体" w:hAnsi="宋体" w:cs="宋体"/>
                <w:spacing w:val="-2"/>
                <w:sz w:val="15"/>
                <w:szCs w:val="15"/>
                <w:lang w:eastAsia="zh-CN"/>
              </w:rPr>
              <w:t>计算的TTC的较小值，超过5%的</w:t>
            </w:r>
            <w:r>
              <w:rPr>
                <w:rFonts w:ascii="宋体" w:eastAsia="宋体" w:hAnsi="宋体" w:cs="宋体"/>
                <w:spacing w:val="9"/>
                <w:sz w:val="15"/>
                <w:szCs w:val="15"/>
                <w:lang w:eastAsia="zh-CN"/>
              </w:rPr>
              <w:t xml:space="preserve"> </w:t>
            </w:r>
            <w:r>
              <w:rPr>
                <w:rFonts w:ascii="宋体" w:eastAsia="宋体" w:hAnsi="宋体" w:cs="宋体"/>
                <w:spacing w:val="-1"/>
                <w:sz w:val="15"/>
                <w:szCs w:val="15"/>
                <w:lang w:eastAsia="zh-CN"/>
              </w:rPr>
              <w:t>所有ATC路径或3个ATC路径（以</w:t>
            </w:r>
            <w:r>
              <w:rPr>
                <w:rFonts w:ascii="宋体" w:eastAsia="宋体" w:hAnsi="宋体" w:cs="宋体"/>
                <w:spacing w:val="-6"/>
                <w:sz w:val="15"/>
                <w:szCs w:val="15"/>
                <w:lang w:eastAsia="zh-CN"/>
              </w:rPr>
              <w:t xml:space="preserve"> </w:t>
            </w:r>
            <w:r>
              <w:rPr>
                <w:rFonts w:ascii="宋体" w:eastAsia="宋体" w:hAnsi="宋体" w:cs="宋体"/>
                <w:w w:val="105"/>
                <w:sz w:val="15"/>
                <w:szCs w:val="15"/>
                <w:lang w:eastAsia="zh-CN"/>
              </w:rPr>
              <w:t>较大者为准）。</w:t>
            </w:r>
          </w:p>
          <w:p w14:paraId="7D180E79" w14:textId="77777777" w:rsidR="006B326C" w:rsidRDefault="006B326C">
            <w:pPr>
              <w:pStyle w:val="TableParagraph"/>
              <w:rPr>
                <w:rFonts w:ascii="宋体" w:eastAsia="宋体" w:hAnsi="宋体" w:cs="宋体"/>
                <w:sz w:val="16"/>
                <w:szCs w:val="16"/>
                <w:lang w:eastAsia="zh-CN"/>
              </w:rPr>
            </w:pPr>
          </w:p>
          <w:p w14:paraId="1EF038C3" w14:textId="77777777" w:rsidR="006B326C" w:rsidRDefault="006B326C">
            <w:pPr>
              <w:pStyle w:val="TableParagraph"/>
              <w:spacing w:before="5"/>
              <w:rPr>
                <w:rFonts w:ascii="宋体" w:eastAsia="宋体" w:hAnsi="宋体" w:cs="宋体"/>
                <w:sz w:val="18"/>
                <w:szCs w:val="18"/>
                <w:lang w:eastAsia="zh-CN"/>
              </w:rPr>
            </w:pPr>
          </w:p>
          <w:p w14:paraId="00BE4D9C" w14:textId="77777777" w:rsidR="006B326C" w:rsidRDefault="009B4794">
            <w:pPr>
              <w:pStyle w:val="TableParagraph"/>
              <w:spacing w:line="244" w:lineRule="auto"/>
              <w:ind w:left="80" w:right="219"/>
              <w:jc w:val="both"/>
              <w:rPr>
                <w:rFonts w:ascii="宋体" w:eastAsia="宋体" w:hAnsi="宋体" w:cs="宋体"/>
                <w:sz w:val="15"/>
                <w:szCs w:val="15"/>
                <w:lang w:eastAsia="zh-CN"/>
              </w:rPr>
            </w:pPr>
            <w:r>
              <w:rPr>
                <w:rFonts w:ascii="宋体" w:eastAsia="宋体" w:hAnsi="宋体" w:cs="宋体"/>
                <w:spacing w:val="-2"/>
                <w:sz w:val="15"/>
                <w:szCs w:val="15"/>
                <w:lang w:eastAsia="zh-CN"/>
              </w:rPr>
              <w:t>传输运营商在报告定稿后超过</w:t>
            </w:r>
            <w:r>
              <w:rPr>
                <w:rFonts w:ascii="宋体" w:eastAsia="宋体" w:hAnsi="宋体" w:cs="宋体"/>
                <w:spacing w:val="2"/>
                <w:sz w:val="15"/>
                <w:szCs w:val="15"/>
                <w:lang w:eastAsia="zh-CN"/>
              </w:rPr>
              <w:t xml:space="preserve"> </w:t>
            </w:r>
            <w:r>
              <w:rPr>
                <w:rFonts w:ascii="宋体" w:eastAsia="宋体" w:hAnsi="宋体" w:cs="宋体"/>
                <w:spacing w:val="-2"/>
                <w:sz w:val="15"/>
                <w:szCs w:val="15"/>
                <w:lang w:eastAsia="zh-CN"/>
              </w:rPr>
              <w:t>28个</w:t>
            </w:r>
            <w:proofErr w:type="gramStart"/>
            <w:r>
              <w:rPr>
                <w:rFonts w:ascii="宋体" w:eastAsia="宋体" w:hAnsi="宋体" w:cs="宋体"/>
                <w:spacing w:val="-2"/>
                <w:sz w:val="15"/>
                <w:szCs w:val="15"/>
                <w:lang w:eastAsia="zh-CN"/>
              </w:rPr>
              <w:t>日历天</w:t>
            </w:r>
            <w:proofErr w:type="gramEnd"/>
            <w:r>
              <w:rPr>
                <w:rFonts w:ascii="宋体" w:eastAsia="宋体" w:hAnsi="宋体" w:cs="宋体"/>
                <w:spacing w:val="-2"/>
                <w:sz w:val="15"/>
                <w:szCs w:val="15"/>
                <w:lang w:eastAsia="zh-CN"/>
              </w:rPr>
              <w:t>向传输服务提供商</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提供了TTC和研究报告。</w:t>
            </w:r>
          </w:p>
        </w:tc>
      </w:tr>
      <w:tr w:rsidR="006B326C" w14:paraId="5583848E" w14:textId="77777777">
        <w:trPr>
          <w:trHeight w:hRule="exact" w:val="249"/>
        </w:trPr>
        <w:tc>
          <w:tcPr>
            <w:tcW w:w="700" w:type="dxa"/>
            <w:vMerge w:val="restart"/>
            <w:tcBorders>
              <w:top w:val="single" w:sz="3" w:space="0" w:color="000000"/>
              <w:left w:val="single" w:sz="3" w:space="0" w:color="000000"/>
              <w:right w:val="single" w:sz="3" w:space="0" w:color="000000"/>
            </w:tcBorders>
          </w:tcPr>
          <w:p w14:paraId="5B3247EA" w14:textId="77777777"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R5。</w:t>
            </w:r>
          </w:p>
        </w:tc>
        <w:tc>
          <w:tcPr>
            <w:tcW w:w="2334" w:type="dxa"/>
            <w:tcBorders>
              <w:top w:val="single" w:sz="3" w:space="0" w:color="000000"/>
              <w:left w:val="single" w:sz="3" w:space="0" w:color="000000"/>
              <w:bottom w:val="nil"/>
              <w:right w:val="single" w:sz="3" w:space="0" w:color="000000"/>
            </w:tcBorders>
          </w:tcPr>
          <w:p w14:paraId="32FDBDD4" w14:textId="77777777" w:rsidR="006B326C" w:rsidRDefault="009B4794">
            <w:pPr>
              <w:pStyle w:val="TableParagraph"/>
              <w:spacing w:before="24"/>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5" w:type="dxa"/>
            <w:tcBorders>
              <w:top w:val="single" w:sz="3" w:space="0" w:color="000000"/>
              <w:left w:val="single" w:sz="3" w:space="0" w:color="000000"/>
              <w:bottom w:val="nil"/>
              <w:right w:val="single" w:sz="3" w:space="0" w:color="000000"/>
            </w:tcBorders>
          </w:tcPr>
          <w:p w14:paraId="4B6839B1" w14:textId="77777777" w:rsidR="006B326C" w:rsidRDefault="009B4794">
            <w:pPr>
              <w:pStyle w:val="TableParagraph"/>
              <w:spacing w:before="26"/>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4" w:type="dxa"/>
            <w:tcBorders>
              <w:top w:val="single" w:sz="3" w:space="0" w:color="000000"/>
              <w:left w:val="single" w:sz="3" w:space="0" w:color="000000"/>
              <w:bottom w:val="nil"/>
              <w:right w:val="single" w:sz="3" w:space="0" w:color="000000"/>
            </w:tcBorders>
          </w:tcPr>
          <w:p w14:paraId="787A26AB" w14:textId="77777777" w:rsidR="006B326C" w:rsidRDefault="009B4794">
            <w:pPr>
              <w:pStyle w:val="TableParagraph"/>
              <w:spacing w:before="26"/>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19" w:type="dxa"/>
            <w:tcBorders>
              <w:top w:val="single" w:sz="3" w:space="0" w:color="000000"/>
              <w:left w:val="single" w:sz="3" w:space="0" w:color="000000"/>
              <w:bottom w:val="nil"/>
              <w:right w:val="single" w:sz="3" w:space="0" w:color="000000"/>
            </w:tcBorders>
          </w:tcPr>
          <w:p w14:paraId="012A797E" w14:textId="77777777" w:rsidR="006B326C" w:rsidRDefault="009B4794">
            <w:pPr>
              <w:pStyle w:val="TableParagraph"/>
              <w:spacing w:before="28"/>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r>
      <w:tr w:rsidR="006B326C" w14:paraId="25373437" w14:textId="77777777">
        <w:trPr>
          <w:trHeight w:hRule="exact" w:val="200"/>
        </w:trPr>
        <w:tc>
          <w:tcPr>
            <w:tcW w:w="700" w:type="dxa"/>
            <w:vMerge/>
            <w:tcBorders>
              <w:left w:val="single" w:sz="3" w:space="0" w:color="000000"/>
              <w:right w:val="single" w:sz="3" w:space="0" w:color="000000"/>
            </w:tcBorders>
          </w:tcPr>
          <w:p w14:paraId="318114C1"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4005F4E6" w14:textId="77777777"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商计算的公司ETC的绝对值与同</w:t>
            </w:r>
          </w:p>
        </w:tc>
        <w:tc>
          <w:tcPr>
            <w:tcW w:w="2335" w:type="dxa"/>
            <w:tcBorders>
              <w:top w:val="nil"/>
              <w:left w:val="single" w:sz="3" w:space="0" w:color="000000"/>
              <w:bottom w:val="nil"/>
              <w:right w:val="single" w:sz="3" w:space="0" w:color="000000"/>
            </w:tcBorders>
          </w:tcPr>
          <w:p w14:paraId="3F90EBA7"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商计算的公司ETC的绝对值与同</w:t>
            </w:r>
          </w:p>
        </w:tc>
        <w:tc>
          <w:tcPr>
            <w:tcW w:w="2334" w:type="dxa"/>
            <w:tcBorders>
              <w:top w:val="nil"/>
              <w:left w:val="single" w:sz="3" w:space="0" w:color="000000"/>
              <w:bottom w:val="nil"/>
              <w:right w:val="single" w:sz="3" w:space="0" w:color="000000"/>
            </w:tcBorders>
          </w:tcPr>
          <w:p w14:paraId="35AD462D"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商计算的公司ETC的绝对值与同</w:t>
            </w:r>
          </w:p>
        </w:tc>
        <w:tc>
          <w:tcPr>
            <w:tcW w:w="2319" w:type="dxa"/>
            <w:tcBorders>
              <w:top w:val="nil"/>
              <w:left w:val="single" w:sz="3" w:space="0" w:color="000000"/>
              <w:bottom w:val="nil"/>
              <w:right w:val="single" w:sz="3" w:space="0" w:color="000000"/>
            </w:tcBorders>
          </w:tcPr>
          <w:p w14:paraId="536A0463" w14:textId="77777777" w:rsidR="006B326C" w:rsidRDefault="009B4794">
            <w:pPr>
              <w:pStyle w:val="TableParagraph"/>
              <w:spacing w:line="179"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商计算的公司ETC的绝对值与同</w:t>
            </w:r>
          </w:p>
        </w:tc>
      </w:tr>
      <w:tr w:rsidR="006B326C" w14:paraId="28134931" w14:textId="77777777">
        <w:trPr>
          <w:trHeight w:hRule="exact" w:val="201"/>
        </w:trPr>
        <w:tc>
          <w:tcPr>
            <w:tcW w:w="700" w:type="dxa"/>
            <w:vMerge/>
            <w:tcBorders>
              <w:left w:val="single" w:sz="3" w:space="0" w:color="000000"/>
              <w:right w:val="single" w:sz="3" w:space="0" w:color="000000"/>
            </w:tcBorders>
          </w:tcPr>
          <w:p w14:paraId="51DAEB2F"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567D55AC" w14:textId="77777777" w:rsidR="006B326C" w:rsidRDefault="009B4794">
            <w:pPr>
              <w:pStyle w:val="TableParagraph"/>
              <w:spacing w:line="175"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一</w:t>
            </w:r>
            <w:proofErr w:type="gramEnd"/>
            <w:r>
              <w:rPr>
                <w:rFonts w:ascii="宋体" w:eastAsia="宋体" w:hAnsi="宋体" w:cs="宋体"/>
                <w:w w:val="105"/>
                <w:sz w:val="15"/>
                <w:szCs w:val="15"/>
                <w:lang w:eastAsia="zh-CN"/>
              </w:rPr>
              <w:t>期间的M7计算的值不同，绝对</w:t>
            </w:r>
          </w:p>
        </w:tc>
        <w:tc>
          <w:tcPr>
            <w:tcW w:w="2335" w:type="dxa"/>
            <w:tcBorders>
              <w:top w:val="nil"/>
              <w:left w:val="single" w:sz="3" w:space="0" w:color="000000"/>
              <w:bottom w:val="nil"/>
              <w:right w:val="single" w:sz="3" w:space="0" w:color="000000"/>
            </w:tcBorders>
          </w:tcPr>
          <w:p w14:paraId="214C7B08" w14:textId="77777777" w:rsidR="006B326C" w:rsidRDefault="009B4794">
            <w:pPr>
              <w:pStyle w:val="TableParagraph"/>
              <w:spacing w:line="177"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一</w:t>
            </w:r>
            <w:proofErr w:type="gramEnd"/>
            <w:r>
              <w:rPr>
                <w:rFonts w:ascii="宋体" w:eastAsia="宋体" w:hAnsi="宋体" w:cs="宋体"/>
                <w:w w:val="105"/>
                <w:sz w:val="15"/>
                <w:szCs w:val="15"/>
                <w:lang w:eastAsia="zh-CN"/>
              </w:rPr>
              <w:t>期间的M7计算的值不同，绝对</w:t>
            </w:r>
          </w:p>
        </w:tc>
        <w:tc>
          <w:tcPr>
            <w:tcW w:w="2334" w:type="dxa"/>
            <w:tcBorders>
              <w:top w:val="nil"/>
              <w:left w:val="single" w:sz="3" w:space="0" w:color="000000"/>
              <w:bottom w:val="nil"/>
              <w:right w:val="single" w:sz="3" w:space="0" w:color="000000"/>
            </w:tcBorders>
          </w:tcPr>
          <w:p w14:paraId="0E18A9B1" w14:textId="77777777" w:rsidR="006B326C" w:rsidRDefault="009B4794">
            <w:pPr>
              <w:pStyle w:val="TableParagraph"/>
              <w:spacing w:line="177"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一</w:t>
            </w:r>
            <w:proofErr w:type="gramEnd"/>
            <w:r>
              <w:rPr>
                <w:rFonts w:ascii="宋体" w:eastAsia="宋体" w:hAnsi="宋体" w:cs="宋体"/>
                <w:w w:val="105"/>
                <w:sz w:val="15"/>
                <w:szCs w:val="15"/>
                <w:lang w:eastAsia="zh-CN"/>
              </w:rPr>
              <w:t>期间的M7计算的值不同，绝对</w:t>
            </w:r>
          </w:p>
        </w:tc>
        <w:tc>
          <w:tcPr>
            <w:tcW w:w="2319" w:type="dxa"/>
            <w:tcBorders>
              <w:top w:val="nil"/>
              <w:left w:val="single" w:sz="3" w:space="0" w:color="000000"/>
              <w:bottom w:val="nil"/>
              <w:right w:val="single" w:sz="3" w:space="0" w:color="000000"/>
            </w:tcBorders>
          </w:tcPr>
          <w:p w14:paraId="63329F39" w14:textId="77777777" w:rsidR="006B326C" w:rsidRDefault="009B4794">
            <w:pPr>
              <w:pStyle w:val="TableParagraph"/>
              <w:spacing w:line="179" w:lineRule="exact"/>
              <w:ind w:left="80"/>
              <w:rPr>
                <w:rFonts w:ascii="宋体" w:eastAsia="宋体" w:hAnsi="宋体" w:cs="宋体"/>
                <w:sz w:val="15"/>
                <w:szCs w:val="15"/>
                <w:lang w:eastAsia="zh-CN"/>
              </w:rPr>
            </w:pPr>
            <w:proofErr w:type="gramStart"/>
            <w:r>
              <w:rPr>
                <w:rFonts w:ascii="宋体" w:eastAsia="宋体" w:hAnsi="宋体" w:cs="宋体"/>
                <w:w w:val="105"/>
                <w:sz w:val="15"/>
                <w:szCs w:val="15"/>
                <w:lang w:eastAsia="zh-CN"/>
              </w:rPr>
              <w:t>一</w:t>
            </w:r>
            <w:proofErr w:type="gramEnd"/>
            <w:r>
              <w:rPr>
                <w:rFonts w:ascii="宋体" w:eastAsia="宋体" w:hAnsi="宋体" w:cs="宋体"/>
                <w:w w:val="105"/>
                <w:sz w:val="15"/>
                <w:szCs w:val="15"/>
                <w:lang w:eastAsia="zh-CN"/>
              </w:rPr>
              <w:t>期间的M7计算的值不同，绝对</w:t>
            </w:r>
          </w:p>
        </w:tc>
      </w:tr>
      <w:tr w:rsidR="006B326C" w14:paraId="20F4AA45" w14:textId="77777777">
        <w:trPr>
          <w:trHeight w:hRule="exact" w:val="200"/>
        </w:trPr>
        <w:tc>
          <w:tcPr>
            <w:tcW w:w="700" w:type="dxa"/>
            <w:vMerge/>
            <w:tcBorders>
              <w:left w:val="single" w:sz="3" w:space="0" w:color="000000"/>
              <w:right w:val="single" w:sz="3" w:space="0" w:color="000000"/>
            </w:tcBorders>
          </w:tcPr>
          <w:p w14:paraId="06EB9D78"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1804AEB5"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值差异大于测量或15MW计算的值</w:t>
            </w:r>
          </w:p>
        </w:tc>
        <w:tc>
          <w:tcPr>
            <w:tcW w:w="2335" w:type="dxa"/>
            <w:tcBorders>
              <w:top w:val="nil"/>
              <w:left w:val="single" w:sz="3" w:space="0" w:color="000000"/>
              <w:bottom w:val="nil"/>
              <w:right w:val="single" w:sz="3" w:space="0" w:color="000000"/>
            </w:tcBorders>
          </w:tcPr>
          <w:p w14:paraId="06AF0C61"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值差异大于测量或25MW计算的值</w:t>
            </w:r>
          </w:p>
        </w:tc>
        <w:tc>
          <w:tcPr>
            <w:tcW w:w="2334" w:type="dxa"/>
            <w:tcBorders>
              <w:top w:val="nil"/>
              <w:left w:val="single" w:sz="3" w:space="0" w:color="000000"/>
              <w:bottom w:val="nil"/>
              <w:right w:val="single" w:sz="3" w:space="0" w:color="000000"/>
            </w:tcBorders>
          </w:tcPr>
          <w:p w14:paraId="047AA8AD"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值差异大于该措施或35MW计算的</w:t>
            </w:r>
          </w:p>
        </w:tc>
        <w:tc>
          <w:tcPr>
            <w:tcW w:w="2319" w:type="dxa"/>
            <w:tcBorders>
              <w:top w:val="nil"/>
              <w:left w:val="single" w:sz="3" w:space="0" w:color="000000"/>
              <w:bottom w:val="nil"/>
              <w:right w:val="single" w:sz="3" w:space="0" w:color="000000"/>
            </w:tcBorders>
          </w:tcPr>
          <w:p w14:paraId="70A5BA9A"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值差异大于该度量或45MW计算的</w:t>
            </w:r>
          </w:p>
        </w:tc>
      </w:tr>
      <w:tr w:rsidR="006B326C" w14:paraId="46B5F044" w14:textId="77777777">
        <w:trPr>
          <w:trHeight w:hRule="exact" w:val="199"/>
        </w:trPr>
        <w:tc>
          <w:tcPr>
            <w:tcW w:w="700" w:type="dxa"/>
            <w:vMerge/>
            <w:tcBorders>
              <w:left w:val="single" w:sz="3" w:space="0" w:color="000000"/>
              <w:right w:val="single" w:sz="3" w:space="0" w:color="000000"/>
            </w:tcBorders>
          </w:tcPr>
          <w:p w14:paraId="6534EA83"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3A158E70"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的15%，以较大者为准，但不超</w:t>
            </w:r>
          </w:p>
        </w:tc>
        <w:tc>
          <w:tcPr>
            <w:tcW w:w="2335" w:type="dxa"/>
            <w:tcBorders>
              <w:top w:val="nil"/>
              <w:left w:val="single" w:sz="3" w:space="0" w:color="000000"/>
              <w:bottom w:val="nil"/>
              <w:right w:val="single" w:sz="3" w:space="0" w:color="000000"/>
            </w:tcBorders>
          </w:tcPr>
          <w:p w14:paraId="68063946"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的25%，以较大者为准，但不超</w:t>
            </w:r>
          </w:p>
        </w:tc>
        <w:tc>
          <w:tcPr>
            <w:tcW w:w="2334" w:type="dxa"/>
            <w:tcBorders>
              <w:top w:val="nil"/>
              <w:left w:val="single" w:sz="3" w:space="0" w:color="000000"/>
              <w:bottom w:val="nil"/>
              <w:right w:val="single" w:sz="3" w:space="0" w:color="000000"/>
            </w:tcBorders>
          </w:tcPr>
          <w:p w14:paraId="51D0236C"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值的35%，以较大者为准，但不</w:t>
            </w:r>
          </w:p>
        </w:tc>
        <w:tc>
          <w:tcPr>
            <w:tcW w:w="2319" w:type="dxa"/>
            <w:vMerge w:val="restart"/>
            <w:tcBorders>
              <w:top w:val="nil"/>
              <w:left w:val="single" w:sz="3" w:space="0" w:color="000000"/>
              <w:right w:val="single" w:sz="3" w:space="0" w:color="000000"/>
            </w:tcBorders>
          </w:tcPr>
          <w:p w14:paraId="38EBBCC7" w14:textId="77777777"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值的45%，</w:t>
            </w:r>
            <w:proofErr w:type="spellStart"/>
            <w:r>
              <w:rPr>
                <w:rFonts w:ascii="宋体" w:eastAsia="宋体" w:hAnsi="宋体" w:cs="宋体"/>
                <w:w w:val="105"/>
                <w:sz w:val="15"/>
                <w:szCs w:val="15"/>
              </w:rPr>
              <w:t>以较大者为准</w:t>
            </w:r>
            <w:proofErr w:type="spellEnd"/>
          </w:p>
        </w:tc>
      </w:tr>
      <w:tr w:rsidR="006B326C" w14:paraId="735B1358" w14:textId="77777777">
        <w:trPr>
          <w:trHeight w:hRule="exact" w:val="223"/>
        </w:trPr>
        <w:tc>
          <w:tcPr>
            <w:tcW w:w="700" w:type="dxa"/>
            <w:vMerge/>
            <w:tcBorders>
              <w:left w:val="single" w:sz="3" w:space="0" w:color="000000"/>
              <w:right w:val="single" w:sz="3" w:space="0" w:color="000000"/>
            </w:tcBorders>
          </w:tcPr>
          <w:p w14:paraId="4CCF2F9A" w14:textId="77777777" w:rsidR="006B326C" w:rsidRDefault="006B326C"/>
        </w:tc>
        <w:tc>
          <w:tcPr>
            <w:tcW w:w="2334" w:type="dxa"/>
            <w:tcBorders>
              <w:top w:val="nil"/>
              <w:left w:val="single" w:sz="3" w:space="0" w:color="000000"/>
              <w:bottom w:val="nil"/>
              <w:right w:val="single" w:sz="3" w:space="0" w:color="000000"/>
            </w:tcBorders>
          </w:tcPr>
          <w:p w14:paraId="43620B0D" w14:textId="77777777" w:rsidR="006B326C" w:rsidRDefault="009B4794">
            <w:pPr>
              <w:pStyle w:val="TableParagraph"/>
              <w:spacing w:line="175" w:lineRule="exact"/>
              <w:ind w:left="82"/>
              <w:rPr>
                <w:rFonts w:ascii="宋体" w:eastAsia="宋体" w:hAnsi="宋体" w:cs="宋体"/>
                <w:sz w:val="15"/>
                <w:szCs w:val="15"/>
              </w:rPr>
            </w:pPr>
            <w:r>
              <w:rPr>
                <w:rFonts w:ascii="宋体" w:eastAsia="宋体" w:hAnsi="宋体" w:cs="宋体"/>
                <w:w w:val="105"/>
                <w:sz w:val="15"/>
                <w:szCs w:val="15"/>
              </w:rPr>
              <w:t>过25%</w:t>
            </w:r>
          </w:p>
        </w:tc>
        <w:tc>
          <w:tcPr>
            <w:tcW w:w="2335" w:type="dxa"/>
            <w:tcBorders>
              <w:top w:val="nil"/>
              <w:left w:val="single" w:sz="3" w:space="0" w:color="000000"/>
              <w:bottom w:val="nil"/>
              <w:right w:val="single" w:sz="3" w:space="0" w:color="000000"/>
            </w:tcBorders>
          </w:tcPr>
          <w:p w14:paraId="234EBEFA"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过35%</w:t>
            </w:r>
          </w:p>
        </w:tc>
        <w:tc>
          <w:tcPr>
            <w:tcW w:w="2334" w:type="dxa"/>
            <w:tcBorders>
              <w:top w:val="nil"/>
              <w:left w:val="single" w:sz="3" w:space="0" w:color="000000"/>
              <w:bottom w:val="nil"/>
              <w:right w:val="single" w:sz="3" w:space="0" w:color="000000"/>
            </w:tcBorders>
          </w:tcPr>
          <w:p w14:paraId="1F013AB7"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超过45%</w:t>
            </w:r>
          </w:p>
        </w:tc>
        <w:tc>
          <w:tcPr>
            <w:tcW w:w="2319" w:type="dxa"/>
            <w:vMerge/>
            <w:tcBorders>
              <w:left w:val="single" w:sz="3" w:space="0" w:color="000000"/>
              <w:right w:val="single" w:sz="3" w:space="0" w:color="000000"/>
            </w:tcBorders>
          </w:tcPr>
          <w:p w14:paraId="0D36334F" w14:textId="77777777" w:rsidR="006B326C" w:rsidRDefault="006B326C"/>
        </w:tc>
      </w:tr>
      <w:tr w:rsidR="006B326C" w14:paraId="2E07E17D" w14:textId="77777777">
        <w:trPr>
          <w:trHeight w:hRule="exact" w:val="224"/>
        </w:trPr>
        <w:tc>
          <w:tcPr>
            <w:tcW w:w="700" w:type="dxa"/>
            <w:vMerge/>
            <w:tcBorders>
              <w:left w:val="single" w:sz="3" w:space="0" w:color="000000"/>
              <w:right w:val="single" w:sz="3" w:space="0" w:color="000000"/>
            </w:tcBorders>
          </w:tcPr>
          <w:p w14:paraId="08021946" w14:textId="77777777" w:rsidR="006B326C" w:rsidRDefault="006B326C"/>
        </w:tc>
        <w:tc>
          <w:tcPr>
            <w:tcW w:w="2334" w:type="dxa"/>
            <w:tcBorders>
              <w:top w:val="nil"/>
              <w:left w:val="single" w:sz="3" w:space="0" w:color="000000"/>
              <w:bottom w:val="nil"/>
              <w:right w:val="single" w:sz="3" w:space="0" w:color="000000"/>
            </w:tcBorders>
          </w:tcPr>
          <w:p w14:paraId="5390411C" w14:textId="77777777" w:rsidR="006B326C" w:rsidRDefault="009B4794">
            <w:pPr>
              <w:pStyle w:val="TableParagraph"/>
              <w:spacing w:before="4"/>
              <w:ind w:left="82"/>
              <w:rPr>
                <w:rFonts w:ascii="宋体" w:eastAsia="宋体" w:hAnsi="宋体" w:cs="宋体"/>
                <w:sz w:val="15"/>
                <w:szCs w:val="15"/>
                <w:lang w:eastAsia="zh-CN"/>
              </w:rPr>
            </w:pPr>
            <w:r>
              <w:rPr>
                <w:rFonts w:ascii="宋体" w:eastAsia="宋体" w:hAnsi="宋体" w:cs="宋体"/>
                <w:w w:val="105"/>
                <w:sz w:val="15"/>
                <w:szCs w:val="15"/>
                <w:lang w:eastAsia="zh-CN"/>
              </w:rPr>
              <w:t>在测量或25MW中计算的值，以</w:t>
            </w:r>
          </w:p>
        </w:tc>
        <w:tc>
          <w:tcPr>
            <w:tcW w:w="2335" w:type="dxa"/>
            <w:tcBorders>
              <w:top w:val="nil"/>
              <w:left w:val="single" w:sz="3" w:space="0" w:color="000000"/>
              <w:bottom w:val="nil"/>
              <w:right w:val="single" w:sz="3" w:space="0" w:color="000000"/>
            </w:tcBorders>
          </w:tcPr>
          <w:p w14:paraId="601EAF3A" w14:textId="77777777" w:rsidR="006B326C" w:rsidRDefault="009B4794">
            <w:pPr>
              <w:pStyle w:val="TableParagraph"/>
              <w:spacing w:before="5"/>
              <w:ind w:left="81"/>
              <w:rPr>
                <w:rFonts w:ascii="宋体" w:eastAsia="宋体" w:hAnsi="宋体" w:cs="宋体"/>
                <w:sz w:val="15"/>
                <w:szCs w:val="15"/>
                <w:lang w:eastAsia="zh-CN"/>
              </w:rPr>
            </w:pPr>
            <w:r>
              <w:rPr>
                <w:rFonts w:ascii="宋体" w:eastAsia="宋体" w:hAnsi="宋体" w:cs="宋体"/>
                <w:w w:val="105"/>
                <w:sz w:val="15"/>
                <w:szCs w:val="15"/>
                <w:lang w:eastAsia="zh-CN"/>
              </w:rPr>
              <w:t>在测量或35MW中计算的值，以</w:t>
            </w:r>
          </w:p>
        </w:tc>
        <w:tc>
          <w:tcPr>
            <w:tcW w:w="2334" w:type="dxa"/>
            <w:tcBorders>
              <w:top w:val="nil"/>
              <w:left w:val="single" w:sz="3" w:space="0" w:color="000000"/>
              <w:bottom w:val="nil"/>
              <w:right w:val="single" w:sz="3" w:space="0" w:color="000000"/>
            </w:tcBorders>
          </w:tcPr>
          <w:p w14:paraId="14353F08" w14:textId="77777777" w:rsidR="006B326C" w:rsidRDefault="009B4794">
            <w:pPr>
              <w:pStyle w:val="TableParagraph"/>
              <w:spacing w:before="5"/>
              <w:ind w:left="81"/>
              <w:rPr>
                <w:rFonts w:ascii="宋体" w:eastAsia="宋体" w:hAnsi="宋体" w:cs="宋体"/>
                <w:sz w:val="15"/>
                <w:szCs w:val="15"/>
                <w:lang w:eastAsia="zh-CN"/>
              </w:rPr>
            </w:pPr>
            <w:r>
              <w:rPr>
                <w:rFonts w:ascii="宋体" w:eastAsia="宋体" w:hAnsi="宋体" w:cs="宋体"/>
                <w:w w:val="105"/>
                <w:sz w:val="15"/>
                <w:szCs w:val="15"/>
                <w:lang w:eastAsia="zh-CN"/>
              </w:rPr>
              <w:t>在测量或45MW中计算的值，以</w:t>
            </w:r>
          </w:p>
        </w:tc>
        <w:tc>
          <w:tcPr>
            <w:tcW w:w="2319" w:type="dxa"/>
            <w:vMerge/>
            <w:tcBorders>
              <w:left w:val="single" w:sz="3" w:space="0" w:color="000000"/>
              <w:right w:val="single" w:sz="3" w:space="0" w:color="000000"/>
            </w:tcBorders>
          </w:tcPr>
          <w:p w14:paraId="59BFCC27" w14:textId="77777777" w:rsidR="006B326C" w:rsidRDefault="006B326C">
            <w:pPr>
              <w:rPr>
                <w:lang w:eastAsia="zh-CN"/>
              </w:rPr>
            </w:pPr>
          </w:p>
        </w:tc>
      </w:tr>
      <w:tr w:rsidR="006B326C" w14:paraId="13A7A8B2" w14:textId="77777777">
        <w:trPr>
          <w:trHeight w:hRule="exact" w:val="1138"/>
        </w:trPr>
        <w:tc>
          <w:tcPr>
            <w:tcW w:w="700" w:type="dxa"/>
            <w:vMerge/>
            <w:tcBorders>
              <w:left w:val="single" w:sz="3" w:space="0" w:color="000000"/>
              <w:bottom w:val="single" w:sz="3" w:space="0" w:color="000000"/>
              <w:right w:val="single" w:sz="3" w:space="0" w:color="000000"/>
            </w:tcBorders>
          </w:tcPr>
          <w:p w14:paraId="7F6252C5" w14:textId="77777777" w:rsidR="006B326C" w:rsidRDefault="006B326C">
            <w:pPr>
              <w:rPr>
                <w:lang w:eastAsia="zh-CN"/>
              </w:rPr>
            </w:pPr>
          </w:p>
        </w:tc>
        <w:tc>
          <w:tcPr>
            <w:tcW w:w="2334" w:type="dxa"/>
            <w:tcBorders>
              <w:top w:val="nil"/>
              <w:left w:val="single" w:sz="3" w:space="0" w:color="000000"/>
              <w:bottom w:val="single" w:sz="3" w:space="0" w:color="000000"/>
              <w:right w:val="single" w:sz="3" w:space="0" w:color="000000"/>
            </w:tcBorders>
          </w:tcPr>
          <w:p w14:paraId="7A0E5203" w14:textId="77777777" w:rsidR="006B326C" w:rsidRDefault="009B4794">
            <w:pPr>
              <w:pStyle w:val="TableParagraph"/>
              <w:spacing w:line="176" w:lineRule="exact"/>
              <w:ind w:left="82"/>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5" w:type="dxa"/>
            <w:tcBorders>
              <w:top w:val="nil"/>
              <w:left w:val="single" w:sz="3" w:space="0" w:color="000000"/>
              <w:bottom w:val="single" w:sz="3" w:space="0" w:color="000000"/>
              <w:right w:val="single" w:sz="3" w:space="0" w:color="000000"/>
            </w:tcBorders>
          </w:tcPr>
          <w:p w14:paraId="126D4670" w14:textId="77777777" w:rsidR="006B326C" w:rsidRDefault="009B4794">
            <w:pPr>
              <w:pStyle w:val="TableParagraph"/>
              <w:spacing w:line="178" w:lineRule="exact"/>
              <w:ind w:left="81"/>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p>
        </w:tc>
        <w:tc>
          <w:tcPr>
            <w:tcW w:w="2334" w:type="dxa"/>
            <w:tcBorders>
              <w:top w:val="nil"/>
              <w:left w:val="single" w:sz="3" w:space="0" w:color="000000"/>
              <w:bottom w:val="single" w:sz="3" w:space="0" w:color="000000"/>
              <w:right w:val="single" w:sz="3" w:space="0" w:color="000000"/>
            </w:tcBorders>
          </w:tcPr>
          <w:p w14:paraId="0533E838" w14:textId="77777777" w:rsidR="006B326C" w:rsidRDefault="009B4794">
            <w:pPr>
              <w:pStyle w:val="TableParagraph"/>
              <w:spacing w:line="178" w:lineRule="exact"/>
              <w:ind w:left="81"/>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19" w:type="dxa"/>
            <w:vMerge/>
            <w:tcBorders>
              <w:left w:val="single" w:sz="3" w:space="0" w:color="000000"/>
              <w:bottom w:val="single" w:sz="3" w:space="0" w:color="000000"/>
              <w:right w:val="single" w:sz="3" w:space="0" w:color="000000"/>
            </w:tcBorders>
          </w:tcPr>
          <w:p w14:paraId="3360624B" w14:textId="77777777" w:rsidR="006B326C" w:rsidRDefault="006B326C"/>
        </w:tc>
      </w:tr>
    </w:tbl>
    <w:p w14:paraId="21FF7927" w14:textId="77777777" w:rsidR="006B326C" w:rsidRDefault="006B326C">
      <w:pPr>
        <w:rPr>
          <w:rFonts w:ascii="宋体" w:eastAsia="宋体" w:hAnsi="宋体" w:cs="宋体"/>
          <w:sz w:val="20"/>
          <w:szCs w:val="20"/>
        </w:rPr>
      </w:pPr>
    </w:p>
    <w:p w14:paraId="60D78164" w14:textId="77777777" w:rsidR="006B326C" w:rsidRDefault="006B326C">
      <w:pPr>
        <w:rPr>
          <w:rFonts w:ascii="宋体" w:eastAsia="宋体" w:hAnsi="宋体" w:cs="宋体"/>
          <w:sz w:val="20"/>
          <w:szCs w:val="20"/>
        </w:rPr>
      </w:pPr>
    </w:p>
    <w:p w14:paraId="468BCA52" w14:textId="77777777" w:rsidR="006B326C" w:rsidRDefault="006B326C">
      <w:pPr>
        <w:rPr>
          <w:rFonts w:ascii="宋体" w:eastAsia="宋体" w:hAnsi="宋体" w:cs="宋体"/>
          <w:sz w:val="20"/>
          <w:szCs w:val="20"/>
        </w:rPr>
      </w:pPr>
    </w:p>
    <w:p w14:paraId="7BDD8254" w14:textId="77777777" w:rsidR="006B326C" w:rsidRDefault="006B326C">
      <w:pPr>
        <w:spacing w:before="6"/>
        <w:rPr>
          <w:rFonts w:ascii="宋体" w:eastAsia="宋体" w:hAnsi="宋体" w:cs="宋体"/>
          <w:sz w:val="27"/>
          <w:szCs w:val="27"/>
        </w:rPr>
      </w:pPr>
    </w:p>
    <w:p w14:paraId="7BDDC8D9" w14:textId="77777777" w:rsidR="006B326C" w:rsidRDefault="009B4794">
      <w:pPr>
        <w:spacing w:before="57"/>
        <w:ind w:left="6595"/>
        <w:rPr>
          <w:rFonts w:ascii="宋体" w:eastAsia="宋体" w:hAnsi="宋体" w:cs="宋体"/>
          <w:sz w:val="14"/>
          <w:szCs w:val="14"/>
        </w:rPr>
      </w:pPr>
      <w:r>
        <w:rPr>
          <w:rFonts w:ascii="Times New Roman" w:eastAsia="Times New Roman" w:hAnsi="Times New Roman" w:cs="Times New Roman"/>
          <w:sz w:val="14"/>
          <w:szCs w:val="14"/>
        </w:rPr>
        <w:t>10</w:t>
      </w:r>
      <w:r>
        <w:rPr>
          <w:rFonts w:ascii="宋体" w:eastAsia="宋体" w:hAnsi="宋体" w:cs="宋体"/>
          <w:sz w:val="14"/>
          <w:szCs w:val="14"/>
        </w:rPr>
        <w:t>第15页第</w:t>
      </w:r>
    </w:p>
    <w:p w14:paraId="066F2240" w14:textId="77777777" w:rsidR="006B326C" w:rsidRDefault="006B326C">
      <w:pPr>
        <w:rPr>
          <w:rFonts w:ascii="宋体" w:eastAsia="宋体" w:hAnsi="宋体" w:cs="宋体"/>
          <w:sz w:val="14"/>
          <w:szCs w:val="14"/>
        </w:rPr>
        <w:sectPr w:rsidR="006B326C">
          <w:headerReference w:type="default" r:id="rId53"/>
          <w:footerReference w:type="default" r:id="rId54"/>
          <w:pgSz w:w="12240" w:h="15840"/>
          <w:pgMar w:top="3960" w:right="900" w:bottom="280" w:left="980" w:header="3766" w:footer="0" w:gutter="0"/>
          <w:cols w:space="720"/>
        </w:sectPr>
      </w:pPr>
    </w:p>
    <w:p w14:paraId="708196A3" w14:textId="77777777" w:rsidR="006B326C" w:rsidRDefault="006B326C">
      <w:pPr>
        <w:spacing w:before="12"/>
        <w:rPr>
          <w:rFonts w:ascii="宋体" w:eastAsia="宋体" w:hAnsi="宋体" w:cs="宋体"/>
          <w:sz w:val="24"/>
          <w:szCs w:val="24"/>
        </w:rPr>
      </w:pPr>
    </w:p>
    <w:tbl>
      <w:tblPr>
        <w:tblStyle w:val="TableNormal"/>
        <w:tblW w:w="0" w:type="auto"/>
        <w:tblInd w:w="216" w:type="dxa"/>
        <w:tblLayout w:type="fixed"/>
        <w:tblLook w:val="01E0" w:firstRow="1" w:lastRow="1" w:firstColumn="1" w:lastColumn="1" w:noHBand="0" w:noVBand="0"/>
      </w:tblPr>
      <w:tblGrid>
        <w:gridCol w:w="700"/>
        <w:gridCol w:w="2334"/>
        <w:gridCol w:w="2335"/>
        <w:gridCol w:w="2334"/>
        <w:gridCol w:w="2319"/>
      </w:tblGrid>
      <w:tr w:rsidR="006B326C" w14:paraId="5186A3E4"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367CDD8E" w14:textId="77777777" w:rsidR="006B326C" w:rsidRDefault="009B4794">
            <w:pPr>
              <w:pStyle w:val="TableParagraph"/>
              <w:spacing w:before="133"/>
              <w:ind w:left="227"/>
              <w:rPr>
                <w:rFonts w:ascii="宋体" w:eastAsia="宋体" w:hAnsi="宋体" w:cs="宋体"/>
                <w:sz w:val="15"/>
                <w:szCs w:val="15"/>
              </w:rPr>
            </w:pPr>
            <w:r>
              <w:rPr>
                <w:rFonts w:ascii="宋体"/>
                <w:b/>
                <w:color w:val="FFFFFF"/>
                <w:w w:val="105"/>
                <w:sz w:val="15"/>
              </w:rPr>
              <w:t>r#</w:t>
            </w:r>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6F4C719E" w14:textId="77777777" w:rsidR="006B326C" w:rsidRDefault="009B4794">
            <w:pPr>
              <w:pStyle w:val="TableParagraph"/>
              <w:spacing w:before="133"/>
              <w:ind w:left="764"/>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5" w:type="dxa"/>
            <w:tcBorders>
              <w:top w:val="single" w:sz="3" w:space="0" w:color="000000"/>
              <w:left w:val="single" w:sz="3" w:space="0" w:color="000000"/>
              <w:bottom w:val="single" w:sz="3" w:space="0" w:color="000000"/>
              <w:right w:val="single" w:sz="3" w:space="0" w:color="000000"/>
            </w:tcBorders>
            <w:shd w:val="clear" w:color="auto" w:fill="254D74"/>
          </w:tcPr>
          <w:p w14:paraId="62AF9CDA" w14:textId="77777777" w:rsidR="006B326C" w:rsidRDefault="009B4794">
            <w:pPr>
              <w:pStyle w:val="TableParagraph"/>
              <w:spacing w:before="133"/>
              <w:ind w:left="649"/>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4" w:type="dxa"/>
            <w:tcBorders>
              <w:top w:val="single" w:sz="3" w:space="0" w:color="000000"/>
              <w:left w:val="single" w:sz="3" w:space="0" w:color="000000"/>
              <w:bottom w:val="single" w:sz="3" w:space="0" w:color="000000"/>
              <w:right w:val="single" w:sz="3" w:space="0" w:color="000000"/>
            </w:tcBorders>
            <w:shd w:val="clear" w:color="auto" w:fill="254D74"/>
          </w:tcPr>
          <w:p w14:paraId="06214B1D" w14:textId="77777777" w:rsidR="006B326C" w:rsidRDefault="009B4794">
            <w:pPr>
              <w:pStyle w:val="TableParagraph"/>
              <w:spacing w:before="133"/>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19" w:type="dxa"/>
            <w:tcBorders>
              <w:top w:val="single" w:sz="3" w:space="0" w:color="000000"/>
              <w:left w:val="single" w:sz="3" w:space="0" w:color="000000"/>
              <w:bottom w:val="single" w:sz="3" w:space="0" w:color="000000"/>
              <w:right w:val="single" w:sz="3" w:space="0" w:color="000000"/>
            </w:tcBorders>
            <w:shd w:val="clear" w:color="auto" w:fill="254D74"/>
          </w:tcPr>
          <w:p w14:paraId="464B4AF0" w14:textId="77777777" w:rsidR="006B326C" w:rsidRDefault="009B4794">
            <w:pPr>
              <w:pStyle w:val="TableParagraph"/>
              <w:spacing w:before="133"/>
              <w:ind w:left="72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8434861" w14:textId="77777777">
        <w:trPr>
          <w:trHeight w:hRule="exact" w:val="249"/>
        </w:trPr>
        <w:tc>
          <w:tcPr>
            <w:tcW w:w="700" w:type="dxa"/>
            <w:vMerge w:val="restart"/>
            <w:tcBorders>
              <w:top w:val="single" w:sz="3" w:space="0" w:color="000000"/>
              <w:left w:val="single" w:sz="3" w:space="0" w:color="000000"/>
              <w:right w:val="single" w:sz="3" w:space="0" w:color="000000"/>
            </w:tcBorders>
          </w:tcPr>
          <w:p w14:paraId="354A3F57" w14:textId="77777777"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r6。</w:t>
            </w:r>
          </w:p>
        </w:tc>
        <w:tc>
          <w:tcPr>
            <w:tcW w:w="2334" w:type="dxa"/>
            <w:tcBorders>
              <w:top w:val="single" w:sz="3" w:space="0" w:color="000000"/>
              <w:left w:val="single" w:sz="3" w:space="0" w:color="000000"/>
              <w:bottom w:val="nil"/>
              <w:right w:val="single" w:sz="3" w:space="0" w:color="000000"/>
            </w:tcBorders>
          </w:tcPr>
          <w:p w14:paraId="7C6CBA74" w14:textId="77777777" w:rsidR="006B326C" w:rsidRDefault="009B4794">
            <w:pPr>
              <w:pStyle w:val="TableParagraph"/>
              <w:spacing w:before="24"/>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5" w:type="dxa"/>
            <w:tcBorders>
              <w:top w:val="single" w:sz="3" w:space="0" w:color="000000"/>
              <w:left w:val="single" w:sz="3" w:space="0" w:color="000000"/>
              <w:bottom w:val="nil"/>
              <w:right w:val="single" w:sz="3" w:space="0" w:color="000000"/>
            </w:tcBorders>
          </w:tcPr>
          <w:p w14:paraId="7239E9C6" w14:textId="77777777" w:rsidR="006B326C" w:rsidRDefault="009B4794">
            <w:pPr>
              <w:pStyle w:val="TableParagraph"/>
              <w:spacing w:before="24"/>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4" w:type="dxa"/>
            <w:tcBorders>
              <w:top w:val="single" w:sz="3" w:space="0" w:color="000000"/>
              <w:left w:val="single" w:sz="3" w:space="0" w:color="000000"/>
              <w:bottom w:val="nil"/>
              <w:right w:val="single" w:sz="3" w:space="0" w:color="000000"/>
            </w:tcBorders>
          </w:tcPr>
          <w:p w14:paraId="32CA5807" w14:textId="77777777" w:rsidR="006B326C" w:rsidRDefault="009B4794">
            <w:pPr>
              <w:pStyle w:val="TableParagraph"/>
              <w:spacing w:before="26"/>
              <w:ind w:left="81"/>
              <w:rPr>
                <w:rFonts w:ascii="宋体" w:eastAsia="宋体" w:hAnsi="宋体" w:cs="宋体"/>
                <w:sz w:val="15"/>
                <w:szCs w:val="15"/>
                <w:lang w:eastAsia="zh-CN"/>
              </w:rPr>
            </w:pPr>
            <w:r>
              <w:rPr>
                <w:rFonts w:ascii="宋体" w:eastAsia="宋体" w:hAnsi="宋体" w:cs="宋体"/>
                <w:w w:val="105"/>
                <w:sz w:val="15"/>
                <w:szCs w:val="15"/>
                <w:lang w:eastAsia="zh-CN"/>
              </w:rPr>
              <w:t>在规定的期间内，传输服务提供</w:t>
            </w:r>
          </w:p>
        </w:tc>
        <w:tc>
          <w:tcPr>
            <w:tcW w:w="2319" w:type="dxa"/>
            <w:tcBorders>
              <w:top w:val="single" w:sz="3" w:space="0" w:color="000000"/>
              <w:left w:val="single" w:sz="3" w:space="0" w:color="000000"/>
              <w:bottom w:val="nil"/>
              <w:right w:val="single" w:sz="3" w:space="0" w:color="000000"/>
            </w:tcBorders>
          </w:tcPr>
          <w:p w14:paraId="179FCB34" w14:textId="77777777" w:rsidR="006B326C" w:rsidRDefault="009B4794">
            <w:pPr>
              <w:pStyle w:val="TableParagraph"/>
              <w:spacing w:before="26"/>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w:t>
            </w:r>
          </w:p>
        </w:tc>
      </w:tr>
      <w:tr w:rsidR="006B326C" w14:paraId="7300BD21" w14:textId="77777777">
        <w:trPr>
          <w:trHeight w:hRule="exact" w:val="200"/>
        </w:trPr>
        <w:tc>
          <w:tcPr>
            <w:tcW w:w="700" w:type="dxa"/>
            <w:vMerge/>
            <w:tcBorders>
              <w:left w:val="single" w:sz="3" w:space="0" w:color="000000"/>
              <w:right w:val="single" w:sz="3" w:space="0" w:color="000000"/>
            </w:tcBorders>
          </w:tcPr>
          <w:p w14:paraId="783C9DCE"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487EEF9B"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商计算的非公司ETC的绝对值与</w:t>
            </w:r>
          </w:p>
        </w:tc>
        <w:tc>
          <w:tcPr>
            <w:tcW w:w="2335" w:type="dxa"/>
            <w:tcBorders>
              <w:top w:val="nil"/>
              <w:left w:val="single" w:sz="3" w:space="0" w:color="000000"/>
              <w:bottom w:val="nil"/>
              <w:right w:val="single" w:sz="3" w:space="0" w:color="000000"/>
            </w:tcBorders>
          </w:tcPr>
          <w:p w14:paraId="48BAEC3E"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商计算的非公司ETC的绝对值与</w:t>
            </w:r>
          </w:p>
        </w:tc>
        <w:tc>
          <w:tcPr>
            <w:tcW w:w="2334" w:type="dxa"/>
            <w:tcBorders>
              <w:top w:val="nil"/>
              <w:left w:val="single" w:sz="3" w:space="0" w:color="000000"/>
              <w:bottom w:val="nil"/>
              <w:right w:val="single" w:sz="3" w:space="0" w:color="000000"/>
            </w:tcBorders>
          </w:tcPr>
          <w:p w14:paraId="4605E5AF"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商计算的非公司ETC的绝对值与</w:t>
            </w:r>
          </w:p>
        </w:tc>
        <w:tc>
          <w:tcPr>
            <w:tcW w:w="2319" w:type="dxa"/>
            <w:tcBorders>
              <w:top w:val="nil"/>
              <w:left w:val="single" w:sz="3" w:space="0" w:color="000000"/>
              <w:bottom w:val="nil"/>
              <w:right w:val="single" w:sz="3" w:space="0" w:color="000000"/>
            </w:tcBorders>
          </w:tcPr>
          <w:p w14:paraId="6B493846"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供商计算了一个非公司ETC，其</w:t>
            </w:r>
          </w:p>
        </w:tc>
      </w:tr>
      <w:tr w:rsidR="006B326C" w14:paraId="6A57A405" w14:textId="77777777">
        <w:trPr>
          <w:trHeight w:hRule="exact" w:val="200"/>
        </w:trPr>
        <w:tc>
          <w:tcPr>
            <w:tcW w:w="700" w:type="dxa"/>
            <w:vMerge/>
            <w:tcBorders>
              <w:left w:val="single" w:sz="3" w:space="0" w:color="000000"/>
              <w:right w:val="single" w:sz="3" w:space="0" w:color="000000"/>
            </w:tcBorders>
          </w:tcPr>
          <w:p w14:paraId="7E6483CF"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7121A0E5"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同一期间的M8计算的值不同，绝</w:t>
            </w:r>
          </w:p>
        </w:tc>
        <w:tc>
          <w:tcPr>
            <w:tcW w:w="2335" w:type="dxa"/>
            <w:tcBorders>
              <w:top w:val="nil"/>
              <w:left w:val="single" w:sz="3" w:space="0" w:color="000000"/>
              <w:bottom w:val="nil"/>
              <w:right w:val="single" w:sz="3" w:space="0" w:color="000000"/>
            </w:tcBorders>
          </w:tcPr>
          <w:p w14:paraId="32266568"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同一期间的M8计算的值不同，绝</w:t>
            </w:r>
          </w:p>
        </w:tc>
        <w:tc>
          <w:tcPr>
            <w:tcW w:w="2334" w:type="dxa"/>
            <w:tcBorders>
              <w:top w:val="nil"/>
              <w:left w:val="single" w:sz="3" w:space="0" w:color="000000"/>
              <w:bottom w:val="nil"/>
              <w:right w:val="single" w:sz="3" w:space="0" w:color="000000"/>
            </w:tcBorders>
          </w:tcPr>
          <w:p w14:paraId="060D1622"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同一时期的M8计算的值不同，绝</w:t>
            </w:r>
          </w:p>
        </w:tc>
        <w:tc>
          <w:tcPr>
            <w:tcW w:w="2319" w:type="dxa"/>
            <w:tcBorders>
              <w:top w:val="nil"/>
              <w:left w:val="single" w:sz="3" w:space="0" w:color="000000"/>
              <w:bottom w:val="nil"/>
              <w:right w:val="single" w:sz="3" w:space="0" w:color="000000"/>
            </w:tcBorders>
          </w:tcPr>
          <w:p w14:paraId="3F16D78A"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绝对值与同一期间在M8中计算</w:t>
            </w:r>
          </w:p>
        </w:tc>
      </w:tr>
      <w:tr w:rsidR="006B326C" w14:paraId="154BC4BA" w14:textId="77777777">
        <w:trPr>
          <w:trHeight w:hRule="exact" w:val="200"/>
        </w:trPr>
        <w:tc>
          <w:tcPr>
            <w:tcW w:w="700" w:type="dxa"/>
            <w:vMerge/>
            <w:tcBorders>
              <w:left w:val="single" w:sz="3" w:space="0" w:color="000000"/>
              <w:right w:val="single" w:sz="3" w:space="0" w:color="000000"/>
            </w:tcBorders>
          </w:tcPr>
          <w:p w14:paraId="3F3C3A52"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049621DA" w14:textId="77777777" w:rsidR="006B326C" w:rsidRDefault="009B4794">
            <w:pPr>
              <w:pStyle w:val="TableParagraph"/>
              <w:spacing w:line="176"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对值差异</w:t>
            </w:r>
            <w:proofErr w:type="gramEnd"/>
            <w:r>
              <w:rPr>
                <w:rFonts w:ascii="宋体" w:eastAsia="宋体" w:hAnsi="宋体" w:cs="宋体"/>
                <w:w w:val="105"/>
                <w:sz w:val="15"/>
                <w:szCs w:val="15"/>
                <w:lang w:eastAsia="zh-CN"/>
              </w:rPr>
              <w:t>大于该措施或15MW计算</w:t>
            </w:r>
          </w:p>
        </w:tc>
        <w:tc>
          <w:tcPr>
            <w:tcW w:w="2335" w:type="dxa"/>
            <w:tcBorders>
              <w:top w:val="nil"/>
              <w:left w:val="single" w:sz="3" w:space="0" w:color="000000"/>
              <w:bottom w:val="nil"/>
              <w:right w:val="single" w:sz="3" w:space="0" w:color="000000"/>
            </w:tcBorders>
          </w:tcPr>
          <w:p w14:paraId="0E9D554E" w14:textId="77777777" w:rsidR="006B326C" w:rsidRDefault="009B4794">
            <w:pPr>
              <w:pStyle w:val="TableParagraph"/>
              <w:spacing w:line="178"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对值差异</w:t>
            </w:r>
            <w:proofErr w:type="gramEnd"/>
            <w:r>
              <w:rPr>
                <w:rFonts w:ascii="宋体" w:eastAsia="宋体" w:hAnsi="宋体" w:cs="宋体"/>
                <w:w w:val="105"/>
                <w:sz w:val="15"/>
                <w:szCs w:val="15"/>
                <w:lang w:eastAsia="zh-CN"/>
              </w:rPr>
              <w:t>大于该措施或25MW计算</w:t>
            </w:r>
          </w:p>
        </w:tc>
        <w:tc>
          <w:tcPr>
            <w:tcW w:w="2334" w:type="dxa"/>
            <w:tcBorders>
              <w:top w:val="nil"/>
              <w:left w:val="single" w:sz="3" w:space="0" w:color="000000"/>
              <w:bottom w:val="nil"/>
              <w:right w:val="single" w:sz="3" w:space="0" w:color="000000"/>
            </w:tcBorders>
          </w:tcPr>
          <w:p w14:paraId="44DE5226" w14:textId="77777777" w:rsidR="006B326C" w:rsidRDefault="009B4794">
            <w:pPr>
              <w:pStyle w:val="TableParagraph"/>
              <w:spacing w:line="178"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对值差</w:t>
            </w:r>
            <w:proofErr w:type="gramEnd"/>
            <w:r>
              <w:rPr>
                <w:rFonts w:ascii="宋体" w:eastAsia="宋体" w:hAnsi="宋体" w:cs="宋体"/>
                <w:w w:val="105"/>
                <w:sz w:val="15"/>
                <w:szCs w:val="15"/>
                <w:lang w:eastAsia="zh-CN"/>
              </w:rPr>
              <w:t>大于该计量或35MW计算的</w:t>
            </w:r>
          </w:p>
        </w:tc>
        <w:tc>
          <w:tcPr>
            <w:tcW w:w="2319" w:type="dxa"/>
            <w:tcBorders>
              <w:top w:val="nil"/>
              <w:left w:val="single" w:sz="3" w:space="0" w:color="000000"/>
              <w:bottom w:val="nil"/>
              <w:right w:val="single" w:sz="3" w:space="0" w:color="000000"/>
            </w:tcBorders>
          </w:tcPr>
          <w:p w14:paraId="20025A37"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的值不同，绝对值差异大于该</w:t>
            </w:r>
          </w:p>
        </w:tc>
      </w:tr>
      <w:tr w:rsidR="006B326C" w14:paraId="54CB5340" w14:textId="77777777">
        <w:trPr>
          <w:trHeight w:hRule="exact" w:val="200"/>
        </w:trPr>
        <w:tc>
          <w:tcPr>
            <w:tcW w:w="700" w:type="dxa"/>
            <w:vMerge/>
            <w:tcBorders>
              <w:left w:val="single" w:sz="3" w:space="0" w:color="000000"/>
              <w:right w:val="single" w:sz="3" w:space="0" w:color="000000"/>
            </w:tcBorders>
          </w:tcPr>
          <w:p w14:paraId="16C6D7C2"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654FEC31"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的值的15%，以较大者为准，但</w:t>
            </w:r>
          </w:p>
        </w:tc>
        <w:tc>
          <w:tcPr>
            <w:tcW w:w="2335" w:type="dxa"/>
            <w:tcBorders>
              <w:top w:val="nil"/>
              <w:left w:val="single" w:sz="3" w:space="0" w:color="000000"/>
              <w:bottom w:val="nil"/>
              <w:right w:val="single" w:sz="3" w:space="0" w:color="000000"/>
            </w:tcBorders>
          </w:tcPr>
          <w:p w14:paraId="4624EEEA"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的值的25%，以较大者为准，但</w:t>
            </w:r>
          </w:p>
        </w:tc>
        <w:tc>
          <w:tcPr>
            <w:tcW w:w="2334" w:type="dxa"/>
            <w:tcBorders>
              <w:top w:val="nil"/>
              <w:left w:val="single" w:sz="3" w:space="0" w:color="000000"/>
              <w:bottom w:val="nil"/>
              <w:right w:val="single" w:sz="3" w:space="0" w:color="000000"/>
            </w:tcBorders>
          </w:tcPr>
          <w:p w14:paraId="11EE5C0E"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值的35%，以较大者为准，但不</w:t>
            </w:r>
          </w:p>
        </w:tc>
        <w:tc>
          <w:tcPr>
            <w:tcW w:w="2319" w:type="dxa"/>
            <w:tcBorders>
              <w:top w:val="nil"/>
              <w:left w:val="single" w:sz="3" w:space="0" w:color="000000"/>
              <w:bottom w:val="nil"/>
              <w:right w:val="single" w:sz="3" w:space="0" w:color="000000"/>
            </w:tcBorders>
          </w:tcPr>
          <w:p w14:paraId="004E3EC9"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度量或45MW计算的值的45%，以</w:t>
            </w:r>
          </w:p>
        </w:tc>
      </w:tr>
      <w:tr w:rsidR="006B326C" w14:paraId="2A85D8AF" w14:textId="77777777">
        <w:trPr>
          <w:trHeight w:hRule="exact" w:val="200"/>
        </w:trPr>
        <w:tc>
          <w:tcPr>
            <w:tcW w:w="700" w:type="dxa"/>
            <w:vMerge/>
            <w:tcBorders>
              <w:left w:val="single" w:sz="3" w:space="0" w:color="000000"/>
              <w:right w:val="single" w:sz="3" w:space="0" w:color="000000"/>
            </w:tcBorders>
          </w:tcPr>
          <w:p w14:paraId="17459ADE" w14:textId="77777777" w:rsidR="006B326C" w:rsidRDefault="006B326C">
            <w:pPr>
              <w:rPr>
                <w:lang w:eastAsia="zh-CN"/>
              </w:rPr>
            </w:pPr>
          </w:p>
        </w:tc>
        <w:tc>
          <w:tcPr>
            <w:tcW w:w="2334" w:type="dxa"/>
            <w:tcBorders>
              <w:top w:val="nil"/>
              <w:left w:val="single" w:sz="3" w:space="0" w:color="000000"/>
              <w:bottom w:val="nil"/>
              <w:right w:val="single" w:sz="3" w:space="0" w:color="000000"/>
            </w:tcBorders>
          </w:tcPr>
          <w:p w14:paraId="6452E5A0"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不超过该措施或25MW计算的值的</w:t>
            </w:r>
          </w:p>
        </w:tc>
        <w:tc>
          <w:tcPr>
            <w:tcW w:w="2335" w:type="dxa"/>
            <w:tcBorders>
              <w:top w:val="nil"/>
              <w:left w:val="single" w:sz="3" w:space="0" w:color="000000"/>
              <w:bottom w:val="nil"/>
              <w:right w:val="single" w:sz="3" w:space="0" w:color="000000"/>
            </w:tcBorders>
          </w:tcPr>
          <w:p w14:paraId="5B40270E"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不超过该措施或35MW计算的值的</w:t>
            </w:r>
          </w:p>
        </w:tc>
        <w:tc>
          <w:tcPr>
            <w:tcW w:w="2334" w:type="dxa"/>
            <w:tcBorders>
              <w:top w:val="nil"/>
              <w:left w:val="single" w:sz="3" w:space="0" w:color="000000"/>
              <w:bottom w:val="nil"/>
              <w:right w:val="single" w:sz="3" w:space="0" w:color="000000"/>
            </w:tcBorders>
          </w:tcPr>
          <w:p w14:paraId="47272E8F"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超过该计量或45MW计算的值的</w:t>
            </w:r>
          </w:p>
        </w:tc>
        <w:tc>
          <w:tcPr>
            <w:tcW w:w="2319" w:type="dxa"/>
            <w:vMerge w:val="restart"/>
            <w:tcBorders>
              <w:top w:val="nil"/>
              <w:left w:val="single" w:sz="3" w:space="0" w:color="000000"/>
              <w:right w:val="single" w:sz="3" w:space="0" w:color="000000"/>
            </w:tcBorders>
          </w:tcPr>
          <w:p w14:paraId="4532020F" w14:textId="77777777" w:rsidR="006B326C" w:rsidRDefault="009B4794">
            <w:pPr>
              <w:pStyle w:val="TableParagraph"/>
              <w:spacing w:line="178" w:lineRule="exact"/>
              <w:ind w:left="80"/>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r>
      <w:tr w:rsidR="006B326C" w14:paraId="6D2525CB" w14:textId="77777777">
        <w:trPr>
          <w:trHeight w:hRule="exact" w:val="1161"/>
        </w:trPr>
        <w:tc>
          <w:tcPr>
            <w:tcW w:w="700" w:type="dxa"/>
            <w:vMerge/>
            <w:tcBorders>
              <w:left w:val="single" w:sz="3" w:space="0" w:color="000000"/>
              <w:bottom w:val="single" w:sz="3" w:space="0" w:color="000000"/>
              <w:right w:val="single" w:sz="3" w:space="0" w:color="000000"/>
            </w:tcBorders>
          </w:tcPr>
          <w:p w14:paraId="6BD6863E" w14:textId="77777777" w:rsidR="006B326C" w:rsidRDefault="006B326C"/>
        </w:tc>
        <w:tc>
          <w:tcPr>
            <w:tcW w:w="2334" w:type="dxa"/>
            <w:tcBorders>
              <w:top w:val="nil"/>
              <w:left w:val="single" w:sz="3" w:space="0" w:color="000000"/>
              <w:bottom w:val="single" w:sz="3" w:space="0" w:color="000000"/>
              <w:right w:val="single" w:sz="3" w:space="0" w:color="000000"/>
            </w:tcBorders>
          </w:tcPr>
          <w:p w14:paraId="1FE8DC1B" w14:textId="77777777"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25%，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5" w:type="dxa"/>
            <w:tcBorders>
              <w:top w:val="nil"/>
              <w:left w:val="single" w:sz="3" w:space="0" w:color="000000"/>
              <w:bottom w:val="single" w:sz="3" w:space="0" w:color="000000"/>
              <w:right w:val="single" w:sz="3" w:space="0" w:color="000000"/>
            </w:tcBorders>
          </w:tcPr>
          <w:p w14:paraId="4350BAB8" w14:textId="77777777"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35%，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4" w:type="dxa"/>
            <w:tcBorders>
              <w:top w:val="nil"/>
              <w:left w:val="single" w:sz="3" w:space="0" w:color="000000"/>
              <w:bottom w:val="single" w:sz="3" w:space="0" w:color="000000"/>
              <w:right w:val="single" w:sz="3" w:space="0" w:color="000000"/>
            </w:tcBorders>
          </w:tcPr>
          <w:p w14:paraId="0B18068E" w14:textId="77777777"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45%，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19" w:type="dxa"/>
            <w:vMerge/>
            <w:tcBorders>
              <w:left w:val="single" w:sz="3" w:space="0" w:color="000000"/>
              <w:bottom w:val="single" w:sz="3" w:space="0" w:color="000000"/>
              <w:right w:val="single" w:sz="3" w:space="0" w:color="000000"/>
            </w:tcBorders>
          </w:tcPr>
          <w:p w14:paraId="33C023AB" w14:textId="77777777" w:rsidR="006B326C" w:rsidRDefault="006B326C"/>
        </w:tc>
      </w:tr>
      <w:tr w:rsidR="006B326C" w14:paraId="679A9091" w14:textId="77777777">
        <w:trPr>
          <w:trHeight w:hRule="exact" w:val="1877"/>
        </w:trPr>
        <w:tc>
          <w:tcPr>
            <w:tcW w:w="700" w:type="dxa"/>
            <w:tcBorders>
              <w:top w:val="single" w:sz="3" w:space="0" w:color="000000"/>
              <w:left w:val="single" w:sz="3" w:space="0" w:color="000000"/>
              <w:bottom w:val="single" w:sz="3" w:space="0" w:color="000000"/>
              <w:right w:val="single" w:sz="3" w:space="0" w:color="000000"/>
            </w:tcBorders>
          </w:tcPr>
          <w:p w14:paraId="4527D24F" w14:textId="77777777" w:rsidR="006B326C" w:rsidRDefault="009B4794">
            <w:pPr>
              <w:pStyle w:val="TableParagraph"/>
              <w:spacing w:before="24"/>
              <w:ind w:left="82"/>
              <w:rPr>
                <w:rFonts w:ascii="宋体" w:eastAsia="宋体" w:hAnsi="宋体" w:cs="宋体"/>
                <w:sz w:val="15"/>
                <w:szCs w:val="15"/>
              </w:rPr>
            </w:pPr>
            <w:r>
              <w:rPr>
                <w:rFonts w:ascii="宋体" w:eastAsia="宋体" w:hAnsi="宋体" w:cs="宋体"/>
                <w:w w:val="105"/>
                <w:sz w:val="15"/>
                <w:szCs w:val="15"/>
              </w:rPr>
              <w:t>R7。</w:t>
            </w:r>
          </w:p>
        </w:tc>
        <w:tc>
          <w:tcPr>
            <w:tcW w:w="2334" w:type="dxa"/>
            <w:tcBorders>
              <w:top w:val="single" w:sz="3" w:space="0" w:color="000000"/>
              <w:left w:val="single" w:sz="3" w:space="0" w:color="000000"/>
              <w:bottom w:val="single" w:sz="3" w:space="0" w:color="000000"/>
              <w:right w:val="single" w:sz="3" w:space="0" w:color="000000"/>
            </w:tcBorders>
          </w:tcPr>
          <w:p w14:paraId="23BBFA64" w14:textId="77777777" w:rsidR="006B326C" w:rsidRDefault="009B4794">
            <w:pPr>
              <w:pStyle w:val="TableParagraph"/>
              <w:spacing w:before="111" w:line="244" w:lineRule="auto"/>
              <w:ind w:left="82" w:right="153"/>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传输服务提供商在确定公司ATC</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时没有使用R7中定义的</w:t>
            </w:r>
            <w:proofErr w:type="gramStart"/>
            <w:r>
              <w:rPr>
                <w:rFonts w:ascii="宋体" w:eastAsia="宋体" w:hAnsi="宋体" w:cs="宋体"/>
                <w:w w:val="105"/>
                <w:sz w:val="15"/>
                <w:szCs w:val="15"/>
                <w:lang w:eastAsia="zh-CN"/>
              </w:rPr>
              <w:t>所有元</w:t>
            </w:r>
            <w:proofErr w:type="gramEnd"/>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素，或者使用额外的元素，用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于超过零ATC路径，但不超过所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有ATC路径或1ATC路径的5%（以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35" w:type="dxa"/>
            <w:tcBorders>
              <w:top w:val="single" w:sz="3" w:space="0" w:color="000000"/>
              <w:left w:val="single" w:sz="3" w:space="0" w:color="000000"/>
              <w:bottom w:val="single" w:sz="3" w:space="0" w:color="000000"/>
              <w:right w:val="single" w:sz="3" w:space="0" w:color="000000"/>
            </w:tcBorders>
          </w:tcPr>
          <w:p w14:paraId="7D81920F" w14:textId="77777777" w:rsidR="006B326C" w:rsidRDefault="009B4794">
            <w:pPr>
              <w:pStyle w:val="TableParagraph"/>
              <w:spacing w:before="24" w:line="244" w:lineRule="auto"/>
              <w:ind w:left="81" w:right="156"/>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传输服务提供商在确定公司ATC</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时，没有使用R7中定义的所有</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元素，或者使用额外元素，超</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过所有ATC路径的5%或1条ATC路</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径（以较大者为准），但不超</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过所有ATC路径或2条ATC路径的</w:t>
            </w:r>
            <w:r>
              <w:rPr>
                <w:rFonts w:ascii="宋体" w:eastAsia="宋体" w:hAnsi="宋体" w:cs="宋体"/>
                <w:spacing w:val="-4"/>
                <w:sz w:val="15"/>
                <w:szCs w:val="15"/>
                <w:lang w:eastAsia="zh-CN"/>
              </w:rPr>
              <w:t xml:space="preserve"> </w:t>
            </w:r>
            <w:r>
              <w:rPr>
                <w:rFonts w:ascii="宋体" w:eastAsia="宋体" w:hAnsi="宋体" w:cs="宋体"/>
                <w:w w:val="105"/>
                <w:sz w:val="15"/>
                <w:szCs w:val="15"/>
                <w:lang w:eastAsia="zh-CN"/>
              </w:rPr>
              <w:t>10%（以较大者为准）。</w:t>
            </w:r>
          </w:p>
        </w:tc>
        <w:tc>
          <w:tcPr>
            <w:tcW w:w="2334" w:type="dxa"/>
            <w:tcBorders>
              <w:top w:val="single" w:sz="3" w:space="0" w:color="000000"/>
              <w:left w:val="single" w:sz="3" w:space="0" w:color="000000"/>
              <w:bottom w:val="single" w:sz="3" w:space="0" w:color="000000"/>
              <w:right w:val="single" w:sz="3" w:space="0" w:color="000000"/>
            </w:tcBorders>
          </w:tcPr>
          <w:p w14:paraId="6ECD5171" w14:textId="77777777" w:rsidR="006B326C" w:rsidRDefault="009B4794">
            <w:pPr>
              <w:pStyle w:val="TableParagraph"/>
              <w:spacing w:before="24" w:line="244" w:lineRule="auto"/>
              <w:ind w:left="81" w:right="154"/>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传输服务提供商在确定公司ATC</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时，没有使用R7中定义的所有</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元素，或者使用额外元素，超</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过10%的所有ATC路径或2条ATC</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路径（以较大者为准），但不</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超过所有ATC路径或3条ATC路径</w:t>
            </w:r>
            <w:r>
              <w:rPr>
                <w:rFonts w:ascii="宋体" w:eastAsia="宋体" w:hAnsi="宋体" w:cs="宋体"/>
                <w:spacing w:val="-6"/>
                <w:sz w:val="15"/>
                <w:szCs w:val="15"/>
                <w:lang w:eastAsia="zh-CN"/>
              </w:rPr>
              <w:t xml:space="preserve"> </w:t>
            </w:r>
            <w:r>
              <w:rPr>
                <w:rFonts w:ascii="宋体" w:eastAsia="宋体" w:hAnsi="宋体" w:cs="宋体"/>
                <w:w w:val="105"/>
                <w:sz w:val="15"/>
                <w:szCs w:val="15"/>
                <w:lang w:eastAsia="zh-CN"/>
              </w:rPr>
              <w:t>的15%（以较大者为准）。</w:t>
            </w:r>
          </w:p>
        </w:tc>
        <w:tc>
          <w:tcPr>
            <w:tcW w:w="2319" w:type="dxa"/>
            <w:tcBorders>
              <w:top w:val="single" w:sz="3" w:space="0" w:color="000000"/>
              <w:left w:val="single" w:sz="3" w:space="0" w:color="000000"/>
              <w:bottom w:val="single" w:sz="3" w:space="0" w:color="000000"/>
              <w:right w:val="single" w:sz="3" w:space="0" w:color="000000"/>
            </w:tcBorders>
          </w:tcPr>
          <w:p w14:paraId="55BA4FF7" w14:textId="77777777" w:rsidR="006B326C" w:rsidRDefault="009B4794">
            <w:pPr>
              <w:pStyle w:val="TableParagraph"/>
              <w:spacing w:before="24" w:line="244" w:lineRule="auto"/>
              <w:ind w:left="80" w:right="219"/>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ATC时没有使用R7中定义的所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有元素，或者使用额外元素，</w:t>
            </w:r>
            <w:r>
              <w:rPr>
                <w:rFonts w:ascii="宋体" w:eastAsia="宋体" w:hAnsi="宋体" w:cs="宋体"/>
                <w:spacing w:val="2"/>
                <w:sz w:val="15"/>
                <w:szCs w:val="15"/>
                <w:lang w:eastAsia="zh-CN"/>
              </w:rPr>
              <w:t xml:space="preserve"> </w:t>
            </w:r>
            <w:r>
              <w:rPr>
                <w:rFonts w:ascii="宋体" w:eastAsia="宋体" w:hAnsi="宋体" w:cs="宋体"/>
                <w:spacing w:val="-1"/>
                <w:sz w:val="15"/>
                <w:szCs w:val="15"/>
                <w:lang w:eastAsia="zh-CN"/>
              </w:rPr>
              <w:t>超过所有ATC路径的15%或超过</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3个ATC路径（以较大者为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准）。</w:t>
            </w:r>
          </w:p>
        </w:tc>
      </w:tr>
      <w:tr w:rsidR="006B326C" w14:paraId="56AE3EE0" w14:textId="77777777">
        <w:trPr>
          <w:trHeight w:hRule="exact" w:val="2057"/>
        </w:trPr>
        <w:tc>
          <w:tcPr>
            <w:tcW w:w="700" w:type="dxa"/>
            <w:tcBorders>
              <w:top w:val="single" w:sz="3" w:space="0" w:color="000000"/>
              <w:left w:val="single" w:sz="3" w:space="0" w:color="000000"/>
              <w:bottom w:val="single" w:sz="3" w:space="0" w:color="000000"/>
              <w:right w:val="single" w:sz="3" w:space="0" w:color="000000"/>
            </w:tcBorders>
          </w:tcPr>
          <w:p w14:paraId="2FA902B6" w14:textId="77777777" w:rsidR="006B326C" w:rsidRDefault="009B4794">
            <w:pPr>
              <w:pStyle w:val="TableParagraph"/>
              <w:spacing w:before="22"/>
              <w:ind w:left="82"/>
              <w:rPr>
                <w:rFonts w:ascii="宋体" w:eastAsia="宋体" w:hAnsi="宋体" w:cs="宋体"/>
                <w:sz w:val="15"/>
                <w:szCs w:val="15"/>
              </w:rPr>
            </w:pPr>
            <w:r>
              <w:rPr>
                <w:rFonts w:ascii="宋体" w:eastAsia="宋体" w:hAnsi="宋体" w:cs="宋体"/>
                <w:w w:val="105"/>
                <w:sz w:val="15"/>
                <w:szCs w:val="15"/>
              </w:rPr>
              <w:t>R8。</w:t>
            </w:r>
          </w:p>
        </w:tc>
        <w:tc>
          <w:tcPr>
            <w:tcW w:w="2334" w:type="dxa"/>
            <w:tcBorders>
              <w:top w:val="single" w:sz="3" w:space="0" w:color="000000"/>
              <w:left w:val="single" w:sz="3" w:space="0" w:color="000000"/>
              <w:bottom w:val="single" w:sz="3" w:space="0" w:color="000000"/>
              <w:right w:val="single" w:sz="3" w:space="0" w:color="000000"/>
            </w:tcBorders>
          </w:tcPr>
          <w:p w14:paraId="01D9D983" w14:textId="77777777" w:rsidR="006B326C" w:rsidRDefault="009B4794">
            <w:pPr>
              <w:pStyle w:val="TableParagraph"/>
              <w:spacing w:before="89" w:line="244" w:lineRule="auto"/>
              <w:ind w:left="82" w:right="154"/>
              <w:rPr>
                <w:rFonts w:ascii="宋体" w:eastAsia="宋体" w:hAnsi="宋体" w:cs="宋体"/>
                <w:sz w:val="15"/>
                <w:szCs w:val="15"/>
                <w:lang w:eastAsia="zh-CN"/>
              </w:rPr>
            </w:pPr>
            <w:r>
              <w:rPr>
                <w:rFonts w:ascii="宋体" w:eastAsia="宋体" w:hAnsi="宋体" w:cs="宋体"/>
                <w:spacing w:val="-2"/>
                <w:sz w:val="15"/>
                <w:szCs w:val="15"/>
                <w:lang w:eastAsia="zh-CN"/>
              </w:rPr>
              <w:t>当确定非确定ATC时，传输服务</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提供商没有使用R8中定义的所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有元素，或使用额外元素，用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于超过零ATC路径，但不超过所</w:t>
            </w:r>
            <w:r>
              <w:rPr>
                <w:rFonts w:ascii="宋体" w:eastAsia="宋体" w:hAnsi="宋体" w:cs="宋体"/>
                <w:spacing w:val="7"/>
                <w:sz w:val="15"/>
                <w:szCs w:val="15"/>
                <w:lang w:eastAsia="zh-CN"/>
              </w:rPr>
              <w:t xml:space="preserve"> </w:t>
            </w:r>
            <w:r>
              <w:rPr>
                <w:rFonts w:ascii="宋体" w:eastAsia="宋体" w:hAnsi="宋体" w:cs="宋体"/>
                <w:spacing w:val="-1"/>
                <w:sz w:val="15"/>
                <w:szCs w:val="15"/>
                <w:lang w:eastAsia="zh-CN"/>
              </w:rPr>
              <w:t>有ATC路径或1ATC路径的5%（以</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较大者为准）。</w:t>
            </w:r>
          </w:p>
        </w:tc>
        <w:tc>
          <w:tcPr>
            <w:tcW w:w="2335" w:type="dxa"/>
            <w:tcBorders>
              <w:top w:val="single" w:sz="3" w:space="0" w:color="000000"/>
              <w:left w:val="single" w:sz="3" w:space="0" w:color="000000"/>
              <w:bottom w:val="single" w:sz="3" w:space="0" w:color="000000"/>
              <w:right w:val="single" w:sz="3" w:space="0" w:color="000000"/>
            </w:tcBorders>
          </w:tcPr>
          <w:p w14:paraId="1D7A1E74" w14:textId="77777777" w:rsidR="006B326C" w:rsidRDefault="009B4794">
            <w:pPr>
              <w:pStyle w:val="TableParagraph"/>
              <w:spacing w:before="113" w:line="244" w:lineRule="auto"/>
              <w:ind w:left="81" w:right="156"/>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传输服务提供商在确定非确定</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ATC时没有使用R8中定义的所有</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元素，或使用额外元素，用于</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超过5%的所有ATC路径或1条ATC</w:t>
            </w:r>
            <w:r>
              <w:rPr>
                <w:rFonts w:ascii="宋体" w:eastAsia="宋体" w:hAnsi="宋体" w:cs="宋体"/>
                <w:spacing w:val="-3"/>
                <w:sz w:val="15"/>
                <w:szCs w:val="15"/>
                <w:lang w:eastAsia="zh-CN"/>
              </w:rPr>
              <w:t xml:space="preserve"> </w:t>
            </w:r>
            <w:r>
              <w:rPr>
                <w:rFonts w:ascii="宋体" w:eastAsia="宋体" w:hAnsi="宋体" w:cs="宋体"/>
                <w:w w:val="105"/>
                <w:sz w:val="15"/>
                <w:szCs w:val="15"/>
                <w:lang w:eastAsia="zh-CN"/>
              </w:rPr>
              <w:t>路径（以较大者为准），但不</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超过10%的所有ATC路径或2条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ATC路径（以较大者为准）。</w:t>
            </w:r>
          </w:p>
        </w:tc>
        <w:tc>
          <w:tcPr>
            <w:tcW w:w="2334" w:type="dxa"/>
            <w:tcBorders>
              <w:top w:val="single" w:sz="3" w:space="0" w:color="000000"/>
              <w:left w:val="single" w:sz="3" w:space="0" w:color="000000"/>
              <w:bottom w:val="single" w:sz="3" w:space="0" w:color="000000"/>
              <w:right w:val="single" w:sz="3" w:space="0" w:color="000000"/>
            </w:tcBorders>
          </w:tcPr>
          <w:p w14:paraId="70EF13E5" w14:textId="77777777" w:rsidR="006B326C" w:rsidRDefault="009B4794">
            <w:pPr>
              <w:pStyle w:val="TableParagraph"/>
              <w:spacing w:before="24" w:line="244" w:lineRule="auto"/>
              <w:ind w:left="81" w:right="233"/>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传输服务提供商在确定非确定</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ATC时没有使用R8中定义的所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有元素，或使用额外元素，用</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于超过10%的所有ATC路径或2</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条ATC路径（以较大者为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准），但不超过所有ATC路径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或3条ATC路径的15%（以较大</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者为准）。</w:t>
            </w:r>
          </w:p>
        </w:tc>
        <w:tc>
          <w:tcPr>
            <w:tcW w:w="2319" w:type="dxa"/>
            <w:tcBorders>
              <w:top w:val="single" w:sz="3" w:space="0" w:color="000000"/>
              <w:left w:val="single" w:sz="3" w:space="0" w:color="000000"/>
              <w:bottom w:val="single" w:sz="3" w:space="0" w:color="000000"/>
              <w:right w:val="single" w:sz="3" w:space="0" w:color="000000"/>
            </w:tcBorders>
          </w:tcPr>
          <w:p w14:paraId="1EDB1B2D" w14:textId="77777777" w:rsidR="006B326C" w:rsidRDefault="009B4794">
            <w:pPr>
              <w:pStyle w:val="TableParagraph"/>
              <w:spacing w:before="24" w:line="244" w:lineRule="auto"/>
              <w:ind w:left="80" w:right="219"/>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传输服务提供商在确定非确定</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ATC时没有使用R8中定义的所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有元素，或者使用额外元素，</w:t>
            </w:r>
            <w:r>
              <w:rPr>
                <w:rFonts w:ascii="宋体" w:eastAsia="宋体" w:hAnsi="宋体" w:cs="宋体"/>
                <w:spacing w:val="2"/>
                <w:sz w:val="15"/>
                <w:szCs w:val="15"/>
                <w:lang w:eastAsia="zh-CN"/>
              </w:rPr>
              <w:t xml:space="preserve"> </w:t>
            </w:r>
            <w:r>
              <w:rPr>
                <w:rFonts w:ascii="宋体" w:eastAsia="宋体" w:hAnsi="宋体" w:cs="宋体"/>
                <w:spacing w:val="-1"/>
                <w:sz w:val="15"/>
                <w:szCs w:val="15"/>
                <w:lang w:eastAsia="zh-CN"/>
              </w:rPr>
              <w:t>超过所有ATC路径的15%或超过</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3个ATC路径（以较大者为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准）。</w:t>
            </w:r>
          </w:p>
        </w:tc>
      </w:tr>
    </w:tbl>
    <w:p w14:paraId="75AEF3AF" w14:textId="77777777" w:rsidR="006B326C" w:rsidRDefault="006B326C">
      <w:pPr>
        <w:rPr>
          <w:rFonts w:ascii="宋体" w:eastAsia="宋体" w:hAnsi="宋体" w:cs="宋体"/>
          <w:sz w:val="20"/>
          <w:szCs w:val="20"/>
          <w:lang w:eastAsia="zh-CN"/>
        </w:rPr>
      </w:pPr>
    </w:p>
    <w:p w14:paraId="53C77862" w14:textId="77777777" w:rsidR="006B326C" w:rsidRDefault="006B326C">
      <w:pPr>
        <w:rPr>
          <w:rFonts w:ascii="宋体" w:eastAsia="宋体" w:hAnsi="宋体" w:cs="宋体"/>
          <w:sz w:val="20"/>
          <w:szCs w:val="20"/>
          <w:lang w:eastAsia="zh-CN"/>
        </w:rPr>
      </w:pPr>
    </w:p>
    <w:p w14:paraId="26623287" w14:textId="77777777" w:rsidR="006B326C" w:rsidRDefault="006B326C">
      <w:pPr>
        <w:spacing w:before="10"/>
        <w:rPr>
          <w:rFonts w:ascii="宋体" w:eastAsia="宋体" w:hAnsi="宋体" w:cs="宋体"/>
          <w:sz w:val="13"/>
          <w:szCs w:val="13"/>
          <w:lang w:eastAsia="zh-CN"/>
        </w:rPr>
      </w:pPr>
    </w:p>
    <w:p w14:paraId="2039203D" w14:textId="77777777" w:rsidR="006B326C" w:rsidRDefault="009B4794">
      <w:pPr>
        <w:spacing w:before="57"/>
        <w:ind w:left="6595"/>
        <w:rPr>
          <w:rFonts w:ascii="宋体" w:eastAsia="宋体" w:hAnsi="宋体" w:cs="宋体"/>
          <w:sz w:val="14"/>
          <w:szCs w:val="14"/>
        </w:rPr>
      </w:pPr>
      <w:r>
        <w:rPr>
          <w:rFonts w:ascii="Times New Roman" w:eastAsia="Times New Roman" w:hAnsi="Times New Roman" w:cs="Times New Roman"/>
          <w:sz w:val="14"/>
          <w:szCs w:val="14"/>
        </w:rPr>
        <w:t>11</w:t>
      </w:r>
      <w:r>
        <w:rPr>
          <w:rFonts w:ascii="宋体" w:eastAsia="宋体" w:hAnsi="宋体" w:cs="宋体"/>
          <w:sz w:val="14"/>
          <w:szCs w:val="14"/>
        </w:rPr>
        <w:t>第15页第</w:t>
      </w:r>
    </w:p>
    <w:p w14:paraId="4A968AAB" w14:textId="77777777" w:rsidR="006B326C" w:rsidRDefault="006B326C">
      <w:pPr>
        <w:rPr>
          <w:rFonts w:ascii="宋体" w:eastAsia="宋体" w:hAnsi="宋体" w:cs="宋体"/>
          <w:sz w:val="14"/>
          <w:szCs w:val="14"/>
        </w:rPr>
        <w:sectPr w:rsidR="006B326C">
          <w:headerReference w:type="default" r:id="rId55"/>
          <w:footerReference w:type="default" r:id="rId56"/>
          <w:pgSz w:w="12240" w:h="15840"/>
          <w:pgMar w:top="3960" w:right="900" w:bottom="280" w:left="980" w:header="3766" w:footer="0" w:gutter="0"/>
          <w:cols w:space="720"/>
        </w:sectPr>
      </w:pPr>
    </w:p>
    <w:p w14:paraId="0C52990B" w14:textId="77777777" w:rsidR="006B326C" w:rsidRDefault="006B326C">
      <w:pPr>
        <w:rPr>
          <w:rFonts w:ascii="宋体" w:eastAsia="宋体" w:hAnsi="宋体" w:cs="宋体"/>
          <w:sz w:val="20"/>
          <w:szCs w:val="20"/>
        </w:rPr>
      </w:pPr>
    </w:p>
    <w:p w14:paraId="57C5E315" w14:textId="77777777" w:rsidR="006B326C" w:rsidRDefault="006B326C">
      <w:pPr>
        <w:rPr>
          <w:rFonts w:ascii="宋体" w:eastAsia="宋体" w:hAnsi="宋体" w:cs="宋体"/>
          <w:sz w:val="20"/>
          <w:szCs w:val="20"/>
        </w:rPr>
      </w:pPr>
    </w:p>
    <w:p w14:paraId="5DA57D49" w14:textId="77777777" w:rsidR="006B326C" w:rsidRDefault="006B326C">
      <w:pPr>
        <w:rPr>
          <w:rFonts w:ascii="宋体" w:eastAsia="宋体" w:hAnsi="宋体" w:cs="宋体"/>
          <w:sz w:val="20"/>
          <w:szCs w:val="20"/>
        </w:rPr>
      </w:pPr>
    </w:p>
    <w:p w14:paraId="30C43F80" w14:textId="77777777" w:rsidR="006B326C" w:rsidRDefault="006B326C">
      <w:pPr>
        <w:spacing w:before="9"/>
        <w:rPr>
          <w:rFonts w:ascii="宋体" w:eastAsia="宋体" w:hAnsi="宋体" w:cs="宋体"/>
          <w:sz w:val="15"/>
          <w:szCs w:val="15"/>
        </w:rPr>
      </w:pPr>
    </w:p>
    <w:p w14:paraId="73C4CD24" w14:textId="77777777" w:rsidR="006B326C" w:rsidRDefault="009B4794">
      <w:pPr>
        <w:pStyle w:val="2"/>
        <w:ind w:left="140" w:right="7935"/>
        <w:rPr>
          <w:b w:val="0"/>
          <w:bCs w:val="0"/>
        </w:rPr>
      </w:pPr>
      <w:proofErr w:type="spellStart"/>
      <w:r>
        <w:t>版本历史</w:t>
      </w:r>
      <w:proofErr w:type="spellEnd"/>
    </w:p>
    <w:p w14:paraId="5FFECE65" w14:textId="77777777" w:rsidR="006B326C" w:rsidRDefault="006B326C">
      <w:pPr>
        <w:spacing w:before="9"/>
        <w:rPr>
          <w:rFonts w:ascii="宋体" w:eastAsia="宋体" w:hAnsi="宋体" w:cs="宋体"/>
          <w:b/>
          <w:bCs/>
          <w:sz w:val="7"/>
          <w:szCs w:val="7"/>
        </w:rPr>
      </w:pPr>
    </w:p>
    <w:tbl>
      <w:tblPr>
        <w:tblStyle w:val="TableNormal"/>
        <w:tblW w:w="0" w:type="auto"/>
        <w:tblInd w:w="145" w:type="dxa"/>
        <w:tblLayout w:type="fixed"/>
        <w:tblLook w:val="01E0" w:firstRow="1" w:lastRow="1" w:firstColumn="1" w:lastColumn="1" w:noHBand="0" w:noVBand="0"/>
      </w:tblPr>
      <w:tblGrid>
        <w:gridCol w:w="1718"/>
        <w:gridCol w:w="1716"/>
        <w:gridCol w:w="4145"/>
        <w:gridCol w:w="2501"/>
      </w:tblGrid>
      <w:tr w:rsidR="006B326C" w14:paraId="566E0CDD" w14:textId="77777777">
        <w:trPr>
          <w:trHeight w:hRule="exact" w:val="360"/>
        </w:trPr>
        <w:tc>
          <w:tcPr>
            <w:tcW w:w="1718" w:type="dxa"/>
            <w:tcBorders>
              <w:top w:val="single" w:sz="4" w:space="0" w:color="000000"/>
              <w:left w:val="single" w:sz="4" w:space="0" w:color="000000"/>
              <w:bottom w:val="single" w:sz="4" w:space="0" w:color="000000"/>
              <w:right w:val="single" w:sz="4" w:space="0" w:color="000000"/>
            </w:tcBorders>
            <w:shd w:val="clear" w:color="auto" w:fill="E7E7E7"/>
          </w:tcPr>
          <w:p w14:paraId="4D40DD52" w14:textId="77777777" w:rsidR="006B326C" w:rsidRDefault="009B4794">
            <w:pPr>
              <w:pStyle w:val="TableParagraph"/>
              <w:spacing w:before="23"/>
              <w:ind w:left="107"/>
              <w:rPr>
                <w:rFonts w:ascii="宋体" w:eastAsia="宋体" w:hAnsi="宋体" w:cs="宋体"/>
                <w:sz w:val="20"/>
                <w:szCs w:val="20"/>
              </w:rPr>
            </w:pPr>
            <w:proofErr w:type="spellStart"/>
            <w:r>
              <w:rPr>
                <w:rFonts w:ascii="宋体" w:eastAsia="宋体" w:hAnsi="宋体" w:cs="宋体"/>
                <w:b/>
                <w:bCs/>
                <w:sz w:val="20"/>
                <w:szCs w:val="20"/>
              </w:rPr>
              <w:t>版本</w:t>
            </w:r>
            <w:proofErr w:type="spellEnd"/>
          </w:p>
        </w:tc>
        <w:tc>
          <w:tcPr>
            <w:tcW w:w="1716" w:type="dxa"/>
            <w:tcBorders>
              <w:top w:val="single" w:sz="4" w:space="0" w:color="000000"/>
              <w:left w:val="single" w:sz="4" w:space="0" w:color="000000"/>
              <w:bottom w:val="single" w:sz="4" w:space="0" w:color="000000"/>
              <w:right w:val="single" w:sz="4" w:space="0" w:color="000000"/>
            </w:tcBorders>
            <w:shd w:val="clear" w:color="auto" w:fill="E7E7E7"/>
          </w:tcPr>
          <w:p w14:paraId="4C776A74" w14:textId="77777777" w:rsidR="006B326C" w:rsidRDefault="009B4794">
            <w:pPr>
              <w:pStyle w:val="TableParagraph"/>
              <w:spacing w:before="23"/>
              <w:ind w:left="107"/>
              <w:rPr>
                <w:rFonts w:ascii="宋体" w:eastAsia="宋体" w:hAnsi="宋体" w:cs="宋体"/>
                <w:sz w:val="20"/>
                <w:szCs w:val="20"/>
              </w:rPr>
            </w:pPr>
            <w:proofErr w:type="spellStart"/>
            <w:r>
              <w:rPr>
                <w:rFonts w:ascii="宋体" w:eastAsia="宋体" w:hAnsi="宋体" w:cs="宋体"/>
                <w:b/>
                <w:bCs/>
                <w:sz w:val="20"/>
                <w:szCs w:val="20"/>
              </w:rPr>
              <w:t>日期</w:t>
            </w:r>
            <w:proofErr w:type="spellEnd"/>
          </w:p>
        </w:tc>
        <w:tc>
          <w:tcPr>
            <w:tcW w:w="4145" w:type="dxa"/>
            <w:tcBorders>
              <w:top w:val="single" w:sz="4" w:space="0" w:color="000000"/>
              <w:left w:val="single" w:sz="4" w:space="0" w:color="000000"/>
              <w:bottom w:val="single" w:sz="4" w:space="0" w:color="000000"/>
              <w:right w:val="single" w:sz="4" w:space="0" w:color="000000"/>
            </w:tcBorders>
            <w:shd w:val="clear" w:color="auto" w:fill="E7E7E7"/>
          </w:tcPr>
          <w:p w14:paraId="1C3BD1EA" w14:textId="77777777" w:rsidR="006B326C" w:rsidRDefault="009B4794">
            <w:pPr>
              <w:pStyle w:val="TableParagraph"/>
              <w:spacing w:before="23"/>
              <w:ind w:left="108"/>
              <w:rPr>
                <w:rFonts w:ascii="宋体" w:eastAsia="宋体" w:hAnsi="宋体" w:cs="宋体"/>
                <w:sz w:val="20"/>
                <w:szCs w:val="20"/>
              </w:rPr>
            </w:pPr>
            <w:proofErr w:type="spellStart"/>
            <w:r>
              <w:rPr>
                <w:rFonts w:ascii="宋体" w:eastAsia="宋体" w:hAnsi="宋体" w:cs="宋体"/>
                <w:b/>
                <w:bCs/>
                <w:sz w:val="20"/>
                <w:szCs w:val="20"/>
              </w:rPr>
              <w:t>行动</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auto" w:fill="E7E7E7"/>
          </w:tcPr>
          <w:p w14:paraId="3DF0B575" w14:textId="77777777" w:rsidR="006B326C" w:rsidRDefault="009B4794">
            <w:pPr>
              <w:pStyle w:val="TableParagraph"/>
              <w:spacing w:before="23"/>
              <w:ind w:left="107"/>
              <w:rPr>
                <w:rFonts w:ascii="宋体" w:eastAsia="宋体" w:hAnsi="宋体" w:cs="宋体"/>
                <w:sz w:val="20"/>
                <w:szCs w:val="20"/>
              </w:rPr>
            </w:pPr>
            <w:proofErr w:type="spellStart"/>
            <w:r>
              <w:rPr>
                <w:rFonts w:ascii="宋体" w:eastAsia="宋体" w:hAnsi="宋体" w:cs="宋体"/>
                <w:b/>
                <w:bCs/>
                <w:sz w:val="20"/>
                <w:szCs w:val="20"/>
              </w:rPr>
              <w:t>变更跟踪</w:t>
            </w:r>
            <w:proofErr w:type="spellEnd"/>
          </w:p>
        </w:tc>
      </w:tr>
      <w:tr w:rsidR="006B326C" w14:paraId="4940E59E" w14:textId="77777777">
        <w:trPr>
          <w:trHeight w:hRule="exact" w:val="383"/>
        </w:trPr>
        <w:tc>
          <w:tcPr>
            <w:tcW w:w="1718" w:type="dxa"/>
            <w:tcBorders>
              <w:top w:val="single" w:sz="4" w:space="0" w:color="000000"/>
              <w:left w:val="single" w:sz="4" w:space="0" w:color="000000"/>
              <w:bottom w:val="single" w:sz="4" w:space="0" w:color="000000"/>
              <w:right w:val="single" w:sz="4" w:space="0" w:color="000000"/>
            </w:tcBorders>
          </w:tcPr>
          <w:p w14:paraId="56F05F70" w14:textId="77777777" w:rsidR="006B326C" w:rsidRDefault="009B4794">
            <w:pPr>
              <w:pStyle w:val="TableParagraph"/>
              <w:spacing w:line="227" w:lineRule="exact"/>
              <w:ind w:left="107"/>
              <w:rPr>
                <w:rFonts w:ascii="宋体" w:eastAsia="宋体" w:hAnsi="宋体" w:cs="宋体"/>
              </w:rPr>
            </w:pPr>
            <w:r>
              <w:rPr>
                <w:rFonts w:ascii="宋体"/>
              </w:rPr>
              <w:t>1</w:t>
            </w:r>
          </w:p>
        </w:tc>
        <w:tc>
          <w:tcPr>
            <w:tcW w:w="1716" w:type="dxa"/>
            <w:tcBorders>
              <w:top w:val="single" w:sz="4" w:space="0" w:color="000000"/>
              <w:left w:val="single" w:sz="4" w:space="0" w:color="000000"/>
              <w:bottom w:val="single" w:sz="4" w:space="0" w:color="000000"/>
              <w:right w:val="single" w:sz="4" w:space="0" w:color="000000"/>
            </w:tcBorders>
          </w:tcPr>
          <w:p w14:paraId="5E8A2DC4" w14:textId="77777777" w:rsidR="006B326C" w:rsidRDefault="009B4794">
            <w:pPr>
              <w:pStyle w:val="TableParagraph"/>
              <w:spacing w:line="227" w:lineRule="exact"/>
              <w:ind w:left="107"/>
              <w:rPr>
                <w:rFonts w:ascii="宋体" w:eastAsia="宋体" w:hAnsi="宋体" w:cs="宋体"/>
              </w:rPr>
            </w:pPr>
            <w:r>
              <w:rPr>
                <w:rFonts w:ascii="宋体"/>
              </w:rPr>
              <w:t>8/26/2008</w:t>
            </w:r>
          </w:p>
        </w:tc>
        <w:tc>
          <w:tcPr>
            <w:tcW w:w="4145" w:type="dxa"/>
            <w:tcBorders>
              <w:top w:val="single" w:sz="4" w:space="0" w:color="000000"/>
              <w:left w:val="single" w:sz="4" w:space="0" w:color="000000"/>
              <w:bottom w:val="single" w:sz="4" w:space="0" w:color="000000"/>
              <w:right w:val="single" w:sz="4" w:space="0" w:color="000000"/>
            </w:tcBorders>
          </w:tcPr>
          <w:p w14:paraId="760AAF7C" w14:textId="77777777" w:rsidR="006B326C" w:rsidRDefault="009B4794">
            <w:pPr>
              <w:pStyle w:val="TableParagraph"/>
              <w:spacing w:line="227" w:lineRule="exact"/>
              <w:ind w:left="93"/>
              <w:rPr>
                <w:rFonts w:ascii="宋体" w:eastAsia="宋体" w:hAnsi="宋体" w:cs="宋体"/>
              </w:rPr>
            </w:pPr>
            <w:proofErr w:type="spellStart"/>
            <w:r>
              <w:rPr>
                <w:rFonts w:ascii="宋体" w:eastAsia="宋体" w:hAnsi="宋体" w:cs="宋体"/>
              </w:rPr>
              <w:t>NERC董事会通过</w:t>
            </w:r>
            <w:proofErr w:type="spellEnd"/>
          </w:p>
        </w:tc>
        <w:tc>
          <w:tcPr>
            <w:tcW w:w="2501" w:type="dxa"/>
            <w:tcBorders>
              <w:top w:val="single" w:sz="4" w:space="0" w:color="000000"/>
              <w:left w:val="single" w:sz="4" w:space="0" w:color="000000"/>
              <w:bottom w:val="single" w:sz="4" w:space="0" w:color="000000"/>
              <w:right w:val="single" w:sz="4" w:space="0" w:color="000000"/>
            </w:tcBorders>
          </w:tcPr>
          <w:p w14:paraId="12FB2ED9" w14:textId="77777777" w:rsidR="006B326C" w:rsidRDefault="006B326C"/>
        </w:tc>
      </w:tr>
      <w:tr w:rsidR="006B326C" w14:paraId="126E6C0C" w14:textId="77777777">
        <w:trPr>
          <w:trHeight w:hRule="exact" w:val="636"/>
        </w:trPr>
        <w:tc>
          <w:tcPr>
            <w:tcW w:w="1718" w:type="dxa"/>
            <w:tcBorders>
              <w:top w:val="single" w:sz="4" w:space="0" w:color="000000"/>
              <w:left w:val="single" w:sz="4" w:space="0" w:color="000000"/>
              <w:bottom w:val="single" w:sz="4" w:space="0" w:color="000000"/>
              <w:right w:val="single" w:sz="4" w:space="0" w:color="000000"/>
            </w:tcBorders>
          </w:tcPr>
          <w:p w14:paraId="59B5AD5F" w14:textId="77777777" w:rsidR="006B326C" w:rsidRDefault="009B4794">
            <w:pPr>
              <w:pStyle w:val="TableParagraph"/>
              <w:spacing w:line="228" w:lineRule="exact"/>
              <w:ind w:left="107"/>
              <w:rPr>
                <w:rFonts w:ascii="宋体" w:eastAsia="宋体" w:hAnsi="宋体" w:cs="宋体"/>
              </w:rPr>
            </w:pPr>
            <w:r>
              <w:rPr>
                <w:rFonts w:ascii="宋体"/>
              </w:rPr>
              <w:t>1a</w:t>
            </w:r>
          </w:p>
        </w:tc>
        <w:tc>
          <w:tcPr>
            <w:tcW w:w="1716" w:type="dxa"/>
            <w:tcBorders>
              <w:top w:val="single" w:sz="4" w:space="0" w:color="000000"/>
              <w:left w:val="single" w:sz="4" w:space="0" w:color="000000"/>
              <w:bottom w:val="single" w:sz="4" w:space="0" w:color="000000"/>
              <w:right w:val="single" w:sz="4" w:space="0" w:color="000000"/>
            </w:tcBorders>
          </w:tcPr>
          <w:p w14:paraId="29C90096" w14:textId="77777777" w:rsidR="006B326C" w:rsidRDefault="009B4794">
            <w:pPr>
              <w:pStyle w:val="TableParagraph"/>
              <w:spacing w:line="228" w:lineRule="exact"/>
              <w:ind w:left="107"/>
              <w:rPr>
                <w:rFonts w:ascii="宋体" w:eastAsia="宋体" w:hAnsi="宋体" w:cs="宋体"/>
              </w:rPr>
            </w:pPr>
            <w:r>
              <w:rPr>
                <w:rFonts w:ascii="宋体"/>
              </w:rPr>
              <w:t>11/05/2009</w:t>
            </w:r>
          </w:p>
        </w:tc>
        <w:tc>
          <w:tcPr>
            <w:tcW w:w="4145" w:type="dxa"/>
            <w:tcBorders>
              <w:top w:val="single" w:sz="4" w:space="0" w:color="000000"/>
              <w:left w:val="single" w:sz="4" w:space="0" w:color="000000"/>
              <w:bottom w:val="single" w:sz="4" w:space="0" w:color="000000"/>
              <w:right w:val="single" w:sz="4" w:space="0" w:color="000000"/>
            </w:tcBorders>
          </w:tcPr>
          <w:p w14:paraId="1F2843A0" w14:textId="77777777" w:rsidR="006B326C" w:rsidRDefault="009B4794">
            <w:pPr>
              <w:pStyle w:val="TableParagraph"/>
              <w:spacing w:line="228" w:lineRule="exact"/>
              <w:ind w:left="93"/>
              <w:rPr>
                <w:rFonts w:ascii="宋体" w:eastAsia="宋体" w:hAnsi="宋体" w:cs="宋体"/>
                <w:lang w:eastAsia="zh-CN"/>
              </w:rPr>
            </w:pPr>
            <w:r>
              <w:rPr>
                <w:rFonts w:ascii="宋体" w:eastAsia="宋体" w:hAnsi="宋体" w:cs="宋体"/>
                <w:lang w:eastAsia="zh-CN"/>
              </w:rPr>
              <w:t>理事会核准解释R5和R6</w:t>
            </w:r>
          </w:p>
        </w:tc>
        <w:tc>
          <w:tcPr>
            <w:tcW w:w="2501" w:type="dxa"/>
            <w:tcBorders>
              <w:top w:val="single" w:sz="4" w:space="0" w:color="000000"/>
              <w:left w:val="single" w:sz="4" w:space="0" w:color="000000"/>
              <w:bottom w:val="single" w:sz="4" w:space="0" w:color="000000"/>
              <w:right w:val="single" w:sz="4" w:space="0" w:color="000000"/>
            </w:tcBorders>
          </w:tcPr>
          <w:p w14:paraId="66B70F63" w14:textId="77777777" w:rsidR="006B326C" w:rsidRDefault="009B4794">
            <w:pPr>
              <w:pStyle w:val="TableParagraph"/>
              <w:spacing w:line="251" w:lineRule="exact"/>
              <w:ind w:left="107"/>
              <w:rPr>
                <w:rFonts w:ascii="宋体" w:eastAsia="宋体" w:hAnsi="宋体" w:cs="宋体"/>
              </w:rPr>
            </w:pPr>
            <w:r>
              <w:rPr>
                <w:rFonts w:ascii="宋体" w:eastAsia="宋体" w:hAnsi="宋体" w:cs="宋体"/>
              </w:rPr>
              <w:t>口译（项目2009-</w:t>
            </w:r>
          </w:p>
          <w:p w14:paraId="17D646FF" w14:textId="77777777" w:rsidR="006B326C" w:rsidRDefault="009B4794">
            <w:pPr>
              <w:pStyle w:val="TableParagraph"/>
              <w:spacing w:line="287" w:lineRule="exact"/>
              <w:ind w:left="107"/>
              <w:rPr>
                <w:rFonts w:ascii="宋体" w:eastAsia="宋体" w:hAnsi="宋体" w:cs="宋体"/>
              </w:rPr>
            </w:pPr>
            <w:r>
              <w:rPr>
                <w:rFonts w:ascii="宋体" w:eastAsia="宋体" w:hAnsi="宋体" w:cs="宋体"/>
              </w:rPr>
              <w:t>15）</w:t>
            </w:r>
          </w:p>
        </w:tc>
      </w:tr>
      <w:tr w:rsidR="006B326C" w14:paraId="713058F6" w14:textId="77777777">
        <w:trPr>
          <w:trHeight w:hRule="exact" w:val="260"/>
        </w:trPr>
        <w:tc>
          <w:tcPr>
            <w:tcW w:w="1718" w:type="dxa"/>
            <w:vMerge w:val="restart"/>
            <w:tcBorders>
              <w:top w:val="single" w:sz="4" w:space="0" w:color="000000"/>
              <w:left w:val="single" w:sz="4" w:space="0" w:color="000000"/>
              <w:right w:val="single" w:sz="4" w:space="0" w:color="000000"/>
            </w:tcBorders>
          </w:tcPr>
          <w:p w14:paraId="3133BFCF" w14:textId="77777777" w:rsidR="006B326C" w:rsidRDefault="009B4794">
            <w:pPr>
              <w:pStyle w:val="TableParagraph"/>
              <w:spacing w:line="228" w:lineRule="exact"/>
              <w:ind w:left="107"/>
              <w:rPr>
                <w:rFonts w:ascii="宋体" w:eastAsia="宋体" w:hAnsi="宋体" w:cs="宋体"/>
              </w:rPr>
            </w:pPr>
            <w:r>
              <w:rPr>
                <w:rFonts w:ascii="宋体"/>
              </w:rPr>
              <w:t>1a</w:t>
            </w:r>
          </w:p>
        </w:tc>
        <w:tc>
          <w:tcPr>
            <w:tcW w:w="1716" w:type="dxa"/>
            <w:tcBorders>
              <w:top w:val="single" w:sz="4" w:space="0" w:color="000000"/>
              <w:left w:val="single" w:sz="4" w:space="0" w:color="000000"/>
              <w:bottom w:val="nil"/>
              <w:right w:val="single" w:sz="4" w:space="0" w:color="000000"/>
            </w:tcBorders>
          </w:tcPr>
          <w:p w14:paraId="29522B90" w14:textId="77777777" w:rsidR="006B326C" w:rsidRDefault="009B4794">
            <w:pPr>
              <w:pStyle w:val="TableParagraph"/>
              <w:spacing w:line="228" w:lineRule="exact"/>
              <w:ind w:left="107"/>
              <w:rPr>
                <w:rFonts w:ascii="宋体" w:eastAsia="宋体" w:hAnsi="宋体" w:cs="宋体"/>
              </w:rPr>
            </w:pPr>
            <w:r>
              <w:rPr>
                <w:rFonts w:ascii="宋体" w:eastAsia="宋体" w:hAnsi="宋体" w:cs="宋体"/>
              </w:rPr>
              <w:t>2月28日，</w:t>
            </w:r>
          </w:p>
        </w:tc>
        <w:tc>
          <w:tcPr>
            <w:tcW w:w="4145" w:type="dxa"/>
            <w:tcBorders>
              <w:top w:val="single" w:sz="4" w:space="0" w:color="000000"/>
              <w:left w:val="single" w:sz="4" w:space="0" w:color="000000"/>
              <w:bottom w:val="nil"/>
              <w:right w:val="single" w:sz="4" w:space="0" w:color="000000"/>
            </w:tcBorders>
          </w:tcPr>
          <w:p w14:paraId="505DF21A" w14:textId="77777777" w:rsidR="006B326C" w:rsidRDefault="009B4794">
            <w:pPr>
              <w:pStyle w:val="TableParagraph"/>
              <w:spacing w:line="252" w:lineRule="exact"/>
              <w:ind w:left="93"/>
              <w:rPr>
                <w:rFonts w:ascii="宋体" w:eastAsia="宋体" w:hAnsi="宋体" w:cs="宋体"/>
              </w:rPr>
            </w:pPr>
            <w:r>
              <w:rPr>
                <w:rFonts w:ascii="宋体" w:eastAsia="宋体" w:hAnsi="宋体" w:cs="宋体"/>
              </w:rPr>
              <w:t>根据2013年6月24日的批准更新</w:t>
            </w:r>
          </w:p>
        </w:tc>
        <w:tc>
          <w:tcPr>
            <w:tcW w:w="2501" w:type="dxa"/>
            <w:vMerge w:val="restart"/>
            <w:tcBorders>
              <w:top w:val="single" w:sz="4" w:space="0" w:color="000000"/>
              <w:left w:val="single" w:sz="4" w:space="0" w:color="000000"/>
              <w:right w:val="single" w:sz="4" w:space="0" w:color="000000"/>
            </w:tcBorders>
          </w:tcPr>
          <w:p w14:paraId="3F1DB187" w14:textId="77777777" w:rsidR="006B326C" w:rsidRDefault="006B326C"/>
        </w:tc>
      </w:tr>
      <w:tr w:rsidR="006B326C" w14:paraId="7467C191" w14:textId="77777777">
        <w:trPr>
          <w:trHeight w:hRule="exact" w:val="375"/>
        </w:trPr>
        <w:tc>
          <w:tcPr>
            <w:tcW w:w="1718" w:type="dxa"/>
            <w:vMerge/>
            <w:tcBorders>
              <w:left w:val="single" w:sz="4" w:space="0" w:color="000000"/>
              <w:bottom w:val="single" w:sz="4" w:space="0" w:color="000000"/>
              <w:right w:val="single" w:sz="4" w:space="0" w:color="000000"/>
            </w:tcBorders>
          </w:tcPr>
          <w:p w14:paraId="66D1DC29" w14:textId="77777777" w:rsidR="006B326C" w:rsidRDefault="006B326C"/>
        </w:tc>
        <w:tc>
          <w:tcPr>
            <w:tcW w:w="1716" w:type="dxa"/>
            <w:tcBorders>
              <w:top w:val="nil"/>
              <w:left w:val="single" w:sz="4" w:space="0" w:color="000000"/>
              <w:bottom w:val="single" w:sz="4" w:space="0" w:color="000000"/>
              <w:right w:val="single" w:sz="4" w:space="0" w:color="000000"/>
            </w:tcBorders>
          </w:tcPr>
          <w:p w14:paraId="1BF80868" w14:textId="77777777" w:rsidR="006B326C" w:rsidRDefault="009B4794">
            <w:pPr>
              <w:pStyle w:val="TableParagraph"/>
              <w:spacing w:line="223" w:lineRule="exact"/>
              <w:ind w:left="107"/>
              <w:rPr>
                <w:rFonts w:ascii="宋体" w:eastAsia="宋体" w:hAnsi="宋体" w:cs="宋体"/>
              </w:rPr>
            </w:pPr>
            <w:r>
              <w:rPr>
                <w:rFonts w:ascii="宋体"/>
              </w:rPr>
              <w:t>2014</w:t>
            </w:r>
          </w:p>
        </w:tc>
        <w:tc>
          <w:tcPr>
            <w:tcW w:w="4145" w:type="dxa"/>
            <w:tcBorders>
              <w:top w:val="nil"/>
              <w:left w:val="single" w:sz="4" w:space="0" w:color="000000"/>
              <w:bottom w:val="single" w:sz="4" w:space="0" w:color="000000"/>
              <w:right w:val="single" w:sz="4" w:space="0" w:color="000000"/>
            </w:tcBorders>
          </w:tcPr>
          <w:p w14:paraId="15674CC2" w14:textId="77777777" w:rsidR="006B326C" w:rsidRDefault="009B4794">
            <w:pPr>
              <w:pStyle w:val="TableParagraph"/>
              <w:spacing w:line="283" w:lineRule="exact"/>
              <w:ind w:left="93"/>
              <w:rPr>
                <w:rFonts w:ascii="宋体" w:eastAsia="宋体" w:hAnsi="宋体" w:cs="宋体"/>
              </w:rPr>
            </w:pPr>
            <w:r>
              <w:rPr>
                <w:rFonts w:ascii="宋体" w:eastAsia="宋体" w:hAnsi="宋体" w:cs="宋体"/>
              </w:rPr>
              <w:t>VSL。</w:t>
            </w:r>
          </w:p>
        </w:tc>
        <w:tc>
          <w:tcPr>
            <w:tcW w:w="2501" w:type="dxa"/>
            <w:vMerge/>
            <w:tcBorders>
              <w:left w:val="single" w:sz="4" w:space="0" w:color="000000"/>
              <w:bottom w:val="single" w:sz="4" w:space="0" w:color="000000"/>
              <w:right w:val="single" w:sz="4" w:space="0" w:color="000000"/>
            </w:tcBorders>
          </w:tcPr>
          <w:p w14:paraId="36F87330" w14:textId="77777777" w:rsidR="006B326C" w:rsidRDefault="006B326C"/>
        </w:tc>
      </w:tr>
      <w:tr w:rsidR="006B326C" w14:paraId="455FCCE0" w14:textId="77777777">
        <w:trPr>
          <w:trHeight w:hRule="exact" w:val="261"/>
        </w:trPr>
        <w:tc>
          <w:tcPr>
            <w:tcW w:w="1718" w:type="dxa"/>
            <w:vMerge w:val="restart"/>
            <w:tcBorders>
              <w:top w:val="single" w:sz="4" w:space="0" w:color="000000"/>
              <w:left w:val="single" w:sz="4" w:space="0" w:color="000000"/>
              <w:right w:val="single" w:sz="4" w:space="0" w:color="000000"/>
            </w:tcBorders>
          </w:tcPr>
          <w:p w14:paraId="4B79BC4E" w14:textId="77777777" w:rsidR="006B326C" w:rsidRDefault="009B4794">
            <w:pPr>
              <w:pStyle w:val="TableParagraph"/>
              <w:spacing w:line="229" w:lineRule="exact"/>
              <w:ind w:left="107"/>
              <w:rPr>
                <w:rFonts w:ascii="宋体" w:eastAsia="宋体" w:hAnsi="宋体" w:cs="宋体"/>
              </w:rPr>
            </w:pPr>
            <w:r>
              <w:rPr>
                <w:rFonts w:ascii="宋体"/>
              </w:rPr>
              <w:t>2a</w:t>
            </w:r>
          </w:p>
        </w:tc>
        <w:tc>
          <w:tcPr>
            <w:tcW w:w="1716" w:type="dxa"/>
            <w:tcBorders>
              <w:top w:val="single" w:sz="4" w:space="0" w:color="000000"/>
              <w:left w:val="single" w:sz="4" w:space="0" w:color="000000"/>
              <w:bottom w:val="nil"/>
              <w:right w:val="single" w:sz="4" w:space="0" w:color="000000"/>
            </w:tcBorders>
          </w:tcPr>
          <w:p w14:paraId="1839D414" w14:textId="77777777" w:rsidR="006B326C" w:rsidRDefault="009B4794">
            <w:pPr>
              <w:pStyle w:val="TableParagraph"/>
              <w:spacing w:line="227" w:lineRule="exact"/>
              <w:ind w:left="107"/>
              <w:rPr>
                <w:rFonts w:ascii="宋体" w:eastAsia="宋体" w:hAnsi="宋体" w:cs="宋体"/>
              </w:rPr>
            </w:pPr>
            <w:r>
              <w:rPr>
                <w:rFonts w:ascii="宋体" w:eastAsia="宋体" w:hAnsi="宋体" w:cs="宋体"/>
              </w:rPr>
              <w:t>11月13日，</w:t>
            </w:r>
          </w:p>
        </w:tc>
        <w:tc>
          <w:tcPr>
            <w:tcW w:w="4145" w:type="dxa"/>
            <w:vMerge w:val="restart"/>
            <w:tcBorders>
              <w:top w:val="single" w:sz="4" w:space="0" w:color="000000"/>
              <w:left w:val="single" w:sz="4" w:space="0" w:color="000000"/>
              <w:right w:val="single" w:sz="4" w:space="0" w:color="000000"/>
            </w:tcBorders>
          </w:tcPr>
          <w:p w14:paraId="7D89D1A3" w14:textId="77777777" w:rsidR="006B326C" w:rsidRDefault="009B4794">
            <w:pPr>
              <w:pStyle w:val="TableParagraph"/>
              <w:spacing w:line="229" w:lineRule="exact"/>
              <w:ind w:left="93"/>
              <w:rPr>
                <w:rFonts w:ascii="宋体" w:eastAsia="宋体" w:hAnsi="宋体" w:cs="宋体"/>
              </w:rPr>
            </w:pPr>
            <w:proofErr w:type="spellStart"/>
            <w:r>
              <w:rPr>
                <w:rFonts w:ascii="宋体" w:eastAsia="宋体" w:hAnsi="宋体" w:cs="宋体"/>
              </w:rPr>
              <w:t>NERC董事会通过</w:t>
            </w:r>
            <w:proofErr w:type="spellEnd"/>
          </w:p>
        </w:tc>
        <w:tc>
          <w:tcPr>
            <w:tcW w:w="2501" w:type="dxa"/>
            <w:tcBorders>
              <w:top w:val="single" w:sz="4" w:space="0" w:color="000000"/>
              <w:left w:val="single" w:sz="4" w:space="0" w:color="000000"/>
              <w:bottom w:val="nil"/>
              <w:right w:val="single" w:sz="4" w:space="0" w:color="000000"/>
            </w:tcBorders>
          </w:tcPr>
          <w:p w14:paraId="2B3C5A45" w14:textId="77777777" w:rsidR="006B326C" w:rsidRDefault="009B4794">
            <w:pPr>
              <w:pStyle w:val="TableParagraph"/>
              <w:spacing w:line="253" w:lineRule="exact"/>
              <w:ind w:left="107"/>
              <w:rPr>
                <w:rFonts w:ascii="宋体" w:eastAsia="宋体" w:hAnsi="宋体" w:cs="宋体"/>
                <w:lang w:eastAsia="zh-CN"/>
              </w:rPr>
            </w:pPr>
            <w:r>
              <w:rPr>
                <w:rFonts w:ascii="宋体" w:eastAsia="宋体" w:hAnsi="宋体" w:cs="宋体"/>
                <w:lang w:eastAsia="zh-CN"/>
              </w:rPr>
              <w:t>将特别保护制度和卫生</w:t>
            </w:r>
          </w:p>
        </w:tc>
      </w:tr>
      <w:tr w:rsidR="006B326C" w14:paraId="7E028F4A" w14:textId="77777777">
        <w:trPr>
          <w:trHeight w:hRule="exact" w:val="313"/>
        </w:trPr>
        <w:tc>
          <w:tcPr>
            <w:tcW w:w="1718" w:type="dxa"/>
            <w:vMerge/>
            <w:tcBorders>
              <w:left w:val="single" w:sz="4" w:space="0" w:color="000000"/>
              <w:right w:val="single" w:sz="4" w:space="0" w:color="000000"/>
            </w:tcBorders>
          </w:tcPr>
          <w:p w14:paraId="074395FB" w14:textId="77777777" w:rsidR="006B326C" w:rsidRDefault="006B326C">
            <w:pPr>
              <w:rPr>
                <w:lang w:eastAsia="zh-CN"/>
              </w:rPr>
            </w:pPr>
          </w:p>
        </w:tc>
        <w:tc>
          <w:tcPr>
            <w:tcW w:w="1716" w:type="dxa"/>
            <w:vMerge w:val="restart"/>
            <w:tcBorders>
              <w:top w:val="nil"/>
              <w:left w:val="single" w:sz="4" w:space="0" w:color="000000"/>
              <w:right w:val="single" w:sz="4" w:space="0" w:color="000000"/>
            </w:tcBorders>
          </w:tcPr>
          <w:p w14:paraId="46DD612D" w14:textId="77777777" w:rsidR="006B326C" w:rsidRDefault="009B4794">
            <w:pPr>
              <w:pStyle w:val="TableParagraph"/>
              <w:spacing w:line="223" w:lineRule="exact"/>
              <w:ind w:left="107"/>
              <w:rPr>
                <w:rFonts w:ascii="宋体" w:eastAsia="宋体" w:hAnsi="宋体" w:cs="宋体"/>
              </w:rPr>
            </w:pPr>
            <w:r>
              <w:rPr>
                <w:rFonts w:ascii="宋体"/>
              </w:rPr>
              <w:t>2014</w:t>
            </w:r>
          </w:p>
        </w:tc>
        <w:tc>
          <w:tcPr>
            <w:tcW w:w="4145" w:type="dxa"/>
            <w:vMerge/>
            <w:tcBorders>
              <w:left w:val="single" w:sz="4" w:space="0" w:color="000000"/>
              <w:right w:val="single" w:sz="4" w:space="0" w:color="000000"/>
            </w:tcBorders>
          </w:tcPr>
          <w:p w14:paraId="35E5CE85" w14:textId="77777777" w:rsidR="006B326C" w:rsidRDefault="006B326C"/>
        </w:tc>
        <w:tc>
          <w:tcPr>
            <w:tcW w:w="2501" w:type="dxa"/>
            <w:tcBorders>
              <w:top w:val="nil"/>
              <w:left w:val="single" w:sz="4" w:space="0" w:color="000000"/>
              <w:bottom w:val="nil"/>
              <w:right w:val="single" w:sz="4" w:space="0" w:color="000000"/>
            </w:tcBorders>
          </w:tcPr>
          <w:p w14:paraId="4C308F9E" w14:textId="77777777" w:rsidR="006B326C" w:rsidRDefault="009B4794">
            <w:pPr>
              <w:pStyle w:val="TableParagraph"/>
              <w:spacing w:line="281" w:lineRule="exact"/>
              <w:ind w:left="107"/>
              <w:rPr>
                <w:rFonts w:ascii="宋体" w:eastAsia="宋体" w:hAnsi="宋体" w:cs="宋体"/>
                <w:lang w:eastAsia="zh-CN"/>
              </w:rPr>
            </w:pPr>
            <w:r>
              <w:rPr>
                <w:rFonts w:ascii="宋体" w:eastAsia="宋体" w:hAnsi="宋体" w:cs="宋体"/>
                <w:lang w:eastAsia="zh-CN"/>
              </w:rPr>
              <w:t>和植物检疫措施的提法</w:t>
            </w:r>
          </w:p>
        </w:tc>
      </w:tr>
      <w:tr w:rsidR="006B326C" w14:paraId="656DAC76" w14:textId="77777777">
        <w:trPr>
          <w:trHeight w:hRule="exact" w:val="286"/>
        </w:trPr>
        <w:tc>
          <w:tcPr>
            <w:tcW w:w="1718" w:type="dxa"/>
            <w:vMerge/>
            <w:tcBorders>
              <w:left w:val="single" w:sz="4" w:space="0" w:color="000000"/>
              <w:right w:val="single" w:sz="4" w:space="0" w:color="000000"/>
            </w:tcBorders>
          </w:tcPr>
          <w:p w14:paraId="4340037E" w14:textId="77777777" w:rsidR="006B326C" w:rsidRDefault="006B326C">
            <w:pPr>
              <w:rPr>
                <w:lang w:eastAsia="zh-CN"/>
              </w:rPr>
            </w:pPr>
          </w:p>
        </w:tc>
        <w:tc>
          <w:tcPr>
            <w:tcW w:w="1716" w:type="dxa"/>
            <w:vMerge/>
            <w:tcBorders>
              <w:left w:val="single" w:sz="4" w:space="0" w:color="000000"/>
              <w:right w:val="single" w:sz="4" w:space="0" w:color="000000"/>
            </w:tcBorders>
          </w:tcPr>
          <w:p w14:paraId="09D2CB20" w14:textId="77777777" w:rsidR="006B326C" w:rsidRDefault="006B326C">
            <w:pPr>
              <w:rPr>
                <w:lang w:eastAsia="zh-CN"/>
              </w:rPr>
            </w:pPr>
          </w:p>
        </w:tc>
        <w:tc>
          <w:tcPr>
            <w:tcW w:w="4145" w:type="dxa"/>
            <w:vMerge/>
            <w:tcBorders>
              <w:left w:val="single" w:sz="4" w:space="0" w:color="000000"/>
              <w:right w:val="single" w:sz="4" w:space="0" w:color="000000"/>
            </w:tcBorders>
          </w:tcPr>
          <w:p w14:paraId="76C72FA3" w14:textId="77777777" w:rsidR="006B326C" w:rsidRDefault="006B326C">
            <w:pPr>
              <w:rPr>
                <w:lang w:eastAsia="zh-CN"/>
              </w:rPr>
            </w:pPr>
          </w:p>
        </w:tc>
        <w:tc>
          <w:tcPr>
            <w:tcW w:w="2501" w:type="dxa"/>
            <w:tcBorders>
              <w:top w:val="nil"/>
              <w:left w:val="single" w:sz="4" w:space="0" w:color="000000"/>
              <w:bottom w:val="nil"/>
              <w:right w:val="single" w:sz="4" w:space="0" w:color="000000"/>
            </w:tcBorders>
          </w:tcPr>
          <w:p w14:paraId="527B7614" w14:textId="77777777" w:rsidR="006B326C" w:rsidRDefault="009B4794">
            <w:pPr>
              <w:pStyle w:val="TableParagraph"/>
              <w:spacing w:line="253" w:lineRule="exact"/>
              <w:ind w:left="107"/>
              <w:rPr>
                <w:rFonts w:ascii="宋体" w:eastAsia="宋体" w:hAnsi="宋体" w:cs="宋体"/>
              </w:rPr>
            </w:pPr>
            <w:proofErr w:type="spellStart"/>
            <w:r>
              <w:rPr>
                <w:rFonts w:ascii="宋体" w:eastAsia="宋体" w:hAnsi="宋体" w:cs="宋体"/>
              </w:rPr>
              <w:t>改为补救行动计划和</w:t>
            </w:r>
            <w:proofErr w:type="spellEnd"/>
          </w:p>
        </w:tc>
      </w:tr>
      <w:tr w:rsidR="006B326C" w14:paraId="7D0CF006" w14:textId="77777777">
        <w:trPr>
          <w:trHeight w:hRule="exact" w:val="535"/>
        </w:trPr>
        <w:tc>
          <w:tcPr>
            <w:tcW w:w="1718" w:type="dxa"/>
            <w:vMerge/>
            <w:tcBorders>
              <w:left w:val="single" w:sz="4" w:space="0" w:color="000000"/>
              <w:bottom w:val="single" w:sz="4" w:space="0" w:color="000000"/>
              <w:right w:val="single" w:sz="4" w:space="0" w:color="000000"/>
            </w:tcBorders>
          </w:tcPr>
          <w:p w14:paraId="3B7E2AD8" w14:textId="77777777" w:rsidR="006B326C" w:rsidRDefault="006B326C"/>
        </w:tc>
        <w:tc>
          <w:tcPr>
            <w:tcW w:w="1716" w:type="dxa"/>
            <w:vMerge/>
            <w:tcBorders>
              <w:left w:val="single" w:sz="4" w:space="0" w:color="000000"/>
              <w:bottom w:val="single" w:sz="4" w:space="0" w:color="000000"/>
              <w:right w:val="single" w:sz="4" w:space="0" w:color="000000"/>
            </w:tcBorders>
          </w:tcPr>
          <w:p w14:paraId="723E8399" w14:textId="77777777" w:rsidR="006B326C" w:rsidRDefault="006B326C"/>
        </w:tc>
        <w:tc>
          <w:tcPr>
            <w:tcW w:w="4145" w:type="dxa"/>
            <w:vMerge/>
            <w:tcBorders>
              <w:left w:val="single" w:sz="4" w:space="0" w:color="000000"/>
              <w:bottom w:val="single" w:sz="4" w:space="0" w:color="000000"/>
              <w:right w:val="single" w:sz="4" w:space="0" w:color="000000"/>
            </w:tcBorders>
          </w:tcPr>
          <w:p w14:paraId="634B6A55" w14:textId="77777777" w:rsidR="006B326C" w:rsidRDefault="006B326C"/>
        </w:tc>
        <w:tc>
          <w:tcPr>
            <w:tcW w:w="2501" w:type="dxa"/>
            <w:tcBorders>
              <w:top w:val="nil"/>
              <w:left w:val="single" w:sz="4" w:space="0" w:color="000000"/>
              <w:bottom w:val="single" w:sz="4" w:space="0" w:color="000000"/>
              <w:right w:val="single" w:sz="4" w:space="0" w:color="000000"/>
            </w:tcBorders>
          </w:tcPr>
          <w:p w14:paraId="5F3B327E" w14:textId="77777777" w:rsidR="006B326C" w:rsidRDefault="009B4794">
            <w:pPr>
              <w:pStyle w:val="TableParagraph"/>
              <w:spacing w:line="253" w:lineRule="exact"/>
              <w:ind w:left="107"/>
              <w:rPr>
                <w:rFonts w:ascii="宋体" w:eastAsia="宋体" w:hAnsi="宋体" w:cs="宋体"/>
              </w:rPr>
            </w:pPr>
            <w:r>
              <w:rPr>
                <w:rFonts w:ascii="宋体"/>
              </w:rPr>
              <w:t>RAS</w:t>
            </w:r>
          </w:p>
        </w:tc>
      </w:tr>
      <w:tr w:rsidR="006B326C" w14:paraId="49BAE171" w14:textId="77777777">
        <w:trPr>
          <w:trHeight w:hRule="exact" w:val="260"/>
        </w:trPr>
        <w:tc>
          <w:tcPr>
            <w:tcW w:w="1718" w:type="dxa"/>
            <w:vMerge w:val="restart"/>
            <w:tcBorders>
              <w:top w:val="single" w:sz="4" w:space="0" w:color="000000"/>
              <w:left w:val="single" w:sz="4" w:space="0" w:color="000000"/>
              <w:right w:val="single" w:sz="4" w:space="0" w:color="000000"/>
            </w:tcBorders>
          </w:tcPr>
          <w:p w14:paraId="746117BA" w14:textId="77777777" w:rsidR="006B326C" w:rsidRDefault="009B4794">
            <w:pPr>
              <w:pStyle w:val="TableParagraph"/>
              <w:spacing w:line="227" w:lineRule="exact"/>
              <w:ind w:left="107"/>
              <w:rPr>
                <w:rFonts w:ascii="宋体" w:eastAsia="宋体" w:hAnsi="宋体" w:cs="宋体"/>
              </w:rPr>
            </w:pPr>
            <w:r>
              <w:rPr>
                <w:rFonts w:ascii="宋体"/>
              </w:rPr>
              <w:t>2a</w:t>
            </w:r>
          </w:p>
        </w:tc>
        <w:tc>
          <w:tcPr>
            <w:tcW w:w="1716" w:type="dxa"/>
            <w:tcBorders>
              <w:top w:val="single" w:sz="4" w:space="0" w:color="000000"/>
              <w:left w:val="single" w:sz="4" w:space="0" w:color="000000"/>
              <w:bottom w:val="nil"/>
              <w:right w:val="single" w:sz="4" w:space="0" w:color="000000"/>
            </w:tcBorders>
          </w:tcPr>
          <w:p w14:paraId="4BD83D05" w14:textId="77777777" w:rsidR="006B326C" w:rsidRDefault="009B4794">
            <w:pPr>
              <w:pStyle w:val="TableParagraph"/>
              <w:spacing w:line="227" w:lineRule="exact"/>
              <w:ind w:left="107"/>
              <w:rPr>
                <w:rFonts w:ascii="宋体" w:eastAsia="宋体" w:hAnsi="宋体" w:cs="宋体"/>
              </w:rPr>
            </w:pPr>
            <w:r>
              <w:rPr>
                <w:rFonts w:ascii="宋体" w:eastAsia="宋体" w:hAnsi="宋体" w:cs="宋体"/>
              </w:rPr>
              <w:t>11月19日，</w:t>
            </w:r>
          </w:p>
        </w:tc>
        <w:tc>
          <w:tcPr>
            <w:tcW w:w="4145" w:type="dxa"/>
            <w:tcBorders>
              <w:top w:val="single" w:sz="4" w:space="0" w:color="000000"/>
              <w:left w:val="single" w:sz="4" w:space="0" w:color="000000"/>
              <w:bottom w:val="nil"/>
              <w:right w:val="single" w:sz="4" w:space="0" w:color="000000"/>
            </w:tcBorders>
          </w:tcPr>
          <w:p w14:paraId="41A9CBCC" w14:textId="77777777" w:rsidR="006B326C" w:rsidRDefault="009B4794">
            <w:pPr>
              <w:pStyle w:val="TableParagraph"/>
              <w:spacing w:line="251" w:lineRule="exact"/>
              <w:ind w:left="108"/>
              <w:rPr>
                <w:rFonts w:ascii="宋体" w:eastAsia="宋体" w:hAnsi="宋体" w:cs="宋体"/>
              </w:rPr>
            </w:pPr>
            <w:r>
              <w:rPr>
                <w:rFonts w:ascii="宋体" w:eastAsia="宋体" w:hAnsi="宋体" w:cs="宋体"/>
              </w:rPr>
              <w:t>FERC命令批准MOD-0292a。</w:t>
            </w:r>
            <w:r>
              <w:rPr>
                <w:rFonts w:ascii="宋体" w:eastAsia="宋体" w:hAnsi="宋体" w:cs="宋体"/>
                <w:spacing w:val="-16"/>
              </w:rPr>
              <w:t xml:space="preserve"> </w:t>
            </w:r>
            <w:proofErr w:type="spellStart"/>
            <w:r>
              <w:rPr>
                <w:rFonts w:ascii="宋体" w:eastAsia="宋体" w:hAnsi="宋体" w:cs="宋体"/>
              </w:rPr>
              <w:t>口袋号</w:t>
            </w:r>
            <w:proofErr w:type="spellEnd"/>
            <w:r>
              <w:rPr>
                <w:rFonts w:ascii="宋体" w:eastAsia="宋体" w:hAnsi="宋体" w:cs="宋体"/>
              </w:rPr>
              <w:t>。</w:t>
            </w:r>
          </w:p>
        </w:tc>
        <w:tc>
          <w:tcPr>
            <w:tcW w:w="2501" w:type="dxa"/>
            <w:vMerge w:val="restart"/>
            <w:tcBorders>
              <w:top w:val="single" w:sz="4" w:space="0" w:color="000000"/>
              <w:left w:val="single" w:sz="4" w:space="0" w:color="000000"/>
              <w:right w:val="single" w:sz="4" w:space="0" w:color="000000"/>
            </w:tcBorders>
          </w:tcPr>
          <w:p w14:paraId="29FC28ED" w14:textId="77777777" w:rsidR="006B326C" w:rsidRDefault="006B326C"/>
        </w:tc>
      </w:tr>
      <w:tr w:rsidR="006B326C" w14:paraId="216765CF" w14:textId="77777777">
        <w:trPr>
          <w:trHeight w:hRule="exact" w:val="747"/>
        </w:trPr>
        <w:tc>
          <w:tcPr>
            <w:tcW w:w="1718" w:type="dxa"/>
            <w:vMerge/>
            <w:tcBorders>
              <w:left w:val="single" w:sz="4" w:space="0" w:color="000000"/>
              <w:bottom w:val="single" w:sz="4" w:space="0" w:color="000000"/>
              <w:right w:val="single" w:sz="4" w:space="0" w:color="000000"/>
            </w:tcBorders>
          </w:tcPr>
          <w:p w14:paraId="2167819F" w14:textId="77777777" w:rsidR="006B326C" w:rsidRDefault="006B326C"/>
        </w:tc>
        <w:tc>
          <w:tcPr>
            <w:tcW w:w="1716" w:type="dxa"/>
            <w:tcBorders>
              <w:top w:val="nil"/>
              <w:left w:val="single" w:sz="4" w:space="0" w:color="000000"/>
              <w:bottom w:val="single" w:sz="4" w:space="0" w:color="000000"/>
              <w:right w:val="single" w:sz="4" w:space="0" w:color="000000"/>
            </w:tcBorders>
          </w:tcPr>
          <w:p w14:paraId="1AE474E0" w14:textId="77777777" w:rsidR="006B326C" w:rsidRDefault="009B4794">
            <w:pPr>
              <w:pStyle w:val="TableParagraph"/>
              <w:spacing w:line="224" w:lineRule="exact"/>
              <w:ind w:left="107"/>
              <w:rPr>
                <w:rFonts w:ascii="宋体" w:eastAsia="宋体" w:hAnsi="宋体" w:cs="宋体"/>
              </w:rPr>
            </w:pPr>
            <w:r>
              <w:rPr>
                <w:rFonts w:ascii="宋体"/>
              </w:rPr>
              <w:t>2015</w:t>
            </w:r>
          </w:p>
        </w:tc>
        <w:tc>
          <w:tcPr>
            <w:tcW w:w="4145" w:type="dxa"/>
            <w:tcBorders>
              <w:top w:val="nil"/>
              <w:left w:val="single" w:sz="4" w:space="0" w:color="000000"/>
              <w:bottom w:val="single" w:sz="4" w:space="0" w:color="000000"/>
              <w:right w:val="single" w:sz="4" w:space="0" w:color="000000"/>
            </w:tcBorders>
          </w:tcPr>
          <w:p w14:paraId="49646D1F" w14:textId="77777777" w:rsidR="006B326C" w:rsidRDefault="009B4794">
            <w:pPr>
              <w:pStyle w:val="TableParagraph"/>
              <w:spacing w:line="282" w:lineRule="exact"/>
              <w:ind w:left="108"/>
              <w:rPr>
                <w:rFonts w:ascii="宋体" w:eastAsia="宋体" w:hAnsi="宋体" w:cs="宋体"/>
              </w:rPr>
            </w:pPr>
            <w:r>
              <w:rPr>
                <w:rFonts w:ascii="宋体" w:eastAsia="宋体" w:hAnsi="宋体" w:cs="宋体"/>
              </w:rPr>
              <w:t>RM15-13-000。</w:t>
            </w:r>
          </w:p>
        </w:tc>
        <w:tc>
          <w:tcPr>
            <w:tcW w:w="2501" w:type="dxa"/>
            <w:vMerge/>
            <w:tcBorders>
              <w:left w:val="single" w:sz="4" w:space="0" w:color="000000"/>
              <w:bottom w:val="single" w:sz="4" w:space="0" w:color="000000"/>
              <w:right w:val="single" w:sz="4" w:space="0" w:color="000000"/>
            </w:tcBorders>
          </w:tcPr>
          <w:p w14:paraId="2CBB1D7F" w14:textId="77777777" w:rsidR="006B326C" w:rsidRDefault="006B326C"/>
        </w:tc>
      </w:tr>
    </w:tbl>
    <w:p w14:paraId="16B9736B" w14:textId="77777777" w:rsidR="006B326C" w:rsidRDefault="006B326C">
      <w:pPr>
        <w:sectPr w:rsidR="006B326C">
          <w:headerReference w:type="default" r:id="rId57"/>
          <w:footerReference w:type="default" r:id="rId58"/>
          <w:pgSz w:w="12240" w:h="15840"/>
          <w:pgMar w:top="1000" w:right="600" w:bottom="900" w:left="1300" w:header="747" w:footer="705" w:gutter="0"/>
          <w:pgNumType w:start="12"/>
          <w:cols w:space="720"/>
        </w:sectPr>
      </w:pPr>
    </w:p>
    <w:p w14:paraId="638D92B5" w14:textId="77777777" w:rsidR="006B326C" w:rsidRDefault="006B326C">
      <w:pPr>
        <w:spacing w:before="1"/>
        <w:rPr>
          <w:rFonts w:ascii="宋体" w:eastAsia="宋体" w:hAnsi="宋体" w:cs="宋体"/>
          <w:b/>
          <w:bCs/>
          <w:sz w:val="27"/>
          <w:szCs w:val="27"/>
        </w:rPr>
      </w:pPr>
    </w:p>
    <w:p w14:paraId="4942047E" w14:textId="77777777" w:rsidR="006B326C" w:rsidRDefault="009B4794">
      <w:pPr>
        <w:spacing w:before="26"/>
        <w:ind w:right="135"/>
        <w:jc w:val="center"/>
        <w:rPr>
          <w:rFonts w:ascii="宋体" w:eastAsia="宋体" w:hAnsi="宋体" w:cs="宋体"/>
          <w:sz w:val="24"/>
          <w:szCs w:val="24"/>
        </w:rPr>
      </w:pPr>
      <w:bookmarkStart w:id="608" w:name="附录1"/>
      <w:bookmarkEnd w:id="608"/>
      <w:r>
        <w:rPr>
          <w:rFonts w:ascii="宋体" w:eastAsia="宋体" w:hAnsi="宋体" w:cs="宋体"/>
          <w:b/>
          <w:bCs/>
          <w:sz w:val="24"/>
          <w:szCs w:val="24"/>
        </w:rPr>
        <w:t>附录1</w:t>
      </w:r>
    </w:p>
    <w:p w14:paraId="04B32E58" w14:textId="77777777" w:rsidR="006B326C" w:rsidRDefault="006B326C">
      <w:pPr>
        <w:rPr>
          <w:rFonts w:ascii="宋体" w:eastAsia="宋体" w:hAnsi="宋体" w:cs="宋体"/>
          <w:b/>
          <w:bCs/>
          <w:sz w:val="20"/>
          <w:szCs w:val="20"/>
        </w:rPr>
      </w:pPr>
    </w:p>
    <w:p w14:paraId="69058DE7" w14:textId="77777777" w:rsidR="006B326C" w:rsidRDefault="006B326C">
      <w:pPr>
        <w:spacing w:before="10"/>
        <w:rPr>
          <w:rFonts w:ascii="宋体" w:eastAsia="宋体" w:hAnsi="宋体" w:cs="宋体"/>
          <w:b/>
          <w:bCs/>
          <w:sz w:val="20"/>
          <w:szCs w:val="20"/>
        </w:rPr>
      </w:pPr>
    </w:p>
    <w:tbl>
      <w:tblPr>
        <w:tblStyle w:val="TableNormal"/>
        <w:tblW w:w="0" w:type="auto"/>
        <w:tblInd w:w="145" w:type="dxa"/>
        <w:tblLayout w:type="fixed"/>
        <w:tblLook w:val="01E0" w:firstRow="1" w:lastRow="1" w:firstColumn="1" w:lastColumn="1" w:noHBand="0" w:noVBand="0"/>
      </w:tblPr>
      <w:tblGrid>
        <w:gridCol w:w="9648"/>
      </w:tblGrid>
      <w:tr w:rsidR="006B326C" w14:paraId="4D357E38" w14:textId="77777777">
        <w:trPr>
          <w:trHeight w:hRule="exact" w:val="492"/>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1521D001" w14:textId="77777777" w:rsidR="006B326C" w:rsidRDefault="009B4794">
            <w:pPr>
              <w:pStyle w:val="TableParagraph"/>
              <w:ind w:left="114"/>
              <w:rPr>
                <w:rFonts w:ascii="宋体" w:eastAsia="宋体" w:hAnsi="宋体" w:cs="宋体"/>
                <w:sz w:val="24"/>
                <w:szCs w:val="24"/>
              </w:rPr>
            </w:pPr>
            <w:proofErr w:type="spellStart"/>
            <w:r>
              <w:rPr>
                <w:rFonts w:ascii="宋体" w:eastAsia="宋体" w:hAnsi="宋体" w:cs="宋体"/>
                <w:b/>
                <w:bCs/>
                <w:sz w:val="24"/>
                <w:szCs w:val="24"/>
              </w:rPr>
              <w:t>需求编号和需求文本</w:t>
            </w:r>
            <w:proofErr w:type="spellEnd"/>
          </w:p>
        </w:tc>
      </w:tr>
      <w:tr w:rsidR="006B326C" w14:paraId="777B096D" w14:textId="77777777">
        <w:trPr>
          <w:trHeight w:hRule="exact" w:val="5591"/>
        </w:trPr>
        <w:tc>
          <w:tcPr>
            <w:tcW w:w="9648" w:type="dxa"/>
            <w:tcBorders>
              <w:top w:val="single" w:sz="4" w:space="0" w:color="000000"/>
              <w:left w:val="single" w:sz="4" w:space="0" w:color="000000"/>
              <w:bottom w:val="single" w:sz="4" w:space="0" w:color="000000"/>
              <w:right w:val="single" w:sz="4" w:space="0" w:color="000000"/>
            </w:tcBorders>
          </w:tcPr>
          <w:p w14:paraId="18380B9A" w14:textId="77777777" w:rsidR="006B326C" w:rsidRDefault="009B4794">
            <w:pPr>
              <w:pStyle w:val="TableParagraph"/>
              <w:ind w:left="114"/>
              <w:rPr>
                <w:rFonts w:ascii="宋体" w:eastAsia="宋体" w:hAnsi="宋体" w:cs="宋体"/>
                <w:sz w:val="24"/>
                <w:szCs w:val="24"/>
                <w:lang w:eastAsia="zh-CN"/>
              </w:rPr>
            </w:pPr>
            <w:r>
              <w:rPr>
                <w:rFonts w:ascii="宋体" w:eastAsia="宋体" w:hAnsi="宋体" w:cs="宋体"/>
                <w:b/>
                <w:bCs/>
                <w:sz w:val="24"/>
                <w:szCs w:val="24"/>
                <w:lang w:eastAsia="zh-CN"/>
              </w:rPr>
              <w:t>要求R2：</w:t>
            </w:r>
          </w:p>
          <w:p w14:paraId="3921E3F2" w14:textId="77777777" w:rsidR="006B326C" w:rsidRDefault="009B4794">
            <w:pPr>
              <w:pStyle w:val="TableParagraph"/>
              <w:spacing w:before="145" w:line="310" w:lineRule="exact"/>
              <w:ind w:left="114" w:right="279"/>
              <w:rPr>
                <w:rFonts w:ascii="宋体" w:eastAsia="宋体" w:hAnsi="宋体" w:cs="宋体"/>
                <w:sz w:val="24"/>
                <w:szCs w:val="24"/>
                <w:lang w:eastAsia="zh-CN"/>
              </w:rPr>
            </w:pPr>
            <w:r>
              <w:rPr>
                <w:rFonts w:ascii="宋体" w:eastAsia="宋体" w:hAnsi="宋体" w:cs="宋体"/>
                <w:b/>
                <w:bCs/>
                <w:sz w:val="24"/>
                <w:szCs w:val="24"/>
                <w:lang w:eastAsia="zh-CN"/>
              </w:rPr>
              <w:t>R2。</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每个传输服务提供商应使用其传输运营商选择的方法或方法计算ATC或AFC值，如下 所示)：</w:t>
            </w:r>
          </w:p>
          <w:p w14:paraId="64327BF3" w14:textId="77777777" w:rsidR="006B326C" w:rsidRDefault="009B4794">
            <w:pPr>
              <w:pStyle w:val="TableParagraph"/>
              <w:spacing w:before="89" w:line="283" w:lineRule="auto"/>
              <w:ind w:left="834" w:right="4116"/>
              <w:rPr>
                <w:rFonts w:ascii="宋体" w:eastAsia="宋体" w:hAnsi="宋体" w:cs="宋体"/>
                <w:sz w:val="24"/>
                <w:szCs w:val="24"/>
                <w:lang w:eastAsia="zh-CN"/>
              </w:rPr>
            </w:pPr>
            <w:r>
              <w:rPr>
                <w:rFonts w:ascii="宋体" w:eastAsia="宋体" w:hAnsi="宋体" w:cs="宋体"/>
                <w:b/>
                <w:bCs/>
                <w:sz w:val="24"/>
                <w:szCs w:val="24"/>
                <w:lang w:eastAsia="zh-CN"/>
              </w:rPr>
              <w:t>r2.1。</w:t>
            </w:r>
            <w:r>
              <w:rPr>
                <w:rFonts w:ascii="宋体" w:eastAsia="宋体" w:hAnsi="宋体" w:cs="宋体"/>
                <w:b/>
                <w:bCs/>
                <w:spacing w:val="-3"/>
                <w:sz w:val="24"/>
                <w:szCs w:val="24"/>
                <w:lang w:eastAsia="zh-CN"/>
              </w:rPr>
              <w:t xml:space="preserve"> </w:t>
            </w:r>
            <w:r>
              <w:rPr>
                <w:rFonts w:ascii="宋体" w:eastAsia="宋体" w:hAnsi="宋体" w:cs="宋体"/>
                <w:sz w:val="24"/>
                <w:szCs w:val="24"/>
                <w:lang w:eastAsia="zh-CN"/>
              </w:rPr>
              <w:t xml:space="preserve">至少在接下来的48小时内的小时值。 </w:t>
            </w:r>
            <w:r>
              <w:rPr>
                <w:rFonts w:ascii="宋体" w:eastAsia="宋体" w:hAnsi="宋体" w:cs="宋体"/>
                <w:b/>
                <w:bCs/>
                <w:sz w:val="24"/>
                <w:szCs w:val="24"/>
                <w:lang w:eastAsia="zh-CN"/>
              </w:rPr>
              <w:t>r2.2。</w:t>
            </w:r>
            <w:r>
              <w:rPr>
                <w:rFonts w:ascii="宋体" w:eastAsia="宋体" w:hAnsi="宋体" w:cs="宋体"/>
                <w:b/>
                <w:bCs/>
                <w:spacing w:val="-3"/>
                <w:sz w:val="24"/>
                <w:szCs w:val="24"/>
                <w:lang w:eastAsia="zh-CN"/>
              </w:rPr>
              <w:t xml:space="preserve"> </w:t>
            </w:r>
            <w:r>
              <w:rPr>
                <w:rFonts w:ascii="宋体" w:eastAsia="宋体" w:hAnsi="宋体" w:cs="宋体"/>
                <w:sz w:val="24"/>
                <w:szCs w:val="24"/>
                <w:lang w:eastAsia="zh-CN"/>
              </w:rPr>
              <w:t>至少未来31个日历日的日值。</w:t>
            </w:r>
          </w:p>
          <w:p w14:paraId="7FCA0C97" w14:textId="77777777" w:rsidR="006B326C" w:rsidRDefault="009B4794">
            <w:pPr>
              <w:pStyle w:val="TableParagraph"/>
              <w:spacing w:before="14"/>
              <w:ind w:left="114" w:firstLine="720"/>
              <w:rPr>
                <w:rFonts w:ascii="宋体" w:eastAsia="宋体" w:hAnsi="宋体" w:cs="宋体"/>
                <w:sz w:val="24"/>
                <w:szCs w:val="24"/>
                <w:lang w:eastAsia="zh-CN"/>
              </w:rPr>
            </w:pPr>
            <w:r>
              <w:rPr>
                <w:rFonts w:ascii="宋体" w:eastAsia="宋体" w:hAnsi="宋体" w:cs="宋体"/>
                <w:b/>
                <w:bCs/>
                <w:sz w:val="24"/>
                <w:szCs w:val="24"/>
                <w:lang w:eastAsia="zh-CN"/>
              </w:rPr>
              <w:t>R2.3。</w:t>
            </w:r>
            <w:r>
              <w:rPr>
                <w:rFonts w:ascii="宋体" w:eastAsia="宋体" w:hAnsi="宋体" w:cs="宋体"/>
                <w:b/>
                <w:bCs/>
                <w:spacing w:val="-3"/>
                <w:sz w:val="24"/>
                <w:szCs w:val="24"/>
                <w:lang w:eastAsia="zh-CN"/>
              </w:rPr>
              <w:t xml:space="preserve"> </w:t>
            </w:r>
            <w:r>
              <w:rPr>
                <w:rFonts w:ascii="宋体" w:eastAsia="宋体" w:hAnsi="宋体" w:cs="宋体"/>
                <w:sz w:val="24"/>
                <w:szCs w:val="24"/>
                <w:lang w:eastAsia="zh-CN"/>
              </w:rPr>
              <w:t>至少未来12个月（2-13个月)的月值）。</w:t>
            </w:r>
          </w:p>
          <w:p w14:paraId="0551EB9A" w14:textId="77777777" w:rsidR="006B326C" w:rsidRDefault="006B326C">
            <w:pPr>
              <w:pStyle w:val="TableParagraph"/>
              <w:spacing w:before="11"/>
              <w:rPr>
                <w:rFonts w:ascii="宋体" w:eastAsia="宋体" w:hAnsi="宋体" w:cs="宋体"/>
                <w:b/>
                <w:bCs/>
                <w:sz w:val="34"/>
                <w:szCs w:val="34"/>
                <w:lang w:eastAsia="zh-CN"/>
              </w:rPr>
            </w:pPr>
          </w:p>
          <w:p w14:paraId="32C83868" w14:textId="77777777" w:rsidR="006B326C" w:rsidRDefault="009B4794">
            <w:pPr>
              <w:pStyle w:val="TableParagraph"/>
              <w:ind w:left="114"/>
              <w:rPr>
                <w:rFonts w:ascii="宋体" w:eastAsia="宋体" w:hAnsi="宋体" w:cs="宋体"/>
                <w:sz w:val="24"/>
                <w:szCs w:val="24"/>
                <w:lang w:eastAsia="zh-CN"/>
              </w:rPr>
            </w:pPr>
            <w:r>
              <w:rPr>
                <w:rFonts w:ascii="宋体" w:eastAsia="宋体" w:hAnsi="宋体" w:cs="宋体"/>
                <w:b/>
                <w:bCs/>
                <w:sz w:val="24"/>
                <w:szCs w:val="24"/>
                <w:lang w:eastAsia="zh-CN"/>
              </w:rPr>
              <w:t>要求R8：</w:t>
            </w:r>
          </w:p>
          <w:p w14:paraId="4628AFDE" w14:textId="77777777" w:rsidR="006B326C" w:rsidRDefault="009B4794">
            <w:pPr>
              <w:pStyle w:val="TableParagraph"/>
              <w:spacing w:before="145" w:line="310" w:lineRule="exact"/>
              <w:ind w:left="114" w:right="399"/>
              <w:rPr>
                <w:rFonts w:ascii="宋体" w:eastAsia="宋体" w:hAnsi="宋体" w:cs="宋体"/>
                <w:sz w:val="24"/>
                <w:szCs w:val="24"/>
                <w:lang w:eastAsia="zh-CN"/>
              </w:rPr>
            </w:pPr>
            <w:r>
              <w:rPr>
                <w:rFonts w:ascii="宋体" w:eastAsia="宋体" w:hAnsi="宋体" w:cs="宋体"/>
                <w:b/>
                <w:bCs/>
                <w:sz w:val="24"/>
                <w:szCs w:val="24"/>
                <w:lang w:eastAsia="zh-CN"/>
              </w:rPr>
              <w:t>R8。</w:t>
            </w:r>
            <w:r>
              <w:rPr>
                <w:rFonts w:ascii="宋体" w:eastAsia="宋体" w:hAnsi="宋体" w:cs="宋体"/>
                <w:b/>
                <w:bCs/>
                <w:spacing w:val="-2"/>
                <w:sz w:val="24"/>
                <w:szCs w:val="24"/>
                <w:lang w:eastAsia="zh-CN"/>
              </w:rPr>
              <w:t xml:space="preserve"> </w:t>
            </w:r>
            <w:r>
              <w:rPr>
                <w:rFonts w:ascii="宋体" w:eastAsia="宋体" w:hAnsi="宋体" w:cs="宋体"/>
                <w:sz w:val="24"/>
                <w:szCs w:val="24"/>
                <w:lang w:eastAsia="zh-CN"/>
              </w:rPr>
              <w:t>计算ATC的每个传输服务提供商应在以下频率上至少重新计算ATC，除非ATC方程中 确定的计算值没有任何变化：</w:t>
            </w:r>
          </w:p>
          <w:p w14:paraId="21EFB96F" w14:textId="77777777" w:rsidR="006B326C" w:rsidRDefault="009B4794">
            <w:pPr>
              <w:pStyle w:val="TableParagraph"/>
              <w:spacing w:before="120" w:line="312" w:lineRule="exact"/>
              <w:ind w:left="834" w:right="516"/>
              <w:rPr>
                <w:rFonts w:ascii="宋体" w:eastAsia="宋体" w:hAnsi="宋体" w:cs="宋体"/>
                <w:sz w:val="24"/>
                <w:szCs w:val="24"/>
                <w:lang w:eastAsia="zh-CN"/>
              </w:rPr>
            </w:pPr>
            <w:r>
              <w:rPr>
                <w:rFonts w:ascii="宋体" w:eastAsia="宋体" w:hAnsi="宋体" w:cs="宋体"/>
                <w:b/>
                <w:bCs/>
                <w:sz w:val="24"/>
                <w:szCs w:val="24"/>
                <w:lang w:eastAsia="zh-CN"/>
              </w:rPr>
              <w:t xml:space="preserve">r8.1。 </w:t>
            </w:r>
            <w:r>
              <w:rPr>
                <w:rFonts w:ascii="宋体" w:eastAsia="宋体" w:hAnsi="宋体" w:cs="宋体"/>
                <w:sz w:val="24"/>
                <w:szCs w:val="24"/>
                <w:lang w:eastAsia="zh-CN"/>
              </w:rPr>
              <w:t>小时值，每小时一次。</w:t>
            </w:r>
            <w:r>
              <w:rPr>
                <w:rFonts w:ascii="宋体" w:eastAsia="宋体" w:hAnsi="宋体" w:cs="宋体"/>
                <w:spacing w:val="-3"/>
                <w:sz w:val="24"/>
                <w:szCs w:val="24"/>
                <w:lang w:eastAsia="zh-CN"/>
              </w:rPr>
              <w:t xml:space="preserve"> </w:t>
            </w:r>
            <w:r>
              <w:rPr>
                <w:rFonts w:ascii="宋体" w:eastAsia="宋体" w:hAnsi="宋体" w:cs="宋体"/>
                <w:sz w:val="24"/>
                <w:szCs w:val="24"/>
                <w:lang w:eastAsia="zh-CN"/>
              </w:rPr>
              <w:t>传输服务提供</w:t>
            </w:r>
            <w:proofErr w:type="gramStart"/>
            <w:r>
              <w:rPr>
                <w:rFonts w:ascii="宋体" w:eastAsia="宋体" w:hAnsi="宋体" w:cs="宋体"/>
                <w:sz w:val="24"/>
                <w:szCs w:val="24"/>
                <w:lang w:eastAsia="zh-CN"/>
              </w:rPr>
              <w:t>商允许</w:t>
            </w:r>
            <w:proofErr w:type="gramEnd"/>
            <w:r>
              <w:rPr>
                <w:rFonts w:ascii="宋体" w:eastAsia="宋体" w:hAnsi="宋体" w:cs="宋体"/>
                <w:sz w:val="24"/>
                <w:szCs w:val="24"/>
                <w:lang w:eastAsia="zh-CN"/>
              </w:rPr>
              <w:t>每历年最多175小时，在此 期间不需要进行计算，尽管ATC方程中确定的计算值发生了变化。</w:t>
            </w:r>
          </w:p>
          <w:p w14:paraId="04A98C61" w14:textId="77777777" w:rsidR="006B326C" w:rsidRDefault="009B4794">
            <w:pPr>
              <w:pStyle w:val="TableParagraph"/>
              <w:spacing w:before="29" w:line="328" w:lineRule="auto"/>
              <w:ind w:left="834" w:right="6036"/>
              <w:rPr>
                <w:rFonts w:ascii="宋体" w:eastAsia="宋体" w:hAnsi="宋体" w:cs="宋体"/>
                <w:sz w:val="24"/>
                <w:szCs w:val="24"/>
              </w:rPr>
            </w:pPr>
            <w:r>
              <w:rPr>
                <w:rFonts w:ascii="宋体" w:eastAsia="宋体" w:hAnsi="宋体" w:cs="宋体"/>
                <w:b/>
                <w:bCs/>
                <w:sz w:val="24"/>
                <w:szCs w:val="24"/>
              </w:rPr>
              <w:t>r8.2。</w:t>
            </w:r>
            <w:r>
              <w:rPr>
                <w:rFonts w:ascii="宋体" w:eastAsia="宋体" w:hAnsi="宋体" w:cs="宋体"/>
                <w:b/>
                <w:bCs/>
                <w:spacing w:val="-3"/>
                <w:sz w:val="24"/>
                <w:szCs w:val="24"/>
              </w:rPr>
              <w:t xml:space="preserve"> </w:t>
            </w:r>
            <w:proofErr w:type="spellStart"/>
            <w:r>
              <w:rPr>
                <w:rFonts w:ascii="宋体" w:eastAsia="宋体" w:hAnsi="宋体" w:cs="宋体"/>
                <w:sz w:val="24"/>
                <w:szCs w:val="24"/>
              </w:rPr>
              <w:t>日值，每日一次</w:t>
            </w:r>
            <w:proofErr w:type="spellEnd"/>
            <w:r>
              <w:rPr>
                <w:rFonts w:ascii="宋体" w:eastAsia="宋体" w:hAnsi="宋体" w:cs="宋体"/>
                <w:sz w:val="24"/>
                <w:szCs w:val="24"/>
              </w:rPr>
              <w:t xml:space="preserve">。 </w:t>
            </w:r>
            <w:r>
              <w:rPr>
                <w:rFonts w:ascii="宋体" w:eastAsia="宋体" w:hAnsi="宋体" w:cs="宋体"/>
                <w:b/>
                <w:bCs/>
                <w:sz w:val="24"/>
                <w:szCs w:val="24"/>
              </w:rPr>
              <w:t>r8.3。</w:t>
            </w:r>
            <w:r>
              <w:rPr>
                <w:rFonts w:ascii="宋体" w:eastAsia="宋体" w:hAnsi="宋体" w:cs="宋体"/>
                <w:b/>
                <w:bCs/>
                <w:spacing w:val="-3"/>
                <w:sz w:val="24"/>
                <w:szCs w:val="24"/>
              </w:rPr>
              <w:t xml:space="preserve"> </w:t>
            </w:r>
            <w:proofErr w:type="spellStart"/>
            <w:r>
              <w:rPr>
                <w:rFonts w:ascii="宋体" w:eastAsia="宋体" w:hAnsi="宋体" w:cs="宋体"/>
                <w:sz w:val="24"/>
                <w:szCs w:val="24"/>
              </w:rPr>
              <w:t>月值，每周一次</w:t>
            </w:r>
            <w:proofErr w:type="spellEnd"/>
            <w:r>
              <w:rPr>
                <w:rFonts w:ascii="宋体" w:eastAsia="宋体" w:hAnsi="宋体" w:cs="宋体"/>
                <w:sz w:val="24"/>
                <w:szCs w:val="24"/>
              </w:rPr>
              <w:t>。</w:t>
            </w:r>
          </w:p>
        </w:tc>
      </w:tr>
      <w:tr w:rsidR="006B326C" w14:paraId="2A26AE03" w14:textId="77777777">
        <w:trPr>
          <w:trHeight w:hRule="exact" w:val="492"/>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46259089" w14:textId="77777777" w:rsidR="006B326C" w:rsidRDefault="009B4794">
            <w:pPr>
              <w:pStyle w:val="TableParagraph"/>
              <w:spacing w:before="1"/>
              <w:ind w:left="114"/>
              <w:rPr>
                <w:rFonts w:ascii="宋体" w:eastAsia="宋体" w:hAnsi="宋体" w:cs="宋体"/>
                <w:sz w:val="24"/>
                <w:szCs w:val="24"/>
              </w:rPr>
            </w:pPr>
            <w:r>
              <w:rPr>
                <w:rFonts w:ascii="宋体" w:eastAsia="宋体" w:hAnsi="宋体" w:cs="宋体"/>
                <w:b/>
                <w:bCs/>
                <w:sz w:val="24"/>
                <w:szCs w:val="24"/>
              </w:rPr>
              <w:t>问题#1</w:t>
            </w:r>
          </w:p>
        </w:tc>
      </w:tr>
      <w:tr w:rsidR="006B326C" w14:paraId="6186519B" w14:textId="77777777">
        <w:trPr>
          <w:trHeight w:hRule="exact" w:val="1319"/>
        </w:trPr>
        <w:tc>
          <w:tcPr>
            <w:tcW w:w="9648" w:type="dxa"/>
            <w:tcBorders>
              <w:top w:val="single" w:sz="4" w:space="0" w:color="000000"/>
              <w:left w:val="single" w:sz="4" w:space="0" w:color="000000"/>
              <w:bottom w:val="single" w:sz="4" w:space="0" w:color="000000"/>
              <w:right w:val="single" w:sz="4" w:space="0" w:color="000000"/>
            </w:tcBorders>
          </w:tcPr>
          <w:p w14:paraId="28EE858E" w14:textId="77777777" w:rsidR="006B326C" w:rsidRDefault="009B4794">
            <w:pPr>
              <w:pStyle w:val="TableParagraph"/>
              <w:spacing w:line="237" w:lineRule="auto"/>
              <w:ind w:left="114" w:right="41"/>
              <w:rPr>
                <w:rFonts w:ascii="宋体" w:eastAsia="宋体" w:hAnsi="宋体" w:cs="宋体"/>
                <w:sz w:val="24"/>
                <w:szCs w:val="24"/>
                <w:lang w:eastAsia="zh-CN"/>
              </w:rPr>
            </w:pPr>
            <w:r>
              <w:rPr>
                <w:rFonts w:ascii="宋体" w:eastAsia="宋体" w:hAnsi="宋体" w:cs="宋体"/>
                <w:sz w:val="24"/>
                <w:szCs w:val="24"/>
                <w:lang w:eastAsia="zh-CN"/>
              </w:rPr>
              <w:t>在NYISO关税下使用的“咨询ATC”是否受MOD-001-1要求R2和R8中ATC计算和重新计算要求 的约束？ 如果没有，是否有必要在责任实体的可用转移能力实施文件中记录“咨询”计算 的频率？</w:t>
            </w:r>
          </w:p>
        </w:tc>
      </w:tr>
      <w:tr w:rsidR="006B326C" w14:paraId="7EB8B158" w14:textId="77777777">
        <w:trPr>
          <w:trHeight w:hRule="exact" w:val="492"/>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78F589E9" w14:textId="77777777" w:rsidR="006B326C" w:rsidRDefault="009B4794">
            <w:pPr>
              <w:pStyle w:val="TableParagraph"/>
              <w:spacing w:line="314" w:lineRule="exact"/>
              <w:ind w:left="114"/>
              <w:rPr>
                <w:rFonts w:ascii="宋体" w:eastAsia="宋体" w:hAnsi="宋体" w:cs="宋体"/>
                <w:sz w:val="24"/>
                <w:szCs w:val="24"/>
              </w:rPr>
            </w:pPr>
            <w:r>
              <w:rPr>
                <w:rFonts w:ascii="宋体" w:eastAsia="宋体" w:hAnsi="宋体" w:cs="宋体"/>
                <w:b/>
                <w:bCs/>
                <w:sz w:val="24"/>
                <w:szCs w:val="24"/>
              </w:rPr>
              <w:t>对问题#1的答复</w:t>
            </w:r>
          </w:p>
        </w:tc>
      </w:tr>
      <w:tr w:rsidR="006B326C" w14:paraId="3C13F903" w14:textId="77777777">
        <w:trPr>
          <w:trHeight w:hRule="exact" w:val="3251"/>
        </w:trPr>
        <w:tc>
          <w:tcPr>
            <w:tcW w:w="9648" w:type="dxa"/>
            <w:tcBorders>
              <w:top w:val="single" w:sz="4" w:space="0" w:color="000000"/>
              <w:left w:val="single" w:sz="4" w:space="0" w:color="000000"/>
              <w:bottom w:val="single" w:sz="4" w:space="0" w:color="000000"/>
              <w:right w:val="single" w:sz="4" w:space="0" w:color="000000"/>
            </w:tcBorders>
          </w:tcPr>
          <w:p w14:paraId="0E7866FF" w14:textId="77777777" w:rsidR="006B326C" w:rsidRDefault="009B4794">
            <w:pPr>
              <w:pStyle w:val="TableParagraph"/>
              <w:spacing w:line="237" w:lineRule="auto"/>
              <w:ind w:left="114" w:right="161"/>
              <w:rPr>
                <w:rFonts w:ascii="宋体" w:eastAsia="宋体" w:hAnsi="宋体" w:cs="宋体"/>
                <w:sz w:val="24"/>
                <w:szCs w:val="24"/>
                <w:lang w:eastAsia="zh-CN"/>
              </w:rPr>
            </w:pPr>
            <w:r>
              <w:rPr>
                <w:rFonts w:ascii="宋体" w:eastAsia="宋体" w:hAnsi="宋体" w:cs="宋体"/>
                <w:sz w:val="24"/>
                <w:szCs w:val="24"/>
                <w:lang w:eastAsia="zh-CN"/>
              </w:rPr>
              <w:t>MOD-001-1的要求R2和R8都与要求R1有关，要求R1定义ATC方法将适用于具体的“ATC路 径”。NERC对ATC路径的定义是“ATC计算的接收点和交付点的任何组合；以及任何张贴路 径。”根据对</w:t>
            </w:r>
            <w:proofErr w:type="gramStart"/>
            <w:r>
              <w:rPr>
                <w:rFonts w:ascii="宋体" w:eastAsia="宋体" w:hAnsi="宋体" w:cs="宋体"/>
                <w:sz w:val="24"/>
                <w:szCs w:val="24"/>
                <w:lang w:eastAsia="zh-CN"/>
              </w:rPr>
              <w:t>本要求</w:t>
            </w:r>
            <w:proofErr w:type="gramEnd"/>
            <w:r>
              <w:rPr>
                <w:rFonts w:ascii="宋体" w:eastAsia="宋体" w:hAnsi="宋体" w:cs="宋体"/>
                <w:sz w:val="24"/>
                <w:szCs w:val="24"/>
                <w:lang w:eastAsia="zh-CN"/>
              </w:rPr>
              <w:t>中所包含的语言、NYISO开放访问传输收费标准和张贴在NYISO网站上 的其他信息的审查，看来NYISO确实有多个ATC路径，这些路径受要求R2和R8的计算和重新 计算要求的约束。 从审查这一信息来看，ATC在NYISO关税中的定义与NERC定义的方式相 同，这使得很难得出结论，NYISO的“咨询ATC”与ATC不一样。 此外，在某些外部路径上 似乎允许预先调度，因此在这些路径上必须在前一天计算ATC。</w:t>
            </w:r>
          </w:p>
        </w:tc>
      </w:tr>
    </w:tbl>
    <w:p w14:paraId="6544C0A7" w14:textId="77777777" w:rsidR="006B326C" w:rsidRDefault="006B326C">
      <w:pPr>
        <w:spacing w:line="237" w:lineRule="auto"/>
        <w:rPr>
          <w:rFonts w:ascii="宋体" w:eastAsia="宋体" w:hAnsi="宋体" w:cs="宋体"/>
          <w:sz w:val="24"/>
          <w:szCs w:val="24"/>
          <w:lang w:eastAsia="zh-CN"/>
        </w:rPr>
        <w:sectPr w:rsidR="006B326C">
          <w:pgSz w:w="12240" w:h="15840"/>
          <w:pgMar w:top="1000" w:right="1020" w:bottom="900" w:left="1300" w:header="747" w:footer="705" w:gutter="0"/>
          <w:cols w:space="720"/>
        </w:sectPr>
      </w:pPr>
    </w:p>
    <w:p w14:paraId="199FBB56" w14:textId="77777777" w:rsidR="006B326C" w:rsidRDefault="006B326C">
      <w:pPr>
        <w:rPr>
          <w:rFonts w:ascii="Times New Roman" w:eastAsia="Times New Roman" w:hAnsi="Times New Roman" w:cs="Times New Roman"/>
          <w:sz w:val="20"/>
          <w:szCs w:val="20"/>
          <w:lang w:eastAsia="zh-CN"/>
        </w:rPr>
      </w:pPr>
    </w:p>
    <w:p w14:paraId="1FE27E9A" w14:textId="77777777" w:rsidR="006B326C" w:rsidRDefault="006B326C">
      <w:pPr>
        <w:spacing w:before="10"/>
        <w:rPr>
          <w:rFonts w:ascii="Times New Roman" w:eastAsia="Times New Roman" w:hAnsi="Times New Roman" w:cs="Times New Roman"/>
          <w:sz w:val="16"/>
          <w:szCs w:val="16"/>
          <w:lang w:eastAsia="zh-CN"/>
        </w:rPr>
      </w:pPr>
    </w:p>
    <w:tbl>
      <w:tblPr>
        <w:tblStyle w:val="TableNormal"/>
        <w:tblW w:w="0" w:type="auto"/>
        <w:tblInd w:w="145" w:type="dxa"/>
        <w:tblLayout w:type="fixed"/>
        <w:tblLook w:val="01E0" w:firstRow="1" w:lastRow="1" w:firstColumn="1" w:lastColumn="1" w:noHBand="0" w:noVBand="0"/>
      </w:tblPr>
      <w:tblGrid>
        <w:gridCol w:w="9648"/>
      </w:tblGrid>
      <w:tr w:rsidR="006B326C" w14:paraId="0B8F16BC" w14:textId="77777777">
        <w:trPr>
          <w:trHeight w:hRule="exact" w:val="759"/>
        </w:trPr>
        <w:tc>
          <w:tcPr>
            <w:tcW w:w="9648" w:type="dxa"/>
            <w:tcBorders>
              <w:top w:val="single" w:sz="4" w:space="0" w:color="000000"/>
              <w:left w:val="single" w:sz="4" w:space="0" w:color="000000"/>
              <w:bottom w:val="nil"/>
              <w:right w:val="single" w:sz="4" w:space="0" w:color="000000"/>
            </w:tcBorders>
          </w:tcPr>
          <w:p w14:paraId="4F1FA1CD" w14:textId="77777777" w:rsidR="006B326C" w:rsidRDefault="009B4794">
            <w:pPr>
              <w:pStyle w:val="TableParagraph"/>
              <w:spacing w:line="312" w:lineRule="exact"/>
              <w:ind w:left="114"/>
              <w:rPr>
                <w:rFonts w:ascii="宋体" w:eastAsia="宋体" w:hAnsi="宋体" w:cs="宋体"/>
                <w:sz w:val="24"/>
                <w:szCs w:val="24"/>
                <w:lang w:eastAsia="zh-CN"/>
              </w:rPr>
            </w:pPr>
            <w:r>
              <w:rPr>
                <w:rFonts w:ascii="宋体" w:eastAsia="宋体" w:hAnsi="宋体" w:cs="宋体"/>
                <w:sz w:val="24"/>
                <w:szCs w:val="24"/>
                <w:lang w:eastAsia="zh-CN"/>
              </w:rPr>
              <w:t>NYISO问题的第二部分只适用于第一部分以否定的方式回答，因此不会得到解决。</w:t>
            </w:r>
          </w:p>
        </w:tc>
      </w:tr>
      <w:tr w:rsidR="006B326C" w14:paraId="296095DD" w14:textId="77777777">
        <w:trPr>
          <w:trHeight w:hRule="exact" w:val="506"/>
        </w:trPr>
        <w:tc>
          <w:tcPr>
            <w:tcW w:w="9648" w:type="dxa"/>
            <w:tcBorders>
              <w:top w:val="nil"/>
              <w:left w:val="single" w:sz="4" w:space="0" w:color="000000"/>
              <w:bottom w:val="nil"/>
              <w:right w:val="single" w:sz="4" w:space="0" w:color="000000"/>
            </w:tcBorders>
            <w:shd w:val="clear" w:color="auto" w:fill="D2DCE9"/>
          </w:tcPr>
          <w:p w14:paraId="0B67D4EF" w14:textId="77777777" w:rsidR="006B326C" w:rsidRDefault="009B4794">
            <w:pPr>
              <w:pStyle w:val="TableParagraph"/>
              <w:spacing w:line="309" w:lineRule="exact"/>
              <w:ind w:left="114"/>
              <w:rPr>
                <w:rFonts w:ascii="宋体" w:eastAsia="宋体" w:hAnsi="宋体" w:cs="宋体"/>
                <w:sz w:val="24"/>
                <w:szCs w:val="24"/>
              </w:rPr>
            </w:pPr>
            <w:proofErr w:type="spellStart"/>
            <w:r>
              <w:rPr>
                <w:rFonts w:ascii="宋体" w:eastAsia="宋体" w:hAnsi="宋体" w:cs="宋体"/>
                <w:b/>
                <w:bCs/>
                <w:sz w:val="24"/>
                <w:szCs w:val="24"/>
              </w:rPr>
              <w:t>需求编号和需求文本</w:t>
            </w:r>
            <w:proofErr w:type="spellEnd"/>
          </w:p>
        </w:tc>
      </w:tr>
      <w:tr w:rsidR="006B326C" w14:paraId="483F4470" w14:textId="77777777">
        <w:trPr>
          <w:trHeight w:hRule="exact" w:val="11273"/>
        </w:trPr>
        <w:tc>
          <w:tcPr>
            <w:tcW w:w="9648" w:type="dxa"/>
            <w:tcBorders>
              <w:top w:val="nil"/>
              <w:left w:val="single" w:sz="4" w:space="0" w:color="000000"/>
              <w:bottom w:val="single" w:sz="4" w:space="0" w:color="000000"/>
              <w:right w:val="single" w:sz="4" w:space="0" w:color="000000"/>
            </w:tcBorders>
          </w:tcPr>
          <w:p w14:paraId="79620C3C" w14:textId="77777777" w:rsidR="006B326C" w:rsidRDefault="009B4794">
            <w:pPr>
              <w:pStyle w:val="TableParagraph"/>
              <w:spacing w:before="120"/>
              <w:ind w:left="114"/>
              <w:rPr>
                <w:rFonts w:ascii="宋体" w:eastAsia="宋体" w:hAnsi="宋体" w:cs="宋体"/>
                <w:sz w:val="24"/>
                <w:szCs w:val="24"/>
                <w:lang w:eastAsia="zh-CN"/>
              </w:rPr>
            </w:pPr>
            <w:r>
              <w:rPr>
                <w:rFonts w:ascii="宋体" w:eastAsia="宋体" w:hAnsi="宋体" w:cs="宋体"/>
                <w:b/>
                <w:bCs/>
                <w:sz w:val="24"/>
                <w:szCs w:val="24"/>
                <w:lang w:eastAsia="zh-CN"/>
              </w:rPr>
              <w:t>要求R5和R6：</w:t>
            </w:r>
          </w:p>
          <w:p w14:paraId="417C488B" w14:textId="77777777" w:rsidR="006B326C" w:rsidRDefault="009B4794">
            <w:pPr>
              <w:pStyle w:val="TableParagraph"/>
              <w:spacing w:before="160" w:line="312" w:lineRule="exact"/>
              <w:ind w:left="474" w:right="442" w:hanging="360"/>
              <w:rPr>
                <w:rFonts w:ascii="宋体" w:eastAsia="宋体" w:hAnsi="宋体" w:cs="宋体"/>
                <w:sz w:val="24"/>
                <w:szCs w:val="24"/>
                <w:lang w:eastAsia="zh-CN"/>
              </w:rPr>
            </w:pPr>
            <w:r>
              <w:rPr>
                <w:rFonts w:ascii="宋体" w:eastAsia="宋体" w:hAnsi="宋体" w:cs="宋体"/>
                <w:position w:val="2"/>
                <w:sz w:val="24"/>
                <w:szCs w:val="24"/>
                <w:lang w:eastAsia="zh-CN"/>
              </w:rPr>
              <w:t>R5。</w:t>
            </w:r>
            <w:r>
              <w:rPr>
                <w:rFonts w:ascii="宋体" w:eastAsia="宋体" w:hAnsi="宋体" w:cs="宋体"/>
                <w:spacing w:val="-2"/>
                <w:position w:val="2"/>
                <w:sz w:val="24"/>
                <w:szCs w:val="24"/>
                <w:lang w:eastAsia="zh-CN"/>
              </w:rPr>
              <w:t xml:space="preserve"> </w:t>
            </w:r>
            <w:r>
              <w:rPr>
                <w:rFonts w:ascii="宋体" w:eastAsia="宋体" w:hAnsi="宋体" w:cs="宋体"/>
                <w:position w:val="2"/>
                <w:sz w:val="24"/>
                <w:szCs w:val="24"/>
                <w:lang w:eastAsia="zh-CN"/>
              </w:rPr>
              <w:t>当计算公司现有传输承诺(ETC)的ETC时</w:t>
            </w:r>
            <w:r>
              <w:rPr>
                <w:rFonts w:ascii="宋体" w:eastAsia="宋体" w:hAnsi="宋体" w:cs="宋体"/>
                <w:sz w:val="16"/>
                <w:szCs w:val="16"/>
                <w:lang w:eastAsia="zh-CN"/>
              </w:rPr>
              <w:t>f</w:t>
            </w:r>
            <w:r>
              <w:rPr>
                <w:rFonts w:ascii="宋体" w:eastAsia="宋体" w:hAnsi="宋体" w:cs="宋体"/>
                <w:position w:val="2"/>
                <w:sz w:val="24"/>
                <w:szCs w:val="24"/>
                <w:lang w:eastAsia="zh-CN"/>
              </w:rPr>
              <w:t>)用于指定的</w:t>
            </w:r>
            <w:r>
              <w:rPr>
                <w:rFonts w:ascii="宋体" w:eastAsia="宋体" w:hAnsi="宋体" w:cs="宋体"/>
                <w:sz w:val="24"/>
                <w:szCs w:val="24"/>
                <w:lang w:eastAsia="zh-CN"/>
              </w:rPr>
              <w:t>对于ATC路径，传输服务提供 商应使用以下算法：</w:t>
            </w:r>
          </w:p>
          <w:p w14:paraId="57F7C1F4" w14:textId="77777777" w:rsidR="006B326C" w:rsidRDefault="009B4794">
            <w:pPr>
              <w:pStyle w:val="TableParagraph"/>
              <w:spacing w:before="86" w:line="319" w:lineRule="auto"/>
              <w:ind w:left="1194" w:right="4161" w:hanging="360"/>
              <w:rPr>
                <w:rFonts w:ascii="宋体" w:eastAsia="宋体" w:hAnsi="宋体" w:cs="宋体"/>
                <w:sz w:val="24"/>
                <w:szCs w:val="24"/>
                <w:lang w:eastAsia="zh-CN"/>
              </w:rPr>
            </w:pPr>
            <w:r>
              <w:rPr>
                <w:rFonts w:ascii="宋体" w:eastAsia="宋体" w:hAnsi="宋体" w:cs="宋体"/>
                <w:position w:val="2"/>
                <w:sz w:val="24"/>
                <w:szCs w:val="24"/>
                <w:lang w:eastAsia="zh-CN"/>
              </w:rPr>
              <w:t>等等</w:t>
            </w:r>
            <w:r>
              <w:rPr>
                <w:rFonts w:ascii="宋体" w:eastAsia="宋体" w:hAnsi="宋体" w:cs="宋体"/>
                <w:sz w:val="16"/>
                <w:szCs w:val="16"/>
                <w:lang w:eastAsia="zh-CN"/>
              </w:rPr>
              <w:t>f</w:t>
            </w:r>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nl</w:t>
            </w:r>
            <w:proofErr w:type="spellEnd"/>
            <w:r>
              <w:rPr>
                <w:rFonts w:ascii="宋体" w:eastAsia="宋体" w:hAnsi="宋体" w:cs="宋体"/>
                <w:sz w:val="16"/>
                <w:szCs w:val="16"/>
                <w:lang w:eastAsia="zh-CN"/>
              </w:rPr>
              <w:t>f</w:t>
            </w:r>
            <w:r>
              <w:rPr>
                <w:rFonts w:ascii="宋体" w:eastAsia="宋体" w:hAnsi="宋体" w:cs="宋体"/>
                <w:position w:val="2"/>
                <w:sz w:val="24"/>
                <w:szCs w:val="24"/>
                <w:lang w:eastAsia="zh-CN"/>
              </w:rPr>
              <w:t>+尼</w:t>
            </w:r>
            <w:proofErr w:type="gramStart"/>
            <w:r>
              <w:rPr>
                <w:rFonts w:ascii="宋体" w:eastAsia="宋体" w:hAnsi="宋体" w:cs="宋体"/>
                <w:position w:val="2"/>
                <w:sz w:val="24"/>
                <w:szCs w:val="24"/>
                <w:lang w:eastAsia="zh-CN"/>
              </w:rPr>
              <w:t>茨</w:t>
            </w:r>
            <w:proofErr w:type="gramEnd"/>
            <w:r>
              <w:rPr>
                <w:rFonts w:ascii="宋体" w:eastAsia="宋体" w:hAnsi="宋体" w:cs="宋体"/>
                <w:sz w:val="16"/>
                <w:szCs w:val="16"/>
                <w:lang w:eastAsia="zh-CN"/>
              </w:rPr>
              <w:t>f</w:t>
            </w:r>
            <w:r>
              <w:rPr>
                <w:rFonts w:ascii="宋体" w:eastAsia="宋体" w:hAnsi="宋体" w:cs="宋体"/>
                <w:position w:val="2"/>
                <w:sz w:val="24"/>
                <w:szCs w:val="24"/>
                <w:lang w:eastAsia="zh-CN"/>
              </w:rPr>
              <w:t>+gf</w:t>
            </w:r>
            <w:r>
              <w:rPr>
                <w:rFonts w:ascii="宋体" w:eastAsia="宋体" w:hAnsi="宋体" w:cs="宋体"/>
                <w:sz w:val="16"/>
                <w:szCs w:val="16"/>
                <w:lang w:eastAsia="zh-CN"/>
              </w:rPr>
              <w:t>f</w:t>
            </w:r>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pt</w:t>
            </w:r>
            <w:proofErr w:type="spellEnd"/>
            <w:r>
              <w:rPr>
                <w:rFonts w:ascii="宋体" w:eastAsia="宋体" w:hAnsi="宋体" w:cs="宋体"/>
                <w:spacing w:val="-3"/>
                <w:position w:val="2"/>
                <w:sz w:val="24"/>
                <w:szCs w:val="24"/>
                <w:lang w:eastAsia="zh-CN"/>
              </w:rPr>
              <w:t xml:space="preserve"> </w:t>
            </w:r>
            <w:r>
              <w:rPr>
                <w:rFonts w:ascii="宋体" w:eastAsia="宋体" w:hAnsi="宋体" w:cs="宋体"/>
                <w:position w:val="2"/>
                <w:sz w:val="24"/>
                <w:szCs w:val="24"/>
                <w:lang w:eastAsia="zh-CN"/>
              </w:rPr>
              <w:t>p</w:t>
            </w:r>
            <w:r>
              <w:rPr>
                <w:rFonts w:ascii="宋体" w:eastAsia="宋体" w:hAnsi="宋体" w:cs="宋体"/>
                <w:sz w:val="16"/>
                <w:szCs w:val="16"/>
                <w:lang w:eastAsia="zh-CN"/>
              </w:rPr>
              <w:t>f</w:t>
            </w:r>
            <w:r>
              <w:rPr>
                <w:rFonts w:ascii="宋体" w:eastAsia="宋体" w:hAnsi="宋体" w:cs="宋体"/>
                <w:position w:val="2"/>
                <w:sz w:val="24"/>
                <w:szCs w:val="24"/>
                <w:lang w:eastAsia="zh-CN"/>
              </w:rPr>
              <w:t>+罗尔</w:t>
            </w:r>
            <w:r>
              <w:rPr>
                <w:rFonts w:ascii="宋体" w:eastAsia="宋体" w:hAnsi="宋体" w:cs="宋体"/>
                <w:sz w:val="16"/>
                <w:szCs w:val="16"/>
                <w:lang w:eastAsia="zh-CN"/>
              </w:rPr>
              <w:t>f</w:t>
            </w:r>
            <w:r>
              <w:rPr>
                <w:rFonts w:ascii="宋体" w:eastAsia="宋体" w:hAnsi="宋体" w:cs="宋体"/>
                <w:position w:val="2"/>
                <w:sz w:val="24"/>
                <w:szCs w:val="24"/>
                <w:lang w:eastAsia="zh-CN"/>
              </w:rPr>
              <w:t>+操作系统</w:t>
            </w:r>
            <w:r>
              <w:rPr>
                <w:rFonts w:ascii="宋体" w:eastAsia="宋体" w:hAnsi="宋体" w:cs="宋体"/>
                <w:sz w:val="16"/>
                <w:szCs w:val="16"/>
                <w:lang w:eastAsia="zh-CN"/>
              </w:rPr>
              <w:t xml:space="preserve">f </w:t>
            </w:r>
            <w:r>
              <w:rPr>
                <w:rFonts w:ascii="宋体" w:eastAsia="宋体" w:hAnsi="宋体" w:cs="宋体"/>
                <w:sz w:val="24"/>
                <w:szCs w:val="24"/>
                <w:lang w:eastAsia="zh-CN"/>
              </w:rPr>
              <w:t>地点：</w:t>
            </w:r>
          </w:p>
          <w:p w14:paraId="56D89617" w14:textId="77777777" w:rsidR="006B326C" w:rsidRDefault="009B4794">
            <w:pPr>
              <w:pStyle w:val="TableParagraph"/>
              <w:spacing w:before="86" w:line="312" w:lineRule="exact"/>
              <w:ind w:left="1554" w:right="161"/>
              <w:rPr>
                <w:rFonts w:ascii="宋体" w:eastAsia="宋体" w:hAnsi="宋体" w:cs="宋体"/>
                <w:sz w:val="24"/>
                <w:szCs w:val="24"/>
                <w:lang w:eastAsia="zh-CN"/>
              </w:rPr>
            </w:pPr>
            <w:r>
              <w:rPr>
                <w:rFonts w:ascii="宋体" w:eastAsia="宋体" w:hAnsi="宋体" w:cs="宋体"/>
                <w:position w:val="2"/>
                <w:sz w:val="24"/>
                <w:szCs w:val="24"/>
                <w:lang w:eastAsia="zh-CN"/>
              </w:rPr>
              <w:t>NL</w:t>
            </w:r>
            <w:r>
              <w:rPr>
                <w:rFonts w:ascii="宋体" w:eastAsia="宋体" w:hAnsi="宋体" w:cs="宋体"/>
                <w:sz w:val="16"/>
                <w:szCs w:val="16"/>
                <w:lang w:eastAsia="zh-CN"/>
              </w:rPr>
              <w:t>f</w:t>
            </w:r>
            <w:r>
              <w:rPr>
                <w:rFonts w:ascii="宋体" w:eastAsia="宋体" w:hAnsi="宋体" w:cs="宋体"/>
                <w:position w:val="2"/>
                <w:sz w:val="24"/>
                <w:szCs w:val="24"/>
                <w:lang w:eastAsia="zh-CN"/>
              </w:rPr>
              <w:t>是为服务</w:t>
            </w:r>
            <w:proofErr w:type="gramStart"/>
            <w:r>
              <w:rPr>
                <w:rFonts w:ascii="宋体" w:eastAsia="宋体" w:hAnsi="宋体" w:cs="宋体"/>
                <w:position w:val="2"/>
                <w:sz w:val="24"/>
                <w:szCs w:val="24"/>
                <w:lang w:eastAsia="zh-CN"/>
              </w:rPr>
              <w:t>峰值本地</w:t>
            </w:r>
            <w:proofErr w:type="gramEnd"/>
            <w:r>
              <w:rPr>
                <w:rFonts w:ascii="宋体" w:eastAsia="宋体" w:hAnsi="宋体" w:cs="宋体"/>
                <w:position w:val="2"/>
                <w:sz w:val="24"/>
                <w:szCs w:val="24"/>
                <w:lang w:eastAsia="zh-CN"/>
              </w:rPr>
              <w:t>负载预测承诺而预留的坚定容量</w:t>
            </w:r>
            <w:r>
              <w:rPr>
                <w:rFonts w:ascii="宋体" w:eastAsia="宋体" w:hAnsi="宋体" w:cs="宋体"/>
                <w:sz w:val="24"/>
                <w:szCs w:val="24"/>
                <w:lang w:eastAsia="zh-CN"/>
              </w:rPr>
              <w:t>在计算的时间段内， 包括损失和本地负载增长，而不包括在传输可靠性保证金或容量效益保证金 中。</w:t>
            </w:r>
          </w:p>
          <w:p w14:paraId="4E02D223" w14:textId="77777777" w:rsidR="006B326C" w:rsidRDefault="009B4794">
            <w:pPr>
              <w:pStyle w:val="TableParagraph"/>
              <w:spacing w:before="137" w:line="312" w:lineRule="exact"/>
              <w:ind w:left="1554" w:right="322"/>
              <w:rPr>
                <w:rFonts w:ascii="宋体" w:eastAsia="宋体" w:hAnsi="宋体" w:cs="宋体"/>
                <w:sz w:val="24"/>
                <w:szCs w:val="24"/>
                <w:lang w:eastAsia="zh-CN"/>
              </w:rPr>
            </w:pPr>
            <w:r>
              <w:rPr>
                <w:rFonts w:ascii="宋体" w:eastAsia="宋体" w:hAnsi="宋体" w:cs="宋体"/>
                <w:position w:val="2"/>
                <w:sz w:val="24"/>
                <w:szCs w:val="24"/>
                <w:lang w:eastAsia="zh-CN"/>
              </w:rPr>
              <w:t>尼</w:t>
            </w:r>
            <w:proofErr w:type="gramStart"/>
            <w:r>
              <w:rPr>
                <w:rFonts w:ascii="宋体" w:eastAsia="宋体" w:hAnsi="宋体" w:cs="宋体"/>
                <w:position w:val="2"/>
                <w:sz w:val="24"/>
                <w:szCs w:val="24"/>
                <w:lang w:eastAsia="zh-CN"/>
              </w:rPr>
              <w:t>茨</w:t>
            </w:r>
            <w:proofErr w:type="gramEnd"/>
            <w:r>
              <w:rPr>
                <w:rFonts w:ascii="宋体" w:eastAsia="宋体" w:hAnsi="宋体" w:cs="宋体"/>
                <w:sz w:val="16"/>
                <w:szCs w:val="16"/>
                <w:lang w:eastAsia="zh-CN"/>
              </w:rPr>
              <w:t>f</w:t>
            </w:r>
            <w:r>
              <w:rPr>
                <w:rFonts w:ascii="宋体" w:eastAsia="宋体" w:hAnsi="宋体" w:cs="宋体"/>
                <w:position w:val="2"/>
                <w:sz w:val="24"/>
                <w:szCs w:val="24"/>
                <w:lang w:eastAsia="zh-CN"/>
              </w:rPr>
              <w:t>是为网络集成传输服务保留的公司容量</w:t>
            </w:r>
            <w:r>
              <w:rPr>
                <w:rFonts w:ascii="宋体" w:eastAsia="宋体" w:hAnsi="宋体" w:cs="宋体"/>
                <w:sz w:val="24"/>
                <w:szCs w:val="24"/>
                <w:lang w:eastAsia="zh-CN"/>
              </w:rPr>
              <w:t>服务负载，包括损失和负载增 长，否则不包括在传输可靠性保证金或容量效益保证金。</w:t>
            </w:r>
          </w:p>
          <w:p w14:paraId="5D446420" w14:textId="77777777" w:rsidR="006B326C" w:rsidRDefault="009B4794">
            <w:pPr>
              <w:pStyle w:val="TableParagraph"/>
              <w:spacing w:before="134" w:line="312" w:lineRule="exact"/>
              <w:ind w:left="1554" w:right="682"/>
              <w:rPr>
                <w:rFonts w:ascii="宋体" w:eastAsia="宋体" w:hAnsi="宋体" w:cs="宋体"/>
                <w:sz w:val="24"/>
                <w:szCs w:val="24"/>
                <w:lang w:eastAsia="zh-CN"/>
              </w:rPr>
            </w:pPr>
            <w:r>
              <w:rPr>
                <w:rFonts w:ascii="宋体" w:eastAsia="宋体" w:hAnsi="宋体" w:cs="宋体"/>
                <w:position w:val="2"/>
                <w:sz w:val="24"/>
                <w:szCs w:val="24"/>
                <w:lang w:eastAsia="zh-CN"/>
              </w:rPr>
              <w:t>gf</w:t>
            </w:r>
            <w:r>
              <w:rPr>
                <w:rFonts w:ascii="宋体" w:eastAsia="宋体" w:hAnsi="宋体" w:cs="宋体"/>
                <w:sz w:val="16"/>
                <w:szCs w:val="16"/>
                <w:lang w:eastAsia="zh-CN"/>
              </w:rPr>
              <w:t>f</w:t>
            </w:r>
            <w:r>
              <w:rPr>
                <w:rFonts w:ascii="宋体" w:eastAsia="宋体" w:hAnsi="宋体" w:cs="宋体"/>
                <w:position w:val="2"/>
                <w:sz w:val="24"/>
                <w:szCs w:val="24"/>
                <w:lang w:eastAsia="zh-CN"/>
              </w:rPr>
              <w:t>是为三角传动服务和</w:t>
            </w:r>
            <w:r>
              <w:rPr>
                <w:rFonts w:ascii="宋体" w:eastAsia="宋体" w:hAnsi="宋体" w:cs="宋体"/>
                <w:sz w:val="24"/>
                <w:szCs w:val="24"/>
                <w:lang w:eastAsia="zh-CN"/>
              </w:rPr>
              <w:t>能源和/或传输服务合同，在传输服务提供商的 开放接入传输关税或“安全港关税”生效日期之前执行。”</w:t>
            </w:r>
          </w:p>
          <w:p w14:paraId="23C2108B" w14:textId="77777777" w:rsidR="006B326C" w:rsidRDefault="009B4794">
            <w:pPr>
              <w:pStyle w:val="TableParagraph"/>
              <w:spacing w:before="86"/>
              <w:ind w:left="1554"/>
              <w:rPr>
                <w:rFonts w:ascii="宋体" w:eastAsia="宋体" w:hAnsi="宋体" w:cs="宋体"/>
                <w:sz w:val="24"/>
                <w:szCs w:val="24"/>
                <w:lang w:eastAsia="zh-CN"/>
              </w:rPr>
            </w:pPr>
            <w:r>
              <w:rPr>
                <w:rFonts w:ascii="宋体" w:eastAsia="宋体" w:hAnsi="宋体" w:cs="宋体"/>
                <w:position w:val="2"/>
                <w:sz w:val="24"/>
                <w:szCs w:val="24"/>
                <w:lang w:eastAsia="zh-CN"/>
              </w:rPr>
              <w:t>PTP</w:t>
            </w:r>
            <w:r>
              <w:rPr>
                <w:rFonts w:ascii="宋体" w:eastAsia="宋体" w:hAnsi="宋体" w:cs="宋体"/>
                <w:sz w:val="16"/>
                <w:szCs w:val="16"/>
                <w:lang w:eastAsia="zh-CN"/>
              </w:rPr>
              <w:t>f</w:t>
            </w:r>
            <w:r>
              <w:rPr>
                <w:rFonts w:ascii="宋体" w:eastAsia="宋体" w:hAnsi="宋体" w:cs="宋体"/>
                <w:position w:val="2"/>
                <w:sz w:val="24"/>
                <w:szCs w:val="24"/>
                <w:lang w:eastAsia="zh-CN"/>
              </w:rPr>
              <w:t>是为确认点对点传输保留的坚定容量</w:t>
            </w:r>
            <w:r>
              <w:rPr>
                <w:rFonts w:ascii="宋体" w:eastAsia="宋体" w:hAnsi="宋体" w:cs="宋体"/>
                <w:sz w:val="24"/>
                <w:szCs w:val="24"/>
                <w:lang w:eastAsia="zh-CN"/>
              </w:rPr>
              <w:t>服务。</w:t>
            </w:r>
          </w:p>
          <w:p w14:paraId="67017411" w14:textId="77777777" w:rsidR="006B326C" w:rsidRDefault="009B4794">
            <w:pPr>
              <w:pStyle w:val="TableParagraph"/>
              <w:spacing w:before="117" w:line="237" w:lineRule="auto"/>
              <w:ind w:left="1554" w:right="562"/>
              <w:rPr>
                <w:rFonts w:ascii="宋体" w:eastAsia="宋体" w:hAnsi="宋体" w:cs="宋体"/>
                <w:sz w:val="24"/>
                <w:szCs w:val="24"/>
                <w:lang w:eastAsia="zh-CN"/>
              </w:rPr>
            </w:pPr>
            <w:r>
              <w:rPr>
                <w:rFonts w:ascii="宋体" w:eastAsia="宋体" w:hAnsi="宋体" w:cs="宋体"/>
                <w:position w:val="2"/>
                <w:sz w:val="24"/>
                <w:szCs w:val="24"/>
                <w:lang w:eastAsia="zh-CN"/>
              </w:rPr>
              <w:t>罗尔</w:t>
            </w:r>
            <w:r>
              <w:rPr>
                <w:rFonts w:ascii="宋体" w:eastAsia="宋体" w:hAnsi="宋体" w:cs="宋体"/>
                <w:sz w:val="16"/>
                <w:szCs w:val="16"/>
                <w:lang w:eastAsia="zh-CN"/>
              </w:rPr>
              <w:t>f</w:t>
            </w:r>
            <w:r>
              <w:rPr>
                <w:rFonts w:ascii="宋体" w:eastAsia="宋体" w:hAnsi="宋体" w:cs="宋体"/>
                <w:position w:val="2"/>
                <w:sz w:val="24"/>
                <w:szCs w:val="24"/>
                <w:lang w:eastAsia="zh-CN"/>
              </w:rPr>
              <w:t>是为授予合同的滚转权保留的公司能力</w:t>
            </w:r>
            <w:r>
              <w:rPr>
                <w:rFonts w:ascii="宋体" w:eastAsia="宋体" w:hAnsi="宋体" w:cs="宋体"/>
                <w:sz w:val="24"/>
                <w:szCs w:val="24"/>
                <w:lang w:eastAsia="zh-CN"/>
              </w:rPr>
              <w:t xml:space="preserve">当传输客户的传输服务合同 到期或有资格续签时，传输客户有权优先拒绝接受或继续接受传输服 </w:t>
            </w:r>
            <w:proofErr w:type="gramStart"/>
            <w:r>
              <w:rPr>
                <w:rFonts w:ascii="宋体" w:eastAsia="宋体" w:hAnsi="宋体" w:cs="宋体"/>
                <w:sz w:val="24"/>
                <w:szCs w:val="24"/>
                <w:lang w:eastAsia="zh-CN"/>
              </w:rPr>
              <w:t>务</w:t>
            </w:r>
            <w:proofErr w:type="gramEnd"/>
            <w:r>
              <w:rPr>
                <w:rFonts w:ascii="宋体" w:eastAsia="宋体" w:hAnsi="宋体" w:cs="宋体"/>
                <w:sz w:val="24"/>
                <w:szCs w:val="24"/>
                <w:lang w:eastAsia="zh-CN"/>
              </w:rPr>
              <w:t>。</w:t>
            </w:r>
          </w:p>
          <w:p w14:paraId="3DCEACA2" w14:textId="77777777" w:rsidR="006B326C" w:rsidRDefault="009B4794">
            <w:pPr>
              <w:pStyle w:val="TableParagraph"/>
              <w:spacing w:before="165" w:line="312" w:lineRule="exact"/>
              <w:ind w:left="1554" w:right="322"/>
              <w:rPr>
                <w:rFonts w:ascii="宋体" w:eastAsia="宋体" w:hAnsi="宋体" w:cs="宋体"/>
                <w:sz w:val="24"/>
                <w:szCs w:val="24"/>
                <w:lang w:eastAsia="zh-CN"/>
              </w:rPr>
            </w:pPr>
            <w:r>
              <w:rPr>
                <w:rFonts w:ascii="宋体" w:eastAsia="宋体" w:hAnsi="宋体" w:cs="宋体"/>
                <w:position w:val="2"/>
                <w:sz w:val="24"/>
                <w:szCs w:val="24"/>
                <w:lang w:eastAsia="zh-CN"/>
              </w:rPr>
              <w:t>操作系统</w:t>
            </w:r>
            <w:r>
              <w:rPr>
                <w:rFonts w:ascii="宋体" w:eastAsia="宋体" w:hAnsi="宋体" w:cs="宋体"/>
                <w:sz w:val="16"/>
                <w:szCs w:val="16"/>
                <w:lang w:eastAsia="zh-CN"/>
              </w:rPr>
              <w:t>f</w:t>
            </w:r>
            <w:r>
              <w:rPr>
                <w:rFonts w:ascii="宋体" w:eastAsia="宋体" w:hAnsi="宋体" w:cs="宋体"/>
                <w:position w:val="2"/>
                <w:sz w:val="24"/>
                <w:szCs w:val="24"/>
                <w:lang w:eastAsia="zh-CN"/>
              </w:rPr>
              <w:t>是为任何其他服务、合同或服务保留的公司能力</w:t>
            </w:r>
            <w:r>
              <w:rPr>
                <w:rFonts w:ascii="宋体" w:eastAsia="宋体" w:hAnsi="宋体" w:cs="宋体"/>
                <w:sz w:val="24"/>
                <w:szCs w:val="24"/>
                <w:lang w:eastAsia="zh-CN"/>
              </w:rPr>
              <w:t>上述协议未指定 使用ATCID中指定的公司传输服务。</w:t>
            </w:r>
          </w:p>
          <w:p w14:paraId="3CC19160" w14:textId="77777777" w:rsidR="006B326C" w:rsidRDefault="009B4794">
            <w:pPr>
              <w:pStyle w:val="TableParagraph"/>
              <w:spacing w:before="99" w:line="332" w:lineRule="exact"/>
              <w:ind w:left="474" w:right="240" w:hanging="360"/>
              <w:rPr>
                <w:rFonts w:ascii="宋体" w:eastAsia="宋体" w:hAnsi="宋体" w:cs="宋体"/>
                <w:sz w:val="24"/>
                <w:szCs w:val="24"/>
                <w:lang w:eastAsia="zh-CN"/>
              </w:rPr>
            </w:pPr>
            <w:r>
              <w:rPr>
                <w:rFonts w:ascii="宋体" w:eastAsia="宋体" w:hAnsi="宋体" w:cs="宋体"/>
                <w:sz w:val="24"/>
                <w:szCs w:val="24"/>
                <w:lang w:eastAsia="zh-CN"/>
              </w:rPr>
              <w:t>r6。 当</w:t>
            </w:r>
            <w:proofErr w:type="gramStart"/>
            <w:r>
              <w:rPr>
                <w:rFonts w:ascii="宋体" w:eastAsia="宋体" w:hAnsi="宋体" w:cs="宋体"/>
                <w:sz w:val="24"/>
                <w:szCs w:val="24"/>
                <w:lang w:eastAsia="zh-CN"/>
              </w:rPr>
              <w:t>计算非</w:t>
            </w:r>
            <w:proofErr w:type="gramEnd"/>
            <w:r>
              <w:rPr>
                <w:rFonts w:ascii="宋体" w:eastAsia="宋体" w:hAnsi="宋体" w:cs="宋体"/>
                <w:sz w:val="24"/>
                <w:szCs w:val="24"/>
                <w:lang w:eastAsia="zh-CN"/>
              </w:rPr>
              <w:t>公司现有传输承诺(ETC)的ETC时</w:t>
            </w:r>
            <w:proofErr w:type="spellStart"/>
            <w:r>
              <w:rPr>
                <w:rFonts w:ascii="宋体" w:eastAsia="宋体" w:hAnsi="宋体" w:cs="宋体"/>
                <w:position w:val="-1"/>
                <w:sz w:val="16"/>
                <w:szCs w:val="16"/>
                <w:lang w:eastAsia="zh-CN"/>
              </w:rPr>
              <w:t>nf</w:t>
            </w:r>
            <w:proofErr w:type="spellEnd"/>
            <w:r>
              <w:rPr>
                <w:rFonts w:ascii="宋体" w:eastAsia="宋体" w:hAnsi="宋体" w:cs="宋体"/>
                <w:sz w:val="24"/>
                <w:szCs w:val="24"/>
                <w:lang w:eastAsia="zh-CN"/>
              </w:rPr>
              <w:t>)对所有人</w:t>
            </w:r>
            <w:r>
              <w:rPr>
                <w:rFonts w:ascii="宋体" w:eastAsia="宋体" w:hAnsi="宋体" w:cs="宋体"/>
                <w:position w:val="-1"/>
                <w:sz w:val="24"/>
                <w:szCs w:val="24"/>
                <w:lang w:eastAsia="zh-CN"/>
              </w:rPr>
              <w:t xml:space="preserve">传输服务提供商应使用以下算 </w:t>
            </w:r>
            <w:proofErr w:type="spellStart"/>
            <w:r>
              <w:rPr>
                <w:rFonts w:ascii="宋体" w:eastAsia="宋体" w:hAnsi="宋体" w:cs="宋体"/>
                <w:sz w:val="24"/>
                <w:szCs w:val="24"/>
                <w:lang w:eastAsia="zh-CN"/>
              </w:rPr>
              <w:t>法：ATC</w:t>
            </w:r>
            <w:proofErr w:type="spellEnd"/>
            <w:r>
              <w:rPr>
                <w:rFonts w:ascii="宋体" w:eastAsia="宋体" w:hAnsi="宋体" w:cs="宋体"/>
                <w:sz w:val="24"/>
                <w:szCs w:val="24"/>
                <w:lang w:eastAsia="zh-CN"/>
              </w:rPr>
              <w:t>路径的时间范围：</w:t>
            </w:r>
          </w:p>
          <w:p w14:paraId="68F2F780" w14:textId="77777777" w:rsidR="006B326C" w:rsidRDefault="009B4794">
            <w:pPr>
              <w:pStyle w:val="TableParagraph"/>
              <w:spacing w:before="82" w:line="319" w:lineRule="auto"/>
              <w:ind w:left="1194" w:right="4878" w:hanging="360"/>
              <w:rPr>
                <w:rFonts w:ascii="宋体" w:eastAsia="宋体" w:hAnsi="宋体" w:cs="宋体"/>
                <w:sz w:val="24"/>
                <w:szCs w:val="24"/>
                <w:lang w:eastAsia="zh-CN"/>
              </w:rPr>
            </w:pPr>
            <w:r>
              <w:rPr>
                <w:rFonts w:ascii="宋体" w:eastAsia="宋体" w:hAnsi="宋体" w:cs="宋体"/>
                <w:position w:val="2"/>
                <w:sz w:val="24"/>
                <w:szCs w:val="24"/>
                <w:lang w:eastAsia="zh-CN"/>
              </w:rPr>
              <w:t>等等</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=尼</w:t>
            </w:r>
            <w:proofErr w:type="gramStart"/>
            <w:r>
              <w:rPr>
                <w:rFonts w:ascii="宋体" w:eastAsia="宋体" w:hAnsi="宋体" w:cs="宋体"/>
                <w:position w:val="2"/>
                <w:sz w:val="24"/>
                <w:szCs w:val="24"/>
                <w:lang w:eastAsia="zh-CN"/>
              </w:rPr>
              <w:t>茨</w:t>
            </w:r>
            <w:proofErr w:type="spellStart"/>
            <w:proofErr w:type="gramEnd"/>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+gf</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w:t>
            </w:r>
            <w:proofErr w:type="spellStart"/>
            <w:r>
              <w:rPr>
                <w:rFonts w:ascii="宋体" w:eastAsia="宋体" w:hAnsi="宋体" w:cs="宋体"/>
                <w:position w:val="2"/>
                <w:sz w:val="24"/>
                <w:szCs w:val="24"/>
                <w:lang w:eastAsia="zh-CN"/>
              </w:rPr>
              <w:t>pt</w:t>
            </w:r>
            <w:proofErr w:type="spellEnd"/>
            <w:r>
              <w:rPr>
                <w:rFonts w:ascii="宋体" w:eastAsia="宋体" w:hAnsi="宋体" w:cs="宋体"/>
                <w:position w:val="2"/>
                <w:sz w:val="24"/>
                <w:szCs w:val="24"/>
                <w:lang w:eastAsia="zh-CN"/>
              </w:rPr>
              <w:t xml:space="preserve"> p</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+操作系统</w:t>
            </w:r>
            <w:proofErr w:type="spellStart"/>
            <w:r>
              <w:rPr>
                <w:rFonts w:ascii="宋体" w:eastAsia="宋体" w:hAnsi="宋体" w:cs="宋体"/>
                <w:sz w:val="16"/>
                <w:szCs w:val="16"/>
                <w:lang w:eastAsia="zh-CN"/>
              </w:rPr>
              <w:t>nf</w:t>
            </w:r>
            <w:proofErr w:type="spellEnd"/>
            <w:r>
              <w:rPr>
                <w:rFonts w:ascii="宋体" w:eastAsia="宋体" w:hAnsi="宋体" w:cs="宋体"/>
                <w:sz w:val="16"/>
                <w:szCs w:val="16"/>
                <w:lang w:eastAsia="zh-CN"/>
              </w:rPr>
              <w:t xml:space="preserve"> </w:t>
            </w:r>
            <w:r>
              <w:rPr>
                <w:rFonts w:ascii="宋体" w:eastAsia="宋体" w:hAnsi="宋体" w:cs="宋体"/>
                <w:sz w:val="24"/>
                <w:szCs w:val="24"/>
                <w:lang w:eastAsia="zh-CN"/>
              </w:rPr>
              <w:t>地点：</w:t>
            </w:r>
          </w:p>
          <w:p w14:paraId="4C0DCB5B" w14:textId="77777777" w:rsidR="006B326C" w:rsidRDefault="009B4794">
            <w:pPr>
              <w:pStyle w:val="TableParagraph"/>
              <w:spacing w:before="51" w:line="332" w:lineRule="exact"/>
              <w:ind w:left="1554" w:right="401"/>
              <w:rPr>
                <w:rFonts w:ascii="宋体" w:eastAsia="宋体" w:hAnsi="宋体" w:cs="宋体"/>
                <w:sz w:val="24"/>
                <w:szCs w:val="24"/>
                <w:lang w:eastAsia="zh-CN"/>
              </w:rPr>
            </w:pPr>
            <w:r>
              <w:rPr>
                <w:rFonts w:ascii="宋体" w:eastAsia="宋体" w:hAnsi="宋体" w:cs="宋体"/>
                <w:sz w:val="24"/>
                <w:szCs w:val="24"/>
                <w:lang w:eastAsia="zh-CN"/>
              </w:rPr>
              <w:t>尼</w:t>
            </w:r>
            <w:proofErr w:type="gramStart"/>
            <w:r>
              <w:rPr>
                <w:rFonts w:ascii="宋体" w:eastAsia="宋体" w:hAnsi="宋体" w:cs="宋体"/>
                <w:sz w:val="24"/>
                <w:szCs w:val="24"/>
                <w:lang w:eastAsia="zh-CN"/>
              </w:rPr>
              <w:t>茨</w:t>
            </w:r>
            <w:proofErr w:type="spellStart"/>
            <w:proofErr w:type="gramEnd"/>
            <w:r>
              <w:rPr>
                <w:rFonts w:ascii="宋体" w:eastAsia="宋体" w:hAnsi="宋体" w:cs="宋体"/>
                <w:position w:val="-1"/>
                <w:sz w:val="16"/>
                <w:szCs w:val="16"/>
                <w:lang w:eastAsia="zh-CN"/>
              </w:rPr>
              <w:t>nf</w:t>
            </w:r>
            <w:proofErr w:type="spellEnd"/>
            <w:r>
              <w:rPr>
                <w:rFonts w:ascii="宋体" w:eastAsia="宋体" w:hAnsi="宋体" w:cs="宋体"/>
                <w:sz w:val="24"/>
                <w:szCs w:val="24"/>
                <w:lang w:eastAsia="zh-CN"/>
              </w:rPr>
              <w:t>是为网络集成传输预留的非公司容量</w:t>
            </w:r>
            <w:r>
              <w:rPr>
                <w:rFonts w:ascii="宋体" w:eastAsia="宋体" w:hAnsi="宋体" w:cs="宋体"/>
                <w:position w:val="-1"/>
                <w:sz w:val="24"/>
                <w:szCs w:val="24"/>
                <w:lang w:eastAsia="zh-CN"/>
              </w:rPr>
              <w:t xml:space="preserve">服务负载（即二次服务），包 </w:t>
            </w:r>
            <w:proofErr w:type="gramStart"/>
            <w:r>
              <w:rPr>
                <w:rFonts w:ascii="宋体" w:eastAsia="宋体" w:hAnsi="宋体" w:cs="宋体"/>
                <w:sz w:val="24"/>
                <w:szCs w:val="24"/>
                <w:lang w:eastAsia="zh-CN"/>
              </w:rPr>
              <w:t>括</w:t>
            </w:r>
            <w:proofErr w:type="gramEnd"/>
            <w:r>
              <w:rPr>
                <w:rFonts w:ascii="宋体" w:eastAsia="宋体" w:hAnsi="宋体" w:cs="宋体"/>
                <w:sz w:val="24"/>
                <w:szCs w:val="24"/>
                <w:lang w:eastAsia="zh-CN"/>
              </w:rPr>
              <w:t>损失和负载增长，否则不包括在传输可靠性保证金或容量效益保证金。</w:t>
            </w:r>
          </w:p>
        </w:tc>
      </w:tr>
    </w:tbl>
    <w:p w14:paraId="3E31697C" w14:textId="77777777" w:rsidR="006B326C" w:rsidRDefault="006B326C">
      <w:pPr>
        <w:spacing w:line="332" w:lineRule="exact"/>
        <w:rPr>
          <w:rFonts w:ascii="宋体" w:eastAsia="宋体" w:hAnsi="宋体" w:cs="宋体"/>
          <w:sz w:val="24"/>
          <w:szCs w:val="24"/>
          <w:lang w:eastAsia="zh-CN"/>
        </w:rPr>
        <w:sectPr w:rsidR="006B326C">
          <w:pgSz w:w="12240" w:h="15840"/>
          <w:pgMar w:top="1000" w:right="1020" w:bottom="900" w:left="1300" w:header="747" w:footer="705" w:gutter="0"/>
          <w:cols w:space="720"/>
        </w:sectPr>
      </w:pPr>
    </w:p>
    <w:p w14:paraId="08A88A00" w14:textId="77777777" w:rsidR="006B326C" w:rsidRDefault="006B326C">
      <w:pPr>
        <w:rPr>
          <w:rFonts w:ascii="Times New Roman" w:eastAsia="Times New Roman" w:hAnsi="Times New Roman" w:cs="Times New Roman"/>
          <w:sz w:val="20"/>
          <w:szCs w:val="20"/>
          <w:lang w:eastAsia="zh-CN"/>
        </w:rPr>
      </w:pPr>
    </w:p>
    <w:p w14:paraId="44C2CE35" w14:textId="77777777" w:rsidR="006B326C" w:rsidRDefault="006B326C">
      <w:pPr>
        <w:spacing w:before="10"/>
        <w:rPr>
          <w:rFonts w:ascii="Times New Roman" w:eastAsia="Times New Roman" w:hAnsi="Times New Roman" w:cs="Times New Roman"/>
          <w:sz w:val="16"/>
          <w:szCs w:val="16"/>
          <w:lang w:eastAsia="zh-CN"/>
        </w:rPr>
      </w:pPr>
    </w:p>
    <w:tbl>
      <w:tblPr>
        <w:tblStyle w:val="TableNormal"/>
        <w:tblW w:w="0" w:type="auto"/>
        <w:tblInd w:w="145" w:type="dxa"/>
        <w:tblLayout w:type="fixed"/>
        <w:tblLook w:val="01E0" w:firstRow="1" w:lastRow="1" w:firstColumn="1" w:lastColumn="1" w:noHBand="0" w:noVBand="0"/>
      </w:tblPr>
      <w:tblGrid>
        <w:gridCol w:w="9648"/>
      </w:tblGrid>
      <w:tr w:rsidR="006B326C" w14:paraId="00971E03" w14:textId="77777777">
        <w:trPr>
          <w:trHeight w:hRule="exact" w:val="2663"/>
        </w:trPr>
        <w:tc>
          <w:tcPr>
            <w:tcW w:w="9648" w:type="dxa"/>
            <w:tcBorders>
              <w:top w:val="single" w:sz="4" w:space="0" w:color="000000"/>
              <w:left w:val="single" w:sz="4" w:space="0" w:color="000000"/>
              <w:bottom w:val="single" w:sz="4" w:space="0" w:color="000000"/>
              <w:right w:val="single" w:sz="4" w:space="0" w:color="000000"/>
            </w:tcBorders>
          </w:tcPr>
          <w:p w14:paraId="006DA78A" w14:textId="77777777" w:rsidR="006B326C" w:rsidRDefault="009B4794">
            <w:pPr>
              <w:pStyle w:val="TableParagraph"/>
              <w:spacing w:line="237" w:lineRule="auto"/>
              <w:ind w:left="1554" w:right="360"/>
              <w:rPr>
                <w:rFonts w:ascii="宋体" w:eastAsia="宋体" w:hAnsi="宋体" w:cs="宋体"/>
                <w:sz w:val="24"/>
                <w:szCs w:val="24"/>
                <w:lang w:eastAsia="zh-CN"/>
              </w:rPr>
            </w:pPr>
            <w:r>
              <w:rPr>
                <w:rFonts w:ascii="宋体" w:eastAsia="宋体" w:hAnsi="宋体" w:cs="宋体"/>
                <w:sz w:val="24"/>
                <w:szCs w:val="24"/>
                <w:lang w:eastAsia="zh-CN"/>
              </w:rPr>
              <w:t>gf</w:t>
            </w:r>
            <w:proofErr w:type="spellStart"/>
            <w:r>
              <w:rPr>
                <w:rFonts w:ascii="宋体" w:eastAsia="宋体" w:hAnsi="宋体" w:cs="宋体"/>
                <w:position w:val="-1"/>
                <w:sz w:val="16"/>
                <w:szCs w:val="16"/>
                <w:lang w:eastAsia="zh-CN"/>
              </w:rPr>
              <w:t>nf</w:t>
            </w:r>
            <w:proofErr w:type="spellEnd"/>
            <w:r>
              <w:rPr>
                <w:rFonts w:ascii="宋体" w:eastAsia="宋体" w:hAnsi="宋体" w:cs="宋体"/>
                <w:sz w:val="24"/>
                <w:szCs w:val="24"/>
                <w:lang w:eastAsia="zh-CN"/>
              </w:rPr>
              <w:t>是为三角传动服务预留的非确定容量</w:t>
            </w:r>
            <w:r>
              <w:rPr>
                <w:rFonts w:ascii="宋体" w:eastAsia="宋体" w:hAnsi="宋体" w:cs="宋体"/>
                <w:position w:val="-1"/>
                <w:sz w:val="24"/>
                <w:szCs w:val="24"/>
                <w:lang w:eastAsia="zh-CN"/>
              </w:rPr>
              <w:t xml:space="preserve">以及能源和/或传输服务合同，在 </w:t>
            </w:r>
            <w:r>
              <w:rPr>
                <w:rFonts w:ascii="宋体" w:eastAsia="宋体" w:hAnsi="宋体" w:cs="宋体"/>
                <w:sz w:val="24"/>
                <w:szCs w:val="24"/>
                <w:lang w:eastAsia="zh-CN"/>
              </w:rPr>
              <w:t>传输服务提供商的开放接入传输关税或“安全港关税”生效日期之前执 行。”</w:t>
            </w:r>
          </w:p>
          <w:p w14:paraId="09C11C46" w14:textId="77777777" w:rsidR="006B326C" w:rsidRDefault="009B4794">
            <w:pPr>
              <w:pStyle w:val="TableParagraph"/>
              <w:spacing w:before="112"/>
              <w:ind w:left="114" w:firstLine="1440"/>
              <w:rPr>
                <w:rFonts w:ascii="宋体" w:eastAsia="宋体" w:hAnsi="宋体" w:cs="宋体"/>
                <w:sz w:val="24"/>
                <w:szCs w:val="24"/>
                <w:lang w:eastAsia="zh-CN"/>
              </w:rPr>
            </w:pPr>
            <w:r>
              <w:rPr>
                <w:rFonts w:ascii="宋体" w:eastAsia="宋体" w:hAnsi="宋体" w:cs="宋体"/>
                <w:position w:val="2"/>
                <w:sz w:val="24"/>
                <w:szCs w:val="24"/>
                <w:lang w:eastAsia="zh-CN"/>
              </w:rPr>
              <w:t>PTP</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是为确认的点对点传输保留的非确定容量</w:t>
            </w:r>
            <w:r>
              <w:rPr>
                <w:rFonts w:ascii="宋体" w:eastAsia="宋体" w:hAnsi="宋体" w:cs="宋体"/>
                <w:sz w:val="24"/>
                <w:szCs w:val="24"/>
                <w:lang w:eastAsia="zh-CN"/>
              </w:rPr>
              <w:t>服务。</w:t>
            </w:r>
          </w:p>
          <w:p w14:paraId="50665351" w14:textId="77777777" w:rsidR="006B326C" w:rsidRDefault="009B4794">
            <w:pPr>
              <w:pStyle w:val="TableParagraph"/>
              <w:spacing w:before="168" w:line="312" w:lineRule="exact"/>
              <w:ind w:left="114" w:right="360"/>
              <w:rPr>
                <w:rFonts w:ascii="宋体" w:eastAsia="宋体" w:hAnsi="宋体" w:cs="宋体"/>
                <w:sz w:val="24"/>
                <w:szCs w:val="24"/>
                <w:lang w:eastAsia="zh-CN"/>
              </w:rPr>
            </w:pPr>
            <w:r>
              <w:rPr>
                <w:rFonts w:ascii="宋体" w:eastAsia="宋体" w:hAnsi="宋体" w:cs="宋体"/>
                <w:position w:val="2"/>
                <w:sz w:val="24"/>
                <w:szCs w:val="24"/>
                <w:lang w:eastAsia="zh-CN"/>
              </w:rPr>
              <w:t>操作系统</w:t>
            </w:r>
            <w:proofErr w:type="spellStart"/>
            <w:r>
              <w:rPr>
                <w:rFonts w:ascii="宋体" w:eastAsia="宋体" w:hAnsi="宋体" w:cs="宋体"/>
                <w:sz w:val="16"/>
                <w:szCs w:val="16"/>
                <w:lang w:eastAsia="zh-CN"/>
              </w:rPr>
              <w:t>nf</w:t>
            </w:r>
            <w:proofErr w:type="spellEnd"/>
            <w:r>
              <w:rPr>
                <w:rFonts w:ascii="宋体" w:eastAsia="宋体" w:hAnsi="宋体" w:cs="宋体"/>
                <w:position w:val="2"/>
                <w:sz w:val="24"/>
                <w:szCs w:val="24"/>
                <w:lang w:eastAsia="zh-CN"/>
              </w:rPr>
              <w:t>为任何其他服务、合同或协议保留的非公司能力</w:t>
            </w:r>
            <w:r>
              <w:rPr>
                <w:rFonts w:ascii="宋体" w:eastAsia="宋体" w:hAnsi="宋体" w:cs="宋体"/>
                <w:sz w:val="24"/>
                <w:szCs w:val="24"/>
                <w:lang w:eastAsia="zh-CN"/>
              </w:rPr>
              <w:t>上面指定使用ATCID中指定的 非确定传输服务。</w:t>
            </w:r>
          </w:p>
        </w:tc>
      </w:tr>
      <w:tr w:rsidR="006B326C" w14:paraId="4D094076" w14:textId="77777777">
        <w:trPr>
          <w:trHeight w:hRule="exact" w:val="491"/>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40671123" w14:textId="77777777" w:rsidR="006B326C" w:rsidRDefault="009B4794">
            <w:pPr>
              <w:pStyle w:val="TableParagraph"/>
              <w:spacing w:before="1"/>
              <w:ind w:left="114"/>
              <w:rPr>
                <w:rFonts w:ascii="宋体" w:eastAsia="宋体" w:hAnsi="宋体" w:cs="宋体"/>
                <w:sz w:val="24"/>
                <w:szCs w:val="24"/>
              </w:rPr>
            </w:pPr>
            <w:r>
              <w:rPr>
                <w:rFonts w:ascii="宋体" w:eastAsia="宋体" w:hAnsi="宋体" w:cs="宋体"/>
                <w:b/>
                <w:bCs/>
                <w:sz w:val="24"/>
                <w:szCs w:val="24"/>
              </w:rPr>
              <w:t>问题2</w:t>
            </w:r>
          </w:p>
        </w:tc>
      </w:tr>
      <w:tr w:rsidR="006B326C" w14:paraId="0C6BAB04" w14:textId="77777777">
        <w:trPr>
          <w:trHeight w:hRule="exact" w:val="768"/>
        </w:trPr>
        <w:tc>
          <w:tcPr>
            <w:tcW w:w="9648" w:type="dxa"/>
            <w:tcBorders>
              <w:top w:val="single" w:sz="4" w:space="0" w:color="000000"/>
              <w:left w:val="single" w:sz="4" w:space="0" w:color="000000"/>
              <w:bottom w:val="single" w:sz="4" w:space="0" w:color="000000"/>
              <w:right w:val="single" w:sz="4" w:space="0" w:color="000000"/>
            </w:tcBorders>
          </w:tcPr>
          <w:p w14:paraId="76FABE83" w14:textId="77777777" w:rsidR="006B326C" w:rsidRDefault="009B4794">
            <w:pPr>
              <w:pStyle w:val="TableParagraph"/>
              <w:spacing w:before="9" w:line="332" w:lineRule="exact"/>
              <w:ind w:left="114" w:right="161"/>
              <w:rPr>
                <w:rFonts w:ascii="宋体" w:eastAsia="宋体" w:hAnsi="宋体" w:cs="宋体"/>
                <w:sz w:val="24"/>
                <w:szCs w:val="24"/>
              </w:rPr>
            </w:pPr>
            <w:proofErr w:type="spellStart"/>
            <w:r>
              <w:rPr>
                <w:rFonts w:ascii="宋体" w:eastAsia="宋体" w:hAnsi="宋体" w:cs="宋体"/>
                <w:sz w:val="24"/>
                <w:szCs w:val="24"/>
              </w:rPr>
              <w:t>可能的操作系统</w:t>
            </w:r>
            <w:proofErr w:type="spellEnd"/>
            <w:r>
              <w:rPr>
                <w:rFonts w:ascii="宋体" w:eastAsia="宋体" w:hAnsi="宋体" w:cs="宋体"/>
                <w:position w:val="-1"/>
                <w:sz w:val="16"/>
                <w:szCs w:val="16"/>
              </w:rPr>
              <w:t>f</w:t>
            </w:r>
            <w:r>
              <w:rPr>
                <w:rFonts w:ascii="宋体" w:eastAsia="宋体" w:hAnsi="宋体" w:cs="宋体"/>
                <w:sz w:val="24"/>
                <w:szCs w:val="24"/>
              </w:rPr>
              <w:t>在MOD-029-2a需求R5和OS中</w:t>
            </w:r>
            <w:proofErr w:type="spellStart"/>
            <w:r>
              <w:rPr>
                <w:rFonts w:ascii="宋体" w:eastAsia="宋体" w:hAnsi="宋体" w:cs="宋体"/>
                <w:position w:val="-1"/>
                <w:sz w:val="16"/>
                <w:szCs w:val="16"/>
              </w:rPr>
              <w:t>nf</w:t>
            </w:r>
            <w:proofErr w:type="spellEnd"/>
            <w:r>
              <w:rPr>
                <w:rFonts w:ascii="宋体" w:eastAsia="宋体" w:hAnsi="宋体" w:cs="宋体"/>
                <w:sz w:val="24"/>
                <w:szCs w:val="24"/>
              </w:rPr>
              <w:t>在MOD-029-2a要求R6是</w:t>
            </w:r>
            <w:proofErr w:type="spellStart"/>
            <w:r>
              <w:rPr>
                <w:rFonts w:ascii="宋体" w:eastAsia="宋体" w:hAnsi="宋体" w:cs="宋体"/>
                <w:position w:val="-1"/>
                <w:sz w:val="24"/>
                <w:szCs w:val="24"/>
              </w:rPr>
              <w:t>用传输流量利用率计</w:t>
            </w:r>
            <w:proofErr w:type="spellEnd"/>
            <w:r>
              <w:rPr>
                <w:rFonts w:ascii="宋体" w:eastAsia="宋体" w:hAnsi="宋体" w:cs="宋体"/>
                <w:position w:val="-1"/>
                <w:sz w:val="24"/>
                <w:szCs w:val="24"/>
              </w:rPr>
              <w:t xml:space="preserve"> </w:t>
            </w:r>
            <w:proofErr w:type="spellStart"/>
            <w:r>
              <w:rPr>
                <w:rFonts w:ascii="宋体" w:eastAsia="宋体" w:hAnsi="宋体" w:cs="宋体"/>
                <w:sz w:val="24"/>
                <w:szCs w:val="24"/>
              </w:rPr>
              <w:t>算ATC的测定</w:t>
            </w:r>
            <w:proofErr w:type="spellEnd"/>
            <w:r>
              <w:rPr>
                <w:rFonts w:ascii="宋体" w:eastAsia="宋体" w:hAnsi="宋体" w:cs="宋体"/>
                <w:sz w:val="24"/>
                <w:szCs w:val="24"/>
              </w:rPr>
              <w:t>？</w:t>
            </w:r>
          </w:p>
        </w:tc>
      </w:tr>
      <w:tr w:rsidR="006B326C" w14:paraId="3E8AB34D" w14:textId="77777777">
        <w:trPr>
          <w:trHeight w:hRule="exact" w:val="491"/>
        </w:trPr>
        <w:tc>
          <w:tcPr>
            <w:tcW w:w="9648" w:type="dxa"/>
            <w:tcBorders>
              <w:top w:val="single" w:sz="4" w:space="0" w:color="000000"/>
              <w:left w:val="single" w:sz="4" w:space="0" w:color="000000"/>
              <w:bottom w:val="single" w:sz="4" w:space="0" w:color="000000"/>
              <w:right w:val="single" w:sz="4" w:space="0" w:color="000000"/>
            </w:tcBorders>
            <w:shd w:val="clear" w:color="auto" w:fill="D2DCE9"/>
          </w:tcPr>
          <w:p w14:paraId="198C8302" w14:textId="77777777" w:rsidR="006B326C" w:rsidRDefault="009B4794">
            <w:pPr>
              <w:pStyle w:val="TableParagraph"/>
              <w:spacing w:before="2"/>
              <w:ind w:left="114"/>
              <w:rPr>
                <w:rFonts w:ascii="宋体" w:eastAsia="宋体" w:hAnsi="宋体" w:cs="宋体"/>
                <w:sz w:val="24"/>
                <w:szCs w:val="24"/>
              </w:rPr>
            </w:pPr>
            <w:r>
              <w:rPr>
                <w:rFonts w:ascii="宋体" w:eastAsia="宋体" w:hAnsi="宋体" w:cs="宋体"/>
                <w:b/>
                <w:bCs/>
                <w:sz w:val="24"/>
                <w:szCs w:val="24"/>
              </w:rPr>
              <w:t>对问题2的答复</w:t>
            </w:r>
          </w:p>
        </w:tc>
      </w:tr>
      <w:tr w:rsidR="006B326C" w14:paraId="1F37C5B4" w14:textId="77777777">
        <w:trPr>
          <w:trHeight w:hRule="exact" w:val="2976"/>
        </w:trPr>
        <w:tc>
          <w:tcPr>
            <w:tcW w:w="9648" w:type="dxa"/>
            <w:tcBorders>
              <w:top w:val="single" w:sz="4" w:space="0" w:color="000000"/>
              <w:left w:val="single" w:sz="4" w:space="0" w:color="000000"/>
              <w:bottom w:val="single" w:sz="4" w:space="0" w:color="000000"/>
              <w:right w:val="single" w:sz="4" w:space="0" w:color="000000"/>
            </w:tcBorders>
          </w:tcPr>
          <w:p w14:paraId="6A0D6710" w14:textId="77777777" w:rsidR="006B326C" w:rsidRDefault="009B4794">
            <w:pPr>
              <w:pStyle w:val="TableParagraph"/>
              <w:spacing w:line="237" w:lineRule="auto"/>
              <w:ind w:left="114" w:right="161"/>
              <w:rPr>
                <w:rFonts w:ascii="宋体" w:eastAsia="宋体" w:hAnsi="宋体" w:cs="宋体"/>
                <w:sz w:val="24"/>
                <w:szCs w:val="24"/>
                <w:lang w:eastAsia="zh-CN"/>
              </w:rPr>
            </w:pPr>
            <w:r>
              <w:rPr>
                <w:rFonts w:ascii="宋体" w:eastAsia="宋体" w:hAnsi="宋体" w:cs="宋体"/>
                <w:sz w:val="24"/>
                <w:szCs w:val="24"/>
                <w:lang w:eastAsia="zh-CN"/>
              </w:rPr>
              <w:t xml:space="preserve">这一解释请求和NYISO开放访问传输关税描述了NYISO的“传输流利用”概念；然而，不清 </w:t>
            </w:r>
            <w:proofErr w:type="gramStart"/>
            <w:r>
              <w:rPr>
                <w:rFonts w:ascii="宋体" w:eastAsia="宋体" w:hAnsi="宋体" w:cs="宋体"/>
                <w:sz w:val="24"/>
                <w:szCs w:val="24"/>
                <w:lang w:eastAsia="zh-CN"/>
              </w:rPr>
              <w:t>楚是否</w:t>
            </w:r>
            <w:proofErr w:type="gramEnd"/>
            <w:r>
              <w:rPr>
                <w:rFonts w:ascii="宋体" w:eastAsia="宋体" w:hAnsi="宋体" w:cs="宋体"/>
                <w:sz w:val="24"/>
                <w:szCs w:val="24"/>
                <w:lang w:eastAsia="zh-CN"/>
              </w:rPr>
              <w:t xml:space="preserve">将本地负载、点对点传输服务、网络集成传输服务或需求R5和R6中明确定义的任何 其他组件纳入“传输流利用。” 如果“传输流利用”不包括本地负载、点对点传输服 </w:t>
            </w:r>
            <w:proofErr w:type="gramStart"/>
            <w:r>
              <w:rPr>
                <w:rFonts w:ascii="宋体" w:eastAsia="宋体" w:hAnsi="宋体" w:cs="宋体"/>
                <w:sz w:val="24"/>
                <w:szCs w:val="24"/>
                <w:lang w:eastAsia="zh-CN"/>
              </w:rPr>
              <w:t>务</w:t>
            </w:r>
            <w:proofErr w:type="gramEnd"/>
            <w:r>
              <w:rPr>
                <w:rFonts w:ascii="宋体" w:eastAsia="宋体" w:hAnsi="宋体" w:cs="宋体"/>
                <w:sz w:val="24"/>
                <w:szCs w:val="24"/>
                <w:lang w:eastAsia="zh-CN"/>
              </w:rPr>
              <w:t>、网络集成传输服务或需求R5和R6中明确定义的任何其他组件，则应列入“其他服务” 一词。 但是，如果“传输流量利用”确实包含了这些组成部分，那么仅仅将“传输流量 利用”列入“其他服务”是不适当的。</w:t>
            </w:r>
          </w:p>
        </w:tc>
      </w:tr>
    </w:tbl>
    <w:p w14:paraId="39A84BA7" w14:textId="77777777" w:rsidR="006B326C" w:rsidRDefault="006B326C">
      <w:pPr>
        <w:spacing w:line="237" w:lineRule="auto"/>
        <w:rPr>
          <w:rFonts w:ascii="宋体" w:eastAsia="宋体" w:hAnsi="宋体" w:cs="宋体"/>
          <w:sz w:val="24"/>
          <w:szCs w:val="24"/>
          <w:lang w:eastAsia="zh-CN"/>
        </w:rPr>
        <w:sectPr w:rsidR="006B326C">
          <w:pgSz w:w="12240" w:h="15840"/>
          <w:pgMar w:top="1000" w:right="1020" w:bottom="900" w:left="1300" w:header="747" w:footer="705" w:gutter="0"/>
          <w:cols w:space="720"/>
        </w:sectPr>
      </w:pPr>
    </w:p>
    <w:p w14:paraId="086B2787" w14:textId="77777777" w:rsidR="006B326C" w:rsidRDefault="006B326C">
      <w:pPr>
        <w:rPr>
          <w:rFonts w:ascii="Times New Roman" w:eastAsia="Times New Roman" w:hAnsi="Times New Roman" w:cs="Times New Roman"/>
          <w:sz w:val="20"/>
          <w:szCs w:val="20"/>
          <w:lang w:eastAsia="zh-CN"/>
        </w:rPr>
      </w:pPr>
    </w:p>
    <w:p w14:paraId="11D82210" w14:textId="77777777" w:rsidR="006B326C" w:rsidRDefault="006B326C">
      <w:pPr>
        <w:rPr>
          <w:rFonts w:ascii="Times New Roman" w:eastAsia="Times New Roman" w:hAnsi="Times New Roman" w:cs="Times New Roman"/>
          <w:sz w:val="20"/>
          <w:szCs w:val="20"/>
          <w:lang w:eastAsia="zh-CN"/>
        </w:rPr>
      </w:pPr>
    </w:p>
    <w:p w14:paraId="2B9F863F" w14:textId="77777777" w:rsidR="006B326C" w:rsidRDefault="009B4794">
      <w:pPr>
        <w:pStyle w:val="2"/>
        <w:numPr>
          <w:ilvl w:val="0"/>
          <w:numId w:val="6"/>
        </w:numPr>
        <w:tabs>
          <w:tab w:val="left" w:pos="644"/>
        </w:tabs>
        <w:spacing w:before="160"/>
        <w:ind w:right="259"/>
        <w:rPr>
          <w:b w:val="0"/>
          <w:bCs w:val="0"/>
        </w:rPr>
      </w:pPr>
      <w:proofErr w:type="spellStart"/>
      <w:r>
        <w:t>导言</w:t>
      </w:r>
      <w:proofErr w:type="spellEnd"/>
    </w:p>
    <w:p w14:paraId="21EDEED6" w14:textId="77777777" w:rsidR="006B326C" w:rsidRDefault="009B4794">
      <w:pPr>
        <w:tabs>
          <w:tab w:val="left" w:pos="1147"/>
          <w:tab w:val="left" w:pos="2299"/>
        </w:tabs>
        <w:spacing w:before="107"/>
        <w:ind w:left="644" w:right="259"/>
        <w:rPr>
          <w:rFonts w:ascii="宋体" w:eastAsia="宋体" w:hAnsi="宋体" w:cs="宋体"/>
        </w:rPr>
      </w:pPr>
      <w:r>
        <w:rPr>
          <w:rFonts w:ascii="Times New Roman" w:eastAsia="Times New Roman" w:hAnsi="Times New Roman" w:cs="Times New Roman"/>
          <w:b/>
          <w:bCs/>
          <w:w w:val="95"/>
        </w:rPr>
        <w:t>1.</w:t>
      </w:r>
      <w:r>
        <w:rPr>
          <w:rFonts w:ascii="Times New Roman" w:eastAsia="Times New Roman" w:hAnsi="Times New Roman" w:cs="Times New Roman"/>
          <w:b/>
          <w:bCs/>
          <w:w w:val="95"/>
        </w:rPr>
        <w:tab/>
      </w:r>
      <w:proofErr w:type="spellStart"/>
      <w:r>
        <w:rPr>
          <w:rFonts w:ascii="宋体" w:eastAsia="宋体" w:hAnsi="宋体" w:cs="宋体"/>
          <w:b/>
          <w:bCs/>
          <w:spacing w:val="-1"/>
        </w:rPr>
        <w:t>标题</w:t>
      </w:r>
      <w:proofErr w:type="spellEnd"/>
      <w:r>
        <w:rPr>
          <w:rFonts w:ascii="宋体" w:eastAsia="宋体" w:hAnsi="宋体" w:cs="宋体"/>
          <w:b/>
          <w:bCs/>
          <w:spacing w:val="-1"/>
        </w:rPr>
        <w:t>：</w:t>
      </w:r>
      <w:r>
        <w:rPr>
          <w:rFonts w:ascii="宋体" w:eastAsia="宋体" w:hAnsi="宋体" w:cs="宋体"/>
          <w:b/>
          <w:bCs/>
          <w:spacing w:val="-1"/>
        </w:rPr>
        <w:tab/>
      </w:r>
      <w:proofErr w:type="spellStart"/>
      <w:r>
        <w:rPr>
          <w:rFonts w:ascii="宋体" w:eastAsia="宋体" w:hAnsi="宋体" w:cs="宋体"/>
          <w:b/>
          <w:bCs/>
          <w:spacing w:val="-1"/>
        </w:rPr>
        <w:t>流动门方法</w:t>
      </w:r>
      <w:proofErr w:type="spellEnd"/>
    </w:p>
    <w:p w14:paraId="3FF05A50" w14:textId="77777777" w:rsidR="006B326C" w:rsidRDefault="009B4794">
      <w:pPr>
        <w:tabs>
          <w:tab w:val="left" w:pos="1147"/>
          <w:tab w:val="left" w:pos="2299"/>
        </w:tabs>
        <w:spacing w:before="98"/>
        <w:ind w:left="641" w:right="259"/>
        <w:rPr>
          <w:rFonts w:ascii="宋体" w:eastAsia="宋体" w:hAnsi="宋体" w:cs="宋体"/>
        </w:rPr>
      </w:pPr>
      <w:r>
        <w:rPr>
          <w:rFonts w:ascii="Times New Roman" w:eastAsia="Times New Roman" w:hAnsi="Times New Roman" w:cs="Times New Roman"/>
          <w:b/>
          <w:bCs/>
          <w:w w:val="95"/>
        </w:rPr>
        <w:t>2.</w:t>
      </w:r>
      <w:r>
        <w:rPr>
          <w:rFonts w:ascii="Times New Roman" w:eastAsia="Times New Roman" w:hAnsi="Times New Roman" w:cs="Times New Roman"/>
          <w:b/>
          <w:bCs/>
          <w:w w:val="95"/>
        </w:rPr>
        <w:tab/>
      </w:r>
      <w:proofErr w:type="spellStart"/>
      <w:r>
        <w:rPr>
          <w:rFonts w:ascii="宋体" w:eastAsia="宋体" w:hAnsi="宋体" w:cs="宋体"/>
          <w:b/>
          <w:bCs/>
          <w:spacing w:val="-1"/>
        </w:rPr>
        <w:t>编号</w:t>
      </w:r>
      <w:proofErr w:type="spellEnd"/>
      <w:r>
        <w:rPr>
          <w:rFonts w:ascii="宋体" w:eastAsia="宋体" w:hAnsi="宋体" w:cs="宋体"/>
          <w:b/>
          <w:bCs/>
          <w:spacing w:val="-1"/>
        </w:rPr>
        <w:t>：</w:t>
      </w:r>
      <w:r>
        <w:rPr>
          <w:rFonts w:ascii="宋体" w:eastAsia="宋体" w:hAnsi="宋体" w:cs="宋体"/>
          <w:b/>
          <w:bCs/>
          <w:spacing w:val="-1"/>
        </w:rPr>
        <w:tab/>
        <w:t>国防部-030-3</w:t>
      </w:r>
    </w:p>
    <w:p w14:paraId="02C58F59" w14:textId="77777777" w:rsidR="006B326C" w:rsidRDefault="009B4794">
      <w:pPr>
        <w:tabs>
          <w:tab w:val="left" w:pos="1147"/>
          <w:tab w:val="left" w:pos="2299"/>
        </w:tabs>
        <w:spacing w:before="127" w:line="286" w:lineRule="exact"/>
        <w:ind w:left="1148" w:right="337" w:hanging="504"/>
        <w:rPr>
          <w:rFonts w:ascii="宋体" w:eastAsia="宋体" w:hAnsi="宋体" w:cs="宋体"/>
          <w:lang w:eastAsia="zh-CN"/>
        </w:rPr>
      </w:pPr>
      <w:r>
        <w:rPr>
          <w:rFonts w:ascii="Times New Roman" w:eastAsia="Times New Roman" w:hAnsi="Times New Roman" w:cs="Times New Roman"/>
          <w:b/>
          <w:bCs/>
          <w:w w:val="95"/>
          <w:lang w:eastAsia="zh-CN"/>
        </w:rPr>
        <w:t>3.</w:t>
      </w:r>
      <w:r>
        <w:rPr>
          <w:rFonts w:ascii="Times New Roman" w:eastAsia="Times New Roman" w:hAnsi="Times New Roman" w:cs="Times New Roman"/>
          <w:b/>
          <w:bCs/>
          <w:w w:val="95"/>
          <w:lang w:eastAsia="zh-CN"/>
        </w:rPr>
        <w:tab/>
      </w:r>
      <w:r>
        <w:rPr>
          <w:rFonts w:ascii="宋体" w:eastAsia="宋体" w:hAnsi="宋体" w:cs="宋体"/>
          <w:b/>
          <w:bCs/>
          <w:spacing w:val="-1"/>
          <w:lang w:eastAsia="zh-CN"/>
        </w:rPr>
        <w:t>目的：</w:t>
      </w:r>
      <w:r>
        <w:rPr>
          <w:rFonts w:ascii="宋体" w:eastAsia="宋体" w:hAnsi="宋体" w:cs="宋体"/>
          <w:b/>
          <w:bCs/>
          <w:spacing w:val="-1"/>
          <w:lang w:eastAsia="zh-CN"/>
        </w:rPr>
        <w:tab/>
      </w:r>
      <w:r>
        <w:rPr>
          <w:rFonts w:ascii="宋体" w:eastAsia="宋体" w:hAnsi="宋体" w:cs="宋体"/>
          <w:spacing w:val="-2"/>
          <w:lang w:eastAsia="zh-CN"/>
        </w:rPr>
        <w:t>提高开发和记录转移能力计算的一致性和可靠性，供实体使用</w:t>
      </w:r>
      <w:proofErr w:type="spellStart"/>
      <w:r>
        <w:rPr>
          <w:rFonts w:ascii="宋体" w:eastAsia="宋体" w:hAnsi="宋体" w:cs="宋体"/>
          <w:spacing w:val="-2"/>
          <w:lang w:eastAsia="zh-CN"/>
        </w:rPr>
        <w:t>Flowgate</w:t>
      </w:r>
      <w:proofErr w:type="spellEnd"/>
      <w:r>
        <w:rPr>
          <w:rFonts w:ascii="宋体" w:eastAsia="宋体" w:hAnsi="宋体" w:cs="宋体"/>
          <w:spacing w:val="-2"/>
          <w:lang w:eastAsia="zh-CN"/>
        </w:rPr>
        <w:t>方</w:t>
      </w:r>
      <w:r>
        <w:rPr>
          <w:rFonts w:ascii="宋体" w:eastAsia="宋体" w:hAnsi="宋体" w:cs="宋体"/>
          <w:spacing w:val="-61"/>
          <w:lang w:eastAsia="zh-CN"/>
        </w:rPr>
        <w:t xml:space="preserve"> </w:t>
      </w:r>
      <w:r>
        <w:rPr>
          <w:rFonts w:ascii="宋体" w:eastAsia="宋体" w:hAnsi="宋体" w:cs="宋体"/>
          <w:lang w:eastAsia="zh-CN"/>
        </w:rPr>
        <w:t>法支持分析和系统操作进行短期使用。</w:t>
      </w:r>
    </w:p>
    <w:p w14:paraId="70190C77" w14:textId="77777777" w:rsidR="006B326C" w:rsidRDefault="009B4794">
      <w:pPr>
        <w:tabs>
          <w:tab w:val="left" w:pos="1147"/>
        </w:tabs>
        <w:spacing w:before="94"/>
        <w:ind w:left="641" w:right="259"/>
        <w:rPr>
          <w:rFonts w:ascii="宋体" w:eastAsia="宋体" w:hAnsi="宋体" w:cs="宋体"/>
          <w:lang w:eastAsia="zh-CN"/>
        </w:rPr>
      </w:pPr>
      <w:r>
        <w:rPr>
          <w:rFonts w:ascii="Times New Roman" w:eastAsia="Times New Roman" w:hAnsi="Times New Roman" w:cs="Times New Roman"/>
          <w:b/>
          <w:bCs/>
          <w:w w:val="95"/>
          <w:lang w:eastAsia="zh-CN"/>
        </w:rPr>
        <w:t>4.</w:t>
      </w:r>
      <w:r>
        <w:rPr>
          <w:rFonts w:ascii="Times New Roman" w:eastAsia="Times New Roman" w:hAnsi="Times New Roman" w:cs="Times New Roman"/>
          <w:b/>
          <w:bCs/>
          <w:w w:val="95"/>
          <w:lang w:eastAsia="zh-CN"/>
        </w:rPr>
        <w:tab/>
      </w:r>
      <w:r>
        <w:rPr>
          <w:rFonts w:ascii="宋体" w:eastAsia="宋体" w:hAnsi="宋体" w:cs="宋体"/>
          <w:b/>
          <w:bCs/>
          <w:lang w:eastAsia="zh-CN"/>
        </w:rPr>
        <w:t>适用性：</w:t>
      </w:r>
    </w:p>
    <w:p w14:paraId="0C0027D9" w14:textId="77777777" w:rsidR="006B326C" w:rsidRDefault="009B4794">
      <w:pPr>
        <w:tabs>
          <w:tab w:val="left" w:pos="1939"/>
        </w:tabs>
        <w:spacing w:before="94"/>
        <w:ind w:left="1220" w:right="259"/>
        <w:rPr>
          <w:rFonts w:ascii="宋体" w:eastAsia="宋体" w:hAnsi="宋体" w:cs="宋体"/>
          <w:lang w:eastAsia="zh-CN"/>
        </w:rPr>
      </w:pPr>
      <w:r>
        <w:rPr>
          <w:rFonts w:ascii="Times New Roman" w:eastAsia="Times New Roman" w:hAnsi="Times New Roman" w:cs="Times New Roman"/>
          <w:b/>
          <w:bCs/>
          <w:w w:val="95"/>
          <w:lang w:eastAsia="zh-CN"/>
        </w:rPr>
        <w:t>4.1.1</w:t>
      </w:r>
      <w:r>
        <w:rPr>
          <w:rFonts w:ascii="Times New Roman" w:eastAsia="Times New Roman" w:hAnsi="Times New Roman" w:cs="Times New Roman"/>
          <w:b/>
          <w:bCs/>
          <w:w w:val="95"/>
          <w:lang w:eastAsia="zh-CN"/>
        </w:rPr>
        <w:tab/>
      </w:r>
      <w:r>
        <w:rPr>
          <w:rFonts w:ascii="宋体" w:eastAsia="宋体" w:hAnsi="宋体" w:cs="宋体"/>
          <w:lang w:eastAsia="zh-CN"/>
        </w:rPr>
        <w:t>每个传输操作员使用</w:t>
      </w:r>
      <w:proofErr w:type="gramStart"/>
      <w:r>
        <w:rPr>
          <w:rFonts w:ascii="宋体" w:eastAsia="宋体" w:hAnsi="宋体" w:cs="宋体"/>
          <w:lang w:eastAsia="zh-CN"/>
        </w:rPr>
        <w:t>流门方法</w:t>
      </w:r>
      <w:proofErr w:type="gramEnd"/>
      <w:r>
        <w:rPr>
          <w:rFonts w:ascii="宋体" w:eastAsia="宋体" w:hAnsi="宋体" w:cs="宋体"/>
          <w:lang w:eastAsia="zh-CN"/>
        </w:rPr>
        <w:t>来支持计算流门上的可用</w:t>
      </w:r>
      <w:proofErr w:type="gramStart"/>
      <w:r>
        <w:rPr>
          <w:rFonts w:ascii="宋体" w:eastAsia="宋体" w:hAnsi="宋体" w:cs="宋体"/>
          <w:lang w:eastAsia="zh-CN"/>
        </w:rPr>
        <w:t>流门能力</w:t>
      </w:r>
      <w:proofErr w:type="gramEnd"/>
      <w:r>
        <w:rPr>
          <w:rFonts w:ascii="宋体" w:eastAsia="宋体" w:hAnsi="宋体" w:cs="宋体"/>
          <w:lang w:eastAsia="zh-CN"/>
        </w:rPr>
        <w:t>(AFCs。</w:t>
      </w:r>
    </w:p>
    <w:p w14:paraId="7D05688D" w14:textId="77777777" w:rsidR="006B326C" w:rsidRDefault="009B4794">
      <w:pPr>
        <w:tabs>
          <w:tab w:val="left" w:pos="1939"/>
        </w:tabs>
        <w:spacing w:before="103"/>
        <w:ind w:left="1220" w:right="259"/>
        <w:rPr>
          <w:rFonts w:ascii="宋体" w:eastAsia="宋体" w:hAnsi="宋体" w:cs="宋体"/>
          <w:lang w:eastAsia="zh-CN"/>
        </w:rPr>
      </w:pPr>
      <w:r>
        <w:rPr>
          <w:rFonts w:ascii="Times New Roman" w:eastAsia="Times New Roman" w:hAnsi="Times New Roman" w:cs="Times New Roman"/>
          <w:b/>
          <w:bCs/>
          <w:w w:val="95"/>
          <w:lang w:eastAsia="zh-CN"/>
        </w:rPr>
        <w:t>4.1.2</w:t>
      </w:r>
      <w:r>
        <w:rPr>
          <w:rFonts w:ascii="Times New Roman" w:eastAsia="Times New Roman" w:hAnsi="Times New Roman" w:cs="Times New Roman"/>
          <w:b/>
          <w:bCs/>
          <w:w w:val="95"/>
          <w:lang w:eastAsia="zh-CN"/>
        </w:rPr>
        <w:tab/>
      </w:r>
      <w:r>
        <w:rPr>
          <w:rFonts w:ascii="宋体" w:eastAsia="宋体" w:hAnsi="宋体" w:cs="宋体"/>
          <w:lang w:eastAsia="zh-CN"/>
        </w:rPr>
        <w:t>每个传输服务提供者使用</w:t>
      </w:r>
      <w:proofErr w:type="gramStart"/>
      <w:r>
        <w:rPr>
          <w:rFonts w:ascii="宋体" w:eastAsia="宋体" w:hAnsi="宋体" w:cs="宋体"/>
          <w:lang w:eastAsia="zh-CN"/>
        </w:rPr>
        <w:t>流门方法</w:t>
      </w:r>
      <w:proofErr w:type="gramEnd"/>
      <w:r>
        <w:rPr>
          <w:rFonts w:ascii="宋体" w:eastAsia="宋体" w:hAnsi="宋体" w:cs="宋体"/>
          <w:lang w:eastAsia="zh-CN"/>
        </w:rPr>
        <w:t>计算流门上的AFCs。</w:t>
      </w:r>
    </w:p>
    <w:p w14:paraId="5388D651" w14:textId="77777777" w:rsidR="006B326C" w:rsidRDefault="009B4794">
      <w:pPr>
        <w:tabs>
          <w:tab w:val="left" w:pos="1147"/>
          <w:tab w:val="left" w:pos="3739"/>
        </w:tabs>
        <w:spacing w:before="101"/>
        <w:ind w:left="644" w:right="259"/>
        <w:rPr>
          <w:rFonts w:ascii="宋体" w:eastAsia="宋体" w:hAnsi="宋体" w:cs="宋体"/>
          <w:lang w:eastAsia="zh-CN"/>
        </w:rPr>
      </w:pPr>
      <w:r>
        <w:rPr>
          <w:rFonts w:ascii="Times New Roman" w:eastAsia="Times New Roman" w:hAnsi="Times New Roman" w:cs="Times New Roman"/>
          <w:b/>
          <w:bCs/>
          <w:w w:val="95"/>
          <w:lang w:eastAsia="zh-CN"/>
        </w:rPr>
        <w:t>5.</w:t>
      </w:r>
      <w:r>
        <w:rPr>
          <w:rFonts w:ascii="Times New Roman" w:eastAsia="Times New Roman" w:hAnsi="Times New Roman" w:cs="Times New Roman"/>
          <w:b/>
          <w:bCs/>
          <w:w w:val="95"/>
          <w:lang w:eastAsia="zh-CN"/>
        </w:rPr>
        <w:tab/>
      </w:r>
      <w:r>
        <w:rPr>
          <w:rFonts w:ascii="宋体" w:eastAsia="宋体" w:hAnsi="宋体" w:cs="宋体"/>
          <w:b/>
          <w:bCs/>
          <w:spacing w:val="-1"/>
          <w:lang w:eastAsia="zh-CN"/>
        </w:rPr>
        <w:t>建议生效日期：</w:t>
      </w:r>
      <w:r>
        <w:rPr>
          <w:rFonts w:ascii="宋体" w:eastAsia="宋体" w:hAnsi="宋体" w:cs="宋体"/>
          <w:b/>
          <w:bCs/>
          <w:spacing w:val="-1"/>
          <w:lang w:eastAsia="zh-CN"/>
        </w:rPr>
        <w:tab/>
      </w:r>
      <w:r>
        <w:rPr>
          <w:rFonts w:ascii="宋体" w:eastAsia="宋体" w:hAnsi="宋体" w:cs="宋体"/>
          <w:spacing w:val="-2"/>
          <w:lang w:eastAsia="zh-CN"/>
        </w:rPr>
        <w:t>“补救行动计划”修订定义</w:t>
      </w:r>
      <w:proofErr w:type="gramStart"/>
      <w:r>
        <w:rPr>
          <w:rFonts w:ascii="宋体" w:eastAsia="宋体" w:hAnsi="宋体" w:cs="宋体"/>
          <w:spacing w:val="-2"/>
          <w:lang w:eastAsia="zh-CN"/>
        </w:rPr>
        <w:t>见执行</w:t>
      </w:r>
      <w:proofErr w:type="gramEnd"/>
      <w:r>
        <w:rPr>
          <w:rFonts w:ascii="宋体" w:eastAsia="宋体" w:hAnsi="宋体" w:cs="宋体"/>
          <w:spacing w:val="-2"/>
          <w:lang w:eastAsia="zh-CN"/>
        </w:rPr>
        <w:t>计划”</w:t>
      </w:r>
    </w:p>
    <w:p w14:paraId="4392CD3F" w14:textId="77777777" w:rsidR="006B326C" w:rsidRDefault="009B4794">
      <w:pPr>
        <w:pStyle w:val="2"/>
        <w:numPr>
          <w:ilvl w:val="0"/>
          <w:numId w:val="6"/>
        </w:numPr>
        <w:tabs>
          <w:tab w:val="left" w:pos="644"/>
        </w:tabs>
        <w:spacing w:before="77" w:line="315" w:lineRule="exact"/>
        <w:ind w:right="259"/>
        <w:rPr>
          <w:b w:val="0"/>
          <w:bCs w:val="0"/>
        </w:rPr>
      </w:pPr>
      <w:bookmarkStart w:id="609" w:name="B.要求"/>
      <w:bookmarkEnd w:id="609"/>
      <w:proofErr w:type="spellStart"/>
      <w:r>
        <w:t>要求</w:t>
      </w:r>
      <w:proofErr w:type="spellEnd"/>
    </w:p>
    <w:p w14:paraId="71D8D256" w14:textId="77777777" w:rsidR="006B326C" w:rsidRDefault="009B4794">
      <w:pPr>
        <w:spacing w:before="12" w:line="286" w:lineRule="exact"/>
        <w:ind w:left="1220" w:right="259" w:hanging="540"/>
        <w:rPr>
          <w:rFonts w:ascii="宋体" w:eastAsia="宋体" w:hAnsi="宋体" w:cs="宋体"/>
          <w:lang w:eastAsia="zh-CN"/>
        </w:rPr>
      </w:pPr>
      <w:r>
        <w:rPr>
          <w:rFonts w:ascii="宋体" w:eastAsia="宋体" w:hAnsi="宋体" w:cs="宋体"/>
          <w:b/>
          <w:bCs/>
          <w:lang w:eastAsia="zh-CN"/>
        </w:rPr>
        <w:t>R1。</w:t>
      </w:r>
      <w:r>
        <w:rPr>
          <w:rFonts w:ascii="宋体" w:eastAsia="宋体" w:hAnsi="宋体" w:cs="宋体"/>
          <w:b/>
          <w:bCs/>
          <w:spacing w:val="-34"/>
          <w:lang w:eastAsia="zh-CN"/>
        </w:rPr>
        <w:t xml:space="preserve"> </w:t>
      </w:r>
      <w:r>
        <w:rPr>
          <w:rFonts w:ascii="宋体" w:eastAsia="宋体" w:hAnsi="宋体" w:cs="宋体"/>
          <w:lang w:eastAsia="zh-CN"/>
        </w:rPr>
        <w:t>传输服务提供商应在其“可用传输能力实施文件”(ATCID)中包括：[违规风险因 素：待定][时间范围：操作计划]</w:t>
      </w:r>
    </w:p>
    <w:p w14:paraId="260A0F07" w14:textId="77777777" w:rsidR="006B326C" w:rsidRDefault="009B4794">
      <w:pPr>
        <w:spacing w:before="117" w:line="286" w:lineRule="exact"/>
        <w:ind w:left="2012" w:right="259" w:hanging="792"/>
        <w:rPr>
          <w:rFonts w:ascii="宋体" w:eastAsia="宋体" w:hAnsi="宋体" w:cs="宋体"/>
          <w:lang w:eastAsia="zh-CN"/>
        </w:rPr>
      </w:pPr>
      <w:r>
        <w:rPr>
          <w:rFonts w:ascii="宋体" w:eastAsia="宋体" w:hAnsi="宋体" w:cs="宋体"/>
          <w:b/>
          <w:bCs/>
          <w:lang w:eastAsia="zh-CN"/>
        </w:rPr>
        <w:t>R1.1。</w:t>
      </w:r>
      <w:r>
        <w:rPr>
          <w:rFonts w:ascii="宋体" w:eastAsia="宋体" w:hAnsi="宋体" w:cs="宋体"/>
          <w:b/>
          <w:bCs/>
          <w:spacing w:val="-2"/>
          <w:lang w:eastAsia="zh-CN"/>
        </w:rPr>
        <w:t xml:space="preserve"> </w:t>
      </w:r>
      <w:r>
        <w:rPr>
          <w:rFonts w:ascii="宋体" w:eastAsia="宋体" w:hAnsi="宋体" w:cs="宋体"/>
          <w:lang w:eastAsia="zh-CN"/>
        </w:rPr>
        <w:t xml:space="preserve">传输操作员使用的标准，以确定一组传输设施作为流门，将考虑在可用流 </w:t>
      </w:r>
      <w:proofErr w:type="gramStart"/>
      <w:r>
        <w:rPr>
          <w:rFonts w:ascii="宋体" w:eastAsia="宋体" w:hAnsi="宋体" w:cs="宋体"/>
          <w:lang w:eastAsia="zh-CN"/>
        </w:rPr>
        <w:t>门能力</w:t>
      </w:r>
      <w:proofErr w:type="gramEnd"/>
      <w:r>
        <w:rPr>
          <w:rFonts w:ascii="宋体" w:eastAsia="宋体" w:hAnsi="宋体" w:cs="宋体"/>
          <w:lang w:eastAsia="zh-CN"/>
        </w:rPr>
        <w:t>(AFC)计算。</w:t>
      </w:r>
    </w:p>
    <w:p w14:paraId="6AEF34AA" w14:textId="77777777" w:rsidR="006B326C" w:rsidRDefault="009B4794">
      <w:pPr>
        <w:spacing w:before="23" w:line="406" w:lineRule="exact"/>
        <w:ind w:left="1940" w:right="259" w:hanging="720"/>
        <w:rPr>
          <w:rFonts w:ascii="宋体" w:eastAsia="宋体" w:hAnsi="宋体" w:cs="宋体"/>
          <w:lang w:eastAsia="zh-CN"/>
        </w:rPr>
      </w:pPr>
      <w:r>
        <w:rPr>
          <w:rFonts w:ascii="宋体" w:eastAsia="宋体" w:hAnsi="宋体" w:cs="宋体"/>
          <w:b/>
          <w:bCs/>
          <w:lang w:eastAsia="zh-CN"/>
        </w:rPr>
        <w:t>r1.2。</w:t>
      </w:r>
      <w:r>
        <w:rPr>
          <w:rFonts w:ascii="宋体" w:eastAsia="宋体" w:hAnsi="宋体" w:cs="宋体"/>
          <w:b/>
          <w:bCs/>
          <w:spacing w:val="12"/>
          <w:lang w:eastAsia="zh-CN"/>
        </w:rPr>
        <w:t xml:space="preserve"> </w:t>
      </w:r>
      <w:r>
        <w:rPr>
          <w:rFonts w:ascii="宋体" w:eastAsia="宋体" w:hAnsi="宋体" w:cs="宋体"/>
          <w:lang w:eastAsia="zh-CN"/>
        </w:rPr>
        <w:t xml:space="preserve">以下信息是如何在AFC计算中计算传输服务的源和接收器的，包括： </w:t>
      </w:r>
      <w:r>
        <w:rPr>
          <w:rFonts w:ascii="宋体" w:eastAsia="宋体" w:hAnsi="宋体" w:cs="宋体"/>
          <w:b/>
          <w:bCs/>
          <w:spacing w:val="-1"/>
          <w:lang w:eastAsia="zh-CN"/>
        </w:rPr>
        <w:t>r1.2.1。</w:t>
      </w:r>
      <w:r>
        <w:rPr>
          <w:rFonts w:ascii="宋体" w:eastAsia="宋体" w:hAnsi="宋体" w:cs="宋体"/>
          <w:spacing w:val="-1"/>
          <w:lang w:eastAsia="zh-CN"/>
        </w:rPr>
        <w:t>定义用于AFC计算的源是从传输保留的源字段或接收点(POR)字段获</w:t>
      </w:r>
    </w:p>
    <w:p w14:paraId="75C455A4" w14:textId="77777777" w:rsidR="006B326C" w:rsidRDefault="009B4794">
      <w:pPr>
        <w:spacing w:line="235" w:lineRule="exact"/>
        <w:ind w:left="1940" w:right="259" w:firstLine="900"/>
        <w:rPr>
          <w:rFonts w:ascii="宋体" w:eastAsia="宋体" w:hAnsi="宋体" w:cs="宋体"/>
          <w:lang w:eastAsia="zh-CN"/>
        </w:rPr>
      </w:pPr>
      <w:r>
        <w:rPr>
          <w:rFonts w:ascii="宋体" w:eastAsia="宋体" w:hAnsi="宋体" w:cs="宋体"/>
          <w:lang w:eastAsia="zh-CN"/>
        </w:rPr>
        <w:t>得的。</w:t>
      </w:r>
    </w:p>
    <w:p w14:paraId="08166666" w14:textId="77777777" w:rsidR="006B326C" w:rsidRDefault="009B4794">
      <w:pPr>
        <w:spacing w:before="146" w:line="286" w:lineRule="exact"/>
        <w:ind w:left="2840" w:hanging="900"/>
        <w:rPr>
          <w:rFonts w:ascii="宋体" w:eastAsia="宋体" w:hAnsi="宋体" w:cs="宋体"/>
          <w:lang w:eastAsia="zh-CN"/>
        </w:rPr>
      </w:pPr>
      <w:r>
        <w:rPr>
          <w:rFonts w:ascii="宋体" w:eastAsia="宋体" w:hAnsi="宋体" w:cs="宋体"/>
          <w:b/>
          <w:bCs/>
          <w:spacing w:val="-1"/>
          <w:lang w:eastAsia="zh-CN"/>
        </w:rPr>
        <w:t>r1.2.2。</w:t>
      </w:r>
      <w:r>
        <w:rPr>
          <w:rFonts w:ascii="宋体" w:eastAsia="宋体" w:hAnsi="宋体" w:cs="宋体"/>
          <w:spacing w:val="-1"/>
          <w:lang w:eastAsia="zh-CN"/>
        </w:rPr>
        <w:t>定义用于AFC计算的接收器是从传输保留的接收器字段或传递点(POD)</w:t>
      </w:r>
      <w:r>
        <w:rPr>
          <w:rFonts w:ascii="宋体" w:eastAsia="宋体" w:hAnsi="宋体" w:cs="宋体"/>
          <w:spacing w:val="-81"/>
          <w:lang w:eastAsia="zh-CN"/>
        </w:rPr>
        <w:t xml:space="preserve"> </w:t>
      </w:r>
      <w:r>
        <w:rPr>
          <w:rFonts w:ascii="宋体" w:eastAsia="宋体" w:hAnsi="宋体" w:cs="宋体"/>
          <w:lang w:eastAsia="zh-CN"/>
        </w:rPr>
        <w:t>字段获得的。</w:t>
      </w:r>
    </w:p>
    <w:p w14:paraId="5E63073B" w14:textId="77777777" w:rsidR="006B326C" w:rsidRDefault="009B4794">
      <w:pPr>
        <w:spacing w:before="25" w:line="404" w:lineRule="exact"/>
        <w:ind w:left="1940" w:right="259"/>
        <w:rPr>
          <w:rFonts w:ascii="宋体" w:eastAsia="宋体" w:hAnsi="宋体" w:cs="宋体"/>
          <w:lang w:eastAsia="zh-CN"/>
        </w:rPr>
      </w:pPr>
      <w:r>
        <w:rPr>
          <w:rFonts w:ascii="宋体" w:eastAsia="宋体" w:hAnsi="宋体" w:cs="宋体"/>
          <w:b/>
          <w:bCs/>
          <w:lang w:eastAsia="zh-CN"/>
        </w:rPr>
        <w:t>r1.2.3。</w:t>
      </w:r>
      <w:r>
        <w:rPr>
          <w:rFonts w:ascii="宋体" w:eastAsia="宋体" w:hAnsi="宋体" w:cs="宋体"/>
          <w:lang w:eastAsia="zh-CN"/>
        </w:rPr>
        <w:t>源/接收器或POR/PO</w:t>
      </w:r>
      <w:r>
        <w:rPr>
          <w:rFonts w:ascii="宋体" w:eastAsia="宋体" w:hAnsi="宋体" w:cs="宋体"/>
          <w:spacing w:val="-4"/>
          <w:lang w:eastAsia="zh-CN"/>
        </w:rPr>
        <w:t xml:space="preserve"> </w:t>
      </w:r>
      <w:r>
        <w:rPr>
          <w:rFonts w:ascii="宋体" w:eastAsia="宋体" w:hAnsi="宋体" w:cs="宋体"/>
          <w:lang w:eastAsia="zh-CN"/>
        </w:rPr>
        <w:t xml:space="preserve">D识别并映射到模型。 </w:t>
      </w:r>
      <w:r>
        <w:rPr>
          <w:rFonts w:ascii="宋体" w:eastAsia="宋体" w:hAnsi="宋体" w:cs="宋体"/>
          <w:b/>
          <w:bCs/>
          <w:spacing w:val="-1"/>
          <w:lang w:eastAsia="zh-CN"/>
        </w:rPr>
        <w:t>r1.2.4。</w:t>
      </w:r>
      <w:r>
        <w:rPr>
          <w:rFonts w:ascii="宋体" w:eastAsia="宋体" w:hAnsi="宋体" w:cs="宋体"/>
          <w:spacing w:val="-1"/>
          <w:lang w:eastAsia="zh-CN"/>
        </w:rPr>
        <w:t>如果传输服务提供商的AFC计算过程涉及生成器的分组，ATCID必须</w:t>
      </w:r>
    </w:p>
    <w:p w14:paraId="18195AC5" w14:textId="77777777" w:rsidR="006B326C" w:rsidRDefault="009B4794">
      <w:pPr>
        <w:spacing w:line="236" w:lineRule="exact"/>
        <w:ind w:left="2840" w:right="259"/>
        <w:rPr>
          <w:rFonts w:ascii="宋体" w:eastAsia="宋体" w:hAnsi="宋体" w:cs="宋体"/>
          <w:lang w:eastAsia="zh-CN"/>
        </w:rPr>
      </w:pPr>
      <w:r>
        <w:rPr>
          <w:rFonts w:ascii="宋体" w:eastAsia="宋体" w:hAnsi="宋体" w:cs="宋体"/>
          <w:lang w:eastAsia="zh-CN"/>
        </w:rPr>
        <w:t>识别这些生成器如何参与该组。</w:t>
      </w:r>
    </w:p>
    <w:p w14:paraId="1FBC0678" w14:textId="77777777" w:rsidR="006B326C" w:rsidRDefault="009B4794">
      <w:pPr>
        <w:spacing w:before="117" w:line="338" w:lineRule="auto"/>
        <w:ind w:left="1220" w:right="859" w:hanging="540"/>
        <w:rPr>
          <w:rFonts w:ascii="宋体" w:eastAsia="宋体" w:hAnsi="宋体" w:cs="宋体"/>
          <w:lang w:eastAsia="zh-CN"/>
        </w:rPr>
      </w:pPr>
      <w:r>
        <w:rPr>
          <w:rFonts w:ascii="宋体" w:eastAsia="宋体" w:hAnsi="宋体" w:cs="宋体"/>
          <w:b/>
          <w:bCs/>
          <w:lang w:eastAsia="zh-CN"/>
        </w:rPr>
        <w:t>R2。</w:t>
      </w:r>
      <w:r>
        <w:rPr>
          <w:rFonts w:ascii="宋体" w:eastAsia="宋体" w:hAnsi="宋体" w:cs="宋体"/>
          <w:b/>
          <w:bCs/>
          <w:spacing w:val="-33"/>
          <w:lang w:eastAsia="zh-CN"/>
        </w:rPr>
        <w:t xml:space="preserve"> </w:t>
      </w:r>
      <w:r>
        <w:rPr>
          <w:rFonts w:ascii="宋体" w:eastAsia="宋体" w:hAnsi="宋体" w:cs="宋体"/>
          <w:lang w:eastAsia="zh-CN"/>
        </w:rPr>
        <w:t xml:space="preserve">传输操作员应执行以下操作：[违规风险因素：确定][时间范围：操作计划] </w:t>
      </w:r>
      <w:r>
        <w:rPr>
          <w:rFonts w:ascii="宋体" w:eastAsia="宋体" w:hAnsi="宋体" w:cs="宋体"/>
          <w:b/>
          <w:bCs/>
          <w:spacing w:val="-1"/>
          <w:lang w:eastAsia="zh-CN"/>
        </w:rPr>
        <w:t>r2.1。</w:t>
      </w:r>
      <w:r>
        <w:rPr>
          <w:rFonts w:ascii="宋体" w:eastAsia="宋体" w:hAnsi="宋体" w:cs="宋体"/>
          <w:b/>
          <w:bCs/>
          <w:spacing w:val="-17"/>
          <w:lang w:eastAsia="zh-CN"/>
        </w:rPr>
        <w:t xml:space="preserve"> </w:t>
      </w:r>
      <w:r>
        <w:rPr>
          <w:rFonts w:ascii="宋体" w:eastAsia="宋体" w:hAnsi="宋体" w:cs="宋体"/>
          <w:spacing w:val="-2"/>
          <w:lang w:eastAsia="zh-CN"/>
        </w:rPr>
        <w:t>在AFC过程中使用的</w:t>
      </w:r>
      <w:proofErr w:type="spellStart"/>
      <w:r>
        <w:rPr>
          <w:rFonts w:ascii="宋体" w:eastAsia="宋体" w:hAnsi="宋体" w:cs="宋体"/>
          <w:spacing w:val="-2"/>
          <w:lang w:eastAsia="zh-CN"/>
        </w:rPr>
        <w:t>Flowgates</w:t>
      </w:r>
      <w:proofErr w:type="spellEnd"/>
      <w:r>
        <w:rPr>
          <w:rFonts w:ascii="宋体" w:eastAsia="宋体" w:hAnsi="宋体" w:cs="宋体"/>
          <w:spacing w:val="-2"/>
          <w:lang w:eastAsia="zh-CN"/>
        </w:rPr>
        <w:t>至少基于以下标准：</w:t>
      </w:r>
    </w:p>
    <w:p w14:paraId="0B50E757" w14:textId="77777777" w:rsidR="006B326C" w:rsidRDefault="009B4794">
      <w:pPr>
        <w:spacing w:before="55" w:line="286" w:lineRule="exact"/>
        <w:ind w:left="2840" w:right="259" w:hanging="900"/>
        <w:rPr>
          <w:rFonts w:ascii="宋体" w:eastAsia="宋体" w:hAnsi="宋体" w:cs="宋体"/>
          <w:lang w:eastAsia="zh-CN"/>
        </w:rPr>
      </w:pPr>
      <w:r>
        <w:rPr>
          <w:rFonts w:ascii="宋体" w:eastAsia="宋体" w:hAnsi="宋体" w:cs="宋体"/>
          <w:b/>
          <w:bCs/>
          <w:spacing w:val="-1"/>
          <w:lang w:eastAsia="zh-CN"/>
        </w:rPr>
        <w:t>r2.1.1。</w:t>
      </w:r>
      <w:r>
        <w:rPr>
          <w:rFonts w:ascii="宋体" w:eastAsia="宋体" w:hAnsi="宋体" w:cs="宋体"/>
          <w:spacing w:val="-1"/>
          <w:lang w:eastAsia="zh-CN"/>
        </w:rPr>
        <w:t>第一次应急转移分析的结果，ATC路径内部的传输运营商的系统，直</w:t>
      </w:r>
      <w:r>
        <w:rPr>
          <w:rFonts w:ascii="宋体" w:eastAsia="宋体" w:hAnsi="宋体" w:cs="宋体"/>
          <w:spacing w:val="-84"/>
          <w:lang w:eastAsia="zh-CN"/>
        </w:rPr>
        <w:t xml:space="preserve"> </w:t>
      </w:r>
      <w:r>
        <w:rPr>
          <w:rFonts w:ascii="宋体" w:eastAsia="宋体" w:hAnsi="宋体" w:cs="宋体"/>
          <w:lang w:eastAsia="zh-CN"/>
        </w:rPr>
        <w:t>到路径能力，以便至少前三个限制元素及其最坏的相关应急组合， OTDF至少5%，并在传输运营商的系统内，包括作为流门。</w:t>
      </w:r>
    </w:p>
    <w:p w14:paraId="39C79B7E" w14:textId="25EEC6C0" w:rsidR="006B326C" w:rsidRDefault="009B4794">
      <w:pPr>
        <w:spacing w:before="119" w:line="286" w:lineRule="exact"/>
        <w:ind w:left="3740" w:right="259" w:hanging="900"/>
        <w:rPr>
          <w:rFonts w:ascii="宋体" w:eastAsia="宋体" w:hAnsi="宋体" w:cs="宋体"/>
          <w:lang w:eastAsia="zh-CN"/>
        </w:rPr>
      </w:pPr>
      <w:r>
        <w:rPr>
          <w:rFonts w:ascii="宋体" w:eastAsia="宋体" w:hAnsi="宋体" w:cs="宋体"/>
          <w:b/>
          <w:bCs/>
          <w:lang w:eastAsia="zh-CN"/>
        </w:rPr>
        <w:t>r2.1.1.1。</w:t>
      </w:r>
      <w:r>
        <w:rPr>
          <w:rFonts w:ascii="宋体" w:eastAsia="宋体" w:hAnsi="宋体" w:cs="宋体"/>
          <w:b/>
          <w:bCs/>
          <w:spacing w:val="-19"/>
          <w:lang w:eastAsia="zh-CN"/>
        </w:rPr>
        <w:t xml:space="preserve"> </w:t>
      </w:r>
      <w:r>
        <w:rPr>
          <w:rFonts w:ascii="宋体" w:eastAsia="宋体" w:hAnsi="宋体" w:cs="宋体"/>
          <w:lang w:eastAsia="zh-CN"/>
        </w:rPr>
        <w:t>使用与第一项应急标准一致的第一项应急标准，用 于规划</w:t>
      </w:r>
      <w:del w:id="610" w:author="378653276@qq.com" w:date="2021-04-20T23:26:00Z">
        <w:r w:rsidDel="00353850">
          <w:rPr>
            <w:rFonts w:ascii="宋体" w:eastAsia="宋体" w:hAnsi="宋体" w:cs="宋体"/>
            <w:lang w:eastAsia="zh-CN"/>
          </w:rPr>
          <w:delText>业务</w:delText>
        </w:r>
      </w:del>
      <w:ins w:id="611" w:author="378653276@qq.com" w:date="2021-04-20T23:26:00Z">
        <w:r w:rsidR="00353850">
          <w:rPr>
            <w:rFonts w:ascii="宋体" w:eastAsia="宋体" w:hAnsi="宋体" w:cs="宋体"/>
            <w:lang w:eastAsia="zh-CN"/>
          </w:rPr>
          <w:t>运行</w:t>
        </w:r>
      </w:ins>
    </w:p>
    <w:p w14:paraId="39A51507" w14:textId="77777777" w:rsidR="006B326C" w:rsidRDefault="006B326C">
      <w:pPr>
        <w:spacing w:line="286" w:lineRule="exact"/>
        <w:rPr>
          <w:rFonts w:ascii="宋体" w:eastAsia="宋体" w:hAnsi="宋体" w:cs="宋体"/>
          <w:lang w:eastAsia="zh-CN"/>
        </w:rPr>
        <w:sectPr w:rsidR="006B326C">
          <w:headerReference w:type="default" r:id="rId59"/>
          <w:footerReference w:type="default" r:id="rId60"/>
          <w:pgSz w:w="12240" w:h="15840"/>
          <w:pgMar w:top="1000" w:right="1300" w:bottom="900" w:left="1300" w:header="747" w:footer="705" w:gutter="0"/>
          <w:pgNumType w:start="1"/>
          <w:cols w:space="720"/>
        </w:sectPr>
      </w:pPr>
    </w:p>
    <w:p w14:paraId="0D2488BC" w14:textId="77777777" w:rsidR="006B326C" w:rsidRDefault="006B326C">
      <w:pPr>
        <w:spacing w:before="9"/>
        <w:rPr>
          <w:rFonts w:ascii="宋体" w:eastAsia="宋体" w:hAnsi="宋体" w:cs="宋体"/>
          <w:sz w:val="26"/>
          <w:szCs w:val="26"/>
          <w:lang w:eastAsia="zh-CN"/>
        </w:rPr>
      </w:pPr>
    </w:p>
    <w:p w14:paraId="4D9E49F2" w14:textId="77777777" w:rsidR="006B326C" w:rsidRDefault="009B4794">
      <w:pPr>
        <w:spacing w:before="33"/>
        <w:ind w:left="3740" w:right="259"/>
        <w:rPr>
          <w:rFonts w:ascii="宋体" w:eastAsia="宋体" w:hAnsi="宋体" w:cs="宋体"/>
          <w:lang w:eastAsia="zh-CN"/>
        </w:rPr>
      </w:pPr>
      <w:r>
        <w:rPr>
          <w:rFonts w:ascii="宋体" w:eastAsia="宋体" w:hAnsi="宋体" w:cs="宋体"/>
          <w:lang w:eastAsia="zh-CN"/>
        </w:rPr>
        <w:t>适用的时间段，包括使用补救行动计划。</w:t>
      </w:r>
    </w:p>
    <w:p w14:paraId="4C87A4DA" w14:textId="77777777" w:rsidR="006B326C" w:rsidRDefault="009B4794">
      <w:pPr>
        <w:spacing w:before="5" w:line="400" w:lineRule="atLeast"/>
        <w:ind w:left="2840" w:right="259"/>
        <w:rPr>
          <w:rFonts w:ascii="宋体" w:eastAsia="宋体" w:hAnsi="宋体" w:cs="宋体"/>
          <w:lang w:eastAsia="zh-CN"/>
        </w:rPr>
      </w:pPr>
      <w:r>
        <w:rPr>
          <w:rFonts w:ascii="宋体" w:eastAsia="宋体" w:hAnsi="宋体" w:cs="宋体"/>
          <w:b/>
          <w:bCs/>
          <w:lang w:eastAsia="zh-CN"/>
        </w:rPr>
        <w:t>r2.1.1.2。</w:t>
      </w:r>
      <w:r>
        <w:rPr>
          <w:rFonts w:ascii="宋体" w:eastAsia="宋体" w:hAnsi="宋体" w:cs="宋体"/>
          <w:b/>
          <w:bCs/>
          <w:spacing w:val="-5"/>
          <w:lang w:eastAsia="zh-CN"/>
        </w:rPr>
        <w:t xml:space="preserve"> </w:t>
      </w:r>
      <w:r>
        <w:rPr>
          <w:rFonts w:ascii="宋体" w:eastAsia="宋体" w:hAnsi="宋体" w:cs="宋体"/>
          <w:lang w:eastAsia="zh-CN"/>
        </w:rPr>
        <w:t>只有系列配置中最有限的元素需要</w:t>
      </w:r>
      <w:proofErr w:type="gramStart"/>
      <w:r>
        <w:rPr>
          <w:rFonts w:ascii="宋体" w:eastAsia="宋体" w:hAnsi="宋体" w:cs="宋体"/>
          <w:lang w:eastAsia="zh-CN"/>
        </w:rPr>
        <w:t>作为流门包含</w:t>
      </w:r>
      <w:proofErr w:type="gramEnd"/>
      <w:r>
        <w:rPr>
          <w:rFonts w:ascii="宋体" w:eastAsia="宋体" w:hAnsi="宋体" w:cs="宋体"/>
          <w:lang w:eastAsia="zh-CN"/>
        </w:rPr>
        <w:t xml:space="preserve">。 </w:t>
      </w:r>
      <w:r>
        <w:rPr>
          <w:rFonts w:ascii="宋体" w:eastAsia="宋体" w:hAnsi="宋体" w:cs="宋体"/>
          <w:b/>
          <w:bCs/>
          <w:lang w:eastAsia="zh-CN"/>
        </w:rPr>
        <w:t>r2.1.1.3。</w:t>
      </w:r>
      <w:r>
        <w:rPr>
          <w:rFonts w:ascii="宋体" w:eastAsia="宋体" w:hAnsi="宋体" w:cs="宋体"/>
          <w:b/>
          <w:bCs/>
          <w:spacing w:val="-24"/>
          <w:lang w:eastAsia="zh-CN"/>
        </w:rPr>
        <w:t xml:space="preserve"> </w:t>
      </w:r>
      <w:r>
        <w:rPr>
          <w:rFonts w:ascii="宋体" w:eastAsia="宋体" w:hAnsi="宋体" w:cs="宋体"/>
          <w:lang w:eastAsia="zh-CN"/>
        </w:rPr>
        <w:t>如果任何限制元件通过在另</w:t>
      </w:r>
      <w:proofErr w:type="gramStart"/>
      <w:r>
        <w:rPr>
          <w:rFonts w:ascii="宋体" w:eastAsia="宋体" w:hAnsi="宋体" w:cs="宋体"/>
          <w:lang w:eastAsia="zh-CN"/>
        </w:rPr>
        <w:t>一个流门的</w:t>
      </w:r>
      <w:proofErr w:type="gramEnd"/>
      <w:r>
        <w:rPr>
          <w:rFonts w:ascii="宋体" w:eastAsia="宋体" w:hAnsi="宋体" w:cs="宋体"/>
          <w:lang w:eastAsia="zh-CN"/>
        </w:rPr>
        <w:t>限制范围内操作</w:t>
      </w:r>
    </w:p>
    <w:p w14:paraId="0ACC142B" w14:textId="77777777" w:rsidR="006B326C" w:rsidRDefault="009B4794">
      <w:pPr>
        <w:spacing w:before="26" w:line="286" w:lineRule="exact"/>
        <w:ind w:left="3740"/>
        <w:rPr>
          <w:rFonts w:ascii="宋体" w:eastAsia="宋体" w:hAnsi="宋体" w:cs="宋体"/>
          <w:lang w:eastAsia="zh-CN"/>
        </w:rPr>
      </w:pPr>
      <w:r>
        <w:rPr>
          <w:rFonts w:ascii="宋体" w:eastAsia="宋体" w:hAnsi="宋体" w:cs="宋体"/>
          <w:spacing w:val="-2"/>
          <w:lang w:eastAsia="zh-CN"/>
        </w:rPr>
        <w:t>而保持在其相关的最坏应急极限范围内，则不需要为这种限</w:t>
      </w:r>
      <w:r>
        <w:rPr>
          <w:rFonts w:ascii="宋体" w:eastAsia="宋体" w:hAnsi="宋体" w:cs="宋体"/>
          <w:spacing w:val="-73"/>
          <w:lang w:eastAsia="zh-CN"/>
        </w:rPr>
        <w:t xml:space="preserve"> </w:t>
      </w:r>
      <w:r>
        <w:rPr>
          <w:rFonts w:ascii="宋体" w:eastAsia="宋体" w:hAnsi="宋体" w:cs="宋体"/>
          <w:lang w:eastAsia="zh-CN"/>
        </w:rPr>
        <w:t>制元件或应急建立新的流门。</w:t>
      </w:r>
    </w:p>
    <w:p w14:paraId="522E6859" w14:textId="77777777" w:rsidR="006B326C" w:rsidRDefault="009B4794">
      <w:pPr>
        <w:spacing w:before="91" w:line="237" w:lineRule="auto"/>
        <w:ind w:left="2840" w:hanging="900"/>
        <w:rPr>
          <w:rFonts w:ascii="宋体" w:eastAsia="宋体" w:hAnsi="宋体" w:cs="宋体"/>
          <w:lang w:eastAsia="zh-CN"/>
        </w:rPr>
      </w:pPr>
      <w:r>
        <w:rPr>
          <w:rFonts w:ascii="宋体" w:eastAsia="宋体" w:hAnsi="宋体" w:cs="宋体"/>
          <w:b/>
          <w:bCs/>
          <w:lang w:eastAsia="zh-CN"/>
        </w:rPr>
        <w:t>r2.1.2。</w:t>
      </w:r>
      <w:r>
        <w:rPr>
          <w:rFonts w:ascii="宋体" w:eastAsia="宋体" w:hAnsi="宋体" w:cs="宋体"/>
          <w:lang w:eastAsia="zh-CN"/>
        </w:rPr>
        <w:t>第一次应急转移分析的结果，从所有相邻的</w:t>
      </w:r>
      <w:proofErr w:type="gramStart"/>
      <w:r>
        <w:rPr>
          <w:rFonts w:ascii="宋体" w:eastAsia="宋体" w:hAnsi="宋体" w:cs="宋体"/>
          <w:lang w:eastAsia="zh-CN"/>
        </w:rPr>
        <w:t>平衡局源和</w:t>
      </w:r>
      <w:proofErr w:type="gramEnd"/>
      <w:r>
        <w:rPr>
          <w:rFonts w:ascii="宋体" w:eastAsia="宋体" w:hAnsi="宋体" w:cs="宋体"/>
          <w:lang w:eastAsia="zh-CN"/>
        </w:rPr>
        <w:t xml:space="preserve">接收器(如 </w:t>
      </w:r>
      <w:r>
        <w:rPr>
          <w:rFonts w:ascii="宋体" w:eastAsia="宋体" w:hAnsi="宋体" w:cs="宋体"/>
          <w:spacing w:val="-2"/>
          <w:lang w:eastAsia="zh-CN"/>
        </w:rPr>
        <w:t>ATCID中定义的)组合到路径能力，以便至少前三个限制元素及其最差</w:t>
      </w:r>
      <w:r>
        <w:rPr>
          <w:rFonts w:ascii="宋体" w:eastAsia="宋体" w:hAnsi="宋体" w:cs="宋体"/>
          <w:lang w:eastAsia="zh-CN"/>
        </w:rPr>
        <w:t xml:space="preserve"> </w:t>
      </w:r>
      <w:r>
        <w:rPr>
          <w:rFonts w:ascii="宋体" w:eastAsia="宋体" w:hAnsi="宋体" w:cs="宋体"/>
          <w:spacing w:val="-2"/>
          <w:lang w:eastAsia="zh-CN"/>
        </w:rPr>
        <w:t>相关的应急组合与至少5%的出口转移分配系数(OTDF)和在传输运营商</w:t>
      </w:r>
      <w:r>
        <w:rPr>
          <w:rFonts w:ascii="宋体" w:eastAsia="宋体" w:hAnsi="宋体" w:cs="宋体"/>
          <w:lang w:eastAsia="zh-CN"/>
        </w:rPr>
        <w:t xml:space="preserve"> </w:t>
      </w:r>
      <w:r>
        <w:rPr>
          <w:rFonts w:ascii="宋体" w:eastAsia="宋体" w:hAnsi="宋体" w:cs="宋体"/>
          <w:spacing w:val="-2"/>
          <w:lang w:eastAsia="zh-CN"/>
        </w:rPr>
        <w:t>的系统内被包括为流门，除非这些相邻平衡局之间的接口是使用另一</w:t>
      </w:r>
      <w:r>
        <w:rPr>
          <w:rFonts w:ascii="宋体" w:eastAsia="宋体" w:hAnsi="宋体" w:cs="宋体"/>
          <w:lang w:eastAsia="zh-CN"/>
        </w:rPr>
        <w:t xml:space="preserve"> 种ATC方法计算的。</w:t>
      </w:r>
    </w:p>
    <w:p w14:paraId="5965F70C" w14:textId="544B70BE" w:rsidR="006B326C" w:rsidRDefault="009B4794">
      <w:pPr>
        <w:spacing w:before="148" w:line="286" w:lineRule="exact"/>
        <w:ind w:left="3740" w:right="640" w:hanging="900"/>
        <w:rPr>
          <w:rFonts w:ascii="宋体" w:eastAsia="宋体" w:hAnsi="宋体" w:cs="宋体"/>
          <w:lang w:eastAsia="zh-CN"/>
        </w:rPr>
      </w:pPr>
      <w:r>
        <w:rPr>
          <w:rFonts w:ascii="宋体" w:eastAsia="宋体" w:hAnsi="宋体" w:cs="宋体"/>
          <w:b/>
          <w:bCs/>
          <w:lang w:eastAsia="zh-CN"/>
        </w:rPr>
        <w:t>r2.1.2.1。</w:t>
      </w:r>
      <w:r>
        <w:rPr>
          <w:rFonts w:ascii="宋体" w:eastAsia="宋体" w:hAnsi="宋体" w:cs="宋体"/>
          <w:b/>
          <w:bCs/>
          <w:spacing w:val="-18"/>
          <w:lang w:eastAsia="zh-CN"/>
        </w:rPr>
        <w:t xml:space="preserve"> </w:t>
      </w:r>
      <w:r>
        <w:rPr>
          <w:rFonts w:ascii="宋体" w:eastAsia="宋体" w:hAnsi="宋体" w:cs="宋体"/>
          <w:lang w:eastAsia="zh-CN"/>
        </w:rPr>
        <w:t>使用第一项应急标准，与在适用期</w:t>
      </w:r>
      <w:proofErr w:type="gramStart"/>
      <w:r>
        <w:rPr>
          <w:rFonts w:ascii="宋体" w:eastAsia="宋体" w:hAnsi="宋体" w:cs="宋体"/>
          <w:lang w:eastAsia="zh-CN"/>
        </w:rPr>
        <w:t>间规划</w:t>
      </w:r>
      <w:proofErr w:type="gramEnd"/>
      <w:del w:id="612" w:author="378653276@qq.com" w:date="2021-04-20T23:26:00Z">
        <w:r w:rsidDel="00353850">
          <w:rPr>
            <w:rFonts w:ascii="宋体" w:eastAsia="宋体" w:hAnsi="宋体" w:cs="宋体"/>
            <w:lang w:eastAsia="zh-CN"/>
          </w:rPr>
          <w:delText>业务</w:delText>
        </w:r>
      </w:del>
      <w:ins w:id="613" w:author="378653276@qq.com" w:date="2021-04-20T23:26:00Z">
        <w:r w:rsidR="00353850">
          <w:rPr>
            <w:rFonts w:ascii="宋体" w:eastAsia="宋体" w:hAnsi="宋体" w:cs="宋体"/>
            <w:lang w:eastAsia="zh-CN"/>
          </w:rPr>
          <w:t>运行</w:t>
        </w:r>
      </w:ins>
      <w:r>
        <w:rPr>
          <w:rFonts w:ascii="宋体" w:eastAsia="宋体" w:hAnsi="宋体" w:cs="宋体"/>
          <w:lang w:eastAsia="zh-CN"/>
        </w:rPr>
        <w:t>时使 用的第一项应急标准相一致，包括使用补救行动计 划。</w:t>
      </w:r>
    </w:p>
    <w:p w14:paraId="37C36399" w14:textId="77777777" w:rsidR="006B326C" w:rsidRDefault="009B4794">
      <w:pPr>
        <w:spacing w:before="21" w:line="406" w:lineRule="exact"/>
        <w:ind w:left="2840" w:right="259"/>
        <w:rPr>
          <w:rFonts w:ascii="宋体" w:eastAsia="宋体" w:hAnsi="宋体" w:cs="宋体"/>
          <w:lang w:eastAsia="zh-CN"/>
        </w:rPr>
      </w:pPr>
      <w:r>
        <w:rPr>
          <w:rFonts w:ascii="宋体" w:eastAsia="宋体" w:hAnsi="宋体" w:cs="宋体"/>
          <w:b/>
          <w:bCs/>
          <w:lang w:eastAsia="zh-CN"/>
        </w:rPr>
        <w:t>r2.1.2.2。</w:t>
      </w:r>
      <w:r>
        <w:rPr>
          <w:rFonts w:ascii="宋体" w:eastAsia="宋体" w:hAnsi="宋体" w:cs="宋体"/>
          <w:b/>
          <w:bCs/>
          <w:spacing w:val="-5"/>
          <w:lang w:eastAsia="zh-CN"/>
        </w:rPr>
        <w:t xml:space="preserve"> </w:t>
      </w:r>
      <w:r>
        <w:rPr>
          <w:rFonts w:ascii="宋体" w:eastAsia="宋体" w:hAnsi="宋体" w:cs="宋体"/>
          <w:lang w:eastAsia="zh-CN"/>
        </w:rPr>
        <w:t>只有系列配置中最有限的元素需要</w:t>
      </w:r>
      <w:proofErr w:type="gramStart"/>
      <w:r>
        <w:rPr>
          <w:rFonts w:ascii="宋体" w:eastAsia="宋体" w:hAnsi="宋体" w:cs="宋体"/>
          <w:lang w:eastAsia="zh-CN"/>
        </w:rPr>
        <w:t>作为流门包含</w:t>
      </w:r>
      <w:proofErr w:type="gramEnd"/>
      <w:r>
        <w:rPr>
          <w:rFonts w:ascii="宋体" w:eastAsia="宋体" w:hAnsi="宋体" w:cs="宋体"/>
          <w:lang w:eastAsia="zh-CN"/>
        </w:rPr>
        <w:t xml:space="preserve">。 </w:t>
      </w:r>
      <w:r>
        <w:rPr>
          <w:rFonts w:ascii="宋体" w:eastAsia="宋体" w:hAnsi="宋体" w:cs="宋体"/>
          <w:b/>
          <w:bCs/>
          <w:lang w:eastAsia="zh-CN"/>
        </w:rPr>
        <w:t>r2.1.2.3。</w:t>
      </w:r>
      <w:r>
        <w:rPr>
          <w:rFonts w:ascii="宋体" w:eastAsia="宋体" w:hAnsi="宋体" w:cs="宋体"/>
          <w:b/>
          <w:bCs/>
          <w:spacing w:val="-24"/>
          <w:lang w:eastAsia="zh-CN"/>
        </w:rPr>
        <w:t xml:space="preserve"> </w:t>
      </w:r>
      <w:r>
        <w:rPr>
          <w:rFonts w:ascii="宋体" w:eastAsia="宋体" w:hAnsi="宋体" w:cs="宋体"/>
          <w:lang w:eastAsia="zh-CN"/>
        </w:rPr>
        <w:t>如果任何限制元件通过在另</w:t>
      </w:r>
      <w:proofErr w:type="gramStart"/>
      <w:r>
        <w:rPr>
          <w:rFonts w:ascii="宋体" w:eastAsia="宋体" w:hAnsi="宋体" w:cs="宋体"/>
          <w:lang w:eastAsia="zh-CN"/>
        </w:rPr>
        <w:t>一个流门的</w:t>
      </w:r>
      <w:proofErr w:type="gramEnd"/>
      <w:r>
        <w:rPr>
          <w:rFonts w:ascii="宋体" w:eastAsia="宋体" w:hAnsi="宋体" w:cs="宋体"/>
          <w:lang w:eastAsia="zh-CN"/>
        </w:rPr>
        <w:t>限制范围内操作</w:t>
      </w:r>
    </w:p>
    <w:p w14:paraId="5DD0AF0F" w14:textId="77777777" w:rsidR="006B326C" w:rsidRDefault="009B4794">
      <w:pPr>
        <w:spacing w:line="234" w:lineRule="exact"/>
        <w:ind w:left="3740"/>
        <w:rPr>
          <w:rFonts w:ascii="宋体" w:eastAsia="宋体" w:hAnsi="宋体" w:cs="宋体"/>
          <w:lang w:eastAsia="zh-CN"/>
        </w:rPr>
      </w:pPr>
      <w:r>
        <w:rPr>
          <w:rFonts w:ascii="宋体" w:eastAsia="宋体" w:hAnsi="宋体" w:cs="宋体"/>
          <w:lang w:eastAsia="zh-CN"/>
        </w:rPr>
        <w:t>而保持在其相关的最坏应急极限范围内，则不需要为这种限</w:t>
      </w:r>
    </w:p>
    <w:p w14:paraId="29D8C16B" w14:textId="77777777" w:rsidR="006B326C" w:rsidRDefault="009B4794">
      <w:pPr>
        <w:spacing w:line="287" w:lineRule="exact"/>
        <w:ind w:left="1940" w:right="259" w:firstLine="1800"/>
        <w:rPr>
          <w:rFonts w:ascii="宋体" w:eastAsia="宋体" w:hAnsi="宋体" w:cs="宋体"/>
          <w:lang w:eastAsia="zh-CN"/>
        </w:rPr>
      </w:pPr>
      <w:r>
        <w:rPr>
          <w:rFonts w:ascii="宋体" w:eastAsia="宋体" w:hAnsi="宋体" w:cs="宋体"/>
          <w:lang w:eastAsia="zh-CN"/>
        </w:rPr>
        <w:t>制元件或应急建立新的流门。</w:t>
      </w:r>
    </w:p>
    <w:p w14:paraId="7B810015" w14:textId="77777777" w:rsidR="006B326C" w:rsidRDefault="009B4794">
      <w:pPr>
        <w:spacing w:before="120" w:line="237" w:lineRule="auto"/>
        <w:ind w:left="2840" w:right="305" w:hanging="900"/>
        <w:jc w:val="both"/>
        <w:rPr>
          <w:rFonts w:ascii="宋体" w:eastAsia="宋体" w:hAnsi="宋体" w:cs="宋体"/>
          <w:lang w:eastAsia="zh-CN"/>
        </w:rPr>
      </w:pPr>
      <w:r>
        <w:rPr>
          <w:rFonts w:ascii="宋体" w:eastAsia="宋体" w:hAnsi="宋体" w:cs="宋体"/>
          <w:b/>
          <w:bCs/>
          <w:spacing w:val="-1"/>
          <w:lang w:eastAsia="zh-CN"/>
        </w:rPr>
        <w:t>r2.1.3。</w:t>
      </w:r>
      <w:r>
        <w:rPr>
          <w:rFonts w:ascii="宋体" w:eastAsia="宋体" w:hAnsi="宋体" w:cs="宋体"/>
          <w:spacing w:val="-1"/>
          <w:lang w:eastAsia="zh-CN"/>
        </w:rPr>
        <w:t>任何限制元素/一致性组合，至少在其可靠性协调</w:t>
      </w:r>
      <w:proofErr w:type="gramStart"/>
      <w:r>
        <w:rPr>
          <w:rFonts w:ascii="宋体" w:eastAsia="宋体" w:hAnsi="宋体" w:cs="宋体"/>
          <w:spacing w:val="-1"/>
          <w:lang w:eastAsia="zh-CN"/>
        </w:rPr>
        <w:t>员区域</w:t>
      </w:r>
      <w:proofErr w:type="gramEnd"/>
      <w:r>
        <w:rPr>
          <w:rFonts w:ascii="宋体" w:eastAsia="宋体" w:hAnsi="宋体" w:cs="宋体"/>
          <w:spacing w:val="-1"/>
          <w:lang w:eastAsia="zh-CN"/>
        </w:rPr>
        <w:t>内，在过去</w:t>
      </w:r>
      <w:r>
        <w:rPr>
          <w:rFonts w:ascii="宋体" w:eastAsia="宋体" w:hAnsi="宋体" w:cs="宋体"/>
          <w:spacing w:val="-82"/>
          <w:lang w:eastAsia="zh-CN"/>
        </w:rPr>
        <w:t xml:space="preserve"> </w:t>
      </w:r>
      <w:r>
        <w:rPr>
          <w:rFonts w:ascii="宋体" w:eastAsia="宋体" w:hAnsi="宋体" w:cs="宋体"/>
          <w:spacing w:val="-2"/>
          <w:lang w:eastAsia="zh-CN"/>
        </w:rPr>
        <w:t>12个月内受到跨连接范围拥塞管理程序的约束，除非限制元素/一致</w:t>
      </w:r>
      <w:r>
        <w:rPr>
          <w:rFonts w:ascii="宋体" w:eastAsia="宋体" w:hAnsi="宋体" w:cs="宋体"/>
          <w:lang w:eastAsia="zh-CN"/>
        </w:rPr>
        <w:t xml:space="preserve"> </w:t>
      </w:r>
      <w:r>
        <w:rPr>
          <w:rFonts w:ascii="宋体" w:eastAsia="宋体" w:hAnsi="宋体" w:cs="宋体"/>
          <w:spacing w:val="-2"/>
          <w:lang w:eastAsia="zh-CN"/>
        </w:rPr>
        <w:t>性组合是使用另一种ATC方法进行核算的，或者是为了解决临时操作</w:t>
      </w:r>
      <w:r>
        <w:rPr>
          <w:rFonts w:ascii="宋体" w:eastAsia="宋体" w:hAnsi="宋体" w:cs="宋体"/>
          <w:lang w:eastAsia="zh-CN"/>
        </w:rPr>
        <w:t xml:space="preserve"> 条件而创建的。</w:t>
      </w:r>
    </w:p>
    <w:p w14:paraId="1EED1A25" w14:textId="77777777" w:rsidR="006B326C" w:rsidRDefault="009B4794">
      <w:pPr>
        <w:spacing w:before="143" w:line="286" w:lineRule="exact"/>
        <w:ind w:left="2840" w:right="259" w:hanging="900"/>
        <w:rPr>
          <w:rFonts w:ascii="宋体" w:eastAsia="宋体" w:hAnsi="宋体" w:cs="宋体"/>
          <w:lang w:eastAsia="zh-CN"/>
        </w:rPr>
      </w:pPr>
      <w:r>
        <w:rPr>
          <w:rFonts w:ascii="宋体" w:eastAsia="宋体" w:hAnsi="宋体" w:cs="宋体"/>
          <w:b/>
          <w:bCs/>
          <w:spacing w:val="-1"/>
          <w:lang w:eastAsia="zh-CN"/>
        </w:rPr>
        <w:t>r2.1.4。</w:t>
      </w:r>
      <w:r>
        <w:rPr>
          <w:rFonts w:ascii="宋体" w:eastAsia="宋体" w:hAnsi="宋体" w:cs="宋体"/>
          <w:spacing w:val="-1"/>
          <w:lang w:eastAsia="zh-CN"/>
        </w:rPr>
        <w:t>传输模型中的任何限制元素/一致性组合，已被任何其他传输服务</w:t>
      </w:r>
      <w:r>
        <w:rPr>
          <w:rFonts w:ascii="宋体" w:eastAsia="宋体" w:hAnsi="宋体" w:cs="宋体"/>
          <w:spacing w:val="-83"/>
          <w:lang w:eastAsia="zh-CN"/>
        </w:rPr>
        <w:t xml:space="preserve"> </w:t>
      </w:r>
      <w:r>
        <w:rPr>
          <w:rFonts w:ascii="宋体" w:eastAsia="宋体" w:hAnsi="宋体" w:cs="宋体"/>
          <w:lang w:eastAsia="zh-CN"/>
        </w:rPr>
        <w:t>提供商要求使用</w:t>
      </w:r>
      <w:proofErr w:type="gramStart"/>
      <w:r>
        <w:rPr>
          <w:rFonts w:ascii="宋体" w:eastAsia="宋体" w:hAnsi="宋体" w:cs="宋体"/>
          <w:lang w:eastAsia="zh-CN"/>
        </w:rPr>
        <w:t>流门方法</w:t>
      </w:r>
      <w:proofErr w:type="gramEnd"/>
      <w:r>
        <w:rPr>
          <w:rFonts w:ascii="宋体" w:eastAsia="宋体" w:hAnsi="宋体" w:cs="宋体"/>
          <w:lang w:eastAsia="zh-CN"/>
        </w:rPr>
        <w:t>或区域交换方法包括在内，其中：</w:t>
      </w:r>
    </w:p>
    <w:p w14:paraId="0910C24E" w14:textId="77777777" w:rsidR="006B326C" w:rsidRDefault="009B4794">
      <w:pPr>
        <w:spacing w:before="119" w:line="286" w:lineRule="exact"/>
        <w:ind w:left="3740" w:right="259" w:hanging="900"/>
        <w:rPr>
          <w:rFonts w:ascii="宋体" w:eastAsia="宋体" w:hAnsi="宋体" w:cs="宋体"/>
          <w:lang w:eastAsia="zh-CN"/>
        </w:rPr>
      </w:pPr>
      <w:r>
        <w:rPr>
          <w:rFonts w:ascii="宋体" w:eastAsia="宋体" w:hAnsi="宋体" w:cs="宋体"/>
          <w:b/>
          <w:bCs/>
          <w:lang w:eastAsia="zh-CN"/>
        </w:rPr>
        <w:t>r2.1.4.1。</w:t>
      </w:r>
      <w:r>
        <w:rPr>
          <w:rFonts w:ascii="宋体" w:eastAsia="宋体" w:hAnsi="宋体" w:cs="宋体"/>
          <w:b/>
          <w:bCs/>
          <w:spacing w:val="-17"/>
          <w:lang w:eastAsia="zh-CN"/>
        </w:rPr>
        <w:t xml:space="preserve"> </w:t>
      </w:r>
      <w:r>
        <w:rPr>
          <w:rFonts w:ascii="宋体" w:eastAsia="宋体" w:hAnsi="宋体" w:cs="宋体"/>
          <w:lang w:eastAsia="zh-CN"/>
        </w:rPr>
        <w:t>限制要素/条件组合的协调问题尚未通过不同的 方法加以解决</w:t>
      </w:r>
    </w:p>
    <w:p w14:paraId="62FADB0A" w14:textId="77777777" w:rsidR="006B326C" w:rsidRDefault="009B4794">
      <w:pPr>
        <w:tabs>
          <w:tab w:val="left" w:pos="4279"/>
        </w:tabs>
        <w:spacing w:before="109" w:line="220" w:lineRule="auto"/>
        <w:ind w:left="4280" w:right="298" w:hanging="54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传输服务提供商区域内的任何发电机在交付到其自身</w:t>
      </w:r>
      <w:r>
        <w:rPr>
          <w:rFonts w:ascii="宋体" w:eastAsia="宋体" w:hAnsi="宋体" w:cs="宋体"/>
          <w:spacing w:val="-77"/>
          <w:lang w:eastAsia="zh-CN"/>
        </w:rPr>
        <w:t xml:space="preserve"> </w:t>
      </w:r>
      <w:r>
        <w:rPr>
          <w:rFonts w:ascii="宋体" w:eastAsia="宋体" w:hAnsi="宋体" w:cs="宋体"/>
          <w:lang w:eastAsia="zh-CN"/>
        </w:rPr>
        <w:t xml:space="preserve">区域的总负载时，至少有5%的功率传输分配因子 </w:t>
      </w:r>
      <w:r>
        <w:rPr>
          <w:rFonts w:ascii="宋体" w:eastAsia="宋体" w:hAnsi="宋体" w:cs="宋体"/>
          <w:spacing w:val="-2"/>
          <w:lang w:eastAsia="zh-CN"/>
        </w:rPr>
        <w:t>(PTDF)或损耗传输分配因子(OTDF)对流门的影响，或</w:t>
      </w:r>
    </w:p>
    <w:p w14:paraId="4CB1EB05" w14:textId="77777777" w:rsidR="006B326C" w:rsidRDefault="009B4794">
      <w:pPr>
        <w:tabs>
          <w:tab w:val="left" w:pos="4279"/>
        </w:tabs>
        <w:spacing w:before="162" w:line="266" w:lineRule="exact"/>
        <w:ind w:left="4280" w:right="298" w:hanging="54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从传输服务提供商区域内的任何平衡区域转移到平衡</w:t>
      </w:r>
      <w:r>
        <w:rPr>
          <w:rFonts w:ascii="宋体" w:eastAsia="宋体" w:hAnsi="宋体" w:cs="宋体"/>
          <w:spacing w:val="-77"/>
          <w:lang w:eastAsia="zh-CN"/>
        </w:rPr>
        <w:t xml:space="preserve"> </w:t>
      </w:r>
      <w:r>
        <w:rPr>
          <w:rFonts w:ascii="宋体" w:eastAsia="宋体" w:hAnsi="宋体" w:cs="宋体"/>
          <w:lang w:eastAsia="zh-CN"/>
        </w:rPr>
        <w:t>区域</w:t>
      </w:r>
    </w:p>
    <w:p w14:paraId="6091F73B" w14:textId="77777777" w:rsidR="006B326C" w:rsidRDefault="006B326C">
      <w:pPr>
        <w:spacing w:line="266" w:lineRule="exact"/>
        <w:rPr>
          <w:rFonts w:ascii="宋体" w:eastAsia="宋体" w:hAnsi="宋体" w:cs="宋体"/>
          <w:lang w:eastAsia="zh-CN"/>
        </w:rPr>
        <w:sectPr w:rsidR="006B326C">
          <w:pgSz w:w="12240" w:h="15840"/>
          <w:pgMar w:top="1000" w:right="1300" w:bottom="900" w:left="1300" w:header="747" w:footer="705" w:gutter="0"/>
          <w:cols w:space="720"/>
        </w:sectPr>
      </w:pPr>
    </w:p>
    <w:p w14:paraId="5AC67929" w14:textId="77777777" w:rsidR="006B326C" w:rsidRDefault="006B326C">
      <w:pPr>
        <w:spacing w:before="9"/>
        <w:rPr>
          <w:rFonts w:ascii="宋体" w:eastAsia="宋体" w:hAnsi="宋体" w:cs="宋体"/>
          <w:sz w:val="26"/>
          <w:szCs w:val="26"/>
          <w:lang w:eastAsia="zh-CN"/>
        </w:rPr>
      </w:pPr>
    </w:p>
    <w:p w14:paraId="0B22F4DC" w14:textId="77777777" w:rsidR="006B326C" w:rsidRDefault="009B4794">
      <w:pPr>
        <w:spacing w:before="33"/>
        <w:ind w:left="4280" w:right="259"/>
        <w:rPr>
          <w:rFonts w:ascii="宋体" w:eastAsia="宋体" w:hAnsi="宋体" w:cs="宋体"/>
          <w:lang w:eastAsia="zh-CN"/>
        </w:rPr>
      </w:pPr>
      <w:r>
        <w:rPr>
          <w:rFonts w:ascii="宋体" w:eastAsia="宋体" w:hAnsi="宋体" w:cs="宋体"/>
          <w:lang w:eastAsia="zh-CN"/>
        </w:rPr>
        <w:t>相邻的至少有5%的PTDF或OTDF对流门的影响。</w:t>
      </w:r>
    </w:p>
    <w:p w14:paraId="57186307" w14:textId="77777777" w:rsidR="006B326C" w:rsidRDefault="009B4794">
      <w:pPr>
        <w:tabs>
          <w:tab w:val="left" w:pos="4279"/>
        </w:tabs>
        <w:spacing w:before="115" w:line="302" w:lineRule="auto"/>
        <w:ind w:left="2840" w:right="298" w:firstLine="90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如果需要，传输操作员可以使用小于5%的分布因子。</w:t>
      </w:r>
      <w:r>
        <w:rPr>
          <w:rFonts w:ascii="宋体" w:eastAsia="宋体" w:hAnsi="宋体" w:cs="宋体"/>
          <w:lang w:eastAsia="zh-CN"/>
        </w:rPr>
        <w:t xml:space="preserve"> </w:t>
      </w:r>
      <w:r>
        <w:rPr>
          <w:rFonts w:ascii="宋体" w:eastAsia="宋体" w:hAnsi="宋体" w:cs="宋体"/>
          <w:b/>
          <w:bCs/>
          <w:lang w:eastAsia="zh-CN"/>
        </w:rPr>
        <w:t>r2.1.4.2。</w:t>
      </w:r>
      <w:r>
        <w:rPr>
          <w:rFonts w:ascii="宋体" w:eastAsia="宋体" w:hAnsi="宋体" w:cs="宋体"/>
          <w:b/>
          <w:bCs/>
          <w:spacing w:val="-23"/>
          <w:lang w:eastAsia="zh-CN"/>
        </w:rPr>
        <w:t xml:space="preserve"> </w:t>
      </w:r>
      <w:r>
        <w:rPr>
          <w:rFonts w:ascii="宋体" w:eastAsia="宋体" w:hAnsi="宋体" w:cs="宋体"/>
          <w:lang w:eastAsia="zh-CN"/>
        </w:rPr>
        <w:t>限制元素/请求组合包含在请求传输服务提供商的方法</w:t>
      </w:r>
    </w:p>
    <w:p w14:paraId="5D9BEBD7" w14:textId="77777777" w:rsidR="006B326C" w:rsidRDefault="009B4794">
      <w:pPr>
        <w:spacing w:line="228" w:lineRule="exact"/>
        <w:ind w:left="1088" w:right="2804"/>
        <w:jc w:val="center"/>
        <w:rPr>
          <w:rFonts w:ascii="宋体" w:eastAsia="宋体" w:hAnsi="宋体" w:cs="宋体"/>
          <w:lang w:eastAsia="zh-CN"/>
        </w:rPr>
      </w:pPr>
      <w:r>
        <w:rPr>
          <w:rFonts w:ascii="宋体" w:eastAsia="宋体" w:hAnsi="宋体" w:cs="宋体"/>
          <w:lang w:eastAsia="zh-CN"/>
        </w:rPr>
        <w:t>中。</w:t>
      </w:r>
    </w:p>
    <w:p w14:paraId="41B39150" w14:textId="77777777" w:rsidR="006B326C" w:rsidRDefault="009B4794">
      <w:pPr>
        <w:spacing w:before="143" w:line="286" w:lineRule="exact"/>
        <w:ind w:left="1940" w:right="259" w:hanging="720"/>
        <w:rPr>
          <w:rFonts w:ascii="宋体" w:eastAsia="宋体" w:hAnsi="宋体" w:cs="宋体"/>
          <w:lang w:eastAsia="zh-CN"/>
        </w:rPr>
      </w:pPr>
      <w:r>
        <w:rPr>
          <w:rFonts w:ascii="宋体" w:eastAsia="宋体" w:hAnsi="宋体" w:cs="宋体"/>
          <w:b/>
          <w:bCs/>
          <w:lang w:eastAsia="zh-CN"/>
        </w:rPr>
        <w:t>r2.2。</w:t>
      </w:r>
      <w:r>
        <w:rPr>
          <w:rFonts w:ascii="宋体" w:eastAsia="宋体" w:hAnsi="宋体" w:cs="宋体"/>
          <w:b/>
          <w:bCs/>
          <w:spacing w:val="-73"/>
          <w:lang w:eastAsia="zh-CN"/>
        </w:rPr>
        <w:t xml:space="preserve"> </w:t>
      </w:r>
      <w:r>
        <w:rPr>
          <w:rFonts w:ascii="宋体" w:eastAsia="宋体" w:hAnsi="宋体" w:cs="宋体"/>
          <w:lang w:eastAsia="zh-CN"/>
        </w:rPr>
        <w:t>至少，通过创建、修改或删除每个日历年至少一次的</w:t>
      </w:r>
      <w:proofErr w:type="spellStart"/>
      <w:r>
        <w:rPr>
          <w:rFonts w:ascii="宋体" w:eastAsia="宋体" w:hAnsi="宋体" w:cs="宋体"/>
          <w:lang w:eastAsia="zh-CN"/>
        </w:rPr>
        <w:t>Flowgate</w:t>
      </w:r>
      <w:proofErr w:type="spellEnd"/>
      <w:r>
        <w:rPr>
          <w:rFonts w:ascii="宋体" w:eastAsia="宋体" w:hAnsi="宋体" w:cs="宋体"/>
          <w:lang w:eastAsia="zh-CN"/>
        </w:rPr>
        <w:t>定义来建 立</w:t>
      </w:r>
      <w:proofErr w:type="spellStart"/>
      <w:r>
        <w:rPr>
          <w:rFonts w:ascii="宋体" w:eastAsia="宋体" w:hAnsi="宋体" w:cs="宋体"/>
          <w:lang w:eastAsia="zh-CN"/>
        </w:rPr>
        <w:t>Flowgate</w:t>
      </w:r>
      <w:proofErr w:type="spellEnd"/>
      <w:r>
        <w:rPr>
          <w:rFonts w:ascii="宋体" w:eastAsia="宋体" w:hAnsi="宋体" w:cs="宋体"/>
          <w:lang w:eastAsia="zh-CN"/>
        </w:rPr>
        <w:t>列表。</w:t>
      </w:r>
    </w:p>
    <w:p w14:paraId="20DA8DB8" w14:textId="77777777" w:rsidR="006B326C" w:rsidRDefault="009B4794">
      <w:pPr>
        <w:spacing w:before="117" w:line="286" w:lineRule="exact"/>
        <w:ind w:left="1940" w:hanging="720"/>
        <w:rPr>
          <w:rFonts w:ascii="宋体" w:eastAsia="宋体" w:hAnsi="宋体" w:cs="宋体"/>
          <w:lang w:eastAsia="zh-CN"/>
        </w:rPr>
      </w:pPr>
      <w:r>
        <w:rPr>
          <w:rFonts w:ascii="宋体" w:eastAsia="宋体" w:hAnsi="宋体" w:cs="宋体"/>
          <w:b/>
          <w:bCs/>
          <w:spacing w:val="-1"/>
          <w:lang w:eastAsia="zh-CN"/>
        </w:rPr>
        <w:t>R2.3。</w:t>
      </w:r>
      <w:r>
        <w:rPr>
          <w:rFonts w:ascii="宋体" w:eastAsia="宋体" w:hAnsi="宋体" w:cs="宋体"/>
          <w:b/>
          <w:bCs/>
          <w:spacing w:val="-21"/>
          <w:lang w:eastAsia="zh-CN"/>
        </w:rPr>
        <w:t xml:space="preserve"> </w:t>
      </w:r>
      <w:r>
        <w:rPr>
          <w:rFonts w:ascii="宋体" w:eastAsia="宋体" w:hAnsi="宋体" w:cs="宋体"/>
          <w:spacing w:val="-2"/>
          <w:lang w:eastAsia="zh-CN"/>
        </w:rPr>
        <w:t>至少，通过在请求后30个</w:t>
      </w:r>
      <w:proofErr w:type="gramStart"/>
      <w:r>
        <w:rPr>
          <w:rFonts w:ascii="宋体" w:eastAsia="宋体" w:hAnsi="宋体" w:cs="宋体"/>
          <w:spacing w:val="-2"/>
          <w:lang w:eastAsia="zh-CN"/>
        </w:rPr>
        <w:t>日历天</w:t>
      </w:r>
      <w:proofErr w:type="gramEnd"/>
      <w:r>
        <w:rPr>
          <w:rFonts w:ascii="宋体" w:eastAsia="宋体" w:hAnsi="宋体" w:cs="宋体"/>
          <w:spacing w:val="-2"/>
          <w:lang w:eastAsia="zh-CN"/>
        </w:rPr>
        <w:t>内创建、修改或删除作为R2.1.4的一部分请求</w:t>
      </w:r>
      <w:r>
        <w:rPr>
          <w:rFonts w:ascii="宋体" w:eastAsia="宋体" w:hAnsi="宋体" w:cs="宋体"/>
          <w:spacing w:val="-92"/>
          <w:lang w:eastAsia="zh-CN"/>
        </w:rPr>
        <w:t xml:space="preserve"> </w:t>
      </w:r>
      <w:r>
        <w:rPr>
          <w:rFonts w:ascii="宋体" w:eastAsia="宋体" w:hAnsi="宋体" w:cs="宋体"/>
          <w:lang w:eastAsia="zh-CN"/>
        </w:rPr>
        <w:t>的</w:t>
      </w:r>
      <w:proofErr w:type="spellStart"/>
      <w:r>
        <w:rPr>
          <w:rFonts w:ascii="宋体" w:eastAsia="宋体" w:hAnsi="宋体" w:cs="宋体"/>
          <w:lang w:eastAsia="zh-CN"/>
        </w:rPr>
        <w:t>Flowgates</w:t>
      </w:r>
      <w:proofErr w:type="spellEnd"/>
      <w:r>
        <w:rPr>
          <w:rFonts w:ascii="宋体" w:eastAsia="宋体" w:hAnsi="宋体" w:cs="宋体"/>
          <w:lang w:eastAsia="zh-CN"/>
        </w:rPr>
        <w:t>来建立</w:t>
      </w:r>
      <w:proofErr w:type="spellStart"/>
      <w:r>
        <w:rPr>
          <w:rFonts w:ascii="宋体" w:eastAsia="宋体" w:hAnsi="宋体" w:cs="宋体"/>
          <w:lang w:eastAsia="zh-CN"/>
        </w:rPr>
        <w:t>Flowgates</w:t>
      </w:r>
      <w:proofErr w:type="spellEnd"/>
      <w:r>
        <w:rPr>
          <w:rFonts w:ascii="宋体" w:eastAsia="宋体" w:hAnsi="宋体" w:cs="宋体"/>
          <w:lang w:eastAsia="zh-CN"/>
        </w:rPr>
        <w:t>列表。</w:t>
      </w:r>
    </w:p>
    <w:p w14:paraId="7B7B95A5" w14:textId="77777777" w:rsidR="006B326C" w:rsidRDefault="009B4794">
      <w:pPr>
        <w:spacing w:before="91"/>
        <w:ind w:left="1220" w:right="259"/>
        <w:rPr>
          <w:rFonts w:ascii="宋体" w:eastAsia="宋体" w:hAnsi="宋体" w:cs="宋体"/>
          <w:lang w:eastAsia="zh-CN"/>
        </w:rPr>
      </w:pPr>
      <w:r>
        <w:rPr>
          <w:rFonts w:ascii="宋体" w:eastAsia="宋体" w:hAnsi="宋体" w:cs="宋体"/>
          <w:b/>
          <w:bCs/>
          <w:lang w:eastAsia="zh-CN"/>
        </w:rPr>
        <w:t>r2.4。</w:t>
      </w:r>
      <w:r>
        <w:rPr>
          <w:rFonts w:ascii="宋体" w:eastAsia="宋体" w:hAnsi="宋体" w:cs="宋体"/>
          <w:b/>
          <w:bCs/>
          <w:spacing w:val="-69"/>
          <w:lang w:eastAsia="zh-CN"/>
        </w:rPr>
        <w:t xml:space="preserve"> </w:t>
      </w:r>
      <w:r>
        <w:rPr>
          <w:rFonts w:ascii="宋体" w:eastAsia="宋体" w:hAnsi="宋体" w:cs="宋体"/>
          <w:lang w:eastAsia="zh-CN"/>
        </w:rPr>
        <w:t>建立每个定义</w:t>
      </w:r>
      <w:proofErr w:type="gramStart"/>
      <w:r>
        <w:rPr>
          <w:rFonts w:ascii="宋体" w:eastAsia="宋体" w:hAnsi="宋体" w:cs="宋体"/>
          <w:lang w:eastAsia="zh-CN"/>
        </w:rPr>
        <w:t>的流门的</w:t>
      </w:r>
      <w:proofErr w:type="gramEnd"/>
      <w:r>
        <w:rPr>
          <w:rFonts w:ascii="宋体" w:eastAsia="宋体" w:hAnsi="宋体" w:cs="宋体"/>
          <w:lang w:eastAsia="zh-CN"/>
        </w:rPr>
        <w:t>TFC等于：</w:t>
      </w:r>
    </w:p>
    <w:p w14:paraId="4F28D7EC" w14:textId="77777777" w:rsidR="006B326C" w:rsidRDefault="009B4794">
      <w:pPr>
        <w:tabs>
          <w:tab w:val="left" w:pos="2299"/>
        </w:tabs>
        <w:spacing w:before="117"/>
        <w:ind w:left="194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对于热极限，流量门的系统操作极限(SOL。</w:t>
      </w:r>
    </w:p>
    <w:p w14:paraId="6CF051AC" w14:textId="77777777" w:rsidR="006B326C" w:rsidRDefault="009B4794">
      <w:pPr>
        <w:tabs>
          <w:tab w:val="left" w:pos="2299"/>
        </w:tabs>
        <w:spacing w:before="63" w:line="288" w:lineRule="auto"/>
        <w:ind w:left="1220" w:right="2607" w:firstLine="72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对于电压或稳定性限制，将</w:t>
      </w:r>
      <w:proofErr w:type="gramStart"/>
      <w:r>
        <w:rPr>
          <w:rFonts w:ascii="宋体" w:eastAsia="宋体" w:hAnsi="宋体" w:cs="宋体"/>
          <w:spacing w:val="-2"/>
          <w:lang w:eastAsia="zh-CN"/>
        </w:rPr>
        <w:t>尊重流门</w:t>
      </w:r>
      <w:proofErr w:type="gramEnd"/>
      <w:r>
        <w:rPr>
          <w:rFonts w:ascii="宋体" w:eastAsia="宋体" w:hAnsi="宋体" w:cs="宋体"/>
          <w:spacing w:val="-2"/>
          <w:lang w:eastAsia="zh-CN"/>
        </w:rPr>
        <w:t>SOL的流量。</w:t>
      </w:r>
      <w:r>
        <w:rPr>
          <w:rFonts w:ascii="宋体" w:eastAsia="宋体" w:hAnsi="宋体" w:cs="宋体"/>
          <w:lang w:eastAsia="zh-CN"/>
        </w:rPr>
        <w:t xml:space="preserve"> </w:t>
      </w:r>
      <w:r>
        <w:rPr>
          <w:rFonts w:ascii="宋体" w:eastAsia="宋体" w:hAnsi="宋体" w:cs="宋体"/>
          <w:b/>
          <w:bCs/>
          <w:lang w:eastAsia="zh-CN"/>
        </w:rPr>
        <w:t>r2.5。</w:t>
      </w:r>
      <w:r>
        <w:rPr>
          <w:rFonts w:ascii="宋体" w:eastAsia="宋体" w:hAnsi="宋体" w:cs="宋体"/>
          <w:b/>
          <w:bCs/>
          <w:spacing w:val="-67"/>
          <w:lang w:eastAsia="zh-CN"/>
        </w:rPr>
        <w:t xml:space="preserve"> </w:t>
      </w:r>
      <w:r>
        <w:rPr>
          <w:rFonts w:ascii="宋体" w:eastAsia="宋体" w:hAnsi="宋体" w:cs="宋体"/>
          <w:lang w:eastAsia="zh-CN"/>
        </w:rPr>
        <w:t>至少每个历年建立一次TFC。</w:t>
      </w:r>
    </w:p>
    <w:p w14:paraId="5A7A24A0" w14:textId="77777777" w:rsidR="006B326C" w:rsidRDefault="009B4794">
      <w:pPr>
        <w:spacing w:before="103" w:line="284" w:lineRule="exact"/>
        <w:ind w:left="2840" w:hanging="900"/>
        <w:rPr>
          <w:rFonts w:ascii="宋体" w:eastAsia="宋体" w:hAnsi="宋体" w:cs="宋体"/>
          <w:lang w:eastAsia="zh-CN"/>
        </w:rPr>
      </w:pPr>
      <w:r>
        <w:rPr>
          <w:rFonts w:ascii="宋体" w:eastAsia="宋体" w:hAnsi="宋体" w:cs="宋体"/>
          <w:b/>
          <w:bCs/>
          <w:spacing w:val="-1"/>
          <w:lang w:eastAsia="zh-CN"/>
        </w:rPr>
        <w:t>r2.5.1。</w:t>
      </w:r>
      <w:r>
        <w:rPr>
          <w:rFonts w:ascii="宋体" w:eastAsia="宋体" w:hAnsi="宋体" w:cs="宋体"/>
          <w:spacing w:val="-1"/>
          <w:lang w:eastAsia="zh-CN"/>
        </w:rPr>
        <w:t>如果传输所有者通知对AFC过程中使用</w:t>
      </w:r>
      <w:proofErr w:type="gramStart"/>
      <w:r>
        <w:rPr>
          <w:rFonts w:ascii="宋体" w:eastAsia="宋体" w:hAnsi="宋体" w:cs="宋体"/>
          <w:spacing w:val="-1"/>
          <w:lang w:eastAsia="zh-CN"/>
        </w:rPr>
        <w:t>的流门的</w:t>
      </w:r>
      <w:proofErr w:type="gramEnd"/>
      <w:r>
        <w:rPr>
          <w:rFonts w:ascii="宋体" w:eastAsia="宋体" w:hAnsi="宋体" w:cs="宋体"/>
          <w:spacing w:val="-1"/>
          <w:lang w:eastAsia="zh-CN"/>
        </w:rPr>
        <w:t>TFC的评级发生变化，</w:t>
      </w:r>
      <w:r>
        <w:rPr>
          <w:rFonts w:ascii="宋体" w:eastAsia="宋体" w:hAnsi="宋体" w:cs="宋体"/>
          <w:spacing w:val="-81"/>
          <w:lang w:eastAsia="zh-CN"/>
        </w:rPr>
        <w:t xml:space="preserve"> </w:t>
      </w:r>
      <w:r>
        <w:rPr>
          <w:rFonts w:ascii="宋体" w:eastAsia="宋体" w:hAnsi="宋体" w:cs="宋体"/>
          <w:lang w:eastAsia="zh-CN"/>
        </w:rPr>
        <w:t>则应在通知后七个日历日内更新TFC。</w:t>
      </w:r>
    </w:p>
    <w:p w14:paraId="1ADBF2C2" w14:textId="77777777" w:rsidR="006B326C" w:rsidRDefault="009B4794">
      <w:pPr>
        <w:spacing w:before="92"/>
        <w:ind w:left="1220" w:right="259"/>
        <w:rPr>
          <w:rFonts w:ascii="宋体" w:eastAsia="宋体" w:hAnsi="宋体" w:cs="宋体"/>
          <w:lang w:eastAsia="zh-CN"/>
        </w:rPr>
      </w:pPr>
      <w:r>
        <w:rPr>
          <w:rFonts w:ascii="宋体" w:eastAsia="宋体" w:hAnsi="宋体" w:cs="宋体"/>
          <w:b/>
          <w:bCs/>
          <w:spacing w:val="-1"/>
          <w:lang w:eastAsia="zh-CN"/>
        </w:rPr>
        <w:t>r2.6。</w:t>
      </w:r>
      <w:r>
        <w:rPr>
          <w:rFonts w:ascii="宋体" w:eastAsia="宋体" w:hAnsi="宋体" w:cs="宋体"/>
          <w:b/>
          <w:bCs/>
          <w:spacing w:val="-20"/>
          <w:lang w:eastAsia="zh-CN"/>
        </w:rPr>
        <w:t xml:space="preserve"> </w:t>
      </w:r>
      <w:r>
        <w:rPr>
          <w:rFonts w:ascii="宋体" w:eastAsia="宋体" w:hAnsi="宋体" w:cs="宋体"/>
          <w:spacing w:val="-2"/>
          <w:lang w:eastAsia="zh-CN"/>
        </w:rPr>
        <w:t>在其成立后七个日历日内向传输服务提供商提供TFC。</w:t>
      </w:r>
    </w:p>
    <w:p w14:paraId="02FCADC9" w14:textId="77777777" w:rsidR="006B326C" w:rsidRDefault="009B4794">
      <w:pPr>
        <w:spacing w:before="146" w:line="286" w:lineRule="exact"/>
        <w:ind w:left="1220" w:right="259" w:hanging="540"/>
        <w:rPr>
          <w:rFonts w:ascii="宋体" w:eastAsia="宋体" w:hAnsi="宋体" w:cs="宋体"/>
          <w:lang w:eastAsia="zh-CN"/>
        </w:rPr>
      </w:pPr>
      <w:r>
        <w:rPr>
          <w:rFonts w:ascii="宋体" w:eastAsia="宋体" w:hAnsi="宋体" w:cs="宋体"/>
          <w:b/>
          <w:bCs/>
          <w:lang w:eastAsia="zh-CN"/>
        </w:rPr>
        <w:t>r3。</w:t>
      </w:r>
      <w:r>
        <w:rPr>
          <w:rFonts w:ascii="宋体" w:eastAsia="宋体" w:hAnsi="宋体" w:cs="宋体"/>
          <w:b/>
          <w:bCs/>
          <w:spacing w:val="-33"/>
          <w:lang w:eastAsia="zh-CN"/>
        </w:rPr>
        <w:t xml:space="preserve"> </w:t>
      </w:r>
      <w:r>
        <w:rPr>
          <w:rFonts w:ascii="宋体" w:eastAsia="宋体" w:hAnsi="宋体" w:cs="宋体"/>
          <w:lang w:eastAsia="zh-CN"/>
        </w:rPr>
        <w:t xml:space="preserve">传输运营商应向传输服务提供商提供一个传输模型，以确定符合以下标准的可用流 </w:t>
      </w:r>
      <w:proofErr w:type="gramStart"/>
      <w:r>
        <w:rPr>
          <w:rFonts w:ascii="宋体" w:eastAsia="宋体" w:hAnsi="宋体" w:cs="宋体"/>
          <w:lang w:eastAsia="zh-CN"/>
        </w:rPr>
        <w:t>门能力</w:t>
      </w:r>
      <w:proofErr w:type="gramEnd"/>
      <w:r>
        <w:rPr>
          <w:rFonts w:ascii="宋体" w:eastAsia="宋体" w:hAnsi="宋体" w:cs="宋体"/>
          <w:lang w:eastAsia="zh-CN"/>
        </w:rPr>
        <w:t>(AFC)：[违规风险因素：确定][时间范围：操作计划]</w:t>
      </w:r>
    </w:p>
    <w:p w14:paraId="32A39910" w14:textId="43FB9D05" w:rsidR="006B326C" w:rsidRDefault="009B4794">
      <w:pPr>
        <w:spacing w:before="123" w:line="284" w:lineRule="exact"/>
        <w:ind w:left="2012" w:right="259" w:hanging="792"/>
        <w:rPr>
          <w:rFonts w:ascii="宋体" w:eastAsia="宋体" w:hAnsi="宋体" w:cs="宋体"/>
          <w:lang w:eastAsia="zh-CN"/>
        </w:rPr>
      </w:pPr>
      <w:r>
        <w:rPr>
          <w:rFonts w:ascii="宋体" w:eastAsia="宋体" w:hAnsi="宋体" w:cs="宋体"/>
          <w:b/>
          <w:bCs/>
          <w:lang w:eastAsia="zh-CN"/>
        </w:rPr>
        <w:t>r3.1。</w:t>
      </w:r>
      <w:r>
        <w:rPr>
          <w:rFonts w:ascii="宋体" w:eastAsia="宋体" w:hAnsi="宋体" w:cs="宋体"/>
          <w:b/>
          <w:bCs/>
          <w:spacing w:val="-3"/>
          <w:lang w:eastAsia="zh-CN"/>
        </w:rPr>
        <w:t xml:space="preserve"> </w:t>
      </w:r>
      <w:r>
        <w:rPr>
          <w:rFonts w:ascii="宋体" w:eastAsia="宋体" w:hAnsi="宋体" w:cs="宋体"/>
          <w:lang w:eastAsia="zh-CN"/>
        </w:rPr>
        <w:t>包含发电设施评级，如发电最大和最小输出水平，由设施的</w:t>
      </w:r>
      <w:del w:id="614" w:author="378653276@qq.com" w:date="2021-04-20T22:30:00Z">
        <w:r w:rsidDel="0067247E">
          <w:rPr>
            <w:rFonts w:ascii="宋体" w:eastAsia="宋体" w:hAnsi="宋体" w:cs="宋体"/>
            <w:lang w:eastAsia="zh-CN"/>
          </w:rPr>
          <w:delText>发电机所有者</w:delText>
        </w:r>
      </w:del>
      <w:ins w:id="615" w:author="378653276@qq.com" w:date="2021-04-20T22:30:00Z">
        <w:r w:rsidR="0067247E">
          <w:rPr>
            <w:rFonts w:ascii="宋体" w:eastAsia="宋体" w:hAnsi="宋体" w:cs="宋体"/>
            <w:lang w:eastAsia="zh-CN"/>
          </w:rPr>
          <w:t>发电资产拥有者</w:t>
        </w:r>
      </w:ins>
      <w:r>
        <w:rPr>
          <w:rFonts w:ascii="宋体" w:eastAsia="宋体" w:hAnsi="宋体" w:cs="宋体"/>
          <w:lang w:eastAsia="zh-CN"/>
        </w:rPr>
        <w:t>在 模型内指定。</w:t>
      </w:r>
    </w:p>
    <w:p w14:paraId="4933D8A0" w14:textId="77777777" w:rsidR="006B326C" w:rsidRDefault="009B4794">
      <w:pPr>
        <w:spacing w:before="92" w:line="338" w:lineRule="auto"/>
        <w:ind w:left="1220" w:right="952"/>
        <w:rPr>
          <w:rFonts w:ascii="宋体" w:eastAsia="宋体" w:hAnsi="宋体" w:cs="宋体"/>
          <w:lang w:eastAsia="zh-CN"/>
        </w:rPr>
      </w:pPr>
      <w:r>
        <w:rPr>
          <w:rFonts w:ascii="宋体" w:eastAsia="宋体" w:hAnsi="宋体" w:cs="宋体"/>
          <w:b/>
          <w:bCs/>
          <w:lang w:eastAsia="zh-CN"/>
        </w:rPr>
        <w:t>r3.2。</w:t>
      </w:r>
      <w:r>
        <w:rPr>
          <w:rFonts w:ascii="宋体" w:eastAsia="宋体" w:hAnsi="宋体" w:cs="宋体"/>
          <w:b/>
          <w:bCs/>
          <w:spacing w:val="-2"/>
          <w:lang w:eastAsia="zh-CN"/>
        </w:rPr>
        <w:t xml:space="preserve"> </w:t>
      </w:r>
      <w:r>
        <w:rPr>
          <w:rFonts w:ascii="宋体" w:eastAsia="宋体" w:hAnsi="宋体" w:cs="宋体"/>
          <w:lang w:eastAsia="zh-CN"/>
        </w:rPr>
        <w:t xml:space="preserve">每天至少更新一次，用于AFC计算日内、第二天和第二天30天。 </w:t>
      </w:r>
      <w:r>
        <w:rPr>
          <w:rFonts w:ascii="宋体" w:eastAsia="宋体" w:hAnsi="宋体" w:cs="宋体"/>
          <w:b/>
          <w:bCs/>
          <w:lang w:eastAsia="zh-CN"/>
        </w:rPr>
        <w:t>r3.3。</w:t>
      </w:r>
      <w:r>
        <w:rPr>
          <w:rFonts w:ascii="宋体" w:eastAsia="宋体" w:hAnsi="宋体" w:cs="宋体"/>
          <w:b/>
          <w:bCs/>
          <w:spacing w:val="-2"/>
          <w:lang w:eastAsia="zh-CN"/>
        </w:rPr>
        <w:t xml:space="preserve"> </w:t>
      </w:r>
      <w:r>
        <w:rPr>
          <w:rFonts w:ascii="宋体" w:eastAsia="宋体" w:hAnsi="宋体" w:cs="宋体"/>
          <w:lang w:eastAsia="zh-CN"/>
        </w:rPr>
        <w:t>每月至少更新一次，用于AFC计算两到13个月。</w:t>
      </w:r>
    </w:p>
    <w:p w14:paraId="650A4C7D" w14:textId="77777777" w:rsidR="006B326C" w:rsidRDefault="009B4794">
      <w:pPr>
        <w:spacing w:before="55" w:line="286" w:lineRule="exact"/>
        <w:ind w:left="2012" w:right="259" w:hanging="792"/>
        <w:rPr>
          <w:rFonts w:ascii="宋体" w:eastAsia="宋体" w:hAnsi="宋体" w:cs="宋体"/>
          <w:lang w:eastAsia="zh-CN"/>
        </w:rPr>
      </w:pPr>
      <w:r>
        <w:rPr>
          <w:rFonts w:ascii="宋体" w:eastAsia="宋体" w:hAnsi="宋体" w:cs="宋体"/>
          <w:b/>
          <w:bCs/>
          <w:lang w:eastAsia="zh-CN"/>
        </w:rPr>
        <w:t xml:space="preserve">r3.4。 </w:t>
      </w:r>
      <w:r>
        <w:rPr>
          <w:rFonts w:ascii="宋体" w:eastAsia="宋体" w:hAnsi="宋体" w:cs="宋体"/>
          <w:lang w:eastAsia="zh-CN"/>
        </w:rPr>
        <w:t>包含可靠性协调</w:t>
      </w:r>
      <w:proofErr w:type="gramStart"/>
      <w:r>
        <w:rPr>
          <w:rFonts w:ascii="宋体" w:eastAsia="宋体" w:hAnsi="宋体" w:cs="宋体"/>
          <w:lang w:eastAsia="zh-CN"/>
        </w:rPr>
        <w:t>员区域</w:t>
      </w:r>
      <w:proofErr w:type="gramEnd"/>
      <w:r>
        <w:rPr>
          <w:rFonts w:ascii="宋体" w:eastAsia="宋体" w:hAnsi="宋体" w:cs="宋体"/>
          <w:lang w:eastAsia="zh-CN"/>
        </w:rPr>
        <w:t>内设施的建模数据和系统拓扑。</w:t>
      </w:r>
      <w:r>
        <w:rPr>
          <w:rFonts w:ascii="宋体" w:eastAsia="宋体" w:hAnsi="宋体" w:cs="宋体"/>
          <w:spacing w:val="-6"/>
          <w:lang w:eastAsia="zh-CN"/>
        </w:rPr>
        <w:t xml:space="preserve"> </w:t>
      </w:r>
      <w:r>
        <w:rPr>
          <w:rFonts w:ascii="宋体" w:eastAsia="宋体" w:hAnsi="宋体" w:cs="宋体"/>
          <w:lang w:eastAsia="zh-CN"/>
        </w:rPr>
        <w:t>允许径向线和设施 161kV或以下的等效表示。</w:t>
      </w:r>
    </w:p>
    <w:p w14:paraId="5725337F" w14:textId="77777777" w:rsidR="006B326C" w:rsidRDefault="009B4794">
      <w:pPr>
        <w:spacing w:before="117" w:line="286" w:lineRule="exact"/>
        <w:ind w:left="2012" w:right="523" w:hanging="792"/>
        <w:rPr>
          <w:rFonts w:ascii="宋体" w:eastAsia="宋体" w:hAnsi="宋体" w:cs="宋体"/>
          <w:lang w:eastAsia="zh-CN"/>
        </w:rPr>
      </w:pPr>
      <w:r>
        <w:rPr>
          <w:rFonts w:ascii="宋体" w:eastAsia="宋体" w:hAnsi="宋体" w:cs="宋体"/>
          <w:b/>
          <w:bCs/>
          <w:lang w:eastAsia="zh-CN"/>
        </w:rPr>
        <w:t>r3.5。</w:t>
      </w:r>
      <w:r>
        <w:rPr>
          <w:rFonts w:ascii="宋体" w:eastAsia="宋体" w:hAnsi="宋体" w:cs="宋体"/>
          <w:b/>
          <w:bCs/>
          <w:spacing w:val="-2"/>
          <w:lang w:eastAsia="zh-CN"/>
        </w:rPr>
        <w:t xml:space="preserve"> </w:t>
      </w:r>
      <w:r>
        <w:rPr>
          <w:rFonts w:ascii="宋体" w:eastAsia="宋体" w:hAnsi="宋体" w:cs="宋体"/>
          <w:lang w:eastAsia="zh-CN"/>
        </w:rPr>
        <w:t>包含立即相邻和超出可靠性协调区域的建模数据和系统拓扑(或等效表 示。</w:t>
      </w:r>
    </w:p>
    <w:p w14:paraId="4935720B" w14:textId="77777777" w:rsidR="006B326C" w:rsidRDefault="009B4794">
      <w:pPr>
        <w:spacing w:before="119" w:line="286" w:lineRule="exact"/>
        <w:ind w:left="1220" w:right="259" w:hanging="576"/>
        <w:rPr>
          <w:rFonts w:ascii="宋体" w:eastAsia="宋体" w:hAnsi="宋体" w:cs="宋体"/>
          <w:lang w:eastAsia="zh-CN"/>
        </w:rPr>
      </w:pPr>
      <w:r>
        <w:rPr>
          <w:rFonts w:ascii="宋体" w:eastAsia="宋体" w:hAnsi="宋体" w:cs="宋体"/>
          <w:b/>
          <w:bCs/>
          <w:lang w:eastAsia="zh-CN"/>
        </w:rPr>
        <w:t xml:space="preserve">r4。 </w:t>
      </w:r>
      <w:r>
        <w:rPr>
          <w:rFonts w:ascii="宋体" w:eastAsia="宋体" w:hAnsi="宋体" w:cs="宋体"/>
          <w:lang w:eastAsia="zh-CN"/>
        </w:rPr>
        <w:t>在计算AFCs时，传输服务提供商应将传输服务的影响表示如下：[违规风险因素：要 确定][时间范围：操作计划]</w:t>
      </w:r>
    </w:p>
    <w:p w14:paraId="2264E0D9" w14:textId="77777777" w:rsidR="006B326C" w:rsidRDefault="009B4794">
      <w:pPr>
        <w:tabs>
          <w:tab w:val="left" w:pos="1759"/>
        </w:tabs>
        <w:spacing w:before="125" w:line="276" w:lineRule="exact"/>
        <w:ind w:left="1760"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如果ATCID中指定的源已经在保留中识别，并且在传输服务提供商的传输模型中</w:t>
      </w:r>
      <w:r>
        <w:rPr>
          <w:rFonts w:ascii="宋体" w:eastAsia="宋体" w:hAnsi="宋体" w:cs="宋体"/>
          <w:spacing w:val="-62"/>
          <w:lang w:eastAsia="zh-CN"/>
        </w:rPr>
        <w:t xml:space="preserve"> </w:t>
      </w:r>
      <w:r>
        <w:rPr>
          <w:rFonts w:ascii="宋体" w:eastAsia="宋体" w:hAnsi="宋体" w:cs="宋体"/>
          <w:lang w:eastAsia="zh-CN"/>
        </w:rPr>
        <w:t>离散建模，则使用离散建模的点作为源。</w:t>
      </w:r>
    </w:p>
    <w:p w14:paraId="131297F0" w14:textId="77777777" w:rsidR="006B326C" w:rsidRDefault="009B4794">
      <w:pPr>
        <w:tabs>
          <w:tab w:val="left" w:pos="1759"/>
        </w:tabs>
        <w:spacing w:before="129" w:line="268" w:lineRule="exact"/>
        <w:ind w:left="1760" w:right="523" w:hanging="543"/>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如果ATCID中指定的源在保留中被识别，并且该点可以映射到“等价”或“聚</w:t>
      </w:r>
      <w:r>
        <w:rPr>
          <w:rFonts w:ascii="宋体" w:eastAsia="宋体" w:hAnsi="宋体" w:cs="宋体"/>
          <w:spacing w:val="-62"/>
          <w:lang w:eastAsia="zh-CN"/>
        </w:rPr>
        <w:t xml:space="preserve"> </w:t>
      </w:r>
      <w:r>
        <w:rPr>
          <w:rFonts w:ascii="宋体" w:eastAsia="宋体" w:hAnsi="宋体" w:cs="宋体"/>
          <w:lang w:eastAsia="zh-CN"/>
        </w:rPr>
        <w:t>合”表示中</w:t>
      </w:r>
    </w:p>
    <w:p w14:paraId="4B5B8104" w14:textId="77777777" w:rsidR="006B326C" w:rsidRDefault="006B326C">
      <w:pPr>
        <w:spacing w:line="268" w:lineRule="exact"/>
        <w:rPr>
          <w:rFonts w:ascii="宋体" w:eastAsia="宋体" w:hAnsi="宋体" w:cs="宋体"/>
          <w:lang w:eastAsia="zh-CN"/>
        </w:rPr>
        <w:sectPr w:rsidR="006B326C">
          <w:pgSz w:w="12240" w:h="15840"/>
          <w:pgMar w:top="1000" w:right="1300" w:bottom="900" w:left="1300" w:header="747" w:footer="705" w:gutter="0"/>
          <w:cols w:space="720"/>
        </w:sectPr>
      </w:pPr>
    </w:p>
    <w:p w14:paraId="10716473" w14:textId="77777777" w:rsidR="006B326C" w:rsidRDefault="006B326C">
      <w:pPr>
        <w:spacing w:before="9"/>
        <w:rPr>
          <w:rFonts w:ascii="宋体" w:eastAsia="宋体" w:hAnsi="宋体" w:cs="宋体"/>
          <w:sz w:val="26"/>
          <w:szCs w:val="26"/>
          <w:lang w:eastAsia="zh-CN"/>
        </w:rPr>
      </w:pPr>
    </w:p>
    <w:p w14:paraId="69275C21" w14:textId="77777777" w:rsidR="006B326C" w:rsidRDefault="009B4794">
      <w:pPr>
        <w:spacing w:before="33"/>
        <w:ind w:left="1760" w:right="259"/>
        <w:rPr>
          <w:rFonts w:ascii="宋体" w:eastAsia="宋体" w:hAnsi="宋体" w:cs="宋体"/>
          <w:lang w:eastAsia="zh-CN"/>
        </w:rPr>
      </w:pPr>
      <w:r>
        <w:rPr>
          <w:rFonts w:ascii="宋体" w:eastAsia="宋体" w:hAnsi="宋体" w:cs="宋体"/>
          <w:lang w:eastAsia="zh-CN"/>
        </w:rPr>
        <w:t>传输服务提供商的传输模型，使用建模的等价性或聚合作为源。</w:t>
      </w:r>
    </w:p>
    <w:p w14:paraId="26063B5A" w14:textId="23D31D9F" w:rsidR="006B326C" w:rsidRDefault="009B4794">
      <w:pPr>
        <w:tabs>
          <w:tab w:val="left" w:pos="1759"/>
        </w:tabs>
        <w:spacing w:before="136" w:line="220" w:lineRule="auto"/>
        <w:ind w:left="1760" w:right="439"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lang w:eastAsia="zh-CN"/>
        </w:rPr>
        <w:t xml:space="preserve">如果ATCID中指定的源在保留中已被识别，并且该点不能映射到传输服务提供 </w:t>
      </w:r>
      <w:r>
        <w:rPr>
          <w:rFonts w:ascii="宋体" w:eastAsia="宋体" w:hAnsi="宋体" w:cs="宋体"/>
          <w:spacing w:val="-2"/>
          <w:lang w:eastAsia="zh-CN"/>
        </w:rPr>
        <w:t>商的传输模型中的离散建模点或“等价”表示，则使用与传输服务提供商关联</w:t>
      </w:r>
      <w:r>
        <w:rPr>
          <w:rFonts w:ascii="宋体" w:eastAsia="宋体" w:hAnsi="宋体" w:cs="宋体"/>
          <w:lang w:eastAsia="zh-CN"/>
        </w:rPr>
        <w:t xml:space="preserve"> 的立即相邻的平衡</w:t>
      </w:r>
      <w:del w:id="616" w:author="378653276@qq.com" w:date="2021-04-20T22:29:00Z">
        <w:r w:rsidDel="0067247E">
          <w:rPr>
            <w:rFonts w:ascii="宋体" w:eastAsia="宋体" w:hAnsi="宋体" w:cs="宋体"/>
            <w:lang w:eastAsia="zh-CN"/>
          </w:rPr>
          <w:delText>机构</w:delText>
        </w:r>
      </w:del>
      <w:ins w:id="617" w:author="378653276@qq.com" w:date="2021-04-20T22:29:00Z">
        <w:r w:rsidR="0067247E">
          <w:rPr>
            <w:rFonts w:ascii="宋体" w:eastAsia="宋体" w:hAnsi="宋体" w:cs="宋体"/>
            <w:lang w:eastAsia="zh-CN"/>
          </w:rPr>
          <w:t>机关</w:t>
        </w:r>
      </w:ins>
      <w:r>
        <w:rPr>
          <w:rFonts w:ascii="宋体" w:eastAsia="宋体" w:hAnsi="宋体" w:cs="宋体"/>
          <w:lang w:eastAsia="zh-CN"/>
        </w:rPr>
        <w:t>，从该传输服务提供商接收电源。</w:t>
      </w:r>
    </w:p>
    <w:p w14:paraId="581FAB9C" w14:textId="0641A6CC" w:rsidR="006B326C" w:rsidRDefault="009B4794">
      <w:pPr>
        <w:tabs>
          <w:tab w:val="left" w:pos="1759"/>
        </w:tabs>
        <w:spacing w:before="158" w:line="276" w:lineRule="exact"/>
        <w:ind w:left="1760" w:right="523"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如果保留中未识别ATCID中指定的源，请使用与传输服务</w:t>
      </w:r>
      <w:proofErr w:type="gramStart"/>
      <w:r>
        <w:rPr>
          <w:rFonts w:ascii="宋体" w:eastAsia="宋体" w:hAnsi="宋体" w:cs="宋体"/>
          <w:spacing w:val="-2"/>
          <w:lang w:eastAsia="zh-CN"/>
        </w:rPr>
        <w:t>提供商相关联</w:t>
      </w:r>
      <w:proofErr w:type="gramEnd"/>
      <w:r>
        <w:rPr>
          <w:rFonts w:ascii="宋体" w:eastAsia="宋体" w:hAnsi="宋体" w:cs="宋体"/>
          <w:spacing w:val="-2"/>
          <w:lang w:eastAsia="zh-CN"/>
        </w:rPr>
        <w:t>的立即</w:t>
      </w:r>
      <w:r>
        <w:rPr>
          <w:rFonts w:ascii="宋体" w:eastAsia="宋体" w:hAnsi="宋体" w:cs="宋体"/>
          <w:spacing w:val="-62"/>
          <w:lang w:eastAsia="zh-CN"/>
        </w:rPr>
        <w:t xml:space="preserve"> </w:t>
      </w:r>
      <w:r>
        <w:rPr>
          <w:rFonts w:ascii="宋体" w:eastAsia="宋体" w:hAnsi="宋体" w:cs="宋体"/>
          <w:lang w:eastAsia="zh-CN"/>
        </w:rPr>
        <w:t>相邻的平衡</w:t>
      </w:r>
      <w:del w:id="618" w:author="378653276@qq.com" w:date="2021-04-20T22:29:00Z">
        <w:r w:rsidDel="0067247E">
          <w:rPr>
            <w:rFonts w:ascii="宋体" w:eastAsia="宋体" w:hAnsi="宋体" w:cs="宋体"/>
            <w:lang w:eastAsia="zh-CN"/>
          </w:rPr>
          <w:delText>机构</w:delText>
        </w:r>
      </w:del>
      <w:ins w:id="619" w:author="378653276@qq.com" w:date="2021-04-20T22:29:00Z">
        <w:r w:rsidR="0067247E">
          <w:rPr>
            <w:rFonts w:ascii="宋体" w:eastAsia="宋体" w:hAnsi="宋体" w:cs="宋体"/>
            <w:lang w:eastAsia="zh-CN"/>
          </w:rPr>
          <w:t>机关</w:t>
        </w:r>
      </w:ins>
      <w:r>
        <w:rPr>
          <w:rFonts w:ascii="宋体" w:eastAsia="宋体" w:hAnsi="宋体" w:cs="宋体"/>
          <w:lang w:eastAsia="zh-CN"/>
        </w:rPr>
        <w:t>，该</w:t>
      </w:r>
      <w:del w:id="620" w:author="378653276@qq.com" w:date="2021-04-20T22:29:00Z">
        <w:r w:rsidDel="0067247E">
          <w:rPr>
            <w:rFonts w:ascii="宋体" w:eastAsia="宋体" w:hAnsi="宋体" w:cs="宋体"/>
            <w:lang w:eastAsia="zh-CN"/>
          </w:rPr>
          <w:delText>机构</w:delText>
        </w:r>
      </w:del>
      <w:ins w:id="621" w:author="378653276@qq.com" w:date="2021-04-20T22:29:00Z">
        <w:r w:rsidR="0067247E">
          <w:rPr>
            <w:rFonts w:ascii="宋体" w:eastAsia="宋体" w:hAnsi="宋体" w:cs="宋体"/>
            <w:lang w:eastAsia="zh-CN"/>
          </w:rPr>
          <w:t>机关</w:t>
        </w:r>
      </w:ins>
      <w:r>
        <w:rPr>
          <w:rFonts w:ascii="宋体" w:eastAsia="宋体" w:hAnsi="宋体" w:cs="宋体"/>
          <w:lang w:eastAsia="zh-CN"/>
        </w:rPr>
        <w:t>将接收该电源。</w:t>
      </w:r>
    </w:p>
    <w:p w14:paraId="52075730" w14:textId="77777777" w:rsidR="006B326C" w:rsidRDefault="009B4794">
      <w:pPr>
        <w:tabs>
          <w:tab w:val="left" w:pos="1759"/>
        </w:tabs>
        <w:spacing w:before="124" w:line="274" w:lineRule="exact"/>
        <w:ind w:left="1760"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如果在保留中标识了ATCID中指定的接收器，并且在传输服务提供商的传输模型</w:t>
      </w:r>
      <w:r>
        <w:rPr>
          <w:rFonts w:ascii="宋体" w:eastAsia="宋体" w:hAnsi="宋体" w:cs="宋体"/>
          <w:spacing w:val="-60"/>
          <w:lang w:eastAsia="zh-CN"/>
        </w:rPr>
        <w:t xml:space="preserve"> </w:t>
      </w:r>
      <w:r>
        <w:rPr>
          <w:rFonts w:ascii="宋体" w:eastAsia="宋体" w:hAnsi="宋体" w:cs="宋体"/>
          <w:lang w:eastAsia="zh-CN"/>
        </w:rPr>
        <w:t>中离散建模，则使用离散建模的点作为接收器。</w:t>
      </w:r>
    </w:p>
    <w:p w14:paraId="7EA8AC44" w14:textId="77777777" w:rsidR="006B326C" w:rsidRDefault="009B4794">
      <w:pPr>
        <w:tabs>
          <w:tab w:val="left" w:pos="1757"/>
        </w:tabs>
        <w:spacing w:before="109" w:line="220" w:lineRule="auto"/>
        <w:ind w:left="1757"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如果在保留中标识了ATCID中指定的接收器，并且该点可以映射到传输服务提供</w:t>
      </w:r>
      <w:r>
        <w:rPr>
          <w:rFonts w:ascii="宋体" w:eastAsia="宋体" w:hAnsi="宋体" w:cs="宋体"/>
          <w:spacing w:val="-60"/>
          <w:lang w:eastAsia="zh-CN"/>
        </w:rPr>
        <w:t xml:space="preserve"> </w:t>
      </w:r>
      <w:r>
        <w:rPr>
          <w:rFonts w:ascii="宋体" w:eastAsia="宋体" w:hAnsi="宋体" w:cs="宋体"/>
          <w:lang w:eastAsia="zh-CN"/>
        </w:rPr>
        <w:t>商的传输模型中的“等效”或“聚合”表示，则使用建模的等效或聚合作为接 收器。</w:t>
      </w:r>
    </w:p>
    <w:p w14:paraId="27E5B91F" w14:textId="77777777" w:rsidR="006B326C" w:rsidRDefault="009B4794">
      <w:pPr>
        <w:tabs>
          <w:tab w:val="left" w:pos="1757"/>
        </w:tabs>
        <w:spacing w:before="136" w:line="220" w:lineRule="auto"/>
        <w:ind w:left="1757" w:right="523"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如果ATCID中指定的接收器已在保留中识别，并且该点不能映射到传输服务提</w:t>
      </w:r>
      <w:r>
        <w:rPr>
          <w:rFonts w:ascii="宋体" w:eastAsia="宋体" w:hAnsi="宋体" w:cs="宋体"/>
          <w:spacing w:val="-60"/>
          <w:lang w:eastAsia="zh-CN"/>
        </w:rPr>
        <w:t xml:space="preserve"> </w:t>
      </w:r>
      <w:r>
        <w:rPr>
          <w:rFonts w:ascii="宋体" w:eastAsia="宋体" w:hAnsi="宋体" w:cs="宋体"/>
          <w:lang w:eastAsia="zh-CN"/>
        </w:rPr>
        <w:t xml:space="preserve">供商传输模型中的离散建模点或“等效”表示，则使用与接收电源的传输服 </w:t>
      </w:r>
      <w:proofErr w:type="gramStart"/>
      <w:r>
        <w:rPr>
          <w:rFonts w:ascii="宋体" w:eastAsia="宋体" w:hAnsi="宋体" w:cs="宋体"/>
          <w:lang w:eastAsia="zh-CN"/>
        </w:rPr>
        <w:t>务</w:t>
      </w:r>
      <w:proofErr w:type="gramEnd"/>
      <w:r>
        <w:rPr>
          <w:rFonts w:ascii="宋体" w:eastAsia="宋体" w:hAnsi="宋体" w:cs="宋体"/>
          <w:lang w:eastAsia="zh-CN"/>
        </w:rPr>
        <w:t>提供</w:t>
      </w:r>
      <w:proofErr w:type="gramStart"/>
      <w:r>
        <w:rPr>
          <w:rFonts w:ascii="宋体" w:eastAsia="宋体" w:hAnsi="宋体" w:cs="宋体"/>
          <w:lang w:eastAsia="zh-CN"/>
        </w:rPr>
        <w:t>商相关</w:t>
      </w:r>
      <w:proofErr w:type="gramEnd"/>
      <w:r>
        <w:rPr>
          <w:rFonts w:ascii="宋体" w:eastAsia="宋体" w:hAnsi="宋体" w:cs="宋体"/>
          <w:lang w:eastAsia="zh-CN"/>
        </w:rPr>
        <w:t>的立即相邻的</w:t>
      </w:r>
      <w:proofErr w:type="gramStart"/>
      <w:r>
        <w:rPr>
          <w:rFonts w:ascii="宋体" w:eastAsia="宋体" w:hAnsi="宋体" w:cs="宋体"/>
          <w:lang w:eastAsia="zh-CN"/>
        </w:rPr>
        <w:t>平衡管理局</w:t>
      </w:r>
      <w:proofErr w:type="gramEnd"/>
      <w:r>
        <w:rPr>
          <w:rFonts w:ascii="宋体" w:eastAsia="宋体" w:hAnsi="宋体" w:cs="宋体"/>
          <w:lang w:eastAsia="zh-CN"/>
        </w:rPr>
        <w:t>作为接收器。</w:t>
      </w:r>
    </w:p>
    <w:p w14:paraId="32FB9D06" w14:textId="1FA89BAE" w:rsidR="006B326C" w:rsidRDefault="009B4794">
      <w:pPr>
        <w:tabs>
          <w:tab w:val="left" w:pos="1757"/>
        </w:tabs>
        <w:spacing w:before="156" w:line="276" w:lineRule="exact"/>
        <w:ind w:left="1757" w:right="337" w:hanging="540"/>
        <w:rPr>
          <w:rFonts w:ascii="宋体" w:eastAsia="宋体" w:hAnsi="宋体" w:cs="宋体"/>
          <w:lang w:eastAsia="zh-CN"/>
        </w:rPr>
      </w:pPr>
      <w:r>
        <w:rPr>
          <w:rFonts w:ascii="Courier New" w:eastAsia="Courier New" w:hAnsi="Courier New" w:cs="Courier New"/>
          <w:lang w:eastAsia="zh-CN"/>
        </w:rPr>
        <w:t>-</w:t>
      </w:r>
      <w:r>
        <w:rPr>
          <w:rFonts w:ascii="Courier New" w:eastAsia="Courier New" w:hAnsi="Courier New" w:cs="Courier New"/>
          <w:lang w:eastAsia="zh-CN"/>
        </w:rPr>
        <w:tab/>
      </w:r>
      <w:r>
        <w:rPr>
          <w:rFonts w:ascii="宋体" w:eastAsia="宋体" w:hAnsi="宋体" w:cs="宋体"/>
          <w:spacing w:val="-2"/>
          <w:lang w:eastAsia="zh-CN"/>
        </w:rPr>
        <w:t>如果保留中未识别ATCID中指定的接收器，请使用与接收电源的传输服务提供商</w:t>
      </w:r>
      <w:r>
        <w:rPr>
          <w:rFonts w:ascii="宋体" w:eastAsia="宋体" w:hAnsi="宋体" w:cs="宋体"/>
          <w:spacing w:val="-60"/>
          <w:lang w:eastAsia="zh-CN"/>
        </w:rPr>
        <w:t xml:space="preserve"> </w:t>
      </w:r>
      <w:r>
        <w:rPr>
          <w:rFonts w:ascii="宋体" w:eastAsia="宋体" w:hAnsi="宋体" w:cs="宋体"/>
          <w:lang w:eastAsia="zh-CN"/>
        </w:rPr>
        <w:t>相关的立即相邻的平衡</w:t>
      </w:r>
      <w:del w:id="622" w:author="378653276@qq.com" w:date="2021-04-20T22:29:00Z">
        <w:r w:rsidDel="0067247E">
          <w:rPr>
            <w:rFonts w:ascii="宋体" w:eastAsia="宋体" w:hAnsi="宋体" w:cs="宋体"/>
            <w:lang w:eastAsia="zh-CN"/>
          </w:rPr>
          <w:delText>机构</w:delText>
        </w:r>
      </w:del>
      <w:ins w:id="623" w:author="378653276@qq.com" w:date="2021-04-20T22:29:00Z">
        <w:r w:rsidR="0067247E">
          <w:rPr>
            <w:rFonts w:ascii="宋体" w:eastAsia="宋体" w:hAnsi="宋体" w:cs="宋体"/>
            <w:lang w:eastAsia="zh-CN"/>
          </w:rPr>
          <w:t>机关</w:t>
        </w:r>
      </w:ins>
      <w:r>
        <w:rPr>
          <w:rFonts w:ascii="宋体" w:eastAsia="宋体" w:hAnsi="宋体" w:cs="宋体"/>
          <w:lang w:eastAsia="zh-CN"/>
        </w:rPr>
        <w:t>作为接收器。</w:t>
      </w:r>
    </w:p>
    <w:p w14:paraId="79C3C2F2" w14:textId="77777777" w:rsidR="006B326C" w:rsidRDefault="009B4794">
      <w:pPr>
        <w:spacing w:before="88" w:line="338" w:lineRule="auto"/>
        <w:ind w:left="1217" w:right="259" w:hanging="540"/>
        <w:rPr>
          <w:rFonts w:ascii="宋体" w:eastAsia="宋体" w:hAnsi="宋体" w:cs="宋体"/>
          <w:lang w:eastAsia="zh-CN"/>
        </w:rPr>
      </w:pPr>
      <w:r>
        <w:rPr>
          <w:rFonts w:ascii="宋体" w:eastAsia="宋体" w:hAnsi="宋体" w:cs="宋体"/>
          <w:b/>
          <w:bCs/>
          <w:lang w:eastAsia="zh-CN"/>
        </w:rPr>
        <w:t>R5。</w:t>
      </w:r>
      <w:r>
        <w:rPr>
          <w:rFonts w:ascii="宋体" w:eastAsia="宋体" w:hAnsi="宋体" w:cs="宋体"/>
          <w:b/>
          <w:bCs/>
          <w:spacing w:val="-35"/>
          <w:lang w:eastAsia="zh-CN"/>
        </w:rPr>
        <w:t xml:space="preserve"> </w:t>
      </w:r>
      <w:r>
        <w:rPr>
          <w:rFonts w:ascii="宋体" w:eastAsia="宋体" w:hAnsi="宋体" w:cs="宋体"/>
          <w:lang w:eastAsia="zh-CN"/>
        </w:rPr>
        <w:t xml:space="preserve">在计算AFCs时，传输服务提供商应：[违规风险因素：确定][时间范围：操作计划] </w:t>
      </w:r>
      <w:r>
        <w:rPr>
          <w:rFonts w:ascii="宋体" w:eastAsia="宋体" w:hAnsi="宋体" w:cs="宋体"/>
          <w:b/>
          <w:bCs/>
          <w:lang w:eastAsia="zh-CN"/>
        </w:rPr>
        <w:t>r5.1。</w:t>
      </w:r>
      <w:r>
        <w:rPr>
          <w:rFonts w:ascii="宋体" w:eastAsia="宋体" w:hAnsi="宋体" w:cs="宋体"/>
          <w:b/>
          <w:bCs/>
          <w:spacing w:val="-66"/>
          <w:lang w:eastAsia="zh-CN"/>
        </w:rPr>
        <w:t xml:space="preserve"> </w:t>
      </w:r>
      <w:r>
        <w:rPr>
          <w:rFonts w:ascii="宋体" w:eastAsia="宋体" w:hAnsi="宋体" w:cs="宋体"/>
          <w:lang w:eastAsia="zh-CN"/>
        </w:rPr>
        <w:t>使用传输操作员提供的模型。</w:t>
      </w:r>
    </w:p>
    <w:p w14:paraId="661AC0F6" w14:textId="77777777" w:rsidR="006B326C" w:rsidRDefault="009B4794">
      <w:pPr>
        <w:spacing w:before="55" w:line="286" w:lineRule="exact"/>
        <w:ind w:left="1937" w:right="259" w:hanging="720"/>
        <w:rPr>
          <w:rFonts w:ascii="宋体" w:eastAsia="宋体" w:hAnsi="宋体" w:cs="宋体"/>
          <w:lang w:eastAsia="zh-CN"/>
        </w:rPr>
      </w:pPr>
      <w:r>
        <w:rPr>
          <w:rFonts w:ascii="宋体" w:eastAsia="宋体" w:hAnsi="宋体" w:cs="宋体"/>
          <w:b/>
          <w:bCs/>
          <w:lang w:eastAsia="zh-CN"/>
        </w:rPr>
        <w:t>r5.2。</w:t>
      </w:r>
      <w:r>
        <w:rPr>
          <w:rFonts w:ascii="宋体" w:eastAsia="宋体" w:hAnsi="宋体" w:cs="宋体"/>
          <w:b/>
          <w:bCs/>
          <w:spacing w:val="-62"/>
          <w:lang w:eastAsia="zh-CN"/>
        </w:rPr>
        <w:t xml:space="preserve"> </w:t>
      </w:r>
      <w:r>
        <w:rPr>
          <w:rFonts w:ascii="宋体" w:eastAsia="宋体" w:hAnsi="宋体" w:cs="宋体"/>
          <w:lang w:eastAsia="zh-CN"/>
        </w:rPr>
        <w:t xml:space="preserve">在传输模型中包括预期的生成和传输中断、添加和退休，在ATCID中规定的 </w:t>
      </w:r>
      <w:r>
        <w:rPr>
          <w:rFonts w:ascii="宋体" w:eastAsia="宋体" w:hAnsi="宋体" w:cs="宋体"/>
          <w:spacing w:val="-2"/>
          <w:lang w:eastAsia="zh-CN"/>
        </w:rPr>
        <w:t>模型范围内，并在传输服务提供商的区域、所有相邻的传输服务提供商以及</w:t>
      </w:r>
      <w:r>
        <w:rPr>
          <w:rFonts w:ascii="宋体" w:eastAsia="宋体" w:hAnsi="宋体" w:cs="宋体"/>
          <w:lang w:eastAsia="zh-CN"/>
        </w:rPr>
        <w:t xml:space="preserve"> 与之执行协调协议的任何传输服务提供商的AFC计算适用期间生效。</w:t>
      </w:r>
    </w:p>
    <w:p w14:paraId="2B6991BB" w14:textId="77777777" w:rsidR="006B326C" w:rsidRDefault="009B4794">
      <w:pPr>
        <w:spacing w:before="119" w:line="286" w:lineRule="exact"/>
        <w:ind w:left="1937" w:right="259" w:hanging="720"/>
        <w:rPr>
          <w:rFonts w:ascii="宋体" w:eastAsia="宋体" w:hAnsi="宋体" w:cs="宋体"/>
          <w:lang w:eastAsia="zh-CN"/>
        </w:rPr>
      </w:pPr>
      <w:r>
        <w:rPr>
          <w:rFonts w:ascii="宋体" w:eastAsia="宋体" w:hAnsi="宋体" w:cs="宋体"/>
          <w:b/>
          <w:bCs/>
          <w:lang w:eastAsia="zh-CN"/>
        </w:rPr>
        <w:t>r5.3。</w:t>
      </w:r>
      <w:r>
        <w:rPr>
          <w:rFonts w:ascii="宋体" w:eastAsia="宋体" w:hAnsi="宋体" w:cs="宋体"/>
          <w:b/>
          <w:bCs/>
          <w:spacing w:val="-71"/>
          <w:lang w:eastAsia="zh-CN"/>
        </w:rPr>
        <w:t xml:space="preserve"> </w:t>
      </w:r>
      <w:r>
        <w:rPr>
          <w:rFonts w:ascii="宋体" w:eastAsia="宋体" w:hAnsi="宋体" w:cs="宋体"/>
          <w:lang w:eastAsia="zh-CN"/>
        </w:rPr>
        <w:t>对于R2.1.4中标识的外部流门，使用由传输服务提供商提供的AFC来 计算</w:t>
      </w:r>
      <w:proofErr w:type="gramStart"/>
      <w:r>
        <w:rPr>
          <w:rFonts w:ascii="宋体" w:eastAsia="宋体" w:hAnsi="宋体" w:cs="宋体"/>
          <w:lang w:eastAsia="zh-CN"/>
        </w:rPr>
        <w:t>该流门的</w:t>
      </w:r>
      <w:proofErr w:type="gramEnd"/>
      <w:r>
        <w:rPr>
          <w:rFonts w:ascii="宋体" w:eastAsia="宋体" w:hAnsi="宋体" w:cs="宋体"/>
          <w:lang w:eastAsia="zh-CN"/>
        </w:rPr>
        <w:t>AFC。</w:t>
      </w:r>
    </w:p>
    <w:p w14:paraId="0C089026" w14:textId="77777777" w:rsidR="006B326C" w:rsidRDefault="009B4794">
      <w:pPr>
        <w:spacing w:before="140" w:line="284" w:lineRule="exact"/>
        <w:ind w:left="1220" w:right="259" w:hanging="543"/>
        <w:rPr>
          <w:rFonts w:ascii="宋体" w:eastAsia="宋体" w:hAnsi="宋体" w:cs="宋体"/>
          <w:lang w:eastAsia="zh-CN"/>
        </w:rPr>
      </w:pPr>
      <w:r>
        <w:rPr>
          <w:rFonts w:ascii="宋体" w:eastAsia="宋体" w:hAnsi="宋体" w:cs="宋体"/>
          <w:b/>
          <w:bCs/>
          <w:position w:val="2"/>
          <w:lang w:eastAsia="zh-CN"/>
        </w:rPr>
        <w:t>r6。</w:t>
      </w:r>
      <w:r>
        <w:rPr>
          <w:rFonts w:ascii="宋体" w:eastAsia="宋体" w:hAnsi="宋体" w:cs="宋体"/>
          <w:b/>
          <w:bCs/>
          <w:spacing w:val="-35"/>
          <w:position w:val="2"/>
          <w:lang w:eastAsia="zh-CN"/>
        </w:rPr>
        <w:t xml:space="preserve"> </w:t>
      </w:r>
      <w:r>
        <w:rPr>
          <w:rFonts w:ascii="宋体" w:eastAsia="宋体" w:hAnsi="宋体" w:cs="宋体"/>
          <w:position w:val="2"/>
          <w:lang w:eastAsia="zh-CN"/>
        </w:rPr>
        <w:t>在计算ETC对企业承诺的影响时(ETC</w:t>
      </w:r>
      <w:r>
        <w:rPr>
          <w:rFonts w:ascii="宋体" w:eastAsia="宋体" w:hAnsi="宋体" w:cs="宋体"/>
          <w:sz w:val="14"/>
          <w:szCs w:val="14"/>
          <w:lang w:eastAsia="zh-CN"/>
        </w:rPr>
        <w:t>菲</w:t>
      </w:r>
      <w:r>
        <w:rPr>
          <w:rFonts w:ascii="宋体" w:eastAsia="宋体" w:hAnsi="宋体" w:cs="宋体"/>
          <w:position w:val="2"/>
          <w:lang w:eastAsia="zh-CN"/>
        </w:rPr>
        <w:t>)的所有时间段</w:t>
      </w:r>
      <w:r>
        <w:rPr>
          <w:rFonts w:ascii="宋体" w:eastAsia="宋体" w:hAnsi="宋体" w:cs="宋体"/>
          <w:lang w:eastAsia="zh-CN"/>
        </w:rPr>
        <w:t>流量门，传输服务提供商应总结 如下：[违规风险因素：确定][时间范围：操作计划]</w:t>
      </w:r>
    </w:p>
    <w:p w14:paraId="3F8EB3C8" w14:textId="77777777" w:rsidR="006B326C" w:rsidRDefault="009B4794">
      <w:pPr>
        <w:spacing w:before="120" w:line="286" w:lineRule="exact"/>
        <w:ind w:left="1940" w:hanging="723"/>
        <w:rPr>
          <w:rFonts w:ascii="宋体" w:eastAsia="宋体" w:hAnsi="宋体" w:cs="宋体"/>
          <w:lang w:eastAsia="zh-CN"/>
        </w:rPr>
      </w:pPr>
      <w:r>
        <w:rPr>
          <w:rFonts w:ascii="宋体" w:eastAsia="宋体" w:hAnsi="宋体" w:cs="宋体"/>
          <w:b/>
          <w:bCs/>
          <w:spacing w:val="-1"/>
          <w:lang w:eastAsia="zh-CN"/>
        </w:rPr>
        <w:t>r6.1。</w:t>
      </w:r>
      <w:r>
        <w:rPr>
          <w:rFonts w:ascii="宋体" w:eastAsia="宋体" w:hAnsi="宋体" w:cs="宋体"/>
          <w:b/>
          <w:bCs/>
          <w:spacing w:val="-22"/>
          <w:lang w:eastAsia="zh-CN"/>
        </w:rPr>
        <w:t xml:space="preserve"> </w:t>
      </w:r>
      <w:r>
        <w:rPr>
          <w:rFonts w:ascii="宋体" w:eastAsia="宋体" w:hAnsi="宋体" w:cs="宋体"/>
          <w:spacing w:val="-2"/>
          <w:lang w:eastAsia="zh-CN"/>
        </w:rPr>
        <w:t>公司网络集成传输服务的影响，包括生成到加载的影响，在R5.2中引用的传输</w:t>
      </w:r>
      <w:r>
        <w:rPr>
          <w:rFonts w:ascii="宋体" w:eastAsia="宋体" w:hAnsi="宋体" w:cs="宋体"/>
          <w:spacing w:val="-93"/>
          <w:lang w:eastAsia="zh-CN"/>
        </w:rPr>
        <w:t xml:space="preserve"> </w:t>
      </w:r>
      <w:r>
        <w:rPr>
          <w:rFonts w:ascii="宋体" w:eastAsia="宋体" w:hAnsi="宋体" w:cs="宋体"/>
          <w:lang w:eastAsia="zh-CN"/>
        </w:rPr>
        <w:t>服务提供商区域的模型中，基于：</w:t>
      </w:r>
    </w:p>
    <w:p w14:paraId="6093DF6A" w14:textId="77777777" w:rsidR="006B326C" w:rsidRDefault="009B4794">
      <w:pPr>
        <w:spacing w:before="91"/>
        <w:ind w:left="1940" w:right="259"/>
        <w:rPr>
          <w:rFonts w:ascii="宋体" w:eastAsia="宋体" w:hAnsi="宋体" w:cs="宋体"/>
          <w:lang w:eastAsia="zh-CN"/>
        </w:rPr>
      </w:pPr>
      <w:r>
        <w:rPr>
          <w:rFonts w:ascii="宋体" w:eastAsia="宋体" w:hAnsi="宋体" w:cs="宋体"/>
          <w:b/>
          <w:bCs/>
          <w:lang w:eastAsia="zh-CN"/>
        </w:rPr>
        <w:t>r6.1.1。</w:t>
      </w:r>
      <w:r>
        <w:rPr>
          <w:rFonts w:ascii="宋体" w:eastAsia="宋体" w:hAnsi="宋体" w:cs="宋体"/>
          <w:lang w:eastAsia="zh-CN"/>
        </w:rPr>
        <w:t>正在计算的时间段的负载预测，包括本机负载和网络服务负载</w:t>
      </w:r>
    </w:p>
    <w:p w14:paraId="23EEC498" w14:textId="77777777" w:rsidR="006B326C" w:rsidRDefault="006B326C">
      <w:pPr>
        <w:rPr>
          <w:rFonts w:ascii="宋体" w:eastAsia="宋体" w:hAnsi="宋体" w:cs="宋体"/>
          <w:lang w:eastAsia="zh-CN"/>
        </w:rPr>
        <w:sectPr w:rsidR="006B326C">
          <w:pgSz w:w="12240" w:h="15840"/>
          <w:pgMar w:top="1000" w:right="1300" w:bottom="900" w:left="1300" w:header="747" w:footer="705" w:gutter="0"/>
          <w:cols w:space="720"/>
        </w:sectPr>
      </w:pPr>
    </w:p>
    <w:p w14:paraId="19F8C1F4" w14:textId="77777777" w:rsidR="006B326C" w:rsidRDefault="006B326C">
      <w:pPr>
        <w:spacing w:before="9"/>
        <w:rPr>
          <w:rFonts w:ascii="宋体" w:eastAsia="宋体" w:hAnsi="宋体" w:cs="宋体"/>
          <w:sz w:val="26"/>
          <w:szCs w:val="26"/>
          <w:lang w:eastAsia="zh-CN"/>
        </w:rPr>
      </w:pPr>
    </w:p>
    <w:p w14:paraId="77357319" w14:textId="77777777" w:rsidR="006B326C" w:rsidRDefault="009B4794">
      <w:pPr>
        <w:spacing w:before="61" w:line="286" w:lineRule="exact"/>
        <w:ind w:left="2840" w:right="259" w:hanging="900"/>
        <w:rPr>
          <w:rFonts w:ascii="宋体" w:eastAsia="宋体" w:hAnsi="宋体" w:cs="宋体"/>
          <w:lang w:eastAsia="zh-CN"/>
        </w:rPr>
      </w:pPr>
      <w:r>
        <w:rPr>
          <w:rFonts w:ascii="宋体" w:eastAsia="宋体" w:hAnsi="宋体" w:cs="宋体"/>
          <w:b/>
          <w:bCs/>
          <w:spacing w:val="-1"/>
          <w:lang w:eastAsia="zh-CN"/>
        </w:rPr>
        <w:t>r6.1.2。</w:t>
      </w:r>
      <w:r>
        <w:rPr>
          <w:rFonts w:ascii="宋体" w:eastAsia="宋体" w:hAnsi="宋体" w:cs="宋体"/>
          <w:spacing w:val="-1"/>
          <w:lang w:eastAsia="zh-CN"/>
        </w:rPr>
        <w:t>单位承诺和调度命令，以包括所有指定的网络资源和其他资源，</w:t>
      </w:r>
      <w:r>
        <w:rPr>
          <w:rFonts w:ascii="宋体" w:eastAsia="宋体" w:hAnsi="宋体" w:cs="宋体"/>
          <w:spacing w:val="-83"/>
          <w:lang w:eastAsia="zh-CN"/>
        </w:rPr>
        <w:t xml:space="preserve"> </w:t>
      </w:r>
      <w:r>
        <w:rPr>
          <w:rFonts w:ascii="宋体" w:eastAsia="宋体" w:hAnsi="宋体" w:cs="宋体"/>
          <w:lang w:eastAsia="zh-CN"/>
        </w:rPr>
        <w:t>承诺或有法律义务运行在传输服务提供商的ATCID。</w:t>
      </w:r>
    </w:p>
    <w:p w14:paraId="588D6E88" w14:textId="77777777" w:rsidR="006B326C" w:rsidRDefault="009B4794">
      <w:pPr>
        <w:spacing w:before="119" w:line="286" w:lineRule="exact"/>
        <w:ind w:left="1940" w:right="259" w:hanging="720"/>
        <w:rPr>
          <w:rFonts w:ascii="宋体" w:eastAsia="宋体" w:hAnsi="宋体" w:cs="宋体"/>
          <w:lang w:eastAsia="zh-CN"/>
        </w:rPr>
      </w:pPr>
      <w:r>
        <w:rPr>
          <w:rFonts w:ascii="宋体" w:eastAsia="宋体" w:hAnsi="宋体" w:cs="宋体"/>
          <w:b/>
          <w:bCs/>
          <w:lang w:eastAsia="zh-CN"/>
        </w:rPr>
        <w:t>r6.2。</w:t>
      </w:r>
      <w:r>
        <w:rPr>
          <w:rFonts w:ascii="宋体" w:eastAsia="宋体" w:hAnsi="宋体" w:cs="宋体"/>
          <w:b/>
          <w:bCs/>
          <w:spacing w:val="-62"/>
          <w:lang w:eastAsia="zh-CN"/>
        </w:rPr>
        <w:t xml:space="preserve"> </w:t>
      </w:r>
      <w:r>
        <w:rPr>
          <w:rFonts w:ascii="宋体" w:eastAsia="宋体" w:hAnsi="宋体" w:cs="宋体"/>
          <w:lang w:eastAsia="zh-CN"/>
        </w:rPr>
        <w:t xml:space="preserve">任何企业网络集成传输服务的影响，包括R5.2中引用的模型中生成到加载的 </w:t>
      </w:r>
      <w:r>
        <w:rPr>
          <w:rFonts w:ascii="宋体" w:eastAsia="宋体" w:hAnsi="宋体" w:cs="宋体"/>
          <w:spacing w:val="-2"/>
          <w:lang w:eastAsia="zh-CN"/>
        </w:rPr>
        <w:t>影响，并且具有等于或大于百分比的分布因子</w:t>
      </w:r>
      <w:hyperlink w:anchor="_bookmark0" w:history="1">
        <w:r>
          <w:rPr>
            <w:rFonts w:ascii="宋体" w:eastAsia="宋体" w:hAnsi="宋体" w:cs="宋体"/>
            <w:spacing w:val="-2"/>
            <w:position w:val="11"/>
            <w:sz w:val="11"/>
            <w:szCs w:val="11"/>
            <w:lang w:eastAsia="zh-CN"/>
          </w:rPr>
          <w:t>1</w:t>
        </w:r>
      </w:hyperlink>
      <w:r>
        <w:rPr>
          <w:rFonts w:ascii="宋体" w:eastAsia="宋体" w:hAnsi="宋体" w:cs="宋体"/>
          <w:spacing w:val="32"/>
          <w:position w:val="11"/>
          <w:sz w:val="11"/>
          <w:szCs w:val="11"/>
          <w:lang w:eastAsia="zh-CN"/>
        </w:rPr>
        <w:t xml:space="preserve"> </w:t>
      </w:r>
      <w:r>
        <w:rPr>
          <w:rFonts w:ascii="宋体" w:eastAsia="宋体" w:hAnsi="宋体" w:cs="宋体"/>
          <w:spacing w:val="-2"/>
          <w:lang w:eastAsia="zh-CN"/>
        </w:rPr>
        <w:t>用于减少传输服务提供商使用</w:t>
      </w:r>
      <w:r>
        <w:rPr>
          <w:rFonts w:ascii="宋体" w:eastAsia="宋体" w:hAnsi="宋体" w:cs="宋体"/>
          <w:lang w:eastAsia="zh-CN"/>
        </w:rPr>
        <w:t xml:space="preserve"> 的跨接范围拥塞管理程序，适用于所有相邻的传输服务提供商和任何其他与 之执行协调协议的传输服务提供商：</w:t>
      </w:r>
    </w:p>
    <w:p w14:paraId="44D63956" w14:textId="77777777" w:rsidR="006B326C" w:rsidRDefault="009B4794">
      <w:pPr>
        <w:spacing w:before="21" w:line="406" w:lineRule="exact"/>
        <w:ind w:left="1940" w:right="259"/>
        <w:rPr>
          <w:rFonts w:ascii="宋体" w:eastAsia="宋体" w:hAnsi="宋体" w:cs="宋体"/>
          <w:lang w:eastAsia="zh-CN"/>
        </w:rPr>
      </w:pPr>
      <w:r>
        <w:rPr>
          <w:rFonts w:ascii="宋体" w:eastAsia="宋体" w:hAnsi="宋体" w:cs="宋体"/>
          <w:b/>
          <w:bCs/>
          <w:lang w:eastAsia="zh-CN"/>
        </w:rPr>
        <w:t>r6.2.1。</w:t>
      </w:r>
      <w:r>
        <w:rPr>
          <w:rFonts w:ascii="宋体" w:eastAsia="宋体" w:hAnsi="宋体" w:cs="宋体"/>
          <w:lang w:eastAsia="zh-CN"/>
        </w:rPr>
        <w:t xml:space="preserve">正在计算的时间段的负载预测，包括本机负载和网络服务负载 </w:t>
      </w:r>
      <w:r>
        <w:rPr>
          <w:rFonts w:ascii="宋体" w:eastAsia="宋体" w:hAnsi="宋体" w:cs="宋体"/>
          <w:b/>
          <w:bCs/>
          <w:spacing w:val="-1"/>
          <w:lang w:eastAsia="zh-CN"/>
        </w:rPr>
        <w:t>r6.2.2。</w:t>
      </w:r>
      <w:r>
        <w:rPr>
          <w:rFonts w:ascii="宋体" w:eastAsia="宋体" w:hAnsi="宋体" w:cs="宋体"/>
          <w:spacing w:val="-1"/>
          <w:lang w:eastAsia="zh-CN"/>
        </w:rPr>
        <w:t>单位承诺和调度命令，以包括所有指定的网络资源和其他资源，</w:t>
      </w:r>
    </w:p>
    <w:p w14:paraId="69628197" w14:textId="77777777" w:rsidR="006B326C" w:rsidRDefault="009B4794">
      <w:pPr>
        <w:spacing w:line="235" w:lineRule="exact"/>
        <w:ind w:left="2840" w:right="259"/>
        <w:rPr>
          <w:rFonts w:ascii="宋体" w:eastAsia="宋体" w:hAnsi="宋体" w:cs="宋体"/>
          <w:lang w:eastAsia="zh-CN"/>
        </w:rPr>
      </w:pPr>
      <w:r>
        <w:rPr>
          <w:rFonts w:ascii="宋体" w:eastAsia="宋体" w:hAnsi="宋体" w:cs="宋体"/>
          <w:lang w:eastAsia="zh-CN"/>
        </w:rPr>
        <w:t>承诺或有法律义务运行在传输服务提供商的ATCID。</w:t>
      </w:r>
    </w:p>
    <w:p w14:paraId="03126689" w14:textId="77777777" w:rsidR="006B326C" w:rsidRDefault="009B4794">
      <w:pPr>
        <w:spacing w:before="146" w:line="286" w:lineRule="exact"/>
        <w:ind w:left="1940" w:hanging="720"/>
        <w:rPr>
          <w:rFonts w:ascii="宋体" w:eastAsia="宋体" w:hAnsi="宋体" w:cs="宋体"/>
          <w:lang w:eastAsia="zh-CN"/>
        </w:rPr>
      </w:pPr>
      <w:r>
        <w:rPr>
          <w:rFonts w:ascii="宋体" w:eastAsia="宋体" w:hAnsi="宋体" w:cs="宋体"/>
          <w:b/>
          <w:bCs/>
          <w:lang w:eastAsia="zh-CN"/>
        </w:rPr>
        <w:t>r6.3。</w:t>
      </w:r>
      <w:r>
        <w:rPr>
          <w:rFonts w:ascii="宋体" w:eastAsia="宋体" w:hAnsi="宋体" w:cs="宋体"/>
          <w:b/>
          <w:bCs/>
          <w:spacing w:val="82"/>
          <w:lang w:eastAsia="zh-CN"/>
        </w:rPr>
        <w:t xml:space="preserve"> </w:t>
      </w:r>
      <w:r>
        <w:rPr>
          <w:rFonts w:ascii="宋体" w:eastAsia="宋体" w:hAnsi="宋体" w:cs="宋体"/>
          <w:spacing w:val="2"/>
          <w:lang w:eastAsia="zh-CN"/>
        </w:rPr>
        <w:t>所有确认的公司点对点传输服务的影响预计将被安排，包括公司传输服务合</w:t>
      </w:r>
      <w:r>
        <w:rPr>
          <w:rFonts w:ascii="宋体" w:eastAsia="宋体" w:hAnsi="宋体" w:cs="宋体"/>
          <w:spacing w:val="-96"/>
          <w:lang w:eastAsia="zh-CN"/>
        </w:rPr>
        <w:t xml:space="preserve"> </w:t>
      </w:r>
      <w:r>
        <w:rPr>
          <w:rFonts w:ascii="宋体" w:eastAsia="宋体" w:hAnsi="宋体" w:cs="宋体"/>
          <w:lang w:eastAsia="zh-CN"/>
        </w:rPr>
        <w:t>同的移交权，为传输服务提供商的地区。</w:t>
      </w:r>
    </w:p>
    <w:p w14:paraId="73F43FBA" w14:textId="77777777" w:rsidR="006B326C" w:rsidRDefault="009B4794">
      <w:pPr>
        <w:spacing w:before="94" w:line="237" w:lineRule="auto"/>
        <w:ind w:left="1940" w:hanging="720"/>
        <w:rPr>
          <w:rFonts w:ascii="宋体" w:eastAsia="宋体" w:hAnsi="宋体" w:cs="宋体"/>
          <w:lang w:eastAsia="zh-CN"/>
        </w:rPr>
      </w:pPr>
      <w:r>
        <w:rPr>
          <w:rFonts w:ascii="宋体" w:eastAsia="宋体" w:hAnsi="宋体" w:cs="宋体"/>
          <w:b/>
          <w:bCs/>
          <w:spacing w:val="-1"/>
          <w:lang w:eastAsia="zh-CN"/>
        </w:rPr>
        <w:t>r6.4。</w:t>
      </w:r>
      <w:r>
        <w:rPr>
          <w:rFonts w:ascii="宋体" w:eastAsia="宋体" w:hAnsi="宋体" w:cs="宋体"/>
          <w:b/>
          <w:bCs/>
          <w:spacing w:val="-22"/>
          <w:lang w:eastAsia="zh-CN"/>
        </w:rPr>
        <w:t xml:space="preserve"> </w:t>
      </w:r>
      <w:r>
        <w:rPr>
          <w:rFonts w:ascii="宋体" w:eastAsia="宋体" w:hAnsi="宋体" w:cs="宋体"/>
          <w:spacing w:val="-2"/>
          <w:lang w:eastAsia="zh-CN"/>
        </w:rPr>
        <w:t>预计将对任何经确认的公司点对点传输服务的影响进行调度、过滤，以减少或</w:t>
      </w:r>
      <w:r>
        <w:rPr>
          <w:rFonts w:ascii="宋体" w:eastAsia="宋体" w:hAnsi="宋体" w:cs="宋体"/>
          <w:spacing w:val="-95"/>
          <w:lang w:eastAsia="zh-CN"/>
        </w:rPr>
        <w:t xml:space="preserve"> </w:t>
      </w:r>
      <w:r>
        <w:rPr>
          <w:rFonts w:ascii="宋体" w:eastAsia="宋体" w:hAnsi="宋体" w:cs="宋体"/>
          <w:spacing w:val="-2"/>
          <w:lang w:eastAsia="zh-CN"/>
        </w:rPr>
        <w:t>消除使用来自多个传输服务提供商的传输服务的交易的重复影响，包括分配系</w:t>
      </w:r>
      <w:r>
        <w:rPr>
          <w:rFonts w:ascii="宋体" w:eastAsia="宋体" w:hAnsi="宋体" w:cs="宋体"/>
          <w:lang w:eastAsia="zh-CN"/>
        </w:rPr>
        <w:t xml:space="preserve"> 数等于或大于百分比的公司传输服务合同的移交权</w:t>
      </w:r>
      <w:hyperlink w:anchor="_bookmark1" w:history="1">
        <w:r>
          <w:rPr>
            <w:rFonts w:ascii="宋体" w:eastAsia="宋体" w:hAnsi="宋体" w:cs="宋体"/>
            <w:position w:val="11"/>
            <w:sz w:val="11"/>
            <w:szCs w:val="11"/>
            <w:lang w:eastAsia="zh-CN"/>
          </w:rPr>
          <w:t>2</w:t>
        </w:r>
      </w:hyperlink>
      <w:r>
        <w:rPr>
          <w:rFonts w:ascii="宋体" w:eastAsia="宋体" w:hAnsi="宋体" w:cs="宋体"/>
          <w:spacing w:val="-7"/>
          <w:position w:val="11"/>
          <w:sz w:val="11"/>
          <w:szCs w:val="11"/>
          <w:lang w:eastAsia="zh-CN"/>
        </w:rPr>
        <w:t xml:space="preserve"> </w:t>
      </w:r>
      <w:r>
        <w:rPr>
          <w:rFonts w:ascii="宋体" w:eastAsia="宋体" w:hAnsi="宋体" w:cs="宋体"/>
          <w:lang w:eastAsia="zh-CN"/>
        </w:rPr>
        <w:t xml:space="preserve">用于减少传输服务提供商 </w:t>
      </w:r>
      <w:r>
        <w:rPr>
          <w:rFonts w:ascii="宋体" w:eastAsia="宋体" w:hAnsi="宋体" w:cs="宋体"/>
          <w:spacing w:val="-2"/>
          <w:lang w:eastAsia="zh-CN"/>
        </w:rPr>
        <w:t>使用的跨接范围拥塞管理程序，用于所有相邻的传输服务提供商和任何其他与</w:t>
      </w:r>
      <w:r>
        <w:rPr>
          <w:rFonts w:ascii="宋体" w:eastAsia="宋体" w:hAnsi="宋体" w:cs="宋体"/>
          <w:lang w:eastAsia="zh-CN"/>
        </w:rPr>
        <w:t xml:space="preserve"> 之执行协调协议的传输服务提供商。</w:t>
      </w:r>
    </w:p>
    <w:p w14:paraId="7C3DB7FB" w14:textId="77777777" w:rsidR="006B326C" w:rsidRDefault="009B4794">
      <w:pPr>
        <w:spacing w:before="146" w:line="286" w:lineRule="exact"/>
        <w:ind w:left="1940" w:right="259" w:hanging="723"/>
        <w:rPr>
          <w:rFonts w:ascii="宋体" w:eastAsia="宋体" w:hAnsi="宋体" w:cs="宋体"/>
          <w:lang w:eastAsia="zh-CN"/>
        </w:rPr>
      </w:pPr>
      <w:r>
        <w:rPr>
          <w:rFonts w:ascii="宋体" w:eastAsia="宋体" w:hAnsi="宋体" w:cs="宋体"/>
          <w:b/>
          <w:bCs/>
          <w:lang w:eastAsia="zh-CN"/>
        </w:rPr>
        <w:t>r6.5。</w:t>
      </w:r>
      <w:r>
        <w:rPr>
          <w:rFonts w:ascii="宋体" w:eastAsia="宋体" w:hAnsi="宋体" w:cs="宋体"/>
          <w:b/>
          <w:bCs/>
          <w:spacing w:val="-72"/>
          <w:lang w:eastAsia="zh-CN"/>
        </w:rPr>
        <w:t xml:space="preserve"> </w:t>
      </w:r>
      <w:r>
        <w:rPr>
          <w:rFonts w:ascii="宋体" w:eastAsia="宋体" w:hAnsi="宋体" w:cs="宋体"/>
          <w:lang w:eastAsia="zh-CN"/>
        </w:rPr>
        <w:t>预计将安排或预计将流向传输服务提供商区域的任何Grandfather公司 义务的影响。</w:t>
      </w:r>
    </w:p>
    <w:p w14:paraId="66C8213A" w14:textId="77777777" w:rsidR="006B326C" w:rsidRDefault="009B4794">
      <w:pPr>
        <w:spacing w:before="94" w:line="237" w:lineRule="auto"/>
        <w:ind w:left="1940" w:right="259" w:hanging="720"/>
        <w:rPr>
          <w:rFonts w:ascii="宋体" w:eastAsia="宋体" w:hAnsi="宋体" w:cs="宋体"/>
          <w:lang w:eastAsia="zh-CN"/>
        </w:rPr>
      </w:pPr>
      <w:r>
        <w:rPr>
          <w:rFonts w:ascii="宋体" w:eastAsia="宋体" w:hAnsi="宋体" w:cs="宋体"/>
          <w:b/>
          <w:bCs/>
          <w:spacing w:val="-1"/>
          <w:lang w:eastAsia="zh-CN"/>
        </w:rPr>
        <w:t>r6.6。</w:t>
      </w:r>
      <w:r>
        <w:rPr>
          <w:rFonts w:ascii="宋体" w:eastAsia="宋体" w:hAnsi="宋体" w:cs="宋体"/>
          <w:b/>
          <w:bCs/>
          <w:spacing w:val="-21"/>
          <w:lang w:eastAsia="zh-CN"/>
        </w:rPr>
        <w:t xml:space="preserve"> </w:t>
      </w:r>
      <w:r>
        <w:rPr>
          <w:rFonts w:ascii="宋体" w:eastAsia="宋体" w:hAnsi="宋体" w:cs="宋体"/>
          <w:spacing w:val="-2"/>
          <w:lang w:eastAsia="zh-CN"/>
        </w:rPr>
        <w:t>预期预定或预期流动的任何Grandfather事务所债务的影响，其分配系数等于</w:t>
      </w:r>
      <w:r>
        <w:rPr>
          <w:rFonts w:ascii="宋体" w:eastAsia="宋体" w:hAnsi="宋体" w:cs="宋体"/>
          <w:spacing w:val="-92"/>
          <w:lang w:eastAsia="zh-CN"/>
        </w:rPr>
        <w:t xml:space="preserve"> </w:t>
      </w:r>
      <w:r>
        <w:rPr>
          <w:rFonts w:ascii="宋体" w:eastAsia="宋体" w:hAnsi="宋体" w:cs="宋体"/>
          <w:spacing w:val="-2"/>
          <w:lang w:eastAsia="zh-CN"/>
        </w:rPr>
        <w:t>或大于百分比</w:t>
      </w:r>
      <w:hyperlink w:anchor="_bookmark2" w:history="1">
        <w:r>
          <w:rPr>
            <w:rFonts w:ascii="宋体" w:eastAsia="宋体" w:hAnsi="宋体" w:cs="宋体"/>
            <w:spacing w:val="-2"/>
            <w:position w:val="11"/>
            <w:sz w:val="11"/>
            <w:szCs w:val="11"/>
            <w:lang w:eastAsia="zh-CN"/>
          </w:rPr>
          <w:t>3</w:t>
        </w:r>
      </w:hyperlink>
      <w:r>
        <w:rPr>
          <w:rFonts w:ascii="宋体" w:eastAsia="宋体" w:hAnsi="宋体" w:cs="宋体"/>
          <w:spacing w:val="29"/>
          <w:position w:val="11"/>
          <w:sz w:val="11"/>
          <w:szCs w:val="11"/>
          <w:lang w:eastAsia="zh-CN"/>
        </w:rPr>
        <w:t xml:space="preserve"> </w:t>
      </w:r>
      <w:r>
        <w:rPr>
          <w:rFonts w:ascii="宋体" w:eastAsia="宋体" w:hAnsi="宋体" w:cs="宋体"/>
          <w:spacing w:val="-2"/>
          <w:lang w:eastAsia="zh-CN"/>
        </w:rPr>
        <w:t>用于减少传输服务提供商使用的跨接范围拥塞管理程序，用于</w:t>
      </w:r>
      <w:r>
        <w:rPr>
          <w:rFonts w:ascii="宋体" w:eastAsia="宋体" w:hAnsi="宋体" w:cs="宋体"/>
          <w:lang w:eastAsia="zh-CN"/>
        </w:rPr>
        <w:t xml:space="preserve"> 所有相邻的传输服务提供商和任何其他与之执行协调协议的传输服务提供 商。</w:t>
      </w:r>
    </w:p>
    <w:p w14:paraId="26AF9074" w14:textId="77777777" w:rsidR="006B326C" w:rsidRDefault="009B4794">
      <w:pPr>
        <w:spacing w:before="118"/>
        <w:ind w:left="1220" w:right="259"/>
        <w:rPr>
          <w:rFonts w:ascii="宋体" w:eastAsia="宋体" w:hAnsi="宋体" w:cs="宋体"/>
          <w:lang w:eastAsia="zh-CN"/>
        </w:rPr>
      </w:pPr>
      <w:r>
        <w:rPr>
          <w:rFonts w:ascii="宋体" w:eastAsia="宋体" w:hAnsi="宋体" w:cs="宋体"/>
          <w:b/>
          <w:bCs/>
          <w:lang w:eastAsia="zh-CN"/>
        </w:rPr>
        <w:t>r6.7。</w:t>
      </w:r>
      <w:r>
        <w:rPr>
          <w:rFonts w:ascii="宋体" w:eastAsia="宋体" w:hAnsi="宋体" w:cs="宋体"/>
          <w:b/>
          <w:bCs/>
          <w:spacing w:val="-70"/>
          <w:lang w:eastAsia="zh-CN"/>
        </w:rPr>
        <w:t xml:space="preserve"> </w:t>
      </w:r>
      <w:r>
        <w:rPr>
          <w:rFonts w:ascii="宋体" w:eastAsia="宋体" w:hAnsi="宋体" w:cs="宋体"/>
          <w:lang w:eastAsia="zh-CN"/>
        </w:rPr>
        <w:t>传输服务提供商确定的其他公司服务的影响。</w:t>
      </w:r>
    </w:p>
    <w:p w14:paraId="38457893" w14:textId="77777777" w:rsidR="006B326C" w:rsidRDefault="009B4794">
      <w:pPr>
        <w:spacing w:before="170" w:line="280" w:lineRule="exact"/>
        <w:ind w:left="1220" w:right="259" w:hanging="540"/>
        <w:rPr>
          <w:rFonts w:ascii="宋体" w:eastAsia="宋体" w:hAnsi="宋体" w:cs="宋体"/>
          <w:lang w:eastAsia="zh-CN"/>
        </w:rPr>
      </w:pPr>
      <w:r>
        <w:rPr>
          <w:rFonts w:ascii="宋体" w:eastAsia="宋体" w:hAnsi="宋体" w:cs="宋体"/>
          <w:b/>
          <w:bCs/>
          <w:position w:val="2"/>
          <w:lang w:eastAsia="zh-CN"/>
        </w:rPr>
        <w:t>R7。</w:t>
      </w:r>
      <w:r>
        <w:rPr>
          <w:rFonts w:ascii="宋体" w:eastAsia="宋体" w:hAnsi="宋体" w:cs="宋体"/>
          <w:b/>
          <w:bCs/>
          <w:spacing w:val="-34"/>
          <w:position w:val="2"/>
          <w:lang w:eastAsia="zh-CN"/>
        </w:rPr>
        <w:t xml:space="preserve"> </w:t>
      </w:r>
      <w:r>
        <w:rPr>
          <w:rFonts w:ascii="宋体" w:eastAsia="宋体" w:hAnsi="宋体" w:cs="宋体"/>
          <w:position w:val="2"/>
          <w:lang w:eastAsia="zh-CN"/>
        </w:rPr>
        <w:t>在计算ETC对非企业承诺的影响时(ETC</w:t>
      </w:r>
      <w:proofErr w:type="spellStart"/>
      <w:r>
        <w:rPr>
          <w:rFonts w:ascii="宋体" w:eastAsia="宋体" w:hAnsi="宋体" w:cs="宋体"/>
          <w:sz w:val="14"/>
          <w:szCs w:val="14"/>
          <w:lang w:eastAsia="zh-CN"/>
        </w:rPr>
        <w:t>NFi</w:t>
      </w:r>
      <w:proofErr w:type="spellEnd"/>
      <w:r>
        <w:rPr>
          <w:rFonts w:ascii="宋体" w:eastAsia="宋体" w:hAnsi="宋体" w:cs="宋体"/>
          <w:position w:val="2"/>
          <w:lang w:eastAsia="zh-CN"/>
        </w:rPr>
        <w:t>所有时间</w:t>
      </w:r>
      <w:proofErr w:type="gramStart"/>
      <w:r>
        <w:rPr>
          <w:rFonts w:ascii="宋体" w:eastAsia="宋体" w:hAnsi="宋体" w:cs="宋体"/>
          <w:position w:val="2"/>
          <w:lang w:eastAsia="zh-CN"/>
        </w:rPr>
        <w:t>段</w:t>
      </w:r>
      <w:r>
        <w:rPr>
          <w:rFonts w:ascii="宋体" w:eastAsia="宋体" w:hAnsi="宋体" w:cs="宋体"/>
          <w:lang w:eastAsia="zh-CN"/>
        </w:rPr>
        <w:t>对于流</w:t>
      </w:r>
      <w:proofErr w:type="gramEnd"/>
      <w:r>
        <w:rPr>
          <w:rFonts w:ascii="宋体" w:eastAsia="宋体" w:hAnsi="宋体" w:cs="宋体"/>
          <w:lang w:eastAsia="zh-CN"/>
        </w:rPr>
        <w:t>门，传输服务提供商应 和：[违规风险因素：要确定][时间范围：操作计划]</w:t>
      </w:r>
    </w:p>
    <w:p w14:paraId="5C2F6F59" w14:textId="77777777" w:rsidR="006B326C" w:rsidRDefault="006B326C">
      <w:pPr>
        <w:spacing w:before="11"/>
        <w:rPr>
          <w:rFonts w:ascii="宋体" w:eastAsia="宋体" w:hAnsi="宋体" w:cs="宋体"/>
          <w:sz w:val="28"/>
          <w:szCs w:val="28"/>
          <w:lang w:eastAsia="zh-CN"/>
        </w:rPr>
      </w:pPr>
    </w:p>
    <w:p w14:paraId="22CFA245" w14:textId="77777777" w:rsidR="006B326C" w:rsidRDefault="00132B46">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46EC17BC">
          <v:group id="_x0000_s1047" style="width:144.6pt;height:.6pt;mso-position-horizontal-relative:char;mso-position-vertical-relative:line" coordsize="2892,12">
            <v:group id="_x0000_s1048" style="position:absolute;left:6;top:6;width:2880;height:2" coordorigin="6,6" coordsize="2880,2">
              <v:shape id="_x0000_s1049" style="position:absolute;left:6;top:6;width:2880;height:2" coordorigin="6,6" coordsize="2880,0" path="m6,6r2880,e" filled="f" strokeweight=".6pt">
                <v:path arrowok="t"/>
              </v:shape>
            </v:group>
            <w10:anchorlock/>
          </v:group>
        </w:pict>
      </w:r>
    </w:p>
    <w:p w14:paraId="1290EAFD" w14:textId="77777777" w:rsidR="006B326C" w:rsidRDefault="006B326C">
      <w:pPr>
        <w:rPr>
          <w:rFonts w:ascii="宋体" w:eastAsia="宋体" w:hAnsi="宋体" w:cs="宋体"/>
        </w:rPr>
      </w:pPr>
    </w:p>
    <w:p w14:paraId="5C93AF0B" w14:textId="77777777" w:rsidR="006B326C" w:rsidRDefault="006B326C">
      <w:pPr>
        <w:spacing w:before="7"/>
        <w:rPr>
          <w:rFonts w:ascii="宋体" w:eastAsia="宋体" w:hAnsi="宋体" w:cs="宋体"/>
          <w:sz w:val="17"/>
          <w:szCs w:val="17"/>
        </w:rPr>
      </w:pPr>
    </w:p>
    <w:p w14:paraId="28AF2F9C" w14:textId="77777777" w:rsidR="006B326C" w:rsidRDefault="009B4794">
      <w:pPr>
        <w:ind w:left="140" w:right="259"/>
        <w:rPr>
          <w:rFonts w:ascii="宋体" w:eastAsia="宋体" w:hAnsi="宋体" w:cs="宋体"/>
          <w:sz w:val="20"/>
          <w:szCs w:val="20"/>
          <w:lang w:eastAsia="zh-CN"/>
        </w:rPr>
      </w:pPr>
      <w:bookmarkStart w:id="624" w:name="_bookmark0"/>
      <w:bookmarkEnd w:id="624"/>
      <w:r>
        <w:rPr>
          <w:rFonts w:ascii="宋体" w:eastAsia="宋体" w:hAnsi="宋体" w:cs="宋体"/>
          <w:position w:val="10"/>
          <w:sz w:val="10"/>
          <w:szCs w:val="10"/>
          <w:lang w:eastAsia="zh-CN"/>
        </w:rPr>
        <w:t xml:space="preserve">1  </w:t>
      </w:r>
      <w:r>
        <w:rPr>
          <w:rFonts w:ascii="宋体" w:eastAsia="宋体" w:hAnsi="宋体" w:cs="宋体"/>
          <w:spacing w:val="3"/>
          <w:sz w:val="20"/>
          <w:szCs w:val="20"/>
          <w:lang w:eastAsia="zh-CN"/>
        </w:rPr>
        <w:t xml:space="preserve">可以使用比跨接范围拥塞管理程序中使用的百分比低的百分比。 </w:t>
      </w:r>
      <w:bookmarkStart w:id="625" w:name="_bookmark1"/>
      <w:bookmarkEnd w:id="625"/>
      <w:r>
        <w:rPr>
          <w:rFonts w:ascii="宋体" w:eastAsia="宋体" w:hAnsi="宋体" w:cs="宋体"/>
          <w:position w:val="10"/>
          <w:sz w:val="10"/>
          <w:szCs w:val="10"/>
          <w:lang w:eastAsia="zh-CN"/>
        </w:rPr>
        <w:t>2</w:t>
      </w:r>
      <w:r>
        <w:rPr>
          <w:rFonts w:ascii="宋体" w:eastAsia="宋体" w:hAnsi="宋体" w:cs="宋体"/>
          <w:spacing w:val="19"/>
          <w:position w:val="10"/>
          <w:sz w:val="10"/>
          <w:szCs w:val="10"/>
          <w:lang w:eastAsia="zh-CN"/>
        </w:rPr>
        <w:t xml:space="preserve"> </w:t>
      </w:r>
      <w:r>
        <w:rPr>
          <w:rFonts w:ascii="宋体" w:eastAsia="宋体" w:hAnsi="宋体" w:cs="宋体"/>
          <w:spacing w:val="3"/>
          <w:sz w:val="20"/>
          <w:szCs w:val="20"/>
          <w:lang w:eastAsia="zh-CN"/>
        </w:rPr>
        <w:t>可以使用比跨接范围拥塞管理程序</w:t>
      </w:r>
    </w:p>
    <w:p w14:paraId="63C23BC0" w14:textId="77777777" w:rsidR="006B326C" w:rsidRDefault="009B4794">
      <w:pPr>
        <w:spacing w:before="132"/>
        <w:ind w:left="140" w:right="259"/>
        <w:rPr>
          <w:rFonts w:ascii="宋体" w:eastAsia="宋体" w:hAnsi="宋体" w:cs="宋体"/>
          <w:sz w:val="20"/>
          <w:szCs w:val="20"/>
          <w:lang w:eastAsia="zh-CN"/>
        </w:rPr>
      </w:pPr>
      <w:proofErr w:type="spellStart"/>
      <w:r>
        <w:rPr>
          <w:rFonts w:ascii="宋体" w:eastAsia="宋体" w:hAnsi="宋体" w:cs="宋体"/>
          <w:sz w:val="20"/>
          <w:szCs w:val="20"/>
        </w:rPr>
        <w:t>中使用的百分比低的百分比</w:t>
      </w:r>
      <w:proofErr w:type="spellEnd"/>
      <w:r>
        <w:rPr>
          <w:rFonts w:ascii="宋体" w:eastAsia="宋体" w:hAnsi="宋体" w:cs="宋体"/>
          <w:sz w:val="20"/>
          <w:szCs w:val="20"/>
        </w:rPr>
        <w:t xml:space="preserve">。 </w:t>
      </w:r>
      <w:bookmarkStart w:id="626" w:name="_bookmark2"/>
      <w:bookmarkEnd w:id="626"/>
      <w:r>
        <w:rPr>
          <w:rFonts w:ascii="宋体" w:eastAsia="宋体" w:hAnsi="宋体" w:cs="宋体"/>
          <w:position w:val="10"/>
          <w:sz w:val="10"/>
          <w:szCs w:val="10"/>
          <w:lang w:eastAsia="zh-CN"/>
        </w:rPr>
        <w:t>3</w:t>
      </w:r>
      <w:r>
        <w:rPr>
          <w:rFonts w:ascii="宋体" w:eastAsia="宋体" w:hAnsi="宋体" w:cs="宋体"/>
          <w:spacing w:val="34"/>
          <w:position w:val="10"/>
          <w:sz w:val="10"/>
          <w:szCs w:val="10"/>
          <w:lang w:eastAsia="zh-CN"/>
        </w:rPr>
        <w:t xml:space="preserve"> </w:t>
      </w:r>
      <w:r>
        <w:rPr>
          <w:rFonts w:ascii="宋体" w:eastAsia="宋体" w:hAnsi="宋体" w:cs="宋体"/>
          <w:sz w:val="20"/>
          <w:szCs w:val="20"/>
          <w:lang w:eastAsia="zh-CN"/>
        </w:rPr>
        <w:t>可以使用比跨接范围拥塞管理程序中使用的百分比低的百分比。</w:t>
      </w:r>
    </w:p>
    <w:p w14:paraId="2D7B2AEA" w14:textId="77777777" w:rsidR="006B326C" w:rsidRDefault="006B326C">
      <w:pPr>
        <w:rPr>
          <w:rFonts w:ascii="宋体" w:eastAsia="宋体" w:hAnsi="宋体" w:cs="宋体"/>
          <w:sz w:val="20"/>
          <w:szCs w:val="20"/>
          <w:lang w:eastAsia="zh-CN"/>
        </w:rPr>
        <w:sectPr w:rsidR="006B326C">
          <w:pgSz w:w="12240" w:h="15840"/>
          <w:pgMar w:top="1000" w:right="1300" w:bottom="900" w:left="1300" w:header="747" w:footer="705" w:gutter="0"/>
          <w:cols w:space="720"/>
        </w:sectPr>
      </w:pPr>
    </w:p>
    <w:p w14:paraId="692A17A4" w14:textId="77777777" w:rsidR="006B326C" w:rsidRDefault="006B326C">
      <w:pPr>
        <w:spacing w:before="9"/>
        <w:rPr>
          <w:rFonts w:ascii="宋体" w:eastAsia="宋体" w:hAnsi="宋体" w:cs="宋体"/>
          <w:sz w:val="26"/>
          <w:szCs w:val="26"/>
          <w:lang w:eastAsia="zh-CN"/>
        </w:rPr>
      </w:pPr>
    </w:p>
    <w:p w14:paraId="0ED9D71B" w14:textId="77777777" w:rsidR="006B326C" w:rsidRDefault="009B4794">
      <w:pPr>
        <w:spacing w:before="61" w:line="286" w:lineRule="exact"/>
        <w:ind w:left="1940" w:right="259" w:hanging="720"/>
        <w:rPr>
          <w:rFonts w:ascii="宋体" w:eastAsia="宋体" w:hAnsi="宋体" w:cs="宋体"/>
          <w:lang w:eastAsia="zh-CN"/>
        </w:rPr>
      </w:pPr>
      <w:r>
        <w:rPr>
          <w:rFonts w:ascii="宋体" w:eastAsia="宋体" w:hAnsi="宋体" w:cs="宋体"/>
          <w:b/>
          <w:bCs/>
          <w:spacing w:val="-1"/>
          <w:lang w:eastAsia="zh-CN"/>
        </w:rPr>
        <w:t>r7.1。</w:t>
      </w:r>
      <w:r>
        <w:rPr>
          <w:rFonts w:ascii="宋体" w:eastAsia="宋体" w:hAnsi="宋体" w:cs="宋体"/>
          <w:b/>
          <w:bCs/>
          <w:spacing w:val="-23"/>
          <w:lang w:eastAsia="zh-CN"/>
        </w:rPr>
        <w:t xml:space="preserve"> </w:t>
      </w:r>
      <w:r>
        <w:rPr>
          <w:rFonts w:ascii="宋体" w:eastAsia="宋体" w:hAnsi="宋体" w:cs="宋体"/>
          <w:spacing w:val="-2"/>
          <w:lang w:eastAsia="zh-CN"/>
        </w:rPr>
        <w:t>所有确认的非确定点对点传输服务的影响预计将安排在传输服务提供商的区</w:t>
      </w:r>
      <w:r>
        <w:rPr>
          <w:rFonts w:ascii="宋体" w:eastAsia="宋体" w:hAnsi="宋体" w:cs="宋体"/>
          <w:spacing w:val="-96"/>
          <w:lang w:eastAsia="zh-CN"/>
        </w:rPr>
        <w:t xml:space="preserve"> </w:t>
      </w:r>
      <w:r>
        <w:rPr>
          <w:rFonts w:ascii="宋体" w:eastAsia="宋体" w:hAnsi="宋体" w:cs="宋体"/>
          <w:lang w:eastAsia="zh-CN"/>
        </w:rPr>
        <w:t>域。</w:t>
      </w:r>
    </w:p>
    <w:p w14:paraId="561DE932" w14:textId="77777777" w:rsidR="006B326C" w:rsidRDefault="009B4794">
      <w:pPr>
        <w:spacing w:before="94" w:line="237" w:lineRule="auto"/>
        <w:ind w:left="1940" w:hanging="720"/>
        <w:rPr>
          <w:rFonts w:ascii="宋体" w:eastAsia="宋体" w:hAnsi="宋体" w:cs="宋体"/>
          <w:lang w:eastAsia="zh-CN"/>
        </w:rPr>
      </w:pPr>
      <w:r>
        <w:rPr>
          <w:rFonts w:ascii="宋体" w:eastAsia="宋体" w:hAnsi="宋体" w:cs="宋体"/>
          <w:b/>
          <w:bCs/>
          <w:spacing w:val="-1"/>
          <w:lang w:eastAsia="zh-CN"/>
        </w:rPr>
        <w:t>r7.2。</w:t>
      </w:r>
      <w:r>
        <w:rPr>
          <w:rFonts w:ascii="宋体" w:eastAsia="宋体" w:hAnsi="宋体" w:cs="宋体"/>
          <w:b/>
          <w:bCs/>
          <w:spacing w:val="-22"/>
          <w:lang w:eastAsia="zh-CN"/>
        </w:rPr>
        <w:t xml:space="preserve"> </w:t>
      </w:r>
      <w:r>
        <w:rPr>
          <w:rFonts w:ascii="宋体" w:eastAsia="宋体" w:hAnsi="宋体" w:cs="宋体"/>
          <w:spacing w:val="-2"/>
          <w:lang w:eastAsia="zh-CN"/>
        </w:rPr>
        <w:t>预计将对任何确认的非确定点对点传输服务的影响进行调度、过滤，以减少或</w:t>
      </w:r>
      <w:r>
        <w:rPr>
          <w:rFonts w:ascii="宋体" w:eastAsia="宋体" w:hAnsi="宋体" w:cs="宋体"/>
          <w:spacing w:val="-95"/>
          <w:lang w:eastAsia="zh-CN"/>
        </w:rPr>
        <w:t xml:space="preserve"> </w:t>
      </w:r>
      <w:r>
        <w:rPr>
          <w:rFonts w:ascii="宋体" w:eastAsia="宋体" w:hAnsi="宋体" w:cs="宋体"/>
          <w:spacing w:val="-2"/>
          <w:lang w:eastAsia="zh-CN"/>
        </w:rPr>
        <w:t>消除使用来自多个传输服务提供商的传输服务的事务的重复影响，这些事务的</w:t>
      </w:r>
      <w:r>
        <w:rPr>
          <w:rFonts w:ascii="宋体" w:eastAsia="宋体" w:hAnsi="宋体" w:cs="宋体"/>
          <w:lang w:eastAsia="zh-CN"/>
        </w:rPr>
        <w:t xml:space="preserve"> 分配系数等于或大于百分比</w:t>
      </w:r>
      <w:hyperlink w:anchor="_bookmark3" w:history="1">
        <w:r>
          <w:rPr>
            <w:rFonts w:ascii="宋体" w:eastAsia="宋体" w:hAnsi="宋体" w:cs="宋体"/>
            <w:position w:val="11"/>
            <w:sz w:val="11"/>
            <w:szCs w:val="11"/>
            <w:lang w:eastAsia="zh-CN"/>
          </w:rPr>
          <w:t>4</w:t>
        </w:r>
      </w:hyperlink>
      <w:r>
        <w:rPr>
          <w:rFonts w:ascii="宋体" w:eastAsia="宋体" w:hAnsi="宋体" w:cs="宋体"/>
          <w:spacing w:val="-8"/>
          <w:position w:val="11"/>
          <w:sz w:val="11"/>
          <w:szCs w:val="11"/>
          <w:lang w:eastAsia="zh-CN"/>
        </w:rPr>
        <w:t xml:space="preserve"> </w:t>
      </w:r>
      <w:r>
        <w:rPr>
          <w:rFonts w:ascii="宋体" w:eastAsia="宋体" w:hAnsi="宋体" w:cs="宋体"/>
          <w:lang w:eastAsia="zh-CN"/>
        </w:rPr>
        <w:t>用于减少传输服务提供商使用的跨接范围</w:t>
      </w:r>
      <w:proofErr w:type="gramStart"/>
      <w:r>
        <w:rPr>
          <w:rFonts w:ascii="宋体" w:eastAsia="宋体" w:hAnsi="宋体" w:cs="宋体"/>
          <w:lang w:eastAsia="zh-CN"/>
        </w:rPr>
        <w:t>拥塞管</w:t>
      </w:r>
      <w:proofErr w:type="gramEnd"/>
      <w:r>
        <w:rPr>
          <w:rFonts w:ascii="宋体" w:eastAsia="宋体" w:hAnsi="宋体" w:cs="宋体"/>
          <w:lang w:eastAsia="zh-CN"/>
        </w:rPr>
        <w:t xml:space="preserve"> </w:t>
      </w:r>
      <w:r>
        <w:rPr>
          <w:rFonts w:ascii="宋体" w:eastAsia="宋体" w:hAnsi="宋体" w:cs="宋体"/>
          <w:spacing w:val="-2"/>
          <w:lang w:eastAsia="zh-CN"/>
        </w:rPr>
        <w:t>理程序，用于所有相邻的传输服务提供商和任何其他与之执行协调协议的传输</w:t>
      </w:r>
      <w:r>
        <w:rPr>
          <w:rFonts w:ascii="宋体" w:eastAsia="宋体" w:hAnsi="宋体" w:cs="宋体"/>
          <w:lang w:eastAsia="zh-CN"/>
        </w:rPr>
        <w:t xml:space="preserve"> 服务提供商。</w:t>
      </w:r>
    </w:p>
    <w:p w14:paraId="5487FA74" w14:textId="77777777" w:rsidR="006B326C" w:rsidRDefault="009B4794">
      <w:pPr>
        <w:spacing w:before="146" w:line="286" w:lineRule="exact"/>
        <w:ind w:left="1940" w:right="259" w:hanging="720"/>
        <w:rPr>
          <w:rFonts w:ascii="宋体" w:eastAsia="宋体" w:hAnsi="宋体" w:cs="宋体"/>
          <w:lang w:eastAsia="zh-CN"/>
        </w:rPr>
      </w:pPr>
      <w:r>
        <w:rPr>
          <w:rFonts w:ascii="宋体" w:eastAsia="宋体" w:hAnsi="宋体" w:cs="宋体"/>
          <w:b/>
          <w:bCs/>
          <w:spacing w:val="-1"/>
          <w:lang w:eastAsia="zh-CN"/>
        </w:rPr>
        <w:t>r7.3。</w:t>
      </w:r>
      <w:r>
        <w:rPr>
          <w:rFonts w:ascii="宋体" w:eastAsia="宋体" w:hAnsi="宋体" w:cs="宋体"/>
          <w:b/>
          <w:bCs/>
          <w:spacing w:val="-22"/>
          <w:lang w:eastAsia="zh-CN"/>
        </w:rPr>
        <w:t xml:space="preserve"> </w:t>
      </w:r>
      <w:r>
        <w:rPr>
          <w:rFonts w:ascii="宋体" w:eastAsia="宋体" w:hAnsi="宋体" w:cs="宋体"/>
          <w:spacing w:val="-2"/>
          <w:lang w:eastAsia="zh-CN"/>
        </w:rPr>
        <w:t>预期将安排或预期将流向传输服务提供商区域的任何Grandfather非公司义</w:t>
      </w:r>
      <w:r>
        <w:rPr>
          <w:rFonts w:ascii="宋体" w:eastAsia="宋体" w:hAnsi="宋体" w:cs="宋体"/>
          <w:spacing w:val="-93"/>
          <w:lang w:eastAsia="zh-CN"/>
        </w:rPr>
        <w:t xml:space="preserve"> </w:t>
      </w:r>
      <w:proofErr w:type="gramStart"/>
      <w:r>
        <w:rPr>
          <w:rFonts w:ascii="宋体" w:eastAsia="宋体" w:hAnsi="宋体" w:cs="宋体"/>
          <w:lang w:eastAsia="zh-CN"/>
        </w:rPr>
        <w:t>务</w:t>
      </w:r>
      <w:proofErr w:type="gramEnd"/>
      <w:r>
        <w:rPr>
          <w:rFonts w:ascii="宋体" w:eastAsia="宋体" w:hAnsi="宋体" w:cs="宋体"/>
          <w:lang w:eastAsia="zh-CN"/>
        </w:rPr>
        <w:t>的影响。</w:t>
      </w:r>
    </w:p>
    <w:p w14:paraId="7FA0256E" w14:textId="77777777" w:rsidR="006B326C" w:rsidRDefault="009B4794">
      <w:pPr>
        <w:spacing w:before="94" w:line="237" w:lineRule="auto"/>
        <w:ind w:left="1940" w:right="259" w:hanging="720"/>
        <w:rPr>
          <w:rFonts w:ascii="宋体" w:eastAsia="宋体" w:hAnsi="宋体" w:cs="宋体"/>
          <w:lang w:eastAsia="zh-CN"/>
        </w:rPr>
      </w:pPr>
      <w:r>
        <w:rPr>
          <w:rFonts w:ascii="宋体" w:eastAsia="宋体" w:hAnsi="宋体" w:cs="宋体"/>
          <w:b/>
          <w:bCs/>
          <w:lang w:eastAsia="zh-CN"/>
        </w:rPr>
        <w:t>r7.4。</w:t>
      </w:r>
      <w:r>
        <w:rPr>
          <w:rFonts w:ascii="宋体" w:eastAsia="宋体" w:hAnsi="宋体" w:cs="宋体"/>
          <w:b/>
          <w:bCs/>
          <w:spacing w:val="-62"/>
          <w:lang w:eastAsia="zh-CN"/>
        </w:rPr>
        <w:t xml:space="preserve"> </w:t>
      </w:r>
      <w:r>
        <w:rPr>
          <w:rFonts w:ascii="宋体" w:eastAsia="宋体" w:hAnsi="宋体" w:cs="宋体"/>
          <w:lang w:eastAsia="zh-CN"/>
        </w:rPr>
        <w:t xml:space="preserve">预期将安排或预期流动的任何已收集的非公司债务的影响，其分配系数等于 </w:t>
      </w:r>
      <w:r>
        <w:rPr>
          <w:rFonts w:ascii="宋体" w:eastAsia="宋体" w:hAnsi="宋体" w:cs="宋体"/>
          <w:spacing w:val="-2"/>
          <w:lang w:eastAsia="zh-CN"/>
        </w:rPr>
        <w:t>或大于百分比</w:t>
      </w:r>
      <w:r w:rsidR="00132B46">
        <w:fldChar w:fldCharType="begin"/>
      </w:r>
      <w:r w:rsidR="00132B46">
        <w:rPr>
          <w:lang w:eastAsia="zh-CN"/>
        </w:rPr>
        <w:instrText xml:space="preserve"> HYPERLINK \l "_bookmark4" </w:instrText>
      </w:r>
      <w:r w:rsidR="00132B46">
        <w:fldChar w:fldCharType="separate"/>
      </w:r>
      <w:r>
        <w:rPr>
          <w:rFonts w:ascii="宋体" w:eastAsia="宋体" w:hAnsi="宋体" w:cs="宋体"/>
          <w:spacing w:val="-2"/>
          <w:position w:val="11"/>
          <w:sz w:val="11"/>
          <w:szCs w:val="11"/>
          <w:lang w:eastAsia="zh-CN"/>
        </w:rPr>
        <w:t>5</w:t>
      </w:r>
      <w:r w:rsidR="00132B46">
        <w:rPr>
          <w:rFonts w:ascii="宋体" w:eastAsia="宋体" w:hAnsi="宋体" w:cs="宋体"/>
          <w:spacing w:val="-2"/>
          <w:position w:val="11"/>
          <w:sz w:val="11"/>
          <w:szCs w:val="11"/>
          <w:lang w:eastAsia="zh-CN"/>
        </w:rPr>
        <w:fldChar w:fldCharType="end"/>
      </w:r>
      <w:r>
        <w:rPr>
          <w:rFonts w:ascii="宋体" w:eastAsia="宋体" w:hAnsi="宋体" w:cs="宋体"/>
          <w:spacing w:val="30"/>
          <w:position w:val="11"/>
          <w:sz w:val="11"/>
          <w:szCs w:val="11"/>
          <w:lang w:eastAsia="zh-CN"/>
        </w:rPr>
        <w:t xml:space="preserve"> </w:t>
      </w:r>
      <w:r>
        <w:rPr>
          <w:rFonts w:ascii="宋体" w:eastAsia="宋体" w:hAnsi="宋体" w:cs="宋体"/>
          <w:spacing w:val="-2"/>
          <w:lang w:eastAsia="zh-CN"/>
        </w:rPr>
        <w:t>用于减少传输服务提供商使用的跨接范围拥塞管理程序，用于</w:t>
      </w:r>
      <w:r>
        <w:rPr>
          <w:rFonts w:ascii="宋体" w:eastAsia="宋体" w:hAnsi="宋体" w:cs="宋体"/>
          <w:lang w:eastAsia="zh-CN"/>
        </w:rPr>
        <w:t xml:space="preserve"> 所有相邻的传输服务提供商和任何其他与之执行协调协议的传输服务提供 商。</w:t>
      </w:r>
    </w:p>
    <w:p w14:paraId="3DC8DF60" w14:textId="77777777" w:rsidR="006B326C" w:rsidRDefault="009B4794">
      <w:pPr>
        <w:spacing w:before="146" w:line="286" w:lineRule="exact"/>
        <w:ind w:left="1940" w:right="217" w:hanging="723"/>
        <w:jc w:val="both"/>
        <w:rPr>
          <w:rFonts w:ascii="宋体" w:eastAsia="宋体" w:hAnsi="宋体" w:cs="宋体"/>
          <w:lang w:eastAsia="zh-CN"/>
        </w:rPr>
      </w:pPr>
      <w:r>
        <w:rPr>
          <w:rFonts w:ascii="宋体" w:eastAsia="宋体" w:hAnsi="宋体" w:cs="宋体"/>
          <w:b/>
          <w:bCs/>
          <w:lang w:eastAsia="zh-CN"/>
        </w:rPr>
        <w:t>r7.5。</w:t>
      </w:r>
      <w:r>
        <w:rPr>
          <w:rFonts w:ascii="宋体" w:eastAsia="宋体" w:hAnsi="宋体" w:cs="宋体"/>
          <w:b/>
          <w:bCs/>
          <w:spacing w:val="-70"/>
          <w:lang w:eastAsia="zh-CN"/>
        </w:rPr>
        <w:t xml:space="preserve"> </w:t>
      </w:r>
      <w:r>
        <w:rPr>
          <w:rFonts w:ascii="宋体" w:eastAsia="宋体" w:hAnsi="宋体" w:cs="宋体"/>
          <w:lang w:eastAsia="zh-CN"/>
        </w:rPr>
        <w:t xml:space="preserve">非公司网络集成传输服务在传输服务提供商的区域内服务负载（即二次服务） </w:t>
      </w:r>
      <w:r>
        <w:rPr>
          <w:rFonts w:ascii="宋体" w:eastAsia="宋体" w:hAnsi="宋体" w:cs="宋体"/>
          <w:spacing w:val="-2"/>
          <w:lang w:eastAsia="zh-CN"/>
        </w:rPr>
        <w:t>的影响，包括负载增长，以及不包括在传输可靠性保证金或容量效益保证金中</w:t>
      </w:r>
      <w:r>
        <w:rPr>
          <w:rFonts w:ascii="宋体" w:eastAsia="宋体" w:hAnsi="宋体" w:cs="宋体"/>
          <w:lang w:eastAsia="zh-CN"/>
        </w:rPr>
        <w:t xml:space="preserve"> 的损失。</w:t>
      </w:r>
    </w:p>
    <w:p w14:paraId="5E2E4DCD" w14:textId="77777777" w:rsidR="006B326C" w:rsidRDefault="009B4794">
      <w:pPr>
        <w:spacing w:before="94" w:line="237" w:lineRule="auto"/>
        <w:ind w:left="1940" w:hanging="723"/>
        <w:rPr>
          <w:rFonts w:ascii="宋体" w:eastAsia="宋体" w:hAnsi="宋体" w:cs="宋体"/>
          <w:lang w:eastAsia="zh-CN"/>
        </w:rPr>
      </w:pPr>
      <w:r>
        <w:rPr>
          <w:rFonts w:ascii="宋体" w:eastAsia="宋体" w:hAnsi="宋体" w:cs="宋体"/>
          <w:b/>
          <w:bCs/>
          <w:lang w:eastAsia="zh-CN"/>
        </w:rPr>
        <w:t>r7.6。</w:t>
      </w:r>
      <w:r>
        <w:rPr>
          <w:rFonts w:ascii="宋体" w:eastAsia="宋体" w:hAnsi="宋体" w:cs="宋体"/>
          <w:b/>
          <w:bCs/>
          <w:spacing w:val="-70"/>
          <w:lang w:eastAsia="zh-CN"/>
        </w:rPr>
        <w:t xml:space="preserve"> </w:t>
      </w:r>
      <w:r>
        <w:rPr>
          <w:rFonts w:ascii="宋体" w:eastAsia="宋体" w:hAnsi="宋体" w:cs="宋体"/>
          <w:lang w:eastAsia="zh-CN"/>
        </w:rPr>
        <w:t>分配系数等于或大于百分比的任何非公司网络集成传输服务（二级服务）的影 响</w:t>
      </w:r>
      <w:r w:rsidR="00132B46">
        <w:fldChar w:fldCharType="begin"/>
      </w:r>
      <w:r w:rsidR="00132B46">
        <w:rPr>
          <w:lang w:eastAsia="zh-CN"/>
        </w:rPr>
        <w:instrText xml:space="preserve"> HYPERLINK \l "_bookmark5" </w:instrText>
      </w:r>
      <w:r w:rsidR="00132B46">
        <w:fldChar w:fldCharType="separate"/>
      </w:r>
      <w:r>
        <w:rPr>
          <w:rFonts w:ascii="宋体" w:eastAsia="宋体" w:hAnsi="宋体" w:cs="宋体"/>
          <w:position w:val="11"/>
          <w:sz w:val="11"/>
          <w:szCs w:val="11"/>
          <w:lang w:eastAsia="zh-CN"/>
        </w:rPr>
        <w:t>6</w:t>
      </w:r>
      <w:r w:rsidR="00132B46">
        <w:rPr>
          <w:rFonts w:ascii="宋体" w:eastAsia="宋体" w:hAnsi="宋体" w:cs="宋体"/>
          <w:position w:val="11"/>
          <w:sz w:val="11"/>
          <w:szCs w:val="11"/>
          <w:lang w:eastAsia="zh-CN"/>
        </w:rPr>
        <w:fldChar w:fldCharType="end"/>
      </w:r>
      <w:r>
        <w:rPr>
          <w:rFonts w:ascii="宋体" w:eastAsia="宋体" w:hAnsi="宋体" w:cs="宋体"/>
          <w:spacing w:val="-7"/>
          <w:position w:val="11"/>
          <w:sz w:val="11"/>
          <w:szCs w:val="11"/>
          <w:lang w:eastAsia="zh-CN"/>
        </w:rPr>
        <w:t xml:space="preserve"> </w:t>
      </w:r>
      <w:r>
        <w:rPr>
          <w:rFonts w:ascii="宋体" w:eastAsia="宋体" w:hAnsi="宋体" w:cs="宋体"/>
          <w:lang w:eastAsia="zh-CN"/>
        </w:rPr>
        <w:t xml:space="preserve">用于减少传输服务提供商使用的跨接范围拥塞管理程序，过滤以减少或消 </w:t>
      </w:r>
      <w:r>
        <w:rPr>
          <w:rFonts w:ascii="宋体" w:eastAsia="宋体" w:hAnsi="宋体" w:cs="宋体"/>
          <w:spacing w:val="-2"/>
          <w:lang w:eastAsia="zh-CN"/>
        </w:rPr>
        <w:t>除使用来自多个传输服务提供商的传输服务的事务对所有相邻传输服务提供商</w:t>
      </w:r>
      <w:r>
        <w:rPr>
          <w:rFonts w:ascii="宋体" w:eastAsia="宋体" w:hAnsi="宋体" w:cs="宋体"/>
          <w:lang w:eastAsia="zh-CN"/>
        </w:rPr>
        <w:t xml:space="preserve"> 和已执行协调协议的任何其他传输服务提供商的重复影响。</w:t>
      </w:r>
    </w:p>
    <w:p w14:paraId="316B88D7" w14:textId="77777777" w:rsidR="006B326C" w:rsidRDefault="009B4794">
      <w:pPr>
        <w:spacing w:before="118"/>
        <w:ind w:left="1217" w:right="259"/>
        <w:rPr>
          <w:rFonts w:ascii="宋体" w:eastAsia="宋体" w:hAnsi="宋体" w:cs="宋体"/>
          <w:lang w:eastAsia="zh-CN"/>
        </w:rPr>
      </w:pPr>
      <w:r>
        <w:rPr>
          <w:rFonts w:ascii="宋体" w:eastAsia="宋体" w:hAnsi="宋体" w:cs="宋体"/>
          <w:b/>
          <w:bCs/>
          <w:lang w:eastAsia="zh-CN"/>
        </w:rPr>
        <w:t>r7.7。</w:t>
      </w:r>
      <w:r>
        <w:rPr>
          <w:rFonts w:ascii="宋体" w:eastAsia="宋体" w:hAnsi="宋体" w:cs="宋体"/>
          <w:b/>
          <w:bCs/>
          <w:spacing w:val="-70"/>
          <w:lang w:eastAsia="zh-CN"/>
        </w:rPr>
        <w:t xml:space="preserve"> </w:t>
      </w:r>
      <w:r>
        <w:rPr>
          <w:rFonts w:ascii="宋体" w:eastAsia="宋体" w:hAnsi="宋体" w:cs="宋体"/>
          <w:lang w:eastAsia="zh-CN"/>
        </w:rPr>
        <w:t>传输服务提供商确定的其他非公司服务的影响。</w:t>
      </w:r>
    </w:p>
    <w:p w14:paraId="056D7202" w14:textId="77777777" w:rsidR="006B326C" w:rsidRDefault="009B4794">
      <w:pPr>
        <w:spacing w:before="146" w:line="286" w:lineRule="exact"/>
        <w:ind w:left="1220" w:right="259" w:hanging="540"/>
        <w:rPr>
          <w:rFonts w:ascii="宋体" w:eastAsia="宋体" w:hAnsi="宋体" w:cs="宋体"/>
          <w:lang w:eastAsia="zh-CN"/>
        </w:rPr>
      </w:pPr>
      <w:r>
        <w:rPr>
          <w:rFonts w:ascii="宋体" w:eastAsia="宋体" w:hAnsi="宋体" w:cs="宋体"/>
          <w:b/>
          <w:bCs/>
          <w:lang w:eastAsia="zh-CN"/>
        </w:rPr>
        <w:t>R8。</w:t>
      </w:r>
      <w:r>
        <w:rPr>
          <w:rFonts w:ascii="宋体" w:eastAsia="宋体" w:hAnsi="宋体" w:cs="宋体"/>
          <w:b/>
          <w:bCs/>
          <w:spacing w:val="-36"/>
          <w:lang w:eastAsia="zh-CN"/>
        </w:rPr>
        <w:t xml:space="preserve"> </w:t>
      </w:r>
      <w:r>
        <w:rPr>
          <w:rFonts w:ascii="宋体" w:eastAsia="宋体" w:hAnsi="宋体" w:cs="宋体"/>
          <w:lang w:eastAsia="zh-CN"/>
        </w:rPr>
        <w:t>当计算特定</w:t>
      </w:r>
      <w:proofErr w:type="gramStart"/>
      <w:r>
        <w:rPr>
          <w:rFonts w:ascii="宋体" w:eastAsia="宋体" w:hAnsi="宋体" w:cs="宋体"/>
          <w:lang w:eastAsia="zh-CN"/>
        </w:rPr>
        <w:t>期间流门的</w:t>
      </w:r>
      <w:proofErr w:type="gramEnd"/>
      <w:r>
        <w:rPr>
          <w:rFonts w:ascii="宋体" w:eastAsia="宋体" w:hAnsi="宋体" w:cs="宋体"/>
          <w:lang w:eastAsia="zh-CN"/>
        </w:rPr>
        <w:t>公司AFC时，传输服务提供商应使用以下算法(取决于ATCID中 描述的分配过程)：[违规风险因素：要确定][时间地平线：操作计划]</w:t>
      </w:r>
    </w:p>
    <w:p w14:paraId="52BB584B" w14:textId="77777777" w:rsidR="006B326C" w:rsidRDefault="009B4794">
      <w:pPr>
        <w:spacing w:before="90"/>
        <w:ind w:left="3008" w:right="259"/>
        <w:rPr>
          <w:rFonts w:ascii="宋体" w:eastAsia="宋体" w:hAnsi="宋体" w:cs="宋体"/>
          <w:sz w:val="14"/>
          <w:szCs w:val="14"/>
          <w:lang w:eastAsia="zh-CN"/>
        </w:rPr>
      </w:pPr>
      <w:r>
        <w:rPr>
          <w:rFonts w:ascii="宋体" w:eastAsia="宋体" w:hAnsi="宋体" w:cs="宋体"/>
          <w:position w:val="2"/>
          <w:lang w:eastAsia="zh-CN"/>
        </w:rPr>
        <w:t>AFC</w:t>
      </w:r>
      <w:r>
        <w:rPr>
          <w:rFonts w:ascii="宋体" w:eastAsia="宋体" w:hAnsi="宋体" w:cs="宋体"/>
          <w:sz w:val="14"/>
          <w:szCs w:val="14"/>
          <w:lang w:eastAsia="zh-CN"/>
        </w:rPr>
        <w:t>f</w:t>
      </w:r>
      <w:r>
        <w:rPr>
          <w:rFonts w:ascii="宋体" w:eastAsia="宋体" w:hAnsi="宋体" w:cs="宋体"/>
          <w:position w:val="2"/>
          <w:lang w:eastAsia="zh-CN"/>
        </w:rPr>
        <w:t>=TFC-等</w:t>
      </w:r>
      <w:r>
        <w:rPr>
          <w:rFonts w:ascii="宋体" w:eastAsia="宋体" w:hAnsi="宋体" w:cs="宋体"/>
          <w:sz w:val="14"/>
          <w:szCs w:val="14"/>
          <w:lang w:eastAsia="zh-CN"/>
        </w:rPr>
        <w:t>菲</w:t>
      </w:r>
      <w:r>
        <w:rPr>
          <w:rFonts w:ascii="宋体" w:eastAsia="宋体" w:hAnsi="宋体" w:cs="宋体"/>
          <w:position w:val="2"/>
          <w:lang w:eastAsia="zh-CN"/>
        </w:rPr>
        <w:t>-建立信任措施</w:t>
      </w:r>
      <w:proofErr w:type="spellStart"/>
      <w:r>
        <w:rPr>
          <w:rFonts w:ascii="宋体" w:eastAsia="宋体" w:hAnsi="宋体" w:cs="宋体"/>
          <w:sz w:val="14"/>
          <w:szCs w:val="14"/>
          <w:lang w:eastAsia="zh-CN"/>
        </w:rPr>
        <w:t>i</w:t>
      </w:r>
      <w:proofErr w:type="spellEnd"/>
      <w:r>
        <w:rPr>
          <w:rFonts w:ascii="宋体" w:eastAsia="宋体" w:hAnsi="宋体" w:cs="宋体"/>
          <w:position w:val="2"/>
          <w:lang w:eastAsia="zh-CN"/>
        </w:rPr>
        <w:t>-TRM</w:t>
      </w:r>
      <w:proofErr w:type="spellStart"/>
      <w:r>
        <w:rPr>
          <w:rFonts w:ascii="宋体" w:eastAsia="宋体" w:hAnsi="宋体" w:cs="宋体"/>
          <w:sz w:val="14"/>
          <w:szCs w:val="14"/>
          <w:lang w:eastAsia="zh-CN"/>
        </w:rPr>
        <w:t>i</w:t>
      </w:r>
      <w:proofErr w:type="spellEnd"/>
      <w:r>
        <w:rPr>
          <w:rFonts w:ascii="宋体" w:eastAsia="宋体" w:hAnsi="宋体" w:cs="宋体"/>
          <w:position w:val="2"/>
          <w:lang w:eastAsia="zh-CN"/>
        </w:rPr>
        <w:t>+</w:t>
      </w:r>
      <w:proofErr w:type="gramStart"/>
      <w:r>
        <w:rPr>
          <w:rFonts w:ascii="宋体" w:eastAsia="宋体" w:hAnsi="宋体" w:cs="宋体"/>
          <w:position w:val="2"/>
          <w:lang w:eastAsia="zh-CN"/>
        </w:rPr>
        <w:t>回邮</w:t>
      </w:r>
      <w:r>
        <w:rPr>
          <w:rFonts w:ascii="宋体" w:eastAsia="宋体" w:hAnsi="宋体" w:cs="宋体"/>
          <w:sz w:val="14"/>
          <w:szCs w:val="14"/>
          <w:lang w:eastAsia="zh-CN"/>
        </w:rPr>
        <w:t>菲</w:t>
      </w:r>
      <w:proofErr w:type="gramEnd"/>
      <w:r>
        <w:rPr>
          <w:rFonts w:ascii="宋体" w:eastAsia="宋体" w:hAnsi="宋体" w:cs="宋体"/>
          <w:position w:val="2"/>
          <w:lang w:eastAsia="zh-CN"/>
        </w:rPr>
        <w:t>+逆流</w:t>
      </w:r>
      <w:r>
        <w:rPr>
          <w:rFonts w:ascii="宋体" w:eastAsia="宋体" w:hAnsi="宋体" w:cs="宋体"/>
          <w:sz w:val="14"/>
          <w:szCs w:val="14"/>
          <w:lang w:eastAsia="zh-CN"/>
        </w:rPr>
        <w:t>菲</w:t>
      </w:r>
    </w:p>
    <w:p w14:paraId="78371D78" w14:textId="77777777" w:rsidR="006B326C" w:rsidRDefault="009B4794">
      <w:pPr>
        <w:spacing w:before="112"/>
        <w:ind w:left="1220" w:right="259"/>
        <w:rPr>
          <w:rFonts w:ascii="宋体" w:eastAsia="宋体" w:hAnsi="宋体" w:cs="宋体"/>
          <w:lang w:eastAsia="zh-CN"/>
        </w:rPr>
      </w:pPr>
      <w:r>
        <w:rPr>
          <w:rFonts w:ascii="宋体" w:eastAsia="宋体" w:hAnsi="宋体" w:cs="宋体"/>
          <w:b/>
          <w:bCs/>
          <w:lang w:eastAsia="zh-CN"/>
        </w:rPr>
        <w:t>地点：</w:t>
      </w:r>
    </w:p>
    <w:p w14:paraId="757277D5" w14:textId="77777777" w:rsidR="006B326C" w:rsidRDefault="009B4794">
      <w:pPr>
        <w:spacing w:before="109"/>
        <w:ind w:left="1580" w:right="259"/>
        <w:rPr>
          <w:rFonts w:ascii="宋体" w:eastAsia="宋体" w:hAnsi="宋体" w:cs="宋体"/>
          <w:lang w:eastAsia="zh-CN"/>
        </w:rPr>
      </w:pPr>
      <w:r>
        <w:rPr>
          <w:rFonts w:ascii="宋体" w:eastAsia="宋体" w:hAnsi="宋体" w:cs="宋体"/>
          <w:b/>
          <w:bCs/>
          <w:position w:val="2"/>
          <w:lang w:eastAsia="zh-CN"/>
        </w:rPr>
        <w:t>AFC</w:t>
      </w:r>
      <w:r>
        <w:rPr>
          <w:rFonts w:ascii="宋体" w:eastAsia="宋体" w:hAnsi="宋体" w:cs="宋体"/>
          <w:b/>
          <w:bCs/>
          <w:sz w:val="14"/>
          <w:szCs w:val="14"/>
          <w:lang w:eastAsia="zh-CN"/>
        </w:rPr>
        <w:t>f</w:t>
      </w:r>
      <w:r>
        <w:rPr>
          <w:rFonts w:ascii="宋体" w:eastAsia="宋体" w:hAnsi="宋体" w:cs="宋体"/>
          <w:position w:val="2"/>
          <w:lang w:eastAsia="zh-CN"/>
        </w:rPr>
        <w:t>是公司可用的</w:t>
      </w:r>
      <w:proofErr w:type="gramStart"/>
      <w:r>
        <w:rPr>
          <w:rFonts w:ascii="宋体" w:eastAsia="宋体" w:hAnsi="宋体" w:cs="宋体"/>
          <w:position w:val="2"/>
          <w:lang w:eastAsia="zh-CN"/>
        </w:rPr>
        <w:t>流门能力的流门</w:t>
      </w:r>
      <w:proofErr w:type="gramEnd"/>
      <w:r>
        <w:rPr>
          <w:rFonts w:ascii="宋体" w:eastAsia="宋体" w:hAnsi="宋体" w:cs="宋体"/>
          <w:position w:val="2"/>
          <w:lang w:eastAsia="zh-CN"/>
        </w:rPr>
        <w:t>在这一时期。</w:t>
      </w:r>
    </w:p>
    <w:p w14:paraId="436C0E4E" w14:textId="77777777" w:rsidR="006B326C" w:rsidRDefault="006B326C">
      <w:pPr>
        <w:rPr>
          <w:rFonts w:ascii="宋体" w:eastAsia="宋体" w:hAnsi="宋体" w:cs="宋体"/>
          <w:sz w:val="20"/>
          <w:szCs w:val="20"/>
          <w:lang w:eastAsia="zh-CN"/>
        </w:rPr>
      </w:pPr>
    </w:p>
    <w:p w14:paraId="236D9DC8" w14:textId="77777777" w:rsidR="006B326C" w:rsidRDefault="006B326C">
      <w:pPr>
        <w:spacing w:before="1"/>
        <w:rPr>
          <w:rFonts w:ascii="宋体" w:eastAsia="宋体" w:hAnsi="宋体" w:cs="宋体"/>
          <w:sz w:val="20"/>
          <w:szCs w:val="20"/>
          <w:lang w:eastAsia="zh-CN"/>
        </w:rPr>
      </w:pPr>
    </w:p>
    <w:p w14:paraId="3F4AB429" w14:textId="77777777" w:rsidR="006B326C" w:rsidRDefault="00132B46">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3624E2A7">
          <v:group id="_x0000_s1044" style="width:144.6pt;height:.6pt;mso-position-horizontal-relative:char;mso-position-vertical-relative:line" coordsize="2892,12">
            <v:group id="_x0000_s1045" style="position:absolute;left:6;top:6;width:2880;height:2" coordorigin="6,6" coordsize="2880,2">
              <v:shape id="_x0000_s1046" style="position:absolute;left:6;top:6;width:2880;height:2" coordorigin="6,6" coordsize="2880,0" path="m6,6r2880,e" filled="f" strokeweight=".6pt">
                <v:path arrowok="t"/>
              </v:shape>
            </v:group>
            <w10:anchorlock/>
          </v:group>
        </w:pict>
      </w:r>
    </w:p>
    <w:p w14:paraId="2FEE4CB5" w14:textId="77777777" w:rsidR="006B326C" w:rsidRDefault="006B326C">
      <w:pPr>
        <w:rPr>
          <w:rFonts w:ascii="宋体" w:eastAsia="宋体" w:hAnsi="宋体" w:cs="宋体"/>
        </w:rPr>
      </w:pPr>
    </w:p>
    <w:p w14:paraId="64017DFD" w14:textId="77777777" w:rsidR="006B326C" w:rsidRDefault="006B326C">
      <w:pPr>
        <w:spacing w:before="7"/>
        <w:rPr>
          <w:rFonts w:ascii="宋体" w:eastAsia="宋体" w:hAnsi="宋体" w:cs="宋体"/>
          <w:sz w:val="17"/>
          <w:szCs w:val="17"/>
        </w:rPr>
      </w:pPr>
    </w:p>
    <w:p w14:paraId="284B42A1" w14:textId="77777777" w:rsidR="006B326C" w:rsidRDefault="009B4794">
      <w:pPr>
        <w:ind w:left="140" w:right="259"/>
        <w:rPr>
          <w:rFonts w:ascii="宋体" w:eastAsia="宋体" w:hAnsi="宋体" w:cs="宋体"/>
          <w:sz w:val="20"/>
          <w:szCs w:val="20"/>
          <w:lang w:eastAsia="zh-CN"/>
        </w:rPr>
      </w:pPr>
      <w:bookmarkStart w:id="627" w:name="_bookmark3"/>
      <w:bookmarkEnd w:id="627"/>
      <w:r>
        <w:rPr>
          <w:rFonts w:ascii="宋体" w:eastAsia="宋体" w:hAnsi="宋体" w:cs="宋体"/>
          <w:position w:val="10"/>
          <w:sz w:val="10"/>
          <w:szCs w:val="10"/>
          <w:lang w:eastAsia="zh-CN"/>
        </w:rPr>
        <w:t xml:space="preserve">4  </w:t>
      </w:r>
      <w:r>
        <w:rPr>
          <w:rFonts w:ascii="宋体" w:eastAsia="宋体" w:hAnsi="宋体" w:cs="宋体"/>
          <w:spacing w:val="3"/>
          <w:sz w:val="20"/>
          <w:szCs w:val="20"/>
          <w:lang w:eastAsia="zh-CN"/>
        </w:rPr>
        <w:t xml:space="preserve">可以使用比跨接范围拥塞管理程序中使用的百分比低的百分比。 </w:t>
      </w:r>
      <w:bookmarkStart w:id="628" w:name="_bookmark4"/>
      <w:bookmarkEnd w:id="628"/>
      <w:r>
        <w:rPr>
          <w:rFonts w:ascii="宋体" w:eastAsia="宋体" w:hAnsi="宋体" w:cs="宋体"/>
          <w:position w:val="10"/>
          <w:sz w:val="10"/>
          <w:szCs w:val="10"/>
          <w:lang w:eastAsia="zh-CN"/>
        </w:rPr>
        <w:t>5</w:t>
      </w:r>
      <w:r>
        <w:rPr>
          <w:rFonts w:ascii="宋体" w:eastAsia="宋体" w:hAnsi="宋体" w:cs="宋体"/>
          <w:spacing w:val="19"/>
          <w:position w:val="10"/>
          <w:sz w:val="10"/>
          <w:szCs w:val="10"/>
          <w:lang w:eastAsia="zh-CN"/>
        </w:rPr>
        <w:t xml:space="preserve"> </w:t>
      </w:r>
      <w:r>
        <w:rPr>
          <w:rFonts w:ascii="宋体" w:eastAsia="宋体" w:hAnsi="宋体" w:cs="宋体"/>
          <w:spacing w:val="3"/>
          <w:sz w:val="20"/>
          <w:szCs w:val="20"/>
          <w:lang w:eastAsia="zh-CN"/>
        </w:rPr>
        <w:t>可以使用比跨接范围拥塞管理程序</w:t>
      </w:r>
    </w:p>
    <w:p w14:paraId="6A47EDA8" w14:textId="77777777" w:rsidR="006B326C" w:rsidRDefault="009B4794">
      <w:pPr>
        <w:spacing w:before="132"/>
        <w:ind w:left="140" w:right="259"/>
        <w:rPr>
          <w:rFonts w:ascii="宋体" w:eastAsia="宋体" w:hAnsi="宋体" w:cs="宋体"/>
          <w:sz w:val="20"/>
          <w:szCs w:val="20"/>
          <w:lang w:eastAsia="zh-CN"/>
        </w:rPr>
      </w:pPr>
      <w:proofErr w:type="spellStart"/>
      <w:r>
        <w:rPr>
          <w:rFonts w:ascii="宋体" w:eastAsia="宋体" w:hAnsi="宋体" w:cs="宋体"/>
          <w:sz w:val="20"/>
          <w:szCs w:val="20"/>
        </w:rPr>
        <w:t>中使用的百分比低的百分比</w:t>
      </w:r>
      <w:proofErr w:type="spellEnd"/>
      <w:r>
        <w:rPr>
          <w:rFonts w:ascii="宋体" w:eastAsia="宋体" w:hAnsi="宋体" w:cs="宋体"/>
          <w:sz w:val="20"/>
          <w:szCs w:val="20"/>
        </w:rPr>
        <w:t xml:space="preserve">。 </w:t>
      </w:r>
      <w:bookmarkStart w:id="629" w:name="_bookmark5"/>
      <w:bookmarkEnd w:id="629"/>
      <w:r>
        <w:rPr>
          <w:rFonts w:ascii="宋体" w:eastAsia="宋体" w:hAnsi="宋体" w:cs="宋体"/>
          <w:position w:val="10"/>
          <w:sz w:val="10"/>
          <w:szCs w:val="10"/>
          <w:lang w:eastAsia="zh-CN"/>
        </w:rPr>
        <w:t>6</w:t>
      </w:r>
      <w:r>
        <w:rPr>
          <w:rFonts w:ascii="宋体" w:eastAsia="宋体" w:hAnsi="宋体" w:cs="宋体"/>
          <w:spacing w:val="34"/>
          <w:position w:val="10"/>
          <w:sz w:val="10"/>
          <w:szCs w:val="10"/>
          <w:lang w:eastAsia="zh-CN"/>
        </w:rPr>
        <w:t xml:space="preserve"> </w:t>
      </w:r>
      <w:r>
        <w:rPr>
          <w:rFonts w:ascii="宋体" w:eastAsia="宋体" w:hAnsi="宋体" w:cs="宋体"/>
          <w:sz w:val="20"/>
          <w:szCs w:val="20"/>
          <w:lang w:eastAsia="zh-CN"/>
        </w:rPr>
        <w:t>可以使用比跨接范围拥塞管理程序中使用的百分比低的百分比。</w:t>
      </w:r>
    </w:p>
    <w:p w14:paraId="647537B2" w14:textId="77777777" w:rsidR="006B326C" w:rsidRDefault="006B326C">
      <w:pPr>
        <w:rPr>
          <w:rFonts w:ascii="宋体" w:eastAsia="宋体" w:hAnsi="宋体" w:cs="宋体"/>
          <w:sz w:val="20"/>
          <w:szCs w:val="20"/>
          <w:lang w:eastAsia="zh-CN"/>
        </w:rPr>
        <w:sectPr w:rsidR="006B326C">
          <w:footerReference w:type="default" r:id="rId61"/>
          <w:pgSz w:w="12240" w:h="15840"/>
          <w:pgMar w:top="1000" w:right="1300" w:bottom="900" w:left="1300" w:header="747" w:footer="705" w:gutter="0"/>
          <w:pgNumType w:start="6"/>
          <w:cols w:space="720"/>
        </w:sectPr>
      </w:pPr>
    </w:p>
    <w:p w14:paraId="7FE6968E" w14:textId="77777777" w:rsidR="006B326C" w:rsidRDefault="006B326C">
      <w:pPr>
        <w:spacing w:before="9"/>
        <w:rPr>
          <w:rFonts w:ascii="宋体" w:eastAsia="宋体" w:hAnsi="宋体" w:cs="宋体"/>
          <w:sz w:val="26"/>
          <w:szCs w:val="26"/>
          <w:lang w:eastAsia="zh-CN"/>
        </w:rPr>
      </w:pPr>
    </w:p>
    <w:p w14:paraId="4C2ABF32" w14:textId="77777777" w:rsidR="006B326C" w:rsidRDefault="009B4794">
      <w:pPr>
        <w:spacing w:before="33" w:line="331" w:lineRule="auto"/>
        <w:ind w:left="1577" w:right="259" w:firstLine="2"/>
        <w:rPr>
          <w:rFonts w:ascii="宋体" w:eastAsia="宋体" w:hAnsi="宋体" w:cs="宋体"/>
          <w:lang w:eastAsia="zh-CN"/>
        </w:rPr>
      </w:pPr>
      <w:r>
        <w:rPr>
          <w:rFonts w:ascii="宋体" w:eastAsia="宋体" w:hAnsi="宋体" w:cs="宋体"/>
          <w:lang w:eastAsia="zh-CN"/>
        </w:rPr>
        <w:t xml:space="preserve">TFC是流量门的总流量能力。 </w:t>
      </w:r>
      <w:r>
        <w:rPr>
          <w:rFonts w:ascii="宋体" w:eastAsia="宋体" w:hAnsi="宋体" w:cs="宋体"/>
          <w:b/>
          <w:bCs/>
          <w:position w:val="2"/>
          <w:lang w:eastAsia="zh-CN"/>
        </w:rPr>
        <w:t>等等</w:t>
      </w:r>
      <w:r>
        <w:rPr>
          <w:rFonts w:ascii="宋体" w:eastAsia="宋体" w:hAnsi="宋体" w:cs="宋体"/>
          <w:b/>
          <w:bCs/>
          <w:sz w:val="14"/>
          <w:szCs w:val="14"/>
          <w:lang w:eastAsia="zh-CN"/>
        </w:rPr>
        <w:t>菲</w:t>
      </w:r>
      <w:r>
        <w:rPr>
          <w:rFonts w:ascii="宋体" w:eastAsia="宋体" w:hAnsi="宋体" w:cs="宋体"/>
          <w:position w:val="2"/>
          <w:lang w:eastAsia="zh-CN"/>
        </w:rPr>
        <w:t>是现有公司传输承诺的影响之和</w:t>
      </w:r>
      <w:r>
        <w:rPr>
          <w:rFonts w:ascii="宋体" w:eastAsia="宋体" w:hAnsi="宋体" w:cs="宋体"/>
          <w:lang w:eastAsia="zh-CN"/>
        </w:rPr>
        <w:t xml:space="preserve">在这段时间里流门。 </w:t>
      </w:r>
      <w:r>
        <w:rPr>
          <w:rFonts w:ascii="宋体" w:eastAsia="宋体" w:hAnsi="宋体" w:cs="宋体"/>
          <w:b/>
          <w:bCs/>
          <w:position w:val="2"/>
          <w:lang w:eastAsia="zh-CN"/>
        </w:rPr>
        <w:t>建立信任措施</w:t>
      </w:r>
      <w:proofErr w:type="spellStart"/>
      <w:r>
        <w:rPr>
          <w:rFonts w:ascii="宋体" w:eastAsia="宋体" w:hAnsi="宋体" w:cs="宋体"/>
          <w:b/>
          <w:bCs/>
          <w:sz w:val="14"/>
          <w:szCs w:val="14"/>
          <w:lang w:eastAsia="zh-CN"/>
        </w:rPr>
        <w:t>i</w:t>
      </w:r>
      <w:proofErr w:type="spellEnd"/>
      <w:r>
        <w:rPr>
          <w:rFonts w:ascii="宋体" w:eastAsia="宋体" w:hAnsi="宋体" w:cs="宋体"/>
          <w:position w:val="2"/>
          <w:lang w:eastAsia="zh-CN"/>
        </w:rPr>
        <w:t xml:space="preserve">是在此期间容量效益保证金对流量门的影响。 </w:t>
      </w:r>
      <w:r>
        <w:rPr>
          <w:rFonts w:ascii="宋体" w:eastAsia="宋体" w:hAnsi="宋体" w:cs="宋体"/>
          <w:b/>
          <w:bCs/>
          <w:lang w:eastAsia="zh-CN"/>
        </w:rPr>
        <w:t>TRM</w:t>
      </w:r>
      <w:proofErr w:type="spellStart"/>
      <w:r>
        <w:rPr>
          <w:rFonts w:ascii="宋体" w:eastAsia="宋体" w:hAnsi="宋体" w:cs="宋体"/>
          <w:b/>
          <w:bCs/>
          <w:position w:val="-1"/>
          <w:sz w:val="14"/>
          <w:szCs w:val="14"/>
          <w:lang w:eastAsia="zh-CN"/>
        </w:rPr>
        <w:t>i</w:t>
      </w:r>
      <w:proofErr w:type="spellEnd"/>
      <w:r>
        <w:rPr>
          <w:rFonts w:ascii="宋体" w:eastAsia="宋体" w:hAnsi="宋体" w:cs="宋体"/>
          <w:lang w:eastAsia="zh-CN"/>
        </w:rPr>
        <w:t>是在此期间传输</w:t>
      </w:r>
      <w:proofErr w:type="gramStart"/>
      <w:r>
        <w:rPr>
          <w:rFonts w:ascii="宋体" w:eastAsia="宋体" w:hAnsi="宋体" w:cs="宋体"/>
          <w:lang w:eastAsia="zh-CN"/>
        </w:rPr>
        <w:t>可靠性裕度对流</w:t>
      </w:r>
      <w:proofErr w:type="gramEnd"/>
      <w:r>
        <w:rPr>
          <w:rFonts w:ascii="宋体" w:eastAsia="宋体" w:hAnsi="宋体" w:cs="宋体"/>
          <w:lang w:eastAsia="zh-CN"/>
        </w:rPr>
        <w:t>门的影响</w:t>
      </w:r>
      <w:r>
        <w:rPr>
          <w:rFonts w:ascii="宋体" w:eastAsia="宋体" w:hAnsi="宋体" w:cs="宋体"/>
          <w:position w:val="-1"/>
          <w:lang w:eastAsia="zh-CN"/>
        </w:rPr>
        <w:t>期间。</w:t>
      </w:r>
    </w:p>
    <w:p w14:paraId="1EF5B383" w14:textId="6D30FD51" w:rsidR="006B326C" w:rsidRDefault="009B4794">
      <w:pPr>
        <w:spacing w:before="23"/>
        <w:ind w:left="1580" w:right="259"/>
        <w:rPr>
          <w:rFonts w:ascii="宋体" w:eastAsia="宋体" w:hAnsi="宋体" w:cs="宋体"/>
          <w:lang w:eastAsia="zh-CN"/>
        </w:rPr>
      </w:pPr>
      <w:proofErr w:type="gramStart"/>
      <w:r>
        <w:rPr>
          <w:rFonts w:ascii="宋体" w:eastAsia="宋体" w:hAnsi="宋体" w:cs="宋体"/>
          <w:b/>
          <w:bCs/>
          <w:spacing w:val="-2"/>
          <w:lang w:eastAsia="zh-CN"/>
        </w:rPr>
        <w:t>回邮</w:t>
      </w:r>
      <w:r>
        <w:rPr>
          <w:rFonts w:ascii="宋体" w:eastAsia="宋体" w:hAnsi="宋体" w:cs="宋体"/>
          <w:b/>
          <w:bCs/>
          <w:spacing w:val="-2"/>
          <w:position w:val="-1"/>
          <w:sz w:val="14"/>
          <w:szCs w:val="14"/>
          <w:lang w:eastAsia="zh-CN"/>
        </w:rPr>
        <w:t>菲</w:t>
      </w:r>
      <w:r>
        <w:rPr>
          <w:rFonts w:ascii="宋体" w:eastAsia="宋体" w:hAnsi="宋体" w:cs="宋体"/>
          <w:spacing w:val="-2"/>
          <w:lang w:eastAsia="zh-CN"/>
        </w:rPr>
        <w:t>是</w:t>
      </w:r>
      <w:proofErr w:type="gramEnd"/>
      <w:r>
        <w:rPr>
          <w:rFonts w:ascii="宋体" w:eastAsia="宋体" w:hAnsi="宋体" w:cs="宋体"/>
          <w:spacing w:val="-2"/>
          <w:lang w:eastAsia="zh-CN"/>
        </w:rPr>
        <w:t>由于传输服务的使用发生变化而对公司AFC的更改</w:t>
      </w:r>
      <w:r>
        <w:rPr>
          <w:rFonts w:ascii="宋体" w:eastAsia="宋体" w:hAnsi="宋体" w:cs="宋体"/>
          <w:spacing w:val="-2"/>
          <w:position w:val="-1"/>
          <w:lang w:eastAsia="zh-CN"/>
        </w:rPr>
        <w:t>在此期间，如</w:t>
      </w:r>
      <w:del w:id="630" w:author="378653276@qq.com" w:date="2021-04-20T23:26:00Z">
        <w:r w:rsidDel="00353850">
          <w:rPr>
            <w:rFonts w:ascii="宋体" w:eastAsia="宋体" w:hAnsi="宋体" w:cs="宋体"/>
            <w:spacing w:val="-2"/>
            <w:position w:val="-1"/>
            <w:lang w:eastAsia="zh-CN"/>
          </w:rPr>
          <w:delText>业务</w:delText>
        </w:r>
      </w:del>
      <w:ins w:id="631" w:author="378653276@qq.com" w:date="2021-04-20T23:26:00Z">
        <w:r w:rsidR="00353850">
          <w:rPr>
            <w:rFonts w:ascii="宋体" w:eastAsia="宋体" w:hAnsi="宋体" w:cs="宋体"/>
            <w:spacing w:val="-2"/>
            <w:position w:val="-1"/>
            <w:lang w:eastAsia="zh-CN"/>
          </w:rPr>
          <w:t>运行</w:t>
        </w:r>
      </w:ins>
      <w:r>
        <w:rPr>
          <w:rFonts w:ascii="宋体" w:eastAsia="宋体" w:hAnsi="宋体" w:cs="宋体"/>
          <w:spacing w:val="-2"/>
          <w:position w:val="-1"/>
          <w:lang w:eastAsia="zh-CN"/>
        </w:rPr>
        <w:t>实践</w:t>
      </w:r>
      <w:r>
        <w:rPr>
          <w:rFonts w:ascii="宋体" w:eastAsia="宋体" w:hAnsi="宋体" w:cs="宋体"/>
          <w:spacing w:val="-60"/>
          <w:position w:val="-1"/>
          <w:lang w:eastAsia="zh-CN"/>
        </w:rPr>
        <w:t xml:space="preserve"> </w:t>
      </w:r>
      <w:r>
        <w:rPr>
          <w:rFonts w:ascii="宋体" w:eastAsia="宋体" w:hAnsi="宋体" w:cs="宋体"/>
          <w:lang w:eastAsia="zh-CN"/>
        </w:rPr>
        <w:t>中所定义的那样。</w:t>
      </w:r>
    </w:p>
    <w:p w14:paraId="52F473F8" w14:textId="77777777" w:rsidR="006B326C" w:rsidRDefault="009B4794">
      <w:pPr>
        <w:spacing w:before="114"/>
        <w:ind w:left="1580" w:right="259"/>
        <w:rPr>
          <w:rFonts w:ascii="宋体" w:eastAsia="宋体" w:hAnsi="宋体" w:cs="宋体"/>
          <w:lang w:eastAsia="zh-CN"/>
        </w:rPr>
      </w:pPr>
      <w:r>
        <w:rPr>
          <w:rFonts w:ascii="宋体" w:eastAsia="宋体" w:hAnsi="宋体" w:cs="宋体"/>
          <w:b/>
          <w:bCs/>
          <w:position w:val="2"/>
          <w:lang w:eastAsia="zh-CN"/>
        </w:rPr>
        <w:t>逆流</w:t>
      </w:r>
      <w:r>
        <w:rPr>
          <w:rFonts w:ascii="宋体" w:eastAsia="宋体" w:hAnsi="宋体" w:cs="宋体"/>
          <w:b/>
          <w:bCs/>
          <w:sz w:val="14"/>
          <w:szCs w:val="14"/>
          <w:lang w:eastAsia="zh-CN"/>
        </w:rPr>
        <w:t>菲</w:t>
      </w:r>
      <w:r>
        <w:rPr>
          <w:rFonts w:ascii="宋体" w:eastAsia="宋体" w:hAnsi="宋体" w:cs="宋体"/>
          <w:position w:val="2"/>
          <w:lang w:eastAsia="zh-CN"/>
        </w:rPr>
        <w:t>是由传输服务确定的对公司AFC的调整</w:t>
      </w:r>
      <w:r>
        <w:rPr>
          <w:rFonts w:ascii="宋体" w:eastAsia="宋体" w:hAnsi="宋体" w:cs="宋体"/>
          <w:lang w:eastAsia="zh-CN"/>
        </w:rPr>
        <w:t>提供商并在其ATCID中指定。</w:t>
      </w:r>
    </w:p>
    <w:p w14:paraId="0711C099" w14:textId="77777777" w:rsidR="006B326C" w:rsidRDefault="009B4794">
      <w:pPr>
        <w:spacing w:before="143" w:line="286" w:lineRule="exact"/>
        <w:ind w:left="1220" w:right="259" w:hanging="540"/>
        <w:rPr>
          <w:rFonts w:ascii="宋体" w:eastAsia="宋体" w:hAnsi="宋体" w:cs="宋体"/>
          <w:lang w:eastAsia="zh-CN"/>
        </w:rPr>
      </w:pPr>
      <w:r>
        <w:rPr>
          <w:rFonts w:ascii="宋体" w:eastAsia="宋体" w:hAnsi="宋体" w:cs="宋体"/>
          <w:b/>
          <w:bCs/>
          <w:lang w:eastAsia="zh-CN"/>
        </w:rPr>
        <w:t>R9。</w:t>
      </w:r>
      <w:r>
        <w:rPr>
          <w:rFonts w:ascii="宋体" w:eastAsia="宋体" w:hAnsi="宋体" w:cs="宋体"/>
          <w:b/>
          <w:bCs/>
          <w:spacing w:val="-36"/>
          <w:lang w:eastAsia="zh-CN"/>
        </w:rPr>
        <w:t xml:space="preserve"> </w:t>
      </w:r>
      <w:r>
        <w:rPr>
          <w:rFonts w:ascii="宋体" w:eastAsia="宋体" w:hAnsi="宋体" w:cs="宋体"/>
          <w:lang w:eastAsia="zh-CN"/>
        </w:rPr>
        <w:t>在计算特定</w:t>
      </w:r>
      <w:proofErr w:type="gramStart"/>
      <w:r>
        <w:rPr>
          <w:rFonts w:ascii="宋体" w:eastAsia="宋体" w:hAnsi="宋体" w:cs="宋体"/>
          <w:lang w:eastAsia="zh-CN"/>
        </w:rPr>
        <w:t>期间流门的</w:t>
      </w:r>
      <w:proofErr w:type="gramEnd"/>
      <w:r>
        <w:rPr>
          <w:rFonts w:ascii="宋体" w:eastAsia="宋体" w:hAnsi="宋体" w:cs="宋体"/>
          <w:lang w:eastAsia="zh-CN"/>
        </w:rPr>
        <w:t>非确定AFC时，传输服务提供商应使用以下算法(取决于ATCID 中描述的分配过程)：[违规风险因素：要确定][时间地平线：操作计划]</w:t>
      </w:r>
    </w:p>
    <w:p w14:paraId="4F165658" w14:textId="77777777" w:rsidR="006B326C" w:rsidRDefault="009B4794">
      <w:pPr>
        <w:spacing w:before="90"/>
        <w:ind w:left="2489" w:right="259"/>
        <w:rPr>
          <w:rFonts w:ascii="宋体" w:eastAsia="宋体" w:hAnsi="宋体" w:cs="宋体"/>
          <w:lang w:eastAsia="zh-CN"/>
        </w:rPr>
      </w:pPr>
      <w:r>
        <w:rPr>
          <w:rFonts w:ascii="宋体" w:eastAsia="宋体" w:hAnsi="宋体" w:cs="宋体"/>
          <w:position w:val="2"/>
          <w:lang w:eastAsia="zh-CN"/>
        </w:rPr>
        <w:t>AFC</w:t>
      </w:r>
      <w:proofErr w:type="spellStart"/>
      <w:r>
        <w:rPr>
          <w:rFonts w:ascii="宋体" w:eastAsia="宋体" w:hAnsi="宋体" w:cs="宋体"/>
          <w:sz w:val="14"/>
          <w:szCs w:val="14"/>
          <w:lang w:eastAsia="zh-CN"/>
        </w:rPr>
        <w:t>nf</w:t>
      </w:r>
      <w:proofErr w:type="spellEnd"/>
      <w:r>
        <w:rPr>
          <w:rFonts w:ascii="宋体" w:eastAsia="宋体" w:hAnsi="宋体" w:cs="宋体"/>
          <w:position w:val="2"/>
          <w:lang w:eastAsia="zh-CN"/>
        </w:rPr>
        <w:t>=TFC-等</w:t>
      </w:r>
      <w:r>
        <w:rPr>
          <w:rFonts w:ascii="宋体" w:eastAsia="宋体" w:hAnsi="宋体" w:cs="宋体"/>
          <w:sz w:val="14"/>
          <w:szCs w:val="14"/>
          <w:lang w:eastAsia="zh-CN"/>
        </w:rPr>
        <w:t>菲</w:t>
      </w:r>
      <w:r>
        <w:rPr>
          <w:rFonts w:ascii="宋体" w:eastAsia="宋体" w:hAnsi="宋体" w:cs="宋体"/>
          <w:position w:val="2"/>
          <w:lang w:eastAsia="zh-CN"/>
        </w:rPr>
        <w:t>-等等</w:t>
      </w:r>
      <w:proofErr w:type="spellStart"/>
      <w:r>
        <w:rPr>
          <w:rFonts w:ascii="宋体" w:eastAsia="宋体" w:hAnsi="宋体" w:cs="宋体"/>
          <w:sz w:val="14"/>
          <w:szCs w:val="14"/>
          <w:lang w:eastAsia="zh-CN"/>
        </w:rPr>
        <w:t>NFi</w:t>
      </w:r>
      <w:proofErr w:type="spellEnd"/>
      <w:r>
        <w:rPr>
          <w:rFonts w:ascii="宋体" w:eastAsia="宋体" w:hAnsi="宋体" w:cs="宋体"/>
          <w:position w:val="2"/>
          <w:lang w:eastAsia="zh-CN"/>
        </w:rPr>
        <w:t>-建立信任措施</w:t>
      </w:r>
      <w:r>
        <w:rPr>
          <w:rFonts w:ascii="宋体" w:eastAsia="宋体" w:hAnsi="宋体" w:cs="宋体"/>
          <w:sz w:val="14"/>
          <w:szCs w:val="14"/>
          <w:lang w:eastAsia="zh-CN"/>
        </w:rPr>
        <w:t>是的</w:t>
      </w:r>
      <w:r>
        <w:rPr>
          <w:rFonts w:ascii="宋体" w:eastAsia="宋体" w:hAnsi="宋体" w:cs="宋体"/>
          <w:position w:val="2"/>
          <w:lang w:eastAsia="zh-CN"/>
        </w:rPr>
        <w:t>-TRM</w:t>
      </w:r>
      <w:r>
        <w:rPr>
          <w:rFonts w:ascii="宋体" w:eastAsia="宋体" w:hAnsi="宋体" w:cs="宋体"/>
          <w:sz w:val="14"/>
          <w:szCs w:val="14"/>
          <w:lang w:eastAsia="zh-CN"/>
        </w:rPr>
        <w:t>Ui</w:t>
      </w:r>
      <w:r>
        <w:rPr>
          <w:rFonts w:ascii="宋体" w:eastAsia="宋体" w:hAnsi="宋体" w:cs="宋体"/>
          <w:position w:val="2"/>
          <w:lang w:eastAsia="zh-CN"/>
        </w:rPr>
        <w:t>+回邮</w:t>
      </w:r>
      <w:proofErr w:type="spellStart"/>
      <w:r>
        <w:rPr>
          <w:rFonts w:ascii="宋体" w:eastAsia="宋体" w:hAnsi="宋体" w:cs="宋体"/>
          <w:sz w:val="14"/>
          <w:szCs w:val="14"/>
          <w:lang w:eastAsia="zh-CN"/>
        </w:rPr>
        <w:t>NFi</w:t>
      </w:r>
      <w:proofErr w:type="spellEnd"/>
      <w:r>
        <w:rPr>
          <w:rFonts w:ascii="宋体" w:eastAsia="宋体" w:hAnsi="宋体" w:cs="宋体"/>
          <w:position w:val="2"/>
          <w:lang w:eastAsia="zh-CN"/>
        </w:rPr>
        <w:t>+逆流</w:t>
      </w:r>
    </w:p>
    <w:p w14:paraId="26FB409E" w14:textId="77777777" w:rsidR="006B326C" w:rsidRDefault="009B4794">
      <w:pPr>
        <w:spacing w:before="112"/>
        <w:ind w:left="1220" w:right="259"/>
        <w:rPr>
          <w:rFonts w:ascii="宋体" w:eastAsia="宋体" w:hAnsi="宋体" w:cs="宋体"/>
          <w:lang w:eastAsia="zh-CN"/>
        </w:rPr>
      </w:pPr>
      <w:r>
        <w:rPr>
          <w:rFonts w:ascii="宋体" w:eastAsia="宋体" w:hAnsi="宋体" w:cs="宋体"/>
          <w:b/>
          <w:bCs/>
          <w:lang w:eastAsia="zh-CN"/>
        </w:rPr>
        <w:t>地点：</w:t>
      </w:r>
    </w:p>
    <w:p w14:paraId="0FEAAE4A" w14:textId="77777777" w:rsidR="006B326C" w:rsidRDefault="009B4794">
      <w:pPr>
        <w:spacing w:before="112" w:line="331" w:lineRule="auto"/>
        <w:ind w:left="1580" w:right="523"/>
        <w:rPr>
          <w:rFonts w:ascii="宋体" w:eastAsia="宋体" w:hAnsi="宋体" w:cs="宋体"/>
          <w:lang w:eastAsia="zh-CN"/>
        </w:rPr>
      </w:pPr>
      <w:r>
        <w:rPr>
          <w:rFonts w:ascii="宋体" w:eastAsia="宋体" w:hAnsi="宋体" w:cs="宋体"/>
          <w:b/>
          <w:bCs/>
          <w:position w:val="2"/>
          <w:lang w:eastAsia="zh-CN"/>
        </w:rPr>
        <w:t>AFC</w:t>
      </w:r>
      <w:proofErr w:type="spellStart"/>
      <w:r>
        <w:rPr>
          <w:rFonts w:ascii="宋体" w:eastAsia="宋体" w:hAnsi="宋体" w:cs="宋体"/>
          <w:b/>
          <w:bCs/>
          <w:sz w:val="14"/>
          <w:szCs w:val="14"/>
          <w:lang w:eastAsia="zh-CN"/>
        </w:rPr>
        <w:t>nf</w:t>
      </w:r>
      <w:proofErr w:type="spellEnd"/>
      <w:r>
        <w:rPr>
          <w:rFonts w:ascii="宋体" w:eastAsia="宋体" w:hAnsi="宋体" w:cs="宋体"/>
          <w:position w:val="2"/>
          <w:lang w:eastAsia="zh-CN"/>
        </w:rPr>
        <w:t>是非确定的可用</w:t>
      </w:r>
      <w:proofErr w:type="gramStart"/>
      <w:r>
        <w:rPr>
          <w:rFonts w:ascii="宋体" w:eastAsia="宋体" w:hAnsi="宋体" w:cs="宋体"/>
          <w:position w:val="2"/>
          <w:lang w:eastAsia="zh-CN"/>
        </w:rPr>
        <w:t>流门能力的流门</w:t>
      </w:r>
      <w:proofErr w:type="gramEnd"/>
      <w:r>
        <w:rPr>
          <w:rFonts w:ascii="宋体" w:eastAsia="宋体" w:hAnsi="宋体" w:cs="宋体"/>
          <w:position w:val="2"/>
          <w:lang w:eastAsia="zh-CN"/>
        </w:rPr>
        <w:t xml:space="preserve">在这一时期。 </w:t>
      </w:r>
      <w:r>
        <w:rPr>
          <w:rFonts w:ascii="宋体" w:eastAsia="宋体" w:hAnsi="宋体" w:cs="宋体"/>
          <w:lang w:eastAsia="zh-CN"/>
        </w:rPr>
        <w:t xml:space="preserve">TFC是流量门的总流量能力。 </w:t>
      </w:r>
      <w:r>
        <w:rPr>
          <w:rFonts w:ascii="宋体" w:eastAsia="宋体" w:hAnsi="宋体" w:cs="宋体"/>
          <w:b/>
          <w:bCs/>
          <w:position w:val="2"/>
          <w:lang w:eastAsia="zh-CN"/>
        </w:rPr>
        <w:t>等等</w:t>
      </w:r>
      <w:r>
        <w:rPr>
          <w:rFonts w:ascii="宋体" w:eastAsia="宋体" w:hAnsi="宋体" w:cs="宋体"/>
          <w:b/>
          <w:bCs/>
          <w:sz w:val="14"/>
          <w:szCs w:val="14"/>
          <w:lang w:eastAsia="zh-CN"/>
        </w:rPr>
        <w:t>菲</w:t>
      </w:r>
      <w:r>
        <w:rPr>
          <w:rFonts w:ascii="宋体" w:eastAsia="宋体" w:hAnsi="宋体" w:cs="宋体"/>
          <w:position w:val="2"/>
          <w:lang w:eastAsia="zh-CN"/>
        </w:rPr>
        <w:t>是现有公司传输承诺的影响之和</w:t>
      </w:r>
      <w:r>
        <w:rPr>
          <w:rFonts w:ascii="宋体" w:eastAsia="宋体" w:hAnsi="宋体" w:cs="宋体"/>
          <w:lang w:eastAsia="zh-CN"/>
        </w:rPr>
        <w:t xml:space="preserve">在这段时间里流门。 </w:t>
      </w:r>
      <w:r>
        <w:rPr>
          <w:rFonts w:ascii="宋体" w:eastAsia="宋体" w:hAnsi="宋体" w:cs="宋体"/>
          <w:b/>
          <w:bCs/>
          <w:position w:val="2"/>
          <w:lang w:eastAsia="zh-CN"/>
        </w:rPr>
        <w:t>等等</w:t>
      </w:r>
      <w:proofErr w:type="spellStart"/>
      <w:r>
        <w:rPr>
          <w:rFonts w:ascii="宋体" w:eastAsia="宋体" w:hAnsi="宋体" w:cs="宋体"/>
          <w:b/>
          <w:bCs/>
          <w:sz w:val="14"/>
          <w:szCs w:val="14"/>
          <w:lang w:eastAsia="zh-CN"/>
        </w:rPr>
        <w:t>NFi</w:t>
      </w:r>
      <w:proofErr w:type="spellEnd"/>
      <w:r>
        <w:rPr>
          <w:rFonts w:ascii="宋体" w:eastAsia="宋体" w:hAnsi="宋体" w:cs="宋体"/>
          <w:position w:val="2"/>
          <w:lang w:eastAsia="zh-CN"/>
        </w:rPr>
        <w:t>是现有的非公司传输承诺的影响之和</w:t>
      </w:r>
      <w:r>
        <w:rPr>
          <w:rFonts w:ascii="宋体" w:eastAsia="宋体" w:hAnsi="宋体" w:cs="宋体"/>
          <w:lang w:eastAsia="zh-CN"/>
        </w:rPr>
        <w:t xml:space="preserve">在这段时间里流门。 </w:t>
      </w:r>
      <w:r>
        <w:rPr>
          <w:rFonts w:ascii="宋体" w:eastAsia="宋体" w:hAnsi="宋体" w:cs="宋体"/>
          <w:b/>
          <w:bCs/>
          <w:spacing w:val="-2"/>
          <w:position w:val="2"/>
          <w:lang w:eastAsia="zh-CN"/>
        </w:rPr>
        <w:t>建立信任措施</w:t>
      </w:r>
      <w:r>
        <w:rPr>
          <w:rFonts w:ascii="宋体" w:eastAsia="宋体" w:hAnsi="宋体" w:cs="宋体"/>
          <w:b/>
          <w:bCs/>
          <w:spacing w:val="-2"/>
          <w:sz w:val="14"/>
          <w:szCs w:val="14"/>
          <w:lang w:eastAsia="zh-CN"/>
        </w:rPr>
        <w:t>是的</w:t>
      </w:r>
      <w:r>
        <w:rPr>
          <w:rFonts w:ascii="宋体" w:eastAsia="宋体" w:hAnsi="宋体" w:cs="宋体"/>
          <w:spacing w:val="-2"/>
          <w:position w:val="2"/>
          <w:lang w:eastAsia="zh-CN"/>
        </w:rPr>
        <w:t>是在此期间使用容量效益保证金的任何时间表的影响。</w:t>
      </w:r>
    </w:p>
    <w:p w14:paraId="392D0BE6" w14:textId="77777777" w:rsidR="006B326C" w:rsidRDefault="009B4794">
      <w:pPr>
        <w:spacing w:before="19" w:line="307" w:lineRule="exact"/>
        <w:ind w:left="1580" w:right="259"/>
        <w:rPr>
          <w:rFonts w:ascii="宋体" w:eastAsia="宋体" w:hAnsi="宋体" w:cs="宋体"/>
          <w:lang w:eastAsia="zh-CN"/>
        </w:rPr>
      </w:pPr>
      <w:r>
        <w:rPr>
          <w:rFonts w:ascii="宋体" w:eastAsia="宋体" w:hAnsi="宋体" w:cs="宋体"/>
          <w:b/>
          <w:bCs/>
          <w:position w:val="2"/>
          <w:lang w:eastAsia="zh-CN"/>
        </w:rPr>
        <w:t>TRM</w:t>
      </w:r>
      <w:r>
        <w:rPr>
          <w:rFonts w:ascii="宋体" w:eastAsia="宋体" w:hAnsi="宋体" w:cs="宋体"/>
          <w:b/>
          <w:bCs/>
          <w:sz w:val="14"/>
          <w:szCs w:val="14"/>
          <w:lang w:eastAsia="zh-CN"/>
        </w:rPr>
        <w:t>Ui</w:t>
      </w:r>
      <w:r>
        <w:rPr>
          <w:rFonts w:ascii="宋体" w:eastAsia="宋体" w:hAnsi="宋体" w:cs="宋体"/>
          <w:position w:val="2"/>
          <w:lang w:eastAsia="zh-CN"/>
        </w:rPr>
        <w:t>是对流门的影响，传输</w:t>
      </w:r>
      <w:proofErr w:type="gramStart"/>
      <w:r>
        <w:rPr>
          <w:rFonts w:ascii="宋体" w:eastAsia="宋体" w:hAnsi="宋体" w:cs="宋体"/>
          <w:position w:val="2"/>
          <w:lang w:eastAsia="zh-CN"/>
        </w:rPr>
        <w:t>可靠性裕度还</w:t>
      </w:r>
      <w:proofErr w:type="gramEnd"/>
      <w:r>
        <w:rPr>
          <w:rFonts w:ascii="宋体" w:eastAsia="宋体" w:hAnsi="宋体" w:cs="宋体"/>
          <w:position w:val="2"/>
          <w:lang w:eastAsia="zh-CN"/>
        </w:rPr>
        <w:t>没有</w:t>
      </w:r>
      <w:r>
        <w:rPr>
          <w:rFonts w:ascii="宋体" w:eastAsia="宋体" w:hAnsi="宋体" w:cs="宋体"/>
          <w:lang w:eastAsia="zh-CN"/>
        </w:rPr>
        <w:t>在此期间，由传输服务提供商释放</w:t>
      </w:r>
    </w:p>
    <w:p w14:paraId="102E472E" w14:textId="77777777" w:rsidR="006B326C" w:rsidRDefault="009B4794">
      <w:pPr>
        <w:spacing w:line="287" w:lineRule="exact"/>
        <w:ind w:left="1580" w:right="259"/>
        <w:rPr>
          <w:rFonts w:ascii="宋体" w:eastAsia="宋体" w:hAnsi="宋体" w:cs="宋体"/>
          <w:lang w:eastAsia="zh-CN"/>
        </w:rPr>
      </w:pPr>
      <w:r>
        <w:rPr>
          <w:rFonts w:ascii="宋体" w:eastAsia="宋体" w:hAnsi="宋体" w:cs="宋体"/>
          <w:lang w:eastAsia="zh-CN"/>
        </w:rPr>
        <w:t>（未释放）作为非公司容量出售。</w:t>
      </w:r>
    </w:p>
    <w:p w14:paraId="5A6D7445" w14:textId="77777777" w:rsidR="006B326C" w:rsidRDefault="009B4794">
      <w:pPr>
        <w:spacing w:before="130" w:line="302" w:lineRule="exact"/>
        <w:ind w:left="1580" w:right="259"/>
        <w:rPr>
          <w:rFonts w:ascii="宋体" w:eastAsia="宋体" w:hAnsi="宋体" w:cs="宋体"/>
          <w:lang w:eastAsia="zh-CN"/>
        </w:rPr>
      </w:pPr>
      <w:r>
        <w:rPr>
          <w:rFonts w:ascii="宋体" w:eastAsia="宋体" w:hAnsi="宋体" w:cs="宋体"/>
          <w:b/>
          <w:bCs/>
          <w:spacing w:val="-2"/>
          <w:lang w:eastAsia="zh-CN"/>
        </w:rPr>
        <w:t>回邮</w:t>
      </w:r>
      <w:proofErr w:type="spellStart"/>
      <w:r>
        <w:rPr>
          <w:rFonts w:ascii="宋体" w:eastAsia="宋体" w:hAnsi="宋体" w:cs="宋体"/>
          <w:b/>
          <w:bCs/>
          <w:spacing w:val="-2"/>
          <w:position w:val="-1"/>
          <w:sz w:val="14"/>
          <w:szCs w:val="14"/>
          <w:lang w:eastAsia="zh-CN"/>
        </w:rPr>
        <w:t>nf</w:t>
      </w:r>
      <w:proofErr w:type="spellEnd"/>
      <w:r>
        <w:rPr>
          <w:rFonts w:ascii="宋体" w:eastAsia="宋体" w:hAnsi="宋体" w:cs="宋体"/>
          <w:spacing w:val="-2"/>
          <w:lang w:eastAsia="zh-CN"/>
        </w:rPr>
        <w:t>是由于更改而对非确定可用</w:t>
      </w:r>
      <w:proofErr w:type="gramStart"/>
      <w:r>
        <w:rPr>
          <w:rFonts w:ascii="宋体" w:eastAsia="宋体" w:hAnsi="宋体" w:cs="宋体"/>
          <w:spacing w:val="-2"/>
          <w:lang w:eastAsia="zh-CN"/>
        </w:rPr>
        <w:t>流门能力</w:t>
      </w:r>
      <w:proofErr w:type="gramEnd"/>
      <w:r>
        <w:rPr>
          <w:rFonts w:ascii="宋体" w:eastAsia="宋体" w:hAnsi="宋体" w:cs="宋体"/>
          <w:spacing w:val="-2"/>
          <w:lang w:eastAsia="zh-CN"/>
        </w:rPr>
        <w:t>的更改</w:t>
      </w:r>
      <w:r>
        <w:rPr>
          <w:rFonts w:ascii="宋体" w:eastAsia="宋体" w:hAnsi="宋体" w:cs="宋体"/>
          <w:spacing w:val="-2"/>
          <w:position w:val="-1"/>
          <w:lang w:eastAsia="zh-CN"/>
        </w:rPr>
        <w:t>在此期间使用传输服务，</w:t>
      </w:r>
      <w:proofErr w:type="gramStart"/>
      <w:r>
        <w:rPr>
          <w:rFonts w:ascii="宋体" w:eastAsia="宋体" w:hAnsi="宋体" w:cs="宋体"/>
          <w:spacing w:val="-2"/>
          <w:position w:val="-1"/>
          <w:lang w:eastAsia="zh-CN"/>
        </w:rPr>
        <w:t>如业</w:t>
      </w:r>
      <w:r>
        <w:rPr>
          <w:rFonts w:ascii="宋体" w:eastAsia="宋体" w:hAnsi="宋体" w:cs="宋体"/>
          <w:spacing w:val="-61"/>
          <w:position w:val="-1"/>
          <w:lang w:eastAsia="zh-CN"/>
        </w:rPr>
        <w:t xml:space="preserve"> </w:t>
      </w:r>
      <w:r>
        <w:rPr>
          <w:rFonts w:ascii="宋体" w:eastAsia="宋体" w:hAnsi="宋体" w:cs="宋体"/>
          <w:lang w:eastAsia="zh-CN"/>
        </w:rPr>
        <w:t>务</w:t>
      </w:r>
      <w:proofErr w:type="gramEnd"/>
      <w:r>
        <w:rPr>
          <w:rFonts w:ascii="宋体" w:eastAsia="宋体" w:hAnsi="宋体" w:cs="宋体"/>
          <w:lang w:eastAsia="zh-CN"/>
        </w:rPr>
        <w:t>实践中所定义的那样。</w:t>
      </w:r>
    </w:p>
    <w:p w14:paraId="34125CA0" w14:textId="77777777" w:rsidR="006B326C" w:rsidRDefault="009B4794">
      <w:pPr>
        <w:spacing w:before="85" w:line="328" w:lineRule="auto"/>
        <w:ind w:left="680" w:right="379" w:firstLine="900"/>
        <w:rPr>
          <w:rFonts w:ascii="宋体" w:eastAsia="宋体" w:hAnsi="宋体" w:cs="宋体"/>
          <w:lang w:eastAsia="zh-CN"/>
        </w:rPr>
      </w:pPr>
      <w:r>
        <w:rPr>
          <w:rFonts w:ascii="宋体" w:eastAsia="宋体" w:hAnsi="宋体" w:cs="宋体"/>
          <w:b/>
          <w:bCs/>
          <w:position w:val="2"/>
          <w:lang w:eastAsia="zh-CN"/>
        </w:rPr>
        <w:t>逆流</w:t>
      </w:r>
      <w:proofErr w:type="spellStart"/>
      <w:r>
        <w:rPr>
          <w:rFonts w:ascii="宋体" w:eastAsia="宋体" w:hAnsi="宋体" w:cs="宋体"/>
          <w:b/>
          <w:bCs/>
          <w:sz w:val="14"/>
          <w:szCs w:val="14"/>
          <w:lang w:eastAsia="zh-CN"/>
        </w:rPr>
        <w:t>nf</w:t>
      </w:r>
      <w:proofErr w:type="spellEnd"/>
      <w:r>
        <w:rPr>
          <w:rFonts w:ascii="宋体" w:eastAsia="宋体" w:hAnsi="宋体" w:cs="宋体"/>
          <w:position w:val="2"/>
          <w:lang w:eastAsia="zh-CN"/>
        </w:rPr>
        <w:t>是对非公司AFC的调整，由传输决定</w:t>
      </w:r>
      <w:r>
        <w:rPr>
          <w:rFonts w:ascii="宋体" w:eastAsia="宋体" w:hAnsi="宋体" w:cs="宋体"/>
          <w:lang w:eastAsia="zh-CN"/>
        </w:rPr>
        <w:t xml:space="preserve">服务提供者并在其ATCID中指定。 </w:t>
      </w:r>
      <w:r>
        <w:rPr>
          <w:rFonts w:ascii="宋体" w:eastAsia="宋体" w:hAnsi="宋体" w:cs="宋体"/>
          <w:b/>
          <w:bCs/>
          <w:lang w:eastAsia="zh-CN"/>
        </w:rPr>
        <w:t>r10。</w:t>
      </w:r>
      <w:r>
        <w:rPr>
          <w:rFonts w:ascii="宋体" w:eastAsia="宋体" w:hAnsi="宋体" w:cs="宋体"/>
          <w:b/>
          <w:bCs/>
          <w:spacing w:val="-33"/>
          <w:lang w:eastAsia="zh-CN"/>
        </w:rPr>
        <w:t xml:space="preserve"> </w:t>
      </w:r>
      <w:r>
        <w:rPr>
          <w:rFonts w:ascii="宋体" w:eastAsia="宋体" w:hAnsi="宋体" w:cs="宋体"/>
          <w:lang w:eastAsia="zh-CN"/>
        </w:rPr>
        <w:t>每个传输服务提供商应使用R3.2、R3.3和R5中描述的更新模型，在以下频率上至少</w:t>
      </w:r>
    </w:p>
    <w:p w14:paraId="3F782CA2" w14:textId="77777777" w:rsidR="006B326C" w:rsidRDefault="009B4794">
      <w:pPr>
        <w:spacing w:line="204" w:lineRule="exact"/>
        <w:ind w:left="1220" w:right="259"/>
        <w:rPr>
          <w:rFonts w:ascii="宋体" w:eastAsia="宋体" w:hAnsi="宋体" w:cs="宋体"/>
          <w:lang w:eastAsia="zh-CN"/>
        </w:rPr>
      </w:pPr>
      <w:r>
        <w:rPr>
          <w:rFonts w:ascii="宋体" w:eastAsia="宋体" w:hAnsi="宋体" w:cs="宋体"/>
          <w:lang w:eastAsia="zh-CN"/>
        </w:rPr>
        <w:t>重新计算AFC，除非AFC方程中确定的计算值没有任何变化：[违规风险因素：确</w:t>
      </w:r>
    </w:p>
    <w:p w14:paraId="005519C6" w14:textId="77777777" w:rsidR="006B326C" w:rsidRDefault="009B4794">
      <w:pPr>
        <w:spacing w:line="286" w:lineRule="exact"/>
        <w:ind w:left="1220" w:right="259"/>
        <w:rPr>
          <w:rFonts w:ascii="宋体" w:eastAsia="宋体" w:hAnsi="宋体" w:cs="宋体"/>
          <w:lang w:eastAsia="zh-CN"/>
        </w:rPr>
      </w:pPr>
      <w:r>
        <w:rPr>
          <w:rFonts w:ascii="宋体" w:eastAsia="宋体" w:hAnsi="宋体" w:cs="宋体"/>
          <w:lang w:eastAsia="zh-CN"/>
        </w:rPr>
        <w:t>定][时间范围：操作计划]</w:t>
      </w:r>
    </w:p>
    <w:p w14:paraId="5BCA6904" w14:textId="77777777" w:rsidR="006B326C" w:rsidRDefault="009B4794">
      <w:pPr>
        <w:spacing w:before="146" w:line="286" w:lineRule="exact"/>
        <w:ind w:left="2012" w:right="259" w:hanging="792"/>
        <w:rPr>
          <w:rFonts w:ascii="宋体" w:eastAsia="宋体" w:hAnsi="宋体" w:cs="宋体"/>
          <w:lang w:eastAsia="zh-CN"/>
        </w:rPr>
      </w:pPr>
      <w:r>
        <w:rPr>
          <w:rFonts w:ascii="宋体" w:eastAsia="宋体" w:hAnsi="宋体" w:cs="宋体"/>
          <w:b/>
          <w:bCs/>
          <w:lang w:eastAsia="zh-CN"/>
        </w:rPr>
        <w:t xml:space="preserve">r10.1。 </w:t>
      </w:r>
      <w:r>
        <w:rPr>
          <w:rFonts w:ascii="宋体" w:eastAsia="宋体" w:hAnsi="宋体" w:cs="宋体"/>
          <w:lang w:eastAsia="zh-CN"/>
        </w:rPr>
        <w:t>每小时AFC，每小时一次。</w:t>
      </w:r>
      <w:r>
        <w:rPr>
          <w:rFonts w:ascii="宋体" w:eastAsia="宋体" w:hAnsi="宋体" w:cs="宋体"/>
          <w:spacing w:val="-23"/>
          <w:lang w:eastAsia="zh-CN"/>
        </w:rPr>
        <w:t xml:space="preserve"> </w:t>
      </w:r>
      <w:r>
        <w:rPr>
          <w:rFonts w:ascii="宋体" w:eastAsia="宋体" w:hAnsi="宋体" w:cs="宋体"/>
          <w:lang w:eastAsia="zh-CN"/>
        </w:rPr>
        <w:t>尽管AFC方程中确定的计算值发生了变化，传输 服务提供商在每个日历</w:t>
      </w:r>
      <w:proofErr w:type="gramStart"/>
      <w:r>
        <w:rPr>
          <w:rFonts w:ascii="宋体" w:eastAsia="宋体" w:hAnsi="宋体" w:cs="宋体"/>
          <w:lang w:eastAsia="zh-CN"/>
        </w:rPr>
        <w:t>年允许</w:t>
      </w:r>
      <w:proofErr w:type="gramEnd"/>
      <w:r>
        <w:rPr>
          <w:rFonts w:ascii="宋体" w:eastAsia="宋体" w:hAnsi="宋体" w:cs="宋体"/>
          <w:lang w:eastAsia="zh-CN"/>
        </w:rPr>
        <w:t>最多175小时，在此期间不需要进行计算。</w:t>
      </w:r>
    </w:p>
    <w:p w14:paraId="7F2B9F1C" w14:textId="77777777" w:rsidR="006B326C" w:rsidRDefault="009B4794">
      <w:pPr>
        <w:spacing w:before="91" w:line="336" w:lineRule="auto"/>
        <w:ind w:left="1220" w:right="4691"/>
        <w:rPr>
          <w:rFonts w:ascii="宋体" w:eastAsia="宋体" w:hAnsi="宋体" w:cs="宋体"/>
          <w:lang w:eastAsia="zh-CN"/>
        </w:rPr>
      </w:pPr>
      <w:r>
        <w:rPr>
          <w:rFonts w:ascii="宋体" w:eastAsia="宋体" w:hAnsi="宋体" w:cs="宋体"/>
          <w:b/>
          <w:bCs/>
        </w:rPr>
        <w:t>r10.2。</w:t>
      </w:r>
      <w:r>
        <w:rPr>
          <w:rFonts w:ascii="宋体" w:eastAsia="宋体" w:hAnsi="宋体" w:cs="宋体"/>
          <w:b/>
          <w:bCs/>
          <w:spacing w:val="-3"/>
        </w:rPr>
        <w:t xml:space="preserve"> </w:t>
      </w:r>
      <w:proofErr w:type="spellStart"/>
      <w:r>
        <w:rPr>
          <w:rFonts w:ascii="宋体" w:eastAsia="宋体" w:hAnsi="宋体" w:cs="宋体"/>
        </w:rPr>
        <w:t>每日AFC，每日一次</w:t>
      </w:r>
      <w:proofErr w:type="spellEnd"/>
      <w:r>
        <w:rPr>
          <w:rFonts w:ascii="宋体" w:eastAsia="宋体" w:hAnsi="宋体" w:cs="宋体"/>
        </w:rPr>
        <w:t xml:space="preserve">。 </w:t>
      </w:r>
      <w:r>
        <w:rPr>
          <w:rFonts w:ascii="宋体" w:eastAsia="宋体" w:hAnsi="宋体" w:cs="宋体"/>
          <w:b/>
          <w:bCs/>
          <w:lang w:eastAsia="zh-CN"/>
        </w:rPr>
        <w:t>r10.3。</w:t>
      </w:r>
      <w:r>
        <w:rPr>
          <w:rFonts w:ascii="宋体" w:eastAsia="宋体" w:hAnsi="宋体" w:cs="宋体"/>
          <w:b/>
          <w:bCs/>
          <w:spacing w:val="-14"/>
          <w:lang w:eastAsia="zh-CN"/>
        </w:rPr>
        <w:t xml:space="preserve"> </w:t>
      </w:r>
      <w:r>
        <w:rPr>
          <w:rFonts w:ascii="宋体" w:eastAsia="宋体" w:hAnsi="宋体" w:cs="宋体"/>
          <w:lang w:eastAsia="zh-CN"/>
        </w:rPr>
        <w:t>对于每月的AFC，每周一次。</w:t>
      </w:r>
    </w:p>
    <w:p w14:paraId="4783E989" w14:textId="77777777" w:rsidR="006B326C" w:rsidRDefault="006B326C">
      <w:pPr>
        <w:spacing w:line="336" w:lineRule="auto"/>
        <w:rPr>
          <w:rFonts w:ascii="宋体" w:eastAsia="宋体" w:hAnsi="宋体" w:cs="宋体"/>
          <w:lang w:eastAsia="zh-CN"/>
        </w:rPr>
        <w:sectPr w:rsidR="006B326C">
          <w:pgSz w:w="12240" w:h="15840"/>
          <w:pgMar w:top="1000" w:right="1300" w:bottom="900" w:left="1300" w:header="747" w:footer="705" w:gutter="0"/>
          <w:cols w:space="720"/>
        </w:sectPr>
      </w:pPr>
    </w:p>
    <w:p w14:paraId="2AA30A0F" w14:textId="77777777" w:rsidR="006B326C" w:rsidRDefault="006B326C">
      <w:pPr>
        <w:spacing w:before="9"/>
        <w:rPr>
          <w:rFonts w:ascii="宋体" w:eastAsia="宋体" w:hAnsi="宋体" w:cs="宋体"/>
          <w:sz w:val="26"/>
          <w:szCs w:val="26"/>
          <w:lang w:eastAsia="zh-CN"/>
        </w:rPr>
      </w:pPr>
    </w:p>
    <w:p w14:paraId="4BC59A65" w14:textId="77777777" w:rsidR="006B326C" w:rsidRDefault="009B4794">
      <w:pPr>
        <w:spacing w:before="61" w:line="286" w:lineRule="exact"/>
        <w:ind w:left="1220" w:hanging="540"/>
        <w:rPr>
          <w:rFonts w:ascii="宋体" w:eastAsia="宋体" w:hAnsi="宋体" w:cs="宋体"/>
          <w:lang w:eastAsia="zh-CN"/>
        </w:rPr>
      </w:pPr>
      <w:r>
        <w:rPr>
          <w:rFonts w:ascii="宋体" w:eastAsia="宋体" w:hAnsi="宋体" w:cs="宋体"/>
          <w:b/>
          <w:bCs/>
          <w:lang w:eastAsia="zh-CN"/>
        </w:rPr>
        <w:t>R11。</w:t>
      </w:r>
      <w:r>
        <w:rPr>
          <w:rFonts w:ascii="宋体" w:eastAsia="宋体" w:hAnsi="宋体" w:cs="宋体"/>
          <w:b/>
          <w:bCs/>
          <w:spacing w:val="-26"/>
          <w:lang w:eastAsia="zh-CN"/>
        </w:rPr>
        <w:t xml:space="preserve"> </w:t>
      </w:r>
      <w:r>
        <w:rPr>
          <w:rFonts w:ascii="宋体" w:eastAsia="宋体" w:hAnsi="宋体" w:cs="宋体"/>
          <w:lang w:eastAsia="zh-CN"/>
        </w:rPr>
        <w:t>当</w:t>
      </w:r>
      <w:proofErr w:type="gramStart"/>
      <w:r>
        <w:rPr>
          <w:rFonts w:ascii="宋体" w:eastAsia="宋体" w:hAnsi="宋体" w:cs="宋体"/>
          <w:lang w:eastAsia="zh-CN"/>
        </w:rPr>
        <w:t>将流门</w:t>
      </w:r>
      <w:proofErr w:type="gramEnd"/>
      <w:r>
        <w:rPr>
          <w:rFonts w:ascii="宋体" w:eastAsia="宋体" w:hAnsi="宋体" w:cs="宋体"/>
          <w:lang w:eastAsia="zh-CN"/>
        </w:rPr>
        <w:t>AFC转换为ATC路径的ATCS时，传输服务提供商应根据以下算法转换这些值： [违规风险因素：要确定][时间视界：操作计划]</w:t>
      </w:r>
    </w:p>
    <w:p w14:paraId="76C0F053" w14:textId="77777777" w:rsidR="006B326C" w:rsidRDefault="009B4794">
      <w:pPr>
        <w:spacing w:before="89"/>
        <w:ind w:left="1088" w:right="8"/>
        <w:jc w:val="center"/>
        <w:rPr>
          <w:rFonts w:ascii="宋体" w:eastAsia="宋体" w:hAnsi="宋体" w:cs="宋体"/>
        </w:rPr>
      </w:pPr>
      <w:proofErr w:type="spellStart"/>
      <w:r>
        <w:rPr>
          <w:rFonts w:ascii="宋体" w:eastAsia="宋体" w:hAnsi="宋体" w:cs="宋体"/>
        </w:rPr>
        <w:t>空管</w:t>
      </w:r>
      <w:proofErr w:type="spellEnd"/>
      <w:r>
        <w:rPr>
          <w:rFonts w:ascii="宋体" w:eastAsia="宋体" w:hAnsi="宋体" w:cs="宋体"/>
        </w:rPr>
        <w:t>=</w:t>
      </w:r>
      <w:proofErr w:type="spellStart"/>
      <w:r>
        <w:rPr>
          <w:rFonts w:ascii="宋体" w:eastAsia="宋体" w:hAnsi="宋体" w:cs="宋体"/>
        </w:rPr>
        <w:t>分钟</w:t>
      </w:r>
      <w:proofErr w:type="spellEnd"/>
      <w:r>
        <w:rPr>
          <w:rFonts w:ascii="宋体" w:eastAsia="宋体" w:hAnsi="宋体" w:cs="宋体"/>
        </w:rPr>
        <w:t>(P)</w:t>
      </w:r>
    </w:p>
    <w:p w14:paraId="62D0A5F9" w14:textId="77777777" w:rsidR="006B326C" w:rsidRDefault="009B4794">
      <w:pPr>
        <w:spacing w:before="117"/>
        <w:ind w:left="1088" w:right="8"/>
        <w:jc w:val="center"/>
        <w:rPr>
          <w:rFonts w:ascii="宋体" w:eastAsia="宋体" w:hAnsi="宋体" w:cs="宋体"/>
        </w:rPr>
      </w:pPr>
      <w:proofErr w:type="gramStart"/>
      <w:r>
        <w:rPr>
          <w:rFonts w:ascii="宋体" w:eastAsia="宋体" w:hAnsi="宋体" w:cs="宋体"/>
          <w:position w:val="2"/>
        </w:rPr>
        <w:t>={</w:t>
      </w:r>
      <w:proofErr w:type="gramEnd"/>
      <w:r>
        <w:rPr>
          <w:rFonts w:ascii="宋体" w:eastAsia="宋体" w:hAnsi="宋体" w:cs="宋体"/>
          <w:position w:val="2"/>
        </w:rPr>
        <w:t>PATC</w:t>
      </w:r>
      <w:r>
        <w:rPr>
          <w:rFonts w:ascii="宋体" w:eastAsia="宋体" w:hAnsi="宋体" w:cs="宋体"/>
          <w:sz w:val="14"/>
          <w:szCs w:val="14"/>
        </w:rPr>
        <w:t>1</w:t>
      </w:r>
      <w:r>
        <w:rPr>
          <w:rFonts w:ascii="宋体" w:eastAsia="宋体" w:hAnsi="宋体" w:cs="宋体"/>
          <w:position w:val="2"/>
        </w:rPr>
        <w:t>，</w:t>
      </w:r>
      <w:proofErr w:type="spellStart"/>
      <w:r>
        <w:rPr>
          <w:rFonts w:ascii="宋体" w:eastAsia="宋体" w:hAnsi="宋体" w:cs="宋体"/>
          <w:position w:val="2"/>
        </w:rPr>
        <w:t>帕特</w:t>
      </w:r>
      <w:proofErr w:type="spellEnd"/>
      <w:r>
        <w:rPr>
          <w:rFonts w:ascii="宋体" w:eastAsia="宋体" w:hAnsi="宋体" w:cs="宋体"/>
          <w:sz w:val="14"/>
          <w:szCs w:val="14"/>
        </w:rPr>
        <w:t>2</w:t>
      </w:r>
      <w:r>
        <w:rPr>
          <w:rFonts w:ascii="宋体" w:eastAsia="宋体" w:hAnsi="宋体" w:cs="宋体"/>
          <w:position w:val="2"/>
        </w:rPr>
        <w:t>，...</w:t>
      </w:r>
      <w:proofErr w:type="spellStart"/>
      <w:r>
        <w:rPr>
          <w:rFonts w:ascii="宋体" w:eastAsia="宋体" w:hAnsi="宋体" w:cs="宋体"/>
          <w:position w:val="2"/>
        </w:rPr>
        <w:t>patc</w:t>
      </w:r>
      <w:proofErr w:type="spellEnd"/>
      <w:r>
        <w:rPr>
          <w:rFonts w:ascii="宋体" w:eastAsia="宋体" w:hAnsi="宋体" w:cs="宋体"/>
          <w:sz w:val="14"/>
          <w:szCs w:val="14"/>
        </w:rPr>
        <w:t>n</w:t>
      </w:r>
      <w:r>
        <w:rPr>
          <w:rFonts w:ascii="宋体" w:eastAsia="宋体" w:hAnsi="宋体" w:cs="宋体"/>
          <w:position w:val="2"/>
        </w:rPr>
        <w:t>}</w:t>
      </w:r>
    </w:p>
    <w:p w14:paraId="797C2B2D" w14:textId="77777777" w:rsidR="006B326C" w:rsidRDefault="00132B46">
      <w:pPr>
        <w:spacing w:before="118" w:line="258" w:lineRule="exact"/>
        <w:ind w:left="4793" w:right="2945"/>
        <w:jc w:val="center"/>
        <w:rPr>
          <w:rFonts w:ascii="宋体" w:eastAsia="宋体" w:hAnsi="宋体" w:cs="宋体"/>
          <w:sz w:val="14"/>
          <w:szCs w:val="14"/>
        </w:rPr>
      </w:pPr>
      <w:r>
        <w:rPr>
          <w:rFonts w:eastAsiaTheme="minorHAnsi"/>
        </w:rPr>
        <w:pict w14:anchorId="4017FD48">
          <v:group id="_x0000_s1042" style="position:absolute;left:0;text-align:left;margin-left:339pt;margin-top:25.4pt;width:31.15pt;height:.1pt;z-index:-246640;mso-position-horizontal-relative:page" coordorigin="6780,508" coordsize="623,2">
            <v:shape id="_x0000_s1043" style="position:absolute;left:6780;top:508;width:623;height:2" coordorigin="6780,508" coordsize="623,0" path="m6780,508r623,e" filled="f" strokeweight=".6pt">
              <v:path arrowok="t"/>
            </v:shape>
            <w10:wrap anchorx="page"/>
          </v:group>
        </w:pict>
      </w:r>
      <w:r w:rsidR="009B4794">
        <w:rPr>
          <w:rFonts w:ascii="宋体"/>
          <w:i/>
          <w:spacing w:val="-59"/>
          <w:sz w:val="25"/>
        </w:rPr>
        <w:t>AFC</w:t>
      </w:r>
      <w:r w:rsidR="009B4794">
        <w:rPr>
          <w:rFonts w:ascii="宋体"/>
          <w:i/>
          <w:spacing w:val="-59"/>
          <w:position w:val="-4"/>
          <w:sz w:val="14"/>
        </w:rPr>
        <w:t>n</w:t>
      </w:r>
    </w:p>
    <w:p w14:paraId="2B9168DE" w14:textId="77777777" w:rsidR="006B326C" w:rsidRDefault="006B326C">
      <w:pPr>
        <w:spacing w:line="258" w:lineRule="exact"/>
        <w:jc w:val="center"/>
        <w:rPr>
          <w:rFonts w:ascii="宋体" w:eastAsia="宋体" w:hAnsi="宋体" w:cs="宋体"/>
          <w:sz w:val="14"/>
          <w:szCs w:val="14"/>
        </w:rPr>
        <w:sectPr w:rsidR="006B326C">
          <w:pgSz w:w="12240" w:h="15840"/>
          <w:pgMar w:top="1000" w:right="1300" w:bottom="900" w:left="1300" w:header="747" w:footer="705" w:gutter="0"/>
          <w:cols w:space="720"/>
        </w:sectPr>
      </w:pPr>
    </w:p>
    <w:p w14:paraId="0470C885" w14:textId="77777777" w:rsidR="006B326C" w:rsidRDefault="006B326C">
      <w:pPr>
        <w:rPr>
          <w:rFonts w:ascii="宋体" w:eastAsia="宋体" w:hAnsi="宋体" w:cs="宋体"/>
          <w:i/>
        </w:rPr>
      </w:pPr>
    </w:p>
    <w:p w14:paraId="75C94ECF" w14:textId="77777777" w:rsidR="006B326C" w:rsidRDefault="006B326C">
      <w:pPr>
        <w:rPr>
          <w:rFonts w:ascii="宋体" w:eastAsia="宋体" w:hAnsi="宋体" w:cs="宋体"/>
          <w:i/>
        </w:rPr>
      </w:pPr>
    </w:p>
    <w:p w14:paraId="46E159C1" w14:textId="77777777" w:rsidR="006B326C" w:rsidRDefault="009B4794">
      <w:pPr>
        <w:ind w:left="1220"/>
        <w:rPr>
          <w:rFonts w:ascii="宋体" w:eastAsia="宋体" w:hAnsi="宋体" w:cs="宋体"/>
        </w:rPr>
      </w:pPr>
      <w:proofErr w:type="spellStart"/>
      <w:r>
        <w:rPr>
          <w:rFonts w:ascii="宋体" w:eastAsia="宋体" w:hAnsi="宋体" w:cs="宋体"/>
          <w:b/>
          <w:bCs/>
        </w:rPr>
        <w:t>地点</w:t>
      </w:r>
      <w:proofErr w:type="spellEnd"/>
      <w:r>
        <w:rPr>
          <w:rFonts w:ascii="宋体" w:eastAsia="宋体" w:hAnsi="宋体" w:cs="宋体"/>
          <w:b/>
          <w:bCs/>
        </w:rPr>
        <w:t>：</w:t>
      </w:r>
    </w:p>
    <w:p w14:paraId="4E3D1302" w14:textId="77777777" w:rsidR="006B326C" w:rsidRDefault="009B4794">
      <w:pPr>
        <w:spacing w:before="113"/>
        <w:ind w:left="1580"/>
        <w:rPr>
          <w:rFonts w:ascii="宋体" w:eastAsia="宋体" w:hAnsi="宋体" w:cs="宋体"/>
        </w:rPr>
      </w:pPr>
      <w:proofErr w:type="spellStart"/>
      <w:r>
        <w:rPr>
          <w:rFonts w:ascii="宋体" w:eastAsia="宋体" w:hAnsi="宋体" w:cs="宋体"/>
          <w:spacing w:val="-2"/>
        </w:rPr>
        <w:t>ATC是可用的传输能力</w:t>
      </w:r>
      <w:proofErr w:type="spellEnd"/>
      <w:r>
        <w:rPr>
          <w:rFonts w:ascii="宋体" w:eastAsia="宋体" w:hAnsi="宋体" w:cs="宋体"/>
          <w:spacing w:val="-2"/>
        </w:rPr>
        <w:t>。</w:t>
      </w:r>
    </w:p>
    <w:p w14:paraId="180F2206" w14:textId="77777777" w:rsidR="006B326C" w:rsidRDefault="009B4794">
      <w:pPr>
        <w:spacing w:line="229" w:lineRule="exact"/>
        <w:ind w:left="641"/>
        <w:rPr>
          <w:rFonts w:ascii="宋体" w:eastAsia="宋体" w:hAnsi="宋体" w:cs="宋体"/>
        </w:rPr>
      </w:pPr>
      <w:r>
        <w:rPr>
          <w:spacing w:val="-1"/>
        </w:rPr>
        <w:br w:type="column"/>
      </w:r>
      <w:proofErr w:type="spellStart"/>
      <w:r>
        <w:rPr>
          <w:rFonts w:ascii="宋体" w:eastAsia="宋体" w:hAnsi="宋体" w:cs="宋体"/>
          <w:spacing w:val="-1"/>
          <w:position w:val="2"/>
        </w:rPr>
        <w:t>帕奇</w:t>
      </w:r>
      <w:proofErr w:type="spellEnd"/>
      <w:r>
        <w:rPr>
          <w:rFonts w:ascii="宋体" w:eastAsia="宋体" w:hAnsi="宋体" w:cs="宋体"/>
          <w:spacing w:val="-1"/>
          <w:sz w:val="14"/>
          <w:szCs w:val="14"/>
        </w:rPr>
        <w:t>n</w:t>
      </w:r>
      <w:r>
        <w:rPr>
          <w:rFonts w:ascii="宋体" w:eastAsia="宋体" w:hAnsi="宋体" w:cs="宋体"/>
          <w:spacing w:val="-1"/>
          <w:position w:val="2"/>
        </w:rPr>
        <w:t>=</w:t>
      </w:r>
    </w:p>
    <w:p w14:paraId="1799020B" w14:textId="77777777" w:rsidR="006B326C" w:rsidRDefault="009B4794">
      <w:pPr>
        <w:pStyle w:val="1"/>
        <w:spacing w:before="106"/>
        <w:rPr>
          <w:i w:val="0"/>
        </w:rPr>
      </w:pPr>
      <w:r>
        <w:rPr>
          <w:i w:val="0"/>
          <w:spacing w:val="-61"/>
        </w:rPr>
        <w:br w:type="column"/>
      </w:r>
      <w:r>
        <w:rPr>
          <w:spacing w:val="-61"/>
        </w:rPr>
        <w:t>DFNP</w:t>
      </w:r>
    </w:p>
    <w:p w14:paraId="63F02CDF" w14:textId="77777777" w:rsidR="006B326C" w:rsidRDefault="006B326C">
      <w:pPr>
        <w:sectPr w:rsidR="006B326C">
          <w:type w:val="continuous"/>
          <w:pgSz w:w="12240" w:h="15840"/>
          <w:pgMar w:top="1240" w:right="1300" w:bottom="900" w:left="1300" w:header="720" w:footer="720" w:gutter="0"/>
          <w:cols w:num="3" w:space="720" w:equalWidth="0">
            <w:col w:w="3889" w:space="40"/>
            <w:col w:w="1261" w:space="40"/>
            <w:col w:w="4410"/>
          </w:cols>
        </w:sectPr>
      </w:pPr>
    </w:p>
    <w:p w14:paraId="0FF64ECA" w14:textId="77777777" w:rsidR="006B326C" w:rsidRDefault="006B326C">
      <w:pPr>
        <w:rPr>
          <w:rFonts w:ascii="宋体" w:eastAsia="宋体" w:hAnsi="宋体" w:cs="宋体"/>
          <w:i/>
          <w:sz w:val="24"/>
          <w:szCs w:val="24"/>
        </w:rPr>
      </w:pPr>
    </w:p>
    <w:p w14:paraId="773964CF" w14:textId="77777777" w:rsidR="006B326C" w:rsidRDefault="006B326C">
      <w:pPr>
        <w:rPr>
          <w:rFonts w:ascii="宋体" w:eastAsia="宋体" w:hAnsi="宋体" w:cs="宋体"/>
          <w:i/>
          <w:sz w:val="24"/>
          <w:szCs w:val="24"/>
        </w:rPr>
      </w:pPr>
    </w:p>
    <w:p w14:paraId="6FDD59B3" w14:textId="77777777" w:rsidR="006B326C" w:rsidRDefault="006B326C">
      <w:pPr>
        <w:rPr>
          <w:rFonts w:ascii="宋体" w:eastAsia="宋体" w:hAnsi="宋体" w:cs="宋体"/>
          <w:i/>
          <w:sz w:val="24"/>
          <w:szCs w:val="24"/>
        </w:rPr>
      </w:pPr>
    </w:p>
    <w:p w14:paraId="19C715A6" w14:textId="77777777" w:rsidR="006B326C" w:rsidRDefault="006B326C">
      <w:pPr>
        <w:rPr>
          <w:rFonts w:ascii="宋体" w:eastAsia="宋体" w:hAnsi="宋体" w:cs="宋体"/>
          <w:i/>
          <w:sz w:val="24"/>
          <w:szCs w:val="24"/>
        </w:rPr>
      </w:pPr>
    </w:p>
    <w:p w14:paraId="05965142" w14:textId="77777777" w:rsidR="006B326C" w:rsidRDefault="006B326C">
      <w:pPr>
        <w:rPr>
          <w:rFonts w:ascii="宋体" w:eastAsia="宋体" w:hAnsi="宋体" w:cs="宋体"/>
          <w:i/>
          <w:sz w:val="24"/>
          <w:szCs w:val="24"/>
        </w:rPr>
      </w:pPr>
    </w:p>
    <w:p w14:paraId="72B7FD2E" w14:textId="77777777" w:rsidR="006B326C" w:rsidRDefault="006B326C">
      <w:pPr>
        <w:rPr>
          <w:rFonts w:ascii="宋体" w:eastAsia="宋体" w:hAnsi="宋体" w:cs="宋体"/>
          <w:i/>
          <w:sz w:val="24"/>
          <w:szCs w:val="24"/>
        </w:rPr>
      </w:pPr>
    </w:p>
    <w:p w14:paraId="1778D45C" w14:textId="77777777" w:rsidR="006B326C" w:rsidRDefault="006B326C">
      <w:pPr>
        <w:spacing w:before="10"/>
        <w:rPr>
          <w:rFonts w:ascii="宋体" w:eastAsia="宋体" w:hAnsi="宋体" w:cs="宋体"/>
          <w:i/>
          <w:sz w:val="31"/>
          <w:szCs w:val="31"/>
        </w:rPr>
      </w:pPr>
    </w:p>
    <w:p w14:paraId="117790A3" w14:textId="77777777" w:rsidR="006B326C" w:rsidRDefault="009B4794">
      <w:pPr>
        <w:pStyle w:val="2"/>
        <w:numPr>
          <w:ilvl w:val="0"/>
          <w:numId w:val="6"/>
        </w:numPr>
        <w:tabs>
          <w:tab w:val="left" w:pos="644"/>
        </w:tabs>
        <w:spacing w:before="0"/>
        <w:rPr>
          <w:b w:val="0"/>
          <w:bCs w:val="0"/>
        </w:rPr>
      </w:pPr>
      <w:bookmarkStart w:id="632" w:name="C.措施"/>
      <w:bookmarkEnd w:id="632"/>
      <w:proofErr w:type="spellStart"/>
      <w:r>
        <w:rPr>
          <w:w w:val="95"/>
        </w:rPr>
        <w:t>措施</w:t>
      </w:r>
      <w:proofErr w:type="spellEnd"/>
    </w:p>
    <w:p w14:paraId="32F46E12" w14:textId="77777777" w:rsidR="006B326C" w:rsidRDefault="009B4794">
      <w:pPr>
        <w:spacing w:before="120" w:line="237" w:lineRule="auto"/>
        <w:ind w:left="140" w:right="248"/>
        <w:jc w:val="both"/>
        <w:rPr>
          <w:rFonts w:ascii="宋体" w:eastAsia="宋体" w:hAnsi="宋体" w:cs="宋体"/>
          <w:lang w:eastAsia="zh-CN"/>
        </w:rPr>
      </w:pPr>
      <w:r>
        <w:rPr>
          <w:spacing w:val="-2"/>
          <w:lang w:eastAsia="zh-CN"/>
        </w:rPr>
        <w:br w:type="column"/>
      </w:r>
      <w:r>
        <w:rPr>
          <w:rFonts w:ascii="宋体" w:eastAsia="宋体" w:hAnsi="宋体" w:cs="宋体"/>
          <w:spacing w:val="-2"/>
          <w:lang w:eastAsia="zh-CN"/>
        </w:rPr>
        <w:t>P是由传输服务提供商授予的所有</w:t>
      </w:r>
      <w:proofErr w:type="gramStart"/>
      <w:r>
        <w:rPr>
          <w:rFonts w:ascii="宋体" w:eastAsia="宋体" w:hAnsi="宋体" w:cs="宋体"/>
          <w:spacing w:val="-2"/>
          <w:lang w:eastAsia="zh-CN"/>
        </w:rPr>
        <w:t>“受影响”流门的</w:t>
      </w:r>
      <w:proofErr w:type="gramEnd"/>
      <w:r>
        <w:rPr>
          <w:rFonts w:ascii="宋体" w:eastAsia="宋体" w:hAnsi="宋体" w:cs="宋体"/>
          <w:spacing w:val="-2"/>
          <w:lang w:eastAsia="zh-CN"/>
        </w:rPr>
        <w:t>部分可用传输能力集；如果该</w:t>
      </w:r>
      <w:r>
        <w:rPr>
          <w:rFonts w:ascii="宋体" w:eastAsia="宋体" w:hAnsi="宋体" w:cs="宋体"/>
          <w:spacing w:val="-62"/>
          <w:lang w:eastAsia="zh-CN"/>
        </w:rPr>
        <w:t xml:space="preserve"> </w:t>
      </w:r>
      <w:r>
        <w:rPr>
          <w:rFonts w:ascii="宋体" w:eastAsia="宋体" w:hAnsi="宋体" w:cs="宋体"/>
          <w:spacing w:val="-2"/>
          <w:lang w:eastAsia="zh-CN"/>
        </w:rPr>
        <w:t>路径的分布因子大于百分比，</w:t>
      </w:r>
      <w:proofErr w:type="gramStart"/>
      <w:r>
        <w:rPr>
          <w:rFonts w:ascii="宋体" w:eastAsia="宋体" w:hAnsi="宋体" w:cs="宋体"/>
          <w:spacing w:val="-2"/>
          <w:lang w:eastAsia="zh-CN"/>
        </w:rPr>
        <w:t>则流门被</w:t>
      </w:r>
      <w:proofErr w:type="gramEnd"/>
      <w:r>
        <w:rPr>
          <w:rFonts w:ascii="宋体" w:eastAsia="宋体" w:hAnsi="宋体" w:cs="宋体"/>
          <w:spacing w:val="-2"/>
          <w:lang w:eastAsia="zh-CN"/>
        </w:rPr>
        <w:t>路径“影响”</w:t>
      </w:r>
      <w:proofErr w:type="gramStart"/>
      <w:r>
        <w:rPr>
          <w:rFonts w:ascii="宋体" w:eastAsia="宋体" w:hAnsi="宋体" w:cs="宋体"/>
          <w:spacing w:val="-2"/>
          <w:lang w:eastAsia="zh-CN"/>
        </w:rPr>
        <w:t>视为流门</w:t>
      </w:r>
      <w:proofErr w:type="gramEnd"/>
      <w:r w:rsidR="00132B46">
        <w:fldChar w:fldCharType="begin"/>
      </w:r>
      <w:r w:rsidR="00132B46">
        <w:rPr>
          <w:lang w:eastAsia="zh-CN"/>
        </w:rPr>
        <w:instrText xml:space="preserve"> HYPERLINK \l "_bookmark6" </w:instrText>
      </w:r>
      <w:r w:rsidR="00132B46">
        <w:fldChar w:fldCharType="separate"/>
      </w:r>
      <w:r>
        <w:rPr>
          <w:rFonts w:ascii="宋体" w:eastAsia="宋体" w:hAnsi="宋体" w:cs="宋体"/>
          <w:spacing w:val="-2"/>
          <w:position w:val="11"/>
          <w:sz w:val="11"/>
          <w:szCs w:val="11"/>
          <w:lang w:eastAsia="zh-CN"/>
        </w:rPr>
        <w:t>7</w:t>
      </w:r>
      <w:r w:rsidR="00132B46">
        <w:rPr>
          <w:rFonts w:ascii="宋体" w:eastAsia="宋体" w:hAnsi="宋体" w:cs="宋体"/>
          <w:spacing w:val="-2"/>
          <w:position w:val="11"/>
          <w:sz w:val="11"/>
          <w:szCs w:val="11"/>
          <w:lang w:eastAsia="zh-CN"/>
        </w:rPr>
        <w:fldChar w:fldCharType="end"/>
      </w:r>
      <w:r>
        <w:rPr>
          <w:rFonts w:ascii="宋体" w:eastAsia="宋体" w:hAnsi="宋体" w:cs="宋体"/>
          <w:position w:val="11"/>
          <w:sz w:val="11"/>
          <w:szCs w:val="11"/>
          <w:lang w:eastAsia="zh-CN"/>
        </w:rPr>
        <w:t xml:space="preserve"> </w:t>
      </w:r>
      <w:r>
        <w:rPr>
          <w:rFonts w:ascii="宋体" w:eastAsia="宋体" w:hAnsi="宋体" w:cs="宋体"/>
          <w:spacing w:val="-2"/>
          <w:lang w:eastAsia="zh-CN"/>
        </w:rPr>
        <w:t>用于减少传输服务</w:t>
      </w:r>
      <w:r>
        <w:rPr>
          <w:rFonts w:ascii="宋体" w:eastAsia="宋体" w:hAnsi="宋体" w:cs="宋体"/>
          <w:spacing w:val="-61"/>
          <w:lang w:eastAsia="zh-CN"/>
        </w:rPr>
        <w:t xml:space="preserve"> </w:t>
      </w:r>
      <w:r>
        <w:rPr>
          <w:rFonts w:ascii="宋体" w:eastAsia="宋体" w:hAnsi="宋体" w:cs="宋体"/>
          <w:lang w:eastAsia="zh-CN"/>
        </w:rPr>
        <w:t>提供商在OTDF</w:t>
      </w:r>
      <w:proofErr w:type="gramStart"/>
      <w:r>
        <w:rPr>
          <w:rFonts w:ascii="宋体" w:eastAsia="宋体" w:hAnsi="宋体" w:cs="宋体"/>
          <w:lang w:eastAsia="zh-CN"/>
        </w:rPr>
        <w:t>流门或</w:t>
      </w:r>
      <w:proofErr w:type="gramEnd"/>
      <w:r>
        <w:rPr>
          <w:rFonts w:ascii="宋体" w:eastAsia="宋体" w:hAnsi="宋体" w:cs="宋体"/>
          <w:lang w:eastAsia="zh-CN"/>
        </w:rPr>
        <w:t>PTDF流门上使用的跨接范围拥塞管理程序。</w:t>
      </w:r>
    </w:p>
    <w:p w14:paraId="662F6C7F" w14:textId="77777777" w:rsidR="006B326C" w:rsidRDefault="009B4794">
      <w:pPr>
        <w:spacing w:before="117" w:line="326" w:lineRule="auto"/>
        <w:ind w:left="140" w:right="3255"/>
        <w:rPr>
          <w:rFonts w:ascii="宋体" w:eastAsia="宋体" w:hAnsi="宋体" w:cs="宋体"/>
          <w:lang w:eastAsia="zh-CN"/>
        </w:rPr>
      </w:pPr>
      <w:r>
        <w:rPr>
          <w:rFonts w:ascii="宋体" w:eastAsia="宋体" w:hAnsi="宋体" w:cs="宋体"/>
          <w:b/>
          <w:bCs/>
          <w:spacing w:val="-2"/>
          <w:position w:val="2"/>
          <w:lang w:eastAsia="zh-CN"/>
        </w:rPr>
        <w:t>帕奇</w:t>
      </w:r>
      <w:r>
        <w:rPr>
          <w:rFonts w:ascii="宋体" w:eastAsia="宋体" w:hAnsi="宋体" w:cs="宋体"/>
          <w:b/>
          <w:bCs/>
          <w:spacing w:val="-2"/>
          <w:sz w:val="14"/>
          <w:szCs w:val="14"/>
          <w:lang w:eastAsia="zh-CN"/>
        </w:rPr>
        <w:t>n</w:t>
      </w:r>
      <w:r>
        <w:rPr>
          <w:rFonts w:ascii="宋体" w:eastAsia="宋体" w:hAnsi="宋体" w:cs="宋体"/>
          <w:spacing w:val="-2"/>
          <w:position w:val="2"/>
          <w:lang w:eastAsia="zh-CN"/>
        </w:rPr>
        <w:t>是相对</w:t>
      </w:r>
      <w:proofErr w:type="gramStart"/>
      <w:r>
        <w:rPr>
          <w:rFonts w:ascii="宋体" w:eastAsia="宋体" w:hAnsi="宋体" w:cs="宋体"/>
          <w:spacing w:val="-2"/>
          <w:position w:val="2"/>
          <w:lang w:eastAsia="zh-CN"/>
        </w:rPr>
        <w:t>于流门</w:t>
      </w:r>
      <w:proofErr w:type="gramEnd"/>
      <w:r>
        <w:rPr>
          <w:rFonts w:ascii="宋体" w:eastAsia="宋体" w:hAnsi="宋体" w:cs="宋体"/>
          <w:spacing w:val="-2"/>
          <w:position w:val="2"/>
          <w:lang w:eastAsia="zh-CN"/>
        </w:rPr>
        <w:t>n的路径的部分可用传输能力。</w:t>
      </w:r>
      <w:r>
        <w:rPr>
          <w:rFonts w:ascii="宋体" w:eastAsia="宋体" w:hAnsi="宋体" w:cs="宋体"/>
          <w:spacing w:val="-79"/>
          <w:position w:val="2"/>
          <w:lang w:eastAsia="zh-CN"/>
        </w:rPr>
        <w:t xml:space="preserve"> </w:t>
      </w:r>
      <w:r>
        <w:rPr>
          <w:rFonts w:ascii="宋体" w:eastAsia="宋体" w:hAnsi="宋体" w:cs="宋体"/>
          <w:b/>
          <w:bCs/>
          <w:position w:val="2"/>
          <w:lang w:eastAsia="zh-CN"/>
        </w:rPr>
        <w:t>AFC</w:t>
      </w:r>
      <w:r>
        <w:rPr>
          <w:rFonts w:ascii="宋体" w:eastAsia="宋体" w:hAnsi="宋体" w:cs="宋体"/>
          <w:b/>
          <w:bCs/>
          <w:sz w:val="14"/>
          <w:szCs w:val="14"/>
          <w:lang w:eastAsia="zh-CN"/>
        </w:rPr>
        <w:t>n</w:t>
      </w:r>
      <w:proofErr w:type="gramStart"/>
      <w:r>
        <w:rPr>
          <w:rFonts w:ascii="宋体" w:eastAsia="宋体" w:hAnsi="宋体" w:cs="宋体"/>
          <w:position w:val="2"/>
          <w:lang w:eastAsia="zh-CN"/>
        </w:rPr>
        <w:t>是流门</w:t>
      </w:r>
      <w:proofErr w:type="gramEnd"/>
      <w:r>
        <w:rPr>
          <w:rFonts w:ascii="宋体" w:eastAsia="宋体" w:hAnsi="宋体" w:cs="宋体"/>
          <w:position w:val="2"/>
          <w:lang w:eastAsia="zh-CN"/>
        </w:rPr>
        <w:t>n的可用</w:t>
      </w:r>
      <w:proofErr w:type="gramStart"/>
      <w:r>
        <w:rPr>
          <w:rFonts w:ascii="宋体" w:eastAsia="宋体" w:hAnsi="宋体" w:cs="宋体"/>
          <w:position w:val="2"/>
          <w:lang w:eastAsia="zh-CN"/>
        </w:rPr>
        <w:t>流门能力</w:t>
      </w:r>
      <w:proofErr w:type="gramEnd"/>
      <w:r>
        <w:rPr>
          <w:rFonts w:ascii="宋体" w:eastAsia="宋体" w:hAnsi="宋体" w:cs="宋体"/>
          <w:position w:val="2"/>
          <w:lang w:eastAsia="zh-CN"/>
        </w:rPr>
        <w:t xml:space="preserve">。 </w:t>
      </w:r>
      <w:r>
        <w:rPr>
          <w:rFonts w:ascii="宋体" w:eastAsia="宋体" w:hAnsi="宋体" w:cs="宋体"/>
          <w:b/>
          <w:bCs/>
          <w:position w:val="2"/>
          <w:lang w:eastAsia="zh-CN"/>
        </w:rPr>
        <w:t>DF</w:t>
      </w:r>
      <w:r>
        <w:rPr>
          <w:rFonts w:ascii="宋体" w:eastAsia="宋体" w:hAnsi="宋体" w:cs="宋体"/>
          <w:b/>
          <w:bCs/>
          <w:sz w:val="14"/>
          <w:szCs w:val="14"/>
          <w:lang w:eastAsia="zh-CN"/>
        </w:rPr>
        <w:t>NP</w:t>
      </w:r>
      <w:proofErr w:type="gramStart"/>
      <w:r>
        <w:rPr>
          <w:rFonts w:ascii="宋体" w:eastAsia="宋体" w:hAnsi="宋体" w:cs="宋体"/>
          <w:position w:val="2"/>
          <w:lang w:eastAsia="zh-CN"/>
        </w:rPr>
        <w:t>是流门</w:t>
      </w:r>
      <w:proofErr w:type="gramEnd"/>
      <w:r>
        <w:rPr>
          <w:rFonts w:ascii="宋体" w:eastAsia="宋体" w:hAnsi="宋体" w:cs="宋体"/>
          <w:position w:val="2"/>
          <w:lang w:eastAsia="zh-CN"/>
        </w:rPr>
        <w:t>n相对于路径p的分布因子。</w:t>
      </w:r>
    </w:p>
    <w:p w14:paraId="44623AAC" w14:textId="77777777" w:rsidR="006B326C" w:rsidRDefault="006B326C">
      <w:pPr>
        <w:spacing w:line="326" w:lineRule="auto"/>
        <w:rPr>
          <w:rFonts w:ascii="宋体" w:eastAsia="宋体" w:hAnsi="宋体" w:cs="宋体"/>
          <w:lang w:eastAsia="zh-CN"/>
        </w:rPr>
        <w:sectPr w:rsidR="006B326C">
          <w:type w:val="continuous"/>
          <w:pgSz w:w="12240" w:h="15840"/>
          <w:pgMar w:top="1240" w:right="1300" w:bottom="900" w:left="1300" w:header="720" w:footer="720" w:gutter="0"/>
          <w:cols w:num="2" w:space="720" w:equalWidth="0">
            <w:col w:w="1125" w:space="315"/>
            <w:col w:w="8200"/>
          </w:cols>
        </w:sectPr>
      </w:pPr>
    </w:p>
    <w:p w14:paraId="0771BFF7" w14:textId="2BDD42FF" w:rsidR="006B326C" w:rsidRDefault="009B4794">
      <w:pPr>
        <w:spacing w:before="128" w:line="286" w:lineRule="exact"/>
        <w:ind w:left="1220" w:hanging="576"/>
        <w:rPr>
          <w:rFonts w:ascii="宋体" w:eastAsia="宋体" w:hAnsi="宋体" w:cs="宋体"/>
          <w:lang w:eastAsia="zh-CN"/>
        </w:rPr>
      </w:pPr>
      <w:r>
        <w:rPr>
          <w:rFonts w:ascii="宋体" w:eastAsia="宋体" w:hAnsi="宋体" w:cs="宋体"/>
          <w:b/>
          <w:bCs/>
          <w:lang w:eastAsia="zh-CN"/>
        </w:rPr>
        <w:t>M1。</w:t>
      </w:r>
      <w:r>
        <w:rPr>
          <w:rFonts w:ascii="宋体" w:eastAsia="宋体" w:hAnsi="宋体" w:cs="宋体"/>
          <w:b/>
          <w:bCs/>
          <w:spacing w:val="8"/>
          <w:lang w:eastAsia="zh-CN"/>
        </w:rPr>
        <w:t xml:space="preserve"> </w:t>
      </w:r>
      <w:r>
        <w:rPr>
          <w:rFonts w:ascii="宋体" w:eastAsia="宋体" w:hAnsi="宋体" w:cs="宋体"/>
          <w:lang w:eastAsia="zh-CN"/>
        </w:rPr>
        <w:t>每个传输服务提供商应提供其ATCID和其他</w:t>
      </w:r>
      <w:del w:id="633" w:author="378653276@qq.com" w:date="2021-04-20T23:28:00Z">
        <w:r w:rsidDel="008F035B">
          <w:rPr>
            <w:rFonts w:ascii="宋体" w:eastAsia="宋体" w:hAnsi="宋体" w:cs="宋体"/>
            <w:lang w:eastAsia="zh-CN"/>
          </w:rPr>
          <w:delText>证据</w:delText>
        </w:r>
      </w:del>
      <w:ins w:id="634" w:author="378653276@qq.com" w:date="2021-04-20T23:28:00Z">
        <w:r w:rsidR="008F035B">
          <w:rPr>
            <w:rFonts w:ascii="宋体" w:eastAsia="宋体" w:hAnsi="宋体" w:cs="宋体"/>
            <w:lang w:eastAsia="zh-CN"/>
          </w:rPr>
          <w:t>凭证</w:t>
        </w:r>
      </w:ins>
      <w:r>
        <w:rPr>
          <w:rFonts w:ascii="宋体" w:eastAsia="宋体" w:hAnsi="宋体" w:cs="宋体"/>
          <w:lang w:eastAsia="zh-CN"/>
        </w:rPr>
        <w:t xml:space="preserve">（如书面文件），以表明其ATCID包含 </w:t>
      </w:r>
      <w:r>
        <w:rPr>
          <w:rFonts w:ascii="宋体" w:eastAsia="宋体" w:hAnsi="宋体" w:cs="宋体"/>
          <w:spacing w:val="-2"/>
          <w:lang w:eastAsia="zh-CN"/>
        </w:rPr>
        <w:t>传输运营商用于识别传输设施集作为流量的标准，以及关于如何在AFC计算中核算源和</w:t>
      </w:r>
      <w:r>
        <w:rPr>
          <w:rFonts w:ascii="宋体" w:eastAsia="宋体" w:hAnsi="宋体" w:cs="宋体"/>
          <w:lang w:eastAsia="zh-CN"/>
        </w:rPr>
        <w:t xml:space="preserve"> 汇的信息。</w:t>
      </w:r>
      <w:r>
        <w:rPr>
          <w:rFonts w:ascii="宋体" w:eastAsia="宋体" w:hAnsi="宋体" w:cs="宋体"/>
          <w:spacing w:val="-5"/>
          <w:lang w:eastAsia="zh-CN"/>
        </w:rPr>
        <w:t xml:space="preserve"> </w:t>
      </w:r>
      <w:r>
        <w:rPr>
          <w:rFonts w:ascii="宋体" w:eastAsia="宋体" w:hAnsi="宋体" w:cs="宋体"/>
          <w:lang w:eastAsia="zh-CN"/>
        </w:rPr>
        <w:t>(r1)</w:t>
      </w:r>
    </w:p>
    <w:p w14:paraId="31DE144A" w14:textId="6260077A" w:rsidR="006B326C" w:rsidRDefault="009B4794">
      <w:pPr>
        <w:spacing w:before="119" w:line="286" w:lineRule="exact"/>
        <w:ind w:left="1220" w:right="259" w:hanging="576"/>
        <w:rPr>
          <w:rFonts w:ascii="宋体" w:eastAsia="宋体" w:hAnsi="宋体" w:cs="宋体"/>
          <w:lang w:eastAsia="zh-CN"/>
        </w:rPr>
      </w:pPr>
      <w:r>
        <w:rPr>
          <w:rFonts w:ascii="宋体" w:eastAsia="宋体" w:hAnsi="宋体" w:cs="宋体"/>
          <w:b/>
          <w:bCs/>
          <w:lang w:eastAsia="zh-CN"/>
        </w:rPr>
        <w:t xml:space="preserve">m2。 </w:t>
      </w:r>
      <w:r>
        <w:rPr>
          <w:rFonts w:ascii="宋体" w:eastAsia="宋体" w:hAnsi="宋体" w:cs="宋体"/>
          <w:spacing w:val="3"/>
          <w:lang w:eastAsia="zh-CN"/>
        </w:rPr>
        <w:t>传输操作员应提供</w:t>
      </w:r>
      <w:del w:id="635" w:author="378653276@qq.com" w:date="2021-04-20T23:28:00Z">
        <w:r w:rsidDel="008F035B">
          <w:rPr>
            <w:rFonts w:ascii="宋体" w:eastAsia="宋体" w:hAnsi="宋体" w:cs="宋体"/>
            <w:spacing w:val="3"/>
            <w:lang w:eastAsia="zh-CN"/>
          </w:rPr>
          <w:delText>证据</w:delText>
        </w:r>
      </w:del>
      <w:ins w:id="636" w:author="378653276@qq.com" w:date="2021-04-20T23:28:00Z">
        <w:r w:rsidR="008F035B">
          <w:rPr>
            <w:rFonts w:ascii="宋体" w:eastAsia="宋体" w:hAnsi="宋体" w:cs="宋体"/>
            <w:spacing w:val="3"/>
            <w:lang w:eastAsia="zh-CN"/>
          </w:rPr>
          <w:t>凭证</w:t>
        </w:r>
      </w:ins>
      <w:r>
        <w:rPr>
          <w:rFonts w:ascii="宋体" w:eastAsia="宋体" w:hAnsi="宋体" w:cs="宋体"/>
          <w:spacing w:val="3"/>
          <w:lang w:eastAsia="zh-CN"/>
        </w:rPr>
        <w:t>（如研究和工作文件），证明所有符合R2.1中描述的标准的</w:t>
      </w:r>
      <w:r>
        <w:rPr>
          <w:rFonts w:ascii="宋体" w:eastAsia="宋体" w:hAnsi="宋体" w:cs="宋体"/>
          <w:spacing w:val="-102"/>
          <w:lang w:eastAsia="zh-CN"/>
        </w:rPr>
        <w:t xml:space="preserve"> </w:t>
      </w:r>
      <w:proofErr w:type="spellStart"/>
      <w:r>
        <w:rPr>
          <w:rFonts w:ascii="宋体" w:eastAsia="宋体" w:hAnsi="宋体" w:cs="宋体"/>
          <w:lang w:eastAsia="zh-CN"/>
        </w:rPr>
        <w:t>Flowgates</w:t>
      </w:r>
      <w:proofErr w:type="spellEnd"/>
      <w:r>
        <w:rPr>
          <w:rFonts w:ascii="宋体" w:eastAsia="宋体" w:hAnsi="宋体" w:cs="宋体"/>
          <w:lang w:eastAsia="zh-CN"/>
        </w:rPr>
        <w:t>都在其AFC计算中得到考虑。</w:t>
      </w:r>
      <w:r>
        <w:rPr>
          <w:rFonts w:ascii="宋体" w:eastAsia="宋体" w:hAnsi="宋体" w:cs="宋体"/>
          <w:spacing w:val="-20"/>
          <w:lang w:eastAsia="zh-CN"/>
        </w:rPr>
        <w:t xml:space="preserve"> </w:t>
      </w:r>
      <w:r>
        <w:rPr>
          <w:rFonts w:ascii="宋体" w:eastAsia="宋体" w:hAnsi="宋体" w:cs="宋体"/>
          <w:lang w:eastAsia="zh-CN"/>
        </w:rPr>
        <w:t>(r2.1)</w:t>
      </w:r>
    </w:p>
    <w:p w14:paraId="2FBD1F25" w14:textId="190BC12B" w:rsidR="006B326C" w:rsidRDefault="009B4794">
      <w:pPr>
        <w:spacing w:before="119" w:line="286" w:lineRule="exact"/>
        <w:ind w:left="1220" w:right="523" w:hanging="576"/>
        <w:rPr>
          <w:rFonts w:ascii="宋体" w:eastAsia="宋体" w:hAnsi="宋体" w:cs="宋体"/>
          <w:lang w:eastAsia="zh-CN"/>
        </w:rPr>
      </w:pPr>
      <w:r>
        <w:rPr>
          <w:rFonts w:ascii="宋体" w:eastAsia="宋体" w:hAnsi="宋体" w:cs="宋体"/>
          <w:b/>
          <w:bCs/>
          <w:lang w:eastAsia="zh-CN"/>
        </w:rPr>
        <w:t>m3。</w:t>
      </w:r>
      <w:r>
        <w:rPr>
          <w:rFonts w:ascii="宋体" w:eastAsia="宋体" w:hAnsi="宋体" w:cs="宋体"/>
          <w:b/>
          <w:bCs/>
          <w:spacing w:val="3"/>
          <w:lang w:eastAsia="zh-CN"/>
        </w:rPr>
        <w:t xml:space="preserve"> </w:t>
      </w:r>
      <w:r>
        <w:rPr>
          <w:rFonts w:ascii="宋体" w:eastAsia="宋体" w:hAnsi="宋体" w:cs="宋体"/>
          <w:lang w:eastAsia="zh-CN"/>
        </w:rPr>
        <w:t>传输操作员应提供</w:t>
      </w:r>
      <w:del w:id="637" w:author="378653276@qq.com" w:date="2021-04-20T23:28:00Z">
        <w:r w:rsidDel="008F035B">
          <w:rPr>
            <w:rFonts w:ascii="宋体" w:eastAsia="宋体" w:hAnsi="宋体" w:cs="宋体"/>
            <w:lang w:eastAsia="zh-CN"/>
          </w:rPr>
          <w:delText>证据</w:delText>
        </w:r>
      </w:del>
      <w:ins w:id="638" w:author="378653276@qq.com" w:date="2021-04-20T23:28:00Z">
        <w:r w:rsidR="008F035B">
          <w:rPr>
            <w:rFonts w:ascii="宋体" w:eastAsia="宋体" w:hAnsi="宋体" w:cs="宋体"/>
            <w:lang w:eastAsia="zh-CN"/>
          </w:rPr>
          <w:t>凭证</w:t>
        </w:r>
      </w:ins>
      <w:r>
        <w:rPr>
          <w:rFonts w:ascii="宋体" w:eastAsia="宋体" w:hAnsi="宋体" w:cs="宋体"/>
          <w:lang w:eastAsia="zh-CN"/>
        </w:rPr>
        <w:t>（如日志），证明其每历年至少更新一次流量门列表。 (r2.2)</w:t>
      </w:r>
    </w:p>
    <w:p w14:paraId="05609421" w14:textId="72FE4D09" w:rsidR="006B326C" w:rsidRDefault="009B4794">
      <w:pPr>
        <w:spacing w:before="117" w:line="286" w:lineRule="exact"/>
        <w:ind w:left="1220" w:right="259" w:hanging="579"/>
        <w:rPr>
          <w:rFonts w:ascii="宋体" w:eastAsia="宋体" w:hAnsi="宋体" w:cs="宋体"/>
          <w:lang w:eastAsia="zh-CN"/>
        </w:rPr>
      </w:pPr>
      <w:r>
        <w:rPr>
          <w:rFonts w:ascii="宋体" w:eastAsia="宋体" w:hAnsi="宋体" w:cs="宋体"/>
          <w:b/>
          <w:bCs/>
          <w:lang w:eastAsia="zh-CN"/>
        </w:rPr>
        <w:t>M4。</w:t>
      </w:r>
      <w:r>
        <w:rPr>
          <w:rFonts w:ascii="宋体" w:eastAsia="宋体" w:hAnsi="宋体" w:cs="宋体"/>
          <w:b/>
          <w:bCs/>
          <w:spacing w:val="4"/>
          <w:lang w:eastAsia="zh-CN"/>
        </w:rPr>
        <w:t xml:space="preserve"> </w:t>
      </w:r>
      <w:r>
        <w:rPr>
          <w:rFonts w:ascii="宋体" w:eastAsia="宋体" w:hAnsi="宋体" w:cs="宋体"/>
          <w:lang w:eastAsia="zh-CN"/>
        </w:rPr>
        <w:t>传输操作员应提供</w:t>
      </w:r>
      <w:del w:id="639" w:author="378653276@qq.com" w:date="2021-04-20T23:28:00Z">
        <w:r w:rsidDel="008F035B">
          <w:rPr>
            <w:rFonts w:ascii="宋体" w:eastAsia="宋体" w:hAnsi="宋体" w:cs="宋体"/>
            <w:lang w:eastAsia="zh-CN"/>
          </w:rPr>
          <w:delText>证据</w:delText>
        </w:r>
      </w:del>
      <w:ins w:id="640" w:author="378653276@qq.com" w:date="2021-04-20T23:28:00Z">
        <w:r w:rsidR="008F035B">
          <w:rPr>
            <w:rFonts w:ascii="宋体" w:eastAsia="宋体" w:hAnsi="宋体" w:cs="宋体"/>
            <w:lang w:eastAsia="zh-CN"/>
          </w:rPr>
          <w:t>凭证</w:t>
        </w:r>
      </w:ins>
      <w:r>
        <w:rPr>
          <w:rFonts w:ascii="宋体" w:eastAsia="宋体" w:hAnsi="宋体" w:cs="宋体"/>
          <w:lang w:eastAsia="zh-CN"/>
        </w:rPr>
        <w:t>（如日志和日期要求），证明它在请求后30个日历日内更新 了</w:t>
      </w:r>
      <w:proofErr w:type="spellStart"/>
      <w:r>
        <w:rPr>
          <w:rFonts w:ascii="宋体" w:eastAsia="宋体" w:hAnsi="宋体" w:cs="宋体"/>
          <w:lang w:eastAsia="zh-CN"/>
        </w:rPr>
        <w:t>Flowgates</w:t>
      </w:r>
      <w:proofErr w:type="spellEnd"/>
      <w:r>
        <w:rPr>
          <w:rFonts w:ascii="宋体" w:eastAsia="宋体" w:hAnsi="宋体" w:cs="宋体"/>
          <w:lang w:eastAsia="zh-CN"/>
        </w:rPr>
        <w:t>列表。</w:t>
      </w:r>
      <w:r>
        <w:rPr>
          <w:rFonts w:ascii="宋体" w:eastAsia="宋体" w:hAnsi="宋体" w:cs="宋体"/>
          <w:spacing w:val="-14"/>
          <w:lang w:eastAsia="zh-CN"/>
        </w:rPr>
        <w:t xml:space="preserve"> </w:t>
      </w:r>
      <w:r>
        <w:rPr>
          <w:rFonts w:ascii="宋体" w:eastAsia="宋体" w:hAnsi="宋体" w:cs="宋体"/>
          <w:lang w:eastAsia="zh-CN"/>
        </w:rPr>
        <w:t>(r2.3)</w:t>
      </w:r>
    </w:p>
    <w:p w14:paraId="651F669D" w14:textId="20DE37E0" w:rsidR="006B326C" w:rsidRDefault="009B4794">
      <w:pPr>
        <w:spacing w:before="122" w:line="286" w:lineRule="exact"/>
        <w:ind w:left="1220" w:right="259" w:hanging="576"/>
        <w:rPr>
          <w:rFonts w:ascii="宋体" w:eastAsia="宋体" w:hAnsi="宋体" w:cs="宋体"/>
          <w:lang w:eastAsia="zh-CN"/>
        </w:rPr>
      </w:pPr>
      <w:r>
        <w:rPr>
          <w:rFonts w:ascii="宋体" w:eastAsia="宋体" w:hAnsi="宋体" w:cs="宋体"/>
          <w:b/>
          <w:bCs/>
          <w:lang w:eastAsia="zh-CN"/>
        </w:rPr>
        <w:t xml:space="preserve">m5。 </w:t>
      </w:r>
      <w:r>
        <w:rPr>
          <w:rFonts w:ascii="宋体" w:eastAsia="宋体" w:hAnsi="宋体" w:cs="宋体"/>
          <w:lang w:eastAsia="zh-CN"/>
        </w:rPr>
        <w:t>传输操作员应提供</w:t>
      </w:r>
      <w:del w:id="641" w:author="378653276@qq.com" w:date="2021-04-20T23:28:00Z">
        <w:r w:rsidDel="008F035B">
          <w:rPr>
            <w:rFonts w:ascii="宋体" w:eastAsia="宋体" w:hAnsi="宋体" w:cs="宋体"/>
            <w:lang w:eastAsia="zh-CN"/>
          </w:rPr>
          <w:delText>证据</w:delText>
        </w:r>
      </w:del>
      <w:ins w:id="642" w:author="378653276@qq.com" w:date="2021-04-20T23:28:00Z">
        <w:r w:rsidR="008F035B">
          <w:rPr>
            <w:rFonts w:ascii="宋体" w:eastAsia="宋体" w:hAnsi="宋体" w:cs="宋体"/>
            <w:lang w:eastAsia="zh-CN"/>
          </w:rPr>
          <w:t>凭证</w:t>
        </w:r>
      </w:ins>
      <w:r>
        <w:rPr>
          <w:rFonts w:ascii="宋体" w:eastAsia="宋体" w:hAnsi="宋体" w:cs="宋体"/>
          <w:lang w:eastAsia="zh-CN"/>
        </w:rPr>
        <w:t>（如数据或模型），证明它为R2.4中定义的</w:t>
      </w:r>
      <w:proofErr w:type="gramStart"/>
      <w:r>
        <w:rPr>
          <w:rFonts w:ascii="宋体" w:eastAsia="宋体" w:hAnsi="宋体" w:cs="宋体"/>
          <w:lang w:eastAsia="zh-CN"/>
        </w:rPr>
        <w:t>每个流门确定</w:t>
      </w:r>
      <w:proofErr w:type="gramEnd"/>
      <w:r>
        <w:rPr>
          <w:rFonts w:ascii="宋体" w:eastAsia="宋体" w:hAnsi="宋体" w:cs="宋体"/>
          <w:lang w:eastAsia="zh-CN"/>
        </w:rPr>
        <w:t>了 TFC。</w:t>
      </w:r>
      <w:r>
        <w:rPr>
          <w:rFonts w:ascii="宋体" w:eastAsia="宋体" w:hAnsi="宋体" w:cs="宋体"/>
          <w:spacing w:val="-7"/>
          <w:lang w:eastAsia="zh-CN"/>
        </w:rPr>
        <w:t xml:space="preserve"> </w:t>
      </w:r>
      <w:r>
        <w:rPr>
          <w:rFonts w:ascii="宋体" w:eastAsia="宋体" w:hAnsi="宋体" w:cs="宋体"/>
          <w:lang w:eastAsia="zh-CN"/>
        </w:rPr>
        <w:t>(r2.4)</w:t>
      </w:r>
    </w:p>
    <w:p w14:paraId="00B090D2" w14:textId="08124B8B" w:rsidR="006B326C" w:rsidRDefault="009B4794">
      <w:pPr>
        <w:spacing w:before="86"/>
        <w:ind w:left="1220" w:right="259" w:hanging="576"/>
        <w:rPr>
          <w:rFonts w:ascii="宋体" w:eastAsia="宋体" w:hAnsi="宋体" w:cs="宋体"/>
          <w:lang w:eastAsia="zh-CN"/>
        </w:rPr>
      </w:pPr>
      <w:r>
        <w:rPr>
          <w:rFonts w:ascii="宋体" w:eastAsia="宋体" w:hAnsi="宋体" w:cs="宋体"/>
          <w:b/>
          <w:bCs/>
          <w:lang w:eastAsia="zh-CN"/>
        </w:rPr>
        <w:t xml:space="preserve">m6。 </w:t>
      </w:r>
      <w:r>
        <w:rPr>
          <w:rFonts w:ascii="宋体" w:eastAsia="宋体" w:hAnsi="宋体" w:cs="宋体"/>
          <w:lang w:eastAsia="zh-CN"/>
        </w:rPr>
        <w:t>传输操作员应提供</w:t>
      </w:r>
      <w:del w:id="643" w:author="378653276@qq.com" w:date="2021-04-20T23:28:00Z">
        <w:r w:rsidDel="008F035B">
          <w:rPr>
            <w:rFonts w:ascii="宋体" w:eastAsia="宋体" w:hAnsi="宋体" w:cs="宋体"/>
            <w:lang w:eastAsia="zh-CN"/>
          </w:rPr>
          <w:delText>证据</w:delText>
        </w:r>
      </w:del>
      <w:ins w:id="644" w:author="378653276@qq.com" w:date="2021-04-20T23:28:00Z">
        <w:r w:rsidR="008F035B">
          <w:rPr>
            <w:rFonts w:ascii="宋体" w:eastAsia="宋体" w:hAnsi="宋体" w:cs="宋体"/>
            <w:lang w:eastAsia="zh-CN"/>
          </w:rPr>
          <w:t>凭证</w:t>
        </w:r>
      </w:ins>
      <w:r>
        <w:rPr>
          <w:rFonts w:ascii="宋体" w:eastAsia="宋体" w:hAnsi="宋体" w:cs="宋体"/>
          <w:lang w:eastAsia="zh-CN"/>
        </w:rPr>
        <w:t>（如日志），证明它根据R2.5中定义的时间为</w:t>
      </w:r>
      <w:proofErr w:type="gramStart"/>
      <w:r>
        <w:rPr>
          <w:rFonts w:ascii="宋体" w:eastAsia="宋体" w:hAnsi="宋体" w:cs="宋体"/>
          <w:lang w:eastAsia="zh-CN"/>
        </w:rPr>
        <w:t>每个流门建立</w:t>
      </w:r>
      <w:proofErr w:type="gramEnd"/>
      <w:r>
        <w:rPr>
          <w:rFonts w:ascii="宋体" w:eastAsia="宋体" w:hAnsi="宋体" w:cs="宋体"/>
          <w:lang w:eastAsia="zh-CN"/>
        </w:rPr>
        <w:t>了 TFC。</w:t>
      </w:r>
      <w:r>
        <w:rPr>
          <w:rFonts w:ascii="宋体" w:eastAsia="宋体" w:hAnsi="宋体" w:cs="宋体"/>
          <w:spacing w:val="-7"/>
          <w:lang w:eastAsia="zh-CN"/>
        </w:rPr>
        <w:t xml:space="preserve"> </w:t>
      </w:r>
      <w:r>
        <w:rPr>
          <w:rFonts w:ascii="宋体" w:eastAsia="宋体" w:hAnsi="宋体" w:cs="宋体"/>
          <w:lang w:eastAsia="zh-CN"/>
        </w:rPr>
        <w:t>(r2.5)</w:t>
      </w:r>
    </w:p>
    <w:p w14:paraId="10B07E77" w14:textId="40E8CBB1" w:rsidR="006B326C" w:rsidRDefault="009B4794">
      <w:pPr>
        <w:spacing w:before="143" w:line="286" w:lineRule="exact"/>
        <w:ind w:left="1220" w:right="259" w:hanging="579"/>
        <w:rPr>
          <w:rFonts w:ascii="宋体" w:eastAsia="宋体" w:hAnsi="宋体" w:cs="宋体"/>
          <w:lang w:eastAsia="zh-CN"/>
        </w:rPr>
      </w:pPr>
      <w:r>
        <w:rPr>
          <w:rFonts w:ascii="宋体" w:eastAsia="宋体" w:hAnsi="宋体" w:cs="宋体"/>
          <w:b/>
          <w:bCs/>
          <w:lang w:eastAsia="zh-CN"/>
        </w:rPr>
        <w:t>M7。</w:t>
      </w:r>
      <w:r>
        <w:rPr>
          <w:rFonts w:ascii="宋体" w:eastAsia="宋体" w:hAnsi="宋体" w:cs="宋体"/>
          <w:b/>
          <w:bCs/>
          <w:spacing w:val="6"/>
          <w:lang w:eastAsia="zh-CN"/>
        </w:rPr>
        <w:t xml:space="preserve"> </w:t>
      </w:r>
      <w:r>
        <w:rPr>
          <w:rFonts w:ascii="宋体" w:eastAsia="宋体" w:hAnsi="宋体" w:cs="宋体"/>
          <w:lang w:eastAsia="zh-CN"/>
        </w:rPr>
        <w:t>传输运营商应提供</w:t>
      </w:r>
      <w:del w:id="645" w:author="378653276@qq.com" w:date="2021-04-20T23:28:00Z">
        <w:r w:rsidDel="008F035B">
          <w:rPr>
            <w:rFonts w:ascii="宋体" w:eastAsia="宋体" w:hAnsi="宋体" w:cs="宋体"/>
            <w:lang w:eastAsia="zh-CN"/>
          </w:rPr>
          <w:delText>证据</w:delText>
        </w:r>
      </w:del>
      <w:ins w:id="646" w:author="378653276@qq.com" w:date="2021-04-20T23:28:00Z">
        <w:r w:rsidR="008F035B">
          <w:rPr>
            <w:rFonts w:ascii="宋体" w:eastAsia="宋体" w:hAnsi="宋体" w:cs="宋体"/>
            <w:lang w:eastAsia="zh-CN"/>
          </w:rPr>
          <w:t>凭证</w:t>
        </w:r>
      </w:ins>
      <w:r>
        <w:rPr>
          <w:rFonts w:ascii="宋体" w:eastAsia="宋体" w:hAnsi="宋体" w:cs="宋体"/>
          <w:lang w:eastAsia="zh-CN"/>
        </w:rPr>
        <w:t>（如日志和电子通信），证明它在确定传输服务提供商 的七个日历日内向其提供了最新的TFC。</w:t>
      </w:r>
      <w:r>
        <w:rPr>
          <w:rFonts w:ascii="宋体" w:eastAsia="宋体" w:hAnsi="宋体" w:cs="宋体"/>
          <w:spacing w:val="-17"/>
          <w:lang w:eastAsia="zh-CN"/>
        </w:rPr>
        <w:t xml:space="preserve"> </w:t>
      </w:r>
      <w:r>
        <w:rPr>
          <w:rFonts w:ascii="宋体" w:eastAsia="宋体" w:hAnsi="宋体" w:cs="宋体"/>
          <w:lang w:eastAsia="zh-CN"/>
        </w:rPr>
        <w:t>(r2.6)</w:t>
      </w:r>
    </w:p>
    <w:p w14:paraId="5DF05B38" w14:textId="77777777" w:rsidR="006B326C" w:rsidRDefault="006B326C">
      <w:pPr>
        <w:rPr>
          <w:rFonts w:ascii="宋体" w:eastAsia="宋体" w:hAnsi="宋体" w:cs="宋体"/>
          <w:sz w:val="20"/>
          <w:szCs w:val="20"/>
          <w:lang w:eastAsia="zh-CN"/>
        </w:rPr>
      </w:pPr>
    </w:p>
    <w:p w14:paraId="68E85D54" w14:textId="77777777" w:rsidR="006B326C" w:rsidRDefault="006B326C">
      <w:pPr>
        <w:spacing w:before="7"/>
        <w:rPr>
          <w:rFonts w:ascii="宋体" w:eastAsia="宋体" w:hAnsi="宋体" w:cs="宋体"/>
          <w:sz w:val="28"/>
          <w:szCs w:val="28"/>
          <w:lang w:eastAsia="zh-CN"/>
        </w:rPr>
      </w:pPr>
    </w:p>
    <w:p w14:paraId="355149EA" w14:textId="77777777" w:rsidR="006B326C" w:rsidRDefault="00132B46">
      <w:pPr>
        <w:spacing w:line="20" w:lineRule="exact"/>
        <w:ind w:left="134"/>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3DC584E6">
          <v:group id="_x0000_s1039" style="width:144.6pt;height:.6pt;mso-position-horizontal-relative:char;mso-position-vertical-relative:line" coordsize="2892,12">
            <v:group id="_x0000_s1040" style="position:absolute;left:6;top:6;width:2880;height:2" coordorigin="6,6" coordsize="2880,2">
              <v:shape id="_x0000_s1041" style="position:absolute;left:6;top:6;width:2880;height:2" coordorigin="6,6" coordsize="2880,0" path="m6,6r2880,e" filled="f" strokeweight=".6pt">
                <v:path arrowok="t"/>
              </v:shape>
            </v:group>
            <w10:anchorlock/>
          </v:group>
        </w:pict>
      </w:r>
    </w:p>
    <w:p w14:paraId="0A8D6D27" w14:textId="77777777" w:rsidR="006B326C" w:rsidRDefault="006B326C">
      <w:pPr>
        <w:rPr>
          <w:rFonts w:ascii="宋体" w:eastAsia="宋体" w:hAnsi="宋体" w:cs="宋体"/>
        </w:rPr>
      </w:pPr>
    </w:p>
    <w:p w14:paraId="6EA12E28" w14:textId="77777777" w:rsidR="006B326C" w:rsidRDefault="006B326C">
      <w:pPr>
        <w:spacing w:before="5"/>
        <w:rPr>
          <w:rFonts w:ascii="宋体" w:eastAsia="宋体" w:hAnsi="宋体" w:cs="宋体"/>
          <w:sz w:val="17"/>
          <w:szCs w:val="17"/>
        </w:rPr>
      </w:pPr>
    </w:p>
    <w:p w14:paraId="3874AF31" w14:textId="77777777" w:rsidR="006B326C" w:rsidRDefault="009B4794">
      <w:pPr>
        <w:ind w:left="140" w:right="259"/>
        <w:rPr>
          <w:rFonts w:ascii="宋体" w:eastAsia="宋体" w:hAnsi="宋体" w:cs="宋体"/>
          <w:sz w:val="20"/>
          <w:szCs w:val="20"/>
          <w:lang w:eastAsia="zh-CN"/>
        </w:rPr>
      </w:pPr>
      <w:bookmarkStart w:id="647" w:name="_bookmark6"/>
      <w:bookmarkEnd w:id="647"/>
      <w:r>
        <w:rPr>
          <w:rFonts w:ascii="宋体" w:eastAsia="宋体" w:hAnsi="宋体" w:cs="宋体"/>
          <w:position w:val="10"/>
          <w:sz w:val="10"/>
          <w:szCs w:val="10"/>
          <w:lang w:eastAsia="zh-CN"/>
        </w:rPr>
        <w:t>7</w:t>
      </w:r>
      <w:r>
        <w:rPr>
          <w:rFonts w:ascii="宋体" w:eastAsia="宋体" w:hAnsi="宋体" w:cs="宋体"/>
          <w:spacing w:val="38"/>
          <w:position w:val="10"/>
          <w:sz w:val="10"/>
          <w:szCs w:val="10"/>
          <w:lang w:eastAsia="zh-CN"/>
        </w:rPr>
        <w:t xml:space="preserve"> </w:t>
      </w:r>
      <w:r>
        <w:rPr>
          <w:rFonts w:ascii="宋体" w:eastAsia="宋体" w:hAnsi="宋体" w:cs="宋体"/>
          <w:sz w:val="20"/>
          <w:szCs w:val="20"/>
          <w:lang w:eastAsia="zh-CN"/>
        </w:rPr>
        <w:t>可以使用比跨接范围拥塞管理程序中使用的百分比低的百分比。</w:t>
      </w:r>
    </w:p>
    <w:p w14:paraId="6F71AB9C" w14:textId="77777777" w:rsidR="006B326C" w:rsidRDefault="006B326C">
      <w:pPr>
        <w:rPr>
          <w:rFonts w:ascii="宋体" w:eastAsia="宋体" w:hAnsi="宋体" w:cs="宋体"/>
          <w:sz w:val="20"/>
          <w:szCs w:val="20"/>
          <w:lang w:eastAsia="zh-CN"/>
        </w:rPr>
        <w:sectPr w:rsidR="006B326C">
          <w:type w:val="continuous"/>
          <w:pgSz w:w="12240" w:h="15840"/>
          <w:pgMar w:top="1240" w:right="1300" w:bottom="900" w:left="1300" w:header="720" w:footer="720" w:gutter="0"/>
          <w:cols w:space="720"/>
        </w:sectPr>
      </w:pPr>
    </w:p>
    <w:p w14:paraId="76D18471" w14:textId="77777777" w:rsidR="006B326C" w:rsidRDefault="006B326C">
      <w:pPr>
        <w:spacing w:before="9"/>
        <w:rPr>
          <w:rFonts w:ascii="宋体" w:eastAsia="宋体" w:hAnsi="宋体" w:cs="宋体"/>
          <w:sz w:val="26"/>
          <w:szCs w:val="26"/>
          <w:lang w:eastAsia="zh-CN"/>
        </w:rPr>
      </w:pPr>
    </w:p>
    <w:p w14:paraId="5ED2DE28" w14:textId="3DDB27FB" w:rsidR="006B326C" w:rsidRDefault="009B4794">
      <w:pPr>
        <w:spacing w:before="61" w:line="286" w:lineRule="exact"/>
        <w:ind w:left="1220" w:right="259" w:hanging="576"/>
        <w:rPr>
          <w:rFonts w:ascii="宋体" w:eastAsia="宋体" w:hAnsi="宋体" w:cs="宋体"/>
          <w:lang w:eastAsia="zh-CN"/>
        </w:rPr>
      </w:pPr>
      <w:r>
        <w:rPr>
          <w:rFonts w:ascii="宋体" w:eastAsia="宋体" w:hAnsi="宋体" w:cs="宋体"/>
          <w:b/>
          <w:bCs/>
          <w:lang w:eastAsia="zh-CN"/>
        </w:rPr>
        <w:t>M8。</w:t>
      </w:r>
      <w:r>
        <w:rPr>
          <w:rFonts w:ascii="宋体" w:eastAsia="宋体" w:hAnsi="宋体" w:cs="宋体"/>
          <w:b/>
          <w:bCs/>
          <w:spacing w:val="2"/>
          <w:lang w:eastAsia="zh-CN"/>
        </w:rPr>
        <w:t xml:space="preserve"> </w:t>
      </w:r>
      <w:r>
        <w:rPr>
          <w:rFonts w:ascii="宋体" w:eastAsia="宋体" w:hAnsi="宋体" w:cs="宋体"/>
          <w:lang w:eastAsia="zh-CN"/>
        </w:rPr>
        <w:t>传输操作员应提供</w:t>
      </w:r>
      <w:del w:id="648" w:author="378653276@qq.com" w:date="2021-04-20T23:28:00Z">
        <w:r w:rsidDel="008F035B">
          <w:rPr>
            <w:rFonts w:ascii="宋体" w:eastAsia="宋体" w:hAnsi="宋体" w:cs="宋体"/>
            <w:lang w:eastAsia="zh-CN"/>
          </w:rPr>
          <w:delText>证据</w:delText>
        </w:r>
      </w:del>
      <w:ins w:id="649" w:author="378653276@qq.com" w:date="2021-04-20T23:28:00Z">
        <w:r w:rsidR="008F035B">
          <w:rPr>
            <w:rFonts w:ascii="宋体" w:eastAsia="宋体" w:hAnsi="宋体" w:cs="宋体"/>
            <w:lang w:eastAsia="zh-CN"/>
          </w:rPr>
          <w:t>凭证</w:t>
        </w:r>
      </w:ins>
      <w:r>
        <w:rPr>
          <w:rFonts w:ascii="宋体" w:eastAsia="宋体" w:hAnsi="宋体" w:cs="宋体"/>
          <w:lang w:eastAsia="zh-CN"/>
        </w:rPr>
        <w:t>（如书面文件、日志、模型和数据），证明用于确定AFCs 的传输模型包含R3中指定的信息。</w:t>
      </w:r>
      <w:r>
        <w:rPr>
          <w:rFonts w:ascii="宋体" w:eastAsia="宋体" w:hAnsi="宋体" w:cs="宋体"/>
          <w:spacing w:val="-14"/>
          <w:lang w:eastAsia="zh-CN"/>
        </w:rPr>
        <w:t xml:space="preserve"> </w:t>
      </w:r>
      <w:r>
        <w:rPr>
          <w:rFonts w:ascii="宋体" w:eastAsia="宋体" w:hAnsi="宋体" w:cs="宋体"/>
          <w:lang w:eastAsia="zh-CN"/>
        </w:rPr>
        <w:t>(r3)</w:t>
      </w:r>
    </w:p>
    <w:p w14:paraId="5AA18F27" w14:textId="1B99AA7E" w:rsidR="006B326C" w:rsidRDefault="009B4794">
      <w:pPr>
        <w:spacing w:before="117" w:line="286" w:lineRule="exact"/>
        <w:ind w:left="1220" w:right="259" w:hanging="579"/>
        <w:rPr>
          <w:rFonts w:ascii="宋体" w:eastAsia="宋体" w:hAnsi="宋体" w:cs="宋体"/>
          <w:lang w:eastAsia="zh-CN"/>
        </w:rPr>
      </w:pPr>
      <w:r>
        <w:rPr>
          <w:rFonts w:ascii="宋体" w:eastAsia="宋体" w:hAnsi="宋体" w:cs="宋体"/>
          <w:b/>
          <w:bCs/>
          <w:lang w:eastAsia="zh-CN"/>
        </w:rPr>
        <w:t>M9。</w:t>
      </w:r>
      <w:r>
        <w:rPr>
          <w:rFonts w:ascii="宋体" w:eastAsia="宋体" w:hAnsi="宋体" w:cs="宋体"/>
          <w:b/>
          <w:bCs/>
          <w:spacing w:val="4"/>
          <w:lang w:eastAsia="zh-CN"/>
        </w:rPr>
        <w:t xml:space="preserve"> </w:t>
      </w:r>
      <w:r>
        <w:rPr>
          <w:rFonts w:ascii="宋体" w:eastAsia="宋体" w:hAnsi="宋体" w:cs="宋体"/>
          <w:lang w:eastAsia="zh-CN"/>
        </w:rPr>
        <w:t>传输服务提供商应提供</w:t>
      </w:r>
      <w:del w:id="650" w:author="378653276@qq.com" w:date="2021-04-20T23:28:00Z">
        <w:r w:rsidDel="008F035B">
          <w:rPr>
            <w:rFonts w:ascii="宋体" w:eastAsia="宋体" w:hAnsi="宋体" w:cs="宋体"/>
            <w:lang w:eastAsia="zh-CN"/>
          </w:rPr>
          <w:delText>证据</w:delText>
        </w:r>
      </w:del>
      <w:ins w:id="651" w:author="378653276@qq.com" w:date="2021-04-20T23:28:00Z">
        <w:r w:rsidR="008F035B">
          <w:rPr>
            <w:rFonts w:ascii="宋体" w:eastAsia="宋体" w:hAnsi="宋体" w:cs="宋体"/>
            <w:lang w:eastAsia="zh-CN"/>
          </w:rPr>
          <w:t>凭证</w:t>
        </w:r>
      </w:ins>
      <w:r>
        <w:rPr>
          <w:rFonts w:ascii="宋体" w:eastAsia="宋体" w:hAnsi="宋体" w:cs="宋体"/>
          <w:lang w:eastAsia="zh-CN"/>
        </w:rPr>
        <w:t>（如书面文件和数据），证明点对点保留的建模是基于R4 所述的规则。</w:t>
      </w:r>
      <w:r>
        <w:rPr>
          <w:rFonts w:ascii="宋体" w:eastAsia="宋体" w:hAnsi="宋体" w:cs="宋体"/>
          <w:spacing w:val="-7"/>
          <w:lang w:eastAsia="zh-CN"/>
        </w:rPr>
        <w:t xml:space="preserve"> </w:t>
      </w:r>
      <w:r>
        <w:rPr>
          <w:rFonts w:ascii="宋体" w:eastAsia="宋体" w:hAnsi="宋体" w:cs="宋体"/>
          <w:lang w:eastAsia="zh-CN"/>
        </w:rPr>
        <w:t>(r4)</w:t>
      </w:r>
    </w:p>
    <w:p w14:paraId="02FDB738" w14:textId="77777777" w:rsidR="006B326C" w:rsidRDefault="006B326C">
      <w:pPr>
        <w:spacing w:before="4"/>
        <w:rPr>
          <w:rFonts w:ascii="宋体" w:eastAsia="宋体" w:hAnsi="宋体" w:cs="宋体"/>
          <w:sz w:val="18"/>
          <w:szCs w:val="18"/>
          <w:lang w:eastAsia="zh-CN"/>
        </w:rPr>
      </w:pPr>
    </w:p>
    <w:p w14:paraId="5A6A8FF9" w14:textId="1BA1EF3B" w:rsidR="006B326C" w:rsidRDefault="009B4794">
      <w:pPr>
        <w:spacing w:line="286" w:lineRule="exact"/>
        <w:ind w:left="1220" w:right="259" w:hanging="579"/>
        <w:rPr>
          <w:rFonts w:ascii="宋体" w:eastAsia="宋体" w:hAnsi="宋体" w:cs="宋体"/>
          <w:lang w:eastAsia="zh-CN"/>
        </w:rPr>
      </w:pPr>
      <w:r>
        <w:rPr>
          <w:rFonts w:ascii="宋体" w:eastAsia="宋体" w:hAnsi="宋体" w:cs="宋体"/>
          <w:b/>
          <w:bCs/>
          <w:lang w:eastAsia="zh-CN"/>
        </w:rPr>
        <w:t>m10。</w:t>
      </w:r>
      <w:r>
        <w:rPr>
          <w:rFonts w:ascii="宋体" w:eastAsia="宋体" w:hAnsi="宋体" w:cs="宋体"/>
          <w:b/>
          <w:bCs/>
          <w:spacing w:val="-22"/>
          <w:lang w:eastAsia="zh-CN"/>
        </w:rPr>
        <w:t xml:space="preserve"> </w:t>
      </w:r>
      <w:r>
        <w:rPr>
          <w:rFonts w:ascii="宋体" w:eastAsia="宋体" w:hAnsi="宋体" w:cs="宋体"/>
          <w:lang w:eastAsia="zh-CN"/>
        </w:rPr>
        <w:t>传输服务提供商应提供</w:t>
      </w:r>
      <w:del w:id="652" w:author="378653276@qq.com" w:date="2021-04-20T23:28:00Z">
        <w:r w:rsidDel="008F035B">
          <w:rPr>
            <w:rFonts w:ascii="宋体" w:eastAsia="宋体" w:hAnsi="宋体" w:cs="宋体"/>
            <w:lang w:eastAsia="zh-CN"/>
          </w:rPr>
          <w:delText>证据</w:delText>
        </w:r>
      </w:del>
      <w:ins w:id="653" w:author="378653276@qq.com" w:date="2021-04-20T23:28:00Z">
        <w:r w:rsidR="008F035B">
          <w:rPr>
            <w:rFonts w:ascii="宋体" w:eastAsia="宋体" w:hAnsi="宋体" w:cs="宋体"/>
            <w:lang w:eastAsia="zh-CN"/>
          </w:rPr>
          <w:t>凭证</w:t>
        </w:r>
      </w:ins>
      <w:r>
        <w:rPr>
          <w:rFonts w:ascii="宋体" w:eastAsia="宋体" w:hAnsi="宋体" w:cs="宋体"/>
          <w:lang w:eastAsia="zh-CN"/>
        </w:rPr>
        <w:t>，包括从传输运营商收到的模型和其他</w:t>
      </w:r>
      <w:del w:id="654" w:author="378653276@qq.com" w:date="2021-04-20T23:28:00Z">
        <w:r w:rsidDel="008F035B">
          <w:rPr>
            <w:rFonts w:ascii="宋体" w:eastAsia="宋体" w:hAnsi="宋体" w:cs="宋体"/>
            <w:lang w:eastAsia="zh-CN"/>
          </w:rPr>
          <w:delText>证据</w:delText>
        </w:r>
      </w:del>
      <w:ins w:id="655" w:author="378653276@qq.com" w:date="2021-04-20T23:28:00Z">
        <w:r w:rsidR="008F035B">
          <w:rPr>
            <w:rFonts w:ascii="宋体" w:eastAsia="宋体" w:hAnsi="宋体" w:cs="宋体"/>
            <w:lang w:eastAsia="zh-CN"/>
          </w:rPr>
          <w:t>凭证</w:t>
        </w:r>
      </w:ins>
      <w:r>
        <w:rPr>
          <w:rFonts w:ascii="宋体" w:eastAsia="宋体" w:hAnsi="宋体" w:cs="宋体"/>
          <w:lang w:eastAsia="zh-CN"/>
        </w:rPr>
        <w:t>（如文件和 数据），以表明它在计算AFC时使用了传输运营商的模型。</w:t>
      </w:r>
      <w:r>
        <w:rPr>
          <w:rFonts w:ascii="宋体" w:eastAsia="宋体" w:hAnsi="宋体" w:cs="宋体"/>
          <w:spacing w:val="-21"/>
          <w:lang w:eastAsia="zh-CN"/>
        </w:rPr>
        <w:t xml:space="preserve"> </w:t>
      </w:r>
      <w:r>
        <w:rPr>
          <w:rFonts w:ascii="宋体" w:eastAsia="宋体" w:hAnsi="宋体" w:cs="宋体"/>
          <w:lang w:eastAsia="zh-CN"/>
        </w:rPr>
        <w:t>(r5.1)</w:t>
      </w:r>
    </w:p>
    <w:p w14:paraId="452218E1" w14:textId="2E637CC8" w:rsidR="006B326C" w:rsidRDefault="009B4794">
      <w:pPr>
        <w:spacing w:before="91"/>
        <w:ind w:left="1220" w:right="259" w:hanging="579"/>
        <w:rPr>
          <w:rFonts w:ascii="宋体" w:eastAsia="宋体" w:hAnsi="宋体" w:cs="宋体"/>
          <w:lang w:eastAsia="zh-CN"/>
        </w:rPr>
      </w:pPr>
      <w:r>
        <w:rPr>
          <w:rFonts w:ascii="宋体" w:eastAsia="宋体" w:hAnsi="宋体" w:cs="宋体"/>
          <w:b/>
          <w:bCs/>
          <w:lang w:eastAsia="zh-CN"/>
        </w:rPr>
        <w:t>m11。</w:t>
      </w:r>
      <w:r>
        <w:rPr>
          <w:rFonts w:ascii="宋体" w:eastAsia="宋体" w:hAnsi="宋体" w:cs="宋体"/>
          <w:b/>
          <w:bCs/>
          <w:spacing w:val="-22"/>
          <w:lang w:eastAsia="zh-CN"/>
        </w:rPr>
        <w:t xml:space="preserve"> </w:t>
      </w:r>
      <w:r>
        <w:rPr>
          <w:rFonts w:ascii="宋体" w:eastAsia="宋体" w:hAnsi="宋体" w:cs="宋体"/>
          <w:lang w:eastAsia="zh-CN"/>
        </w:rPr>
        <w:t>传输服务提供商应提供</w:t>
      </w:r>
      <w:del w:id="656" w:author="378653276@qq.com" w:date="2021-04-20T23:28:00Z">
        <w:r w:rsidDel="008F035B">
          <w:rPr>
            <w:rFonts w:ascii="宋体" w:eastAsia="宋体" w:hAnsi="宋体" w:cs="宋体"/>
            <w:lang w:eastAsia="zh-CN"/>
          </w:rPr>
          <w:delText>证据</w:delText>
        </w:r>
      </w:del>
      <w:ins w:id="657" w:author="378653276@qq.com" w:date="2021-04-20T23:28:00Z">
        <w:r w:rsidR="008F035B">
          <w:rPr>
            <w:rFonts w:ascii="宋体" w:eastAsia="宋体" w:hAnsi="宋体" w:cs="宋体"/>
            <w:lang w:eastAsia="zh-CN"/>
          </w:rPr>
          <w:t>凭证</w:t>
        </w:r>
      </w:ins>
      <w:r>
        <w:rPr>
          <w:rFonts w:ascii="宋体" w:eastAsia="宋体" w:hAnsi="宋体" w:cs="宋体"/>
          <w:lang w:eastAsia="zh-CN"/>
        </w:rPr>
        <w:t>（如书面文件、电子通信和数据），证明所有预期的生 成和传输中断、增加和退休都包括在ATCID中规定的AFC计算中。</w:t>
      </w:r>
      <w:r>
        <w:rPr>
          <w:rFonts w:ascii="宋体" w:eastAsia="宋体" w:hAnsi="宋体" w:cs="宋体"/>
          <w:spacing w:val="-26"/>
          <w:lang w:eastAsia="zh-CN"/>
        </w:rPr>
        <w:t xml:space="preserve"> </w:t>
      </w:r>
      <w:r>
        <w:rPr>
          <w:rFonts w:ascii="宋体" w:eastAsia="宋体" w:hAnsi="宋体" w:cs="宋体"/>
          <w:lang w:eastAsia="zh-CN"/>
        </w:rPr>
        <w:t>(r5.2)</w:t>
      </w:r>
    </w:p>
    <w:p w14:paraId="48213CEA" w14:textId="39B6D009" w:rsidR="006B326C" w:rsidRDefault="009B4794">
      <w:pPr>
        <w:spacing w:before="145" w:line="284" w:lineRule="exact"/>
        <w:ind w:left="1220" w:right="259" w:hanging="576"/>
        <w:rPr>
          <w:rFonts w:ascii="宋体" w:eastAsia="宋体" w:hAnsi="宋体" w:cs="宋体"/>
          <w:lang w:eastAsia="zh-CN"/>
        </w:rPr>
      </w:pPr>
      <w:r>
        <w:rPr>
          <w:rFonts w:ascii="宋体" w:eastAsia="宋体" w:hAnsi="宋体" w:cs="宋体"/>
          <w:b/>
          <w:bCs/>
          <w:lang w:eastAsia="zh-CN"/>
        </w:rPr>
        <w:t>M12。</w:t>
      </w:r>
      <w:r>
        <w:rPr>
          <w:rFonts w:ascii="宋体" w:eastAsia="宋体" w:hAnsi="宋体" w:cs="宋体"/>
          <w:b/>
          <w:bCs/>
          <w:spacing w:val="-23"/>
          <w:lang w:eastAsia="zh-CN"/>
        </w:rPr>
        <w:t xml:space="preserve"> </w:t>
      </w:r>
      <w:r>
        <w:rPr>
          <w:rFonts w:ascii="宋体" w:eastAsia="宋体" w:hAnsi="宋体" w:cs="宋体"/>
          <w:lang w:eastAsia="zh-CN"/>
        </w:rPr>
        <w:t>传输服务提供商应提供</w:t>
      </w:r>
      <w:del w:id="658" w:author="378653276@qq.com" w:date="2021-04-20T23:28:00Z">
        <w:r w:rsidDel="008F035B">
          <w:rPr>
            <w:rFonts w:ascii="宋体" w:eastAsia="宋体" w:hAnsi="宋体" w:cs="宋体"/>
            <w:lang w:eastAsia="zh-CN"/>
          </w:rPr>
          <w:delText>证据</w:delText>
        </w:r>
      </w:del>
      <w:ins w:id="659" w:author="378653276@qq.com" w:date="2021-04-20T23:28:00Z">
        <w:r w:rsidR="008F035B">
          <w:rPr>
            <w:rFonts w:ascii="宋体" w:eastAsia="宋体" w:hAnsi="宋体" w:cs="宋体"/>
            <w:lang w:eastAsia="zh-CN"/>
          </w:rPr>
          <w:t>凭证</w:t>
        </w:r>
      </w:ins>
      <w:r>
        <w:rPr>
          <w:rFonts w:ascii="宋体" w:eastAsia="宋体" w:hAnsi="宋体" w:cs="宋体"/>
          <w:lang w:eastAsia="zh-CN"/>
        </w:rPr>
        <w:t>（如日志、电子通信和数据），证明第三方在</w:t>
      </w:r>
      <w:proofErr w:type="gramStart"/>
      <w:r>
        <w:rPr>
          <w:rFonts w:ascii="宋体" w:eastAsia="宋体" w:hAnsi="宋体" w:cs="宋体"/>
          <w:lang w:eastAsia="zh-CN"/>
        </w:rPr>
        <w:t>外部流门</w:t>
      </w:r>
      <w:proofErr w:type="gramEnd"/>
      <w:r>
        <w:rPr>
          <w:rFonts w:ascii="宋体" w:eastAsia="宋体" w:hAnsi="宋体" w:cs="宋体"/>
          <w:lang w:eastAsia="zh-CN"/>
        </w:rPr>
        <w:t xml:space="preserve"> 上提供的AFCs被使用，而不是由传输运营商计算的。</w:t>
      </w:r>
      <w:r>
        <w:rPr>
          <w:rFonts w:ascii="宋体" w:eastAsia="宋体" w:hAnsi="宋体" w:cs="宋体"/>
          <w:spacing w:val="-22"/>
          <w:lang w:eastAsia="zh-CN"/>
        </w:rPr>
        <w:t xml:space="preserve"> </w:t>
      </w:r>
      <w:r>
        <w:rPr>
          <w:rFonts w:ascii="宋体" w:eastAsia="宋体" w:hAnsi="宋体" w:cs="宋体"/>
          <w:lang w:eastAsia="zh-CN"/>
        </w:rPr>
        <w:t>(r5.3)</w:t>
      </w:r>
    </w:p>
    <w:p w14:paraId="3E2ABA4B" w14:textId="3557B8C5" w:rsidR="006B326C" w:rsidRDefault="009B4794">
      <w:pPr>
        <w:spacing w:before="97" w:line="237" w:lineRule="auto"/>
        <w:ind w:left="1220" w:right="169" w:hanging="576"/>
        <w:rPr>
          <w:rFonts w:ascii="宋体" w:eastAsia="宋体" w:hAnsi="宋体" w:cs="宋体"/>
          <w:lang w:eastAsia="zh-CN"/>
        </w:rPr>
      </w:pPr>
      <w:r>
        <w:rPr>
          <w:rFonts w:ascii="宋体" w:eastAsia="宋体" w:hAnsi="宋体" w:cs="宋体"/>
          <w:b/>
          <w:bCs/>
          <w:lang w:eastAsia="zh-CN"/>
        </w:rPr>
        <w:t>m13。</w:t>
      </w:r>
      <w:r>
        <w:rPr>
          <w:rFonts w:ascii="宋体" w:eastAsia="宋体" w:hAnsi="宋体" w:cs="宋体"/>
          <w:b/>
          <w:bCs/>
          <w:spacing w:val="-23"/>
          <w:lang w:eastAsia="zh-CN"/>
        </w:rPr>
        <w:t xml:space="preserve"> </w:t>
      </w:r>
      <w:r>
        <w:rPr>
          <w:rFonts w:ascii="宋体" w:eastAsia="宋体" w:hAnsi="宋体" w:cs="宋体"/>
          <w:lang w:eastAsia="zh-CN"/>
        </w:rPr>
        <w:t>传输服务提供商应通过重新计算公司ETC(MOD-001R2)中描述的任何特定时间段，使用 R6中定义的要求和用于计算指定时间段的</w:t>
      </w:r>
      <w:proofErr w:type="gramStart"/>
      <w:r>
        <w:rPr>
          <w:rFonts w:ascii="宋体" w:eastAsia="宋体" w:hAnsi="宋体" w:cs="宋体"/>
          <w:lang w:eastAsia="zh-CN"/>
        </w:rPr>
        <w:t>指定值</w:t>
      </w:r>
      <w:proofErr w:type="gramEnd"/>
      <w:r>
        <w:rPr>
          <w:rFonts w:ascii="宋体" w:eastAsia="宋体" w:hAnsi="宋体" w:cs="宋体"/>
          <w:lang w:eastAsia="zh-CN"/>
        </w:rPr>
        <w:t>的数据，证明符合R6。</w:t>
      </w:r>
      <w:r>
        <w:rPr>
          <w:rFonts w:ascii="宋体" w:eastAsia="宋体" w:hAnsi="宋体" w:cs="宋体"/>
          <w:spacing w:val="-22"/>
          <w:lang w:eastAsia="zh-CN"/>
        </w:rPr>
        <w:t xml:space="preserve"> </w:t>
      </w:r>
      <w:r>
        <w:rPr>
          <w:rFonts w:ascii="宋体" w:eastAsia="宋体" w:hAnsi="宋体" w:cs="宋体"/>
          <w:lang w:eastAsia="zh-CN"/>
        </w:rPr>
        <w:t>使用的数据必 须符合本标准和ATCID规定的要求。</w:t>
      </w:r>
      <w:r>
        <w:rPr>
          <w:rFonts w:ascii="宋体" w:eastAsia="宋体" w:hAnsi="宋体" w:cs="宋体"/>
          <w:spacing w:val="-12"/>
          <w:lang w:eastAsia="zh-CN"/>
        </w:rPr>
        <w:t xml:space="preserve"> </w:t>
      </w:r>
      <w:r>
        <w:rPr>
          <w:rFonts w:ascii="宋体" w:eastAsia="宋体" w:hAnsi="宋体" w:cs="宋体"/>
          <w:lang w:eastAsia="zh-CN"/>
        </w:rPr>
        <w:t>为了解释在重新计算该值时可能发生的差异（由 于混合自动和手动过程），任何重新计算的值在最初计算值的+/-15%或15兆瓦以内， 以较大者为准，都是传输服务提供商使用R6中定义的要求来计算其公司ETC的</w:t>
      </w:r>
      <w:del w:id="660" w:author="378653276@qq.com" w:date="2021-04-20T23:28:00Z">
        <w:r w:rsidDel="008F035B">
          <w:rPr>
            <w:rFonts w:ascii="宋体" w:eastAsia="宋体" w:hAnsi="宋体" w:cs="宋体"/>
            <w:lang w:eastAsia="zh-CN"/>
          </w:rPr>
          <w:delText>证据</w:delText>
        </w:r>
      </w:del>
      <w:ins w:id="661" w:author="378653276@qq.com" w:date="2021-04-20T23:28:00Z">
        <w:r w:rsidR="008F035B">
          <w:rPr>
            <w:rFonts w:ascii="宋体" w:eastAsia="宋体" w:hAnsi="宋体" w:cs="宋体"/>
            <w:lang w:eastAsia="zh-CN"/>
          </w:rPr>
          <w:t>凭证</w:t>
        </w:r>
      </w:ins>
      <w:r>
        <w:rPr>
          <w:rFonts w:ascii="宋体" w:eastAsia="宋体" w:hAnsi="宋体" w:cs="宋体"/>
          <w:lang w:eastAsia="zh-CN"/>
        </w:rPr>
        <w:t>。 (r6)</w:t>
      </w:r>
    </w:p>
    <w:p w14:paraId="0839AE8F" w14:textId="01582CB2" w:rsidR="006B326C" w:rsidRDefault="009B4794">
      <w:pPr>
        <w:spacing w:before="120" w:line="237" w:lineRule="auto"/>
        <w:ind w:left="1220" w:right="278" w:hanging="576"/>
        <w:rPr>
          <w:rFonts w:ascii="宋体" w:eastAsia="宋体" w:hAnsi="宋体" w:cs="宋体"/>
          <w:lang w:eastAsia="zh-CN"/>
        </w:rPr>
      </w:pPr>
      <w:r>
        <w:rPr>
          <w:rFonts w:ascii="宋体" w:eastAsia="宋体" w:hAnsi="宋体" w:cs="宋体"/>
          <w:b/>
          <w:bCs/>
          <w:lang w:eastAsia="zh-CN"/>
        </w:rPr>
        <w:t>M14。</w:t>
      </w:r>
      <w:r>
        <w:rPr>
          <w:rFonts w:ascii="宋体" w:eastAsia="宋体" w:hAnsi="宋体" w:cs="宋体"/>
          <w:b/>
          <w:bCs/>
          <w:spacing w:val="-13"/>
          <w:lang w:eastAsia="zh-CN"/>
        </w:rPr>
        <w:t xml:space="preserve"> </w:t>
      </w:r>
      <w:r>
        <w:rPr>
          <w:rFonts w:ascii="宋体" w:eastAsia="宋体" w:hAnsi="宋体" w:cs="宋体"/>
          <w:lang w:eastAsia="zh-CN"/>
        </w:rPr>
        <w:t>传输服务提供商应使用R7中定义的要求和用于计算指定时间段的</w:t>
      </w:r>
      <w:proofErr w:type="gramStart"/>
      <w:r>
        <w:rPr>
          <w:rFonts w:ascii="宋体" w:eastAsia="宋体" w:hAnsi="宋体" w:cs="宋体"/>
          <w:lang w:eastAsia="zh-CN"/>
        </w:rPr>
        <w:t>指定值</w:t>
      </w:r>
      <w:proofErr w:type="gramEnd"/>
      <w:r>
        <w:rPr>
          <w:rFonts w:ascii="宋体" w:eastAsia="宋体" w:hAnsi="宋体" w:cs="宋体"/>
          <w:lang w:eastAsia="zh-CN"/>
        </w:rPr>
        <w:t>的数据，通 过重新计算(MOD-001R2)中描述的任何特定时间段的非确定ETC来证明符合R7。</w:t>
      </w:r>
      <w:r>
        <w:rPr>
          <w:rFonts w:ascii="宋体" w:eastAsia="宋体" w:hAnsi="宋体" w:cs="宋体"/>
          <w:spacing w:val="-15"/>
          <w:lang w:eastAsia="zh-CN"/>
        </w:rPr>
        <w:t xml:space="preserve"> </w:t>
      </w:r>
      <w:r>
        <w:rPr>
          <w:rFonts w:ascii="宋体" w:eastAsia="宋体" w:hAnsi="宋体" w:cs="宋体"/>
          <w:lang w:eastAsia="zh-CN"/>
        </w:rPr>
        <w:t>使用 的数据必须符合标准和ATCID中规定的要求。</w:t>
      </w:r>
      <w:r>
        <w:rPr>
          <w:rFonts w:ascii="宋体" w:eastAsia="宋体" w:hAnsi="宋体" w:cs="宋体"/>
          <w:spacing w:val="-20"/>
          <w:lang w:eastAsia="zh-CN"/>
        </w:rPr>
        <w:t xml:space="preserve"> </w:t>
      </w:r>
      <w:r>
        <w:rPr>
          <w:rFonts w:ascii="宋体" w:eastAsia="宋体" w:hAnsi="宋体" w:cs="宋体"/>
          <w:lang w:eastAsia="zh-CN"/>
        </w:rPr>
        <w:t xml:space="preserve">为了解释在重新计算该值时可能发生的 </w:t>
      </w:r>
      <w:r>
        <w:rPr>
          <w:rFonts w:ascii="宋体" w:eastAsia="宋体" w:hAnsi="宋体" w:cs="宋体"/>
          <w:spacing w:val="-2"/>
          <w:lang w:eastAsia="zh-CN"/>
        </w:rPr>
        <w:t>差异（由于混合自动和手动过程），任何重新计算的值在最初计算值的+/-15%或15</w:t>
      </w:r>
      <w:proofErr w:type="gramStart"/>
      <w:r>
        <w:rPr>
          <w:rFonts w:ascii="宋体" w:eastAsia="宋体" w:hAnsi="宋体" w:cs="宋体"/>
          <w:spacing w:val="-2"/>
          <w:lang w:eastAsia="zh-CN"/>
        </w:rPr>
        <w:t>兆</w:t>
      </w:r>
      <w:proofErr w:type="gramEnd"/>
      <w:r>
        <w:rPr>
          <w:rFonts w:ascii="宋体" w:eastAsia="宋体" w:hAnsi="宋体" w:cs="宋体"/>
          <w:lang w:eastAsia="zh-CN"/>
        </w:rPr>
        <w:t xml:space="preserve"> 瓦以内，以较大者为准，都是传输服务提供商使用R7中的要求来计算其非公司ETC的 </w:t>
      </w:r>
      <w:del w:id="662" w:author="378653276@qq.com" w:date="2021-04-20T23:28:00Z">
        <w:r w:rsidDel="008F035B">
          <w:rPr>
            <w:rFonts w:ascii="宋体" w:eastAsia="宋体" w:hAnsi="宋体" w:cs="宋体"/>
            <w:lang w:eastAsia="zh-CN"/>
          </w:rPr>
          <w:delText>证据</w:delText>
        </w:r>
      </w:del>
      <w:ins w:id="663" w:author="378653276@qq.com" w:date="2021-04-20T23:28:00Z">
        <w:r w:rsidR="008F035B">
          <w:rPr>
            <w:rFonts w:ascii="宋体" w:eastAsia="宋体" w:hAnsi="宋体" w:cs="宋体"/>
            <w:lang w:eastAsia="zh-CN"/>
          </w:rPr>
          <w:t>凭证</w:t>
        </w:r>
      </w:ins>
      <w:r>
        <w:rPr>
          <w:rFonts w:ascii="宋体" w:eastAsia="宋体" w:hAnsi="宋体" w:cs="宋体"/>
          <w:lang w:eastAsia="zh-CN"/>
        </w:rPr>
        <w:t>。</w:t>
      </w:r>
      <w:r>
        <w:rPr>
          <w:rFonts w:ascii="宋体" w:eastAsia="宋体" w:hAnsi="宋体" w:cs="宋体"/>
          <w:spacing w:val="-5"/>
          <w:lang w:eastAsia="zh-CN"/>
        </w:rPr>
        <w:t xml:space="preserve"> </w:t>
      </w:r>
      <w:r>
        <w:rPr>
          <w:rFonts w:ascii="宋体" w:eastAsia="宋体" w:hAnsi="宋体" w:cs="宋体"/>
          <w:lang w:eastAsia="zh-CN"/>
        </w:rPr>
        <w:t>(r7)</w:t>
      </w:r>
    </w:p>
    <w:p w14:paraId="27EA593A" w14:textId="77777777" w:rsidR="006B326C" w:rsidRDefault="009B4794">
      <w:pPr>
        <w:spacing w:before="143" w:line="286" w:lineRule="exact"/>
        <w:ind w:left="1217" w:hanging="576"/>
        <w:rPr>
          <w:rFonts w:ascii="宋体" w:eastAsia="宋体" w:hAnsi="宋体" w:cs="宋体"/>
          <w:lang w:eastAsia="zh-CN"/>
        </w:rPr>
      </w:pPr>
      <w:r>
        <w:rPr>
          <w:rFonts w:ascii="宋体" w:eastAsia="宋体" w:hAnsi="宋体" w:cs="宋体"/>
          <w:b/>
          <w:bCs/>
          <w:lang w:eastAsia="zh-CN"/>
        </w:rPr>
        <w:t>M15。</w:t>
      </w:r>
      <w:r>
        <w:rPr>
          <w:rFonts w:ascii="宋体" w:eastAsia="宋体" w:hAnsi="宋体" w:cs="宋体"/>
          <w:b/>
          <w:bCs/>
          <w:spacing w:val="-9"/>
          <w:lang w:eastAsia="zh-CN"/>
        </w:rPr>
        <w:t xml:space="preserve"> </w:t>
      </w:r>
      <w:r>
        <w:rPr>
          <w:rFonts w:ascii="宋体" w:eastAsia="宋体" w:hAnsi="宋体" w:cs="宋体"/>
          <w:lang w:eastAsia="zh-CN"/>
        </w:rPr>
        <w:t xml:space="preserve">每个传输服务提供者应为用于实现R8中要求的计算公司AFCs的算法的过程提供支持 文档。 </w:t>
      </w:r>
      <w:r>
        <w:rPr>
          <w:rFonts w:ascii="宋体" w:eastAsia="宋体" w:hAnsi="宋体" w:cs="宋体"/>
          <w:spacing w:val="-2"/>
          <w:lang w:eastAsia="zh-CN"/>
        </w:rPr>
        <w:t>这些文档必须表明，只有R8中允许的变量用于计算公司AFC，并且进程使用需求或定义</w:t>
      </w:r>
      <w:r>
        <w:rPr>
          <w:rFonts w:ascii="宋体" w:eastAsia="宋体" w:hAnsi="宋体" w:cs="宋体"/>
          <w:lang w:eastAsia="zh-CN"/>
        </w:rPr>
        <w:t xml:space="preserve"> 中确定的变量的当前值。</w:t>
      </w:r>
      <w:r>
        <w:rPr>
          <w:rFonts w:ascii="宋体" w:eastAsia="宋体" w:hAnsi="宋体" w:cs="宋体"/>
          <w:spacing w:val="-22"/>
          <w:lang w:eastAsia="zh-CN"/>
        </w:rPr>
        <w:t xml:space="preserve"> </w:t>
      </w:r>
      <w:r>
        <w:rPr>
          <w:rFonts w:ascii="宋体" w:eastAsia="宋体" w:hAnsi="宋体" w:cs="宋体"/>
          <w:lang w:eastAsia="zh-CN"/>
        </w:rPr>
        <w:t>请注意，如果值不适用或计算为零(如逆流、TRM、CBM等)， 则任何变量都可以合法为零...)。</w:t>
      </w:r>
      <w:r>
        <w:rPr>
          <w:rFonts w:ascii="宋体" w:eastAsia="宋体" w:hAnsi="宋体" w:cs="宋体"/>
          <w:spacing w:val="-20"/>
          <w:lang w:eastAsia="zh-CN"/>
        </w:rPr>
        <w:t xml:space="preserve"> </w:t>
      </w:r>
      <w:r>
        <w:rPr>
          <w:rFonts w:ascii="宋体" w:eastAsia="宋体" w:hAnsi="宋体" w:cs="宋体"/>
          <w:lang w:eastAsia="zh-CN"/>
        </w:rPr>
        <w:t>支持文档可以与传输服务提供商存储的相同形式和 格式提供。</w:t>
      </w:r>
      <w:r>
        <w:rPr>
          <w:rFonts w:ascii="宋体" w:eastAsia="宋体" w:hAnsi="宋体" w:cs="宋体"/>
          <w:spacing w:val="-5"/>
          <w:lang w:eastAsia="zh-CN"/>
        </w:rPr>
        <w:t xml:space="preserve"> </w:t>
      </w:r>
      <w:r>
        <w:rPr>
          <w:rFonts w:ascii="宋体" w:eastAsia="宋体" w:hAnsi="宋体" w:cs="宋体"/>
          <w:lang w:eastAsia="zh-CN"/>
        </w:rPr>
        <w:t>(r8)</w:t>
      </w:r>
    </w:p>
    <w:p w14:paraId="646DBF2A" w14:textId="77777777" w:rsidR="006B326C" w:rsidRDefault="009B4794">
      <w:pPr>
        <w:spacing w:before="119" w:line="286" w:lineRule="exact"/>
        <w:ind w:left="1217" w:right="259" w:hanging="576"/>
        <w:rPr>
          <w:rFonts w:ascii="宋体" w:eastAsia="宋体" w:hAnsi="宋体" w:cs="宋体"/>
          <w:lang w:eastAsia="zh-CN"/>
        </w:rPr>
      </w:pPr>
      <w:r>
        <w:rPr>
          <w:rFonts w:ascii="宋体" w:eastAsia="宋体" w:hAnsi="宋体" w:cs="宋体"/>
          <w:b/>
          <w:bCs/>
          <w:lang w:eastAsia="zh-CN"/>
        </w:rPr>
        <w:t>m16。</w:t>
      </w:r>
      <w:r>
        <w:rPr>
          <w:rFonts w:ascii="宋体" w:eastAsia="宋体" w:hAnsi="宋体" w:cs="宋体"/>
          <w:b/>
          <w:bCs/>
          <w:spacing w:val="-13"/>
          <w:lang w:eastAsia="zh-CN"/>
        </w:rPr>
        <w:t xml:space="preserve"> </w:t>
      </w:r>
      <w:r>
        <w:rPr>
          <w:rFonts w:ascii="宋体" w:eastAsia="宋体" w:hAnsi="宋体" w:cs="宋体"/>
          <w:lang w:eastAsia="zh-CN"/>
        </w:rPr>
        <w:t>每个传输服务提供者应为用于实现R9中要求的</w:t>
      </w:r>
      <w:proofErr w:type="gramStart"/>
      <w:r>
        <w:rPr>
          <w:rFonts w:ascii="宋体" w:eastAsia="宋体" w:hAnsi="宋体" w:cs="宋体"/>
          <w:lang w:eastAsia="zh-CN"/>
        </w:rPr>
        <w:t>计算非</w:t>
      </w:r>
      <w:proofErr w:type="gramEnd"/>
      <w:r>
        <w:rPr>
          <w:rFonts w:ascii="宋体" w:eastAsia="宋体" w:hAnsi="宋体" w:cs="宋体"/>
          <w:lang w:eastAsia="zh-CN"/>
        </w:rPr>
        <w:t>确定AFCs的算法的过程提供支 持文档。</w:t>
      </w:r>
      <w:r>
        <w:rPr>
          <w:rFonts w:ascii="宋体" w:eastAsia="宋体" w:hAnsi="宋体" w:cs="宋体"/>
          <w:spacing w:val="-20"/>
          <w:lang w:eastAsia="zh-CN"/>
        </w:rPr>
        <w:t xml:space="preserve"> </w:t>
      </w:r>
      <w:r>
        <w:rPr>
          <w:rFonts w:ascii="宋体" w:eastAsia="宋体" w:hAnsi="宋体" w:cs="宋体"/>
          <w:lang w:eastAsia="zh-CN"/>
        </w:rPr>
        <w:t>这些文档必须表明，只有R9中允许的变量用于</w:t>
      </w:r>
      <w:proofErr w:type="gramStart"/>
      <w:r>
        <w:rPr>
          <w:rFonts w:ascii="宋体" w:eastAsia="宋体" w:hAnsi="宋体" w:cs="宋体"/>
          <w:lang w:eastAsia="zh-CN"/>
        </w:rPr>
        <w:t>计算非</w:t>
      </w:r>
      <w:proofErr w:type="gramEnd"/>
      <w:r>
        <w:rPr>
          <w:rFonts w:ascii="宋体" w:eastAsia="宋体" w:hAnsi="宋体" w:cs="宋体"/>
          <w:lang w:eastAsia="zh-CN"/>
        </w:rPr>
        <w:t xml:space="preserve">公司AFC，并且进程使 </w:t>
      </w:r>
      <w:proofErr w:type="gramStart"/>
      <w:r>
        <w:rPr>
          <w:rFonts w:ascii="宋体" w:eastAsia="宋体" w:hAnsi="宋体" w:cs="宋体"/>
          <w:lang w:eastAsia="zh-CN"/>
        </w:rPr>
        <w:t>用需求</w:t>
      </w:r>
      <w:proofErr w:type="gramEnd"/>
      <w:r>
        <w:rPr>
          <w:rFonts w:ascii="宋体" w:eastAsia="宋体" w:hAnsi="宋体" w:cs="宋体"/>
          <w:lang w:eastAsia="zh-CN"/>
        </w:rPr>
        <w:t>或定义中确定的变量的当前值。</w:t>
      </w:r>
      <w:r>
        <w:rPr>
          <w:rFonts w:ascii="宋体" w:eastAsia="宋体" w:hAnsi="宋体" w:cs="宋体"/>
          <w:spacing w:val="-23"/>
          <w:lang w:eastAsia="zh-CN"/>
        </w:rPr>
        <w:t xml:space="preserve"> </w:t>
      </w:r>
      <w:r>
        <w:rPr>
          <w:rFonts w:ascii="宋体" w:eastAsia="宋体" w:hAnsi="宋体" w:cs="宋体"/>
          <w:lang w:eastAsia="zh-CN"/>
        </w:rPr>
        <w:t>请注意，任何变量都可以合法地为零，如果</w:t>
      </w:r>
    </w:p>
    <w:p w14:paraId="614B97D4" w14:textId="77777777" w:rsidR="006B326C" w:rsidRDefault="006B326C">
      <w:pPr>
        <w:spacing w:line="286" w:lineRule="exact"/>
        <w:rPr>
          <w:rFonts w:ascii="宋体" w:eastAsia="宋体" w:hAnsi="宋体" w:cs="宋体"/>
          <w:lang w:eastAsia="zh-CN"/>
        </w:rPr>
        <w:sectPr w:rsidR="006B326C">
          <w:pgSz w:w="12240" w:h="15840"/>
          <w:pgMar w:top="1000" w:right="1300" w:bottom="900" w:left="1300" w:header="747" w:footer="705" w:gutter="0"/>
          <w:cols w:space="720"/>
        </w:sectPr>
      </w:pPr>
    </w:p>
    <w:p w14:paraId="2C0C9D99" w14:textId="77777777" w:rsidR="006B326C" w:rsidRDefault="006B326C">
      <w:pPr>
        <w:spacing w:before="9"/>
        <w:rPr>
          <w:rFonts w:ascii="宋体" w:eastAsia="宋体" w:hAnsi="宋体" w:cs="宋体"/>
          <w:sz w:val="26"/>
          <w:szCs w:val="26"/>
          <w:lang w:eastAsia="zh-CN"/>
        </w:rPr>
      </w:pPr>
    </w:p>
    <w:p w14:paraId="7B06BA8A" w14:textId="77777777" w:rsidR="006B326C" w:rsidRDefault="009B4794">
      <w:pPr>
        <w:spacing w:before="61" w:line="286" w:lineRule="exact"/>
        <w:ind w:left="1220" w:right="259"/>
        <w:rPr>
          <w:rFonts w:ascii="宋体" w:eastAsia="宋体" w:hAnsi="宋体" w:cs="宋体"/>
          <w:lang w:eastAsia="zh-CN"/>
        </w:rPr>
      </w:pPr>
      <w:r>
        <w:rPr>
          <w:rFonts w:ascii="宋体" w:eastAsia="宋体" w:hAnsi="宋体" w:cs="宋体"/>
          <w:lang w:eastAsia="zh-CN"/>
        </w:rPr>
        <w:t>值不适用或计算为零(如逆流、TRM、CBM等...)。</w:t>
      </w:r>
      <w:r>
        <w:rPr>
          <w:rFonts w:ascii="宋体" w:eastAsia="宋体" w:hAnsi="宋体" w:cs="宋体"/>
          <w:spacing w:val="-22"/>
          <w:lang w:eastAsia="zh-CN"/>
        </w:rPr>
        <w:t xml:space="preserve"> </w:t>
      </w:r>
      <w:r>
        <w:rPr>
          <w:rFonts w:ascii="宋体" w:eastAsia="宋体" w:hAnsi="宋体" w:cs="宋体"/>
          <w:lang w:eastAsia="zh-CN"/>
        </w:rPr>
        <w:t>支持文档可以与传输服务</w:t>
      </w:r>
      <w:proofErr w:type="gramStart"/>
      <w:r>
        <w:rPr>
          <w:rFonts w:ascii="宋体" w:eastAsia="宋体" w:hAnsi="宋体" w:cs="宋体"/>
          <w:lang w:eastAsia="zh-CN"/>
        </w:rPr>
        <w:t>提供商存</w:t>
      </w:r>
      <w:proofErr w:type="gramEnd"/>
      <w:r>
        <w:rPr>
          <w:rFonts w:ascii="宋体" w:eastAsia="宋体" w:hAnsi="宋体" w:cs="宋体"/>
          <w:lang w:eastAsia="zh-CN"/>
        </w:rPr>
        <w:t xml:space="preserve"> 储的相同形式和格式提供。</w:t>
      </w:r>
      <w:r>
        <w:rPr>
          <w:rFonts w:ascii="宋体" w:eastAsia="宋体" w:hAnsi="宋体" w:cs="宋体"/>
          <w:spacing w:val="-8"/>
          <w:lang w:eastAsia="zh-CN"/>
        </w:rPr>
        <w:t xml:space="preserve"> </w:t>
      </w:r>
      <w:r>
        <w:rPr>
          <w:rFonts w:ascii="宋体" w:eastAsia="宋体" w:hAnsi="宋体" w:cs="宋体"/>
          <w:lang w:eastAsia="zh-CN"/>
        </w:rPr>
        <w:t>(r9)</w:t>
      </w:r>
    </w:p>
    <w:p w14:paraId="4C2F36AB" w14:textId="2EB754F3" w:rsidR="006B326C" w:rsidRDefault="009B4794">
      <w:pPr>
        <w:spacing w:before="117" w:line="286" w:lineRule="exact"/>
        <w:ind w:left="1220" w:right="259" w:hanging="576"/>
        <w:rPr>
          <w:rFonts w:ascii="宋体" w:eastAsia="宋体" w:hAnsi="宋体" w:cs="宋体"/>
          <w:lang w:eastAsia="zh-CN"/>
        </w:rPr>
      </w:pPr>
      <w:r>
        <w:rPr>
          <w:rFonts w:ascii="宋体" w:eastAsia="宋体" w:hAnsi="宋体" w:cs="宋体"/>
          <w:b/>
          <w:bCs/>
          <w:lang w:eastAsia="zh-CN"/>
        </w:rPr>
        <w:t>M17。</w:t>
      </w:r>
      <w:r>
        <w:rPr>
          <w:rFonts w:ascii="宋体" w:eastAsia="宋体" w:hAnsi="宋体" w:cs="宋体"/>
          <w:b/>
          <w:bCs/>
          <w:spacing w:val="-24"/>
          <w:lang w:eastAsia="zh-CN"/>
        </w:rPr>
        <w:t xml:space="preserve"> </w:t>
      </w:r>
      <w:r>
        <w:rPr>
          <w:rFonts w:ascii="宋体" w:eastAsia="宋体" w:hAnsi="宋体" w:cs="宋体"/>
          <w:lang w:eastAsia="zh-CN"/>
        </w:rPr>
        <w:t>传输服务提供商应提供</w:t>
      </w:r>
      <w:del w:id="664" w:author="378653276@qq.com" w:date="2021-04-20T23:28:00Z">
        <w:r w:rsidDel="008F035B">
          <w:rPr>
            <w:rFonts w:ascii="宋体" w:eastAsia="宋体" w:hAnsi="宋体" w:cs="宋体"/>
            <w:lang w:eastAsia="zh-CN"/>
          </w:rPr>
          <w:delText>证据</w:delText>
        </w:r>
      </w:del>
      <w:ins w:id="665" w:author="378653276@qq.com" w:date="2021-04-20T23:28:00Z">
        <w:r w:rsidR="008F035B">
          <w:rPr>
            <w:rFonts w:ascii="宋体" w:eastAsia="宋体" w:hAnsi="宋体" w:cs="宋体"/>
            <w:lang w:eastAsia="zh-CN"/>
          </w:rPr>
          <w:t>凭证</w:t>
        </w:r>
      </w:ins>
      <w:r>
        <w:rPr>
          <w:rFonts w:ascii="宋体" w:eastAsia="宋体" w:hAnsi="宋体" w:cs="宋体"/>
          <w:lang w:eastAsia="zh-CN"/>
        </w:rPr>
        <w:t>（如文件、日期日志和数据），证明它根据R10中定义的 频率计算了AFC。</w:t>
      </w:r>
      <w:r>
        <w:rPr>
          <w:rFonts w:ascii="宋体" w:eastAsia="宋体" w:hAnsi="宋体" w:cs="宋体"/>
          <w:spacing w:val="-9"/>
          <w:lang w:eastAsia="zh-CN"/>
        </w:rPr>
        <w:t xml:space="preserve"> </w:t>
      </w:r>
      <w:r>
        <w:rPr>
          <w:rFonts w:ascii="宋体" w:eastAsia="宋体" w:hAnsi="宋体" w:cs="宋体"/>
          <w:lang w:eastAsia="zh-CN"/>
        </w:rPr>
        <w:t>(r10)</w:t>
      </w:r>
    </w:p>
    <w:p w14:paraId="4A5125BF" w14:textId="4A42AF2B" w:rsidR="006B326C" w:rsidRDefault="009B4794">
      <w:pPr>
        <w:spacing w:before="123" w:line="284" w:lineRule="exact"/>
        <w:ind w:left="1220" w:right="259" w:hanging="579"/>
        <w:rPr>
          <w:rFonts w:ascii="宋体" w:eastAsia="宋体" w:hAnsi="宋体" w:cs="宋体"/>
          <w:lang w:eastAsia="zh-CN"/>
        </w:rPr>
      </w:pPr>
      <w:r>
        <w:rPr>
          <w:rFonts w:ascii="宋体" w:eastAsia="宋体" w:hAnsi="宋体" w:cs="宋体"/>
          <w:b/>
          <w:bCs/>
          <w:lang w:eastAsia="zh-CN"/>
        </w:rPr>
        <w:t>M18。</w:t>
      </w:r>
      <w:r>
        <w:rPr>
          <w:rFonts w:ascii="宋体" w:eastAsia="宋体" w:hAnsi="宋体" w:cs="宋体"/>
          <w:b/>
          <w:bCs/>
          <w:spacing w:val="21"/>
          <w:lang w:eastAsia="zh-CN"/>
        </w:rPr>
        <w:t xml:space="preserve"> </w:t>
      </w:r>
      <w:r>
        <w:rPr>
          <w:rFonts w:ascii="宋体" w:eastAsia="宋体" w:hAnsi="宋体" w:cs="宋体"/>
          <w:lang w:eastAsia="zh-CN"/>
        </w:rPr>
        <w:t>传输服务提供商应提供</w:t>
      </w:r>
      <w:del w:id="666" w:author="378653276@qq.com" w:date="2021-04-20T23:28:00Z">
        <w:r w:rsidDel="008F035B">
          <w:rPr>
            <w:rFonts w:ascii="宋体" w:eastAsia="宋体" w:hAnsi="宋体" w:cs="宋体"/>
            <w:lang w:eastAsia="zh-CN"/>
          </w:rPr>
          <w:delText>证据</w:delText>
        </w:r>
      </w:del>
      <w:ins w:id="667" w:author="378653276@qq.com" w:date="2021-04-20T23:28:00Z">
        <w:r w:rsidR="008F035B">
          <w:rPr>
            <w:rFonts w:ascii="宋体" w:eastAsia="宋体" w:hAnsi="宋体" w:cs="宋体"/>
            <w:lang w:eastAsia="zh-CN"/>
          </w:rPr>
          <w:t>凭证</w:t>
        </w:r>
      </w:ins>
      <w:r>
        <w:rPr>
          <w:rFonts w:ascii="宋体" w:eastAsia="宋体" w:hAnsi="宋体" w:cs="宋体"/>
          <w:lang w:eastAsia="zh-CN"/>
        </w:rPr>
        <w:t>（如文件和数据），当</w:t>
      </w:r>
      <w:proofErr w:type="gramStart"/>
      <w:r>
        <w:rPr>
          <w:rFonts w:ascii="宋体" w:eastAsia="宋体" w:hAnsi="宋体" w:cs="宋体"/>
          <w:lang w:eastAsia="zh-CN"/>
        </w:rPr>
        <w:t>将流门</w:t>
      </w:r>
      <w:proofErr w:type="gramEnd"/>
      <w:r>
        <w:rPr>
          <w:rFonts w:ascii="宋体" w:eastAsia="宋体" w:hAnsi="宋体" w:cs="宋体"/>
          <w:lang w:eastAsia="zh-CN"/>
        </w:rPr>
        <w:t>AFCs转换为ATC路径时，它</w:t>
      </w:r>
      <w:r>
        <w:rPr>
          <w:rFonts w:ascii="宋体" w:eastAsia="宋体" w:hAnsi="宋体" w:cs="宋体"/>
          <w:spacing w:val="-105"/>
          <w:lang w:eastAsia="zh-CN"/>
        </w:rPr>
        <w:t xml:space="preserve"> </w:t>
      </w:r>
      <w:r>
        <w:rPr>
          <w:rFonts w:ascii="宋体" w:eastAsia="宋体" w:hAnsi="宋体" w:cs="宋体"/>
          <w:lang w:eastAsia="zh-CN"/>
        </w:rPr>
        <w:t>遵循R11中描述的过程。</w:t>
      </w:r>
      <w:r>
        <w:rPr>
          <w:rFonts w:ascii="宋体" w:eastAsia="宋体" w:hAnsi="宋体" w:cs="宋体"/>
          <w:spacing w:val="-10"/>
          <w:lang w:eastAsia="zh-CN"/>
        </w:rPr>
        <w:t xml:space="preserve"> </w:t>
      </w:r>
      <w:r>
        <w:rPr>
          <w:rFonts w:ascii="宋体" w:eastAsia="宋体" w:hAnsi="宋体" w:cs="宋体"/>
          <w:lang w:eastAsia="zh-CN"/>
        </w:rPr>
        <w:t>(r11)</w:t>
      </w:r>
    </w:p>
    <w:p w14:paraId="2621F23F" w14:textId="77777777" w:rsidR="006B326C" w:rsidRDefault="009B4794">
      <w:pPr>
        <w:pStyle w:val="2"/>
        <w:tabs>
          <w:tab w:val="left" w:pos="643"/>
        </w:tabs>
        <w:spacing w:before="90"/>
        <w:ind w:left="140" w:right="259"/>
        <w:rPr>
          <w:b w:val="0"/>
          <w:bCs w:val="0"/>
          <w:lang w:eastAsia="zh-CN"/>
        </w:rPr>
      </w:pPr>
      <w:r>
        <w:rPr>
          <w:rFonts w:ascii="Arial" w:eastAsia="Arial" w:hAnsi="Arial" w:cs="Arial"/>
          <w:spacing w:val="-1"/>
          <w:w w:val="95"/>
          <w:lang w:eastAsia="zh-CN"/>
        </w:rPr>
        <w:t>D.</w:t>
      </w:r>
      <w:r>
        <w:rPr>
          <w:rFonts w:ascii="Arial" w:eastAsia="Arial" w:hAnsi="Arial" w:cs="Arial"/>
          <w:spacing w:val="-1"/>
          <w:w w:val="95"/>
          <w:lang w:eastAsia="zh-CN"/>
        </w:rPr>
        <w:tab/>
      </w:r>
      <w:bookmarkStart w:id="668" w:name="D.遵守情况"/>
      <w:bookmarkEnd w:id="668"/>
      <w:r>
        <w:rPr>
          <w:lang w:eastAsia="zh-CN"/>
        </w:rPr>
        <w:t>遵守情况</w:t>
      </w:r>
    </w:p>
    <w:p w14:paraId="7F5716E7" w14:textId="77777777" w:rsidR="006B326C" w:rsidRDefault="009B4794">
      <w:pPr>
        <w:tabs>
          <w:tab w:val="left" w:pos="679"/>
        </w:tabs>
        <w:spacing w:before="107"/>
        <w:ind w:left="140" w:right="259"/>
        <w:rPr>
          <w:rFonts w:ascii="宋体" w:eastAsia="宋体" w:hAnsi="宋体" w:cs="宋体"/>
          <w:lang w:eastAsia="zh-CN"/>
        </w:rPr>
      </w:pPr>
      <w:r>
        <w:rPr>
          <w:rFonts w:ascii="Times New Roman" w:eastAsia="Times New Roman" w:hAnsi="Times New Roman" w:cs="Times New Roman"/>
          <w:b/>
          <w:bCs/>
          <w:w w:val="95"/>
          <w:lang w:eastAsia="zh-CN"/>
        </w:rPr>
        <w:t>1.</w:t>
      </w:r>
      <w:r>
        <w:rPr>
          <w:rFonts w:ascii="Times New Roman" w:eastAsia="Times New Roman" w:hAnsi="Times New Roman" w:cs="Times New Roman"/>
          <w:b/>
          <w:bCs/>
          <w:w w:val="95"/>
          <w:lang w:eastAsia="zh-CN"/>
        </w:rPr>
        <w:tab/>
      </w:r>
      <w:r>
        <w:rPr>
          <w:rFonts w:ascii="宋体" w:eastAsia="宋体" w:hAnsi="宋体" w:cs="宋体"/>
          <w:b/>
          <w:bCs/>
          <w:lang w:eastAsia="zh-CN"/>
        </w:rPr>
        <w:t>合</w:t>
      </w:r>
      <w:proofErr w:type="gramStart"/>
      <w:r>
        <w:rPr>
          <w:rFonts w:ascii="宋体" w:eastAsia="宋体" w:hAnsi="宋体" w:cs="宋体"/>
          <w:b/>
          <w:bCs/>
          <w:lang w:eastAsia="zh-CN"/>
        </w:rPr>
        <w:t>规</w:t>
      </w:r>
      <w:proofErr w:type="gramEnd"/>
      <w:r>
        <w:rPr>
          <w:rFonts w:ascii="宋体" w:eastAsia="宋体" w:hAnsi="宋体" w:cs="宋体"/>
          <w:b/>
          <w:bCs/>
          <w:lang w:eastAsia="zh-CN"/>
        </w:rPr>
        <w:t>监测进程</w:t>
      </w:r>
    </w:p>
    <w:p w14:paraId="4B1688B7" w14:textId="22692533" w:rsidR="006B326C" w:rsidRDefault="009B4794">
      <w:pPr>
        <w:tabs>
          <w:tab w:val="left" w:pos="1219"/>
        </w:tabs>
        <w:spacing w:before="101" w:line="316" w:lineRule="auto"/>
        <w:ind w:left="1220" w:right="7093" w:hanging="540"/>
        <w:rPr>
          <w:rFonts w:ascii="宋体" w:eastAsia="宋体" w:hAnsi="宋体" w:cs="宋体"/>
          <w:lang w:eastAsia="zh-CN"/>
        </w:rPr>
      </w:pPr>
      <w:r>
        <w:rPr>
          <w:rFonts w:ascii="Times New Roman" w:eastAsia="Times New Roman" w:hAnsi="Times New Roman" w:cs="Times New Roman"/>
          <w:b/>
          <w:bCs/>
          <w:spacing w:val="1"/>
          <w:w w:val="95"/>
          <w:lang w:eastAsia="zh-CN"/>
        </w:rPr>
        <w:t>1.1.</w:t>
      </w:r>
      <w:r>
        <w:rPr>
          <w:rFonts w:ascii="Times New Roman" w:eastAsia="Times New Roman" w:hAnsi="Times New Roman" w:cs="Times New Roman"/>
          <w:b/>
          <w:bCs/>
          <w:spacing w:val="1"/>
          <w:w w:val="95"/>
          <w:lang w:eastAsia="zh-CN"/>
        </w:rPr>
        <w:tab/>
      </w:r>
      <w:r>
        <w:rPr>
          <w:rFonts w:ascii="宋体" w:eastAsia="宋体" w:hAnsi="宋体" w:cs="宋体"/>
          <w:b/>
          <w:bCs/>
          <w:spacing w:val="-1"/>
          <w:lang w:eastAsia="zh-CN"/>
        </w:rPr>
        <w:t>合</w:t>
      </w:r>
      <w:proofErr w:type="gramStart"/>
      <w:r>
        <w:rPr>
          <w:rFonts w:ascii="宋体" w:eastAsia="宋体" w:hAnsi="宋体" w:cs="宋体"/>
          <w:b/>
          <w:bCs/>
          <w:spacing w:val="-1"/>
          <w:lang w:eastAsia="zh-CN"/>
        </w:rPr>
        <w:t>规</w:t>
      </w:r>
      <w:proofErr w:type="gramEnd"/>
      <w:r>
        <w:rPr>
          <w:rFonts w:ascii="宋体" w:eastAsia="宋体" w:hAnsi="宋体" w:cs="宋体"/>
          <w:b/>
          <w:bCs/>
          <w:spacing w:val="-1"/>
          <w:lang w:eastAsia="zh-CN"/>
        </w:rPr>
        <w:t>执法</w:t>
      </w:r>
      <w:del w:id="669" w:author="378653276@qq.com" w:date="2021-04-20T22:29:00Z">
        <w:r w:rsidDel="0067247E">
          <w:rPr>
            <w:rFonts w:ascii="宋体" w:eastAsia="宋体" w:hAnsi="宋体" w:cs="宋体"/>
            <w:b/>
            <w:bCs/>
            <w:spacing w:val="-1"/>
            <w:lang w:eastAsia="zh-CN"/>
          </w:rPr>
          <w:delText>机构</w:delText>
        </w:r>
      </w:del>
      <w:ins w:id="670" w:author="378653276@qq.com" w:date="2021-04-20T22:29:00Z">
        <w:r w:rsidR="0067247E">
          <w:rPr>
            <w:rFonts w:ascii="宋体" w:eastAsia="宋体" w:hAnsi="宋体" w:cs="宋体"/>
            <w:b/>
            <w:bCs/>
            <w:spacing w:val="-1"/>
            <w:lang w:eastAsia="zh-CN"/>
          </w:rPr>
          <w:t>机关</w:t>
        </w:r>
      </w:ins>
      <w:r>
        <w:rPr>
          <w:rFonts w:ascii="宋体" w:eastAsia="宋体" w:hAnsi="宋体" w:cs="宋体"/>
          <w:b/>
          <w:bCs/>
          <w:lang w:eastAsia="zh-CN"/>
        </w:rPr>
        <w:t xml:space="preserve"> </w:t>
      </w:r>
      <w:r>
        <w:rPr>
          <w:rFonts w:ascii="宋体" w:eastAsia="宋体" w:hAnsi="宋体" w:cs="宋体"/>
          <w:lang w:eastAsia="zh-CN"/>
        </w:rPr>
        <w:t>区域实体。</w:t>
      </w:r>
    </w:p>
    <w:p w14:paraId="3A87A46E" w14:textId="77777777" w:rsidR="006B326C" w:rsidRDefault="009B4794">
      <w:pPr>
        <w:spacing w:before="49"/>
        <w:ind w:left="680" w:right="259"/>
        <w:rPr>
          <w:rFonts w:ascii="宋体" w:eastAsia="宋体" w:hAnsi="宋体" w:cs="宋体"/>
          <w:lang w:eastAsia="zh-CN"/>
        </w:rPr>
      </w:pPr>
      <w:r>
        <w:rPr>
          <w:rFonts w:ascii="Times New Roman" w:eastAsia="Times New Roman" w:hAnsi="Times New Roman" w:cs="Times New Roman"/>
          <w:b/>
          <w:bCs/>
          <w:lang w:eastAsia="zh-CN"/>
        </w:rPr>
        <w:t xml:space="preserve">1.2. </w:t>
      </w:r>
      <w:r>
        <w:rPr>
          <w:rFonts w:ascii="Times New Roman" w:eastAsia="Times New Roman" w:hAnsi="Times New Roman" w:cs="Times New Roman"/>
          <w:b/>
          <w:bCs/>
          <w:spacing w:val="14"/>
          <w:lang w:eastAsia="zh-CN"/>
        </w:rPr>
        <w:t xml:space="preserve"> </w:t>
      </w:r>
      <w:r>
        <w:rPr>
          <w:rFonts w:ascii="宋体" w:eastAsia="宋体" w:hAnsi="宋体" w:cs="宋体"/>
          <w:b/>
          <w:bCs/>
          <w:lang w:eastAsia="zh-CN"/>
        </w:rPr>
        <w:t>合</w:t>
      </w:r>
      <w:proofErr w:type="gramStart"/>
      <w:r>
        <w:rPr>
          <w:rFonts w:ascii="宋体" w:eastAsia="宋体" w:hAnsi="宋体" w:cs="宋体"/>
          <w:b/>
          <w:bCs/>
          <w:lang w:eastAsia="zh-CN"/>
        </w:rPr>
        <w:t>规</w:t>
      </w:r>
      <w:proofErr w:type="gramEnd"/>
      <w:r>
        <w:rPr>
          <w:rFonts w:ascii="宋体" w:eastAsia="宋体" w:hAnsi="宋体" w:cs="宋体"/>
          <w:b/>
          <w:bCs/>
          <w:lang w:eastAsia="zh-CN"/>
        </w:rPr>
        <w:t>监测周期和重置时间框架</w:t>
      </w:r>
    </w:p>
    <w:p w14:paraId="00BBE289" w14:textId="77777777" w:rsidR="006B326C" w:rsidRDefault="009B4794">
      <w:pPr>
        <w:spacing w:before="98"/>
        <w:ind w:left="1690" w:right="259"/>
        <w:rPr>
          <w:rFonts w:ascii="宋体" w:eastAsia="宋体" w:hAnsi="宋体" w:cs="宋体"/>
          <w:lang w:eastAsia="zh-CN"/>
        </w:rPr>
      </w:pPr>
      <w:r>
        <w:rPr>
          <w:rFonts w:ascii="宋体" w:eastAsia="宋体" w:hAnsi="宋体" w:cs="宋体"/>
          <w:lang w:eastAsia="zh-CN"/>
        </w:rPr>
        <w:t>不适用。</w:t>
      </w:r>
    </w:p>
    <w:p w14:paraId="42EE5BB0" w14:textId="77777777" w:rsidR="006B326C" w:rsidRDefault="009B4794">
      <w:pPr>
        <w:spacing w:before="120"/>
        <w:ind w:left="1220" w:right="259" w:firstLine="7"/>
        <w:rPr>
          <w:rFonts w:ascii="宋体" w:eastAsia="宋体" w:hAnsi="宋体" w:cs="宋体"/>
          <w:lang w:eastAsia="zh-CN"/>
        </w:rPr>
      </w:pPr>
      <w:r>
        <w:rPr>
          <w:rFonts w:ascii="Times New Roman" w:eastAsia="Times New Roman" w:hAnsi="Times New Roman" w:cs="Times New Roman"/>
          <w:b/>
          <w:bCs/>
          <w:lang w:eastAsia="zh-CN"/>
        </w:rPr>
        <w:t xml:space="preserve">1.3. </w:t>
      </w:r>
      <w:r>
        <w:rPr>
          <w:rFonts w:ascii="Times New Roman" w:eastAsia="Times New Roman" w:hAnsi="Times New Roman" w:cs="Times New Roman"/>
          <w:b/>
          <w:bCs/>
          <w:spacing w:val="25"/>
          <w:lang w:eastAsia="zh-CN"/>
        </w:rPr>
        <w:t xml:space="preserve"> </w:t>
      </w:r>
      <w:r>
        <w:rPr>
          <w:rFonts w:ascii="宋体" w:eastAsia="宋体" w:hAnsi="宋体" w:cs="宋体"/>
          <w:b/>
          <w:bCs/>
          <w:lang w:eastAsia="zh-CN"/>
        </w:rPr>
        <w:t>数据保留</w:t>
      </w:r>
    </w:p>
    <w:p w14:paraId="4D405870" w14:textId="66855106" w:rsidR="006B326C" w:rsidRDefault="009B4794">
      <w:pPr>
        <w:spacing w:before="127" w:line="286" w:lineRule="exact"/>
        <w:ind w:left="1220" w:right="259"/>
        <w:rPr>
          <w:rFonts w:ascii="宋体" w:eastAsia="宋体" w:hAnsi="宋体" w:cs="宋体"/>
          <w:lang w:eastAsia="zh-CN"/>
        </w:rPr>
      </w:pPr>
      <w:r>
        <w:rPr>
          <w:rFonts w:ascii="宋体" w:eastAsia="宋体" w:hAnsi="宋体" w:cs="宋体"/>
          <w:spacing w:val="-2"/>
          <w:lang w:eastAsia="zh-CN"/>
        </w:rPr>
        <w:t>传输运营商和传输服务提供商应保存数据或</w:t>
      </w:r>
      <w:del w:id="671" w:author="378653276@qq.com" w:date="2021-04-20T23:28:00Z">
        <w:r w:rsidDel="008F035B">
          <w:rPr>
            <w:rFonts w:ascii="宋体" w:eastAsia="宋体" w:hAnsi="宋体" w:cs="宋体"/>
            <w:spacing w:val="-2"/>
            <w:lang w:eastAsia="zh-CN"/>
          </w:rPr>
          <w:delText>证据</w:delText>
        </w:r>
      </w:del>
      <w:ins w:id="672"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，以显示以下所述的合</w:t>
      </w:r>
      <w:proofErr w:type="gramStart"/>
      <w:r>
        <w:rPr>
          <w:rFonts w:ascii="宋体" w:eastAsia="宋体" w:hAnsi="宋体" w:cs="宋体"/>
          <w:spacing w:val="-2"/>
          <w:lang w:eastAsia="zh-CN"/>
        </w:rPr>
        <w:t>规</w:t>
      </w:r>
      <w:proofErr w:type="gramEnd"/>
      <w:r>
        <w:rPr>
          <w:rFonts w:ascii="宋体" w:eastAsia="宋体" w:hAnsi="宋体" w:cs="宋体"/>
          <w:spacing w:val="-2"/>
          <w:lang w:eastAsia="zh-CN"/>
        </w:rPr>
        <w:t>情况，除非</w:t>
      </w:r>
      <w:r>
        <w:rPr>
          <w:rFonts w:ascii="宋体" w:eastAsia="宋体" w:hAnsi="宋体" w:cs="宋体"/>
          <w:spacing w:val="-59"/>
          <w:lang w:eastAsia="zh-CN"/>
        </w:rPr>
        <w:t xml:space="preserve"> </w:t>
      </w:r>
      <w:r>
        <w:rPr>
          <w:rFonts w:ascii="宋体" w:eastAsia="宋体" w:hAnsi="宋体" w:cs="宋体"/>
          <w:lang w:eastAsia="zh-CN"/>
        </w:rPr>
        <w:t>其合</w:t>
      </w:r>
      <w:proofErr w:type="gramStart"/>
      <w:r>
        <w:rPr>
          <w:rFonts w:ascii="宋体" w:eastAsia="宋体" w:hAnsi="宋体" w:cs="宋体"/>
          <w:lang w:eastAsia="zh-CN"/>
        </w:rPr>
        <w:t>规</w:t>
      </w:r>
      <w:proofErr w:type="gramEnd"/>
      <w:r>
        <w:rPr>
          <w:rFonts w:ascii="宋体" w:eastAsia="宋体" w:hAnsi="宋体" w:cs="宋体"/>
          <w:lang w:eastAsia="zh-CN"/>
        </w:rPr>
        <w:t>执法</w:t>
      </w:r>
      <w:del w:id="673" w:author="378653276@qq.com" w:date="2021-04-20T22:29:00Z">
        <w:r w:rsidDel="0067247E">
          <w:rPr>
            <w:rFonts w:ascii="宋体" w:eastAsia="宋体" w:hAnsi="宋体" w:cs="宋体"/>
            <w:lang w:eastAsia="zh-CN"/>
          </w:rPr>
          <w:delText>机构</w:delText>
        </w:r>
      </w:del>
      <w:ins w:id="674" w:author="378653276@qq.com" w:date="2021-04-20T22:29:00Z">
        <w:r w:rsidR="0067247E">
          <w:rPr>
            <w:rFonts w:ascii="宋体" w:eastAsia="宋体" w:hAnsi="宋体" w:cs="宋体"/>
            <w:lang w:eastAsia="zh-CN"/>
          </w:rPr>
          <w:t>机关</w:t>
        </w:r>
      </w:ins>
      <w:r>
        <w:rPr>
          <w:rFonts w:ascii="宋体" w:eastAsia="宋体" w:hAnsi="宋体" w:cs="宋体"/>
          <w:lang w:eastAsia="zh-CN"/>
        </w:rPr>
        <w:t>指示在更长的时间内保留具体</w:t>
      </w:r>
      <w:del w:id="675" w:author="378653276@qq.com" w:date="2021-04-20T23:28:00Z">
        <w:r w:rsidDel="008F035B">
          <w:rPr>
            <w:rFonts w:ascii="宋体" w:eastAsia="宋体" w:hAnsi="宋体" w:cs="宋体"/>
            <w:lang w:eastAsia="zh-CN"/>
          </w:rPr>
          <w:delText>证据</w:delText>
        </w:r>
      </w:del>
      <w:ins w:id="676" w:author="378653276@qq.com" w:date="2021-04-20T23:28:00Z">
        <w:r w:rsidR="008F035B">
          <w:rPr>
            <w:rFonts w:ascii="宋体" w:eastAsia="宋体" w:hAnsi="宋体" w:cs="宋体"/>
            <w:lang w:eastAsia="zh-CN"/>
          </w:rPr>
          <w:t>凭证</w:t>
        </w:r>
      </w:ins>
      <w:r>
        <w:rPr>
          <w:rFonts w:ascii="宋体" w:eastAsia="宋体" w:hAnsi="宋体" w:cs="宋体"/>
          <w:lang w:eastAsia="zh-CN"/>
        </w:rPr>
        <w:t>，作为调查的一部分：</w:t>
      </w:r>
    </w:p>
    <w:p w14:paraId="388D9C67" w14:textId="77777777" w:rsidR="006B326C" w:rsidRDefault="009B4794">
      <w:pPr>
        <w:tabs>
          <w:tab w:val="left" w:pos="1579"/>
        </w:tabs>
        <w:spacing w:before="123" w:line="276" w:lineRule="exact"/>
        <w:ind w:left="1580" w:right="379"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传输服务提供商应保留其当前有效的ATCID和自上次合</w:t>
      </w:r>
      <w:proofErr w:type="gramStart"/>
      <w:r>
        <w:rPr>
          <w:rFonts w:ascii="宋体" w:eastAsia="宋体" w:hAnsi="宋体" w:cs="宋体"/>
          <w:spacing w:val="-2"/>
          <w:lang w:eastAsia="zh-CN"/>
        </w:rPr>
        <w:t>规</w:t>
      </w:r>
      <w:proofErr w:type="gramEnd"/>
      <w:r>
        <w:rPr>
          <w:rFonts w:ascii="宋体" w:eastAsia="宋体" w:hAnsi="宋体" w:cs="宋体"/>
          <w:spacing w:val="-2"/>
          <w:lang w:eastAsia="zh-CN"/>
        </w:rPr>
        <w:t>审计以来有效的ATCID的</w:t>
      </w:r>
      <w:r>
        <w:rPr>
          <w:rFonts w:ascii="宋体" w:eastAsia="宋体" w:hAnsi="宋体" w:cs="宋体"/>
          <w:spacing w:val="-56"/>
          <w:lang w:eastAsia="zh-CN"/>
        </w:rPr>
        <w:t xml:space="preserve"> </w:t>
      </w:r>
      <w:r>
        <w:rPr>
          <w:rFonts w:ascii="宋体" w:eastAsia="宋体" w:hAnsi="宋体" w:cs="宋体"/>
          <w:lang w:eastAsia="zh-CN"/>
        </w:rPr>
        <w:t>任何先前版本，以显示对R1的遵守情况。</w:t>
      </w:r>
    </w:p>
    <w:p w14:paraId="2BB5DB7C" w14:textId="23822ED2" w:rsidR="006B326C" w:rsidRDefault="009B4794">
      <w:pPr>
        <w:tabs>
          <w:tab w:val="left" w:pos="1579"/>
        </w:tabs>
        <w:spacing w:before="128" w:line="268" w:lineRule="exact"/>
        <w:ind w:left="1580" w:right="523"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传输操作员应具有其最新的模型，用于</w:t>
      </w:r>
      <w:proofErr w:type="gramStart"/>
      <w:r>
        <w:rPr>
          <w:rFonts w:ascii="宋体" w:eastAsia="宋体" w:hAnsi="宋体" w:cs="宋体"/>
          <w:spacing w:val="-2"/>
          <w:lang w:eastAsia="zh-CN"/>
        </w:rPr>
        <w:t>确定流门和</w:t>
      </w:r>
      <w:proofErr w:type="gramEnd"/>
      <w:r>
        <w:rPr>
          <w:rFonts w:ascii="宋体" w:eastAsia="宋体" w:hAnsi="宋体" w:cs="宋体"/>
          <w:spacing w:val="-2"/>
          <w:lang w:eastAsia="zh-CN"/>
        </w:rPr>
        <w:t>TFC，以及先前版本的</w:t>
      </w:r>
      <w:del w:id="677" w:author="378653276@qq.com" w:date="2021-04-20T23:28:00Z">
        <w:r w:rsidDel="008F035B">
          <w:rPr>
            <w:rFonts w:ascii="宋体" w:eastAsia="宋体" w:hAnsi="宋体" w:cs="宋体"/>
            <w:spacing w:val="-2"/>
            <w:lang w:eastAsia="zh-CN"/>
          </w:rPr>
          <w:delText>证据</w:delText>
        </w:r>
      </w:del>
      <w:ins w:id="678"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w:t>
      </w:r>
      <w:r>
        <w:rPr>
          <w:rFonts w:ascii="宋体" w:eastAsia="宋体" w:hAnsi="宋体" w:cs="宋体"/>
          <w:spacing w:val="-61"/>
          <w:lang w:eastAsia="zh-CN"/>
        </w:rPr>
        <w:t xml:space="preserve"> </w:t>
      </w:r>
      <w:r>
        <w:rPr>
          <w:rFonts w:ascii="宋体" w:eastAsia="宋体" w:hAnsi="宋体" w:cs="宋体"/>
          <w:lang w:eastAsia="zh-CN"/>
        </w:rPr>
        <w:t>以显示符合R2和R3。</w:t>
      </w:r>
    </w:p>
    <w:p w14:paraId="7AB1E322" w14:textId="544AE762" w:rsidR="006B326C" w:rsidRDefault="009B4794">
      <w:pPr>
        <w:tabs>
          <w:tab w:val="left" w:pos="1579"/>
        </w:tabs>
        <w:spacing w:before="90"/>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传输操作员应保留</w:t>
      </w:r>
      <w:del w:id="679" w:author="378653276@qq.com" w:date="2021-04-20T23:28:00Z">
        <w:r w:rsidDel="008F035B">
          <w:rPr>
            <w:rFonts w:ascii="宋体" w:eastAsia="宋体" w:hAnsi="宋体" w:cs="宋体"/>
            <w:lang w:eastAsia="zh-CN"/>
          </w:rPr>
          <w:delText>证据</w:delText>
        </w:r>
      </w:del>
      <w:ins w:id="680" w:author="378653276@qq.com" w:date="2021-04-20T23:28:00Z">
        <w:r w:rsidR="008F035B">
          <w:rPr>
            <w:rFonts w:ascii="宋体" w:eastAsia="宋体" w:hAnsi="宋体" w:cs="宋体"/>
            <w:lang w:eastAsia="zh-CN"/>
          </w:rPr>
          <w:t>凭证</w:t>
        </w:r>
      </w:ins>
      <w:r>
        <w:rPr>
          <w:rFonts w:ascii="宋体" w:eastAsia="宋体" w:hAnsi="宋体" w:cs="宋体"/>
          <w:lang w:eastAsia="zh-CN"/>
        </w:rPr>
        <w:t>，以表明最近12个月遵守R2.1、R2.3。</w:t>
      </w:r>
    </w:p>
    <w:p w14:paraId="15638D4F" w14:textId="589B842D" w:rsidR="006B326C" w:rsidRDefault="009B4794">
      <w:pPr>
        <w:tabs>
          <w:tab w:val="left" w:pos="1579"/>
        </w:tabs>
        <w:spacing w:before="122" w:line="266" w:lineRule="exact"/>
        <w:ind w:left="1580" w:right="795"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输电运营商应保留</w:t>
      </w:r>
      <w:del w:id="681" w:author="378653276@qq.com" w:date="2021-04-20T23:28:00Z">
        <w:r w:rsidDel="008F035B">
          <w:rPr>
            <w:rFonts w:ascii="宋体" w:eastAsia="宋体" w:hAnsi="宋体" w:cs="宋体"/>
            <w:spacing w:val="-2"/>
            <w:lang w:eastAsia="zh-CN"/>
          </w:rPr>
          <w:delText>证据</w:delText>
        </w:r>
      </w:del>
      <w:ins w:id="682"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，以表明在最近三年历年和本年度遵守R2.2、R2.4和</w:t>
      </w:r>
      <w:r>
        <w:rPr>
          <w:rFonts w:ascii="宋体" w:eastAsia="宋体" w:hAnsi="宋体" w:cs="宋体"/>
          <w:spacing w:val="-59"/>
          <w:lang w:eastAsia="zh-CN"/>
        </w:rPr>
        <w:t xml:space="preserve"> </w:t>
      </w:r>
      <w:r>
        <w:rPr>
          <w:rFonts w:ascii="宋体" w:eastAsia="宋体" w:hAnsi="宋体" w:cs="宋体"/>
          <w:lang w:eastAsia="zh-CN"/>
        </w:rPr>
        <w:t>R2.5。</w:t>
      </w:r>
    </w:p>
    <w:p w14:paraId="2730D037" w14:textId="612A8990" w:rsidR="006B326C" w:rsidRDefault="009B4794">
      <w:pPr>
        <w:tabs>
          <w:tab w:val="left" w:pos="1579"/>
        </w:tabs>
        <w:spacing w:before="136" w:line="264" w:lineRule="exact"/>
        <w:ind w:left="1580" w:right="259"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传输服务提供商应保留</w:t>
      </w:r>
      <w:del w:id="683" w:author="378653276@qq.com" w:date="2021-04-20T23:28:00Z">
        <w:r w:rsidDel="008F035B">
          <w:rPr>
            <w:rFonts w:ascii="宋体" w:eastAsia="宋体" w:hAnsi="宋体" w:cs="宋体"/>
            <w:spacing w:val="-2"/>
            <w:lang w:eastAsia="zh-CN"/>
          </w:rPr>
          <w:delText>证据</w:delText>
        </w:r>
      </w:del>
      <w:ins w:id="684"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，以显示在12个月内遵守R4，或直到用于计算AFC的模</w:t>
      </w:r>
      <w:r>
        <w:rPr>
          <w:rFonts w:ascii="宋体" w:eastAsia="宋体" w:hAnsi="宋体" w:cs="宋体"/>
          <w:spacing w:val="-57"/>
          <w:lang w:eastAsia="zh-CN"/>
        </w:rPr>
        <w:t xml:space="preserve"> </w:t>
      </w:r>
      <w:r>
        <w:rPr>
          <w:rFonts w:ascii="宋体" w:eastAsia="宋体" w:hAnsi="宋体" w:cs="宋体"/>
          <w:lang w:eastAsia="zh-CN"/>
        </w:rPr>
        <w:t>型更新为止，以较长的时间为准。</w:t>
      </w:r>
    </w:p>
    <w:p w14:paraId="16B09085" w14:textId="37EC43A3" w:rsidR="006B326C" w:rsidRDefault="009B4794">
      <w:pPr>
        <w:tabs>
          <w:tab w:val="left" w:pos="1579"/>
        </w:tabs>
        <w:spacing w:before="137" w:line="266" w:lineRule="exact"/>
        <w:ind w:left="1580" w:right="619" w:hanging="360"/>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传输服务提供商应保留</w:t>
      </w:r>
      <w:del w:id="685" w:author="378653276@qq.com" w:date="2021-04-20T23:28:00Z">
        <w:r w:rsidDel="008F035B">
          <w:rPr>
            <w:rFonts w:ascii="宋体" w:eastAsia="宋体" w:hAnsi="宋体" w:cs="宋体"/>
            <w:spacing w:val="-2"/>
            <w:lang w:eastAsia="zh-CN"/>
          </w:rPr>
          <w:delText>证据</w:delText>
        </w:r>
      </w:del>
      <w:ins w:id="686"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，以表明在最近的日历年加上本年度遵守R5、R8、</w:t>
      </w:r>
      <w:r>
        <w:rPr>
          <w:rFonts w:ascii="宋体" w:eastAsia="宋体" w:hAnsi="宋体" w:cs="宋体"/>
          <w:spacing w:val="-61"/>
          <w:lang w:eastAsia="zh-CN"/>
        </w:rPr>
        <w:t xml:space="preserve"> </w:t>
      </w:r>
      <w:r>
        <w:rPr>
          <w:rFonts w:ascii="宋体" w:eastAsia="宋体" w:hAnsi="宋体" w:cs="宋体"/>
          <w:lang w:eastAsia="zh-CN"/>
        </w:rPr>
        <w:t>R9、R10和R11。</w:t>
      </w:r>
    </w:p>
    <w:p w14:paraId="0EA4FD2F" w14:textId="487AA00C" w:rsidR="006B326C" w:rsidRDefault="009B4794">
      <w:pPr>
        <w:spacing w:before="111" w:line="220" w:lineRule="auto"/>
        <w:ind w:left="1582" w:right="356" w:hanging="363"/>
        <w:jc w:val="both"/>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spacing w:val="74"/>
          <w:lang w:eastAsia="zh-CN"/>
        </w:rPr>
        <w:t xml:space="preserve"> </w:t>
      </w:r>
      <w:r>
        <w:rPr>
          <w:rFonts w:ascii="宋体" w:eastAsia="宋体" w:hAnsi="宋体" w:cs="宋体"/>
          <w:lang w:eastAsia="zh-CN"/>
        </w:rPr>
        <w:t>传输服务提供商应保留</w:t>
      </w:r>
      <w:del w:id="687" w:author="378653276@qq.com" w:date="2021-04-20T23:28:00Z">
        <w:r w:rsidDel="008F035B">
          <w:rPr>
            <w:rFonts w:ascii="宋体" w:eastAsia="宋体" w:hAnsi="宋体" w:cs="宋体"/>
            <w:lang w:eastAsia="zh-CN"/>
          </w:rPr>
          <w:delText>证据</w:delText>
        </w:r>
      </w:del>
      <w:ins w:id="688" w:author="378653276@qq.com" w:date="2021-04-20T23:28:00Z">
        <w:r w:rsidR="008F035B">
          <w:rPr>
            <w:rFonts w:ascii="宋体" w:eastAsia="宋体" w:hAnsi="宋体" w:cs="宋体"/>
            <w:lang w:eastAsia="zh-CN"/>
          </w:rPr>
          <w:t>凭证</w:t>
        </w:r>
      </w:ins>
      <w:r>
        <w:rPr>
          <w:rFonts w:ascii="宋体" w:eastAsia="宋体" w:hAnsi="宋体" w:cs="宋体"/>
          <w:lang w:eastAsia="zh-CN"/>
        </w:rPr>
        <w:t xml:space="preserve">，以证明在计算R6和R7要求的最近14天的小时值时符 </w:t>
      </w:r>
      <w:r>
        <w:rPr>
          <w:rFonts w:ascii="宋体" w:eastAsia="宋体" w:hAnsi="宋体" w:cs="宋体"/>
          <w:spacing w:val="-2"/>
          <w:lang w:eastAsia="zh-CN"/>
        </w:rPr>
        <w:t>合要求；在计算R6和R7要求的最近30天</w:t>
      </w:r>
      <w:proofErr w:type="gramStart"/>
      <w:r>
        <w:rPr>
          <w:rFonts w:ascii="宋体" w:eastAsia="宋体" w:hAnsi="宋体" w:cs="宋体"/>
          <w:spacing w:val="-2"/>
          <w:lang w:eastAsia="zh-CN"/>
        </w:rPr>
        <w:t>的日值时</w:t>
      </w:r>
      <w:proofErr w:type="gramEnd"/>
      <w:r>
        <w:rPr>
          <w:rFonts w:ascii="宋体" w:eastAsia="宋体" w:hAnsi="宋体" w:cs="宋体"/>
          <w:spacing w:val="-2"/>
          <w:lang w:eastAsia="zh-CN"/>
        </w:rPr>
        <w:t>显示符合要求的</w:t>
      </w:r>
      <w:del w:id="689" w:author="378653276@qq.com" w:date="2021-04-20T23:28:00Z">
        <w:r w:rsidDel="008F035B">
          <w:rPr>
            <w:rFonts w:ascii="宋体" w:eastAsia="宋体" w:hAnsi="宋体" w:cs="宋体"/>
            <w:spacing w:val="-2"/>
            <w:lang w:eastAsia="zh-CN"/>
          </w:rPr>
          <w:delText>证据</w:delText>
        </w:r>
      </w:del>
      <w:ins w:id="690" w:author="378653276@qq.com" w:date="2021-04-20T23:28:00Z">
        <w:r w:rsidR="008F035B">
          <w:rPr>
            <w:rFonts w:ascii="宋体" w:eastAsia="宋体" w:hAnsi="宋体" w:cs="宋体"/>
            <w:spacing w:val="-2"/>
            <w:lang w:eastAsia="zh-CN"/>
          </w:rPr>
          <w:t>凭证</w:t>
        </w:r>
      </w:ins>
      <w:r>
        <w:rPr>
          <w:rFonts w:ascii="宋体" w:eastAsia="宋体" w:hAnsi="宋体" w:cs="宋体"/>
          <w:spacing w:val="-2"/>
          <w:lang w:eastAsia="zh-CN"/>
        </w:rPr>
        <w:t>；在计算R6</w:t>
      </w:r>
      <w:r>
        <w:rPr>
          <w:rFonts w:ascii="宋体" w:eastAsia="宋体" w:hAnsi="宋体" w:cs="宋体"/>
          <w:lang w:eastAsia="zh-CN"/>
        </w:rPr>
        <w:t xml:space="preserve"> 和R7要求的最近60天的月值时显示符合要求的</w:t>
      </w:r>
      <w:del w:id="691" w:author="378653276@qq.com" w:date="2021-04-20T23:28:00Z">
        <w:r w:rsidDel="008F035B">
          <w:rPr>
            <w:rFonts w:ascii="宋体" w:eastAsia="宋体" w:hAnsi="宋体" w:cs="宋体"/>
            <w:lang w:eastAsia="zh-CN"/>
          </w:rPr>
          <w:delText>证据</w:delText>
        </w:r>
      </w:del>
      <w:ins w:id="692" w:author="378653276@qq.com" w:date="2021-04-20T23:28:00Z">
        <w:r w:rsidR="008F035B">
          <w:rPr>
            <w:rFonts w:ascii="宋体" w:eastAsia="宋体" w:hAnsi="宋体" w:cs="宋体"/>
            <w:lang w:eastAsia="zh-CN"/>
          </w:rPr>
          <w:t>凭证</w:t>
        </w:r>
      </w:ins>
      <w:r>
        <w:rPr>
          <w:rFonts w:ascii="宋体" w:eastAsia="宋体" w:hAnsi="宋体" w:cs="宋体"/>
          <w:lang w:eastAsia="zh-CN"/>
        </w:rPr>
        <w:t>。</w:t>
      </w:r>
    </w:p>
    <w:p w14:paraId="6A91B6C2" w14:textId="77777777" w:rsidR="006B326C" w:rsidRDefault="009B4794">
      <w:pPr>
        <w:tabs>
          <w:tab w:val="left" w:pos="1582"/>
        </w:tabs>
        <w:spacing w:before="160" w:line="268" w:lineRule="exact"/>
        <w:ind w:left="1582" w:right="379" w:hanging="363"/>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spacing w:val="-2"/>
          <w:lang w:eastAsia="zh-CN"/>
        </w:rPr>
        <w:t>如果发现传输服务提供者或传输操作员不符合规定，则应保存与不符合规定有关</w:t>
      </w:r>
      <w:r>
        <w:rPr>
          <w:rFonts w:ascii="宋体" w:eastAsia="宋体" w:hAnsi="宋体" w:cs="宋体"/>
          <w:spacing w:val="-61"/>
          <w:lang w:eastAsia="zh-CN"/>
        </w:rPr>
        <w:t xml:space="preserve"> </w:t>
      </w:r>
      <w:r>
        <w:rPr>
          <w:rFonts w:ascii="宋体" w:eastAsia="宋体" w:hAnsi="宋体" w:cs="宋体"/>
          <w:lang w:eastAsia="zh-CN"/>
        </w:rPr>
        <w:t>的信息，直到发现符合规定为止。</w:t>
      </w:r>
    </w:p>
    <w:p w14:paraId="731D23A3" w14:textId="3899236E" w:rsidR="006B326C" w:rsidRDefault="009B4794">
      <w:pPr>
        <w:spacing w:before="92"/>
        <w:ind w:left="1222" w:right="259"/>
        <w:rPr>
          <w:rFonts w:ascii="宋体" w:eastAsia="宋体" w:hAnsi="宋体" w:cs="宋体"/>
          <w:lang w:eastAsia="zh-CN"/>
        </w:rPr>
      </w:pPr>
      <w:r>
        <w:rPr>
          <w:rFonts w:ascii="宋体" w:eastAsia="宋体" w:hAnsi="宋体" w:cs="宋体"/>
          <w:lang w:eastAsia="zh-CN"/>
        </w:rPr>
        <w:t>合</w:t>
      </w:r>
      <w:proofErr w:type="gramStart"/>
      <w:r>
        <w:rPr>
          <w:rFonts w:ascii="宋体" w:eastAsia="宋体" w:hAnsi="宋体" w:cs="宋体"/>
          <w:lang w:eastAsia="zh-CN"/>
        </w:rPr>
        <w:t>规</w:t>
      </w:r>
      <w:proofErr w:type="gramEnd"/>
      <w:r>
        <w:rPr>
          <w:rFonts w:ascii="宋体" w:eastAsia="宋体" w:hAnsi="宋体" w:cs="宋体"/>
          <w:lang w:eastAsia="zh-CN"/>
        </w:rPr>
        <w:t>执行</w:t>
      </w:r>
      <w:del w:id="693" w:author="378653276@qq.com" w:date="2021-04-20T22:29:00Z">
        <w:r w:rsidDel="0067247E">
          <w:rPr>
            <w:rFonts w:ascii="宋体" w:eastAsia="宋体" w:hAnsi="宋体" w:cs="宋体"/>
            <w:lang w:eastAsia="zh-CN"/>
          </w:rPr>
          <w:delText>机构</w:delText>
        </w:r>
      </w:del>
      <w:ins w:id="694" w:author="378653276@qq.com" w:date="2021-04-20T22:29:00Z">
        <w:r w:rsidR="0067247E">
          <w:rPr>
            <w:rFonts w:ascii="宋体" w:eastAsia="宋体" w:hAnsi="宋体" w:cs="宋体"/>
            <w:lang w:eastAsia="zh-CN"/>
          </w:rPr>
          <w:t>机关</w:t>
        </w:r>
      </w:ins>
      <w:r>
        <w:rPr>
          <w:rFonts w:ascii="宋体" w:eastAsia="宋体" w:hAnsi="宋体" w:cs="宋体"/>
          <w:lang w:eastAsia="zh-CN"/>
        </w:rPr>
        <w:t>应保存最后一次审计记录以及所有要求和提交的后续审计记录。</w:t>
      </w:r>
    </w:p>
    <w:p w14:paraId="3FED2B63" w14:textId="77777777" w:rsidR="006B326C" w:rsidRDefault="009B4794">
      <w:pPr>
        <w:spacing w:before="122"/>
        <w:ind w:left="680" w:right="259"/>
        <w:rPr>
          <w:rFonts w:ascii="宋体" w:eastAsia="宋体" w:hAnsi="宋体" w:cs="宋体"/>
          <w:lang w:eastAsia="zh-CN"/>
        </w:rPr>
      </w:pPr>
      <w:r>
        <w:rPr>
          <w:rFonts w:ascii="Times New Roman" w:eastAsia="Times New Roman" w:hAnsi="Times New Roman" w:cs="Times New Roman"/>
          <w:b/>
          <w:bCs/>
          <w:lang w:eastAsia="zh-CN"/>
        </w:rPr>
        <w:t xml:space="preserve">1.4. </w:t>
      </w:r>
      <w:r>
        <w:rPr>
          <w:rFonts w:ascii="Times New Roman" w:eastAsia="Times New Roman" w:hAnsi="Times New Roman" w:cs="Times New Roman"/>
          <w:b/>
          <w:bCs/>
          <w:spacing w:val="20"/>
          <w:lang w:eastAsia="zh-CN"/>
        </w:rPr>
        <w:t xml:space="preserve"> </w:t>
      </w:r>
      <w:r>
        <w:rPr>
          <w:rFonts w:ascii="宋体" w:eastAsia="宋体" w:hAnsi="宋体" w:cs="宋体"/>
          <w:b/>
          <w:bCs/>
          <w:lang w:eastAsia="zh-CN"/>
        </w:rPr>
        <w:t>合</w:t>
      </w:r>
      <w:proofErr w:type="gramStart"/>
      <w:r>
        <w:rPr>
          <w:rFonts w:ascii="宋体" w:eastAsia="宋体" w:hAnsi="宋体" w:cs="宋体"/>
          <w:b/>
          <w:bCs/>
          <w:lang w:eastAsia="zh-CN"/>
        </w:rPr>
        <w:t>规</w:t>
      </w:r>
      <w:proofErr w:type="gramEnd"/>
      <w:r>
        <w:rPr>
          <w:rFonts w:ascii="宋体" w:eastAsia="宋体" w:hAnsi="宋体" w:cs="宋体"/>
          <w:b/>
          <w:bCs/>
          <w:lang w:eastAsia="zh-CN"/>
        </w:rPr>
        <w:t>监测和执行过程：</w:t>
      </w:r>
    </w:p>
    <w:p w14:paraId="08A64285" w14:textId="77777777" w:rsidR="006B326C" w:rsidRDefault="006B326C">
      <w:pPr>
        <w:rPr>
          <w:rFonts w:ascii="宋体" w:eastAsia="宋体" w:hAnsi="宋体" w:cs="宋体"/>
          <w:lang w:eastAsia="zh-CN"/>
        </w:rPr>
        <w:sectPr w:rsidR="006B326C">
          <w:footerReference w:type="default" r:id="rId62"/>
          <w:pgSz w:w="12240" w:h="15840"/>
          <w:pgMar w:top="1000" w:right="1300" w:bottom="900" w:left="1300" w:header="747" w:footer="705" w:gutter="0"/>
          <w:pgNumType w:start="10"/>
          <w:cols w:space="720"/>
        </w:sectPr>
      </w:pPr>
    </w:p>
    <w:p w14:paraId="6D529BB7" w14:textId="77777777" w:rsidR="006B326C" w:rsidRDefault="006B326C">
      <w:pPr>
        <w:spacing w:before="9"/>
        <w:rPr>
          <w:rFonts w:ascii="宋体" w:eastAsia="宋体" w:hAnsi="宋体" w:cs="宋体"/>
          <w:b/>
          <w:bCs/>
          <w:sz w:val="26"/>
          <w:szCs w:val="26"/>
          <w:lang w:eastAsia="zh-CN"/>
        </w:rPr>
      </w:pPr>
    </w:p>
    <w:p w14:paraId="152CAC8D" w14:textId="77777777" w:rsidR="006B326C" w:rsidRDefault="009B4794">
      <w:pPr>
        <w:spacing w:before="33"/>
        <w:ind w:left="1220" w:right="259"/>
        <w:rPr>
          <w:rFonts w:ascii="宋体" w:eastAsia="宋体" w:hAnsi="宋体" w:cs="宋体"/>
          <w:lang w:eastAsia="zh-CN"/>
        </w:rPr>
      </w:pPr>
      <w:r>
        <w:rPr>
          <w:rFonts w:ascii="宋体" w:eastAsia="宋体" w:hAnsi="宋体" w:cs="宋体"/>
          <w:lang w:eastAsia="zh-CN"/>
        </w:rPr>
        <w:t>可采用以下工艺：</w:t>
      </w:r>
    </w:p>
    <w:p w14:paraId="6DE45471" w14:textId="77777777" w:rsidR="006B326C" w:rsidRDefault="009B4794">
      <w:pPr>
        <w:tabs>
          <w:tab w:val="left" w:pos="2371"/>
        </w:tabs>
        <w:spacing w:before="115"/>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合</w:t>
      </w:r>
      <w:proofErr w:type="gramStart"/>
      <w:r>
        <w:rPr>
          <w:rFonts w:ascii="宋体" w:eastAsia="宋体" w:hAnsi="宋体" w:cs="宋体"/>
          <w:lang w:eastAsia="zh-CN"/>
        </w:rPr>
        <w:t>规</w:t>
      </w:r>
      <w:proofErr w:type="gramEnd"/>
      <w:r>
        <w:rPr>
          <w:rFonts w:ascii="宋体" w:eastAsia="宋体" w:hAnsi="宋体" w:cs="宋体"/>
          <w:lang w:eastAsia="zh-CN"/>
        </w:rPr>
        <w:t>审计</w:t>
      </w:r>
    </w:p>
    <w:p w14:paraId="6B886E3B" w14:textId="77777777" w:rsidR="006B326C" w:rsidRDefault="009B4794">
      <w:pPr>
        <w:tabs>
          <w:tab w:val="left" w:pos="2371"/>
        </w:tabs>
        <w:spacing w:before="65"/>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自我防御</w:t>
      </w:r>
    </w:p>
    <w:p w14:paraId="6BF9BEF3" w14:textId="77777777" w:rsidR="006B326C" w:rsidRDefault="009B4794">
      <w:pPr>
        <w:tabs>
          <w:tab w:val="left" w:pos="2371"/>
        </w:tabs>
        <w:spacing w:before="63"/>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现场检查</w:t>
      </w:r>
    </w:p>
    <w:p w14:paraId="671F514F" w14:textId="77777777" w:rsidR="006B326C" w:rsidRDefault="009B4794">
      <w:pPr>
        <w:tabs>
          <w:tab w:val="left" w:pos="2371"/>
        </w:tabs>
        <w:spacing w:before="65"/>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违规行为调查</w:t>
      </w:r>
    </w:p>
    <w:p w14:paraId="377F263B" w14:textId="77777777" w:rsidR="006B326C" w:rsidRDefault="009B4794">
      <w:pPr>
        <w:tabs>
          <w:tab w:val="left" w:pos="2371"/>
        </w:tabs>
        <w:spacing w:before="61"/>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自我报告</w:t>
      </w:r>
    </w:p>
    <w:p w14:paraId="23EA79CE" w14:textId="77777777" w:rsidR="006B326C" w:rsidRDefault="009B4794">
      <w:pPr>
        <w:tabs>
          <w:tab w:val="left" w:pos="2371"/>
        </w:tabs>
        <w:spacing w:before="63"/>
        <w:ind w:left="1220" w:right="259"/>
        <w:rPr>
          <w:rFonts w:ascii="宋体" w:eastAsia="宋体" w:hAnsi="宋体" w:cs="宋体"/>
          <w:lang w:eastAsia="zh-CN"/>
        </w:rPr>
      </w:pPr>
      <w:r>
        <w:rPr>
          <w:rFonts w:ascii="Courier New" w:eastAsia="Courier New" w:hAnsi="Courier New" w:cs="Courier New"/>
          <w:b/>
          <w:bCs/>
          <w:lang w:eastAsia="zh-CN"/>
        </w:rPr>
        <w:t>-</w:t>
      </w:r>
      <w:r>
        <w:rPr>
          <w:rFonts w:ascii="Courier New" w:eastAsia="Courier New" w:hAnsi="Courier New" w:cs="Courier New"/>
          <w:b/>
          <w:bCs/>
          <w:lang w:eastAsia="zh-CN"/>
        </w:rPr>
        <w:tab/>
      </w:r>
      <w:r>
        <w:rPr>
          <w:rFonts w:ascii="宋体" w:eastAsia="宋体" w:hAnsi="宋体" w:cs="宋体"/>
          <w:lang w:eastAsia="zh-CN"/>
        </w:rPr>
        <w:t>投诉</w:t>
      </w:r>
    </w:p>
    <w:p w14:paraId="754F9B8A" w14:textId="77777777" w:rsidR="006B326C" w:rsidRDefault="009B4794">
      <w:pPr>
        <w:spacing w:before="70"/>
        <w:ind w:left="680" w:right="259"/>
        <w:rPr>
          <w:rFonts w:ascii="宋体" w:eastAsia="宋体" w:hAnsi="宋体" w:cs="宋体"/>
          <w:lang w:eastAsia="zh-CN"/>
        </w:rPr>
      </w:pPr>
      <w:r>
        <w:rPr>
          <w:rFonts w:ascii="Times New Roman" w:eastAsia="Times New Roman" w:hAnsi="Times New Roman" w:cs="Times New Roman"/>
          <w:b/>
          <w:bCs/>
          <w:lang w:eastAsia="zh-CN"/>
        </w:rPr>
        <w:t xml:space="preserve">1.5. </w:t>
      </w:r>
      <w:r>
        <w:rPr>
          <w:rFonts w:ascii="Times New Roman" w:eastAsia="Times New Roman" w:hAnsi="Times New Roman" w:cs="Times New Roman"/>
          <w:b/>
          <w:bCs/>
          <w:spacing w:val="20"/>
          <w:lang w:eastAsia="zh-CN"/>
        </w:rPr>
        <w:t xml:space="preserve"> </w:t>
      </w:r>
      <w:r>
        <w:rPr>
          <w:rFonts w:ascii="宋体" w:eastAsia="宋体" w:hAnsi="宋体" w:cs="宋体"/>
          <w:b/>
          <w:bCs/>
          <w:lang w:eastAsia="zh-CN"/>
        </w:rPr>
        <w:t>补充遵约信息</w:t>
      </w:r>
    </w:p>
    <w:p w14:paraId="0A0EF6D2" w14:textId="77777777" w:rsidR="006B326C" w:rsidRDefault="009B4794">
      <w:pPr>
        <w:spacing w:before="96"/>
        <w:ind w:left="1220" w:right="259"/>
        <w:rPr>
          <w:rFonts w:ascii="宋体" w:eastAsia="宋体" w:hAnsi="宋体" w:cs="宋体"/>
          <w:lang w:eastAsia="zh-CN"/>
        </w:rPr>
      </w:pPr>
      <w:r>
        <w:rPr>
          <w:rFonts w:ascii="宋体" w:eastAsia="宋体" w:hAnsi="宋体" w:cs="宋体"/>
          <w:lang w:eastAsia="zh-CN"/>
        </w:rPr>
        <w:t>无。</w:t>
      </w:r>
    </w:p>
    <w:p w14:paraId="7B1F8929" w14:textId="77777777" w:rsidR="006B326C" w:rsidRDefault="006B326C">
      <w:pPr>
        <w:rPr>
          <w:rFonts w:ascii="宋体" w:eastAsia="宋体" w:hAnsi="宋体" w:cs="宋体"/>
          <w:lang w:eastAsia="zh-CN"/>
        </w:rPr>
        <w:sectPr w:rsidR="006B326C">
          <w:pgSz w:w="12240" w:h="15840"/>
          <w:pgMar w:top="1000" w:right="1300" w:bottom="900" w:left="1300" w:header="747" w:footer="705" w:gutter="0"/>
          <w:cols w:space="720"/>
        </w:sectPr>
      </w:pPr>
    </w:p>
    <w:p w14:paraId="03DDF6EA" w14:textId="77777777" w:rsidR="006B326C" w:rsidRDefault="006B326C">
      <w:pPr>
        <w:spacing w:before="12"/>
        <w:rPr>
          <w:rFonts w:ascii="宋体" w:eastAsia="宋体" w:hAnsi="宋体" w:cs="宋体"/>
          <w:sz w:val="18"/>
          <w:szCs w:val="18"/>
          <w:lang w:eastAsia="zh-CN"/>
        </w:rPr>
      </w:pPr>
    </w:p>
    <w:p w14:paraId="75561CC9" w14:textId="77777777" w:rsidR="006B326C" w:rsidRDefault="009B4794">
      <w:pPr>
        <w:tabs>
          <w:tab w:val="left" w:pos="549"/>
        </w:tabs>
        <w:spacing w:before="49"/>
        <w:ind w:left="132"/>
        <w:rPr>
          <w:rFonts w:ascii="宋体" w:eastAsia="宋体" w:hAnsi="宋体" w:cs="宋体"/>
          <w:sz w:val="17"/>
          <w:szCs w:val="17"/>
          <w:lang w:eastAsia="zh-CN"/>
        </w:rPr>
      </w:pPr>
      <w:r>
        <w:rPr>
          <w:rFonts w:ascii="Times New Roman" w:eastAsia="Times New Roman" w:hAnsi="Times New Roman" w:cs="Times New Roman"/>
          <w:b/>
          <w:bCs/>
          <w:w w:val="95"/>
          <w:sz w:val="17"/>
          <w:szCs w:val="17"/>
          <w:lang w:eastAsia="zh-CN"/>
        </w:rPr>
        <w:t>2.</w:t>
      </w:r>
      <w:r>
        <w:rPr>
          <w:rFonts w:ascii="Times New Roman" w:eastAsia="Times New Roman" w:hAnsi="Times New Roman" w:cs="Times New Roman"/>
          <w:b/>
          <w:bCs/>
          <w:w w:val="95"/>
          <w:sz w:val="17"/>
          <w:szCs w:val="17"/>
          <w:lang w:eastAsia="zh-CN"/>
        </w:rPr>
        <w:tab/>
      </w:r>
      <w:r>
        <w:rPr>
          <w:rFonts w:ascii="宋体" w:eastAsia="宋体" w:hAnsi="宋体" w:cs="宋体"/>
          <w:b/>
          <w:bCs/>
          <w:sz w:val="17"/>
          <w:szCs w:val="17"/>
          <w:lang w:eastAsia="zh-CN"/>
        </w:rPr>
        <w:t>违规严重程度</w:t>
      </w:r>
    </w:p>
    <w:p w14:paraId="039B4A8D" w14:textId="77777777" w:rsidR="006B326C" w:rsidRDefault="006B326C">
      <w:pPr>
        <w:spacing w:before="2"/>
        <w:rPr>
          <w:rFonts w:ascii="宋体" w:eastAsia="宋体" w:hAnsi="宋体" w:cs="宋体"/>
          <w:b/>
          <w:bCs/>
          <w:sz w:val="8"/>
          <w:szCs w:val="8"/>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776315A3"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7787BCB1" w14:textId="77777777" w:rsidR="006B326C" w:rsidRDefault="009B4794">
            <w:pPr>
              <w:pStyle w:val="TableParagraph"/>
              <w:spacing w:before="89"/>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2D5EB85B" w14:textId="77777777" w:rsidR="006B326C" w:rsidRDefault="009B4794">
            <w:pPr>
              <w:pStyle w:val="TableParagraph"/>
              <w:spacing w:before="89"/>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25D33DD2" w14:textId="77777777" w:rsidR="006B326C" w:rsidRDefault="009B4794">
            <w:pPr>
              <w:pStyle w:val="TableParagraph"/>
              <w:spacing w:before="89"/>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3F7750F" w14:textId="77777777" w:rsidR="006B326C" w:rsidRDefault="009B4794">
            <w:pPr>
              <w:pStyle w:val="TableParagraph"/>
              <w:spacing w:before="89"/>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7529D23" w14:textId="77777777" w:rsidR="006B326C" w:rsidRDefault="009B4794">
            <w:pPr>
              <w:pStyle w:val="TableParagraph"/>
              <w:spacing w:before="89"/>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0B482DED" w14:textId="77777777">
        <w:trPr>
          <w:trHeight w:hRule="exact" w:val="296"/>
        </w:trPr>
        <w:tc>
          <w:tcPr>
            <w:tcW w:w="700" w:type="dxa"/>
            <w:vMerge w:val="restart"/>
            <w:tcBorders>
              <w:top w:val="single" w:sz="3" w:space="0" w:color="000000"/>
              <w:left w:val="single" w:sz="3" w:space="0" w:color="000000"/>
              <w:right w:val="single" w:sz="3" w:space="0" w:color="000000"/>
            </w:tcBorders>
          </w:tcPr>
          <w:p w14:paraId="2F420AD2" w14:textId="77777777"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R1。</w:t>
            </w:r>
          </w:p>
        </w:tc>
        <w:tc>
          <w:tcPr>
            <w:tcW w:w="2331" w:type="dxa"/>
            <w:tcBorders>
              <w:top w:val="single" w:sz="3" w:space="0" w:color="000000"/>
              <w:left w:val="single" w:sz="3" w:space="0" w:color="000000"/>
              <w:bottom w:val="nil"/>
              <w:right w:val="single" w:sz="3" w:space="0" w:color="000000"/>
            </w:tcBorders>
          </w:tcPr>
          <w:p w14:paraId="13A5F6D4" w14:textId="77777777" w:rsidR="006B326C" w:rsidRDefault="009B4794">
            <w:pPr>
              <w:pStyle w:val="TableParagraph"/>
              <w:spacing w:before="71"/>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传输服务提供商在ATCID中不包</w:t>
            </w:r>
          </w:p>
        </w:tc>
        <w:tc>
          <w:tcPr>
            <w:tcW w:w="2332" w:type="dxa"/>
            <w:tcBorders>
              <w:top w:val="single" w:sz="3" w:space="0" w:color="000000"/>
              <w:left w:val="single" w:sz="3" w:space="0" w:color="000000"/>
              <w:bottom w:val="nil"/>
              <w:right w:val="single" w:sz="3" w:space="0" w:color="000000"/>
            </w:tcBorders>
          </w:tcPr>
          <w:p w14:paraId="60FAE301" w14:textId="77777777" w:rsidR="006B326C" w:rsidRDefault="009B4794">
            <w:pPr>
              <w:pStyle w:val="TableParagraph"/>
              <w:spacing w:before="73"/>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传输服务提供商在ATCID中不包</w:t>
            </w:r>
          </w:p>
        </w:tc>
        <w:tc>
          <w:tcPr>
            <w:tcW w:w="2331" w:type="dxa"/>
            <w:tcBorders>
              <w:top w:val="single" w:sz="3" w:space="0" w:color="000000"/>
              <w:left w:val="single" w:sz="3" w:space="0" w:color="000000"/>
              <w:bottom w:val="nil"/>
              <w:right w:val="single" w:sz="3" w:space="0" w:color="000000"/>
            </w:tcBorders>
          </w:tcPr>
          <w:p w14:paraId="13E37BDA" w14:textId="77777777" w:rsidR="006B326C" w:rsidRDefault="009B4794">
            <w:pPr>
              <w:pStyle w:val="TableParagraph"/>
              <w:spacing w:before="73"/>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传输服务提供商在其ATCID中不</w:t>
            </w:r>
          </w:p>
        </w:tc>
        <w:tc>
          <w:tcPr>
            <w:tcW w:w="2331" w:type="dxa"/>
            <w:tcBorders>
              <w:top w:val="single" w:sz="3" w:space="0" w:color="000000"/>
              <w:left w:val="single" w:sz="3" w:space="0" w:color="000000"/>
              <w:bottom w:val="nil"/>
              <w:right w:val="single" w:sz="3" w:space="0" w:color="000000"/>
            </w:tcBorders>
          </w:tcPr>
          <w:p w14:paraId="19130F8C" w14:textId="77777777" w:rsidR="006B326C" w:rsidRDefault="009B4794">
            <w:pPr>
              <w:pStyle w:val="TableParagraph"/>
              <w:spacing w:before="73"/>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传输服务提供商在其ATCID中不</w:t>
            </w:r>
          </w:p>
        </w:tc>
      </w:tr>
      <w:tr w:rsidR="006B326C" w14:paraId="038C93CD" w14:textId="77777777">
        <w:trPr>
          <w:trHeight w:hRule="exact" w:val="199"/>
        </w:trPr>
        <w:tc>
          <w:tcPr>
            <w:tcW w:w="700" w:type="dxa"/>
            <w:vMerge/>
            <w:tcBorders>
              <w:left w:val="single" w:sz="3" w:space="0" w:color="000000"/>
              <w:right w:val="single" w:sz="3" w:space="0" w:color="000000"/>
            </w:tcBorders>
          </w:tcPr>
          <w:p w14:paraId="6B169C2F"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5D72B507" w14:textId="77777777" w:rsidR="006B326C" w:rsidRDefault="009B4794">
            <w:pPr>
              <w:pStyle w:val="TableParagraph"/>
              <w:spacing w:line="176"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括</w:t>
            </w:r>
            <w:proofErr w:type="gramEnd"/>
            <w:r>
              <w:rPr>
                <w:rFonts w:ascii="宋体" w:eastAsia="宋体" w:hAnsi="宋体" w:cs="宋体"/>
                <w:w w:val="105"/>
                <w:sz w:val="15"/>
                <w:szCs w:val="15"/>
                <w:lang w:eastAsia="zh-CN"/>
              </w:rPr>
              <w:t>R1.2中列出的一个或两个子需</w:t>
            </w:r>
          </w:p>
        </w:tc>
        <w:tc>
          <w:tcPr>
            <w:tcW w:w="2332" w:type="dxa"/>
            <w:tcBorders>
              <w:top w:val="nil"/>
              <w:left w:val="single" w:sz="3" w:space="0" w:color="000000"/>
              <w:bottom w:val="nil"/>
              <w:right w:val="single" w:sz="3" w:space="0" w:color="000000"/>
            </w:tcBorders>
          </w:tcPr>
          <w:p w14:paraId="1497B46C" w14:textId="77777777" w:rsidR="006B326C" w:rsidRDefault="009B4794">
            <w:pPr>
              <w:pStyle w:val="TableParagraph"/>
              <w:spacing w:line="176" w:lineRule="exact"/>
              <w:ind w:left="81"/>
              <w:rPr>
                <w:rFonts w:ascii="宋体" w:eastAsia="宋体" w:hAnsi="宋体" w:cs="宋体"/>
                <w:sz w:val="15"/>
                <w:szCs w:val="15"/>
                <w:lang w:eastAsia="zh-CN"/>
              </w:rPr>
            </w:pPr>
            <w:proofErr w:type="gramStart"/>
            <w:r>
              <w:rPr>
                <w:rFonts w:ascii="宋体" w:eastAsia="宋体" w:hAnsi="宋体" w:cs="宋体"/>
                <w:w w:val="105"/>
                <w:sz w:val="15"/>
                <w:szCs w:val="15"/>
                <w:lang w:eastAsia="zh-CN"/>
              </w:rPr>
              <w:t>括</w:t>
            </w:r>
            <w:proofErr w:type="gramEnd"/>
            <w:r>
              <w:rPr>
                <w:rFonts w:ascii="宋体" w:eastAsia="宋体" w:hAnsi="宋体" w:cs="宋体"/>
                <w:w w:val="105"/>
                <w:sz w:val="15"/>
                <w:szCs w:val="15"/>
                <w:lang w:eastAsia="zh-CN"/>
              </w:rPr>
              <w:t>R1.2中列出的三个子需求，或</w:t>
            </w:r>
          </w:p>
        </w:tc>
        <w:tc>
          <w:tcPr>
            <w:tcW w:w="2331" w:type="dxa"/>
            <w:tcBorders>
              <w:top w:val="nil"/>
              <w:left w:val="single" w:sz="3" w:space="0" w:color="000000"/>
              <w:bottom w:val="nil"/>
              <w:right w:val="single" w:sz="3" w:space="0" w:color="000000"/>
            </w:tcBorders>
          </w:tcPr>
          <w:p w14:paraId="1AF155C6" w14:textId="77777777" w:rsidR="006B326C" w:rsidRDefault="009B4794">
            <w:pPr>
              <w:pStyle w:val="TableParagraph"/>
              <w:spacing w:line="176" w:lineRule="exact"/>
              <w:ind w:left="80"/>
              <w:rPr>
                <w:rFonts w:ascii="宋体" w:eastAsia="宋体" w:hAnsi="宋体" w:cs="宋体"/>
                <w:sz w:val="15"/>
                <w:szCs w:val="15"/>
              </w:rPr>
            </w:pPr>
            <w:r>
              <w:rPr>
                <w:rFonts w:ascii="宋体" w:eastAsia="宋体" w:hAnsi="宋体" w:cs="宋体"/>
                <w:w w:val="105"/>
                <w:sz w:val="15"/>
                <w:szCs w:val="15"/>
              </w:rPr>
              <w:t>包括R1.1中描述的信息。</w:t>
            </w:r>
          </w:p>
        </w:tc>
        <w:tc>
          <w:tcPr>
            <w:tcW w:w="2331" w:type="dxa"/>
            <w:tcBorders>
              <w:top w:val="nil"/>
              <w:left w:val="single" w:sz="3" w:space="0" w:color="000000"/>
              <w:bottom w:val="nil"/>
              <w:right w:val="single" w:sz="3" w:space="0" w:color="000000"/>
            </w:tcBorders>
          </w:tcPr>
          <w:p w14:paraId="37744BCC" w14:textId="77777777" w:rsidR="006B326C" w:rsidRDefault="009B4794">
            <w:pPr>
              <w:pStyle w:val="TableParagraph"/>
              <w:spacing w:line="176" w:lineRule="exact"/>
              <w:ind w:left="78"/>
              <w:rPr>
                <w:rFonts w:ascii="宋体" w:eastAsia="宋体" w:hAnsi="宋体" w:cs="宋体"/>
                <w:sz w:val="15"/>
                <w:szCs w:val="15"/>
              </w:rPr>
            </w:pPr>
            <w:r>
              <w:rPr>
                <w:rFonts w:ascii="宋体" w:eastAsia="宋体" w:hAnsi="宋体" w:cs="宋体"/>
                <w:w w:val="105"/>
                <w:sz w:val="15"/>
                <w:szCs w:val="15"/>
              </w:rPr>
              <w:t>包括R1.1和R1.2（1.2.1、</w:t>
            </w:r>
          </w:p>
        </w:tc>
      </w:tr>
      <w:tr w:rsidR="006B326C" w14:paraId="57CF7719" w14:textId="77777777">
        <w:trPr>
          <w:trHeight w:hRule="exact" w:val="395"/>
        </w:trPr>
        <w:tc>
          <w:tcPr>
            <w:tcW w:w="700" w:type="dxa"/>
            <w:vMerge/>
            <w:tcBorders>
              <w:left w:val="single" w:sz="3" w:space="0" w:color="000000"/>
              <w:right w:val="single" w:sz="3" w:space="0" w:color="000000"/>
            </w:tcBorders>
          </w:tcPr>
          <w:p w14:paraId="430EC5E9" w14:textId="77777777" w:rsidR="006B326C" w:rsidRDefault="006B326C"/>
        </w:tc>
        <w:tc>
          <w:tcPr>
            <w:tcW w:w="2331" w:type="dxa"/>
            <w:vMerge w:val="restart"/>
            <w:tcBorders>
              <w:top w:val="nil"/>
              <w:left w:val="single" w:sz="3" w:space="0" w:color="000000"/>
              <w:right w:val="single" w:sz="3" w:space="0" w:color="000000"/>
            </w:tcBorders>
          </w:tcPr>
          <w:p w14:paraId="28CB5C74" w14:textId="77777777" w:rsidR="006B326C" w:rsidRDefault="009B4794">
            <w:pPr>
              <w:pStyle w:val="TableParagraph"/>
              <w:spacing w:line="177" w:lineRule="exact"/>
              <w:ind w:left="82"/>
              <w:rPr>
                <w:rFonts w:ascii="宋体" w:eastAsia="宋体" w:hAnsi="宋体" w:cs="宋体"/>
                <w:sz w:val="15"/>
                <w:szCs w:val="15"/>
              </w:rPr>
            </w:pPr>
            <w:proofErr w:type="spellStart"/>
            <w:r>
              <w:rPr>
                <w:rFonts w:ascii="宋体" w:eastAsia="宋体" w:hAnsi="宋体" w:cs="宋体"/>
                <w:w w:val="105"/>
                <w:sz w:val="15"/>
                <w:szCs w:val="15"/>
              </w:rPr>
              <w:t>求，或者子需求不完整</w:t>
            </w:r>
            <w:proofErr w:type="spellEnd"/>
            <w:r>
              <w:rPr>
                <w:rFonts w:ascii="宋体" w:eastAsia="宋体" w:hAnsi="宋体" w:cs="宋体"/>
                <w:w w:val="105"/>
                <w:sz w:val="15"/>
                <w:szCs w:val="15"/>
              </w:rPr>
              <w:t>。</w:t>
            </w:r>
          </w:p>
        </w:tc>
        <w:tc>
          <w:tcPr>
            <w:tcW w:w="2332" w:type="dxa"/>
            <w:vMerge w:val="restart"/>
            <w:tcBorders>
              <w:top w:val="nil"/>
              <w:left w:val="single" w:sz="3" w:space="0" w:color="000000"/>
              <w:right w:val="single" w:sz="3" w:space="0" w:color="000000"/>
            </w:tcBorders>
          </w:tcPr>
          <w:p w14:paraId="1CA69BB2"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者子需求不完整</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3EAFAF11" w14:textId="77777777" w:rsidR="006B326C" w:rsidRDefault="009B4794">
            <w:pPr>
              <w:pStyle w:val="TableParagraph"/>
              <w:spacing w:before="71"/>
              <w:jc w:val="center"/>
              <w:rPr>
                <w:rFonts w:ascii="宋体" w:eastAsia="宋体" w:hAnsi="宋体" w:cs="宋体"/>
                <w:sz w:val="15"/>
                <w:szCs w:val="15"/>
              </w:rPr>
            </w:pPr>
            <w:proofErr w:type="spellStart"/>
            <w:r>
              <w:rPr>
                <w:rFonts w:ascii="宋体" w:eastAsia="宋体" w:hAnsi="宋体" w:cs="宋体"/>
                <w:b/>
                <w:bCs/>
                <w:w w:val="105"/>
                <w:sz w:val="15"/>
                <w:szCs w:val="15"/>
              </w:rPr>
              <w:t>或者</w:t>
            </w:r>
            <w:proofErr w:type="spellEnd"/>
          </w:p>
        </w:tc>
        <w:tc>
          <w:tcPr>
            <w:tcW w:w="2331" w:type="dxa"/>
            <w:tcBorders>
              <w:top w:val="nil"/>
              <w:left w:val="single" w:sz="3" w:space="0" w:color="000000"/>
              <w:bottom w:val="nil"/>
              <w:right w:val="single" w:sz="3" w:space="0" w:color="000000"/>
            </w:tcBorders>
          </w:tcPr>
          <w:p w14:paraId="74DBE9E0" w14:textId="77777777"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1.2.2、1.2.3和1.2.4）中描述</w:t>
            </w:r>
          </w:p>
          <w:p w14:paraId="33A83A40" w14:textId="77777777" w:rsidR="006B326C" w:rsidRDefault="009B4794">
            <w:pPr>
              <w:pStyle w:val="TableParagraph"/>
              <w:spacing w:before="6"/>
              <w:ind w:left="78"/>
              <w:rPr>
                <w:rFonts w:ascii="宋体" w:eastAsia="宋体" w:hAnsi="宋体" w:cs="宋体"/>
                <w:sz w:val="15"/>
                <w:szCs w:val="15"/>
              </w:rPr>
            </w:pPr>
            <w:proofErr w:type="spellStart"/>
            <w:r>
              <w:rPr>
                <w:rFonts w:ascii="宋体" w:eastAsia="宋体" w:hAnsi="宋体" w:cs="宋体"/>
                <w:w w:val="105"/>
                <w:sz w:val="15"/>
                <w:szCs w:val="15"/>
              </w:rPr>
              <w:t>的信息</w:t>
            </w:r>
            <w:proofErr w:type="spellEnd"/>
          </w:p>
        </w:tc>
      </w:tr>
      <w:tr w:rsidR="006B326C" w14:paraId="5B946CC7" w14:textId="77777777">
        <w:trPr>
          <w:trHeight w:hRule="exact" w:val="200"/>
        </w:trPr>
        <w:tc>
          <w:tcPr>
            <w:tcW w:w="700" w:type="dxa"/>
            <w:vMerge/>
            <w:tcBorders>
              <w:left w:val="single" w:sz="3" w:space="0" w:color="000000"/>
              <w:right w:val="single" w:sz="3" w:space="0" w:color="000000"/>
            </w:tcBorders>
          </w:tcPr>
          <w:p w14:paraId="4D18EFB8" w14:textId="77777777" w:rsidR="006B326C" w:rsidRDefault="006B326C"/>
        </w:tc>
        <w:tc>
          <w:tcPr>
            <w:tcW w:w="2331" w:type="dxa"/>
            <w:vMerge/>
            <w:tcBorders>
              <w:left w:val="single" w:sz="3" w:space="0" w:color="000000"/>
              <w:right w:val="single" w:sz="3" w:space="0" w:color="000000"/>
            </w:tcBorders>
          </w:tcPr>
          <w:p w14:paraId="50B1466D" w14:textId="77777777" w:rsidR="006B326C" w:rsidRDefault="006B326C"/>
        </w:tc>
        <w:tc>
          <w:tcPr>
            <w:tcW w:w="2332" w:type="dxa"/>
            <w:vMerge/>
            <w:tcBorders>
              <w:left w:val="single" w:sz="3" w:space="0" w:color="000000"/>
              <w:right w:val="single" w:sz="3" w:space="0" w:color="000000"/>
            </w:tcBorders>
          </w:tcPr>
          <w:p w14:paraId="3BE7A29B" w14:textId="77777777" w:rsidR="006B326C" w:rsidRDefault="006B326C"/>
        </w:tc>
        <w:tc>
          <w:tcPr>
            <w:tcW w:w="2331" w:type="dxa"/>
            <w:tcBorders>
              <w:top w:val="nil"/>
              <w:left w:val="single" w:sz="3" w:space="0" w:color="000000"/>
              <w:bottom w:val="nil"/>
              <w:right w:val="single" w:sz="3" w:space="0" w:color="000000"/>
            </w:tcBorders>
          </w:tcPr>
          <w:p w14:paraId="4055FA70" w14:textId="77777777" w:rsidR="006B326C" w:rsidRDefault="009B4794">
            <w:pPr>
              <w:pStyle w:val="TableParagraph"/>
              <w:spacing w:line="170" w:lineRule="exact"/>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传输服务提供商在其ATCID中不</w:t>
            </w:r>
          </w:p>
        </w:tc>
        <w:tc>
          <w:tcPr>
            <w:tcW w:w="2331" w:type="dxa"/>
            <w:vMerge w:val="restart"/>
            <w:tcBorders>
              <w:top w:val="nil"/>
              <w:left w:val="single" w:sz="3" w:space="0" w:color="000000"/>
              <w:right w:val="single" w:sz="3" w:space="0" w:color="000000"/>
            </w:tcBorders>
          </w:tcPr>
          <w:p w14:paraId="3D756444" w14:textId="77777777" w:rsidR="006B326C" w:rsidRDefault="009B4794">
            <w:pPr>
              <w:pStyle w:val="TableParagraph"/>
              <w:spacing w:line="184" w:lineRule="exact"/>
              <w:ind w:left="78"/>
              <w:rPr>
                <w:rFonts w:ascii="宋体" w:eastAsia="宋体" w:hAnsi="宋体" w:cs="宋体"/>
                <w:sz w:val="15"/>
                <w:szCs w:val="15"/>
              </w:rPr>
            </w:pPr>
            <w:proofErr w:type="spellStart"/>
            <w:proofErr w:type="gramStart"/>
            <w:r>
              <w:rPr>
                <w:rFonts w:ascii="宋体" w:eastAsia="宋体" w:hAnsi="宋体" w:cs="宋体"/>
                <w:w w:val="105"/>
                <w:sz w:val="15"/>
                <w:szCs w:val="15"/>
              </w:rPr>
              <w:t>都不见了</w:t>
            </w:r>
            <w:proofErr w:type="spellEnd"/>
            <w:r>
              <w:rPr>
                <w:rFonts w:ascii="宋体" w:eastAsia="宋体" w:hAnsi="宋体" w:cs="宋体"/>
                <w:w w:val="105"/>
                <w:sz w:val="15"/>
                <w:szCs w:val="15"/>
              </w:rPr>
              <w:t>)。</w:t>
            </w:r>
            <w:proofErr w:type="gramEnd"/>
          </w:p>
        </w:tc>
      </w:tr>
      <w:tr w:rsidR="006B326C" w14:paraId="65C1B109" w14:textId="77777777">
        <w:trPr>
          <w:trHeight w:hRule="exact" w:val="193"/>
        </w:trPr>
        <w:tc>
          <w:tcPr>
            <w:tcW w:w="700" w:type="dxa"/>
            <w:vMerge/>
            <w:tcBorders>
              <w:left w:val="single" w:sz="3" w:space="0" w:color="000000"/>
              <w:right w:val="single" w:sz="3" w:space="0" w:color="000000"/>
            </w:tcBorders>
          </w:tcPr>
          <w:p w14:paraId="681DF398" w14:textId="77777777" w:rsidR="006B326C" w:rsidRDefault="006B326C"/>
        </w:tc>
        <w:tc>
          <w:tcPr>
            <w:tcW w:w="2331" w:type="dxa"/>
            <w:vMerge/>
            <w:tcBorders>
              <w:left w:val="single" w:sz="3" w:space="0" w:color="000000"/>
              <w:right w:val="single" w:sz="3" w:space="0" w:color="000000"/>
            </w:tcBorders>
          </w:tcPr>
          <w:p w14:paraId="6016FE3C" w14:textId="77777777" w:rsidR="006B326C" w:rsidRDefault="006B326C"/>
        </w:tc>
        <w:tc>
          <w:tcPr>
            <w:tcW w:w="2332" w:type="dxa"/>
            <w:vMerge/>
            <w:tcBorders>
              <w:left w:val="single" w:sz="3" w:space="0" w:color="000000"/>
              <w:right w:val="single" w:sz="3" w:space="0" w:color="000000"/>
            </w:tcBorders>
          </w:tcPr>
          <w:p w14:paraId="6D2432D7" w14:textId="77777777" w:rsidR="006B326C" w:rsidRDefault="006B326C"/>
        </w:tc>
        <w:tc>
          <w:tcPr>
            <w:tcW w:w="2331" w:type="dxa"/>
            <w:tcBorders>
              <w:top w:val="nil"/>
              <w:left w:val="single" w:sz="3" w:space="0" w:color="000000"/>
              <w:bottom w:val="nil"/>
              <w:right w:val="single" w:sz="3" w:space="0" w:color="000000"/>
            </w:tcBorders>
          </w:tcPr>
          <w:p w14:paraId="20BF434A" w14:textId="77777777" w:rsidR="006B326C" w:rsidRDefault="009B4794">
            <w:pPr>
              <w:pStyle w:val="TableParagraph"/>
              <w:spacing w:line="170" w:lineRule="exact"/>
              <w:ind w:left="80"/>
              <w:rPr>
                <w:rFonts w:ascii="宋体" w:eastAsia="宋体" w:hAnsi="宋体" w:cs="宋体"/>
                <w:sz w:val="15"/>
                <w:szCs w:val="15"/>
              </w:rPr>
            </w:pPr>
            <w:r>
              <w:rPr>
                <w:rFonts w:ascii="宋体" w:eastAsia="宋体" w:hAnsi="宋体" w:cs="宋体"/>
                <w:w w:val="105"/>
                <w:sz w:val="15"/>
                <w:szCs w:val="15"/>
              </w:rPr>
              <w:t>包括R1.2（1.2.1、1.2.2）中描</w:t>
            </w:r>
          </w:p>
        </w:tc>
        <w:tc>
          <w:tcPr>
            <w:tcW w:w="2331" w:type="dxa"/>
            <w:vMerge/>
            <w:tcBorders>
              <w:left w:val="single" w:sz="3" w:space="0" w:color="000000"/>
              <w:right w:val="single" w:sz="3" w:space="0" w:color="000000"/>
            </w:tcBorders>
          </w:tcPr>
          <w:p w14:paraId="648537FC" w14:textId="77777777" w:rsidR="006B326C" w:rsidRDefault="006B326C"/>
        </w:tc>
      </w:tr>
      <w:tr w:rsidR="006B326C" w14:paraId="2817690E" w14:textId="77777777">
        <w:trPr>
          <w:trHeight w:hRule="exact" w:val="194"/>
        </w:trPr>
        <w:tc>
          <w:tcPr>
            <w:tcW w:w="700" w:type="dxa"/>
            <w:vMerge/>
            <w:tcBorders>
              <w:left w:val="single" w:sz="3" w:space="0" w:color="000000"/>
              <w:right w:val="single" w:sz="3" w:space="0" w:color="000000"/>
            </w:tcBorders>
          </w:tcPr>
          <w:p w14:paraId="52B19516" w14:textId="77777777" w:rsidR="006B326C" w:rsidRDefault="006B326C"/>
        </w:tc>
        <w:tc>
          <w:tcPr>
            <w:tcW w:w="2331" w:type="dxa"/>
            <w:vMerge/>
            <w:tcBorders>
              <w:left w:val="single" w:sz="3" w:space="0" w:color="000000"/>
              <w:right w:val="single" w:sz="3" w:space="0" w:color="000000"/>
            </w:tcBorders>
          </w:tcPr>
          <w:p w14:paraId="01B15FA3" w14:textId="77777777" w:rsidR="006B326C" w:rsidRDefault="006B326C"/>
        </w:tc>
        <w:tc>
          <w:tcPr>
            <w:tcW w:w="2332" w:type="dxa"/>
            <w:vMerge/>
            <w:tcBorders>
              <w:left w:val="single" w:sz="3" w:space="0" w:color="000000"/>
              <w:right w:val="single" w:sz="3" w:space="0" w:color="000000"/>
            </w:tcBorders>
          </w:tcPr>
          <w:p w14:paraId="0CAEA03F" w14:textId="77777777" w:rsidR="006B326C" w:rsidRDefault="006B326C"/>
        </w:tc>
        <w:tc>
          <w:tcPr>
            <w:tcW w:w="2331" w:type="dxa"/>
            <w:tcBorders>
              <w:top w:val="nil"/>
              <w:left w:val="single" w:sz="3" w:space="0" w:color="000000"/>
              <w:bottom w:val="nil"/>
              <w:right w:val="single" w:sz="3" w:space="0" w:color="000000"/>
            </w:tcBorders>
          </w:tcPr>
          <w:p w14:paraId="224654ED"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述的信息</w:t>
            </w:r>
            <w:proofErr w:type="spellEnd"/>
            <w:r>
              <w:rPr>
                <w:rFonts w:ascii="宋体" w:eastAsia="宋体" w:hAnsi="宋体" w:cs="宋体"/>
                <w:w w:val="105"/>
                <w:sz w:val="15"/>
                <w:szCs w:val="15"/>
              </w:rPr>
              <w:t>。，</w:t>
            </w:r>
          </w:p>
        </w:tc>
        <w:tc>
          <w:tcPr>
            <w:tcW w:w="2331" w:type="dxa"/>
            <w:vMerge/>
            <w:tcBorders>
              <w:left w:val="single" w:sz="3" w:space="0" w:color="000000"/>
              <w:right w:val="single" w:sz="3" w:space="0" w:color="000000"/>
            </w:tcBorders>
          </w:tcPr>
          <w:p w14:paraId="7F34CFDE" w14:textId="77777777" w:rsidR="006B326C" w:rsidRDefault="006B326C"/>
        </w:tc>
      </w:tr>
      <w:tr w:rsidR="006B326C" w14:paraId="5371BF7B" w14:textId="77777777">
        <w:trPr>
          <w:trHeight w:hRule="exact" w:val="681"/>
        </w:trPr>
        <w:tc>
          <w:tcPr>
            <w:tcW w:w="700" w:type="dxa"/>
            <w:vMerge/>
            <w:tcBorders>
              <w:left w:val="single" w:sz="3" w:space="0" w:color="000000"/>
              <w:bottom w:val="single" w:sz="3" w:space="0" w:color="000000"/>
              <w:right w:val="single" w:sz="3" w:space="0" w:color="000000"/>
            </w:tcBorders>
          </w:tcPr>
          <w:p w14:paraId="25260173" w14:textId="77777777" w:rsidR="006B326C" w:rsidRDefault="006B326C"/>
        </w:tc>
        <w:tc>
          <w:tcPr>
            <w:tcW w:w="2331" w:type="dxa"/>
            <w:vMerge/>
            <w:tcBorders>
              <w:left w:val="single" w:sz="3" w:space="0" w:color="000000"/>
              <w:bottom w:val="single" w:sz="3" w:space="0" w:color="000000"/>
              <w:right w:val="single" w:sz="3" w:space="0" w:color="000000"/>
            </w:tcBorders>
          </w:tcPr>
          <w:p w14:paraId="3E125791" w14:textId="77777777" w:rsidR="006B326C" w:rsidRDefault="006B326C"/>
        </w:tc>
        <w:tc>
          <w:tcPr>
            <w:tcW w:w="2332" w:type="dxa"/>
            <w:vMerge/>
            <w:tcBorders>
              <w:left w:val="single" w:sz="3" w:space="0" w:color="000000"/>
              <w:bottom w:val="single" w:sz="3" w:space="0" w:color="000000"/>
              <w:right w:val="single" w:sz="3" w:space="0" w:color="000000"/>
            </w:tcBorders>
          </w:tcPr>
          <w:p w14:paraId="60B637C1" w14:textId="77777777" w:rsidR="006B326C" w:rsidRDefault="006B326C"/>
        </w:tc>
        <w:tc>
          <w:tcPr>
            <w:tcW w:w="2331" w:type="dxa"/>
            <w:tcBorders>
              <w:top w:val="nil"/>
              <w:left w:val="single" w:sz="3" w:space="0" w:color="000000"/>
              <w:bottom w:val="single" w:sz="3" w:space="0" w:color="000000"/>
              <w:right w:val="single" w:sz="3" w:space="0" w:color="000000"/>
            </w:tcBorders>
          </w:tcPr>
          <w:p w14:paraId="4985DE66" w14:textId="77777777" w:rsidR="006B326C" w:rsidRDefault="009B4794">
            <w:pPr>
              <w:pStyle w:val="TableParagraph"/>
              <w:spacing w:line="171" w:lineRule="exact"/>
              <w:ind w:left="80"/>
              <w:rPr>
                <w:rFonts w:ascii="宋体" w:eastAsia="宋体" w:hAnsi="宋体" w:cs="宋体"/>
                <w:sz w:val="15"/>
                <w:szCs w:val="15"/>
              </w:rPr>
            </w:pPr>
            <w:r>
              <w:rPr>
                <w:rFonts w:ascii="宋体" w:eastAsia="宋体" w:hAnsi="宋体" w:cs="宋体"/>
                <w:w w:val="105"/>
                <w:sz w:val="15"/>
                <w:szCs w:val="15"/>
              </w:rPr>
              <w:t>1.2.3，且1.2.4</w:t>
            </w:r>
            <w:proofErr w:type="gramStart"/>
            <w:r>
              <w:rPr>
                <w:rFonts w:ascii="宋体" w:eastAsia="宋体" w:hAnsi="宋体" w:cs="宋体"/>
                <w:w w:val="105"/>
                <w:sz w:val="15"/>
                <w:szCs w:val="15"/>
              </w:rPr>
              <w:t>缺失)。</w:t>
            </w:r>
            <w:proofErr w:type="gramEnd"/>
          </w:p>
        </w:tc>
        <w:tc>
          <w:tcPr>
            <w:tcW w:w="2331" w:type="dxa"/>
            <w:vMerge/>
            <w:tcBorders>
              <w:left w:val="single" w:sz="3" w:space="0" w:color="000000"/>
              <w:bottom w:val="single" w:sz="3" w:space="0" w:color="000000"/>
              <w:right w:val="single" w:sz="3" w:space="0" w:color="000000"/>
            </w:tcBorders>
          </w:tcPr>
          <w:p w14:paraId="2FB1CF7D" w14:textId="77777777" w:rsidR="006B326C" w:rsidRDefault="006B326C"/>
        </w:tc>
      </w:tr>
      <w:tr w:rsidR="006B326C" w14:paraId="0D67C46D" w14:textId="77777777">
        <w:trPr>
          <w:trHeight w:hRule="exact" w:val="340"/>
        </w:trPr>
        <w:tc>
          <w:tcPr>
            <w:tcW w:w="700" w:type="dxa"/>
            <w:vMerge w:val="restart"/>
            <w:tcBorders>
              <w:top w:val="single" w:sz="3" w:space="0" w:color="000000"/>
              <w:left w:val="single" w:sz="3" w:space="0" w:color="000000"/>
              <w:right w:val="single" w:sz="3" w:space="0" w:color="000000"/>
            </w:tcBorders>
          </w:tcPr>
          <w:p w14:paraId="4DCBC00D" w14:textId="77777777"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R2。</w:t>
            </w:r>
          </w:p>
        </w:tc>
        <w:tc>
          <w:tcPr>
            <w:tcW w:w="2331" w:type="dxa"/>
            <w:tcBorders>
              <w:top w:val="single" w:sz="3" w:space="0" w:color="000000"/>
              <w:left w:val="single" w:sz="3" w:space="0" w:color="000000"/>
              <w:bottom w:val="nil"/>
              <w:right w:val="single" w:sz="3" w:space="0" w:color="000000"/>
            </w:tcBorders>
          </w:tcPr>
          <w:p w14:paraId="1C93A1EB" w14:textId="77777777" w:rsidR="006B326C" w:rsidRDefault="009B4794">
            <w:pPr>
              <w:pStyle w:val="TableParagraph"/>
              <w:spacing w:before="69"/>
              <w:ind w:left="82"/>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2" w:type="dxa"/>
            <w:tcBorders>
              <w:top w:val="single" w:sz="3" w:space="0" w:color="000000"/>
              <w:left w:val="single" w:sz="3" w:space="0" w:color="000000"/>
              <w:bottom w:val="nil"/>
              <w:right w:val="single" w:sz="3" w:space="0" w:color="000000"/>
            </w:tcBorders>
          </w:tcPr>
          <w:p w14:paraId="66B77D20" w14:textId="77777777" w:rsidR="006B326C" w:rsidRDefault="009B4794">
            <w:pPr>
              <w:pStyle w:val="TableParagraph"/>
              <w:spacing w:before="69"/>
              <w:ind w:left="81"/>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14:paraId="28481CC7" w14:textId="77777777" w:rsidR="006B326C" w:rsidRDefault="009B4794">
            <w:pPr>
              <w:pStyle w:val="TableParagraph"/>
              <w:spacing w:before="70"/>
              <w:ind w:left="80"/>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14:paraId="7184C433" w14:textId="77777777" w:rsidR="006B326C" w:rsidRDefault="009B4794">
            <w:pPr>
              <w:pStyle w:val="TableParagraph"/>
              <w:spacing w:before="70"/>
              <w:ind w:left="78"/>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2D3EB8A7" w14:textId="77777777">
        <w:trPr>
          <w:trHeight w:hRule="exact" w:val="249"/>
        </w:trPr>
        <w:tc>
          <w:tcPr>
            <w:tcW w:w="700" w:type="dxa"/>
            <w:vMerge/>
            <w:tcBorders>
              <w:left w:val="single" w:sz="3" w:space="0" w:color="000000"/>
              <w:right w:val="single" w:sz="3" w:space="0" w:color="000000"/>
            </w:tcBorders>
          </w:tcPr>
          <w:p w14:paraId="60E752A7" w14:textId="77777777" w:rsidR="006B326C" w:rsidRDefault="006B326C"/>
        </w:tc>
        <w:tc>
          <w:tcPr>
            <w:tcW w:w="2331" w:type="dxa"/>
            <w:tcBorders>
              <w:top w:val="nil"/>
              <w:left w:val="single" w:sz="3" w:space="0" w:color="000000"/>
              <w:bottom w:val="nil"/>
              <w:right w:val="single" w:sz="3" w:space="0" w:color="000000"/>
            </w:tcBorders>
          </w:tcPr>
          <w:p w14:paraId="255AAE55" w14:textId="77777777" w:rsidR="006B326C" w:rsidRDefault="009B4794">
            <w:pPr>
              <w:pStyle w:val="TableParagraph"/>
              <w:spacing w:before="27"/>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7"/>
                <w:sz w:val="15"/>
                <w:szCs w:val="15"/>
                <w:lang w:eastAsia="zh-CN"/>
              </w:rPr>
              <w:t></w:t>
            </w:r>
            <w:r>
              <w:rPr>
                <w:rFonts w:ascii="宋体" w:eastAsia="宋体" w:hAnsi="宋体" w:cs="宋体"/>
                <w:sz w:val="15"/>
                <w:szCs w:val="15"/>
                <w:lang w:eastAsia="zh-CN"/>
              </w:rPr>
              <w:t>传输运营商建立其流量表的</w:t>
            </w:r>
          </w:p>
        </w:tc>
        <w:tc>
          <w:tcPr>
            <w:tcW w:w="2332" w:type="dxa"/>
            <w:tcBorders>
              <w:top w:val="nil"/>
              <w:left w:val="single" w:sz="3" w:space="0" w:color="000000"/>
              <w:bottom w:val="nil"/>
              <w:right w:val="single" w:sz="3" w:space="0" w:color="000000"/>
            </w:tcBorders>
          </w:tcPr>
          <w:p w14:paraId="22DEA84E" w14:textId="77777777" w:rsidR="006B326C" w:rsidRDefault="009B4794">
            <w:pPr>
              <w:pStyle w:val="TableParagraph"/>
              <w:spacing w:before="27"/>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6"/>
                <w:sz w:val="15"/>
                <w:szCs w:val="15"/>
                <w:lang w:eastAsia="zh-CN"/>
              </w:rPr>
              <w:t></w:t>
            </w:r>
            <w:r>
              <w:rPr>
                <w:rFonts w:ascii="宋体" w:eastAsia="宋体" w:hAnsi="宋体" w:cs="宋体"/>
                <w:sz w:val="15"/>
                <w:szCs w:val="15"/>
                <w:lang w:eastAsia="zh-CN"/>
              </w:rPr>
              <w:t>传输操作员在他们的AFC计算</w:t>
            </w:r>
          </w:p>
        </w:tc>
        <w:tc>
          <w:tcPr>
            <w:tcW w:w="2331" w:type="dxa"/>
            <w:tcBorders>
              <w:top w:val="nil"/>
              <w:left w:val="single" w:sz="3" w:space="0" w:color="000000"/>
              <w:bottom w:val="nil"/>
              <w:right w:val="single" w:sz="3" w:space="0" w:color="000000"/>
            </w:tcBorders>
          </w:tcPr>
          <w:p w14:paraId="52EB7F5E" w14:textId="77777777" w:rsidR="006B326C" w:rsidRDefault="009B4794">
            <w:pPr>
              <w:pStyle w:val="TableParagraph"/>
              <w:spacing w:before="27"/>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
                <w:sz w:val="15"/>
                <w:szCs w:val="15"/>
                <w:lang w:eastAsia="zh-CN"/>
              </w:rPr>
              <w:t></w:t>
            </w:r>
            <w:r>
              <w:rPr>
                <w:rFonts w:ascii="宋体" w:eastAsia="宋体" w:hAnsi="宋体" w:cs="宋体"/>
                <w:sz w:val="15"/>
                <w:szCs w:val="15"/>
                <w:lang w:eastAsia="zh-CN"/>
              </w:rPr>
              <w:t>传输操作员在符合R2.1所述</w:t>
            </w:r>
          </w:p>
        </w:tc>
        <w:tc>
          <w:tcPr>
            <w:tcW w:w="2331" w:type="dxa"/>
            <w:tcBorders>
              <w:top w:val="nil"/>
              <w:left w:val="single" w:sz="3" w:space="0" w:color="000000"/>
              <w:bottom w:val="nil"/>
              <w:right w:val="single" w:sz="3" w:space="0" w:color="000000"/>
            </w:tcBorders>
          </w:tcPr>
          <w:p w14:paraId="2F821A7B" w14:textId="77777777" w:rsidR="006B326C" w:rsidRDefault="009B4794">
            <w:pPr>
              <w:pStyle w:val="TableParagraph"/>
              <w:spacing w:before="27"/>
              <w:ind w:left="6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传输操作员在符合R2.1中描</w:t>
            </w:r>
          </w:p>
        </w:tc>
      </w:tr>
      <w:tr w:rsidR="006B326C" w14:paraId="391D1B36" w14:textId="77777777">
        <w:trPr>
          <w:trHeight w:hRule="exact" w:val="198"/>
        </w:trPr>
        <w:tc>
          <w:tcPr>
            <w:tcW w:w="700" w:type="dxa"/>
            <w:vMerge/>
            <w:tcBorders>
              <w:left w:val="single" w:sz="3" w:space="0" w:color="000000"/>
              <w:right w:val="single" w:sz="3" w:space="0" w:color="000000"/>
            </w:tcBorders>
          </w:tcPr>
          <w:p w14:paraId="5A3E9B9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EE396D2" w14:textId="77777777" w:rsidR="006B326C" w:rsidRDefault="009B4794">
            <w:pPr>
              <w:pStyle w:val="TableParagraph"/>
              <w:spacing w:line="173" w:lineRule="exact"/>
              <w:ind w:left="208"/>
              <w:rPr>
                <w:rFonts w:ascii="宋体" w:eastAsia="宋体" w:hAnsi="宋体" w:cs="宋体"/>
                <w:sz w:val="15"/>
                <w:szCs w:val="15"/>
                <w:lang w:eastAsia="zh-CN"/>
              </w:rPr>
            </w:pPr>
            <w:r>
              <w:rPr>
                <w:rFonts w:ascii="宋体" w:eastAsia="宋体" w:hAnsi="宋体" w:cs="宋体"/>
                <w:w w:val="105"/>
                <w:sz w:val="15"/>
                <w:szCs w:val="15"/>
                <w:lang w:eastAsia="zh-CN"/>
              </w:rPr>
              <w:t>频率不到每历年一次，但不</w:t>
            </w:r>
          </w:p>
        </w:tc>
        <w:tc>
          <w:tcPr>
            <w:tcW w:w="2332" w:type="dxa"/>
            <w:tcBorders>
              <w:top w:val="nil"/>
              <w:left w:val="single" w:sz="3" w:space="0" w:color="000000"/>
              <w:bottom w:val="nil"/>
              <w:right w:val="single" w:sz="3" w:space="0" w:color="000000"/>
            </w:tcBorders>
          </w:tcPr>
          <w:p w14:paraId="6C1DBB25" w14:textId="77777777" w:rsidR="006B326C" w:rsidRDefault="009B4794">
            <w:pPr>
              <w:pStyle w:val="TableParagraph"/>
              <w:spacing w:line="173" w:lineRule="exact"/>
              <w:ind w:left="207"/>
              <w:rPr>
                <w:rFonts w:ascii="宋体" w:eastAsia="宋体" w:hAnsi="宋体" w:cs="宋体"/>
                <w:sz w:val="15"/>
                <w:szCs w:val="15"/>
                <w:lang w:eastAsia="zh-CN"/>
              </w:rPr>
            </w:pPr>
            <w:r>
              <w:rPr>
                <w:rFonts w:ascii="宋体" w:eastAsia="宋体" w:hAnsi="宋体" w:cs="宋体"/>
                <w:w w:val="105"/>
                <w:sz w:val="15"/>
                <w:szCs w:val="15"/>
                <w:lang w:eastAsia="zh-CN"/>
              </w:rPr>
              <w:t>中没有包括符合R2.1中描述</w:t>
            </w:r>
          </w:p>
        </w:tc>
        <w:tc>
          <w:tcPr>
            <w:tcW w:w="2331" w:type="dxa"/>
            <w:tcBorders>
              <w:top w:val="nil"/>
              <w:left w:val="single" w:sz="3" w:space="0" w:color="000000"/>
              <w:bottom w:val="nil"/>
              <w:right w:val="single" w:sz="3" w:space="0" w:color="000000"/>
            </w:tcBorders>
          </w:tcPr>
          <w:p w14:paraId="4BA177DF" w14:textId="77777777" w:rsidR="006B326C" w:rsidRDefault="009B4794">
            <w:pPr>
              <w:pStyle w:val="TableParagraph"/>
              <w:spacing w:line="175" w:lineRule="exact"/>
              <w:ind w:left="206"/>
              <w:rPr>
                <w:rFonts w:ascii="宋体" w:eastAsia="宋体" w:hAnsi="宋体" w:cs="宋体"/>
                <w:sz w:val="15"/>
                <w:szCs w:val="15"/>
                <w:lang w:eastAsia="zh-CN"/>
              </w:rPr>
            </w:pPr>
            <w:r>
              <w:rPr>
                <w:rFonts w:ascii="宋体" w:eastAsia="宋体" w:hAnsi="宋体" w:cs="宋体"/>
                <w:w w:val="105"/>
                <w:sz w:val="15"/>
                <w:szCs w:val="15"/>
                <w:lang w:eastAsia="zh-CN"/>
              </w:rPr>
              <w:t>标准的AFC计算中没有包括</w:t>
            </w:r>
          </w:p>
        </w:tc>
        <w:tc>
          <w:tcPr>
            <w:tcW w:w="2331" w:type="dxa"/>
            <w:tcBorders>
              <w:top w:val="nil"/>
              <w:left w:val="single" w:sz="3" w:space="0" w:color="000000"/>
              <w:bottom w:val="nil"/>
              <w:right w:val="single" w:sz="3" w:space="0" w:color="000000"/>
            </w:tcBorders>
          </w:tcPr>
          <w:p w14:paraId="0C80828D" w14:textId="77777777" w:rsidR="006B326C" w:rsidRDefault="009B4794">
            <w:pPr>
              <w:pStyle w:val="TableParagraph"/>
              <w:spacing w:line="175" w:lineRule="exact"/>
              <w:ind w:left="205"/>
              <w:rPr>
                <w:rFonts w:ascii="宋体" w:eastAsia="宋体" w:hAnsi="宋体" w:cs="宋体"/>
                <w:sz w:val="15"/>
                <w:szCs w:val="15"/>
                <w:lang w:eastAsia="zh-CN"/>
              </w:rPr>
            </w:pPr>
            <w:r>
              <w:rPr>
                <w:rFonts w:ascii="宋体" w:eastAsia="宋体" w:hAnsi="宋体" w:cs="宋体"/>
                <w:w w:val="105"/>
                <w:sz w:val="15"/>
                <w:szCs w:val="15"/>
                <w:lang w:eastAsia="zh-CN"/>
              </w:rPr>
              <w:t>述的标准的AFC计算中没有</w:t>
            </w:r>
          </w:p>
        </w:tc>
      </w:tr>
      <w:tr w:rsidR="006B326C" w14:paraId="6D234185" w14:textId="77777777">
        <w:trPr>
          <w:trHeight w:hRule="exact" w:val="247"/>
        </w:trPr>
        <w:tc>
          <w:tcPr>
            <w:tcW w:w="700" w:type="dxa"/>
            <w:vMerge/>
            <w:tcBorders>
              <w:left w:val="single" w:sz="3" w:space="0" w:color="000000"/>
              <w:right w:val="single" w:sz="3" w:space="0" w:color="000000"/>
            </w:tcBorders>
          </w:tcPr>
          <w:p w14:paraId="2CA9C51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07FB5229" w14:textId="77777777" w:rsidR="006B326C" w:rsidRDefault="009B4794">
            <w:pPr>
              <w:pStyle w:val="TableParagraph"/>
              <w:spacing w:line="177" w:lineRule="exact"/>
              <w:ind w:left="208"/>
              <w:rPr>
                <w:rFonts w:ascii="宋体" w:eastAsia="宋体" w:hAnsi="宋体" w:cs="宋体"/>
                <w:sz w:val="15"/>
                <w:szCs w:val="15"/>
                <w:lang w:eastAsia="zh-CN"/>
              </w:rPr>
            </w:pPr>
            <w:r>
              <w:rPr>
                <w:rFonts w:ascii="宋体" w:eastAsia="宋体" w:hAnsi="宋体" w:cs="宋体"/>
                <w:w w:val="105"/>
                <w:sz w:val="15"/>
                <w:szCs w:val="15"/>
                <w:lang w:eastAsia="zh-CN"/>
              </w:rPr>
              <w:t>超过三个月，如R2.2所述。</w:t>
            </w:r>
          </w:p>
        </w:tc>
        <w:tc>
          <w:tcPr>
            <w:tcW w:w="2332" w:type="dxa"/>
            <w:tcBorders>
              <w:top w:val="nil"/>
              <w:left w:val="single" w:sz="3" w:space="0" w:color="000000"/>
              <w:bottom w:val="nil"/>
              <w:right w:val="single" w:sz="3" w:space="0" w:color="000000"/>
            </w:tcBorders>
          </w:tcPr>
          <w:p w14:paraId="4F8BAEF5" w14:textId="77777777" w:rsidR="006B326C" w:rsidRDefault="009B4794">
            <w:pPr>
              <w:pStyle w:val="TableParagraph"/>
              <w:spacing w:line="177" w:lineRule="exact"/>
              <w:ind w:left="207"/>
              <w:rPr>
                <w:rFonts w:ascii="宋体" w:eastAsia="宋体" w:hAnsi="宋体" w:cs="宋体"/>
                <w:sz w:val="15"/>
                <w:szCs w:val="15"/>
              </w:rPr>
            </w:pPr>
            <w:proofErr w:type="spellStart"/>
            <w:r>
              <w:rPr>
                <w:rFonts w:ascii="宋体" w:eastAsia="宋体" w:hAnsi="宋体" w:cs="宋体"/>
                <w:w w:val="105"/>
                <w:sz w:val="15"/>
                <w:szCs w:val="15"/>
              </w:rPr>
              <w:t>的标准的流门</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3CC3D275" w14:textId="77777777" w:rsidR="006B326C" w:rsidRDefault="009B4794">
            <w:pPr>
              <w:pStyle w:val="TableParagraph"/>
              <w:spacing w:line="177" w:lineRule="exact"/>
              <w:ind w:left="206"/>
              <w:rPr>
                <w:rFonts w:ascii="宋体" w:eastAsia="宋体" w:hAnsi="宋体" w:cs="宋体"/>
                <w:sz w:val="15"/>
                <w:szCs w:val="15"/>
              </w:rPr>
            </w:pPr>
            <w:proofErr w:type="spellStart"/>
            <w:r>
              <w:rPr>
                <w:rFonts w:ascii="宋体" w:eastAsia="宋体" w:hAnsi="宋体" w:cs="宋体"/>
                <w:w w:val="105"/>
                <w:sz w:val="15"/>
                <w:szCs w:val="15"/>
              </w:rPr>
              <w:t>两到五个流门</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3F6DAA18" w14:textId="77777777" w:rsidR="006B326C" w:rsidRDefault="009B4794">
            <w:pPr>
              <w:pStyle w:val="TableParagraph"/>
              <w:spacing w:line="179" w:lineRule="exact"/>
              <w:ind w:left="205"/>
              <w:rPr>
                <w:rFonts w:ascii="宋体" w:eastAsia="宋体" w:hAnsi="宋体" w:cs="宋体"/>
                <w:sz w:val="15"/>
                <w:szCs w:val="15"/>
                <w:lang w:eastAsia="zh-CN"/>
              </w:rPr>
            </w:pPr>
            <w:r>
              <w:rPr>
                <w:rFonts w:ascii="宋体" w:eastAsia="宋体" w:hAnsi="宋体" w:cs="宋体"/>
                <w:w w:val="105"/>
                <w:sz w:val="15"/>
                <w:szCs w:val="15"/>
                <w:lang w:eastAsia="zh-CN"/>
              </w:rPr>
              <w:t>包括六个或更多的流门。</w:t>
            </w:r>
          </w:p>
        </w:tc>
      </w:tr>
      <w:tr w:rsidR="006B326C" w14:paraId="68355C80" w14:textId="77777777">
        <w:trPr>
          <w:trHeight w:hRule="exact" w:val="249"/>
        </w:trPr>
        <w:tc>
          <w:tcPr>
            <w:tcW w:w="700" w:type="dxa"/>
            <w:vMerge/>
            <w:tcBorders>
              <w:left w:val="single" w:sz="3" w:space="0" w:color="000000"/>
              <w:right w:val="single" w:sz="3" w:space="0" w:color="000000"/>
            </w:tcBorders>
          </w:tcPr>
          <w:p w14:paraId="7C956D3F"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0B8CF350" w14:textId="77777777" w:rsidR="006B326C" w:rsidRDefault="009B4794">
            <w:pPr>
              <w:pStyle w:val="TableParagraph"/>
              <w:spacing w:before="25"/>
              <w:ind w:left="69"/>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传输操作员根据R2.3中描述</w:t>
            </w:r>
          </w:p>
        </w:tc>
        <w:tc>
          <w:tcPr>
            <w:tcW w:w="2332" w:type="dxa"/>
            <w:tcBorders>
              <w:top w:val="nil"/>
              <w:left w:val="single" w:sz="3" w:space="0" w:color="000000"/>
              <w:bottom w:val="nil"/>
              <w:right w:val="single" w:sz="3" w:space="0" w:color="000000"/>
            </w:tcBorders>
          </w:tcPr>
          <w:p w14:paraId="395F0D6B" w14:textId="77777777" w:rsidR="006B326C" w:rsidRDefault="009B4794">
            <w:pPr>
              <w:pStyle w:val="TableParagraph"/>
              <w:spacing w:before="25"/>
              <w:ind w:left="68"/>
              <w:rPr>
                <w:rFonts w:ascii="宋体" w:eastAsia="宋体" w:hAnsi="宋体" w:cs="宋体"/>
                <w:sz w:val="15"/>
                <w:szCs w:val="15"/>
              </w:rPr>
            </w:pPr>
            <w:r>
              <w:rPr>
                <w:rFonts w:ascii="Symbol" w:eastAsia="Symbol" w:hAnsi="Symbol" w:cs="Symbol"/>
                <w:sz w:val="15"/>
                <w:szCs w:val="15"/>
              </w:rPr>
              <w:t></w:t>
            </w:r>
            <w:r>
              <w:rPr>
                <w:rFonts w:ascii="Symbol" w:eastAsia="Symbol" w:hAnsi="Symbol" w:cs="Symbol"/>
                <w:sz w:val="15"/>
                <w:szCs w:val="15"/>
              </w:rPr>
              <w:t></w:t>
            </w:r>
            <w:r>
              <w:rPr>
                <w:rFonts w:ascii="Symbol" w:eastAsia="Symbol" w:hAnsi="Symbol" w:cs="Symbol"/>
                <w:spacing w:val="31"/>
                <w:sz w:val="15"/>
                <w:szCs w:val="15"/>
              </w:rPr>
              <w:t></w:t>
            </w:r>
            <w:proofErr w:type="spellStart"/>
            <w:r>
              <w:rPr>
                <w:rFonts w:ascii="宋体" w:eastAsia="宋体" w:hAnsi="宋体" w:cs="宋体"/>
                <w:sz w:val="15"/>
                <w:szCs w:val="15"/>
              </w:rPr>
              <w:t>传输运营商建立了其</w:t>
            </w:r>
            <w:proofErr w:type="spellEnd"/>
          </w:p>
        </w:tc>
        <w:tc>
          <w:tcPr>
            <w:tcW w:w="2331" w:type="dxa"/>
            <w:tcBorders>
              <w:top w:val="nil"/>
              <w:left w:val="single" w:sz="3" w:space="0" w:color="000000"/>
              <w:bottom w:val="nil"/>
              <w:right w:val="single" w:sz="3" w:space="0" w:color="000000"/>
            </w:tcBorders>
          </w:tcPr>
          <w:p w14:paraId="0E92950B" w14:textId="77777777" w:rsidR="006B326C" w:rsidRDefault="009B4794">
            <w:pPr>
              <w:pStyle w:val="TableParagraph"/>
              <w:spacing w:before="27"/>
              <w:ind w:left="67"/>
              <w:rPr>
                <w:rFonts w:ascii="宋体" w:eastAsia="宋体" w:hAnsi="宋体" w:cs="宋体"/>
                <w:sz w:val="15"/>
                <w:szCs w:val="15"/>
              </w:rPr>
            </w:pPr>
            <w:r>
              <w:rPr>
                <w:rFonts w:ascii="Symbol" w:eastAsia="Symbol" w:hAnsi="Symbol" w:cs="Symbol"/>
                <w:sz w:val="15"/>
                <w:szCs w:val="15"/>
              </w:rPr>
              <w:t></w:t>
            </w:r>
            <w:r>
              <w:rPr>
                <w:rFonts w:ascii="Symbol" w:eastAsia="Symbol" w:hAnsi="Symbol" w:cs="Symbol"/>
                <w:sz w:val="15"/>
                <w:szCs w:val="15"/>
              </w:rPr>
              <w:t></w:t>
            </w:r>
            <w:r>
              <w:rPr>
                <w:rFonts w:ascii="Symbol" w:eastAsia="Symbol" w:hAnsi="Symbol" w:cs="Symbol"/>
                <w:spacing w:val="31"/>
                <w:sz w:val="15"/>
                <w:szCs w:val="15"/>
              </w:rPr>
              <w:t></w:t>
            </w:r>
            <w:proofErr w:type="spellStart"/>
            <w:r>
              <w:rPr>
                <w:rFonts w:ascii="宋体" w:eastAsia="宋体" w:hAnsi="宋体" w:cs="宋体"/>
                <w:sz w:val="15"/>
                <w:szCs w:val="15"/>
              </w:rPr>
              <w:t>传输运营商建立了其</w:t>
            </w:r>
            <w:proofErr w:type="spellEnd"/>
          </w:p>
        </w:tc>
        <w:tc>
          <w:tcPr>
            <w:tcW w:w="2331" w:type="dxa"/>
            <w:tcBorders>
              <w:top w:val="nil"/>
              <w:left w:val="single" w:sz="3" w:space="0" w:color="000000"/>
              <w:bottom w:val="nil"/>
              <w:right w:val="single" w:sz="3" w:space="0" w:color="000000"/>
            </w:tcBorders>
          </w:tcPr>
          <w:p w14:paraId="286C924D" w14:textId="77777777" w:rsidR="006B326C" w:rsidRDefault="009B4794">
            <w:pPr>
              <w:pStyle w:val="TableParagraph"/>
              <w:spacing w:before="27"/>
              <w:ind w:left="6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4"/>
                <w:sz w:val="15"/>
                <w:szCs w:val="15"/>
                <w:lang w:eastAsia="zh-CN"/>
              </w:rPr>
              <w:t></w:t>
            </w:r>
            <w:r>
              <w:rPr>
                <w:rFonts w:ascii="宋体" w:eastAsia="宋体" w:hAnsi="宋体" w:cs="宋体"/>
                <w:sz w:val="15"/>
                <w:szCs w:val="15"/>
                <w:lang w:eastAsia="zh-CN"/>
              </w:rPr>
              <w:t>传输运营商建立了它的</w:t>
            </w:r>
          </w:p>
        </w:tc>
      </w:tr>
      <w:tr w:rsidR="006B326C" w14:paraId="7F9A5DE0" w14:textId="77777777">
        <w:trPr>
          <w:trHeight w:hRule="exact" w:val="197"/>
        </w:trPr>
        <w:tc>
          <w:tcPr>
            <w:tcW w:w="700" w:type="dxa"/>
            <w:vMerge/>
            <w:tcBorders>
              <w:left w:val="single" w:sz="3" w:space="0" w:color="000000"/>
              <w:right w:val="single" w:sz="3" w:space="0" w:color="000000"/>
            </w:tcBorders>
          </w:tcPr>
          <w:p w14:paraId="622A941B"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680C872" w14:textId="77777777" w:rsidR="006B326C" w:rsidRDefault="009B4794">
            <w:pPr>
              <w:pStyle w:val="TableParagraph"/>
              <w:spacing w:line="173" w:lineRule="exact"/>
              <w:ind w:left="208"/>
              <w:rPr>
                <w:rFonts w:ascii="宋体" w:eastAsia="宋体" w:hAnsi="宋体" w:cs="宋体"/>
                <w:sz w:val="15"/>
                <w:szCs w:val="15"/>
                <w:lang w:eastAsia="zh-CN"/>
              </w:rPr>
            </w:pPr>
            <w:r>
              <w:rPr>
                <w:rFonts w:ascii="宋体" w:eastAsia="宋体" w:hAnsi="宋体" w:cs="宋体"/>
                <w:w w:val="105"/>
                <w:sz w:val="15"/>
                <w:szCs w:val="15"/>
                <w:lang w:eastAsia="zh-CN"/>
              </w:rPr>
              <w:t>的创建、修改或</w:t>
            </w:r>
            <w:proofErr w:type="gramStart"/>
            <w:r>
              <w:rPr>
                <w:rFonts w:ascii="宋体" w:eastAsia="宋体" w:hAnsi="宋体" w:cs="宋体"/>
                <w:w w:val="105"/>
                <w:sz w:val="15"/>
                <w:szCs w:val="15"/>
                <w:lang w:eastAsia="zh-CN"/>
              </w:rPr>
              <w:t>删除流门的</w:t>
            </w:r>
            <w:proofErr w:type="gramEnd"/>
          </w:p>
        </w:tc>
        <w:tc>
          <w:tcPr>
            <w:tcW w:w="2332" w:type="dxa"/>
            <w:tcBorders>
              <w:top w:val="nil"/>
              <w:left w:val="single" w:sz="3" w:space="0" w:color="000000"/>
              <w:bottom w:val="nil"/>
              <w:right w:val="single" w:sz="3" w:space="0" w:color="000000"/>
            </w:tcBorders>
          </w:tcPr>
          <w:p w14:paraId="659681D2" w14:textId="77777777" w:rsidR="006B326C" w:rsidRDefault="009B4794">
            <w:pPr>
              <w:pStyle w:val="TableParagraph"/>
              <w:spacing w:line="173" w:lineRule="exact"/>
              <w:ind w:left="207"/>
              <w:rPr>
                <w:rFonts w:ascii="宋体" w:eastAsia="宋体" w:hAnsi="宋体" w:cs="宋体"/>
                <w:sz w:val="15"/>
                <w:szCs w:val="15"/>
              </w:rPr>
            </w:pPr>
            <w:r>
              <w:rPr>
                <w:rFonts w:ascii="宋体" w:eastAsia="宋体" w:hAnsi="宋体" w:cs="宋体"/>
                <w:w w:val="105"/>
                <w:sz w:val="15"/>
                <w:szCs w:val="15"/>
              </w:rPr>
              <w:t>Flowgates列表，比R2.2中</w:t>
            </w:r>
          </w:p>
        </w:tc>
        <w:tc>
          <w:tcPr>
            <w:tcW w:w="2331" w:type="dxa"/>
            <w:tcBorders>
              <w:top w:val="nil"/>
              <w:left w:val="single" w:sz="3" w:space="0" w:color="000000"/>
              <w:bottom w:val="nil"/>
              <w:right w:val="single" w:sz="3" w:space="0" w:color="000000"/>
            </w:tcBorders>
          </w:tcPr>
          <w:p w14:paraId="59FF4F45" w14:textId="77777777" w:rsidR="006B326C" w:rsidRDefault="009B4794">
            <w:pPr>
              <w:pStyle w:val="TableParagraph"/>
              <w:spacing w:line="175" w:lineRule="exact"/>
              <w:ind w:left="206"/>
              <w:rPr>
                <w:rFonts w:ascii="宋体" w:eastAsia="宋体" w:hAnsi="宋体" w:cs="宋体"/>
                <w:sz w:val="15"/>
                <w:szCs w:val="15"/>
              </w:rPr>
            </w:pPr>
            <w:r>
              <w:rPr>
                <w:rFonts w:ascii="宋体" w:eastAsia="宋体" w:hAnsi="宋体" w:cs="宋体"/>
                <w:w w:val="105"/>
                <w:sz w:val="15"/>
                <w:szCs w:val="15"/>
              </w:rPr>
              <w:t>Flowgates列表，比R2.2中</w:t>
            </w:r>
          </w:p>
        </w:tc>
        <w:tc>
          <w:tcPr>
            <w:tcW w:w="2331" w:type="dxa"/>
            <w:tcBorders>
              <w:top w:val="nil"/>
              <w:left w:val="single" w:sz="3" w:space="0" w:color="000000"/>
              <w:bottom w:val="nil"/>
              <w:right w:val="single" w:sz="3" w:space="0" w:color="000000"/>
            </w:tcBorders>
          </w:tcPr>
          <w:p w14:paraId="3290FF2E" w14:textId="77777777" w:rsidR="006B326C" w:rsidRDefault="009B4794">
            <w:pPr>
              <w:pStyle w:val="TableParagraph"/>
              <w:spacing w:line="175" w:lineRule="exact"/>
              <w:ind w:left="205"/>
              <w:rPr>
                <w:rFonts w:ascii="宋体" w:eastAsia="宋体" w:hAnsi="宋体" w:cs="宋体"/>
                <w:sz w:val="15"/>
                <w:szCs w:val="15"/>
              </w:rPr>
            </w:pPr>
            <w:r>
              <w:rPr>
                <w:rFonts w:ascii="宋体" w:eastAsia="宋体" w:hAnsi="宋体" w:cs="宋体"/>
                <w:w w:val="105"/>
                <w:sz w:val="15"/>
                <w:szCs w:val="15"/>
              </w:rPr>
              <w:t>Flowgates清单超过9个月，</w:t>
            </w:r>
          </w:p>
        </w:tc>
      </w:tr>
      <w:tr w:rsidR="006B326C" w14:paraId="13122ED2" w14:textId="77777777">
        <w:trPr>
          <w:trHeight w:hRule="exact" w:val="200"/>
        </w:trPr>
        <w:tc>
          <w:tcPr>
            <w:tcW w:w="700" w:type="dxa"/>
            <w:vMerge/>
            <w:tcBorders>
              <w:left w:val="single" w:sz="3" w:space="0" w:color="000000"/>
              <w:right w:val="single" w:sz="3" w:space="0" w:color="000000"/>
            </w:tcBorders>
          </w:tcPr>
          <w:p w14:paraId="6010563B" w14:textId="77777777" w:rsidR="006B326C" w:rsidRDefault="006B326C"/>
        </w:tc>
        <w:tc>
          <w:tcPr>
            <w:tcW w:w="2331" w:type="dxa"/>
            <w:tcBorders>
              <w:top w:val="nil"/>
              <w:left w:val="single" w:sz="3" w:space="0" w:color="000000"/>
              <w:bottom w:val="nil"/>
              <w:right w:val="single" w:sz="3" w:space="0" w:color="000000"/>
            </w:tcBorders>
          </w:tcPr>
          <w:p w14:paraId="6DC8F903" w14:textId="77777777" w:rsidR="006B326C" w:rsidRDefault="009B4794">
            <w:pPr>
              <w:pStyle w:val="TableParagraph"/>
              <w:spacing w:line="176" w:lineRule="exact"/>
              <w:ind w:left="208"/>
              <w:rPr>
                <w:rFonts w:ascii="宋体" w:eastAsia="宋体" w:hAnsi="宋体" w:cs="宋体"/>
                <w:sz w:val="15"/>
                <w:szCs w:val="15"/>
                <w:lang w:eastAsia="zh-CN"/>
              </w:rPr>
            </w:pPr>
            <w:r>
              <w:rPr>
                <w:rFonts w:ascii="宋体" w:eastAsia="宋体" w:hAnsi="宋体" w:cs="宋体"/>
                <w:w w:val="105"/>
                <w:sz w:val="15"/>
                <w:szCs w:val="15"/>
                <w:lang w:eastAsia="zh-CN"/>
              </w:rPr>
              <w:t>请求，建立了超过30天但不</w:t>
            </w:r>
          </w:p>
        </w:tc>
        <w:tc>
          <w:tcPr>
            <w:tcW w:w="2332" w:type="dxa"/>
            <w:tcBorders>
              <w:top w:val="nil"/>
              <w:left w:val="single" w:sz="3" w:space="0" w:color="000000"/>
              <w:bottom w:val="nil"/>
              <w:right w:val="single" w:sz="3" w:space="0" w:color="000000"/>
            </w:tcBorders>
          </w:tcPr>
          <w:p w14:paraId="5205D14A" w14:textId="77777777" w:rsidR="006B326C" w:rsidRDefault="009B4794">
            <w:pPr>
              <w:pStyle w:val="TableParagraph"/>
              <w:spacing w:line="178" w:lineRule="exact"/>
              <w:ind w:left="207"/>
              <w:rPr>
                <w:rFonts w:ascii="宋体" w:eastAsia="宋体" w:hAnsi="宋体" w:cs="宋体"/>
                <w:sz w:val="15"/>
                <w:szCs w:val="15"/>
                <w:lang w:eastAsia="zh-CN"/>
              </w:rPr>
            </w:pPr>
            <w:r>
              <w:rPr>
                <w:rFonts w:ascii="宋体" w:eastAsia="宋体" w:hAnsi="宋体" w:cs="宋体"/>
                <w:w w:val="105"/>
                <w:sz w:val="15"/>
                <w:szCs w:val="15"/>
                <w:lang w:eastAsia="zh-CN"/>
              </w:rPr>
              <w:t>描述的晚了三个多月，但不</w:t>
            </w:r>
          </w:p>
        </w:tc>
        <w:tc>
          <w:tcPr>
            <w:tcW w:w="2331" w:type="dxa"/>
            <w:tcBorders>
              <w:top w:val="nil"/>
              <w:left w:val="single" w:sz="3" w:space="0" w:color="000000"/>
              <w:bottom w:val="nil"/>
              <w:right w:val="single" w:sz="3" w:space="0" w:color="000000"/>
            </w:tcBorders>
          </w:tcPr>
          <w:p w14:paraId="443ADE9F" w14:textId="77777777" w:rsidR="006B326C" w:rsidRDefault="009B4794">
            <w:pPr>
              <w:pStyle w:val="TableParagraph"/>
              <w:spacing w:line="178" w:lineRule="exact"/>
              <w:ind w:left="206"/>
              <w:rPr>
                <w:rFonts w:ascii="宋体" w:eastAsia="宋体" w:hAnsi="宋体" w:cs="宋体"/>
                <w:sz w:val="15"/>
                <w:szCs w:val="15"/>
                <w:lang w:eastAsia="zh-CN"/>
              </w:rPr>
            </w:pPr>
            <w:r>
              <w:rPr>
                <w:rFonts w:ascii="宋体" w:eastAsia="宋体" w:hAnsi="宋体" w:cs="宋体"/>
                <w:w w:val="105"/>
                <w:sz w:val="15"/>
                <w:szCs w:val="15"/>
                <w:lang w:eastAsia="zh-CN"/>
              </w:rPr>
              <w:t>描述的晚了6个多月，但不</w:t>
            </w:r>
          </w:p>
        </w:tc>
        <w:tc>
          <w:tcPr>
            <w:tcW w:w="2331" w:type="dxa"/>
            <w:tcBorders>
              <w:top w:val="nil"/>
              <w:left w:val="single" w:sz="3" w:space="0" w:color="000000"/>
              <w:bottom w:val="nil"/>
              <w:right w:val="single" w:sz="3" w:space="0" w:color="000000"/>
            </w:tcBorders>
          </w:tcPr>
          <w:p w14:paraId="217B5254" w14:textId="77777777" w:rsidR="006B326C" w:rsidRDefault="009B4794">
            <w:pPr>
              <w:pStyle w:val="TableParagraph"/>
              <w:spacing w:line="178" w:lineRule="exact"/>
              <w:ind w:left="205"/>
              <w:rPr>
                <w:rFonts w:ascii="宋体" w:eastAsia="宋体" w:hAnsi="宋体" w:cs="宋体"/>
                <w:sz w:val="15"/>
                <w:szCs w:val="15"/>
              </w:rPr>
            </w:pPr>
            <w:r>
              <w:rPr>
                <w:rFonts w:ascii="宋体" w:eastAsia="宋体" w:hAnsi="宋体" w:cs="宋体"/>
                <w:w w:val="105"/>
                <w:sz w:val="15"/>
                <w:szCs w:val="15"/>
              </w:rPr>
              <w:t>如R2.2所述。</w:t>
            </w:r>
          </w:p>
        </w:tc>
      </w:tr>
      <w:tr w:rsidR="006B326C" w14:paraId="22D01359" w14:textId="77777777">
        <w:trPr>
          <w:trHeight w:hRule="exact" w:val="294"/>
        </w:trPr>
        <w:tc>
          <w:tcPr>
            <w:tcW w:w="700" w:type="dxa"/>
            <w:vMerge/>
            <w:tcBorders>
              <w:left w:val="single" w:sz="3" w:space="0" w:color="000000"/>
              <w:right w:val="single" w:sz="3" w:space="0" w:color="000000"/>
            </w:tcBorders>
          </w:tcPr>
          <w:p w14:paraId="3B9ADAA6" w14:textId="77777777" w:rsidR="006B326C" w:rsidRDefault="006B326C"/>
        </w:tc>
        <w:tc>
          <w:tcPr>
            <w:tcW w:w="2331" w:type="dxa"/>
            <w:tcBorders>
              <w:top w:val="nil"/>
              <w:left w:val="single" w:sz="3" w:space="0" w:color="000000"/>
              <w:bottom w:val="nil"/>
              <w:right w:val="single" w:sz="3" w:space="0" w:color="000000"/>
            </w:tcBorders>
          </w:tcPr>
          <w:p w14:paraId="3EC2DA29" w14:textId="77777777" w:rsidR="006B326C" w:rsidRDefault="009B4794">
            <w:pPr>
              <w:pStyle w:val="TableParagraph"/>
              <w:spacing w:line="176" w:lineRule="exact"/>
              <w:ind w:left="208"/>
              <w:rPr>
                <w:rFonts w:ascii="宋体" w:eastAsia="宋体" w:hAnsi="宋体" w:cs="宋体"/>
                <w:sz w:val="15"/>
                <w:szCs w:val="15"/>
              </w:rPr>
            </w:pPr>
            <w:r>
              <w:rPr>
                <w:rFonts w:ascii="宋体" w:eastAsia="宋体" w:hAnsi="宋体" w:cs="宋体"/>
                <w:w w:val="105"/>
                <w:sz w:val="15"/>
                <w:szCs w:val="15"/>
              </w:rPr>
              <w:t>超过60天的流门列表。</w:t>
            </w:r>
          </w:p>
        </w:tc>
        <w:tc>
          <w:tcPr>
            <w:tcW w:w="2332" w:type="dxa"/>
            <w:tcBorders>
              <w:top w:val="nil"/>
              <w:left w:val="single" w:sz="3" w:space="0" w:color="000000"/>
              <w:bottom w:val="nil"/>
              <w:right w:val="single" w:sz="3" w:space="0" w:color="000000"/>
            </w:tcBorders>
          </w:tcPr>
          <w:p w14:paraId="54383827" w14:textId="77777777" w:rsidR="006B326C" w:rsidRDefault="009B4794">
            <w:pPr>
              <w:pStyle w:val="TableParagraph"/>
              <w:spacing w:line="176" w:lineRule="exact"/>
              <w:ind w:left="207"/>
              <w:rPr>
                <w:rFonts w:ascii="宋体" w:eastAsia="宋体" w:hAnsi="宋体" w:cs="宋体"/>
                <w:sz w:val="15"/>
                <w:szCs w:val="15"/>
              </w:rPr>
            </w:pPr>
            <w:proofErr w:type="spellStart"/>
            <w:r>
              <w:rPr>
                <w:rFonts w:ascii="宋体" w:eastAsia="宋体" w:hAnsi="宋体" w:cs="宋体"/>
                <w:w w:val="105"/>
                <w:sz w:val="15"/>
                <w:szCs w:val="15"/>
              </w:rPr>
              <w:t>超过六个月</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0BCF012B" w14:textId="77777777" w:rsidR="006B326C" w:rsidRDefault="009B4794">
            <w:pPr>
              <w:pStyle w:val="TableParagraph"/>
              <w:spacing w:line="178" w:lineRule="exact"/>
              <w:ind w:left="206"/>
              <w:rPr>
                <w:rFonts w:ascii="宋体" w:eastAsia="宋体" w:hAnsi="宋体" w:cs="宋体"/>
                <w:sz w:val="15"/>
                <w:szCs w:val="15"/>
              </w:rPr>
            </w:pPr>
            <w:r>
              <w:rPr>
                <w:rFonts w:ascii="宋体" w:eastAsia="宋体" w:hAnsi="宋体" w:cs="宋体"/>
                <w:w w:val="105"/>
                <w:sz w:val="15"/>
                <w:szCs w:val="15"/>
              </w:rPr>
              <w:t>超过9个月。</w:t>
            </w:r>
          </w:p>
        </w:tc>
        <w:tc>
          <w:tcPr>
            <w:tcW w:w="2331" w:type="dxa"/>
            <w:tcBorders>
              <w:top w:val="nil"/>
              <w:left w:val="single" w:sz="3" w:space="0" w:color="000000"/>
              <w:bottom w:val="nil"/>
              <w:right w:val="single" w:sz="3" w:space="0" w:color="000000"/>
            </w:tcBorders>
          </w:tcPr>
          <w:p w14:paraId="1F6C8FA9" w14:textId="77777777" w:rsidR="006B326C" w:rsidRDefault="009B4794">
            <w:pPr>
              <w:pStyle w:val="TableParagraph"/>
              <w:spacing w:before="72"/>
              <w:ind w:left="65"/>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传输操作员没有建立R2.2中</w:t>
            </w:r>
          </w:p>
        </w:tc>
      </w:tr>
      <w:tr w:rsidR="006B326C" w14:paraId="0991D38B" w14:textId="77777777">
        <w:trPr>
          <w:trHeight w:hRule="exact" w:val="200"/>
        </w:trPr>
        <w:tc>
          <w:tcPr>
            <w:tcW w:w="700" w:type="dxa"/>
            <w:vMerge/>
            <w:tcBorders>
              <w:left w:val="single" w:sz="3" w:space="0" w:color="000000"/>
              <w:right w:val="single" w:sz="3" w:space="0" w:color="000000"/>
            </w:tcBorders>
          </w:tcPr>
          <w:p w14:paraId="238305B7"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47F02C9" w14:textId="77777777" w:rsidR="006B326C" w:rsidRDefault="009B4794">
            <w:pPr>
              <w:pStyle w:val="TableParagraph"/>
              <w:spacing w:line="185"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7"/>
                <w:sz w:val="15"/>
                <w:szCs w:val="15"/>
                <w:lang w:eastAsia="zh-CN"/>
              </w:rPr>
              <w:t></w:t>
            </w:r>
            <w:r>
              <w:rPr>
                <w:rFonts w:ascii="宋体" w:eastAsia="宋体" w:hAnsi="宋体" w:cs="宋体"/>
                <w:sz w:val="15"/>
                <w:szCs w:val="15"/>
                <w:lang w:eastAsia="zh-CN"/>
              </w:rPr>
              <w:t>传输运营商没有更新其流门</w:t>
            </w:r>
          </w:p>
        </w:tc>
        <w:tc>
          <w:tcPr>
            <w:tcW w:w="2332" w:type="dxa"/>
            <w:tcBorders>
              <w:top w:val="nil"/>
              <w:left w:val="single" w:sz="3" w:space="0" w:color="000000"/>
              <w:bottom w:val="nil"/>
              <w:right w:val="single" w:sz="3" w:space="0" w:color="000000"/>
            </w:tcBorders>
          </w:tcPr>
          <w:p w14:paraId="479AD9E5" w14:textId="77777777" w:rsidR="006B326C" w:rsidRDefault="009B4794">
            <w:pPr>
              <w:pStyle w:val="TableParagraph"/>
              <w:spacing w:line="187" w:lineRule="exact"/>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传输操作员根据R2.3中描述</w:t>
            </w:r>
          </w:p>
        </w:tc>
        <w:tc>
          <w:tcPr>
            <w:tcW w:w="2331" w:type="dxa"/>
            <w:tcBorders>
              <w:top w:val="nil"/>
              <w:left w:val="single" w:sz="3" w:space="0" w:color="000000"/>
              <w:bottom w:val="nil"/>
              <w:right w:val="single" w:sz="3" w:space="0" w:color="000000"/>
            </w:tcBorders>
          </w:tcPr>
          <w:p w14:paraId="1AA61038" w14:textId="77777777" w:rsidR="006B326C" w:rsidRDefault="009B4794">
            <w:pPr>
              <w:pStyle w:val="TableParagraph"/>
              <w:spacing w:line="187"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传输操作员根据R2.3中描述</w:t>
            </w:r>
          </w:p>
        </w:tc>
        <w:tc>
          <w:tcPr>
            <w:tcW w:w="2331" w:type="dxa"/>
            <w:tcBorders>
              <w:top w:val="nil"/>
              <w:left w:val="single" w:sz="3" w:space="0" w:color="000000"/>
              <w:bottom w:val="nil"/>
              <w:right w:val="single" w:sz="3" w:space="0" w:color="000000"/>
            </w:tcBorders>
          </w:tcPr>
          <w:p w14:paraId="6FC8E8A4" w14:textId="77777777" w:rsidR="006B326C" w:rsidRDefault="009B4794">
            <w:pPr>
              <w:pStyle w:val="TableParagraph"/>
              <w:spacing w:line="175" w:lineRule="exact"/>
              <w:ind w:left="205"/>
              <w:rPr>
                <w:rFonts w:ascii="宋体" w:eastAsia="宋体" w:hAnsi="宋体" w:cs="宋体"/>
                <w:sz w:val="15"/>
                <w:szCs w:val="15"/>
                <w:lang w:eastAsia="zh-CN"/>
              </w:rPr>
            </w:pPr>
            <w:r>
              <w:rPr>
                <w:rFonts w:ascii="宋体" w:eastAsia="宋体" w:hAnsi="宋体" w:cs="宋体"/>
                <w:w w:val="105"/>
                <w:sz w:val="15"/>
                <w:szCs w:val="15"/>
                <w:lang w:eastAsia="zh-CN"/>
              </w:rPr>
              <w:t>描述的</w:t>
            </w:r>
            <w:proofErr w:type="gramStart"/>
            <w:r>
              <w:rPr>
                <w:rFonts w:ascii="宋体" w:eastAsia="宋体" w:hAnsi="宋体" w:cs="宋体"/>
                <w:w w:val="105"/>
                <w:sz w:val="15"/>
                <w:szCs w:val="15"/>
                <w:lang w:eastAsia="zh-CN"/>
              </w:rPr>
              <w:t>内部流门列表</w:t>
            </w:r>
            <w:proofErr w:type="gramEnd"/>
            <w:r>
              <w:rPr>
                <w:rFonts w:ascii="宋体" w:eastAsia="宋体" w:hAnsi="宋体" w:cs="宋体"/>
                <w:w w:val="105"/>
                <w:sz w:val="15"/>
                <w:szCs w:val="15"/>
                <w:lang w:eastAsia="zh-CN"/>
              </w:rPr>
              <w:t>。</w:t>
            </w:r>
          </w:p>
        </w:tc>
      </w:tr>
      <w:tr w:rsidR="006B326C" w14:paraId="572306F9" w14:textId="77777777">
        <w:trPr>
          <w:trHeight w:hRule="exact" w:val="1968"/>
        </w:trPr>
        <w:tc>
          <w:tcPr>
            <w:tcW w:w="700" w:type="dxa"/>
            <w:vMerge/>
            <w:tcBorders>
              <w:left w:val="single" w:sz="3" w:space="0" w:color="000000"/>
              <w:bottom w:val="single" w:sz="3" w:space="0" w:color="000000"/>
              <w:right w:val="single" w:sz="3" w:space="0" w:color="000000"/>
            </w:tcBorders>
          </w:tcPr>
          <w:p w14:paraId="3A6D27A1"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089624CE" w14:textId="77777777" w:rsidR="006B326C" w:rsidRDefault="009B4794">
            <w:pPr>
              <w:pStyle w:val="TableParagraph"/>
              <w:spacing w:line="170" w:lineRule="exact"/>
              <w:ind w:left="208"/>
              <w:rPr>
                <w:rFonts w:ascii="宋体" w:eastAsia="宋体" w:hAnsi="宋体" w:cs="宋体"/>
                <w:sz w:val="15"/>
                <w:szCs w:val="15"/>
                <w:lang w:eastAsia="zh-CN"/>
              </w:rPr>
            </w:pPr>
            <w:r>
              <w:rPr>
                <w:rFonts w:ascii="宋体" w:eastAsia="宋体" w:hAnsi="宋体" w:cs="宋体"/>
                <w:w w:val="105"/>
                <w:sz w:val="15"/>
                <w:szCs w:val="15"/>
                <w:lang w:eastAsia="zh-CN"/>
              </w:rPr>
              <w:t>TFC时，通知</w:t>
            </w:r>
          </w:p>
          <w:p w14:paraId="030EBA19" w14:textId="77777777" w:rsidR="006B326C" w:rsidRDefault="009B4794">
            <w:pPr>
              <w:pStyle w:val="TableParagraph"/>
              <w:spacing w:before="31" w:line="176" w:lineRule="exact"/>
              <w:ind w:left="208" w:right="180"/>
              <w:rPr>
                <w:rFonts w:ascii="宋体" w:eastAsia="宋体" w:hAnsi="宋体" w:cs="宋体"/>
                <w:sz w:val="15"/>
                <w:szCs w:val="15"/>
                <w:lang w:eastAsia="zh-CN"/>
              </w:rPr>
            </w:pPr>
            <w:r>
              <w:rPr>
                <w:rFonts w:ascii="宋体" w:eastAsia="宋体" w:hAnsi="宋体" w:cs="宋体"/>
                <w:spacing w:val="-2"/>
                <w:sz w:val="15"/>
                <w:szCs w:val="15"/>
                <w:lang w:eastAsia="zh-CN"/>
              </w:rPr>
              <w:t>传输所有者在7天以上，但它</w:t>
            </w:r>
            <w:r>
              <w:rPr>
                <w:rFonts w:ascii="宋体" w:eastAsia="宋体" w:hAnsi="宋体" w:cs="宋体"/>
                <w:sz w:val="15"/>
                <w:szCs w:val="15"/>
                <w:lang w:eastAsia="zh-CN"/>
              </w:rPr>
              <w:t xml:space="preserve"> </w:t>
            </w:r>
            <w:r>
              <w:rPr>
                <w:rFonts w:ascii="宋体" w:eastAsia="宋体" w:hAnsi="宋体" w:cs="宋体"/>
                <w:w w:val="105"/>
                <w:sz w:val="15"/>
                <w:szCs w:val="15"/>
                <w:lang w:eastAsia="zh-CN"/>
              </w:rPr>
              <w:t>没有</w:t>
            </w:r>
          </w:p>
        </w:tc>
        <w:tc>
          <w:tcPr>
            <w:tcW w:w="2332" w:type="dxa"/>
            <w:tcBorders>
              <w:top w:val="nil"/>
              <w:left w:val="single" w:sz="3" w:space="0" w:color="000000"/>
              <w:bottom w:val="single" w:sz="3" w:space="0" w:color="000000"/>
              <w:right w:val="single" w:sz="3" w:space="0" w:color="000000"/>
            </w:tcBorders>
          </w:tcPr>
          <w:p w14:paraId="6705FA97" w14:textId="77777777" w:rsidR="006B326C" w:rsidRDefault="009B4794">
            <w:pPr>
              <w:pStyle w:val="TableParagraph"/>
              <w:spacing w:line="175" w:lineRule="exact"/>
              <w:ind w:left="207"/>
              <w:rPr>
                <w:rFonts w:ascii="宋体" w:eastAsia="宋体" w:hAnsi="宋体" w:cs="宋体"/>
                <w:sz w:val="15"/>
                <w:szCs w:val="15"/>
                <w:lang w:eastAsia="zh-CN"/>
              </w:rPr>
            </w:pPr>
            <w:r>
              <w:rPr>
                <w:rFonts w:ascii="宋体" w:eastAsia="宋体" w:hAnsi="宋体" w:cs="宋体"/>
                <w:w w:val="105"/>
                <w:sz w:val="15"/>
                <w:szCs w:val="15"/>
                <w:lang w:eastAsia="zh-CN"/>
              </w:rPr>
              <w:t>的创建、修改或</w:t>
            </w:r>
            <w:proofErr w:type="gramStart"/>
            <w:r>
              <w:rPr>
                <w:rFonts w:ascii="宋体" w:eastAsia="宋体" w:hAnsi="宋体" w:cs="宋体"/>
                <w:w w:val="105"/>
                <w:sz w:val="15"/>
                <w:szCs w:val="15"/>
                <w:lang w:eastAsia="zh-CN"/>
              </w:rPr>
              <w:t>删除流门的</w:t>
            </w:r>
            <w:proofErr w:type="gramEnd"/>
          </w:p>
          <w:p w14:paraId="6B6B64D2" w14:textId="77777777" w:rsidR="006B326C" w:rsidRDefault="009B4794">
            <w:pPr>
              <w:pStyle w:val="TableParagraph"/>
              <w:spacing w:before="4" w:line="244" w:lineRule="auto"/>
              <w:ind w:left="207" w:right="259"/>
              <w:rPr>
                <w:rFonts w:ascii="宋体" w:eastAsia="宋体" w:hAnsi="宋体" w:cs="宋体"/>
                <w:sz w:val="15"/>
                <w:szCs w:val="15"/>
                <w:lang w:eastAsia="zh-CN"/>
              </w:rPr>
            </w:pPr>
            <w:r>
              <w:rPr>
                <w:rFonts w:ascii="宋体" w:eastAsia="宋体" w:hAnsi="宋体" w:cs="宋体"/>
                <w:spacing w:val="-2"/>
                <w:sz w:val="15"/>
                <w:szCs w:val="15"/>
                <w:lang w:eastAsia="zh-CN"/>
              </w:rPr>
              <w:t>请求，建立了超过60天但不</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超过90天</w:t>
            </w:r>
            <w:proofErr w:type="gramStart"/>
            <w:r>
              <w:rPr>
                <w:rFonts w:ascii="宋体" w:eastAsia="宋体" w:hAnsi="宋体" w:cs="宋体"/>
                <w:w w:val="105"/>
                <w:sz w:val="15"/>
                <w:szCs w:val="15"/>
                <w:lang w:eastAsia="zh-CN"/>
              </w:rPr>
              <w:t>的流门列表</w:t>
            </w:r>
            <w:proofErr w:type="gramEnd"/>
            <w:r>
              <w:rPr>
                <w:rFonts w:ascii="宋体" w:eastAsia="宋体" w:hAnsi="宋体" w:cs="宋体"/>
                <w:w w:val="105"/>
                <w:sz w:val="15"/>
                <w:szCs w:val="15"/>
                <w:lang w:eastAsia="zh-CN"/>
              </w:rPr>
              <w:t>。</w:t>
            </w:r>
          </w:p>
        </w:tc>
        <w:tc>
          <w:tcPr>
            <w:tcW w:w="2331" w:type="dxa"/>
            <w:tcBorders>
              <w:top w:val="nil"/>
              <w:left w:val="single" w:sz="3" w:space="0" w:color="000000"/>
              <w:bottom w:val="single" w:sz="3" w:space="0" w:color="000000"/>
              <w:right w:val="single" w:sz="3" w:space="0" w:color="000000"/>
            </w:tcBorders>
          </w:tcPr>
          <w:p w14:paraId="1207C7B3" w14:textId="77777777" w:rsidR="006B326C" w:rsidRDefault="009B4794">
            <w:pPr>
              <w:pStyle w:val="TableParagraph"/>
              <w:spacing w:line="175" w:lineRule="exact"/>
              <w:ind w:left="206"/>
              <w:rPr>
                <w:rFonts w:ascii="宋体" w:eastAsia="宋体" w:hAnsi="宋体" w:cs="宋体"/>
                <w:sz w:val="15"/>
                <w:szCs w:val="15"/>
                <w:lang w:eastAsia="zh-CN"/>
              </w:rPr>
            </w:pPr>
            <w:r>
              <w:rPr>
                <w:rFonts w:ascii="宋体" w:eastAsia="宋体" w:hAnsi="宋体" w:cs="宋体"/>
                <w:w w:val="105"/>
                <w:sz w:val="15"/>
                <w:szCs w:val="15"/>
                <w:lang w:eastAsia="zh-CN"/>
              </w:rPr>
              <w:t>的创建、修改或</w:t>
            </w:r>
            <w:proofErr w:type="gramStart"/>
            <w:r>
              <w:rPr>
                <w:rFonts w:ascii="宋体" w:eastAsia="宋体" w:hAnsi="宋体" w:cs="宋体"/>
                <w:w w:val="105"/>
                <w:sz w:val="15"/>
                <w:szCs w:val="15"/>
                <w:lang w:eastAsia="zh-CN"/>
              </w:rPr>
              <w:t>删除流门的</w:t>
            </w:r>
            <w:proofErr w:type="gramEnd"/>
          </w:p>
          <w:p w14:paraId="4F84D7CC" w14:textId="77777777" w:rsidR="006B326C" w:rsidRDefault="009B4794">
            <w:pPr>
              <w:pStyle w:val="TableParagraph"/>
              <w:spacing w:before="4" w:line="247" w:lineRule="auto"/>
              <w:ind w:left="206" w:right="259"/>
              <w:rPr>
                <w:rFonts w:ascii="宋体" w:eastAsia="宋体" w:hAnsi="宋体" w:cs="宋体"/>
                <w:sz w:val="15"/>
                <w:szCs w:val="15"/>
                <w:lang w:eastAsia="zh-CN"/>
              </w:rPr>
            </w:pPr>
            <w:r>
              <w:rPr>
                <w:rFonts w:ascii="宋体" w:eastAsia="宋体" w:hAnsi="宋体" w:cs="宋体"/>
                <w:spacing w:val="-2"/>
                <w:sz w:val="15"/>
                <w:szCs w:val="15"/>
                <w:lang w:eastAsia="zh-CN"/>
              </w:rPr>
              <w:t>请求，建立了超过90天但不</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超过120天</w:t>
            </w:r>
            <w:proofErr w:type="gramStart"/>
            <w:r>
              <w:rPr>
                <w:rFonts w:ascii="宋体" w:eastAsia="宋体" w:hAnsi="宋体" w:cs="宋体"/>
                <w:w w:val="105"/>
                <w:sz w:val="15"/>
                <w:szCs w:val="15"/>
                <w:lang w:eastAsia="zh-CN"/>
              </w:rPr>
              <w:t>的流门列表</w:t>
            </w:r>
            <w:proofErr w:type="gramEnd"/>
            <w:r>
              <w:rPr>
                <w:rFonts w:ascii="宋体" w:eastAsia="宋体" w:hAnsi="宋体" w:cs="宋体"/>
                <w:w w:val="105"/>
                <w:sz w:val="15"/>
                <w:szCs w:val="15"/>
                <w:lang w:eastAsia="zh-CN"/>
              </w:rPr>
              <w:t>。</w:t>
            </w:r>
          </w:p>
        </w:tc>
        <w:tc>
          <w:tcPr>
            <w:tcW w:w="2331" w:type="dxa"/>
            <w:tcBorders>
              <w:top w:val="nil"/>
              <w:left w:val="single" w:sz="3" w:space="0" w:color="000000"/>
              <w:bottom w:val="single" w:sz="3" w:space="0" w:color="000000"/>
              <w:right w:val="single" w:sz="3" w:space="0" w:color="000000"/>
            </w:tcBorders>
          </w:tcPr>
          <w:p w14:paraId="365788AC" w14:textId="77777777" w:rsidR="006B326C" w:rsidRDefault="009B4794">
            <w:pPr>
              <w:pStyle w:val="TableParagraph"/>
              <w:spacing w:before="86" w:line="200" w:lineRule="exact"/>
              <w:ind w:left="205" w:right="260"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r>
              <w:rPr>
                <w:rFonts w:ascii="宋体" w:eastAsia="宋体" w:hAnsi="宋体" w:cs="宋体"/>
                <w:w w:val="105"/>
                <w:sz w:val="15"/>
                <w:szCs w:val="15"/>
                <w:lang w:eastAsia="zh-CN"/>
              </w:rPr>
              <w:t>传输操作员在请求创建、修</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改或删除a后超过120天建立</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了</w:t>
            </w:r>
            <w:proofErr w:type="spellStart"/>
            <w:r>
              <w:rPr>
                <w:rFonts w:ascii="宋体" w:eastAsia="宋体" w:hAnsi="宋体" w:cs="宋体"/>
                <w:w w:val="105"/>
                <w:sz w:val="15"/>
                <w:szCs w:val="15"/>
                <w:lang w:eastAsia="zh-CN"/>
              </w:rPr>
              <w:t>Flowgates</w:t>
            </w:r>
            <w:proofErr w:type="spellEnd"/>
            <w:r>
              <w:rPr>
                <w:rFonts w:ascii="宋体" w:eastAsia="宋体" w:hAnsi="宋体" w:cs="宋体"/>
                <w:w w:val="105"/>
                <w:sz w:val="15"/>
                <w:szCs w:val="15"/>
                <w:lang w:eastAsia="zh-CN"/>
              </w:rPr>
              <w:t>列表</w:t>
            </w:r>
          </w:p>
        </w:tc>
      </w:tr>
    </w:tbl>
    <w:p w14:paraId="75CF6C26" w14:textId="77777777" w:rsidR="006B326C" w:rsidRDefault="006B326C">
      <w:pPr>
        <w:rPr>
          <w:rFonts w:ascii="宋体" w:eastAsia="宋体" w:hAnsi="宋体" w:cs="宋体"/>
          <w:b/>
          <w:bCs/>
          <w:sz w:val="20"/>
          <w:szCs w:val="20"/>
          <w:lang w:eastAsia="zh-CN"/>
        </w:rPr>
      </w:pPr>
    </w:p>
    <w:p w14:paraId="3174EB03" w14:textId="77777777" w:rsidR="006B326C" w:rsidRDefault="006B326C">
      <w:pPr>
        <w:spacing w:before="9"/>
        <w:rPr>
          <w:rFonts w:ascii="宋体" w:eastAsia="宋体" w:hAnsi="宋体" w:cs="宋体"/>
          <w:b/>
          <w:bCs/>
          <w:sz w:val="17"/>
          <w:szCs w:val="17"/>
          <w:lang w:eastAsia="zh-CN"/>
        </w:rPr>
      </w:pPr>
    </w:p>
    <w:p w14:paraId="6D6899A5" w14:textId="77777777" w:rsidR="006B326C" w:rsidRDefault="009B4794">
      <w:pPr>
        <w:tabs>
          <w:tab w:val="left" w:pos="9258"/>
        </w:tabs>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12</w:t>
      </w:r>
      <w:r>
        <w:rPr>
          <w:rFonts w:ascii="宋体" w:eastAsia="宋体" w:hAnsi="宋体" w:cs="宋体"/>
          <w:b/>
          <w:bCs/>
          <w:spacing w:val="-1"/>
          <w:sz w:val="14"/>
          <w:szCs w:val="14"/>
          <w:lang w:eastAsia="zh-CN"/>
        </w:rPr>
        <w:t>第19页第12</w:t>
      </w:r>
    </w:p>
    <w:p w14:paraId="60DB3AB0" w14:textId="77777777" w:rsidR="006B326C" w:rsidRDefault="006B326C">
      <w:pPr>
        <w:rPr>
          <w:rFonts w:ascii="宋体" w:eastAsia="宋体" w:hAnsi="宋体" w:cs="宋体"/>
          <w:sz w:val="14"/>
          <w:szCs w:val="14"/>
          <w:lang w:eastAsia="zh-CN"/>
        </w:rPr>
        <w:sectPr w:rsidR="006B326C">
          <w:headerReference w:type="default" r:id="rId63"/>
          <w:footerReference w:type="default" r:id="rId64"/>
          <w:pgSz w:w="12240" w:h="15840"/>
          <w:pgMar w:top="3960" w:right="900" w:bottom="280" w:left="980" w:header="3766" w:footer="0" w:gutter="0"/>
          <w:cols w:space="720"/>
        </w:sectPr>
      </w:pPr>
    </w:p>
    <w:p w14:paraId="55675391"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66987EF2"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77FDD583"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5FF4FBBF"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546AC3A6"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1EE09B69"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29B6D866"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0CC23B6F" w14:textId="77777777">
        <w:trPr>
          <w:trHeight w:hRule="exact" w:val="191"/>
        </w:trPr>
        <w:tc>
          <w:tcPr>
            <w:tcW w:w="700" w:type="dxa"/>
            <w:vMerge w:val="restart"/>
            <w:tcBorders>
              <w:top w:val="single" w:sz="3" w:space="0" w:color="000000"/>
              <w:left w:val="single" w:sz="3" w:space="0" w:color="000000"/>
              <w:right w:val="single" w:sz="3" w:space="0" w:color="000000"/>
            </w:tcBorders>
          </w:tcPr>
          <w:p w14:paraId="034AE51B" w14:textId="77777777" w:rsidR="006B326C" w:rsidRDefault="006B326C"/>
        </w:tc>
        <w:tc>
          <w:tcPr>
            <w:tcW w:w="2331" w:type="dxa"/>
            <w:tcBorders>
              <w:top w:val="single" w:sz="3" w:space="0" w:color="000000"/>
              <w:left w:val="single" w:sz="3" w:space="0" w:color="000000"/>
              <w:bottom w:val="nil"/>
              <w:right w:val="single" w:sz="3" w:space="0" w:color="000000"/>
            </w:tcBorders>
          </w:tcPr>
          <w:p w14:paraId="6B43F274" w14:textId="77777777" w:rsidR="006B326C" w:rsidRDefault="009B4794">
            <w:pPr>
              <w:pStyle w:val="TableParagraph"/>
              <w:spacing w:line="156" w:lineRule="exact"/>
              <w:ind w:left="208"/>
              <w:rPr>
                <w:rFonts w:ascii="宋体" w:eastAsia="宋体" w:hAnsi="宋体" w:cs="宋体"/>
                <w:sz w:val="15"/>
                <w:szCs w:val="15"/>
              </w:rPr>
            </w:pPr>
            <w:r>
              <w:rPr>
                <w:rFonts w:ascii="宋体" w:eastAsia="宋体" w:hAnsi="宋体" w:cs="宋体"/>
                <w:w w:val="105"/>
                <w:sz w:val="15"/>
                <w:szCs w:val="15"/>
              </w:rPr>
              <w:t>已经超过14天了</w:t>
            </w:r>
          </w:p>
        </w:tc>
        <w:tc>
          <w:tcPr>
            <w:tcW w:w="2332" w:type="dxa"/>
            <w:tcBorders>
              <w:top w:val="single" w:sz="3" w:space="0" w:color="000000"/>
              <w:left w:val="single" w:sz="3" w:space="0" w:color="000000"/>
              <w:bottom w:val="nil"/>
              <w:right w:val="single" w:sz="3" w:space="0" w:color="000000"/>
            </w:tcBorders>
          </w:tcPr>
          <w:p w14:paraId="28B94E72" w14:textId="77777777" w:rsidR="006B326C" w:rsidRDefault="009B4794">
            <w:pPr>
              <w:pStyle w:val="TableParagraph"/>
              <w:spacing w:line="187" w:lineRule="exact"/>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8"/>
                <w:sz w:val="15"/>
                <w:szCs w:val="15"/>
                <w:lang w:eastAsia="zh-CN"/>
              </w:rPr>
              <w:t></w:t>
            </w:r>
            <w:r>
              <w:rPr>
                <w:rFonts w:ascii="宋体" w:eastAsia="宋体" w:hAnsi="宋体" w:cs="宋体"/>
                <w:sz w:val="15"/>
                <w:szCs w:val="15"/>
                <w:lang w:eastAsia="zh-CN"/>
              </w:rPr>
              <w:t>传输运营商没有在一个日历年</w:t>
            </w:r>
          </w:p>
        </w:tc>
        <w:tc>
          <w:tcPr>
            <w:tcW w:w="2331" w:type="dxa"/>
            <w:tcBorders>
              <w:top w:val="single" w:sz="3" w:space="0" w:color="000000"/>
              <w:left w:val="single" w:sz="3" w:space="0" w:color="000000"/>
              <w:bottom w:val="nil"/>
              <w:right w:val="single" w:sz="3" w:space="0" w:color="000000"/>
            </w:tcBorders>
          </w:tcPr>
          <w:p w14:paraId="68033105" w14:textId="77777777" w:rsidR="006B326C" w:rsidRDefault="009B4794">
            <w:pPr>
              <w:pStyle w:val="TableParagraph"/>
              <w:spacing w:line="156" w:lineRule="exact"/>
              <w:ind w:left="206"/>
              <w:rPr>
                <w:rFonts w:ascii="宋体" w:eastAsia="宋体" w:hAnsi="宋体" w:cs="宋体"/>
                <w:sz w:val="15"/>
                <w:szCs w:val="15"/>
              </w:rPr>
            </w:pPr>
            <w:proofErr w:type="spellStart"/>
            <w:r>
              <w:rPr>
                <w:rFonts w:ascii="宋体" w:eastAsia="宋体" w:hAnsi="宋体" w:cs="宋体"/>
                <w:w w:val="105"/>
                <w:sz w:val="15"/>
                <w:szCs w:val="15"/>
              </w:rPr>
              <w:t>传送者</w:t>
            </w:r>
            <w:proofErr w:type="spellEnd"/>
          </w:p>
        </w:tc>
        <w:tc>
          <w:tcPr>
            <w:tcW w:w="2331" w:type="dxa"/>
            <w:tcBorders>
              <w:top w:val="single" w:sz="3" w:space="0" w:color="000000"/>
              <w:left w:val="single" w:sz="3" w:space="0" w:color="000000"/>
              <w:bottom w:val="nil"/>
              <w:right w:val="single" w:sz="3" w:space="0" w:color="000000"/>
            </w:tcBorders>
          </w:tcPr>
          <w:p w14:paraId="5D7C8334" w14:textId="77777777" w:rsidR="006B326C" w:rsidRDefault="009B4794">
            <w:pPr>
              <w:pStyle w:val="TableParagraph"/>
              <w:spacing w:line="156" w:lineRule="exact"/>
              <w:ind w:left="205"/>
              <w:rPr>
                <w:rFonts w:ascii="宋体" w:eastAsia="宋体" w:hAnsi="宋体" w:cs="宋体"/>
                <w:sz w:val="15"/>
                <w:szCs w:val="15"/>
              </w:rPr>
            </w:pPr>
            <w:proofErr w:type="spellStart"/>
            <w:r>
              <w:rPr>
                <w:rFonts w:ascii="宋体" w:eastAsia="宋体" w:hAnsi="宋体" w:cs="宋体"/>
                <w:w w:val="105"/>
                <w:sz w:val="15"/>
                <w:szCs w:val="15"/>
              </w:rPr>
              <w:t>流门，如所述</w:t>
            </w:r>
            <w:proofErr w:type="spellEnd"/>
          </w:p>
        </w:tc>
      </w:tr>
      <w:tr w:rsidR="006B326C" w14:paraId="5B26CD0A" w14:textId="77777777">
        <w:trPr>
          <w:trHeight w:hRule="exact" w:val="197"/>
        </w:trPr>
        <w:tc>
          <w:tcPr>
            <w:tcW w:w="700" w:type="dxa"/>
            <w:vMerge/>
            <w:tcBorders>
              <w:left w:val="single" w:sz="3" w:space="0" w:color="000000"/>
              <w:right w:val="single" w:sz="3" w:space="0" w:color="000000"/>
            </w:tcBorders>
          </w:tcPr>
          <w:p w14:paraId="126EC720" w14:textId="77777777" w:rsidR="006B326C" w:rsidRDefault="006B326C"/>
        </w:tc>
        <w:tc>
          <w:tcPr>
            <w:tcW w:w="2331" w:type="dxa"/>
            <w:tcBorders>
              <w:top w:val="nil"/>
              <w:left w:val="single" w:sz="3" w:space="0" w:color="000000"/>
              <w:bottom w:val="nil"/>
              <w:right w:val="single" w:sz="3" w:space="0" w:color="000000"/>
            </w:tcBorders>
          </w:tcPr>
          <w:p w14:paraId="3ED9DA23" w14:textId="77777777" w:rsidR="006B326C" w:rsidRDefault="009B4794">
            <w:pPr>
              <w:pStyle w:val="TableParagraph"/>
              <w:spacing w:line="158" w:lineRule="exact"/>
              <w:ind w:left="208"/>
              <w:rPr>
                <w:rFonts w:ascii="宋体" w:eastAsia="宋体" w:hAnsi="宋体" w:cs="宋体"/>
                <w:sz w:val="15"/>
                <w:szCs w:val="15"/>
              </w:rPr>
            </w:pPr>
            <w:proofErr w:type="spellStart"/>
            <w:proofErr w:type="gramStart"/>
            <w:r>
              <w:rPr>
                <w:rFonts w:ascii="宋体" w:eastAsia="宋体" w:hAnsi="宋体" w:cs="宋体"/>
                <w:w w:val="105"/>
                <w:sz w:val="15"/>
                <w:szCs w:val="15"/>
              </w:rPr>
              <w:t>自通知</w:t>
            </w:r>
            <w:proofErr w:type="spellEnd"/>
            <w:r>
              <w:rPr>
                <w:rFonts w:ascii="宋体" w:eastAsia="宋体" w:hAnsi="宋体" w:cs="宋体"/>
                <w:w w:val="105"/>
                <w:sz w:val="15"/>
                <w:szCs w:val="15"/>
              </w:rPr>
              <w:t>(</w:t>
            </w:r>
            <w:proofErr w:type="gramEnd"/>
            <w:r>
              <w:rPr>
                <w:rFonts w:ascii="宋体" w:eastAsia="宋体" w:hAnsi="宋体" w:cs="宋体"/>
                <w:w w:val="105"/>
                <w:sz w:val="15"/>
                <w:szCs w:val="15"/>
              </w:rPr>
              <w:t>R2.5.1)</w:t>
            </w:r>
            <w:proofErr w:type="spellStart"/>
            <w:r>
              <w:rPr>
                <w:rFonts w:ascii="宋体" w:eastAsia="宋体" w:hAnsi="宋体" w:cs="宋体"/>
                <w:w w:val="105"/>
                <w:sz w:val="15"/>
                <w:szCs w:val="15"/>
              </w:rPr>
              <w:t>以来</w:t>
            </w:r>
            <w:proofErr w:type="spellEnd"/>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14:paraId="46923D71" w14:textId="77777777" w:rsidR="006B326C" w:rsidRDefault="009B4794">
            <w:pPr>
              <w:pStyle w:val="TableParagraph"/>
              <w:spacing w:line="190" w:lineRule="exact"/>
              <w:ind w:left="207"/>
              <w:rPr>
                <w:rFonts w:ascii="宋体" w:eastAsia="宋体" w:hAnsi="宋体" w:cs="宋体"/>
                <w:sz w:val="15"/>
                <w:szCs w:val="15"/>
              </w:rPr>
            </w:pPr>
            <w:proofErr w:type="spellStart"/>
            <w:r>
              <w:rPr>
                <w:rFonts w:ascii="宋体" w:eastAsia="宋体" w:hAnsi="宋体" w:cs="宋体"/>
                <w:w w:val="105"/>
                <w:sz w:val="15"/>
                <w:szCs w:val="15"/>
              </w:rPr>
              <w:t>内至少更新一次</w:t>
            </w:r>
            <w:proofErr w:type="spellEnd"/>
          </w:p>
        </w:tc>
        <w:tc>
          <w:tcPr>
            <w:tcW w:w="2331" w:type="dxa"/>
            <w:tcBorders>
              <w:top w:val="nil"/>
              <w:left w:val="single" w:sz="3" w:space="0" w:color="000000"/>
              <w:bottom w:val="nil"/>
              <w:right w:val="single" w:sz="3" w:space="0" w:color="000000"/>
            </w:tcBorders>
          </w:tcPr>
          <w:p w14:paraId="734BF1E3" w14:textId="77777777" w:rsidR="006B326C" w:rsidRDefault="009B4794">
            <w:pPr>
              <w:pStyle w:val="TableParagraph"/>
              <w:spacing w:line="158" w:lineRule="exact"/>
              <w:ind w:left="206"/>
              <w:rPr>
                <w:rFonts w:ascii="宋体" w:eastAsia="宋体" w:hAnsi="宋体" w:cs="宋体"/>
                <w:sz w:val="15"/>
                <w:szCs w:val="15"/>
                <w:lang w:eastAsia="zh-CN"/>
              </w:rPr>
            </w:pPr>
            <w:r>
              <w:rPr>
                <w:rFonts w:ascii="宋体" w:eastAsia="宋体" w:hAnsi="宋体" w:cs="宋体"/>
                <w:w w:val="105"/>
                <w:sz w:val="15"/>
                <w:szCs w:val="15"/>
                <w:lang w:eastAsia="zh-CN"/>
              </w:rPr>
              <w:t>在一个日历年内没有</w:t>
            </w:r>
            <w:proofErr w:type="gramStart"/>
            <w:r>
              <w:rPr>
                <w:rFonts w:ascii="宋体" w:eastAsia="宋体" w:hAnsi="宋体" w:cs="宋体"/>
                <w:w w:val="105"/>
                <w:sz w:val="15"/>
                <w:szCs w:val="15"/>
                <w:lang w:eastAsia="zh-CN"/>
              </w:rPr>
              <w:t>至少更</w:t>
            </w:r>
            <w:proofErr w:type="gramEnd"/>
          </w:p>
        </w:tc>
        <w:tc>
          <w:tcPr>
            <w:tcW w:w="2331" w:type="dxa"/>
            <w:tcBorders>
              <w:top w:val="nil"/>
              <w:left w:val="single" w:sz="3" w:space="0" w:color="000000"/>
              <w:bottom w:val="nil"/>
              <w:right w:val="single" w:sz="3" w:space="0" w:color="000000"/>
            </w:tcBorders>
          </w:tcPr>
          <w:p w14:paraId="438B8980" w14:textId="77777777" w:rsidR="006B326C" w:rsidRDefault="009B4794">
            <w:pPr>
              <w:pStyle w:val="TableParagraph"/>
              <w:spacing w:line="158" w:lineRule="exact"/>
              <w:ind w:left="205"/>
              <w:rPr>
                <w:rFonts w:ascii="宋体" w:eastAsia="宋体" w:hAnsi="宋体" w:cs="宋体"/>
                <w:sz w:val="15"/>
                <w:szCs w:val="15"/>
              </w:rPr>
            </w:pPr>
            <w:r>
              <w:rPr>
                <w:rFonts w:ascii="宋体" w:eastAsia="宋体" w:hAnsi="宋体" w:cs="宋体"/>
                <w:w w:val="105"/>
                <w:sz w:val="15"/>
                <w:szCs w:val="15"/>
              </w:rPr>
              <w:t>R2.3。</w:t>
            </w:r>
          </w:p>
        </w:tc>
      </w:tr>
      <w:tr w:rsidR="006B326C" w14:paraId="51E4FBDA" w14:textId="77777777">
        <w:trPr>
          <w:trHeight w:hRule="exact" w:val="692"/>
        </w:trPr>
        <w:tc>
          <w:tcPr>
            <w:tcW w:w="700" w:type="dxa"/>
            <w:vMerge/>
            <w:tcBorders>
              <w:left w:val="single" w:sz="3" w:space="0" w:color="000000"/>
              <w:right w:val="single" w:sz="3" w:space="0" w:color="000000"/>
            </w:tcBorders>
          </w:tcPr>
          <w:p w14:paraId="7A94D4CB" w14:textId="77777777" w:rsidR="006B326C" w:rsidRDefault="006B326C"/>
        </w:tc>
        <w:tc>
          <w:tcPr>
            <w:tcW w:w="2331" w:type="dxa"/>
            <w:tcBorders>
              <w:top w:val="nil"/>
              <w:left w:val="single" w:sz="3" w:space="0" w:color="000000"/>
              <w:bottom w:val="nil"/>
              <w:right w:val="single" w:sz="3" w:space="0" w:color="000000"/>
            </w:tcBorders>
          </w:tcPr>
          <w:p w14:paraId="3AB4599F" w14:textId="77777777" w:rsidR="006B326C" w:rsidRDefault="009B4794">
            <w:pPr>
              <w:pStyle w:val="TableParagraph"/>
              <w:spacing w:before="73" w:line="200" w:lineRule="exact"/>
              <w:ind w:left="208" w:right="18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2"/>
                <w:w w:val="105"/>
                <w:sz w:val="15"/>
                <w:szCs w:val="15"/>
                <w:lang w:eastAsia="zh-CN"/>
              </w:rPr>
              <w:t></w:t>
            </w:r>
            <w:r>
              <w:rPr>
                <w:rFonts w:ascii="宋体" w:eastAsia="宋体" w:hAnsi="宋体" w:cs="宋体"/>
                <w:w w:val="105"/>
                <w:sz w:val="15"/>
                <w:szCs w:val="15"/>
                <w:lang w:eastAsia="zh-CN"/>
              </w:rPr>
              <w:t>传输运营商没有在其确定的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七天（一周）内向其传输服</w:t>
            </w:r>
            <w:r>
              <w:rPr>
                <w:rFonts w:ascii="宋体" w:eastAsia="宋体" w:hAnsi="宋体" w:cs="宋体"/>
                <w:w w:val="103"/>
                <w:sz w:val="15"/>
                <w:szCs w:val="15"/>
                <w:lang w:eastAsia="zh-CN"/>
              </w:rPr>
              <w:t xml:space="preserve"> </w:t>
            </w:r>
            <w:proofErr w:type="gramStart"/>
            <w:r>
              <w:rPr>
                <w:rFonts w:ascii="宋体" w:eastAsia="宋体" w:hAnsi="宋体" w:cs="宋体"/>
                <w:spacing w:val="-2"/>
                <w:sz w:val="15"/>
                <w:szCs w:val="15"/>
                <w:lang w:eastAsia="zh-CN"/>
              </w:rPr>
              <w:t>务</w:t>
            </w:r>
            <w:proofErr w:type="gramEnd"/>
            <w:r>
              <w:rPr>
                <w:rFonts w:ascii="宋体" w:eastAsia="宋体" w:hAnsi="宋体" w:cs="宋体"/>
                <w:spacing w:val="-2"/>
                <w:sz w:val="15"/>
                <w:szCs w:val="15"/>
                <w:lang w:eastAsia="zh-CN"/>
              </w:rPr>
              <w:t>提供商提供其流门TFC，但</w:t>
            </w:r>
          </w:p>
        </w:tc>
        <w:tc>
          <w:tcPr>
            <w:tcW w:w="2332" w:type="dxa"/>
            <w:tcBorders>
              <w:top w:val="nil"/>
              <w:left w:val="single" w:sz="3" w:space="0" w:color="000000"/>
              <w:bottom w:val="nil"/>
              <w:right w:val="single" w:sz="3" w:space="0" w:color="000000"/>
            </w:tcBorders>
          </w:tcPr>
          <w:p w14:paraId="33DEF590" w14:textId="77777777" w:rsidR="006B326C" w:rsidRDefault="009B4794">
            <w:pPr>
              <w:pStyle w:val="TableParagraph"/>
              <w:spacing w:line="244" w:lineRule="auto"/>
              <w:ind w:left="207" w:right="183"/>
              <w:rPr>
                <w:rFonts w:ascii="宋体" w:eastAsia="宋体" w:hAnsi="宋体" w:cs="宋体"/>
                <w:sz w:val="15"/>
                <w:szCs w:val="15"/>
                <w:lang w:eastAsia="zh-CN"/>
              </w:rPr>
            </w:pPr>
            <w:proofErr w:type="spellStart"/>
            <w:r>
              <w:rPr>
                <w:rFonts w:ascii="宋体" w:eastAsia="宋体" w:hAnsi="宋体" w:cs="宋体"/>
                <w:spacing w:val="-1"/>
                <w:sz w:val="15"/>
                <w:szCs w:val="15"/>
                <w:lang w:eastAsia="zh-CN"/>
              </w:rPr>
              <w:t>FlowgateTFC</w:t>
            </w:r>
            <w:proofErr w:type="spellEnd"/>
            <w:r>
              <w:rPr>
                <w:rFonts w:ascii="宋体" w:eastAsia="宋体" w:hAnsi="宋体" w:cs="宋体"/>
                <w:spacing w:val="-1"/>
                <w:sz w:val="15"/>
                <w:szCs w:val="15"/>
                <w:lang w:eastAsia="zh-CN"/>
              </w:rPr>
              <w:t>，并且自上次更</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新以来不超过15个月。</w:t>
            </w:r>
          </w:p>
          <w:p w14:paraId="0B7F7620" w14:textId="77777777" w:rsidR="006B326C" w:rsidRDefault="009B4794">
            <w:pPr>
              <w:pStyle w:val="TableParagraph"/>
              <w:spacing w:before="84"/>
              <w:ind w:left="68"/>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
                <w:sz w:val="15"/>
                <w:szCs w:val="15"/>
                <w:lang w:eastAsia="zh-CN"/>
              </w:rPr>
              <w:t></w:t>
            </w:r>
            <w:r>
              <w:rPr>
                <w:rFonts w:ascii="宋体" w:eastAsia="宋体" w:hAnsi="宋体" w:cs="宋体"/>
                <w:sz w:val="15"/>
                <w:szCs w:val="15"/>
                <w:lang w:eastAsia="zh-CN"/>
              </w:rPr>
              <w:t>当传输所有者在超过14天内</w:t>
            </w:r>
          </w:p>
        </w:tc>
        <w:tc>
          <w:tcPr>
            <w:tcW w:w="2331" w:type="dxa"/>
            <w:tcBorders>
              <w:top w:val="nil"/>
              <w:left w:val="single" w:sz="3" w:space="0" w:color="000000"/>
              <w:bottom w:val="nil"/>
              <w:right w:val="single" w:sz="3" w:space="0" w:color="000000"/>
            </w:tcBorders>
          </w:tcPr>
          <w:p w14:paraId="33E350D0" w14:textId="77777777" w:rsidR="006B326C" w:rsidRDefault="009B4794">
            <w:pPr>
              <w:pStyle w:val="TableParagraph"/>
              <w:spacing w:line="161" w:lineRule="exact"/>
              <w:ind w:left="206"/>
              <w:rPr>
                <w:rFonts w:ascii="宋体" w:eastAsia="宋体" w:hAnsi="宋体" w:cs="宋体"/>
                <w:sz w:val="15"/>
                <w:szCs w:val="15"/>
              </w:rPr>
            </w:pPr>
            <w:proofErr w:type="spellStart"/>
            <w:r>
              <w:rPr>
                <w:rFonts w:ascii="宋体" w:eastAsia="宋体" w:hAnsi="宋体" w:cs="宋体"/>
                <w:w w:val="105"/>
                <w:sz w:val="15"/>
                <w:szCs w:val="15"/>
              </w:rPr>
              <w:t>新一次FlowgateTFC，而且自</w:t>
            </w:r>
            <w:proofErr w:type="spellEnd"/>
          </w:p>
          <w:p w14:paraId="32A01554" w14:textId="77777777" w:rsidR="006B326C" w:rsidRDefault="009B4794">
            <w:pPr>
              <w:pStyle w:val="TableParagraph"/>
              <w:spacing w:before="2" w:line="247" w:lineRule="auto"/>
              <w:ind w:left="206" w:right="259"/>
              <w:rPr>
                <w:rFonts w:ascii="宋体" w:eastAsia="宋体" w:hAnsi="宋体" w:cs="宋体"/>
                <w:sz w:val="15"/>
                <w:szCs w:val="15"/>
                <w:lang w:eastAsia="zh-CN"/>
              </w:rPr>
            </w:pPr>
            <w:r>
              <w:rPr>
                <w:rFonts w:ascii="宋体" w:eastAsia="宋体" w:hAnsi="宋体" w:cs="宋体"/>
                <w:spacing w:val="-2"/>
                <w:sz w:val="15"/>
                <w:szCs w:val="15"/>
                <w:lang w:eastAsia="zh-CN"/>
              </w:rPr>
              <w:t>上次更新以来已经超过15个</w:t>
            </w:r>
            <w:r>
              <w:rPr>
                <w:rFonts w:ascii="宋体" w:eastAsia="宋体" w:hAnsi="宋体" w:cs="宋体"/>
                <w:spacing w:val="-1"/>
                <w:sz w:val="15"/>
                <w:szCs w:val="15"/>
                <w:lang w:eastAsia="zh-CN"/>
              </w:rPr>
              <w:t xml:space="preserve"> </w:t>
            </w:r>
            <w:r>
              <w:rPr>
                <w:rFonts w:ascii="宋体" w:eastAsia="宋体" w:hAnsi="宋体" w:cs="宋体"/>
                <w:w w:val="105"/>
                <w:sz w:val="15"/>
                <w:szCs w:val="15"/>
                <w:lang w:eastAsia="zh-CN"/>
              </w:rPr>
              <w:t>月，但不超过18个月。</w:t>
            </w:r>
          </w:p>
        </w:tc>
        <w:tc>
          <w:tcPr>
            <w:tcW w:w="2331" w:type="dxa"/>
            <w:tcBorders>
              <w:top w:val="nil"/>
              <w:left w:val="single" w:sz="3" w:space="0" w:color="000000"/>
              <w:bottom w:val="nil"/>
              <w:right w:val="single" w:sz="3" w:space="0" w:color="000000"/>
            </w:tcBorders>
          </w:tcPr>
          <w:p w14:paraId="425F0238" w14:textId="77777777" w:rsidR="006B326C" w:rsidRDefault="009B4794">
            <w:pPr>
              <w:pStyle w:val="TableParagraph"/>
              <w:spacing w:before="73" w:line="200" w:lineRule="exact"/>
              <w:ind w:left="205" w:right="106"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传输操作员没有按照R2.3中描</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述的创建、修改或删除外部流</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门的请求建立其外部</w:t>
            </w:r>
            <w:proofErr w:type="gramStart"/>
            <w:r>
              <w:rPr>
                <w:rFonts w:ascii="宋体" w:eastAsia="宋体" w:hAnsi="宋体" w:cs="宋体"/>
                <w:w w:val="105"/>
                <w:sz w:val="15"/>
                <w:szCs w:val="15"/>
                <w:lang w:eastAsia="zh-CN"/>
              </w:rPr>
              <w:t>流门列</w:t>
            </w:r>
            <w:proofErr w:type="gramEnd"/>
          </w:p>
        </w:tc>
      </w:tr>
      <w:tr w:rsidR="006B326C" w14:paraId="28393C68" w14:textId="77777777">
        <w:trPr>
          <w:trHeight w:hRule="exact" w:val="197"/>
        </w:trPr>
        <w:tc>
          <w:tcPr>
            <w:tcW w:w="700" w:type="dxa"/>
            <w:vMerge/>
            <w:tcBorders>
              <w:left w:val="single" w:sz="3" w:space="0" w:color="000000"/>
              <w:right w:val="single" w:sz="3" w:space="0" w:color="000000"/>
            </w:tcBorders>
          </w:tcPr>
          <w:p w14:paraId="589ECE68"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5F61616B" w14:textId="77777777" w:rsidR="006B326C" w:rsidRDefault="009B4794">
            <w:pPr>
              <w:pStyle w:val="TableParagraph"/>
              <w:spacing w:line="163" w:lineRule="exact"/>
              <w:ind w:left="208"/>
              <w:rPr>
                <w:rFonts w:ascii="宋体" w:eastAsia="宋体" w:hAnsi="宋体" w:cs="宋体"/>
                <w:sz w:val="15"/>
                <w:szCs w:val="15"/>
                <w:lang w:eastAsia="zh-CN"/>
              </w:rPr>
            </w:pPr>
            <w:r>
              <w:rPr>
                <w:rFonts w:ascii="宋体" w:eastAsia="宋体" w:hAnsi="宋体" w:cs="宋体"/>
                <w:w w:val="105"/>
                <w:sz w:val="15"/>
                <w:szCs w:val="15"/>
                <w:lang w:eastAsia="zh-CN"/>
              </w:rPr>
              <w:t>自确定以来不超过14天(两</w:t>
            </w:r>
          </w:p>
        </w:tc>
        <w:tc>
          <w:tcPr>
            <w:tcW w:w="2332" w:type="dxa"/>
            <w:tcBorders>
              <w:top w:val="nil"/>
              <w:left w:val="single" w:sz="3" w:space="0" w:color="000000"/>
              <w:bottom w:val="nil"/>
              <w:right w:val="single" w:sz="3" w:space="0" w:color="000000"/>
            </w:tcBorders>
          </w:tcPr>
          <w:p w14:paraId="35E32674" w14:textId="77777777" w:rsidR="006B326C" w:rsidRDefault="009B4794">
            <w:pPr>
              <w:pStyle w:val="TableParagraph"/>
              <w:spacing w:line="185" w:lineRule="exact"/>
              <w:ind w:left="207"/>
              <w:rPr>
                <w:rFonts w:ascii="宋体" w:eastAsia="宋体" w:hAnsi="宋体" w:cs="宋体"/>
                <w:sz w:val="15"/>
                <w:szCs w:val="15"/>
                <w:lang w:eastAsia="zh-CN"/>
              </w:rPr>
            </w:pPr>
            <w:r>
              <w:rPr>
                <w:rFonts w:ascii="宋体" w:eastAsia="宋体" w:hAnsi="宋体" w:cs="宋体"/>
                <w:w w:val="105"/>
                <w:sz w:val="15"/>
                <w:szCs w:val="15"/>
                <w:lang w:eastAsia="zh-CN"/>
              </w:rPr>
              <w:t>通知时，传输运营商没有更</w:t>
            </w:r>
          </w:p>
        </w:tc>
        <w:tc>
          <w:tcPr>
            <w:tcW w:w="2331" w:type="dxa"/>
            <w:tcBorders>
              <w:top w:val="nil"/>
              <w:left w:val="single" w:sz="3" w:space="0" w:color="000000"/>
              <w:bottom w:val="nil"/>
              <w:right w:val="single" w:sz="3" w:space="0" w:color="000000"/>
            </w:tcBorders>
          </w:tcPr>
          <w:p w14:paraId="66470F26" w14:textId="77777777" w:rsidR="006B326C" w:rsidRDefault="009B4794">
            <w:pPr>
              <w:pStyle w:val="TableParagraph"/>
              <w:spacing w:line="175"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
                <w:sz w:val="15"/>
                <w:szCs w:val="15"/>
                <w:lang w:eastAsia="zh-CN"/>
              </w:rPr>
              <w:t></w:t>
            </w:r>
            <w:r>
              <w:rPr>
                <w:rFonts w:ascii="宋体" w:eastAsia="宋体" w:hAnsi="宋体" w:cs="宋体"/>
                <w:sz w:val="15"/>
                <w:szCs w:val="15"/>
                <w:lang w:eastAsia="zh-CN"/>
              </w:rPr>
              <w:t>当传输所有者在超过21天内</w:t>
            </w:r>
          </w:p>
        </w:tc>
        <w:tc>
          <w:tcPr>
            <w:tcW w:w="2331" w:type="dxa"/>
            <w:tcBorders>
              <w:top w:val="nil"/>
              <w:left w:val="single" w:sz="3" w:space="0" w:color="000000"/>
              <w:bottom w:val="nil"/>
              <w:right w:val="single" w:sz="3" w:space="0" w:color="000000"/>
            </w:tcBorders>
          </w:tcPr>
          <w:p w14:paraId="4F1D0AEE" w14:textId="77777777" w:rsidR="006B326C" w:rsidRDefault="009B4794">
            <w:pPr>
              <w:pStyle w:val="TableParagraph"/>
              <w:spacing w:line="163" w:lineRule="exact"/>
              <w:ind w:left="205"/>
              <w:rPr>
                <w:rFonts w:ascii="宋体" w:eastAsia="宋体" w:hAnsi="宋体" w:cs="宋体"/>
                <w:sz w:val="15"/>
                <w:szCs w:val="15"/>
              </w:rPr>
            </w:pPr>
            <w:r>
              <w:rPr>
                <w:rFonts w:ascii="宋体" w:eastAsia="宋体" w:hAnsi="宋体" w:cs="宋体"/>
                <w:w w:val="105"/>
                <w:sz w:val="15"/>
                <w:szCs w:val="15"/>
              </w:rPr>
              <w:t>表。</w:t>
            </w:r>
          </w:p>
        </w:tc>
      </w:tr>
      <w:tr w:rsidR="006B326C" w14:paraId="4402590A" w14:textId="77777777">
        <w:trPr>
          <w:trHeight w:hRule="exact" w:val="593"/>
        </w:trPr>
        <w:tc>
          <w:tcPr>
            <w:tcW w:w="700" w:type="dxa"/>
            <w:vMerge/>
            <w:tcBorders>
              <w:left w:val="single" w:sz="3" w:space="0" w:color="000000"/>
              <w:right w:val="single" w:sz="3" w:space="0" w:color="000000"/>
            </w:tcBorders>
          </w:tcPr>
          <w:p w14:paraId="36CF237F" w14:textId="77777777" w:rsidR="006B326C" w:rsidRDefault="006B326C"/>
        </w:tc>
        <w:tc>
          <w:tcPr>
            <w:tcW w:w="2331" w:type="dxa"/>
            <w:vMerge w:val="restart"/>
            <w:tcBorders>
              <w:top w:val="nil"/>
              <w:left w:val="single" w:sz="3" w:space="0" w:color="000000"/>
              <w:right w:val="single" w:sz="3" w:space="0" w:color="000000"/>
            </w:tcBorders>
          </w:tcPr>
          <w:p w14:paraId="43917E14" w14:textId="77777777" w:rsidR="006B326C" w:rsidRDefault="009B4794">
            <w:pPr>
              <w:pStyle w:val="TableParagraph"/>
              <w:spacing w:line="166" w:lineRule="exact"/>
              <w:ind w:left="208"/>
              <w:rPr>
                <w:rFonts w:ascii="宋体" w:eastAsia="宋体" w:hAnsi="宋体" w:cs="宋体"/>
                <w:sz w:val="15"/>
                <w:szCs w:val="15"/>
              </w:rPr>
            </w:pPr>
            <w:r>
              <w:rPr>
                <w:rFonts w:ascii="宋体" w:eastAsia="宋体" w:hAnsi="宋体" w:cs="宋体"/>
                <w:w w:val="105"/>
                <w:sz w:val="15"/>
                <w:szCs w:val="15"/>
              </w:rPr>
              <w:t>周。</w:t>
            </w:r>
          </w:p>
        </w:tc>
        <w:tc>
          <w:tcPr>
            <w:tcW w:w="2332" w:type="dxa"/>
            <w:tcBorders>
              <w:top w:val="nil"/>
              <w:left w:val="single" w:sz="3" w:space="0" w:color="000000"/>
              <w:bottom w:val="nil"/>
              <w:right w:val="single" w:sz="3" w:space="0" w:color="000000"/>
            </w:tcBorders>
          </w:tcPr>
          <w:p w14:paraId="3F9E8EEC" w14:textId="77777777" w:rsidR="006B326C" w:rsidRDefault="009B4794">
            <w:pPr>
              <w:pStyle w:val="TableParagraph"/>
              <w:spacing w:line="244" w:lineRule="auto"/>
              <w:ind w:left="207" w:right="183"/>
              <w:rPr>
                <w:rFonts w:ascii="宋体" w:eastAsia="宋体" w:hAnsi="宋体" w:cs="宋体"/>
                <w:sz w:val="15"/>
                <w:szCs w:val="15"/>
              </w:rPr>
            </w:pPr>
            <w:proofErr w:type="spellStart"/>
            <w:r>
              <w:rPr>
                <w:rFonts w:ascii="宋体" w:eastAsia="宋体" w:hAnsi="宋体" w:cs="宋体"/>
                <w:spacing w:val="-1"/>
                <w:sz w:val="15"/>
                <w:szCs w:val="15"/>
              </w:rPr>
              <w:t>新其FlowgateTFC，但自通知</w:t>
            </w:r>
            <w:proofErr w:type="spellEnd"/>
            <w:r>
              <w:rPr>
                <w:rFonts w:ascii="宋体" w:eastAsia="宋体" w:hAnsi="宋体" w:cs="宋体"/>
                <w:spacing w:val="-8"/>
                <w:sz w:val="15"/>
                <w:szCs w:val="15"/>
              </w:rPr>
              <w:t xml:space="preserve"> </w:t>
            </w:r>
            <w:r>
              <w:rPr>
                <w:rFonts w:ascii="宋体" w:eastAsia="宋体" w:hAnsi="宋体" w:cs="宋体"/>
                <w:w w:val="105"/>
                <w:sz w:val="15"/>
                <w:szCs w:val="15"/>
              </w:rPr>
              <w:t>(</w:t>
            </w:r>
            <w:proofErr w:type="gramStart"/>
            <w:r>
              <w:rPr>
                <w:rFonts w:ascii="宋体" w:eastAsia="宋体" w:hAnsi="宋体" w:cs="宋体"/>
                <w:w w:val="105"/>
                <w:sz w:val="15"/>
                <w:szCs w:val="15"/>
              </w:rPr>
              <w:t>R2.5.1)</w:t>
            </w:r>
            <w:proofErr w:type="spellStart"/>
            <w:r>
              <w:rPr>
                <w:rFonts w:ascii="宋体" w:eastAsia="宋体" w:hAnsi="宋体" w:cs="宋体"/>
                <w:w w:val="105"/>
                <w:sz w:val="15"/>
                <w:szCs w:val="15"/>
              </w:rPr>
              <w:t>以来</w:t>
            </w:r>
            <w:proofErr w:type="gramEnd"/>
            <w:r>
              <w:rPr>
                <w:rFonts w:ascii="宋体" w:eastAsia="宋体" w:hAnsi="宋体" w:cs="宋体"/>
                <w:w w:val="105"/>
                <w:sz w:val="15"/>
                <w:szCs w:val="15"/>
              </w:rPr>
              <w:t>，它没有超过</w:t>
            </w:r>
            <w:proofErr w:type="spellEnd"/>
            <w:r>
              <w:rPr>
                <w:rFonts w:ascii="宋体" w:eastAsia="宋体" w:hAnsi="宋体" w:cs="宋体"/>
                <w:w w:val="103"/>
                <w:sz w:val="15"/>
                <w:szCs w:val="15"/>
              </w:rPr>
              <w:t xml:space="preserve"> </w:t>
            </w:r>
            <w:r>
              <w:rPr>
                <w:rFonts w:ascii="宋体" w:eastAsia="宋体" w:hAnsi="宋体" w:cs="宋体"/>
                <w:w w:val="105"/>
                <w:sz w:val="15"/>
                <w:szCs w:val="15"/>
              </w:rPr>
              <w:t>21天)</w:t>
            </w:r>
          </w:p>
        </w:tc>
        <w:tc>
          <w:tcPr>
            <w:tcW w:w="2331" w:type="dxa"/>
            <w:tcBorders>
              <w:top w:val="nil"/>
              <w:left w:val="single" w:sz="3" w:space="0" w:color="000000"/>
              <w:bottom w:val="nil"/>
              <w:right w:val="single" w:sz="3" w:space="0" w:color="000000"/>
            </w:tcBorders>
          </w:tcPr>
          <w:p w14:paraId="40DDBC6A" w14:textId="77777777" w:rsidR="006B326C" w:rsidRDefault="009B4794">
            <w:pPr>
              <w:pStyle w:val="TableParagraph"/>
              <w:spacing w:line="166" w:lineRule="exact"/>
              <w:ind w:left="206"/>
              <w:rPr>
                <w:rFonts w:ascii="宋体" w:eastAsia="宋体" w:hAnsi="宋体" w:cs="宋体"/>
                <w:sz w:val="15"/>
                <w:szCs w:val="15"/>
                <w:lang w:eastAsia="zh-CN"/>
              </w:rPr>
            </w:pPr>
            <w:r>
              <w:rPr>
                <w:rFonts w:ascii="宋体" w:eastAsia="宋体" w:hAnsi="宋体" w:cs="宋体"/>
                <w:w w:val="105"/>
                <w:sz w:val="15"/>
                <w:szCs w:val="15"/>
                <w:lang w:eastAsia="zh-CN"/>
              </w:rPr>
              <w:t>通知时，传输运营商没有更</w:t>
            </w:r>
          </w:p>
          <w:p w14:paraId="15920FB1" w14:textId="77777777" w:rsidR="006B326C" w:rsidRDefault="009B4794">
            <w:pPr>
              <w:pStyle w:val="TableParagraph"/>
              <w:spacing w:before="4" w:line="244" w:lineRule="auto"/>
              <w:ind w:left="206" w:right="183"/>
              <w:rPr>
                <w:rFonts w:ascii="宋体" w:eastAsia="宋体" w:hAnsi="宋体" w:cs="宋体"/>
                <w:sz w:val="15"/>
                <w:szCs w:val="15"/>
              </w:rPr>
            </w:pPr>
            <w:proofErr w:type="spellStart"/>
            <w:r>
              <w:rPr>
                <w:rFonts w:ascii="宋体" w:eastAsia="宋体" w:hAnsi="宋体" w:cs="宋体"/>
                <w:spacing w:val="-1"/>
                <w:sz w:val="15"/>
                <w:szCs w:val="15"/>
              </w:rPr>
              <w:t>新其FlowgateTFC，但自通知</w:t>
            </w:r>
            <w:proofErr w:type="spellEnd"/>
            <w:r>
              <w:rPr>
                <w:rFonts w:ascii="宋体" w:eastAsia="宋体" w:hAnsi="宋体" w:cs="宋体"/>
                <w:spacing w:val="-8"/>
                <w:sz w:val="15"/>
                <w:szCs w:val="15"/>
              </w:rPr>
              <w:t xml:space="preserve"> </w:t>
            </w:r>
            <w:r>
              <w:rPr>
                <w:rFonts w:ascii="宋体" w:eastAsia="宋体" w:hAnsi="宋体" w:cs="宋体"/>
                <w:w w:val="105"/>
                <w:sz w:val="15"/>
                <w:szCs w:val="15"/>
              </w:rPr>
              <w:t>(</w:t>
            </w:r>
            <w:proofErr w:type="gramStart"/>
            <w:r>
              <w:rPr>
                <w:rFonts w:ascii="宋体" w:eastAsia="宋体" w:hAnsi="宋体" w:cs="宋体"/>
                <w:w w:val="105"/>
                <w:sz w:val="15"/>
                <w:szCs w:val="15"/>
              </w:rPr>
              <w:t>R2.5.1)</w:t>
            </w:r>
            <w:proofErr w:type="spellStart"/>
            <w:r>
              <w:rPr>
                <w:rFonts w:ascii="宋体" w:eastAsia="宋体" w:hAnsi="宋体" w:cs="宋体"/>
                <w:w w:val="105"/>
                <w:sz w:val="15"/>
                <w:szCs w:val="15"/>
              </w:rPr>
              <w:t>以来</w:t>
            </w:r>
            <w:proofErr w:type="gramEnd"/>
            <w:r>
              <w:rPr>
                <w:rFonts w:ascii="宋体" w:eastAsia="宋体" w:hAnsi="宋体" w:cs="宋体"/>
                <w:w w:val="105"/>
                <w:sz w:val="15"/>
                <w:szCs w:val="15"/>
              </w:rPr>
              <w:t>，它没有超过</w:t>
            </w:r>
            <w:proofErr w:type="spellEnd"/>
          </w:p>
        </w:tc>
        <w:tc>
          <w:tcPr>
            <w:tcW w:w="2331" w:type="dxa"/>
            <w:tcBorders>
              <w:top w:val="nil"/>
              <w:left w:val="single" w:sz="3" w:space="0" w:color="000000"/>
              <w:bottom w:val="nil"/>
              <w:right w:val="single" w:sz="3" w:space="0" w:color="000000"/>
            </w:tcBorders>
          </w:tcPr>
          <w:p w14:paraId="1F70C355" w14:textId="77777777" w:rsidR="006B326C" w:rsidRDefault="009B4794">
            <w:pPr>
              <w:pStyle w:val="TableParagraph"/>
              <w:spacing w:before="74" w:line="202" w:lineRule="exact"/>
              <w:ind w:left="205" w:right="106" w:hanging="141"/>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8"/>
                <w:w w:val="105"/>
                <w:sz w:val="15"/>
                <w:szCs w:val="15"/>
                <w:lang w:eastAsia="zh-CN"/>
              </w:rPr>
              <w:t></w:t>
            </w:r>
            <w:r>
              <w:rPr>
                <w:rFonts w:ascii="宋体" w:eastAsia="宋体" w:hAnsi="宋体" w:cs="宋体"/>
                <w:w w:val="105"/>
                <w:sz w:val="15"/>
                <w:szCs w:val="15"/>
                <w:lang w:eastAsia="zh-CN"/>
              </w:rPr>
              <w:t>传输操作员没有确定流量门的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TFC，如R2.4所述。</w:t>
            </w:r>
          </w:p>
        </w:tc>
      </w:tr>
      <w:tr w:rsidR="006B326C" w14:paraId="2462B44F" w14:textId="77777777">
        <w:trPr>
          <w:trHeight w:hRule="exact" w:val="1093"/>
        </w:trPr>
        <w:tc>
          <w:tcPr>
            <w:tcW w:w="700" w:type="dxa"/>
            <w:vMerge/>
            <w:tcBorders>
              <w:left w:val="single" w:sz="3" w:space="0" w:color="000000"/>
              <w:right w:val="single" w:sz="3" w:space="0" w:color="000000"/>
            </w:tcBorders>
          </w:tcPr>
          <w:p w14:paraId="291EA136" w14:textId="77777777" w:rsidR="006B326C" w:rsidRDefault="006B326C">
            <w:pPr>
              <w:rPr>
                <w:lang w:eastAsia="zh-CN"/>
              </w:rPr>
            </w:pPr>
          </w:p>
        </w:tc>
        <w:tc>
          <w:tcPr>
            <w:tcW w:w="2331" w:type="dxa"/>
            <w:vMerge/>
            <w:tcBorders>
              <w:left w:val="single" w:sz="3" w:space="0" w:color="000000"/>
              <w:right w:val="single" w:sz="3" w:space="0" w:color="000000"/>
            </w:tcBorders>
          </w:tcPr>
          <w:p w14:paraId="171B6086" w14:textId="77777777" w:rsidR="006B326C" w:rsidRDefault="006B326C">
            <w:pPr>
              <w:rPr>
                <w:lang w:eastAsia="zh-CN"/>
              </w:rPr>
            </w:pPr>
          </w:p>
        </w:tc>
        <w:tc>
          <w:tcPr>
            <w:tcW w:w="2332" w:type="dxa"/>
            <w:vMerge w:val="restart"/>
            <w:tcBorders>
              <w:top w:val="nil"/>
              <w:left w:val="single" w:sz="3" w:space="0" w:color="000000"/>
              <w:right w:val="single" w:sz="3" w:space="0" w:color="000000"/>
            </w:tcBorders>
          </w:tcPr>
          <w:p w14:paraId="1052A83C" w14:textId="77777777" w:rsidR="006B326C" w:rsidRDefault="009B4794">
            <w:pPr>
              <w:pStyle w:val="TableParagraph"/>
              <w:spacing w:before="90" w:line="242" w:lineRule="auto"/>
              <w:ind w:left="207" w:right="183"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0"/>
                <w:w w:val="105"/>
                <w:sz w:val="15"/>
                <w:szCs w:val="15"/>
                <w:lang w:eastAsia="zh-CN"/>
              </w:rPr>
              <w:t></w:t>
            </w:r>
            <w:r>
              <w:rPr>
                <w:rFonts w:ascii="宋体" w:eastAsia="宋体" w:hAnsi="宋体" w:cs="宋体"/>
                <w:w w:val="105"/>
                <w:sz w:val="15"/>
                <w:szCs w:val="15"/>
                <w:lang w:eastAsia="zh-CN"/>
              </w:rPr>
              <w:t>传输运营商在超过14天（两</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周）的确定中没有向其传输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服务提供商提供其流门TFC，</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但自确定以来不超过21天(三</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周。</w:t>
            </w:r>
          </w:p>
        </w:tc>
        <w:tc>
          <w:tcPr>
            <w:tcW w:w="2331" w:type="dxa"/>
            <w:vMerge w:val="restart"/>
            <w:tcBorders>
              <w:top w:val="nil"/>
              <w:left w:val="single" w:sz="3" w:space="0" w:color="000000"/>
              <w:right w:val="single" w:sz="3" w:space="0" w:color="000000"/>
            </w:tcBorders>
          </w:tcPr>
          <w:p w14:paraId="4E0CB813" w14:textId="77777777" w:rsidR="006B326C" w:rsidRDefault="009B4794">
            <w:pPr>
              <w:pStyle w:val="TableParagraph"/>
              <w:spacing w:line="175" w:lineRule="exact"/>
              <w:ind w:left="206"/>
              <w:rPr>
                <w:rFonts w:ascii="宋体" w:eastAsia="宋体" w:hAnsi="宋体" w:cs="宋体"/>
                <w:sz w:val="15"/>
                <w:szCs w:val="15"/>
                <w:lang w:eastAsia="zh-CN"/>
              </w:rPr>
            </w:pPr>
            <w:r>
              <w:rPr>
                <w:rFonts w:ascii="宋体" w:eastAsia="宋体" w:hAnsi="宋体" w:cs="宋体"/>
                <w:w w:val="105"/>
                <w:sz w:val="15"/>
                <w:szCs w:val="15"/>
                <w:lang w:eastAsia="zh-CN"/>
              </w:rPr>
              <w:t>28天)</w:t>
            </w:r>
          </w:p>
          <w:p w14:paraId="58FE862B" w14:textId="77777777" w:rsidR="006B326C" w:rsidRDefault="009B4794">
            <w:pPr>
              <w:pStyle w:val="TableParagraph"/>
              <w:spacing w:before="95" w:line="204" w:lineRule="exact"/>
              <w:ind w:left="67"/>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传输运营商在其确定的21天</w:t>
            </w:r>
          </w:p>
          <w:p w14:paraId="376E1496" w14:textId="77777777" w:rsidR="006B326C" w:rsidRDefault="009B4794">
            <w:pPr>
              <w:pStyle w:val="TableParagraph"/>
              <w:spacing w:line="244" w:lineRule="auto"/>
              <w:ind w:left="206" w:right="105"/>
              <w:rPr>
                <w:rFonts w:ascii="宋体" w:eastAsia="宋体" w:hAnsi="宋体" w:cs="宋体"/>
                <w:sz w:val="15"/>
                <w:szCs w:val="15"/>
                <w:lang w:eastAsia="zh-CN"/>
              </w:rPr>
            </w:pPr>
            <w:r>
              <w:rPr>
                <w:rFonts w:ascii="宋体" w:eastAsia="宋体" w:hAnsi="宋体" w:cs="宋体"/>
                <w:spacing w:val="-2"/>
                <w:sz w:val="15"/>
                <w:szCs w:val="15"/>
                <w:lang w:eastAsia="zh-CN"/>
              </w:rPr>
              <w:t>（三周）内没有向其传输服务</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提供商提供其流门TFC，但自</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确定以来不超过28天(四周。</w:t>
            </w:r>
          </w:p>
        </w:tc>
        <w:tc>
          <w:tcPr>
            <w:tcW w:w="2331" w:type="dxa"/>
            <w:tcBorders>
              <w:top w:val="nil"/>
              <w:left w:val="single" w:sz="3" w:space="0" w:color="000000"/>
              <w:bottom w:val="nil"/>
              <w:right w:val="single" w:sz="3" w:space="0" w:color="000000"/>
            </w:tcBorders>
          </w:tcPr>
          <w:p w14:paraId="151886BA" w14:textId="77777777" w:rsidR="006B326C" w:rsidRDefault="009B4794">
            <w:pPr>
              <w:pStyle w:val="TableParagraph"/>
              <w:spacing w:line="165" w:lineRule="exact"/>
              <w:ind w:left="205" w:hanging="141"/>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7"/>
                <w:sz w:val="15"/>
                <w:szCs w:val="15"/>
                <w:lang w:eastAsia="zh-CN"/>
              </w:rPr>
              <w:t></w:t>
            </w:r>
            <w:r>
              <w:rPr>
                <w:rFonts w:ascii="宋体" w:eastAsia="宋体" w:hAnsi="宋体" w:cs="宋体"/>
                <w:sz w:val="15"/>
                <w:szCs w:val="15"/>
                <w:lang w:eastAsia="zh-CN"/>
              </w:rPr>
              <w:t>传输运营商没有在一个日历</w:t>
            </w:r>
          </w:p>
          <w:p w14:paraId="68F544F1" w14:textId="77777777" w:rsidR="006B326C" w:rsidRDefault="009B4794">
            <w:pPr>
              <w:pStyle w:val="TableParagraph"/>
              <w:spacing w:line="244" w:lineRule="auto"/>
              <w:ind w:left="205" w:right="184"/>
              <w:rPr>
                <w:rFonts w:ascii="宋体" w:eastAsia="宋体" w:hAnsi="宋体" w:cs="宋体"/>
                <w:sz w:val="15"/>
                <w:szCs w:val="15"/>
              </w:rPr>
            </w:pPr>
            <w:r>
              <w:rPr>
                <w:rFonts w:ascii="宋体" w:eastAsia="宋体" w:hAnsi="宋体" w:cs="宋体"/>
                <w:w w:val="105"/>
                <w:sz w:val="15"/>
                <w:szCs w:val="15"/>
                <w:lang w:eastAsia="zh-CN"/>
              </w:rPr>
              <w:t>年内至少更新一次</w:t>
            </w:r>
            <w:r>
              <w:rPr>
                <w:rFonts w:ascii="宋体" w:eastAsia="宋体" w:hAnsi="宋体" w:cs="宋体"/>
                <w:w w:val="103"/>
                <w:sz w:val="15"/>
                <w:szCs w:val="15"/>
                <w:lang w:eastAsia="zh-CN"/>
              </w:rPr>
              <w:t xml:space="preserve"> </w:t>
            </w:r>
            <w:proofErr w:type="spellStart"/>
            <w:r>
              <w:rPr>
                <w:rFonts w:ascii="宋体" w:eastAsia="宋体" w:hAnsi="宋体" w:cs="宋体"/>
                <w:spacing w:val="-1"/>
                <w:sz w:val="15"/>
                <w:szCs w:val="15"/>
                <w:lang w:eastAsia="zh-CN"/>
              </w:rPr>
              <w:t>FlowgateTFC</w:t>
            </w:r>
            <w:proofErr w:type="spellEnd"/>
            <w:r>
              <w:rPr>
                <w:rFonts w:ascii="宋体" w:eastAsia="宋体" w:hAnsi="宋体" w:cs="宋体"/>
                <w:spacing w:val="-1"/>
                <w:sz w:val="15"/>
                <w:szCs w:val="15"/>
                <w:lang w:eastAsia="zh-CN"/>
              </w:rPr>
              <w:t>，而且自上次更</w:t>
            </w:r>
            <w:r>
              <w:rPr>
                <w:rFonts w:ascii="宋体" w:eastAsia="宋体" w:hAnsi="宋体" w:cs="宋体"/>
                <w:spacing w:val="-8"/>
                <w:sz w:val="15"/>
                <w:szCs w:val="15"/>
                <w:lang w:eastAsia="zh-CN"/>
              </w:rPr>
              <w:t xml:space="preserve"> </w:t>
            </w:r>
            <w:r>
              <w:rPr>
                <w:rFonts w:ascii="宋体" w:eastAsia="宋体" w:hAnsi="宋体" w:cs="宋体"/>
                <w:w w:val="105"/>
                <w:sz w:val="15"/>
                <w:szCs w:val="15"/>
                <w:lang w:eastAsia="zh-CN"/>
              </w:rPr>
              <w:t>新以来已经超过18个月了。</w:t>
            </w:r>
            <w:r>
              <w:rPr>
                <w:rFonts w:ascii="宋体" w:eastAsia="宋体" w:hAnsi="宋体" w:cs="宋体"/>
                <w:w w:val="103"/>
                <w:sz w:val="15"/>
                <w:szCs w:val="15"/>
                <w:lang w:eastAsia="zh-CN"/>
              </w:rPr>
              <w:t xml:space="preserve"> </w:t>
            </w:r>
            <w:r>
              <w:rPr>
                <w:rFonts w:ascii="宋体" w:eastAsia="宋体" w:hAnsi="宋体" w:cs="宋体"/>
                <w:w w:val="105"/>
                <w:sz w:val="15"/>
                <w:szCs w:val="15"/>
              </w:rPr>
              <w:t>(r2.5)</w:t>
            </w:r>
          </w:p>
        </w:tc>
      </w:tr>
      <w:tr w:rsidR="006B326C" w14:paraId="56505764" w14:textId="77777777">
        <w:trPr>
          <w:trHeight w:hRule="exact" w:val="184"/>
        </w:trPr>
        <w:tc>
          <w:tcPr>
            <w:tcW w:w="700" w:type="dxa"/>
            <w:vMerge/>
            <w:tcBorders>
              <w:left w:val="single" w:sz="3" w:space="0" w:color="000000"/>
              <w:right w:val="single" w:sz="3" w:space="0" w:color="000000"/>
            </w:tcBorders>
          </w:tcPr>
          <w:p w14:paraId="79ABFD9B" w14:textId="77777777" w:rsidR="006B326C" w:rsidRDefault="006B326C"/>
        </w:tc>
        <w:tc>
          <w:tcPr>
            <w:tcW w:w="2331" w:type="dxa"/>
            <w:vMerge/>
            <w:tcBorders>
              <w:left w:val="single" w:sz="3" w:space="0" w:color="000000"/>
              <w:right w:val="single" w:sz="3" w:space="0" w:color="000000"/>
            </w:tcBorders>
          </w:tcPr>
          <w:p w14:paraId="562D2B61" w14:textId="77777777" w:rsidR="006B326C" w:rsidRDefault="006B326C"/>
        </w:tc>
        <w:tc>
          <w:tcPr>
            <w:tcW w:w="2332" w:type="dxa"/>
            <w:vMerge/>
            <w:tcBorders>
              <w:left w:val="single" w:sz="3" w:space="0" w:color="000000"/>
              <w:right w:val="single" w:sz="3" w:space="0" w:color="000000"/>
            </w:tcBorders>
          </w:tcPr>
          <w:p w14:paraId="1DE5FCAF" w14:textId="77777777" w:rsidR="006B326C" w:rsidRDefault="006B326C"/>
        </w:tc>
        <w:tc>
          <w:tcPr>
            <w:tcW w:w="2331" w:type="dxa"/>
            <w:vMerge/>
            <w:tcBorders>
              <w:left w:val="single" w:sz="3" w:space="0" w:color="000000"/>
              <w:right w:val="single" w:sz="3" w:space="0" w:color="000000"/>
            </w:tcBorders>
          </w:tcPr>
          <w:p w14:paraId="1B1B9440" w14:textId="77777777" w:rsidR="006B326C" w:rsidRDefault="006B326C"/>
        </w:tc>
        <w:tc>
          <w:tcPr>
            <w:tcW w:w="2331" w:type="dxa"/>
            <w:tcBorders>
              <w:top w:val="nil"/>
              <w:left w:val="single" w:sz="3" w:space="0" w:color="000000"/>
              <w:bottom w:val="nil"/>
              <w:right w:val="single" w:sz="3" w:space="0" w:color="000000"/>
            </w:tcBorders>
          </w:tcPr>
          <w:p w14:paraId="0C132A74" w14:textId="77777777" w:rsidR="006B326C" w:rsidRDefault="009B4794">
            <w:pPr>
              <w:pStyle w:val="TableParagraph"/>
              <w:spacing w:line="169" w:lineRule="exact"/>
              <w:ind w:left="64"/>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当传输所有者在超过28个日</w:t>
            </w:r>
          </w:p>
        </w:tc>
      </w:tr>
      <w:tr w:rsidR="006B326C" w14:paraId="5CB3B636" w14:textId="77777777">
        <w:trPr>
          <w:trHeight w:hRule="exact" w:val="197"/>
        </w:trPr>
        <w:tc>
          <w:tcPr>
            <w:tcW w:w="700" w:type="dxa"/>
            <w:vMerge/>
            <w:tcBorders>
              <w:left w:val="single" w:sz="3" w:space="0" w:color="000000"/>
              <w:right w:val="single" w:sz="3" w:space="0" w:color="000000"/>
            </w:tcBorders>
          </w:tcPr>
          <w:p w14:paraId="63357A75" w14:textId="77777777" w:rsidR="006B326C" w:rsidRDefault="006B326C">
            <w:pPr>
              <w:rPr>
                <w:lang w:eastAsia="zh-CN"/>
              </w:rPr>
            </w:pPr>
          </w:p>
        </w:tc>
        <w:tc>
          <w:tcPr>
            <w:tcW w:w="2331" w:type="dxa"/>
            <w:vMerge/>
            <w:tcBorders>
              <w:left w:val="single" w:sz="3" w:space="0" w:color="000000"/>
              <w:right w:val="single" w:sz="3" w:space="0" w:color="000000"/>
            </w:tcBorders>
          </w:tcPr>
          <w:p w14:paraId="15A7C042" w14:textId="77777777" w:rsidR="006B326C" w:rsidRDefault="006B326C">
            <w:pPr>
              <w:rPr>
                <w:lang w:eastAsia="zh-CN"/>
              </w:rPr>
            </w:pPr>
          </w:p>
        </w:tc>
        <w:tc>
          <w:tcPr>
            <w:tcW w:w="2332" w:type="dxa"/>
            <w:vMerge/>
            <w:tcBorders>
              <w:left w:val="single" w:sz="3" w:space="0" w:color="000000"/>
              <w:right w:val="single" w:sz="3" w:space="0" w:color="000000"/>
            </w:tcBorders>
          </w:tcPr>
          <w:p w14:paraId="5F877114" w14:textId="77777777" w:rsidR="006B326C" w:rsidRDefault="006B326C">
            <w:pPr>
              <w:rPr>
                <w:lang w:eastAsia="zh-CN"/>
              </w:rPr>
            </w:pPr>
          </w:p>
        </w:tc>
        <w:tc>
          <w:tcPr>
            <w:tcW w:w="2331" w:type="dxa"/>
            <w:vMerge/>
            <w:tcBorders>
              <w:left w:val="single" w:sz="3" w:space="0" w:color="000000"/>
              <w:right w:val="single" w:sz="3" w:space="0" w:color="000000"/>
            </w:tcBorders>
          </w:tcPr>
          <w:p w14:paraId="6A09E29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8465190" w14:textId="77777777" w:rsidR="006B326C" w:rsidRDefault="009B4794">
            <w:pPr>
              <w:pStyle w:val="TableParagraph"/>
              <w:spacing w:line="174" w:lineRule="exact"/>
              <w:ind w:left="205"/>
              <w:rPr>
                <w:rFonts w:ascii="宋体" w:eastAsia="宋体" w:hAnsi="宋体" w:cs="宋体"/>
                <w:sz w:val="15"/>
                <w:szCs w:val="15"/>
              </w:rPr>
            </w:pPr>
            <w:proofErr w:type="spellStart"/>
            <w:proofErr w:type="gramStart"/>
            <w:r>
              <w:rPr>
                <w:rFonts w:ascii="宋体" w:eastAsia="宋体" w:hAnsi="宋体" w:cs="宋体"/>
                <w:w w:val="105"/>
                <w:sz w:val="15"/>
                <w:szCs w:val="15"/>
              </w:rPr>
              <w:t>历天</w:t>
            </w:r>
            <w:proofErr w:type="spellEnd"/>
            <w:r>
              <w:rPr>
                <w:rFonts w:ascii="宋体" w:eastAsia="宋体" w:hAnsi="宋体" w:cs="宋体"/>
                <w:w w:val="105"/>
                <w:sz w:val="15"/>
                <w:szCs w:val="15"/>
              </w:rPr>
              <w:t>(</w:t>
            </w:r>
            <w:proofErr w:type="gramEnd"/>
            <w:r>
              <w:rPr>
                <w:rFonts w:ascii="宋体" w:eastAsia="宋体" w:hAnsi="宋体" w:cs="宋体"/>
                <w:w w:val="105"/>
                <w:sz w:val="15"/>
                <w:szCs w:val="15"/>
              </w:rPr>
              <w:t>R2.5.1)</w:t>
            </w:r>
            <w:proofErr w:type="spellStart"/>
            <w:r>
              <w:rPr>
                <w:rFonts w:ascii="宋体" w:eastAsia="宋体" w:hAnsi="宋体" w:cs="宋体"/>
                <w:w w:val="105"/>
                <w:sz w:val="15"/>
                <w:szCs w:val="15"/>
              </w:rPr>
              <w:t>内通知传输运</w:t>
            </w:r>
            <w:proofErr w:type="spellEnd"/>
          </w:p>
        </w:tc>
      </w:tr>
      <w:tr w:rsidR="006B326C" w14:paraId="43C012E8" w14:textId="77777777">
        <w:trPr>
          <w:trHeight w:hRule="exact" w:val="200"/>
        </w:trPr>
        <w:tc>
          <w:tcPr>
            <w:tcW w:w="700" w:type="dxa"/>
            <w:vMerge/>
            <w:tcBorders>
              <w:left w:val="single" w:sz="3" w:space="0" w:color="000000"/>
              <w:right w:val="single" w:sz="3" w:space="0" w:color="000000"/>
            </w:tcBorders>
          </w:tcPr>
          <w:p w14:paraId="75621898" w14:textId="77777777" w:rsidR="006B326C" w:rsidRDefault="006B326C"/>
        </w:tc>
        <w:tc>
          <w:tcPr>
            <w:tcW w:w="2331" w:type="dxa"/>
            <w:vMerge/>
            <w:tcBorders>
              <w:left w:val="single" w:sz="3" w:space="0" w:color="000000"/>
              <w:right w:val="single" w:sz="3" w:space="0" w:color="000000"/>
            </w:tcBorders>
          </w:tcPr>
          <w:p w14:paraId="4F567D66" w14:textId="77777777" w:rsidR="006B326C" w:rsidRDefault="006B326C"/>
        </w:tc>
        <w:tc>
          <w:tcPr>
            <w:tcW w:w="2332" w:type="dxa"/>
            <w:vMerge/>
            <w:tcBorders>
              <w:left w:val="single" w:sz="3" w:space="0" w:color="000000"/>
              <w:right w:val="single" w:sz="3" w:space="0" w:color="000000"/>
            </w:tcBorders>
          </w:tcPr>
          <w:p w14:paraId="44158766" w14:textId="77777777" w:rsidR="006B326C" w:rsidRDefault="006B326C"/>
        </w:tc>
        <w:tc>
          <w:tcPr>
            <w:tcW w:w="2331" w:type="dxa"/>
            <w:vMerge/>
            <w:tcBorders>
              <w:left w:val="single" w:sz="3" w:space="0" w:color="000000"/>
              <w:right w:val="single" w:sz="3" w:space="0" w:color="000000"/>
            </w:tcBorders>
          </w:tcPr>
          <w:p w14:paraId="08F829A0" w14:textId="77777777" w:rsidR="006B326C" w:rsidRDefault="006B326C"/>
        </w:tc>
        <w:tc>
          <w:tcPr>
            <w:tcW w:w="2331" w:type="dxa"/>
            <w:tcBorders>
              <w:top w:val="nil"/>
              <w:left w:val="single" w:sz="3" w:space="0" w:color="000000"/>
              <w:bottom w:val="nil"/>
              <w:right w:val="single" w:sz="3" w:space="0" w:color="000000"/>
            </w:tcBorders>
          </w:tcPr>
          <w:p w14:paraId="3361A33C" w14:textId="77777777" w:rsidR="006B326C" w:rsidRDefault="009B4794">
            <w:pPr>
              <w:pStyle w:val="TableParagraph"/>
              <w:spacing w:line="177" w:lineRule="exact"/>
              <w:ind w:left="205"/>
              <w:rPr>
                <w:rFonts w:ascii="宋体" w:eastAsia="宋体" w:hAnsi="宋体" w:cs="宋体"/>
                <w:sz w:val="15"/>
                <w:szCs w:val="15"/>
                <w:lang w:eastAsia="zh-CN"/>
              </w:rPr>
            </w:pPr>
            <w:r>
              <w:rPr>
                <w:rFonts w:ascii="宋体" w:eastAsia="宋体" w:hAnsi="宋体" w:cs="宋体"/>
                <w:w w:val="105"/>
                <w:sz w:val="15"/>
                <w:szCs w:val="15"/>
                <w:lang w:eastAsia="zh-CN"/>
              </w:rPr>
              <w:t>营商时，传输运营商没有更</w:t>
            </w:r>
          </w:p>
        </w:tc>
      </w:tr>
      <w:tr w:rsidR="006B326C" w14:paraId="2A0D18DC" w14:textId="77777777">
        <w:trPr>
          <w:trHeight w:hRule="exact" w:val="709"/>
        </w:trPr>
        <w:tc>
          <w:tcPr>
            <w:tcW w:w="700" w:type="dxa"/>
            <w:vMerge/>
            <w:tcBorders>
              <w:left w:val="single" w:sz="3" w:space="0" w:color="000000"/>
              <w:right w:val="single" w:sz="3" w:space="0" w:color="000000"/>
            </w:tcBorders>
          </w:tcPr>
          <w:p w14:paraId="3AA22D84" w14:textId="77777777" w:rsidR="006B326C" w:rsidRDefault="006B326C">
            <w:pPr>
              <w:rPr>
                <w:lang w:eastAsia="zh-CN"/>
              </w:rPr>
            </w:pPr>
          </w:p>
        </w:tc>
        <w:tc>
          <w:tcPr>
            <w:tcW w:w="2331" w:type="dxa"/>
            <w:vMerge/>
            <w:tcBorders>
              <w:left w:val="single" w:sz="3" w:space="0" w:color="000000"/>
              <w:right w:val="single" w:sz="3" w:space="0" w:color="000000"/>
            </w:tcBorders>
          </w:tcPr>
          <w:p w14:paraId="7AB8F59E" w14:textId="77777777" w:rsidR="006B326C" w:rsidRDefault="006B326C">
            <w:pPr>
              <w:rPr>
                <w:lang w:eastAsia="zh-CN"/>
              </w:rPr>
            </w:pPr>
          </w:p>
        </w:tc>
        <w:tc>
          <w:tcPr>
            <w:tcW w:w="2332" w:type="dxa"/>
            <w:vMerge/>
            <w:tcBorders>
              <w:left w:val="single" w:sz="3" w:space="0" w:color="000000"/>
              <w:right w:val="single" w:sz="3" w:space="0" w:color="000000"/>
            </w:tcBorders>
          </w:tcPr>
          <w:p w14:paraId="24B3B858" w14:textId="77777777" w:rsidR="006B326C" w:rsidRDefault="006B326C">
            <w:pPr>
              <w:rPr>
                <w:lang w:eastAsia="zh-CN"/>
              </w:rPr>
            </w:pPr>
          </w:p>
        </w:tc>
        <w:tc>
          <w:tcPr>
            <w:tcW w:w="2331" w:type="dxa"/>
            <w:vMerge/>
            <w:tcBorders>
              <w:left w:val="single" w:sz="3" w:space="0" w:color="000000"/>
              <w:right w:val="single" w:sz="3" w:space="0" w:color="000000"/>
            </w:tcBorders>
          </w:tcPr>
          <w:p w14:paraId="1DB3CAE2"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57AFB73" w14:textId="77777777" w:rsidR="006B326C" w:rsidRDefault="009B4794">
            <w:pPr>
              <w:pStyle w:val="TableParagraph"/>
              <w:spacing w:line="177" w:lineRule="exact"/>
              <w:ind w:left="205"/>
              <w:rPr>
                <w:rFonts w:ascii="宋体" w:eastAsia="宋体" w:hAnsi="宋体" w:cs="宋体"/>
                <w:sz w:val="15"/>
                <w:szCs w:val="15"/>
              </w:rPr>
            </w:pPr>
            <w:proofErr w:type="spellStart"/>
            <w:r>
              <w:rPr>
                <w:rFonts w:ascii="宋体" w:eastAsia="宋体" w:hAnsi="宋体" w:cs="宋体"/>
                <w:w w:val="105"/>
                <w:sz w:val="15"/>
                <w:szCs w:val="15"/>
              </w:rPr>
              <w:t>新其流门TFCs</w:t>
            </w:r>
            <w:proofErr w:type="spellEnd"/>
            <w:r>
              <w:rPr>
                <w:rFonts w:ascii="宋体" w:eastAsia="宋体" w:hAnsi="宋体" w:cs="宋体"/>
                <w:w w:val="105"/>
                <w:sz w:val="15"/>
                <w:szCs w:val="15"/>
              </w:rPr>
              <w:t>)</w:t>
            </w:r>
          </w:p>
        </w:tc>
      </w:tr>
      <w:tr w:rsidR="006B326C" w14:paraId="7E96520F" w14:textId="77777777">
        <w:trPr>
          <w:trHeight w:hRule="exact" w:val="712"/>
        </w:trPr>
        <w:tc>
          <w:tcPr>
            <w:tcW w:w="700" w:type="dxa"/>
            <w:vMerge/>
            <w:tcBorders>
              <w:left w:val="single" w:sz="3" w:space="0" w:color="000000"/>
              <w:right w:val="single" w:sz="3" w:space="0" w:color="000000"/>
            </w:tcBorders>
          </w:tcPr>
          <w:p w14:paraId="537F7E99" w14:textId="77777777" w:rsidR="006B326C" w:rsidRDefault="006B326C"/>
        </w:tc>
        <w:tc>
          <w:tcPr>
            <w:tcW w:w="2331" w:type="dxa"/>
            <w:vMerge/>
            <w:tcBorders>
              <w:left w:val="single" w:sz="3" w:space="0" w:color="000000"/>
              <w:right w:val="single" w:sz="3" w:space="0" w:color="000000"/>
            </w:tcBorders>
          </w:tcPr>
          <w:p w14:paraId="5D2882C8" w14:textId="77777777" w:rsidR="006B326C" w:rsidRDefault="006B326C"/>
        </w:tc>
        <w:tc>
          <w:tcPr>
            <w:tcW w:w="2332" w:type="dxa"/>
            <w:vMerge/>
            <w:tcBorders>
              <w:left w:val="single" w:sz="3" w:space="0" w:color="000000"/>
              <w:right w:val="single" w:sz="3" w:space="0" w:color="000000"/>
            </w:tcBorders>
          </w:tcPr>
          <w:p w14:paraId="762E0C44" w14:textId="77777777" w:rsidR="006B326C" w:rsidRDefault="006B326C"/>
        </w:tc>
        <w:tc>
          <w:tcPr>
            <w:tcW w:w="2331" w:type="dxa"/>
            <w:vMerge/>
            <w:tcBorders>
              <w:left w:val="single" w:sz="3" w:space="0" w:color="000000"/>
              <w:right w:val="single" w:sz="3" w:space="0" w:color="000000"/>
            </w:tcBorders>
          </w:tcPr>
          <w:p w14:paraId="5F999632" w14:textId="77777777" w:rsidR="006B326C" w:rsidRDefault="006B326C"/>
        </w:tc>
        <w:tc>
          <w:tcPr>
            <w:tcW w:w="2331" w:type="dxa"/>
            <w:tcBorders>
              <w:top w:val="nil"/>
              <w:left w:val="single" w:sz="3" w:space="0" w:color="000000"/>
              <w:bottom w:val="nil"/>
              <w:right w:val="single" w:sz="3" w:space="0" w:color="000000"/>
            </w:tcBorders>
          </w:tcPr>
          <w:p w14:paraId="2223E1FE" w14:textId="77777777" w:rsidR="006B326C" w:rsidRDefault="006B326C">
            <w:pPr>
              <w:pStyle w:val="TableParagraph"/>
              <w:rPr>
                <w:rFonts w:ascii="宋体" w:eastAsia="宋体" w:hAnsi="宋体" w:cs="宋体"/>
                <w:b/>
                <w:bCs/>
                <w:sz w:val="16"/>
                <w:szCs w:val="16"/>
                <w:lang w:eastAsia="zh-CN"/>
              </w:rPr>
            </w:pPr>
          </w:p>
          <w:p w14:paraId="55A1A158" w14:textId="77777777" w:rsidR="006B326C" w:rsidRDefault="006B326C">
            <w:pPr>
              <w:pStyle w:val="TableParagraph"/>
              <w:spacing w:before="6"/>
              <w:rPr>
                <w:rFonts w:ascii="宋体" w:eastAsia="宋体" w:hAnsi="宋体" w:cs="宋体"/>
                <w:b/>
                <w:bCs/>
                <w:sz w:val="21"/>
                <w:szCs w:val="21"/>
                <w:lang w:eastAsia="zh-CN"/>
              </w:rPr>
            </w:pPr>
          </w:p>
          <w:p w14:paraId="34B77F2B" w14:textId="77777777" w:rsidR="006B326C" w:rsidRDefault="009B4794">
            <w:pPr>
              <w:pStyle w:val="TableParagraph"/>
              <w:ind w:left="64"/>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5"/>
                <w:sz w:val="15"/>
                <w:szCs w:val="15"/>
                <w:lang w:eastAsia="zh-CN"/>
              </w:rPr>
              <w:t></w:t>
            </w:r>
            <w:r>
              <w:rPr>
                <w:rFonts w:ascii="宋体" w:eastAsia="宋体" w:hAnsi="宋体" w:cs="宋体"/>
                <w:sz w:val="15"/>
                <w:szCs w:val="15"/>
                <w:lang w:eastAsia="zh-CN"/>
              </w:rPr>
              <w:t>传输运营商在超过28天（4</w:t>
            </w:r>
          </w:p>
        </w:tc>
      </w:tr>
      <w:tr w:rsidR="006B326C" w14:paraId="7C7A0E98" w14:textId="77777777">
        <w:trPr>
          <w:trHeight w:hRule="exact" w:val="197"/>
        </w:trPr>
        <w:tc>
          <w:tcPr>
            <w:tcW w:w="700" w:type="dxa"/>
            <w:vMerge/>
            <w:tcBorders>
              <w:left w:val="single" w:sz="3" w:space="0" w:color="000000"/>
              <w:right w:val="single" w:sz="3" w:space="0" w:color="000000"/>
            </w:tcBorders>
          </w:tcPr>
          <w:p w14:paraId="67D7078D" w14:textId="77777777" w:rsidR="006B326C" w:rsidRDefault="006B326C">
            <w:pPr>
              <w:rPr>
                <w:lang w:eastAsia="zh-CN"/>
              </w:rPr>
            </w:pPr>
          </w:p>
        </w:tc>
        <w:tc>
          <w:tcPr>
            <w:tcW w:w="2331" w:type="dxa"/>
            <w:vMerge/>
            <w:tcBorders>
              <w:left w:val="single" w:sz="3" w:space="0" w:color="000000"/>
              <w:right w:val="single" w:sz="3" w:space="0" w:color="000000"/>
            </w:tcBorders>
          </w:tcPr>
          <w:p w14:paraId="3F49A109" w14:textId="77777777" w:rsidR="006B326C" w:rsidRDefault="006B326C">
            <w:pPr>
              <w:rPr>
                <w:lang w:eastAsia="zh-CN"/>
              </w:rPr>
            </w:pPr>
          </w:p>
        </w:tc>
        <w:tc>
          <w:tcPr>
            <w:tcW w:w="2332" w:type="dxa"/>
            <w:vMerge/>
            <w:tcBorders>
              <w:left w:val="single" w:sz="3" w:space="0" w:color="000000"/>
              <w:right w:val="single" w:sz="3" w:space="0" w:color="000000"/>
            </w:tcBorders>
          </w:tcPr>
          <w:p w14:paraId="06B3B6EE" w14:textId="77777777" w:rsidR="006B326C" w:rsidRDefault="006B326C">
            <w:pPr>
              <w:rPr>
                <w:lang w:eastAsia="zh-CN"/>
              </w:rPr>
            </w:pPr>
          </w:p>
        </w:tc>
        <w:tc>
          <w:tcPr>
            <w:tcW w:w="2331" w:type="dxa"/>
            <w:vMerge/>
            <w:tcBorders>
              <w:left w:val="single" w:sz="3" w:space="0" w:color="000000"/>
              <w:right w:val="single" w:sz="3" w:space="0" w:color="000000"/>
            </w:tcBorders>
          </w:tcPr>
          <w:p w14:paraId="377D8813"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5DA22E8" w14:textId="77777777" w:rsidR="006B326C" w:rsidRDefault="009B4794">
            <w:pPr>
              <w:pStyle w:val="TableParagraph"/>
              <w:spacing w:line="174" w:lineRule="exact"/>
              <w:ind w:left="205"/>
              <w:rPr>
                <w:rFonts w:ascii="宋体" w:eastAsia="宋体" w:hAnsi="宋体" w:cs="宋体"/>
                <w:sz w:val="15"/>
                <w:szCs w:val="15"/>
                <w:lang w:eastAsia="zh-CN"/>
              </w:rPr>
            </w:pPr>
            <w:r>
              <w:rPr>
                <w:rFonts w:ascii="宋体" w:eastAsia="宋体" w:hAnsi="宋体" w:cs="宋体"/>
                <w:w w:val="105"/>
                <w:sz w:val="15"/>
                <w:szCs w:val="15"/>
                <w:lang w:eastAsia="zh-CN"/>
              </w:rPr>
              <w:t>周）的确定中没有向其传输</w:t>
            </w:r>
          </w:p>
        </w:tc>
      </w:tr>
      <w:tr w:rsidR="006B326C" w14:paraId="564FA0A0" w14:textId="77777777">
        <w:trPr>
          <w:trHeight w:hRule="exact" w:val="200"/>
        </w:trPr>
        <w:tc>
          <w:tcPr>
            <w:tcW w:w="700" w:type="dxa"/>
            <w:vMerge/>
            <w:tcBorders>
              <w:left w:val="single" w:sz="3" w:space="0" w:color="000000"/>
              <w:right w:val="single" w:sz="3" w:space="0" w:color="000000"/>
            </w:tcBorders>
          </w:tcPr>
          <w:p w14:paraId="718EE822" w14:textId="77777777" w:rsidR="006B326C" w:rsidRDefault="006B326C">
            <w:pPr>
              <w:rPr>
                <w:lang w:eastAsia="zh-CN"/>
              </w:rPr>
            </w:pPr>
          </w:p>
        </w:tc>
        <w:tc>
          <w:tcPr>
            <w:tcW w:w="2331" w:type="dxa"/>
            <w:vMerge/>
            <w:tcBorders>
              <w:left w:val="single" w:sz="3" w:space="0" w:color="000000"/>
              <w:right w:val="single" w:sz="3" w:space="0" w:color="000000"/>
            </w:tcBorders>
          </w:tcPr>
          <w:p w14:paraId="126C5791" w14:textId="77777777" w:rsidR="006B326C" w:rsidRDefault="006B326C">
            <w:pPr>
              <w:rPr>
                <w:lang w:eastAsia="zh-CN"/>
              </w:rPr>
            </w:pPr>
          </w:p>
        </w:tc>
        <w:tc>
          <w:tcPr>
            <w:tcW w:w="2332" w:type="dxa"/>
            <w:vMerge/>
            <w:tcBorders>
              <w:left w:val="single" w:sz="3" w:space="0" w:color="000000"/>
              <w:right w:val="single" w:sz="3" w:space="0" w:color="000000"/>
            </w:tcBorders>
          </w:tcPr>
          <w:p w14:paraId="616808DA" w14:textId="77777777" w:rsidR="006B326C" w:rsidRDefault="006B326C">
            <w:pPr>
              <w:rPr>
                <w:lang w:eastAsia="zh-CN"/>
              </w:rPr>
            </w:pPr>
          </w:p>
        </w:tc>
        <w:tc>
          <w:tcPr>
            <w:tcW w:w="2331" w:type="dxa"/>
            <w:vMerge/>
            <w:tcBorders>
              <w:left w:val="single" w:sz="3" w:space="0" w:color="000000"/>
              <w:right w:val="single" w:sz="3" w:space="0" w:color="000000"/>
            </w:tcBorders>
          </w:tcPr>
          <w:p w14:paraId="6F286F5B"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D44DFEE" w14:textId="77777777" w:rsidR="006B326C" w:rsidRDefault="009B4794">
            <w:pPr>
              <w:pStyle w:val="TableParagraph"/>
              <w:spacing w:line="177" w:lineRule="exact"/>
              <w:ind w:left="205"/>
              <w:rPr>
                <w:rFonts w:ascii="宋体" w:eastAsia="宋体" w:hAnsi="宋体" w:cs="宋体"/>
                <w:sz w:val="15"/>
                <w:szCs w:val="15"/>
                <w:lang w:eastAsia="zh-CN"/>
              </w:rPr>
            </w:pPr>
            <w:r>
              <w:rPr>
                <w:rFonts w:ascii="宋体" w:eastAsia="宋体" w:hAnsi="宋体" w:cs="宋体"/>
                <w:w w:val="105"/>
                <w:sz w:val="15"/>
                <w:szCs w:val="15"/>
                <w:lang w:eastAsia="zh-CN"/>
              </w:rPr>
              <w:t>服务提供商提供其流门</w:t>
            </w:r>
          </w:p>
        </w:tc>
      </w:tr>
      <w:tr w:rsidR="006B326C" w14:paraId="2852C5E1" w14:textId="77777777">
        <w:trPr>
          <w:trHeight w:hRule="exact" w:val="754"/>
        </w:trPr>
        <w:tc>
          <w:tcPr>
            <w:tcW w:w="700" w:type="dxa"/>
            <w:vMerge/>
            <w:tcBorders>
              <w:left w:val="single" w:sz="3" w:space="0" w:color="000000"/>
              <w:bottom w:val="single" w:sz="3" w:space="0" w:color="000000"/>
              <w:right w:val="single" w:sz="3" w:space="0" w:color="000000"/>
            </w:tcBorders>
          </w:tcPr>
          <w:p w14:paraId="47D1FB02" w14:textId="77777777"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14:paraId="5D97503F" w14:textId="77777777" w:rsidR="006B326C" w:rsidRDefault="006B326C">
            <w:pPr>
              <w:rPr>
                <w:lang w:eastAsia="zh-CN"/>
              </w:rPr>
            </w:pPr>
          </w:p>
        </w:tc>
        <w:tc>
          <w:tcPr>
            <w:tcW w:w="2332" w:type="dxa"/>
            <w:vMerge/>
            <w:tcBorders>
              <w:left w:val="single" w:sz="3" w:space="0" w:color="000000"/>
              <w:bottom w:val="single" w:sz="3" w:space="0" w:color="000000"/>
              <w:right w:val="single" w:sz="3" w:space="0" w:color="000000"/>
            </w:tcBorders>
          </w:tcPr>
          <w:p w14:paraId="10EE5688" w14:textId="77777777"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14:paraId="227A6A7D"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4D53F109" w14:textId="77777777" w:rsidR="006B326C" w:rsidRDefault="009B4794">
            <w:pPr>
              <w:pStyle w:val="TableParagraph"/>
              <w:spacing w:line="177" w:lineRule="exact"/>
              <w:ind w:left="205"/>
              <w:rPr>
                <w:rFonts w:ascii="宋体" w:eastAsia="宋体" w:hAnsi="宋体" w:cs="宋体"/>
                <w:sz w:val="15"/>
                <w:szCs w:val="15"/>
              </w:rPr>
            </w:pPr>
            <w:r>
              <w:rPr>
                <w:rFonts w:ascii="宋体" w:eastAsia="宋体" w:hAnsi="宋体" w:cs="宋体"/>
                <w:w w:val="105"/>
                <w:sz w:val="15"/>
                <w:szCs w:val="15"/>
              </w:rPr>
              <w:t>TFC。</w:t>
            </w:r>
          </w:p>
        </w:tc>
      </w:tr>
    </w:tbl>
    <w:p w14:paraId="0A7E19E4" w14:textId="77777777" w:rsidR="006B326C" w:rsidRDefault="006B326C">
      <w:pPr>
        <w:rPr>
          <w:rFonts w:ascii="宋体" w:eastAsia="宋体" w:hAnsi="宋体" w:cs="宋体"/>
          <w:b/>
          <w:bCs/>
          <w:sz w:val="20"/>
          <w:szCs w:val="20"/>
        </w:rPr>
      </w:pPr>
    </w:p>
    <w:p w14:paraId="22B3E871" w14:textId="77777777" w:rsidR="006B326C" w:rsidRDefault="006B326C">
      <w:pPr>
        <w:rPr>
          <w:rFonts w:ascii="宋体" w:eastAsia="宋体" w:hAnsi="宋体" w:cs="宋体"/>
          <w:b/>
          <w:bCs/>
          <w:sz w:val="20"/>
          <w:szCs w:val="20"/>
        </w:rPr>
      </w:pPr>
    </w:p>
    <w:p w14:paraId="6AE8FBC2" w14:textId="77777777" w:rsidR="006B326C" w:rsidRDefault="006B326C">
      <w:pPr>
        <w:rPr>
          <w:rFonts w:ascii="宋体" w:eastAsia="宋体" w:hAnsi="宋体" w:cs="宋体"/>
          <w:b/>
          <w:bCs/>
          <w:sz w:val="20"/>
          <w:szCs w:val="20"/>
        </w:rPr>
      </w:pPr>
    </w:p>
    <w:p w14:paraId="070F30F9" w14:textId="77777777" w:rsidR="006B326C" w:rsidRDefault="006B326C">
      <w:pPr>
        <w:spacing w:before="5"/>
        <w:rPr>
          <w:rFonts w:ascii="宋体" w:eastAsia="宋体" w:hAnsi="宋体" w:cs="宋体"/>
          <w:b/>
          <w:bCs/>
          <w:sz w:val="15"/>
          <w:szCs w:val="15"/>
        </w:rPr>
      </w:pPr>
    </w:p>
    <w:p w14:paraId="6CD67EB8" w14:textId="77777777" w:rsidR="006B326C" w:rsidRDefault="009B4794">
      <w:pPr>
        <w:tabs>
          <w:tab w:val="left" w:pos="9258"/>
        </w:tabs>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13</w:t>
      </w:r>
      <w:r>
        <w:rPr>
          <w:rFonts w:ascii="宋体" w:eastAsia="宋体" w:hAnsi="宋体" w:cs="宋体"/>
          <w:b/>
          <w:bCs/>
          <w:spacing w:val="-1"/>
          <w:sz w:val="14"/>
          <w:szCs w:val="14"/>
          <w:lang w:eastAsia="zh-CN"/>
        </w:rPr>
        <w:t>第19页第12</w:t>
      </w:r>
    </w:p>
    <w:p w14:paraId="7BC856DF" w14:textId="77777777" w:rsidR="006B326C" w:rsidRDefault="006B326C">
      <w:pPr>
        <w:rPr>
          <w:rFonts w:ascii="宋体" w:eastAsia="宋体" w:hAnsi="宋体" w:cs="宋体"/>
          <w:sz w:val="14"/>
          <w:szCs w:val="14"/>
          <w:lang w:eastAsia="zh-CN"/>
        </w:rPr>
        <w:sectPr w:rsidR="006B326C">
          <w:headerReference w:type="default" r:id="rId65"/>
          <w:footerReference w:type="default" r:id="rId66"/>
          <w:pgSz w:w="12240" w:h="15840"/>
          <w:pgMar w:top="3960" w:right="900" w:bottom="280" w:left="980" w:header="3766" w:footer="0" w:gutter="0"/>
          <w:cols w:space="720"/>
        </w:sectPr>
      </w:pPr>
    </w:p>
    <w:p w14:paraId="4FB996EE"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04A35BD7"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1DE01449"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876F69B"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46DF7A17"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065B9FC6"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040D1320"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6741D46" w14:textId="77777777">
        <w:trPr>
          <w:trHeight w:hRule="exact" w:val="5686"/>
        </w:trPr>
        <w:tc>
          <w:tcPr>
            <w:tcW w:w="700" w:type="dxa"/>
            <w:tcBorders>
              <w:top w:val="single" w:sz="3" w:space="0" w:color="000000"/>
              <w:left w:val="single" w:sz="3" w:space="0" w:color="000000"/>
              <w:bottom w:val="single" w:sz="3" w:space="0" w:color="000000"/>
              <w:right w:val="single" w:sz="3" w:space="0" w:color="000000"/>
            </w:tcBorders>
          </w:tcPr>
          <w:p w14:paraId="0A06F6D7" w14:textId="77777777"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r3。</w:t>
            </w:r>
          </w:p>
        </w:tc>
        <w:tc>
          <w:tcPr>
            <w:tcW w:w="2331" w:type="dxa"/>
            <w:tcBorders>
              <w:top w:val="single" w:sz="3" w:space="0" w:color="000000"/>
              <w:left w:val="single" w:sz="3" w:space="0" w:color="000000"/>
              <w:bottom w:val="single" w:sz="3" w:space="0" w:color="000000"/>
              <w:right w:val="single" w:sz="3" w:space="0" w:color="000000"/>
            </w:tcBorders>
          </w:tcPr>
          <w:p w14:paraId="48383E44" w14:textId="77777777" w:rsidR="006B326C" w:rsidRDefault="009B4794">
            <w:pPr>
              <w:pStyle w:val="TableParagraph"/>
              <w:spacing w:before="71"/>
              <w:ind w:left="82"/>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14:paraId="30B99E55" w14:textId="26C3AC8C" w:rsidR="006B326C" w:rsidRDefault="009B4794">
            <w:pPr>
              <w:pStyle w:val="TableParagraph"/>
              <w:spacing w:before="96"/>
              <w:ind w:left="277" w:right="188"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传输操作员使用了一到十个</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设施评级，这些评级不同于</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传输或</w:t>
            </w:r>
            <w:del w:id="695" w:author="378653276@qq.com" w:date="2021-04-20T22:30:00Z">
              <w:r w:rsidDel="0067247E">
                <w:rPr>
                  <w:rFonts w:ascii="宋体" w:eastAsia="宋体" w:hAnsi="宋体" w:cs="宋体"/>
                  <w:spacing w:val="-2"/>
                  <w:sz w:val="15"/>
                  <w:szCs w:val="15"/>
                  <w:lang w:eastAsia="zh-CN"/>
                </w:rPr>
                <w:delText>发电机所有者</w:delText>
              </w:r>
            </w:del>
            <w:ins w:id="696" w:author="378653276@qq.com" w:date="2021-04-20T22:30:00Z">
              <w:r w:rsidR="0067247E">
                <w:rPr>
                  <w:rFonts w:ascii="宋体" w:eastAsia="宋体" w:hAnsi="宋体" w:cs="宋体"/>
                  <w:spacing w:val="-2"/>
                  <w:sz w:val="15"/>
                  <w:szCs w:val="15"/>
                  <w:lang w:eastAsia="zh-CN"/>
                </w:rPr>
                <w:t>发电资产拥有者</w:t>
              </w:r>
            </w:ins>
            <w:r>
              <w:rPr>
                <w:rFonts w:ascii="宋体" w:eastAsia="宋体" w:hAnsi="宋体" w:cs="宋体"/>
                <w:spacing w:val="-2"/>
                <w:sz w:val="15"/>
                <w:szCs w:val="15"/>
                <w:lang w:eastAsia="zh-CN"/>
              </w:rPr>
              <w:t>在其传</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输模型中指定的评级。</w:t>
            </w:r>
          </w:p>
          <w:p w14:paraId="5BFBDE5F" w14:textId="77777777" w:rsidR="006B326C" w:rsidRDefault="009B4794">
            <w:pPr>
              <w:pStyle w:val="TableParagraph"/>
              <w:spacing w:before="112" w:line="200" w:lineRule="exact"/>
              <w:ind w:left="277" w:right="188"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传输操作员在一个或多个日</w:t>
            </w:r>
            <w:r>
              <w:rPr>
                <w:rFonts w:ascii="宋体" w:eastAsia="宋体" w:hAnsi="宋体" w:cs="宋体"/>
                <w:w w:val="103"/>
                <w:sz w:val="15"/>
                <w:szCs w:val="15"/>
                <w:lang w:eastAsia="zh-CN"/>
              </w:rPr>
              <w:t xml:space="preserve"> </w:t>
            </w:r>
            <w:proofErr w:type="gramStart"/>
            <w:r>
              <w:rPr>
                <w:rFonts w:ascii="宋体" w:eastAsia="宋体" w:hAnsi="宋体" w:cs="宋体"/>
                <w:spacing w:val="-2"/>
                <w:sz w:val="15"/>
                <w:szCs w:val="15"/>
                <w:lang w:eastAsia="zh-CN"/>
              </w:rPr>
              <w:t>历天内</w:t>
            </w:r>
            <w:proofErr w:type="gramEnd"/>
            <w:r>
              <w:rPr>
                <w:rFonts w:ascii="宋体" w:eastAsia="宋体" w:hAnsi="宋体" w:cs="宋体"/>
                <w:spacing w:val="-2"/>
                <w:sz w:val="15"/>
                <w:szCs w:val="15"/>
                <w:lang w:eastAsia="zh-CN"/>
              </w:rPr>
              <w:t>没有更新每个R3.2的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模型，但不超过2个日历天</w:t>
            </w:r>
          </w:p>
          <w:p w14:paraId="688EC4E4" w14:textId="77777777" w:rsidR="006B326C" w:rsidRDefault="009B4794">
            <w:pPr>
              <w:pStyle w:val="TableParagraph"/>
              <w:spacing w:before="93" w:line="200" w:lineRule="exact"/>
              <w:ind w:left="277" w:right="188" w:hanging="141"/>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传输操作员在一个或多个月</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内没有更新每个R3.3的模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型，但不超过6周</w:t>
            </w:r>
          </w:p>
        </w:tc>
        <w:tc>
          <w:tcPr>
            <w:tcW w:w="2332" w:type="dxa"/>
            <w:tcBorders>
              <w:top w:val="single" w:sz="3" w:space="0" w:color="000000"/>
              <w:left w:val="single" w:sz="3" w:space="0" w:color="000000"/>
              <w:bottom w:val="single" w:sz="3" w:space="0" w:color="000000"/>
              <w:right w:val="single" w:sz="3" w:space="0" w:color="000000"/>
            </w:tcBorders>
          </w:tcPr>
          <w:p w14:paraId="48244BA0" w14:textId="77777777" w:rsidR="006B326C" w:rsidRDefault="009B4794">
            <w:pPr>
              <w:pStyle w:val="TableParagraph"/>
              <w:spacing w:before="71"/>
              <w:ind w:left="81"/>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14:paraId="33760913" w14:textId="3BBF47A2" w:rsidR="006B326C" w:rsidRDefault="009B4794">
            <w:pPr>
              <w:pStyle w:val="TableParagraph"/>
              <w:spacing w:before="98"/>
              <w:ind w:left="275" w:right="190"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5"/>
                <w:w w:val="105"/>
                <w:sz w:val="15"/>
                <w:szCs w:val="15"/>
                <w:lang w:eastAsia="zh-CN"/>
              </w:rPr>
              <w:t></w:t>
            </w:r>
            <w:r>
              <w:rPr>
                <w:rFonts w:ascii="宋体" w:eastAsia="宋体" w:hAnsi="宋体" w:cs="宋体"/>
                <w:w w:val="105"/>
                <w:sz w:val="15"/>
                <w:szCs w:val="15"/>
                <w:lang w:eastAsia="zh-CN"/>
              </w:rPr>
              <w:t>传输操作员使用了11到20个</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设施评级，这些评级与传输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或</w:t>
            </w:r>
            <w:del w:id="697" w:author="378653276@qq.com" w:date="2021-04-20T22:30:00Z">
              <w:r w:rsidDel="0067247E">
                <w:rPr>
                  <w:rFonts w:ascii="宋体" w:eastAsia="宋体" w:hAnsi="宋体" w:cs="宋体"/>
                  <w:spacing w:val="-2"/>
                  <w:sz w:val="15"/>
                  <w:szCs w:val="15"/>
                  <w:lang w:eastAsia="zh-CN"/>
                </w:rPr>
                <w:delText>发电机所有者</w:delText>
              </w:r>
            </w:del>
            <w:ins w:id="698" w:author="378653276@qq.com" w:date="2021-04-20T22:30:00Z">
              <w:r w:rsidR="0067247E">
                <w:rPr>
                  <w:rFonts w:ascii="宋体" w:eastAsia="宋体" w:hAnsi="宋体" w:cs="宋体"/>
                  <w:spacing w:val="-2"/>
                  <w:sz w:val="15"/>
                  <w:szCs w:val="15"/>
                  <w:lang w:eastAsia="zh-CN"/>
                </w:rPr>
                <w:t>发电资产拥有者</w:t>
              </w:r>
            </w:ins>
            <w:r>
              <w:rPr>
                <w:rFonts w:ascii="宋体" w:eastAsia="宋体" w:hAnsi="宋体" w:cs="宋体"/>
                <w:spacing w:val="-2"/>
                <w:sz w:val="15"/>
                <w:szCs w:val="15"/>
                <w:lang w:eastAsia="zh-CN"/>
              </w:rPr>
              <w:t>在其传输模</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型中指定的评级不同。</w:t>
            </w:r>
          </w:p>
          <w:p w14:paraId="5246F079" w14:textId="77777777" w:rsidR="006B326C" w:rsidRDefault="009B4794">
            <w:pPr>
              <w:pStyle w:val="TableParagraph"/>
              <w:spacing w:before="110" w:line="200" w:lineRule="exact"/>
              <w:ind w:left="275" w:right="11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1"/>
                <w:w w:val="105"/>
                <w:sz w:val="15"/>
                <w:szCs w:val="15"/>
                <w:lang w:eastAsia="zh-CN"/>
              </w:rPr>
              <w:t></w:t>
            </w:r>
            <w:r>
              <w:rPr>
                <w:rFonts w:ascii="宋体" w:eastAsia="宋体" w:hAnsi="宋体" w:cs="宋体"/>
                <w:w w:val="105"/>
                <w:sz w:val="15"/>
                <w:szCs w:val="15"/>
                <w:lang w:eastAsia="zh-CN"/>
              </w:rPr>
              <w:t>传输运营商没有更新模型每</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R3.2超过2个日历日，但不超</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过3个日历日</w:t>
            </w:r>
          </w:p>
          <w:p w14:paraId="0684323E" w14:textId="77777777" w:rsidR="006B326C" w:rsidRDefault="009B4794">
            <w:pPr>
              <w:pStyle w:val="TableParagraph"/>
              <w:spacing w:before="93" w:line="200" w:lineRule="exact"/>
              <w:ind w:left="275" w:right="191"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r>
              <w:rPr>
                <w:rFonts w:ascii="宋体" w:eastAsia="宋体" w:hAnsi="宋体" w:cs="宋体"/>
                <w:w w:val="105"/>
                <w:sz w:val="15"/>
                <w:szCs w:val="15"/>
                <w:lang w:eastAsia="zh-CN"/>
              </w:rPr>
              <w:t>传输运营商没有更新模型的</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每R3.3超过六周，但不超过</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八周</w:t>
            </w:r>
          </w:p>
        </w:tc>
        <w:tc>
          <w:tcPr>
            <w:tcW w:w="2331" w:type="dxa"/>
            <w:tcBorders>
              <w:top w:val="single" w:sz="3" w:space="0" w:color="000000"/>
              <w:left w:val="single" w:sz="3" w:space="0" w:color="000000"/>
              <w:bottom w:val="single" w:sz="3" w:space="0" w:color="000000"/>
              <w:right w:val="single" w:sz="3" w:space="0" w:color="000000"/>
            </w:tcBorders>
          </w:tcPr>
          <w:p w14:paraId="188837A9" w14:textId="77777777" w:rsidR="006B326C" w:rsidRDefault="009B4794">
            <w:pPr>
              <w:pStyle w:val="TableParagraph"/>
              <w:spacing w:before="71"/>
              <w:ind w:left="80"/>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14:paraId="3CCC1EA5" w14:textId="77777777" w:rsidR="006B326C" w:rsidRDefault="009B4794">
            <w:pPr>
              <w:pStyle w:val="TableParagraph"/>
              <w:spacing w:before="98"/>
              <w:ind w:left="274" w:right="190"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6"/>
                <w:w w:val="105"/>
                <w:sz w:val="15"/>
                <w:szCs w:val="15"/>
                <w:lang w:eastAsia="zh-CN"/>
              </w:rPr>
              <w:t></w:t>
            </w:r>
            <w:r>
              <w:rPr>
                <w:rFonts w:ascii="宋体" w:eastAsia="宋体" w:hAnsi="宋体" w:cs="宋体"/>
                <w:w w:val="105"/>
                <w:sz w:val="15"/>
                <w:szCs w:val="15"/>
                <w:lang w:eastAsia="zh-CN"/>
              </w:rPr>
              <w:t>传输操作员使用21至30个设</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施评级，与传输或发电机所</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有者在其传输模型中指定的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评级不同。</w:t>
            </w:r>
          </w:p>
          <w:p w14:paraId="7DC06805" w14:textId="77777777" w:rsidR="006B326C" w:rsidRDefault="009B4794">
            <w:pPr>
              <w:pStyle w:val="TableParagraph"/>
              <w:spacing w:before="110" w:line="200" w:lineRule="exact"/>
              <w:ind w:left="274" w:right="11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1"/>
                <w:w w:val="105"/>
                <w:sz w:val="15"/>
                <w:szCs w:val="15"/>
                <w:lang w:eastAsia="zh-CN"/>
              </w:rPr>
              <w:t></w:t>
            </w:r>
            <w:r>
              <w:rPr>
                <w:rFonts w:ascii="宋体" w:eastAsia="宋体" w:hAnsi="宋体" w:cs="宋体"/>
                <w:w w:val="105"/>
                <w:sz w:val="15"/>
                <w:szCs w:val="15"/>
                <w:lang w:eastAsia="zh-CN"/>
              </w:rPr>
              <w:t>传输运营商没有更新模型每</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R3.2超过3个日历日，但不超</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过4个日历日</w:t>
            </w:r>
          </w:p>
          <w:p w14:paraId="59637DFA" w14:textId="77777777" w:rsidR="006B326C" w:rsidRDefault="009B4794">
            <w:pPr>
              <w:pStyle w:val="TableParagraph"/>
              <w:spacing w:before="81" w:line="237" w:lineRule="auto"/>
              <w:ind w:left="274" w:right="114" w:hanging="14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11"/>
                <w:w w:val="105"/>
                <w:sz w:val="15"/>
                <w:szCs w:val="15"/>
                <w:lang w:eastAsia="zh-CN"/>
              </w:rPr>
              <w:t></w:t>
            </w:r>
            <w:r>
              <w:rPr>
                <w:rFonts w:ascii="宋体" w:eastAsia="宋体" w:hAnsi="宋体" w:cs="宋体"/>
                <w:w w:val="105"/>
                <w:sz w:val="15"/>
                <w:szCs w:val="15"/>
                <w:lang w:eastAsia="zh-CN"/>
              </w:rPr>
              <w:t>传输运营商没有更新模型的</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每R3.3超过8周，但不超过10</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周</w:t>
            </w:r>
          </w:p>
        </w:tc>
        <w:tc>
          <w:tcPr>
            <w:tcW w:w="2331" w:type="dxa"/>
            <w:tcBorders>
              <w:top w:val="single" w:sz="3" w:space="0" w:color="000000"/>
              <w:left w:val="single" w:sz="3" w:space="0" w:color="000000"/>
              <w:bottom w:val="single" w:sz="3" w:space="0" w:color="000000"/>
              <w:right w:val="single" w:sz="3" w:space="0" w:color="000000"/>
            </w:tcBorders>
          </w:tcPr>
          <w:p w14:paraId="58E4CAE4" w14:textId="77777777" w:rsidR="006B326C" w:rsidRDefault="009B4794">
            <w:pPr>
              <w:pStyle w:val="TableParagraph"/>
              <w:spacing w:before="73"/>
              <w:ind w:left="78"/>
              <w:rPr>
                <w:rFonts w:ascii="宋体" w:eastAsia="宋体" w:hAnsi="宋体" w:cs="宋体"/>
                <w:sz w:val="15"/>
                <w:szCs w:val="15"/>
                <w:lang w:eastAsia="zh-CN"/>
              </w:rPr>
            </w:pPr>
            <w:r>
              <w:rPr>
                <w:rFonts w:ascii="宋体" w:eastAsia="宋体" w:hAnsi="宋体" w:cs="宋体"/>
                <w:w w:val="105"/>
                <w:sz w:val="15"/>
                <w:szCs w:val="15"/>
                <w:lang w:eastAsia="zh-CN"/>
              </w:rPr>
              <w:t>下列一项或多项：</w:t>
            </w:r>
          </w:p>
          <w:p w14:paraId="5C487C52" w14:textId="77777777" w:rsidR="006B326C" w:rsidRDefault="009B4794">
            <w:pPr>
              <w:pStyle w:val="TableParagraph"/>
              <w:spacing w:before="112" w:line="200" w:lineRule="exact"/>
              <w:ind w:left="273" w:right="191"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5"/>
                <w:w w:val="105"/>
                <w:sz w:val="15"/>
                <w:szCs w:val="15"/>
                <w:lang w:eastAsia="zh-CN"/>
              </w:rPr>
              <w:t></w:t>
            </w:r>
            <w:r>
              <w:rPr>
                <w:rFonts w:ascii="宋体" w:eastAsia="宋体" w:hAnsi="宋体" w:cs="宋体"/>
                <w:w w:val="105"/>
                <w:sz w:val="15"/>
                <w:szCs w:val="15"/>
                <w:lang w:eastAsia="zh-CN"/>
              </w:rPr>
              <w:t>传输运营商没有更新模型每</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R3.2超过4个日历天</w:t>
            </w:r>
          </w:p>
          <w:p w14:paraId="63D63A6A" w14:textId="77777777" w:rsidR="006B326C" w:rsidRDefault="009B4794">
            <w:pPr>
              <w:pStyle w:val="TableParagraph"/>
              <w:spacing w:before="93" w:line="200" w:lineRule="exact"/>
              <w:ind w:left="273" w:right="191" w:hanging="140"/>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5"/>
                <w:w w:val="105"/>
                <w:sz w:val="15"/>
                <w:szCs w:val="15"/>
                <w:lang w:eastAsia="zh-CN"/>
              </w:rPr>
              <w:t></w:t>
            </w:r>
            <w:r>
              <w:rPr>
                <w:rFonts w:ascii="宋体" w:eastAsia="宋体" w:hAnsi="宋体" w:cs="宋体"/>
                <w:w w:val="105"/>
                <w:sz w:val="15"/>
                <w:szCs w:val="15"/>
                <w:lang w:eastAsia="zh-CN"/>
              </w:rPr>
              <w:t>传输运营商没有更新模型的</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每R3.3超过十周</w:t>
            </w:r>
          </w:p>
          <w:p w14:paraId="2C8BF28A" w14:textId="342BE459" w:rsidR="006B326C" w:rsidRDefault="009B4794">
            <w:pPr>
              <w:pStyle w:val="TableParagraph"/>
              <w:spacing w:before="76"/>
              <w:ind w:left="205" w:right="26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输电运营商使用了30多个设</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施评级，这些评级</w:t>
            </w:r>
            <w:proofErr w:type="gramStart"/>
            <w:r>
              <w:rPr>
                <w:rFonts w:ascii="宋体" w:eastAsia="宋体" w:hAnsi="宋体" w:cs="宋体"/>
                <w:spacing w:val="-2"/>
                <w:sz w:val="15"/>
                <w:szCs w:val="15"/>
                <w:lang w:eastAsia="zh-CN"/>
              </w:rPr>
              <w:t>不同于输</w:t>
            </w:r>
            <w:proofErr w:type="gramEnd"/>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电或</w:t>
            </w:r>
            <w:del w:id="699" w:author="378653276@qq.com" w:date="2021-04-20T22:30:00Z">
              <w:r w:rsidDel="0067247E">
                <w:rPr>
                  <w:rFonts w:ascii="宋体" w:eastAsia="宋体" w:hAnsi="宋体" w:cs="宋体"/>
                  <w:spacing w:val="-2"/>
                  <w:sz w:val="15"/>
                  <w:szCs w:val="15"/>
                  <w:lang w:eastAsia="zh-CN"/>
                </w:rPr>
                <w:delText>发电机所有者</w:delText>
              </w:r>
            </w:del>
            <w:ins w:id="700" w:author="378653276@qq.com" w:date="2021-04-20T22:30:00Z">
              <w:r w:rsidR="0067247E">
                <w:rPr>
                  <w:rFonts w:ascii="宋体" w:eastAsia="宋体" w:hAnsi="宋体" w:cs="宋体"/>
                  <w:spacing w:val="-2"/>
                  <w:sz w:val="15"/>
                  <w:szCs w:val="15"/>
                  <w:lang w:eastAsia="zh-CN"/>
                </w:rPr>
                <w:t>发电资产拥有者</w:t>
              </w:r>
            </w:ins>
            <w:r>
              <w:rPr>
                <w:rFonts w:ascii="宋体" w:eastAsia="宋体" w:hAnsi="宋体" w:cs="宋体"/>
                <w:spacing w:val="-2"/>
                <w:sz w:val="15"/>
                <w:szCs w:val="15"/>
                <w:lang w:eastAsia="zh-CN"/>
              </w:rPr>
              <w:t>在其传输</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模型中指定的评级。</w:t>
            </w:r>
          </w:p>
          <w:p w14:paraId="0FE45F8B" w14:textId="77777777" w:rsidR="006B326C" w:rsidRDefault="009B4794">
            <w:pPr>
              <w:pStyle w:val="TableParagraph"/>
              <w:spacing w:before="95"/>
              <w:ind w:left="205" w:right="26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传输运营商没有在传输模型</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中包括详细的建模数据和</w:t>
            </w:r>
            <w:proofErr w:type="gramStart"/>
            <w:r>
              <w:rPr>
                <w:rFonts w:ascii="宋体" w:eastAsia="宋体" w:hAnsi="宋体" w:cs="宋体"/>
                <w:spacing w:val="-2"/>
                <w:sz w:val="15"/>
                <w:szCs w:val="15"/>
                <w:lang w:eastAsia="zh-CN"/>
              </w:rPr>
              <w:t>拓</w:t>
            </w:r>
            <w:r>
              <w:rPr>
                <w:rFonts w:ascii="宋体" w:eastAsia="宋体" w:hAnsi="宋体" w:cs="宋体"/>
                <w:w w:val="103"/>
                <w:sz w:val="15"/>
                <w:szCs w:val="15"/>
                <w:lang w:eastAsia="zh-CN"/>
              </w:rPr>
              <w:t xml:space="preserve"> </w:t>
            </w:r>
            <w:proofErr w:type="gramEnd"/>
            <w:r>
              <w:rPr>
                <w:rFonts w:ascii="宋体" w:eastAsia="宋体" w:hAnsi="宋体" w:cs="宋体"/>
                <w:spacing w:val="-2"/>
                <w:sz w:val="15"/>
                <w:szCs w:val="15"/>
                <w:lang w:eastAsia="zh-CN"/>
              </w:rPr>
              <w:t>扑，为自己的可靠性协调区</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域。</w:t>
            </w:r>
          </w:p>
          <w:p w14:paraId="47320EF1" w14:textId="77777777" w:rsidR="006B326C" w:rsidRDefault="009B4794">
            <w:pPr>
              <w:pStyle w:val="TableParagraph"/>
              <w:spacing w:before="112" w:line="200" w:lineRule="exact"/>
              <w:ind w:left="205" w:right="260" w:hanging="141"/>
              <w:jc w:val="both"/>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4"/>
                <w:w w:val="105"/>
                <w:sz w:val="15"/>
                <w:szCs w:val="15"/>
                <w:lang w:eastAsia="zh-CN"/>
              </w:rPr>
              <w:t></w:t>
            </w:r>
            <w:r>
              <w:rPr>
                <w:rFonts w:ascii="宋体" w:eastAsia="宋体" w:hAnsi="宋体" w:cs="宋体"/>
                <w:w w:val="105"/>
                <w:sz w:val="15"/>
                <w:szCs w:val="15"/>
                <w:lang w:eastAsia="zh-CN"/>
              </w:rPr>
              <w:t>传输运营商没有包括在传输</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建模数据和拓扑的立即相邻</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和超出可靠性协调区域。</w:t>
            </w:r>
          </w:p>
        </w:tc>
      </w:tr>
      <w:tr w:rsidR="006B326C" w14:paraId="0A2F97A1" w14:textId="77777777">
        <w:trPr>
          <w:trHeight w:hRule="exact" w:val="294"/>
        </w:trPr>
        <w:tc>
          <w:tcPr>
            <w:tcW w:w="700" w:type="dxa"/>
            <w:vMerge w:val="restart"/>
            <w:tcBorders>
              <w:top w:val="single" w:sz="3" w:space="0" w:color="000000"/>
              <w:left w:val="single" w:sz="3" w:space="0" w:color="000000"/>
              <w:right w:val="single" w:sz="3" w:space="0" w:color="000000"/>
            </w:tcBorders>
          </w:tcPr>
          <w:p w14:paraId="0F93EB96" w14:textId="77777777"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r4。</w:t>
            </w:r>
          </w:p>
        </w:tc>
        <w:tc>
          <w:tcPr>
            <w:tcW w:w="2331" w:type="dxa"/>
            <w:tcBorders>
              <w:top w:val="single" w:sz="3" w:space="0" w:color="000000"/>
              <w:left w:val="single" w:sz="3" w:space="0" w:color="000000"/>
              <w:bottom w:val="nil"/>
              <w:right w:val="single" w:sz="3" w:space="0" w:color="000000"/>
            </w:tcBorders>
          </w:tcPr>
          <w:p w14:paraId="38C19536" w14:textId="77777777" w:rsidR="006B326C" w:rsidRDefault="009B4794">
            <w:pPr>
              <w:pStyle w:val="TableParagraph"/>
              <w:spacing w:before="71"/>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c>
          <w:tcPr>
            <w:tcW w:w="2332" w:type="dxa"/>
            <w:tcBorders>
              <w:top w:val="single" w:sz="3" w:space="0" w:color="000000"/>
              <w:left w:val="single" w:sz="3" w:space="0" w:color="000000"/>
              <w:bottom w:val="nil"/>
              <w:right w:val="single" w:sz="3" w:space="0" w:color="000000"/>
            </w:tcBorders>
          </w:tcPr>
          <w:p w14:paraId="75860989" w14:textId="77777777" w:rsidR="006B326C" w:rsidRDefault="009B4794">
            <w:pPr>
              <w:pStyle w:val="TableParagraph"/>
              <w:spacing w:before="71"/>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c>
          <w:tcPr>
            <w:tcW w:w="2331" w:type="dxa"/>
            <w:tcBorders>
              <w:top w:val="single" w:sz="3" w:space="0" w:color="000000"/>
              <w:left w:val="single" w:sz="3" w:space="0" w:color="000000"/>
              <w:bottom w:val="nil"/>
              <w:right w:val="single" w:sz="3" w:space="0" w:color="000000"/>
            </w:tcBorders>
          </w:tcPr>
          <w:p w14:paraId="3228D391" w14:textId="77777777" w:rsidR="006B326C" w:rsidRDefault="009B4794">
            <w:pPr>
              <w:pStyle w:val="TableParagraph"/>
              <w:spacing w:before="71"/>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c>
          <w:tcPr>
            <w:tcW w:w="2331" w:type="dxa"/>
            <w:tcBorders>
              <w:top w:val="single" w:sz="3" w:space="0" w:color="000000"/>
              <w:left w:val="single" w:sz="3" w:space="0" w:color="000000"/>
              <w:bottom w:val="nil"/>
              <w:right w:val="single" w:sz="3" w:space="0" w:color="000000"/>
            </w:tcBorders>
          </w:tcPr>
          <w:p w14:paraId="634932D2" w14:textId="77777777" w:rsidR="006B326C" w:rsidRDefault="009B4794">
            <w:pPr>
              <w:pStyle w:val="TableParagraph"/>
              <w:spacing w:before="71"/>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传输服务提供者不代表传输服</w:t>
            </w:r>
          </w:p>
        </w:tc>
      </w:tr>
      <w:tr w:rsidR="006B326C" w14:paraId="7B357027" w14:textId="77777777">
        <w:trPr>
          <w:trHeight w:hRule="exact" w:val="187"/>
        </w:trPr>
        <w:tc>
          <w:tcPr>
            <w:tcW w:w="700" w:type="dxa"/>
            <w:vMerge/>
            <w:tcBorders>
              <w:left w:val="single" w:sz="3" w:space="0" w:color="000000"/>
              <w:right w:val="single" w:sz="3" w:space="0" w:color="000000"/>
            </w:tcBorders>
          </w:tcPr>
          <w:p w14:paraId="5ED8C032"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3C522DA8"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务的影响，如R4所述</w:t>
            </w:r>
          </w:p>
        </w:tc>
        <w:tc>
          <w:tcPr>
            <w:tcW w:w="2332" w:type="dxa"/>
            <w:tcBorders>
              <w:top w:val="nil"/>
              <w:left w:val="single" w:sz="3" w:space="0" w:color="000000"/>
              <w:bottom w:val="nil"/>
              <w:right w:val="single" w:sz="3" w:space="0" w:color="000000"/>
            </w:tcBorders>
          </w:tcPr>
          <w:p w14:paraId="37AE6AA9"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务的影响，如R4所述</w:t>
            </w:r>
          </w:p>
        </w:tc>
        <w:tc>
          <w:tcPr>
            <w:tcW w:w="2331" w:type="dxa"/>
            <w:tcBorders>
              <w:top w:val="nil"/>
              <w:left w:val="single" w:sz="3" w:space="0" w:color="000000"/>
              <w:bottom w:val="nil"/>
              <w:right w:val="single" w:sz="3" w:space="0" w:color="000000"/>
            </w:tcBorders>
          </w:tcPr>
          <w:p w14:paraId="393EAD10" w14:textId="77777777"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务的影响，如R4所述</w:t>
            </w:r>
          </w:p>
        </w:tc>
        <w:tc>
          <w:tcPr>
            <w:tcW w:w="2331" w:type="dxa"/>
            <w:tcBorders>
              <w:top w:val="nil"/>
              <w:left w:val="single" w:sz="3" w:space="0" w:color="000000"/>
              <w:bottom w:val="nil"/>
              <w:right w:val="single" w:sz="3" w:space="0" w:color="000000"/>
            </w:tcBorders>
          </w:tcPr>
          <w:p w14:paraId="34820638" w14:textId="77777777"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务的影响，如R4所述</w:t>
            </w:r>
          </w:p>
        </w:tc>
      </w:tr>
      <w:tr w:rsidR="006B326C" w14:paraId="22D53C2D" w14:textId="77777777">
        <w:trPr>
          <w:trHeight w:hRule="exact" w:val="509"/>
        </w:trPr>
        <w:tc>
          <w:tcPr>
            <w:tcW w:w="700" w:type="dxa"/>
            <w:vMerge/>
            <w:tcBorders>
              <w:left w:val="single" w:sz="3" w:space="0" w:color="000000"/>
              <w:bottom w:val="single" w:sz="3" w:space="0" w:color="000000"/>
              <w:right w:val="single" w:sz="3" w:space="0" w:color="000000"/>
            </w:tcBorders>
          </w:tcPr>
          <w:p w14:paraId="4C1C71E4" w14:textId="77777777" w:rsidR="006B326C" w:rsidRDefault="006B326C"/>
        </w:tc>
        <w:tc>
          <w:tcPr>
            <w:tcW w:w="2331" w:type="dxa"/>
            <w:tcBorders>
              <w:top w:val="nil"/>
              <w:left w:val="single" w:sz="3" w:space="0" w:color="000000"/>
              <w:bottom w:val="single" w:sz="3" w:space="0" w:color="000000"/>
              <w:right w:val="single" w:sz="3" w:space="0" w:color="000000"/>
            </w:tcBorders>
          </w:tcPr>
          <w:p w14:paraId="7A4A1D0E" w14:textId="77777777" w:rsidR="006B326C" w:rsidRDefault="009B4794">
            <w:pPr>
              <w:pStyle w:val="TableParagraph"/>
              <w:spacing w:line="164" w:lineRule="exact"/>
              <w:ind w:left="82"/>
              <w:rPr>
                <w:rFonts w:ascii="宋体" w:eastAsia="宋体" w:hAnsi="宋体" w:cs="宋体"/>
                <w:sz w:val="15"/>
                <w:szCs w:val="15"/>
              </w:rPr>
            </w:pPr>
            <w:proofErr w:type="spellStart"/>
            <w:r>
              <w:rPr>
                <w:rFonts w:ascii="宋体" w:eastAsia="宋体" w:hAnsi="宋体" w:cs="宋体"/>
                <w:w w:val="105"/>
                <w:sz w:val="15"/>
                <w:szCs w:val="15"/>
              </w:rPr>
              <w:t>比零，但不超过</w:t>
            </w:r>
            <w:proofErr w:type="spellEnd"/>
          </w:p>
        </w:tc>
        <w:tc>
          <w:tcPr>
            <w:tcW w:w="2332" w:type="dxa"/>
            <w:tcBorders>
              <w:top w:val="nil"/>
              <w:left w:val="single" w:sz="3" w:space="0" w:color="000000"/>
              <w:bottom w:val="single" w:sz="3" w:space="0" w:color="000000"/>
              <w:right w:val="single" w:sz="3" w:space="0" w:color="000000"/>
            </w:tcBorders>
          </w:tcPr>
          <w:p w14:paraId="08498B24" w14:textId="77777777" w:rsidR="006B326C" w:rsidRDefault="009B4794">
            <w:pPr>
              <w:pStyle w:val="TableParagraph"/>
              <w:spacing w:line="164" w:lineRule="exact"/>
              <w:ind w:left="81"/>
              <w:rPr>
                <w:rFonts w:ascii="宋体" w:eastAsia="宋体" w:hAnsi="宋体" w:cs="宋体"/>
                <w:sz w:val="15"/>
                <w:szCs w:val="15"/>
              </w:rPr>
            </w:pPr>
            <w:r>
              <w:rPr>
                <w:rFonts w:ascii="宋体" w:eastAsia="宋体" w:hAnsi="宋体" w:cs="宋体"/>
                <w:w w:val="105"/>
                <w:sz w:val="15"/>
                <w:szCs w:val="15"/>
              </w:rPr>
              <w:t>超过5%，但不超过5</w:t>
            </w:r>
          </w:p>
        </w:tc>
        <w:tc>
          <w:tcPr>
            <w:tcW w:w="2331" w:type="dxa"/>
            <w:tcBorders>
              <w:top w:val="nil"/>
              <w:left w:val="single" w:sz="3" w:space="0" w:color="000000"/>
              <w:bottom w:val="single" w:sz="3" w:space="0" w:color="000000"/>
              <w:right w:val="single" w:sz="3" w:space="0" w:color="000000"/>
            </w:tcBorders>
          </w:tcPr>
          <w:p w14:paraId="086B8AAB" w14:textId="77777777" w:rsidR="006B326C" w:rsidRDefault="009B4794">
            <w:pPr>
              <w:pStyle w:val="TableParagraph"/>
              <w:spacing w:line="164" w:lineRule="exact"/>
              <w:ind w:left="80"/>
              <w:rPr>
                <w:rFonts w:ascii="宋体" w:eastAsia="宋体" w:hAnsi="宋体" w:cs="宋体"/>
                <w:sz w:val="15"/>
                <w:szCs w:val="15"/>
              </w:rPr>
            </w:pPr>
            <w:r>
              <w:rPr>
                <w:rFonts w:ascii="宋体" w:eastAsia="宋体" w:hAnsi="宋体" w:cs="宋体"/>
                <w:w w:val="105"/>
                <w:sz w:val="15"/>
                <w:szCs w:val="15"/>
              </w:rPr>
              <w:t>超过10%，但不超过10</w:t>
            </w:r>
          </w:p>
        </w:tc>
        <w:tc>
          <w:tcPr>
            <w:tcW w:w="2331" w:type="dxa"/>
            <w:tcBorders>
              <w:top w:val="nil"/>
              <w:left w:val="single" w:sz="3" w:space="0" w:color="000000"/>
              <w:bottom w:val="single" w:sz="3" w:space="0" w:color="000000"/>
              <w:right w:val="single" w:sz="3" w:space="0" w:color="000000"/>
            </w:tcBorders>
          </w:tcPr>
          <w:p w14:paraId="20B38A81" w14:textId="77777777" w:rsidR="006B326C" w:rsidRDefault="009B4794">
            <w:pPr>
              <w:pStyle w:val="TableParagraph"/>
              <w:spacing w:line="164" w:lineRule="exact"/>
              <w:ind w:left="78"/>
              <w:rPr>
                <w:rFonts w:ascii="宋体" w:eastAsia="宋体" w:hAnsi="宋体" w:cs="宋体"/>
                <w:sz w:val="15"/>
                <w:szCs w:val="15"/>
              </w:rPr>
            </w:pPr>
            <w:r>
              <w:rPr>
                <w:rFonts w:ascii="宋体" w:eastAsia="宋体" w:hAnsi="宋体" w:cs="宋体"/>
                <w:w w:val="105"/>
                <w:sz w:val="15"/>
                <w:szCs w:val="15"/>
              </w:rPr>
              <w:t>超过所有预订的15</w:t>
            </w:r>
          </w:p>
        </w:tc>
      </w:tr>
    </w:tbl>
    <w:p w14:paraId="69723E7F" w14:textId="77777777" w:rsidR="006B326C" w:rsidRDefault="006B326C">
      <w:pPr>
        <w:spacing w:before="6"/>
        <w:rPr>
          <w:rFonts w:ascii="宋体" w:eastAsia="宋体" w:hAnsi="宋体" w:cs="宋体"/>
          <w:b/>
          <w:bCs/>
          <w:sz w:val="28"/>
          <w:szCs w:val="28"/>
        </w:rPr>
      </w:pPr>
    </w:p>
    <w:p w14:paraId="5ED47829"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14</w:t>
      </w:r>
      <w:r>
        <w:rPr>
          <w:rFonts w:ascii="宋体" w:eastAsia="宋体" w:hAnsi="宋体" w:cs="宋体"/>
          <w:b/>
          <w:bCs/>
          <w:spacing w:val="-1"/>
          <w:sz w:val="14"/>
          <w:szCs w:val="14"/>
          <w:lang w:eastAsia="zh-CN"/>
        </w:rPr>
        <w:t>第19页第12</w:t>
      </w:r>
    </w:p>
    <w:p w14:paraId="1812978F" w14:textId="77777777" w:rsidR="006B326C" w:rsidRDefault="006B326C">
      <w:pPr>
        <w:rPr>
          <w:rFonts w:ascii="宋体" w:eastAsia="宋体" w:hAnsi="宋体" w:cs="宋体"/>
          <w:sz w:val="14"/>
          <w:szCs w:val="14"/>
          <w:lang w:eastAsia="zh-CN"/>
        </w:rPr>
        <w:sectPr w:rsidR="006B326C">
          <w:headerReference w:type="default" r:id="rId67"/>
          <w:footerReference w:type="default" r:id="rId68"/>
          <w:pgSz w:w="12240" w:h="15840"/>
          <w:pgMar w:top="3960" w:right="900" w:bottom="280" w:left="980" w:header="3766" w:footer="0" w:gutter="0"/>
          <w:cols w:space="720"/>
        </w:sectPr>
      </w:pPr>
    </w:p>
    <w:p w14:paraId="1C4D1A8C"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43A6FCFB"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55003F48"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05887F82"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6090433D"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19707106"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09ACC24F"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5D6C4203" w14:textId="77777777">
        <w:trPr>
          <w:trHeight w:hRule="exact" w:val="177"/>
        </w:trPr>
        <w:tc>
          <w:tcPr>
            <w:tcW w:w="700" w:type="dxa"/>
            <w:vMerge w:val="restart"/>
            <w:tcBorders>
              <w:top w:val="single" w:sz="3" w:space="0" w:color="000000"/>
              <w:left w:val="single" w:sz="3" w:space="0" w:color="000000"/>
              <w:right w:val="single" w:sz="3" w:space="0" w:color="000000"/>
            </w:tcBorders>
          </w:tcPr>
          <w:p w14:paraId="7844106F" w14:textId="77777777" w:rsidR="006B326C" w:rsidRDefault="006B326C"/>
        </w:tc>
        <w:tc>
          <w:tcPr>
            <w:tcW w:w="2331" w:type="dxa"/>
            <w:tcBorders>
              <w:top w:val="single" w:sz="3" w:space="0" w:color="000000"/>
              <w:left w:val="single" w:sz="3" w:space="0" w:color="000000"/>
              <w:bottom w:val="nil"/>
              <w:right w:val="single" w:sz="3" w:space="0" w:color="000000"/>
            </w:tcBorders>
          </w:tcPr>
          <w:p w14:paraId="663757B3" w14:textId="77777777" w:rsidR="006B326C" w:rsidRDefault="009B4794">
            <w:pPr>
              <w:pStyle w:val="TableParagraph"/>
              <w:spacing w:line="156" w:lineRule="exact"/>
              <w:ind w:left="82"/>
              <w:rPr>
                <w:rFonts w:ascii="宋体" w:eastAsia="宋体" w:hAnsi="宋体" w:cs="宋体"/>
                <w:sz w:val="15"/>
                <w:szCs w:val="15"/>
              </w:rPr>
            </w:pPr>
            <w:r>
              <w:rPr>
                <w:rFonts w:ascii="宋体" w:eastAsia="宋体" w:hAnsi="宋体" w:cs="宋体"/>
                <w:w w:val="105"/>
                <w:sz w:val="15"/>
                <w:szCs w:val="15"/>
              </w:rPr>
              <w:t>所有保留的5%；</w:t>
            </w:r>
            <w:proofErr w:type="spellStart"/>
            <w:r>
              <w:rPr>
                <w:rFonts w:ascii="宋体" w:eastAsia="宋体" w:hAnsi="宋体" w:cs="宋体"/>
                <w:w w:val="105"/>
                <w:sz w:val="15"/>
                <w:szCs w:val="15"/>
              </w:rPr>
              <w:t>或更多</w:t>
            </w:r>
            <w:proofErr w:type="spellEnd"/>
          </w:p>
        </w:tc>
        <w:tc>
          <w:tcPr>
            <w:tcW w:w="2332" w:type="dxa"/>
            <w:tcBorders>
              <w:top w:val="single" w:sz="3" w:space="0" w:color="000000"/>
              <w:left w:val="single" w:sz="3" w:space="0" w:color="000000"/>
              <w:bottom w:val="nil"/>
              <w:right w:val="single" w:sz="3" w:space="0" w:color="000000"/>
            </w:tcBorders>
          </w:tcPr>
          <w:p w14:paraId="742C6516" w14:textId="77777777" w:rsidR="006B326C" w:rsidRDefault="009B4794">
            <w:pPr>
              <w:pStyle w:val="TableParagraph"/>
              <w:spacing w:line="156" w:lineRule="exact"/>
              <w:ind w:left="81"/>
              <w:rPr>
                <w:rFonts w:ascii="宋体" w:eastAsia="宋体" w:hAnsi="宋体" w:cs="宋体"/>
                <w:sz w:val="15"/>
                <w:szCs w:val="15"/>
              </w:rPr>
            </w:pPr>
            <w:r>
              <w:rPr>
                <w:rFonts w:ascii="宋体" w:eastAsia="宋体" w:hAnsi="宋体" w:cs="宋体"/>
                <w:w w:val="105"/>
                <w:sz w:val="15"/>
                <w:szCs w:val="15"/>
              </w:rPr>
              <w:t>10%的保留；或</w:t>
            </w:r>
          </w:p>
        </w:tc>
        <w:tc>
          <w:tcPr>
            <w:tcW w:w="2331" w:type="dxa"/>
            <w:tcBorders>
              <w:top w:val="single" w:sz="3" w:space="0" w:color="000000"/>
              <w:left w:val="single" w:sz="3" w:space="0" w:color="000000"/>
              <w:bottom w:val="nil"/>
              <w:right w:val="single" w:sz="3" w:space="0" w:color="000000"/>
            </w:tcBorders>
          </w:tcPr>
          <w:p w14:paraId="662EEEE2" w14:textId="77777777" w:rsidR="006B326C" w:rsidRDefault="009B4794">
            <w:pPr>
              <w:pStyle w:val="TableParagraph"/>
              <w:spacing w:line="156" w:lineRule="exact"/>
              <w:ind w:left="80"/>
              <w:rPr>
                <w:rFonts w:ascii="宋体" w:eastAsia="宋体" w:hAnsi="宋体" w:cs="宋体"/>
                <w:sz w:val="15"/>
                <w:szCs w:val="15"/>
              </w:rPr>
            </w:pPr>
            <w:r>
              <w:rPr>
                <w:rFonts w:ascii="宋体" w:eastAsia="宋体" w:hAnsi="宋体" w:cs="宋体"/>
                <w:w w:val="105"/>
                <w:sz w:val="15"/>
                <w:szCs w:val="15"/>
              </w:rPr>
              <w:t>15%的保留；或</w:t>
            </w:r>
          </w:p>
        </w:tc>
        <w:tc>
          <w:tcPr>
            <w:tcW w:w="2331" w:type="dxa"/>
            <w:tcBorders>
              <w:top w:val="single" w:sz="3" w:space="0" w:color="000000"/>
              <w:left w:val="single" w:sz="3" w:space="0" w:color="000000"/>
              <w:bottom w:val="nil"/>
              <w:right w:val="single" w:sz="3" w:space="0" w:color="000000"/>
            </w:tcBorders>
          </w:tcPr>
          <w:p w14:paraId="318F318A" w14:textId="77777777" w:rsidR="006B326C" w:rsidRDefault="009B4794">
            <w:pPr>
              <w:pStyle w:val="TableParagraph"/>
              <w:spacing w:line="156" w:lineRule="exact"/>
              <w:ind w:left="78"/>
              <w:rPr>
                <w:rFonts w:ascii="宋体" w:eastAsia="宋体" w:hAnsi="宋体" w:cs="宋体"/>
                <w:sz w:val="15"/>
                <w:szCs w:val="15"/>
              </w:rPr>
            </w:pPr>
            <w:r>
              <w:rPr>
                <w:rFonts w:ascii="宋体" w:eastAsia="宋体" w:hAnsi="宋体" w:cs="宋体"/>
                <w:w w:val="105"/>
                <w:sz w:val="15"/>
                <w:szCs w:val="15"/>
              </w:rPr>
              <w:t>超过3项保留，</w:t>
            </w:r>
          </w:p>
        </w:tc>
      </w:tr>
      <w:tr w:rsidR="006B326C" w14:paraId="2C932760" w14:textId="77777777">
        <w:trPr>
          <w:trHeight w:hRule="exact" w:val="195"/>
        </w:trPr>
        <w:tc>
          <w:tcPr>
            <w:tcW w:w="700" w:type="dxa"/>
            <w:vMerge/>
            <w:tcBorders>
              <w:left w:val="single" w:sz="3" w:space="0" w:color="000000"/>
              <w:right w:val="single" w:sz="3" w:space="0" w:color="000000"/>
            </w:tcBorders>
          </w:tcPr>
          <w:p w14:paraId="1D2D66DA" w14:textId="77777777" w:rsidR="006B326C" w:rsidRDefault="006B326C"/>
        </w:tc>
        <w:tc>
          <w:tcPr>
            <w:tcW w:w="2331" w:type="dxa"/>
            <w:tcBorders>
              <w:top w:val="nil"/>
              <w:left w:val="single" w:sz="3" w:space="0" w:color="000000"/>
              <w:bottom w:val="nil"/>
              <w:right w:val="single" w:sz="3" w:space="0" w:color="000000"/>
            </w:tcBorders>
          </w:tcPr>
          <w:p w14:paraId="71CF730A" w14:textId="77777777" w:rsidR="006B326C" w:rsidRDefault="009B4794">
            <w:pPr>
              <w:pStyle w:val="TableParagraph"/>
              <w:spacing w:line="171" w:lineRule="exact"/>
              <w:ind w:left="82"/>
              <w:rPr>
                <w:rFonts w:ascii="宋体" w:eastAsia="宋体" w:hAnsi="宋体" w:cs="宋体"/>
                <w:sz w:val="15"/>
                <w:szCs w:val="15"/>
                <w:lang w:eastAsia="zh-CN"/>
              </w:rPr>
            </w:pPr>
            <w:r>
              <w:rPr>
                <w:rFonts w:ascii="宋体" w:eastAsia="宋体" w:hAnsi="宋体" w:cs="宋体"/>
                <w:w w:val="105"/>
                <w:sz w:val="15"/>
                <w:szCs w:val="15"/>
                <w:lang w:eastAsia="zh-CN"/>
              </w:rPr>
              <w:t>超过零，但不超过1次预订，以</w:t>
            </w:r>
          </w:p>
        </w:tc>
        <w:tc>
          <w:tcPr>
            <w:tcW w:w="2332" w:type="dxa"/>
            <w:tcBorders>
              <w:top w:val="nil"/>
              <w:left w:val="single" w:sz="3" w:space="0" w:color="000000"/>
              <w:bottom w:val="nil"/>
              <w:right w:val="single" w:sz="3" w:space="0" w:color="000000"/>
            </w:tcBorders>
          </w:tcPr>
          <w:p w14:paraId="3E7D292A" w14:textId="77777777"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超过1项，但不超过2项保留，以</w:t>
            </w:r>
          </w:p>
        </w:tc>
        <w:tc>
          <w:tcPr>
            <w:tcW w:w="2331" w:type="dxa"/>
            <w:tcBorders>
              <w:top w:val="nil"/>
              <w:left w:val="single" w:sz="3" w:space="0" w:color="000000"/>
              <w:bottom w:val="nil"/>
              <w:right w:val="single" w:sz="3" w:space="0" w:color="000000"/>
            </w:tcBorders>
          </w:tcPr>
          <w:p w14:paraId="62A104B3" w14:textId="77777777"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超过2项，但不超过3项保留，以</w:t>
            </w:r>
          </w:p>
        </w:tc>
        <w:tc>
          <w:tcPr>
            <w:tcW w:w="2331" w:type="dxa"/>
            <w:vMerge w:val="restart"/>
            <w:tcBorders>
              <w:top w:val="nil"/>
              <w:left w:val="single" w:sz="3" w:space="0" w:color="000000"/>
              <w:right w:val="single" w:sz="3" w:space="0" w:color="000000"/>
            </w:tcBorders>
          </w:tcPr>
          <w:p w14:paraId="563E3C10" w14:textId="77777777" w:rsidR="006B326C" w:rsidRDefault="009B4794">
            <w:pPr>
              <w:pStyle w:val="TableParagraph"/>
              <w:spacing w:line="171" w:lineRule="exact"/>
              <w:ind w:left="78"/>
              <w:rPr>
                <w:rFonts w:ascii="宋体" w:eastAsia="宋体" w:hAnsi="宋体" w:cs="宋体"/>
                <w:sz w:val="15"/>
                <w:szCs w:val="15"/>
              </w:rPr>
            </w:pP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r>
      <w:tr w:rsidR="006B326C" w14:paraId="056794B5" w14:textId="77777777">
        <w:trPr>
          <w:trHeight w:hRule="exact" w:val="555"/>
        </w:trPr>
        <w:tc>
          <w:tcPr>
            <w:tcW w:w="700" w:type="dxa"/>
            <w:vMerge/>
            <w:tcBorders>
              <w:left w:val="single" w:sz="3" w:space="0" w:color="000000"/>
              <w:bottom w:val="single" w:sz="3" w:space="0" w:color="000000"/>
              <w:right w:val="single" w:sz="3" w:space="0" w:color="000000"/>
            </w:tcBorders>
          </w:tcPr>
          <w:p w14:paraId="245A677E" w14:textId="77777777" w:rsidR="006B326C" w:rsidRDefault="006B326C"/>
        </w:tc>
        <w:tc>
          <w:tcPr>
            <w:tcW w:w="2331" w:type="dxa"/>
            <w:tcBorders>
              <w:top w:val="nil"/>
              <w:left w:val="single" w:sz="3" w:space="0" w:color="000000"/>
              <w:bottom w:val="single" w:sz="3" w:space="0" w:color="000000"/>
              <w:right w:val="single" w:sz="3" w:space="0" w:color="000000"/>
            </w:tcBorders>
          </w:tcPr>
          <w:p w14:paraId="3B41098A" w14:textId="77777777" w:rsidR="006B326C" w:rsidRDefault="009B4794">
            <w:pPr>
              <w:pStyle w:val="TableParagraph"/>
              <w:spacing w:line="177" w:lineRule="exact"/>
              <w:ind w:left="82"/>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2" w:type="dxa"/>
            <w:tcBorders>
              <w:top w:val="nil"/>
              <w:left w:val="single" w:sz="3" w:space="0" w:color="000000"/>
              <w:bottom w:val="single" w:sz="3" w:space="0" w:color="000000"/>
              <w:right w:val="single" w:sz="3" w:space="0" w:color="000000"/>
            </w:tcBorders>
          </w:tcPr>
          <w:p w14:paraId="4917D8E3" w14:textId="77777777" w:rsidR="006B326C" w:rsidRDefault="009B4794">
            <w:pPr>
              <w:pStyle w:val="TableParagraph"/>
              <w:spacing w:line="177" w:lineRule="exact"/>
              <w:ind w:left="81"/>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1" w:type="dxa"/>
            <w:tcBorders>
              <w:top w:val="nil"/>
              <w:left w:val="single" w:sz="3" w:space="0" w:color="000000"/>
              <w:bottom w:val="single" w:sz="3" w:space="0" w:color="000000"/>
              <w:right w:val="single" w:sz="3" w:space="0" w:color="000000"/>
            </w:tcBorders>
          </w:tcPr>
          <w:p w14:paraId="32E84991" w14:textId="77777777" w:rsidR="006B326C" w:rsidRDefault="009B4794">
            <w:pPr>
              <w:pStyle w:val="TableParagraph"/>
              <w:spacing w:line="177" w:lineRule="exact"/>
              <w:ind w:left="80"/>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14:paraId="145B15FF" w14:textId="77777777" w:rsidR="006B326C" w:rsidRDefault="006B326C"/>
        </w:tc>
      </w:tr>
      <w:tr w:rsidR="006B326C" w14:paraId="43B49D8D" w14:textId="77777777">
        <w:trPr>
          <w:trHeight w:hRule="exact" w:val="294"/>
        </w:trPr>
        <w:tc>
          <w:tcPr>
            <w:tcW w:w="700" w:type="dxa"/>
            <w:vMerge w:val="restart"/>
            <w:tcBorders>
              <w:top w:val="single" w:sz="3" w:space="0" w:color="000000"/>
              <w:left w:val="single" w:sz="3" w:space="0" w:color="000000"/>
              <w:right w:val="single" w:sz="3" w:space="0" w:color="000000"/>
            </w:tcBorders>
          </w:tcPr>
          <w:p w14:paraId="71C098A7" w14:textId="77777777" w:rsidR="006B326C" w:rsidRDefault="009B4794">
            <w:pPr>
              <w:pStyle w:val="TableParagraph"/>
              <w:spacing w:before="70"/>
              <w:ind w:left="82"/>
              <w:rPr>
                <w:rFonts w:ascii="宋体" w:eastAsia="宋体" w:hAnsi="宋体" w:cs="宋体"/>
                <w:sz w:val="15"/>
                <w:szCs w:val="15"/>
              </w:rPr>
            </w:pPr>
            <w:r>
              <w:rPr>
                <w:rFonts w:ascii="宋体" w:eastAsia="宋体" w:hAnsi="宋体" w:cs="宋体"/>
                <w:w w:val="105"/>
                <w:sz w:val="15"/>
                <w:szCs w:val="15"/>
              </w:rPr>
              <w:t>R5。</w:t>
            </w:r>
          </w:p>
        </w:tc>
        <w:tc>
          <w:tcPr>
            <w:tcW w:w="2331" w:type="dxa"/>
            <w:tcBorders>
              <w:top w:val="single" w:sz="3" w:space="0" w:color="000000"/>
              <w:left w:val="single" w:sz="3" w:space="0" w:color="000000"/>
              <w:bottom w:val="nil"/>
              <w:right w:val="single" w:sz="3" w:space="0" w:color="000000"/>
            </w:tcBorders>
          </w:tcPr>
          <w:p w14:paraId="04AD21A7" w14:textId="77777777" w:rsidR="006B326C" w:rsidRDefault="009B4794">
            <w:pPr>
              <w:pStyle w:val="TableParagraph"/>
              <w:spacing w:before="70"/>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传输服务提供商没有在AFC过</w:t>
            </w:r>
          </w:p>
        </w:tc>
        <w:tc>
          <w:tcPr>
            <w:tcW w:w="2332" w:type="dxa"/>
            <w:tcBorders>
              <w:top w:val="single" w:sz="3" w:space="0" w:color="000000"/>
              <w:left w:val="single" w:sz="3" w:space="0" w:color="000000"/>
              <w:bottom w:val="nil"/>
              <w:right w:val="single" w:sz="3" w:space="0" w:color="000000"/>
            </w:tcBorders>
          </w:tcPr>
          <w:p w14:paraId="00F0B533" w14:textId="77777777" w:rsidR="006B326C" w:rsidRDefault="009B4794">
            <w:pPr>
              <w:pStyle w:val="TableParagraph"/>
              <w:spacing w:before="70"/>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传输服务提供商没有在AFC过程</w:t>
            </w:r>
          </w:p>
        </w:tc>
        <w:tc>
          <w:tcPr>
            <w:tcW w:w="2331" w:type="dxa"/>
            <w:tcBorders>
              <w:top w:val="single" w:sz="3" w:space="0" w:color="000000"/>
              <w:left w:val="single" w:sz="3" w:space="0" w:color="000000"/>
              <w:bottom w:val="nil"/>
              <w:right w:val="single" w:sz="3" w:space="0" w:color="000000"/>
            </w:tcBorders>
          </w:tcPr>
          <w:p w14:paraId="2D641B7A" w14:textId="77777777" w:rsidR="006B326C" w:rsidRDefault="009B4794">
            <w:pPr>
              <w:pStyle w:val="TableParagraph"/>
              <w:spacing w:before="70"/>
              <w:ind w:left="80"/>
              <w:rPr>
                <w:rFonts w:ascii="宋体" w:eastAsia="宋体" w:hAnsi="宋体" w:cs="宋体"/>
                <w:sz w:val="15"/>
                <w:szCs w:val="15"/>
                <w:lang w:eastAsia="zh-CN"/>
              </w:rPr>
            </w:pPr>
            <w:r>
              <w:rPr>
                <w:rFonts w:ascii="宋体" w:eastAsia="宋体" w:hAnsi="宋体" w:cs="宋体"/>
                <w:w w:val="105"/>
                <w:sz w:val="15"/>
                <w:szCs w:val="15"/>
                <w:lang w:eastAsia="zh-CN"/>
              </w:rPr>
              <w:t>传输服务提供商没有在AFC过程</w:t>
            </w:r>
          </w:p>
        </w:tc>
        <w:tc>
          <w:tcPr>
            <w:tcW w:w="2331" w:type="dxa"/>
            <w:tcBorders>
              <w:top w:val="single" w:sz="3" w:space="0" w:color="000000"/>
              <w:left w:val="single" w:sz="3" w:space="0" w:color="000000"/>
              <w:bottom w:val="nil"/>
              <w:right w:val="single" w:sz="3" w:space="0" w:color="000000"/>
            </w:tcBorders>
          </w:tcPr>
          <w:p w14:paraId="747EE8C4" w14:textId="77777777" w:rsidR="006B326C" w:rsidRDefault="009B4794">
            <w:pPr>
              <w:pStyle w:val="TableParagraph"/>
              <w:spacing w:before="70"/>
              <w:ind w:left="78"/>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223BD07D" w14:textId="77777777">
        <w:trPr>
          <w:trHeight w:hRule="exact" w:val="595"/>
        </w:trPr>
        <w:tc>
          <w:tcPr>
            <w:tcW w:w="700" w:type="dxa"/>
            <w:vMerge/>
            <w:tcBorders>
              <w:left w:val="single" w:sz="3" w:space="0" w:color="000000"/>
              <w:right w:val="single" w:sz="3" w:space="0" w:color="000000"/>
            </w:tcBorders>
          </w:tcPr>
          <w:p w14:paraId="030D1380" w14:textId="77777777" w:rsidR="006B326C" w:rsidRDefault="006B326C"/>
        </w:tc>
        <w:tc>
          <w:tcPr>
            <w:tcW w:w="2331" w:type="dxa"/>
            <w:vMerge w:val="restart"/>
            <w:tcBorders>
              <w:top w:val="nil"/>
              <w:left w:val="single" w:sz="3" w:space="0" w:color="000000"/>
              <w:right w:val="single" w:sz="3" w:space="0" w:color="000000"/>
            </w:tcBorders>
          </w:tcPr>
          <w:p w14:paraId="27B1D0D8" w14:textId="77777777" w:rsidR="006B326C" w:rsidRDefault="009B4794">
            <w:pPr>
              <w:pStyle w:val="TableParagraph"/>
              <w:spacing w:line="177" w:lineRule="exact"/>
              <w:ind w:left="82"/>
              <w:rPr>
                <w:rFonts w:ascii="宋体" w:eastAsia="宋体" w:hAnsi="宋体" w:cs="宋体"/>
                <w:sz w:val="15"/>
                <w:szCs w:val="15"/>
              </w:rPr>
            </w:pPr>
            <w:proofErr w:type="spellStart"/>
            <w:r>
              <w:rPr>
                <w:rFonts w:ascii="宋体" w:eastAsia="宋体" w:hAnsi="宋体" w:cs="宋体"/>
                <w:w w:val="105"/>
                <w:sz w:val="15"/>
                <w:szCs w:val="15"/>
              </w:rPr>
              <w:t>程中包括ATCID中指定的模型</w:t>
            </w:r>
            <w:proofErr w:type="spellEnd"/>
          </w:p>
          <w:p w14:paraId="6BA5C2EA" w14:textId="77777777" w:rsidR="006B326C" w:rsidRDefault="009B4794">
            <w:pPr>
              <w:pStyle w:val="TableParagraph"/>
              <w:spacing w:before="4" w:line="244" w:lineRule="auto"/>
              <w:ind w:left="82" w:right="229"/>
              <w:rPr>
                <w:rFonts w:ascii="宋体" w:eastAsia="宋体" w:hAnsi="宋体" w:cs="宋体"/>
                <w:sz w:val="15"/>
                <w:szCs w:val="15"/>
                <w:lang w:eastAsia="zh-CN"/>
              </w:rPr>
            </w:pPr>
            <w:r>
              <w:rPr>
                <w:rFonts w:ascii="宋体" w:eastAsia="宋体" w:hAnsi="宋体" w:cs="宋体"/>
                <w:spacing w:val="-2"/>
                <w:sz w:val="15"/>
                <w:szCs w:val="15"/>
                <w:lang w:eastAsia="zh-CN"/>
              </w:rPr>
              <w:t>范围内的一到十个预期的生成</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或传输中断、添加或退休。</w:t>
            </w:r>
          </w:p>
        </w:tc>
        <w:tc>
          <w:tcPr>
            <w:tcW w:w="2332" w:type="dxa"/>
            <w:vMerge w:val="restart"/>
            <w:tcBorders>
              <w:top w:val="nil"/>
              <w:left w:val="single" w:sz="3" w:space="0" w:color="000000"/>
              <w:right w:val="single" w:sz="3" w:space="0" w:color="000000"/>
            </w:tcBorders>
          </w:tcPr>
          <w:p w14:paraId="513370AF"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中包括11到25个预期的生成</w:t>
            </w:r>
            <w:proofErr w:type="gramStart"/>
            <w:r>
              <w:rPr>
                <w:rFonts w:ascii="宋体" w:eastAsia="宋体" w:hAnsi="宋体" w:cs="宋体"/>
                <w:w w:val="105"/>
                <w:sz w:val="15"/>
                <w:szCs w:val="15"/>
                <w:lang w:eastAsia="zh-CN"/>
              </w:rPr>
              <w:t>和</w:t>
            </w:r>
            <w:proofErr w:type="gramEnd"/>
          </w:p>
          <w:p w14:paraId="3D76D625" w14:textId="77777777" w:rsidR="006B326C" w:rsidRDefault="009B4794">
            <w:pPr>
              <w:pStyle w:val="TableParagraph"/>
              <w:spacing w:before="4" w:line="244" w:lineRule="auto"/>
              <w:ind w:left="81" w:right="153"/>
              <w:rPr>
                <w:rFonts w:ascii="宋体" w:eastAsia="宋体" w:hAnsi="宋体" w:cs="宋体"/>
                <w:sz w:val="15"/>
                <w:szCs w:val="15"/>
                <w:lang w:eastAsia="zh-CN"/>
              </w:rPr>
            </w:pPr>
            <w:r>
              <w:rPr>
                <w:rFonts w:ascii="宋体" w:eastAsia="宋体" w:hAnsi="宋体" w:cs="宋体"/>
                <w:spacing w:val="-1"/>
                <w:sz w:val="15"/>
                <w:szCs w:val="15"/>
                <w:lang w:eastAsia="zh-CN"/>
              </w:rPr>
              <w:t>传输中断，添加或退休在ATCID</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中指定的模型范围内。</w:t>
            </w:r>
          </w:p>
        </w:tc>
        <w:tc>
          <w:tcPr>
            <w:tcW w:w="2331" w:type="dxa"/>
            <w:vMerge w:val="restart"/>
            <w:tcBorders>
              <w:top w:val="nil"/>
              <w:left w:val="single" w:sz="3" w:space="0" w:color="000000"/>
              <w:right w:val="single" w:sz="3" w:space="0" w:color="000000"/>
            </w:tcBorders>
          </w:tcPr>
          <w:p w14:paraId="13022ADA"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中包括26到50个预期的生成</w:t>
            </w:r>
            <w:proofErr w:type="gramStart"/>
            <w:r>
              <w:rPr>
                <w:rFonts w:ascii="宋体" w:eastAsia="宋体" w:hAnsi="宋体" w:cs="宋体"/>
                <w:w w:val="105"/>
                <w:sz w:val="15"/>
                <w:szCs w:val="15"/>
                <w:lang w:eastAsia="zh-CN"/>
              </w:rPr>
              <w:t>和</w:t>
            </w:r>
            <w:proofErr w:type="gramEnd"/>
          </w:p>
          <w:p w14:paraId="5532A5C4" w14:textId="77777777" w:rsidR="006B326C" w:rsidRDefault="009B4794">
            <w:pPr>
              <w:pStyle w:val="TableParagraph"/>
              <w:spacing w:before="4" w:line="247" w:lineRule="auto"/>
              <w:ind w:left="80" w:right="154"/>
              <w:rPr>
                <w:rFonts w:ascii="宋体" w:eastAsia="宋体" w:hAnsi="宋体" w:cs="宋体"/>
                <w:sz w:val="15"/>
                <w:szCs w:val="15"/>
                <w:lang w:eastAsia="zh-CN"/>
              </w:rPr>
            </w:pPr>
            <w:r>
              <w:rPr>
                <w:rFonts w:ascii="宋体" w:eastAsia="宋体" w:hAnsi="宋体" w:cs="宋体"/>
                <w:spacing w:val="-2"/>
                <w:sz w:val="15"/>
                <w:szCs w:val="15"/>
                <w:lang w:eastAsia="zh-CN"/>
              </w:rPr>
              <w:t>传输中断，添加或退休在ATCID</w:t>
            </w:r>
            <w:r>
              <w:rPr>
                <w:rFonts w:ascii="宋体" w:eastAsia="宋体" w:hAnsi="宋体" w:cs="宋体"/>
                <w:spacing w:val="9"/>
                <w:sz w:val="15"/>
                <w:szCs w:val="15"/>
                <w:lang w:eastAsia="zh-CN"/>
              </w:rPr>
              <w:t xml:space="preserve"> </w:t>
            </w:r>
            <w:r>
              <w:rPr>
                <w:rFonts w:ascii="宋体" w:eastAsia="宋体" w:hAnsi="宋体" w:cs="宋体"/>
                <w:w w:val="105"/>
                <w:sz w:val="15"/>
                <w:szCs w:val="15"/>
                <w:lang w:eastAsia="zh-CN"/>
              </w:rPr>
              <w:t>中指定的模型范围内。</w:t>
            </w:r>
          </w:p>
        </w:tc>
        <w:tc>
          <w:tcPr>
            <w:tcW w:w="2331" w:type="dxa"/>
            <w:tcBorders>
              <w:top w:val="nil"/>
              <w:left w:val="single" w:sz="3" w:space="0" w:color="000000"/>
              <w:bottom w:val="nil"/>
              <w:right w:val="single" w:sz="3" w:space="0" w:color="000000"/>
            </w:tcBorders>
          </w:tcPr>
          <w:p w14:paraId="130E2F5D" w14:textId="77777777" w:rsidR="006B326C" w:rsidRDefault="009B4794">
            <w:pPr>
              <w:pStyle w:val="TableParagraph"/>
              <w:spacing w:before="90" w:line="200" w:lineRule="exact"/>
              <w:ind w:left="308" w:right="312" w:hanging="210"/>
              <w:rPr>
                <w:rFonts w:ascii="宋体" w:eastAsia="宋体" w:hAnsi="宋体" w:cs="宋体"/>
                <w:sz w:val="15"/>
                <w:szCs w:val="15"/>
                <w:lang w:eastAsia="zh-CN"/>
              </w:rPr>
            </w:pPr>
            <w:r>
              <w:rPr>
                <w:rFonts w:ascii="Symbol" w:eastAsia="Symbol" w:hAnsi="Symbol" w:cs="Symbol"/>
                <w:w w:val="105"/>
                <w:sz w:val="15"/>
                <w:szCs w:val="15"/>
                <w:lang w:eastAsia="zh-CN"/>
              </w:rPr>
              <w:t></w:t>
            </w:r>
            <w:r>
              <w:rPr>
                <w:rFonts w:ascii="Symbol" w:eastAsia="Symbol" w:hAnsi="Symbol" w:cs="Symbol"/>
                <w:spacing w:val="23"/>
                <w:w w:val="105"/>
                <w:sz w:val="15"/>
                <w:szCs w:val="15"/>
                <w:lang w:eastAsia="zh-CN"/>
              </w:rPr>
              <w:t></w:t>
            </w:r>
            <w:r>
              <w:rPr>
                <w:rFonts w:ascii="宋体" w:eastAsia="宋体" w:hAnsi="宋体" w:cs="宋体"/>
                <w:w w:val="105"/>
                <w:sz w:val="15"/>
                <w:szCs w:val="15"/>
                <w:lang w:eastAsia="zh-CN"/>
              </w:rPr>
              <w:t>传输服务提供商没有使用</w:t>
            </w:r>
            <w:r>
              <w:rPr>
                <w:rFonts w:ascii="宋体" w:eastAsia="宋体" w:hAnsi="宋体" w:cs="宋体"/>
                <w:w w:val="103"/>
                <w:sz w:val="15"/>
                <w:szCs w:val="15"/>
                <w:lang w:eastAsia="zh-CN"/>
              </w:rPr>
              <w:t xml:space="preserve"> </w:t>
            </w:r>
            <w:r>
              <w:rPr>
                <w:rFonts w:ascii="宋体" w:eastAsia="宋体" w:hAnsi="宋体" w:cs="宋体"/>
                <w:spacing w:val="-2"/>
                <w:sz w:val="15"/>
                <w:szCs w:val="15"/>
                <w:lang w:eastAsia="zh-CN"/>
              </w:rPr>
              <w:t>传输运营商提供的模型。</w:t>
            </w:r>
          </w:p>
        </w:tc>
      </w:tr>
      <w:tr w:rsidR="006B326C" w14:paraId="66384B0D" w14:textId="77777777">
        <w:trPr>
          <w:trHeight w:hRule="exact" w:val="196"/>
        </w:trPr>
        <w:tc>
          <w:tcPr>
            <w:tcW w:w="700" w:type="dxa"/>
            <w:vMerge/>
            <w:tcBorders>
              <w:left w:val="single" w:sz="3" w:space="0" w:color="000000"/>
              <w:right w:val="single" w:sz="3" w:space="0" w:color="000000"/>
            </w:tcBorders>
          </w:tcPr>
          <w:p w14:paraId="6BBA0CBF" w14:textId="77777777" w:rsidR="006B326C" w:rsidRDefault="006B326C">
            <w:pPr>
              <w:rPr>
                <w:lang w:eastAsia="zh-CN"/>
              </w:rPr>
            </w:pPr>
          </w:p>
        </w:tc>
        <w:tc>
          <w:tcPr>
            <w:tcW w:w="2331" w:type="dxa"/>
            <w:vMerge/>
            <w:tcBorders>
              <w:left w:val="single" w:sz="3" w:space="0" w:color="000000"/>
              <w:right w:val="single" w:sz="3" w:space="0" w:color="000000"/>
            </w:tcBorders>
          </w:tcPr>
          <w:p w14:paraId="5B87E436" w14:textId="77777777" w:rsidR="006B326C" w:rsidRDefault="006B326C">
            <w:pPr>
              <w:rPr>
                <w:lang w:eastAsia="zh-CN"/>
              </w:rPr>
            </w:pPr>
          </w:p>
        </w:tc>
        <w:tc>
          <w:tcPr>
            <w:tcW w:w="2332" w:type="dxa"/>
            <w:vMerge/>
            <w:tcBorders>
              <w:left w:val="single" w:sz="3" w:space="0" w:color="000000"/>
              <w:right w:val="single" w:sz="3" w:space="0" w:color="000000"/>
            </w:tcBorders>
          </w:tcPr>
          <w:p w14:paraId="074AC9F5" w14:textId="77777777" w:rsidR="006B326C" w:rsidRDefault="006B326C">
            <w:pPr>
              <w:rPr>
                <w:lang w:eastAsia="zh-CN"/>
              </w:rPr>
            </w:pPr>
          </w:p>
        </w:tc>
        <w:tc>
          <w:tcPr>
            <w:tcW w:w="2331" w:type="dxa"/>
            <w:vMerge/>
            <w:tcBorders>
              <w:left w:val="single" w:sz="3" w:space="0" w:color="000000"/>
              <w:right w:val="single" w:sz="3" w:space="0" w:color="000000"/>
            </w:tcBorders>
          </w:tcPr>
          <w:p w14:paraId="5B32636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371CC82E" w14:textId="77777777" w:rsidR="006B326C" w:rsidRDefault="009B4794">
            <w:pPr>
              <w:pStyle w:val="TableParagraph"/>
              <w:spacing w:line="181" w:lineRule="exact"/>
              <w:ind w:left="99"/>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6"/>
                <w:sz w:val="15"/>
                <w:szCs w:val="15"/>
                <w:lang w:eastAsia="zh-CN"/>
              </w:rPr>
              <w:t></w:t>
            </w:r>
            <w:r>
              <w:rPr>
                <w:rFonts w:ascii="宋体" w:eastAsia="宋体" w:hAnsi="宋体" w:cs="宋体"/>
                <w:sz w:val="15"/>
                <w:szCs w:val="15"/>
                <w:lang w:eastAsia="zh-CN"/>
              </w:rPr>
              <w:t>传输服务提供商在AFC过程</w:t>
            </w:r>
          </w:p>
        </w:tc>
      </w:tr>
      <w:tr w:rsidR="006B326C" w14:paraId="2B292355" w14:textId="77777777">
        <w:trPr>
          <w:trHeight w:hRule="exact" w:val="197"/>
        </w:trPr>
        <w:tc>
          <w:tcPr>
            <w:tcW w:w="700" w:type="dxa"/>
            <w:vMerge/>
            <w:tcBorders>
              <w:left w:val="single" w:sz="3" w:space="0" w:color="000000"/>
              <w:right w:val="single" w:sz="3" w:space="0" w:color="000000"/>
            </w:tcBorders>
          </w:tcPr>
          <w:p w14:paraId="18A4105C" w14:textId="77777777" w:rsidR="006B326C" w:rsidRDefault="006B326C">
            <w:pPr>
              <w:rPr>
                <w:lang w:eastAsia="zh-CN"/>
              </w:rPr>
            </w:pPr>
          </w:p>
        </w:tc>
        <w:tc>
          <w:tcPr>
            <w:tcW w:w="2331" w:type="dxa"/>
            <w:vMerge/>
            <w:tcBorders>
              <w:left w:val="single" w:sz="3" w:space="0" w:color="000000"/>
              <w:right w:val="single" w:sz="3" w:space="0" w:color="000000"/>
            </w:tcBorders>
          </w:tcPr>
          <w:p w14:paraId="69145CB5" w14:textId="77777777" w:rsidR="006B326C" w:rsidRDefault="006B326C">
            <w:pPr>
              <w:rPr>
                <w:lang w:eastAsia="zh-CN"/>
              </w:rPr>
            </w:pPr>
          </w:p>
        </w:tc>
        <w:tc>
          <w:tcPr>
            <w:tcW w:w="2332" w:type="dxa"/>
            <w:vMerge/>
            <w:tcBorders>
              <w:left w:val="single" w:sz="3" w:space="0" w:color="000000"/>
              <w:right w:val="single" w:sz="3" w:space="0" w:color="000000"/>
            </w:tcBorders>
          </w:tcPr>
          <w:p w14:paraId="4D3569F0" w14:textId="77777777" w:rsidR="006B326C" w:rsidRDefault="006B326C">
            <w:pPr>
              <w:rPr>
                <w:lang w:eastAsia="zh-CN"/>
              </w:rPr>
            </w:pPr>
          </w:p>
        </w:tc>
        <w:tc>
          <w:tcPr>
            <w:tcW w:w="2331" w:type="dxa"/>
            <w:vMerge/>
            <w:tcBorders>
              <w:left w:val="single" w:sz="3" w:space="0" w:color="000000"/>
              <w:right w:val="single" w:sz="3" w:space="0" w:color="000000"/>
            </w:tcBorders>
          </w:tcPr>
          <w:p w14:paraId="152E026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11E86E1" w14:textId="77777777" w:rsidR="006B326C" w:rsidRDefault="009B4794">
            <w:pPr>
              <w:pStyle w:val="TableParagraph"/>
              <w:spacing w:line="174" w:lineRule="exact"/>
              <w:ind w:left="308"/>
              <w:rPr>
                <w:rFonts w:ascii="宋体" w:eastAsia="宋体" w:hAnsi="宋体" w:cs="宋体"/>
                <w:sz w:val="15"/>
                <w:szCs w:val="15"/>
                <w:lang w:eastAsia="zh-CN"/>
              </w:rPr>
            </w:pPr>
            <w:r>
              <w:rPr>
                <w:rFonts w:ascii="宋体" w:eastAsia="宋体" w:hAnsi="宋体" w:cs="宋体"/>
                <w:w w:val="105"/>
                <w:sz w:val="15"/>
                <w:szCs w:val="15"/>
                <w:lang w:eastAsia="zh-CN"/>
              </w:rPr>
              <w:t>中没有包括超过50个预期的</w:t>
            </w:r>
          </w:p>
        </w:tc>
      </w:tr>
      <w:tr w:rsidR="006B326C" w14:paraId="1CD78379" w14:textId="77777777">
        <w:trPr>
          <w:trHeight w:hRule="exact" w:val="200"/>
        </w:trPr>
        <w:tc>
          <w:tcPr>
            <w:tcW w:w="700" w:type="dxa"/>
            <w:vMerge/>
            <w:tcBorders>
              <w:left w:val="single" w:sz="3" w:space="0" w:color="000000"/>
              <w:right w:val="single" w:sz="3" w:space="0" w:color="000000"/>
            </w:tcBorders>
          </w:tcPr>
          <w:p w14:paraId="643D3331" w14:textId="77777777" w:rsidR="006B326C" w:rsidRDefault="006B326C">
            <w:pPr>
              <w:rPr>
                <w:lang w:eastAsia="zh-CN"/>
              </w:rPr>
            </w:pPr>
          </w:p>
        </w:tc>
        <w:tc>
          <w:tcPr>
            <w:tcW w:w="2331" w:type="dxa"/>
            <w:vMerge/>
            <w:tcBorders>
              <w:left w:val="single" w:sz="3" w:space="0" w:color="000000"/>
              <w:right w:val="single" w:sz="3" w:space="0" w:color="000000"/>
            </w:tcBorders>
          </w:tcPr>
          <w:p w14:paraId="1AE1CB4D" w14:textId="77777777" w:rsidR="006B326C" w:rsidRDefault="006B326C">
            <w:pPr>
              <w:rPr>
                <w:lang w:eastAsia="zh-CN"/>
              </w:rPr>
            </w:pPr>
          </w:p>
        </w:tc>
        <w:tc>
          <w:tcPr>
            <w:tcW w:w="2332" w:type="dxa"/>
            <w:vMerge/>
            <w:tcBorders>
              <w:left w:val="single" w:sz="3" w:space="0" w:color="000000"/>
              <w:right w:val="single" w:sz="3" w:space="0" w:color="000000"/>
            </w:tcBorders>
          </w:tcPr>
          <w:p w14:paraId="6340FD0C" w14:textId="77777777" w:rsidR="006B326C" w:rsidRDefault="006B326C">
            <w:pPr>
              <w:rPr>
                <w:lang w:eastAsia="zh-CN"/>
              </w:rPr>
            </w:pPr>
          </w:p>
        </w:tc>
        <w:tc>
          <w:tcPr>
            <w:tcW w:w="2331" w:type="dxa"/>
            <w:vMerge/>
            <w:tcBorders>
              <w:left w:val="single" w:sz="3" w:space="0" w:color="000000"/>
              <w:right w:val="single" w:sz="3" w:space="0" w:color="000000"/>
            </w:tcBorders>
          </w:tcPr>
          <w:p w14:paraId="4F38986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493BF94B" w14:textId="77777777" w:rsidR="006B326C" w:rsidRDefault="009B4794">
            <w:pPr>
              <w:pStyle w:val="TableParagraph"/>
              <w:spacing w:line="177" w:lineRule="exact"/>
              <w:ind w:left="308"/>
              <w:rPr>
                <w:rFonts w:ascii="宋体" w:eastAsia="宋体" w:hAnsi="宋体" w:cs="宋体"/>
                <w:sz w:val="15"/>
                <w:szCs w:val="15"/>
                <w:lang w:eastAsia="zh-CN"/>
              </w:rPr>
            </w:pPr>
            <w:r>
              <w:rPr>
                <w:rFonts w:ascii="宋体" w:eastAsia="宋体" w:hAnsi="宋体" w:cs="宋体"/>
                <w:w w:val="105"/>
                <w:sz w:val="15"/>
                <w:szCs w:val="15"/>
                <w:lang w:eastAsia="zh-CN"/>
              </w:rPr>
              <w:t>生成和传输中断，添加或退</w:t>
            </w:r>
          </w:p>
        </w:tc>
      </w:tr>
      <w:tr w:rsidR="006B326C" w14:paraId="23CD44A2" w14:textId="77777777">
        <w:trPr>
          <w:trHeight w:hRule="exact" w:val="200"/>
        </w:trPr>
        <w:tc>
          <w:tcPr>
            <w:tcW w:w="700" w:type="dxa"/>
            <w:vMerge/>
            <w:tcBorders>
              <w:left w:val="single" w:sz="3" w:space="0" w:color="000000"/>
              <w:right w:val="single" w:sz="3" w:space="0" w:color="000000"/>
            </w:tcBorders>
          </w:tcPr>
          <w:p w14:paraId="12DB688A" w14:textId="77777777" w:rsidR="006B326C" w:rsidRDefault="006B326C">
            <w:pPr>
              <w:rPr>
                <w:lang w:eastAsia="zh-CN"/>
              </w:rPr>
            </w:pPr>
          </w:p>
        </w:tc>
        <w:tc>
          <w:tcPr>
            <w:tcW w:w="2331" w:type="dxa"/>
            <w:vMerge/>
            <w:tcBorders>
              <w:left w:val="single" w:sz="3" w:space="0" w:color="000000"/>
              <w:right w:val="single" w:sz="3" w:space="0" w:color="000000"/>
            </w:tcBorders>
          </w:tcPr>
          <w:p w14:paraId="064636BA" w14:textId="77777777" w:rsidR="006B326C" w:rsidRDefault="006B326C">
            <w:pPr>
              <w:rPr>
                <w:lang w:eastAsia="zh-CN"/>
              </w:rPr>
            </w:pPr>
          </w:p>
        </w:tc>
        <w:tc>
          <w:tcPr>
            <w:tcW w:w="2332" w:type="dxa"/>
            <w:vMerge/>
            <w:tcBorders>
              <w:left w:val="single" w:sz="3" w:space="0" w:color="000000"/>
              <w:right w:val="single" w:sz="3" w:space="0" w:color="000000"/>
            </w:tcBorders>
          </w:tcPr>
          <w:p w14:paraId="4EAE20B6" w14:textId="77777777" w:rsidR="006B326C" w:rsidRDefault="006B326C">
            <w:pPr>
              <w:rPr>
                <w:lang w:eastAsia="zh-CN"/>
              </w:rPr>
            </w:pPr>
          </w:p>
        </w:tc>
        <w:tc>
          <w:tcPr>
            <w:tcW w:w="2331" w:type="dxa"/>
            <w:vMerge/>
            <w:tcBorders>
              <w:left w:val="single" w:sz="3" w:space="0" w:color="000000"/>
              <w:right w:val="single" w:sz="3" w:space="0" w:color="000000"/>
            </w:tcBorders>
          </w:tcPr>
          <w:p w14:paraId="0929C73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2CCBF22" w14:textId="77777777" w:rsidR="006B326C" w:rsidRDefault="009B4794">
            <w:pPr>
              <w:pStyle w:val="TableParagraph"/>
              <w:spacing w:line="177" w:lineRule="exact"/>
              <w:ind w:left="308"/>
              <w:rPr>
                <w:rFonts w:ascii="宋体" w:eastAsia="宋体" w:hAnsi="宋体" w:cs="宋体"/>
                <w:sz w:val="15"/>
                <w:szCs w:val="15"/>
              </w:rPr>
            </w:pPr>
            <w:proofErr w:type="spellStart"/>
            <w:r>
              <w:rPr>
                <w:rFonts w:ascii="宋体" w:eastAsia="宋体" w:hAnsi="宋体" w:cs="宋体"/>
                <w:w w:val="105"/>
                <w:sz w:val="15"/>
                <w:szCs w:val="15"/>
              </w:rPr>
              <w:t>休在ATCID中指定的模型范</w:t>
            </w:r>
            <w:proofErr w:type="spellEnd"/>
          </w:p>
        </w:tc>
      </w:tr>
      <w:tr w:rsidR="006B326C" w14:paraId="0DA347E6" w14:textId="77777777">
        <w:trPr>
          <w:trHeight w:hRule="exact" w:val="246"/>
        </w:trPr>
        <w:tc>
          <w:tcPr>
            <w:tcW w:w="700" w:type="dxa"/>
            <w:vMerge/>
            <w:tcBorders>
              <w:left w:val="single" w:sz="3" w:space="0" w:color="000000"/>
              <w:right w:val="single" w:sz="3" w:space="0" w:color="000000"/>
            </w:tcBorders>
          </w:tcPr>
          <w:p w14:paraId="14CEC70E" w14:textId="77777777" w:rsidR="006B326C" w:rsidRDefault="006B326C"/>
        </w:tc>
        <w:tc>
          <w:tcPr>
            <w:tcW w:w="2331" w:type="dxa"/>
            <w:vMerge/>
            <w:tcBorders>
              <w:left w:val="single" w:sz="3" w:space="0" w:color="000000"/>
              <w:right w:val="single" w:sz="3" w:space="0" w:color="000000"/>
            </w:tcBorders>
          </w:tcPr>
          <w:p w14:paraId="5BB73382" w14:textId="77777777" w:rsidR="006B326C" w:rsidRDefault="006B326C"/>
        </w:tc>
        <w:tc>
          <w:tcPr>
            <w:tcW w:w="2332" w:type="dxa"/>
            <w:vMerge/>
            <w:tcBorders>
              <w:left w:val="single" w:sz="3" w:space="0" w:color="000000"/>
              <w:right w:val="single" w:sz="3" w:space="0" w:color="000000"/>
            </w:tcBorders>
          </w:tcPr>
          <w:p w14:paraId="1E3FF0C0" w14:textId="77777777" w:rsidR="006B326C" w:rsidRDefault="006B326C"/>
        </w:tc>
        <w:tc>
          <w:tcPr>
            <w:tcW w:w="2331" w:type="dxa"/>
            <w:vMerge/>
            <w:tcBorders>
              <w:left w:val="single" w:sz="3" w:space="0" w:color="000000"/>
              <w:right w:val="single" w:sz="3" w:space="0" w:color="000000"/>
            </w:tcBorders>
          </w:tcPr>
          <w:p w14:paraId="1603A628" w14:textId="77777777" w:rsidR="006B326C" w:rsidRDefault="006B326C"/>
        </w:tc>
        <w:tc>
          <w:tcPr>
            <w:tcW w:w="2331" w:type="dxa"/>
            <w:tcBorders>
              <w:top w:val="nil"/>
              <w:left w:val="single" w:sz="3" w:space="0" w:color="000000"/>
              <w:bottom w:val="nil"/>
              <w:right w:val="single" w:sz="3" w:space="0" w:color="000000"/>
            </w:tcBorders>
          </w:tcPr>
          <w:p w14:paraId="250A0D0C" w14:textId="77777777" w:rsidR="006B326C" w:rsidRDefault="009B4794">
            <w:pPr>
              <w:pStyle w:val="TableParagraph"/>
              <w:spacing w:line="177" w:lineRule="exact"/>
              <w:ind w:left="308"/>
              <w:rPr>
                <w:rFonts w:ascii="宋体" w:eastAsia="宋体" w:hAnsi="宋体" w:cs="宋体"/>
                <w:sz w:val="15"/>
                <w:szCs w:val="15"/>
              </w:rPr>
            </w:pPr>
            <w:proofErr w:type="spellStart"/>
            <w:r>
              <w:rPr>
                <w:rFonts w:ascii="宋体" w:eastAsia="宋体" w:hAnsi="宋体" w:cs="宋体"/>
                <w:w w:val="105"/>
                <w:sz w:val="15"/>
                <w:szCs w:val="15"/>
              </w:rPr>
              <w:t>围内</w:t>
            </w:r>
            <w:proofErr w:type="spellEnd"/>
            <w:r>
              <w:rPr>
                <w:rFonts w:ascii="宋体" w:eastAsia="宋体" w:hAnsi="宋体" w:cs="宋体"/>
                <w:w w:val="105"/>
                <w:sz w:val="15"/>
                <w:szCs w:val="15"/>
              </w:rPr>
              <w:t>。</w:t>
            </w:r>
          </w:p>
        </w:tc>
      </w:tr>
      <w:tr w:rsidR="006B326C" w14:paraId="516A5430" w14:textId="77777777">
        <w:trPr>
          <w:trHeight w:hRule="exact" w:val="248"/>
        </w:trPr>
        <w:tc>
          <w:tcPr>
            <w:tcW w:w="700" w:type="dxa"/>
            <w:vMerge/>
            <w:tcBorders>
              <w:left w:val="single" w:sz="3" w:space="0" w:color="000000"/>
              <w:right w:val="single" w:sz="3" w:space="0" w:color="000000"/>
            </w:tcBorders>
          </w:tcPr>
          <w:p w14:paraId="4C0A016B" w14:textId="77777777" w:rsidR="006B326C" w:rsidRDefault="006B326C"/>
        </w:tc>
        <w:tc>
          <w:tcPr>
            <w:tcW w:w="2331" w:type="dxa"/>
            <w:vMerge/>
            <w:tcBorders>
              <w:left w:val="single" w:sz="3" w:space="0" w:color="000000"/>
              <w:right w:val="single" w:sz="3" w:space="0" w:color="000000"/>
            </w:tcBorders>
          </w:tcPr>
          <w:p w14:paraId="36E54EEC" w14:textId="77777777" w:rsidR="006B326C" w:rsidRDefault="006B326C"/>
        </w:tc>
        <w:tc>
          <w:tcPr>
            <w:tcW w:w="2332" w:type="dxa"/>
            <w:vMerge/>
            <w:tcBorders>
              <w:left w:val="single" w:sz="3" w:space="0" w:color="000000"/>
              <w:right w:val="single" w:sz="3" w:space="0" w:color="000000"/>
            </w:tcBorders>
          </w:tcPr>
          <w:p w14:paraId="1611808A" w14:textId="77777777" w:rsidR="006B326C" w:rsidRDefault="006B326C"/>
        </w:tc>
        <w:tc>
          <w:tcPr>
            <w:tcW w:w="2331" w:type="dxa"/>
            <w:vMerge/>
            <w:tcBorders>
              <w:left w:val="single" w:sz="3" w:space="0" w:color="000000"/>
              <w:right w:val="single" w:sz="3" w:space="0" w:color="000000"/>
            </w:tcBorders>
          </w:tcPr>
          <w:p w14:paraId="387CE894" w14:textId="77777777" w:rsidR="006B326C" w:rsidRDefault="006B326C"/>
        </w:tc>
        <w:tc>
          <w:tcPr>
            <w:tcW w:w="2331" w:type="dxa"/>
            <w:tcBorders>
              <w:top w:val="nil"/>
              <w:left w:val="single" w:sz="3" w:space="0" w:color="000000"/>
              <w:bottom w:val="nil"/>
              <w:right w:val="single" w:sz="3" w:space="0" w:color="000000"/>
            </w:tcBorders>
          </w:tcPr>
          <w:p w14:paraId="2AF34351" w14:textId="77777777" w:rsidR="006B326C" w:rsidRDefault="009B4794">
            <w:pPr>
              <w:pStyle w:val="TableParagraph"/>
              <w:spacing w:before="26"/>
              <w:ind w:left="99"/>
              <w:rPr>
                <w:rFonts w:ascii="宋体" w:eastAsia="宋体" w:hAnsi="宋体" w:cs="宋体"/>
                <w:sz w:val="15"/>
                <w:szCs w:val="15"/>
                <w:lang w:eastAsia="zh-CN"/>
              </w:rPr>
            </w:pP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z w:val="15"/>
                <w:szCs w:val="15"/>
                <w:lang w:eastAsia="zh-CN"/>
              </w:rPr>
              <w:t></w:t>
            </w:r>
            <w:r>
              <w:rPr>
                <w:rFonts w:ascii="Symbol" w:eastAsia="Symbol" w:hAnsi="Symbol" w:cs="Symbol"/>
                <w:spacing w:val="33"/>
                <w:sz w:val="15"/>
                <w:szCs w:val="15"/>
                <w:lang w:eastAsia="zh-CN"/>
              </w:rPr>
              <w:t></w:t>
            </w:r>
            <w:r>
              <w:rPr>
                <w:rFonts w:ascii="宋体" w:eastAsia="宋体" w:hAnsi="宋体" w:cs="宋体"/>
                <w:sz w:val="15"/>
                <w:szCs w:val="15"/>
                <w:lang w:eastAsia="zh-CN"/>
              </w:rPr>
              <w:t>传输服务提供商没有使用</w:t>
            </w:r>
          </w:p>
        </w:tc>
      </w:tr>
      <w:tr w:rsidR="006B326C" w14:paraId="7FEBC2BA" w14:textId="77777777">
        <w:trPr>
          <w:trHeight w:hRule="exact" w:val="1348"/>
        </w:trPr>
        <w:tc>
          <w:tcPr>
            <w:tcW w:w="700" w:type="dxa"/>
            <w:vMerge/>
            <w:tcBorders>
              <w:left w:val="single" w:sz="3" w:space="0" w:color="000000"/>
              <w:bottom w:val="single" w:sz="3" w:space="0" w:color="000000"/>
              <w:right w:val="single" w:sz="3" w:space="0" w:color="000000"/>
            </w:tcBorders>
          </w:tcPr>
          <w:p w14:paraId="772CA680" w14:textId="77777777"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14:paraId="06FC8061" w14:textId="77777777" w:rsidR="006B326C" w:rsidRDefault="006B326C">
            <w:pPr>
              <w:rPr>
                <w:lang w:eastAsia="zh-CN"/>
              </w:rPr>
            </w:pPr>
          </w:p>
        </w:tc>
        <w:tc>
          <w:tcPr>
            <w:tcW w:w="2332" w:type="dxa"/>
            <w:vMerge/>
            <w:tcBorders>
              <w:left w:val="single" w:sz="3" w:space="0" w:color="000000"/>
              <w:bottom w:val="single" w:sz="3" w:space="0" w:color="000000"/>
              <w:right w:val="single" w:sz="3" w:space="0" w:color="000000"/>
            </w:tcBorders>
          </w:tcPr>
          <w:p w14:paraId="1FD5B0BA" w14:textId="77777777" w:rsidR="006B326C" w:rsidRDefault="006B326C">
            <w:pPr>
              <w:rPr>
                <w:lang w:eastAsia="zh-CN"/>
              </w:rPr>
            </w:pPr>
          </w:p>
        </w:tc>
        <w:tc>
          <w:tcPr>
            <w:tcW w:w="2331" w:type="dxa"/>
            <w:vMerge/>
            <w:tcBorders>
              <w:left w:val="single" w:sz="3" w:space="0" w:color="000000"/>
              <w:bottom w:val="single" w:sz="3" w:space="0" w:color="000000"/>
              <w:right w:val="single" w:sz="3" w:space="0" w:color="000000"/>
            </w:tcBorders>
          </w:tcPr>
          <w:p w14:paraId="63E99ED8"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147FA50E" w14:textId="77777777" w:rsidR="006B326C" w:rsidRDefault="009B4794">
            <w:pPr>
              <w:pStyle w:val="TableParagraph"/>
              <w:spacing w:line="173" w:lineRule="exact"/>
              <w:ind w:left="308"/>
              <w:rPr>
                <w:rFonts w:ascii="宋体" w:eastAsia="宋体" w:hAnsi="宋体" w:cs="宋体"/>
                <w:sz w:val="15"/>
                <w:szCs w:val="15"/>
              </w:rPr>
            </w:pPr>
            <w:proofErr w:type="spellStart"/>
            <w:r>
              <w:rPr>
                <w:rFonts w:ascii="宋体" w:eastAsia="宋体" w:hAnsi="宋体" w:cs="宋体"/>
                <w:w w:val="105"/>
                <w:sz w:val="15"/>
                <w:szCs w:val="15"/>
              </w:rPr>
              <w:t>第三方提供的AFC</w:t>
            </w:r>
            <w:proofErr w:type="spellEnd"/>
            <w:r>
              <w:rPr>
                <w:rFonts w:ascii="宋体" w:eastAsia="宋体" w:hAnsi="宋体" w:cs="宋体"/>
                <w:w w:val="105"/>
                <w:sz w:val="15"/>
                <w:szCs w:val="15"/>
              </w:rPr>
              <w:t>。</w:t>
            </w:r>
          </w:p>
        </w:tc>
      </w:tr>
      <w:tr w:rsidR="006B326C" w14:paraId="22E62D56" w14:textId="77777777">
        <w:trPr>
          <w:trHeight w:hRule="exact" w:val="293"/>
        </w:trPr>
        <w:tc>
          <w:tcPr>
            <w:tcW w:w="700" w:type="dxa"/>
            <w:vMerge w:val="restart"/>
            <w:tcBorders>
              <w:top w:val="single" w:sz="3" w:space="0" w:color="000000"/>
              <w:left w:val="single" w:sz="3" w:space="0" w:color="000000"/>
              <w:right w:val="single" w:sz="3" w:space="0" w:color="000000"/>
            </w:tcBorders>
          </w:tcPr>
          <w:p w14:paraId="129A6610" w14:textId="77777777"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r6。</w:t>
            </w:r>
          </w:p>
        </w:tc>
        <w:tc>
          <w:tcPr>
            <w:tcW w:w="2331" w:type="dxa"/>
            <w:tcBorders>
              <w:top w:val="single" w:sz="3" w:space="0" w:color="000000"/>
              <w:left w:val="single" w:sz="3" w:space="0" w:color="000000"/>
              <w:bottom w:val="nil"/>
              <w:right w:val="single" w:sz="3" w:space="0" w:color="000000"/>
            </w:tcBorders>
          </w:tcPr>
          <w:p w14:paraId="484A3D78" w14:textId="77777777" w:rsidR="006B326C" w:rsidRDefault="009B4794">
            <w:pPr>
              <w:pStyle w:val="TableParagraph"/>
              <w:spacing w:before="69"/>
              <w:ind w:left="82"/>
              <w:rPr>
                <w:rFonts w:ascii="宋体" w:eastAsia="宋体" w:hAnsi="宋体" w:cs="宋体"/>
                <w:sz w:val="15"/>
                <w:szCs w:val="15"/>
                <w:lang w:eastAsia="zh-CN"/>
              </w:rPr>
            </w:pPr>
            <w:r>
              <w:rPr>
                <w:rFonts w:ascii="宋体" w:eastAsia="宋体" w:hAnsi="宋体" w:cs="宋体"/>
                <w:w w:val="105"/>
                <w:sz w:val="15"/>
                <w:szCs w:val="15"/>
                <w:lang w:eastAsia="zh-CN"/>
              </w:rPr>
              <w:t>在规定的时间内，传输服务提供</w:t>
            </w:r>
          </w:p>
        </w:tc>
        <w:tc>
          <w:tcPr>
            <w:tcW w:w="2332" w:type="dxa"/>
            <w:tcBorders>
              <w:top w:val="single" w:sz="3" w:space="0" w:color="000000"/>
              <w:left w:val="single" w:sz="3" w:space="0" w:color="000000"/>
              <w:bottom w:val="nil"/>
              <w:right w:val="single" w:sz="3" w:space="0" w:color="000000"/>
            </w:tcBorders>
          </w:tcPr>
          <w:p w14:paraId="6324ED46" w14:textId="77777777" w:rsidR="006B326C" w:rsidRDefault="009B4794">
            <w:pPr>
              <w:pStyle w:val="TableParagraph"/>
              <w:spacing w:before="69"/>
              <w:ind w:left="81"/>
              <w:rPr>
                <w:rFonts w:ascii="宋体" w:eastAsia="宋体" w:hAnsi="宋体" w:cs="宋体"/>
                <w:sz w:val="15"/>
                <w:szCs w:val="15"/>
                <w:lang w:eastAsia="zh-CN"/>
              </w:rPr>
            </w:pPr>
            <w:r>
              <w:rPr>
                <w:rFonts w:ascii="宋体" w:eastAsia="宋体" w:hAnsi="宋体" w:cs="宋体"/>
                <w:w w:val="105"/>
                <w:sz w:val="15"/>
                <w:szCs w:val="15"/>
                <w:lang w:eastAsia="zh-CN"/>
              </w:rPr>
              <w:t>在规定的期间内，传输服务提供</w:t>
            </w:r>
          </w:p>
        </w:tc>
        <w:tc>
          <w:tcPr>
            <w:tcW w:w="2331" w:type="dxa"/>
            <w:tcBorders>
              <w:top w:val="single" w:sz="3" w:space="0" w:color="000000"/>
              <w:left w:val="single" w:sz="3" w:space="0" w:color="000000"/>
              <w:bottom w:val="nil"/>
              <w:right w:val="single" w:sz="3" w:space="0" w:color="000000"/>
            </w:tcBorders>
          </w:tcPr>
          <w:p w14:paraId="1AAF779D" w14:textId="77777777" w:rsidR="006B326C" w:rsidRDefault="009B4794">
            <w:pPr>
              <w:pStyle w:val="TableParagraph"/>
              <w:spacing w:before="69"/>
              <w:ind w:left="80"/>
              <w:rPr>
                <w:rFonts w:ascii="宋体" w:eastAsia="宋体" w:hAnsi="宋体" w:cs="宋体"/>
                <w:sz w:val="15"/>
                <w:szCs w:val="15"/>
                <w:lang w:eastAsia="zh-CN"/>
              </w:rPr>
            </w:pPr>
            <w:r>
              <w:rPr>
                <w:rFonts w:ascii="宋体" w:eastAsia="宋体" w:hAnsi="宋体" w:cs="宋体"/>
                <w:w w:val="105"/>
                <w:sz w:val="15"/>
                <w:szCs w:val="15"/>
                <w:lang w:eastAsia="zh-CN"/>
              </w:rPr>
              <w:t>在规定的时间内，传输服务提供</w:t>
            </w:r>
          </w:p>
        </w:tc>
        <w:tc>
          <w:tcPr>
            <w:tcW w:w="2331" w:type="dxa"/>
            <w:tcBorders>
              <w:top w:val="single" w:sz="3" w:space="0" w:color="000000"/>
              <w:left w:val="single" w:sz="3" w:space="0" w:color="000000"/>
              <w:bottom w:val="nil"/>
              <w:right w:val="single" w:sz="3" w:space="0" w:color="000000"/>
            </w:tcBorders>
          </w:tcPr>
          <w:p w14:paraId="588C8C10" w14:textId="77777777" w:rsidR="006B326C" w:rsidRDefault="009B4794">
            <w:pPr>
              <w:pStyle w:val="TableParagraph"/>
              <w:spacing w:before="69"/>
              <w:ind w:left="78"/>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r>
      <w:tr w:rsidR="006B326C" w14:paraId="76F3E035" w14:textId="77777777">
        <w:trPr>
          <w:trHeight w:hRule="exact" w:val="200"/>
        </w:trPr>
        <w:tc>
          <w:tcPr>
            <w:tcW w:w="700" w:type="dxa"/>
            <w:vMerge/>
            <w:tcBorders>
              <w:left w:val="single" w:sz="3" w:space="0" w:color="000000"/>
              <w:right w:val="single" w:sz="3" w:space="0" w:color="000000"/>
            </w:tcBorders>
          </w:tcPr>
          <w:p w14:paraId="736608D1"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C6D2C31"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商计算出一个公司ETC，其绝对</w:t>
            </w:r>
          </w:p>
        </w:tc>
        <w:tc>
          <w:tcPr>
            <w:tcW w:w="2332" w:type="dxa"/>
            <w:tcBorders>
              <w:top w:val="nil"/>
              <w:left w:val="single" w:sz="3" w:space="0" w:color="000000"/>
              <w:bottom w:val="nil"/>
              <w:right w:val="single" w:sz="3" w:space="0" w:color="000000"/>
            </w:tcBorders>
          </w:tcPr>
          <w:p w14:paraId="73452DC9"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商计算出一个公司ETC，其绝对</w:t>
            </w:r>
          </w:p>
        </w:tc>
        <w:tc>
          <w:tcPr>
            <w:tcW w:w="2331" w:type="dxa"/>
            <w:tcBorders>
              <w:top w:val="nil"/>
              <w:left w:val="single" w:sz="3" w:space="0" w:color="000000"/>
              <w:bottom w:val="nil"/>
              <w:right w:val="single" w:sz="3" w:space="0" w:color="000000"/>
            </w:tcBorders>
          </w:tcPr>
          <w:p w14:paraId="3FFA7DFE"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商计算出一个公司ETC，其绝对</w:t>
            </w:r>
          </w:p>
        </w:tc>
        <w:tc>
          <w:tcPr>
            <w:tcW w:w="2331" w:type="dxa"/>
            <w:tcBorders>
              <w:top w:val="nil"/>
              <w:left w:val="single" w:sz="3" w:space="0" w:color="000000"/>
              <w:bottom w:val="nil"/>
              <w:right w:val="single" w:sz="3" w:space="0" w:color="000000"/>
            </w:tcBorders>
          </w:tcPr>
          <w:p w14:paraId="07C04A6D"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商计算的公司ETC的绝对值与同</w:t>
            </w:r>
          </w:p>
        </w:tc>
      </w:tr>
      <w:tr w:rsidR="006B326C" w14:paraId="0D664DF3" w14:textId="77777777">
        <w:trPr>
          <w:trHeight w:hRule="exact" w:val="200"/>
        </w:trPr>
        <w:tc>
          <w:tcPr>
            <w:tcW w:w="700" w:type="dxa"/>
            <w:vMerge/>
            <w:tcBorders>
              <w:left w:val="single" w:sz="3" w:space="0" w:color="000000"/>
              <w:right w:val="single" w:sz="3" w:space="0" w:color="000000"/>
            </w:tcBorders>
          </w:tcPr>
          <w:p w14:paraId="04ED3C5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C302BB9"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值与同一时期M13计算的绝对值</w:t>
            </w:r>
          </w:p>
        </w:tc>
        <w:tc>
          <w:tcPr>
            <w:tcW w:w="2332" w:type="dxa"/>
            <w:tcBorders>
              <w:top w:val="nil"/>
              <w:left w:val="single" w:sz="3" w:space="0" w:color="000000"/>
              <w:bottom w:val="nil"/>
              <w:right w:val="single" w:sz="3" w:space="0" w:color="000000"/>
            </w:tcBorders>
          </w:tcPr>
          <w:p w14:paraId="7F0A1D70"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值与同一期间M13计算的绝对值</w:t>
            </w:r>
          </w:p>
        </w:tc>
        <w:tc>
          <w:tcPr>
            <w:tcW w:w="2331" w:type="dxa"/>
            <w:tcBorders>
              <w:top w:val="nil"/>
              <w:left w:val="single" w:sz="3" w:space="0" w:color="000000"/>
              <w:bottom w:val="nil"/>
              <w:right w:val="single" w:sz="3" w:space="0" w:color="000000"/>
            </w:tcBorders>
          </w:tcPr>
          <w:p w14:paraId="42184B99"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值与同一时期M13计算的绝对值</w:t>
            </w:r>
          </w:p>
        </w:tc>
        <w:tc>
          <w:tcPr>
            <w:tcW w:w="2331" w:type="dxa"/>
            <w:tcBorders>
              <w:top w:val="nil"/>
              <w:left w:val="single" w:sz="3" w:space="0" w:color="000000"/>
              <w:bottom w:val="nil"/>
              <w:right w:val="single" w:sz="3" w:space="0" w:color="000000"/>
            </w:tcBorders>
          </w:tcPr>
          <w:p w14:paraId="3918F470" w14:textId="77777777" w:rsidR="006B326C" w:rsidRDefault="009B4794">
            <w:pPr>
              <w:pStyle w:val="TableParagraph"/>
              <w:spacing w:line="177" w:lineRule="exact"/>
              <w:ind w:left="78"/>
              <w:rPr>
                <w:rFonts w:ascii="宋体" w:eastAsia="宋体" w:hAnsi="宋体" w:cs="宋体"/>
                <w:sz w:val="15"/>
                <w:szCs w:val="15"/>
                <w:lang w:eastAsia="zh-CN"/>
              </w:rPr>
            </w:pPr>
            <w:proofErr w:type="gramStart"/>
            <w:r>
              <w:rPr>
                <w:rFonts w:ascii="宋体" w:eastAsia="宋体" w:hAnsi="宋体" w:cs="宋体"/>
                <w:w w:val="105"/>
                <w:sz w:val="15"/>
                <w:szCs w:val="15"/>
                <w:lang w:eastAsia="zh-CN"/>
              </w:rPr>
              <w:t>一</w:t>
            </w:r>
            <w:proofErr w:type="gramEnd"/>
            <w:r>
              <w:rPr>
                <w:rFonts w:ascii="宋体" w:eastAsia="宋体" w:hAnsi="宋体" w:cs="宋体"/>
                <w:w w:val="105"/>
                <w:sz w:val="15"/>
                <w:szCs w:val="15"/>
                <w:lang w:eastAsia="zh-CN"/>
              </w:rPr>
              <w:t>期间的M13计算的值不同，绝</w:t>
            </w:r>
          </w:p>
        </w:tc>
      </w:tr>
      <w:tr w:rsidR="006B326C" w14:paraId="6546EAB8" w14:textId="77777777">
        <w:trPr>
          <w:trHeight w:hRule="exact" w:val="200"/>
        </w:trPr>
        <w:tc>
          <w:tcPr>
            <w:tcW w:w="700" w:type="dxa"/>
            <w:vMerge/>
            <w:tcBorders>
              <w:left w:val="single" w:sz="3" w:space="0" w:color="000000"/>
              <w:right w:val="single" w:sz="3" w:space="0" w:color="000000"/>
            </w:tcBorders>
          </w:tcPr>
          <w:p w14:paraId="28C90DE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44278B0C" w14:textId="77777777" w:rsidR="006B326C" w:rsidRDefault="009B4794">
            <w:pPr>
              <w:pStyle w:val="TableParagraph"/>
              <w:spacing w:line="177" w:lineRule="exact"/>
              <w:ind w:left="82"/>
              <w:rPr>
                <w:rFonts w:ascii="宋体" w:eastAsia="宋体" w:hAnsi="宋体" w:cs="宋体"/>
                <w:sz w:val="15"/>
                <w:szCs w:val="15"/>
                <w:lang w:eastAsia="zh-CN"/>
              </w:rPr>
            </w:pPr>
            <w:r>
              <w:rPr>
                <w:rFonts w:ascii="宋体" w:eastAsia="宋体" w:hAnsi="宋体" w:cs="宋体"/>
                <w:w w:val="105"/>
                <w:sz w:val="15"/>
                <w:szCs w:val="15"/>
                <w:lang w:eastAsia="zh-CN"/>
              </w:rPr>
              <w:t>不同，绝对值差大于该措施或</w:t>
            </w:r>
          </w:p>
        </w:tc>
        <w:tc>
          <w:tcPr>
            <w:tcW w:w="2332" w:type="dxa"/>
            <w:tcBorders>
              <w:top w:val="nil"/>
              <w:left w:val="single" w:sz="3" w:space="0" w:color="000000"/>
              <w:bottom w:val="nil"/>
              <w:right w:val="single" w:sz="3" w:space="0" w:color="000000"/>
            </w:tcBorders>
          </w:tcPr>
          <w:p w14:paraId="3C0E1850"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不同，绝对值差大于该措施或</w:t>
            </w:r>
          </w:p>
        </w:tc>
        <w:tc>
          <w:tcPr>
            <w:tcW w:w="2331" w:type="dxa"/>
            <w:tcBorders>
              <w:top w:val="nil"/>
              <w:left w:val="single" w:sz="3" w:space="0" w:color="000000"/>
              <w:bottom w:val="nil"/>
              <w:right w:val="single" w:sz="3" w:space="0" w:color="000000"/>
            </w:tcBorders>
          </w:tcPr>
          <w:p w14:paraId="03C77D72"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不同，绝对值差大于该措施或</w:t>
            </w:r>
          </w:p>
        </w:tc>
        <w:tc>
          <w:tcPr>
            <w:tcW w:w="2331" w:type="dxa"/>
            <w:tcBorders>
              <w:top w:val="nil"/>
              <w:left w:val="single" w:sz="3" w:space="0" w:color="000000"/>
              <w:bottom w:val="nil"/>
              <w:right w:val="single" w:sz="3" w:space="0" w:color="000000"/>
            </w:tcBorders>
          </w:tcPr>
          <w:p w14:paraId="172443BA" w14:textId="77777777" w:rsidR="006B326C" w:rsidRDefault="009B4794">
            <w:pPr>
              <w:pStyle w:val="TableParagraph"/>
              <w:spacing w:line="177" w:lineRule="exact"/>
              <w:ind w:left="78"/>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对值差异</w:t>
            </w:r>
            <w:proofErr w:type="gramEnd"/>
            <w:r>
              <w:rPr>
                <w:rFonts w:ascii="宋体" w:eastAsia="宋体" w:hAnsi="宋体" w:cs="宋体"/>
                <w:w w:val="105"/>
                <w:sz w:val="15"/>
                <w:szCs w:val="15"/>
                <w:lang w:eastAsia="zh-CN"/>
              </w:rPr>
              <w:t>大于该度量或45MW计算</w:t>
            </w:r>
          </w:p>
        </w:tc>
      </w:tr>
      <w:tr w:rsidR="006B326C" w14:paraId="1EBF6F42" w14:textId="77777777">
        <w:trPr>
          <w:trHeight w:hRule="exact" w:val="196"/>
        </w:trPr>
        <w:tc>
          <w:tcPr>
            <w:tcW w:w="700" w:type="dxa"/>
            <w:vMerge/>
            <w:tcBorders>
              <w:left w:val="single" w:sz="3" w:space="0" w:color="000000"/>
              <w:right w:val="single" w:sz="3" w:space="0" w:color="000000"/>
            </w:tcBorders>
          </w:tcPr>
          <w:p w14:paraId="6CA77EDD"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0BAE54F" w14:textId="77777777" w:rsidR="006B326C" w:rsidRDefault="009B4794">
            <w:pPr>
              <w:pStyle w:val="TableParagraph"/>
              <w:spacing w:line="177" w:lineRule="exact"/>
              <w:ind w:left="82"/>
              <w:rPr>
                <w:rFonts w:ascii="宋体" w:eastAsia="宋体" w:hAnsi="宋体" w:cs="宋体"/>
                <w:sz w:val="15"/>
                <w:szCs w:val="15"/>
              </w:rPr>
            </w:pPr>
            <w:r>
              <w:rPr>
                <w:rFonts w:ascii="宋体" w:eastAsia="宋体" w:hAnsi="宋体" w:cs="宋体"/>
                <w:w w:val="105"/>
                <w:sz w:val="15"/>
                <w:szCs w:val="15"/>
              </w:rPr>
              <w:t>15MW计算的值的15，</w:t>
            </w:r>
          </w:p>
        </w:tc>
        <w:tc>
          <w:tcPr>
            <w:tcW w:w="2332" w:type="dxa"/>
            <w:tcBorders>
              <w:top w:val="nil"/>
              <w:left w:val="single" w:sz="3" w:space="0" w:color="000000"/>
              <w:bottom w:val="nil"/>
              <w:right w:val="single" w:sz="3" w:space="0" w:color="000000"/>
            </w:tcBorders>
          </w:tcPr>
          <w:p w14:paraId="4CFBFFCF" w14:textId="77777777" w:rsidR="006B326C" w:rsidRDefault="009B4794">
            <w:pPr>
              <w:pStyle w:val="TableParagraph"/>
              <w:spacing w:line="177" w:lineRule="exact"/>
              <w:ind w:left="81"/>
              <w:rPr>
                <w:rFonts w:ascii="宋体" w:eastAsia="宋体" w:hAnsi="宋体" w:cs="宋体"/>
                <w:sz w:val="15"/>
                <w:szCs w:val="15"/>
              </w:rPr>
            </w:pPr>
            <w:r>
              <w:rPr>
                <w:rFonts w:ascii="宋体" w:eastAsia="宋体" w:hAnsi="宋体" w:cs="宋体"/>
                <w:w w:val="105"/>
                <w:sz w:val="15"/>
                <w:szCs w:val="15"/>
              </w:rPr>
              <w:t>25MW计算的值的25，</w:t>
            </w:r>
          </w:p>
        </w:tc>
        <w:tc>
          <w:tcPr>
            <w:tcW w:w="2331" w:type="dxa"/>
            <w:tcBorders>
              <w:top w:val="nil"/>
              <w:left w:val="single" w:sz="3" w:space="0" w:color="000000"/>
              <w:bottom w:val="nil"/>
              <w:right w:val="single" w:sz="3" w:space="0" w:color="000000"/>
            </w:tcBorders>
          </w:tcPr>
          <w:p w14:paraId="7A9188A1" w14:textId="77777777" w:rsidR="006B326C" w:rsidRDefault="009B4794">
            <w:pPr>
              <w:pStyle w:val="TableParagraph"/>
              <w:spacing w:line="177" w:lineRule="exact"/>
              <w:ind w:left="80"/>
              <w:rPr>
                <w:rFonts w:ascii="宋体" w:eastAsia="宋体" w:hAnsi="宋体" w:cs="宋体"/>
                <w:sz w:val="15"/>
                <w:szCs w:val="15"/>
              </w:rPr>
            </w:pPr>
            <w:r>
              <w:rPr>
                <w:rFonts w:ascii="宋体" w:eastAsia="宋体" w:hAnsi="宋体" w:cs="宋体"/>
                <w:w w:val="105"/>
                <w:sz w:val="15"/>
                <w:szCs w:val="15"/>
              </w:rPr>
              <w:t>35MW计算的值的35，</w:t>
            </w:r>
          </w:p>
        </w:tc>
        <w:tc>
          <w:tcPr>
            <w:tcW w:w="2331" w:type="dxa"/>
            <w:vMerge w:val="restart"/>
            <w:tcBorders>
              <w:top w:val="nil"/>
              <w:left w:val="single" w:sz="3" w:space="0" w:color="000000"/>
              <w:right w:val="single" w:sz="3" w:space="0" w:color="000000"/>
            </w:tcBorders>
          </w:tcPr>
          <w:p w14:paraId="3C337FED" w14:textId="77777777" w:rsidR="006B326C" w:rsidRDefault="009B4794">
            <w:pPr>
              <w:pStyle w:val="TableParagraph"/>
              <w:spacing w:line="177" w:lineRule="exact"/>
              <w:ind w:left="78"/>
              <w:rPr>
                <w:rFonts w:ascii="宋体" w:eastAsia="宋体" w:hAnsi="宋体" w:cs="宋体"/>
                <w:sz w:val="15"/>
                <w:szCs w:val="15"/>
                <w:lang w:eastAsia="zh-CN"/>
              </w:rPr>
            </w:pPr>
            <w:r>
              <w:rPr>
                <w:rFonts w:ascii="宋体" w:eastAsia="宋体" w:hAnsi="宋体" w:cs="宋体"/>
                <w:w w:val="105"/>
                <w:sz w:val="15"/>
                <w:szCs w:val="15"/>
                <w:lang w:eastAsia="zh-CN"/>
              </w:rPr>
              <w:t>的值的45%，以较大者为准。</w:t>
            </w:r>
          </w:p>
        </w:tc>
      </w:tr>
      <w:tr w:rsidR="006B326C" w14:paraId="0AD87B3C" w14:textId="77777777">
        <w:trPr>
          <w:trHeight w:hRule="exact" w:val="184"/>
        </w:trPr>
        <w:tc>
          <w:tcPr>
            <w:tcW w:w="700" w:type="dxa"/>
            <w:vMerge/>
            <w:tcBorders>
              <w:left w:val="single" w:sz="3" w:space="0" w:color="000000"/>
              <w:right w:val="single" w:sz="3" w:space="0" w:color="000000"/>
            </w:tcBorders>
          </w:tcPr>
          <w:p w14:paraId="311BE762"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6885B1E" w14:textId="77777777" w:rsidR="006B326C" w:rsidRDefault="009B4794">
            <w:pPr>
              <w:pStyle w:val="TableParagraph"/>
              <w:spacing w:line="172" w:lineRule="exact"/>
              <w:ind w:left="82"/>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以较大者为准，但不超过价</w:t>
            </w:r>
          </w:p>
        </w:tc>
        <w:tc>
          <w:tcPr>
            <w:tcW w:w="2332" w:type="dxa"/>
            <w:tcBorders>
              <w:top w:val="nil"/>
              <w:left w:val="single" w:sz="3" w:space="0" w:color="000000"/>
              <w:bottom w:val="nil"/>
              <w:right w:val="single" w:sz="3" w:space="0" w:color="000000"/>
            </w:tcBorders>
          </w:tcPr>
          <w:p w14:paraId="081C5070" w14:textId="77777777" w:rsidR="006B326C" w:rsidRDefault="009B4794">
            <w:pPr>
              <w:pStyle w:val="TableParagraph"/>
              <w:spacing w:line="172" w:lineRule="exact"/>
              <w:ind w:left="81"/>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以较大者为准，但不超过价值的</w:t>
            </w:r>
          </w:p>
        </w:tc>
        <w:tc>
          <w:tcPr>
            <w:tcW w:w="2331" w:type="dxa"/>
            <w:tcBorders>
              <w:top w:val="nil"/>
              <w:left w:val="single" w:sz="3" w:space="0" w:color="000000"/>
              <w:bottom w:val="nil"/>
              <w:right w:val="single" w:sz="3" w:space="0" w:color="000000"/>
            </w:tcBorders>
          </w:tcPr>
          <w:p w14:paraId="4146978D" w14:textId="77777777" w:rsidR="006B326C" w:rsidRDefault="009B4794">
            <w:pPr>
              <w:pStyle w:val="TableParagraph"/>
              <w:spacing w:line="172" w:lineRule="exact"/>
              <w:ind w:left="80"/>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以较大者为准，但不超过价</w:t>
            </w:r>
          </w:p>
        </w:tc>
        <w:tc>
          <w:tcPr>
            <w:tcW w:w="2331" w:type="dxa"/>
            <w:vMerge/>
            <w:tcBorders>
              <w:left w:val="single" w:sz="3" w:space="0" w:color="000000"/>
              <w:right w:val="single" w:sz="3" w:space="0" w:color="000000"/>
            </w:tcBorders>
          </w:tcPr>
          <w:p w14:paraId="4C30E546" w14:textId="77777777" w:rsidR="006B326C" w:rsidRDefault="006B326C">
            <w:pPr>
              <w:rPr>
                <w:lang w:eastAsia="zh-CN"/>
              </w:rPr>
            </w:pPr>
          </w:p>
        </w:tc>
      </w:tr>
      <w:tr w:rsidR="006B326C" w14:paraId="496ECC1C" w14:textId="77777777">
        <w:trPr>
          <w:trHeight w:hRule="exact" w:val="783"/>
        </w:trPr>
        <w:tc>
          <w:tcPr>
            <w:tcW w:w="700" w:type="dxa"/>
            <w:vMerge/>
            <w:tcBorders>
              <w:left w:val="single" w:sz="3" w:space="0" w:color="000000"/>
              <w:bottom w:val="single" w:sz="3" w:space="0" w:color="000000"/>
              <w:right w:val="single" w:sz="3" w:space="0" w:color="000000"/>
            </w:tcBorders>
          </w:tcPr>
          <w:p w14:paraId="2DFC673E"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47118313" w14:textId="77777777" w:rsidR="006B326C" w:rsidRDefault="009B4794">
            <w:pPr>
              <w:pStyle w:val="TableParagraph"/>
              <w:spacing w:line="165" w:lineRule="exact"/>
              <w:ind w:left="82"/>
              <w:rPr>
                <w:rFonts w:ascii="宋体" w:eastAsia="宋体" w:hAnsi="宋体" w:cs="宋体"/>
                <w:sz w:val="15"/>
                <w:szCs w:val="15"/>
              </w:rPr>
            </w:pPr>
            <w:r>
              <w:rPr>
                <w:rFonts w:ascii="宋体" w:eastAsia="宋体" w:hAnsi="宋体" w:cs="宋体"/>
                <w:w w:val="105"/>
                <w:sz w:val="15"/>
                <w:szCs w:val="15"/>
              </w:rPr>
              <w:t>值的25</w:t>
            </w:r>
          </w:p>
        </w:tc>
        <w:tc>
          <w:tcPr>
            <w:tcW w:w="2332" w:type="dxa"/>
            <w:tcBorders>
              <w:top w:val="nil"/>
              <w:left w:val="single" w:sz="3" w:space="0" w:color="000000"/>
              <w:bottom w:val="single" w:sz="3" w:space="0" w:color="000000"/>
              <w:right w:val="single" w:sz="3" w:space="0" w:color="000000"/>
            </w:tcBorders>
          </w:tcPr>
          <w:p w14:paraId="05DE49AC" w14:textId="77777777" w:rsidR="006B326C" w:rsidRDefault="009B4794">
            <w:pPr>
              <w:pStyle w:val="TableParagraph"/>
              <w:spacing w:line="165" w:lineRule="exact"/>
              <w:ind w:left="81"/>
              <w:rPr>
                <w:rFonts w:ascii="宋体" w:eastAsia="宋体" w:hAnsi="宋体" w:cs="宋体"/>
                <w:sz w:val="15"/>
                <w:szCs w:val="15"/>
              </w:rPr>
            </w:pPr>
            <w:r>
              <w:rPr>
                <w:rFonts w:ascii="宋体"/>
                <w:w w:val="105"/>
                <w:sz w:val="15"/>
              </w:rPr>
              <w:t>35</w:t>
            </w:r>
          </w:p>
        </w:tc>
        <w:tc>
          <w:tcPr>
            <w:tcW w:w="2331" w:type="dxa"/>
            <w:tcBorders>
              <w:top w:val="nil"/>
              <w:left w:val="single" w:sz="3" w:space="0" w:color="000000"/>
              <w:bottom w:val="single" w:sz="3" w:space="0" w:color="000000"/>
              <w:right w:val="single" w:sz="3" w:space="0" w:color="000000"/>
            </w:tcBorders>
          </w:tcPr>
          <w:p w14:paraId="3BBCEFD3" w14:textId="77777777" w:rsidR="006B326C" w:rsidRDefault="009B4794">
            <w:pPr>
              <w:pStyle w:val="TableParagraph"/>
              <w:spacing w:line="165" w:lineRule="exact"/>
              <w:ind w:left="80"/>
              <w:rPr>
                <w:rFonts w:ascii="宋体" w:eastAsia="宋体" w:hAnsi="宋体" w:cs="宋体"/>
                <w:sz w:val="15"/>
                <w:szCs w:val="15"/>
              </w:rPr>
            </w:pPr>
            <w:r>
              <w:rPr>
                <w:rFonts w:ascii="宋体" w:eastAsia="宋体" w:hAnsi="宋体" w:cs="宋体"/>
                <w:w w:val="105"/>
                <w:sz w:val="15"/>
                <w:szCs w:val="15"/>
              </w:rPr>
              <w:t>值的45</w:t>
            </w:r>
          </w:p>
        </w:tc>
        <w:tc>
          <w:tcPr>
            <w:tcW w:w="2331" w:type="dxa"/>
            <w:vMerge/>
            <w:tcBorders>
              <w:left w:val="single" w:sz="3" w:space="0" w:color="000000"/>
              <w:bottom w:val="single" w:sz="3" w:space="0" w:color="000000"/>
              <w:right w:val="single" w:sz="3" w:space="0" w:color="000000"/>
            </w:tcBorders>
          </w:tcPr>
          <w:p w14:paraId="5A494F29" w14:textId="77777777" w:rsidR="006B326C" w:rsidRDefault="006B326C"/>
        </w:tc>
      </w:tr>
    </w:tbl>
    <w:p w14:paraId="3A991D72" w14:textId="77777777" w:rsidR="006B326C" w:rsidRDefault="006B326C">
      <w:pPr>
        <w:rPr>
          <w:rFonts w:ascii="宋体" w:eastAsia="宋体" w:hAnsi="宋体" w:cs="宋体"/>
          <w:b/>
          <w:bCs/>
          <w:sz w:val="20"/>
          <w:szCs w:val="20"/>
        </w:rPr>
      </w:pPr>
    </w:p>
    <w:p w14:paraId="1F0B7F00" w14:textId="77777777" w:rsidR="006B326C" w:rsidRDefault="006B326C">
      <w:pPr>
        <w:spacing w:before="4"/>
        <w:rPr>
          <w:rFonts w:ascii="宋体" w:eastAsia="宋体" w:hAnsi="宋体" w:cs="宋体"/>
          <w:b/>
          <w:bCs/>
          <w:sz w:val="21"/>
          <w:szCs w:val="21"/>
        </w:rPr>
      </w:pPr>
    </w:p>
    <w:p w14:paraId="1713DBA6"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15</w:t>
      </w:r>
      <w:r>
        <w:rPr>
          <w:rFonts w:ascii="宋体" w:eastAsia="宋体" w:hAnsi="宋体" w:cs="宋体"/>
          <w:b/>
          <w:bCs/>
          <w:spacing w:val="-1"/>
          <w:sz w:val="14"/>
          <w:szCs w:val="14"/>
          <w:lang w:eastAsia="zh-CN"/>
        </w:rPr>
        <w:t>第19页第12</w:t>
      </w:r>
    </w:p>
    <w:p w14:paraId="6FDE2F11" w14:textId="77777777" w:rsidR="006B326C" w:rsidRDefault="006B326C">
      <w:pPr>
        <w:rPr>
          <w:rFonts w:ascii="宋体" w:eastAsia="宋体" w:hAnsi="宋体" w:cs="宋体"/>
          <w:sz w:val="14"/>
          <w:szCs w:val="14"/>
          <w:lang w:eastAsia="zh-CN"/>
        </w:rPr>
        <w:sectPr w:rsidR="006B326C">
          <w:headerReference w:type="default" r:id="rId69"/>
          <w:footerReference w:type="default" r:id="rId70"/>
          <w:pgSz w:w="12240" w:h="15840"/>
          <w:pgMar w:top="3960" w:right="900" w:bottom="280" w:left="980" w:header="3766" w:footer="0" w:gutter="0"/>
          <w:cols w:space="720"/>
        </w:sectPr>
      </w:pPr>
    </w:p>
    <w:p w14:paraId="39C08F1F"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26BC0D04"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2B3F5A20"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8714A81"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6D43F846"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63988539"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6D3BB5D8"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2BE77F79" w14:textId="77777777">
        <w:trPr>
          <w:trHeight w:hRule="exact" w:val="177"/>
        </w:trPr>
        <w:tc>
          <w:tcPr>
            <w:tcW w:w="700" w:type="dxa"/>
            <w:vMerge w:val="restart"/>
            <w:tcBorders>
              <w:top w:val="single" w:sz="3" w:space="0" w:color="000000"/>
              <w:left w:val="single" w:sz="3" w:space="0" w:color="000000"/>
              <w:right w:val="single" w:sz="3" w:space="0" w:color="000000"/>
            </w:tcBorders>
          </w:tcPr>
          <w:p w14:paraId="174C1B83" w14:textId="77777777" w:rsidR="006B326C" w:rsidRDefault="006B326C"/>
        </w:tc>
        <w:tc>
          <w:tcPr>
            <w:tcW w:w="2331" w:type="dxa"/>
            <w:tcBorders>
              <w:top w:val="single" w:sz="3" w:space="0" w:color="000000"/>
              <w:left w:val="single" w:sz="3" w:space="0" w:color="000000"/>
              <w:bottom w:val="nil"/>
              <w:right w:val="single" w:sz="3" w:space="0" w:color="000000"/>
            </w:tcBorders>
          </w:tcPr>
          <w:p w14:paraId="5DC827E3" w14:textId="77777777" w:rsidR="006B326C" w:rsidRDefault="009B4794">
            <w:pPr>
              <w:pStyle w:val="TableParagraph"/>
              <w:spacing w:line="156" w:lineRule="exact"/>
              <w:ind w:left="82"/>
              <w:rPr>
                <w:rFonts w:ascii="宋体" w:eastAsia="宋体" w:hAnsi="宋体" w:cs="宋体"/>
                <w:sz w:val="15"/>
                <w:szCs w:val="15"/>
              </w:rPr>
            </w:pPr>
            <w:proofErr w:type="spellStart"/>
            <w:r>
              <w:rPr>
                <w:rFonts w:ascii="宋体" w:eastAsia="宋体" w:hAnsi="宋体" w:cs="宋体"/>
                <w:w w:val="105"/>
                <w:sz w:val="15"/>
                <w:szCs w:val="15"/>
              </w:rPr>
              <w:t>在测量中计算或</w:t>
            </w:r>
            <w:proofErr w:type="spellEnd"/>
          </w:p>
        </w:tc>
        <w:tc>
          <w:tcPr>
            <w:tcW w:w="2332" w:type="dxa"/>
            <w:tcBorders>
              <w:top w:val="single" w:sz="3" w:space="0" w:color="000000"/>
              <w:left w:val="single" w:sz="3" w:space="0" w:color="000000"/>
              <w:bottom w:val="nil"/>
              <w:right w:val="single" w:sz="3" w:space="0" w:color="000000"/>
            </w:tcBorders>
          </w:tcPr>
          <w:p w14:paraId="62AF0B40" w14:textId="77777777" w:rsidR="006B326C" w:rsidRDefault="009B4794">
            <w:pPr>
              <w:pStyle w:val="TableParagraph"/>
              <w:spacing w:line="156" w:lineRule="exact"/>
              <w:ind w:left="81"/>
              <w:rPr>
                <w:rFonts w:ascii="宋体" w:eastAsia="宋体" w:hAnsi="宋体" w:cs="宋体"/>
                <w:sz w:val="15"/>
                <w:szCs w:val="15"/>
              </w:rPr>
            </w:pPr>
            <w:proofErr w:type="spellStart"/>
            <w:r>
              <w:rPr>
                <w:rFonts w:ascii="宋体" w:eastAsia="宋体" w:hAnsi="宋体" w:cs="宋体"/>
                <w:w w:val="105"/>
                <w:sz w:val="15"/>
                <w:szCs w:val="15"/>
              </w:rPr>
              <w:t>在测量中计算或</w:t>
            </w:r>
            <w:proofErr w:type="spellEnd"/>
          </w:p>
        </w:tc>
        <w:tc>
          <w:tcPr>
            <w:tcW w:w="2331" w:type="dxa"/>
            <w:tcBorders>
              <w:top w:val="single" w:sz="3" w:space="0" w:color="000000"/>
              <w:left w:val="single" w:sz="3" w:space="0" w:color="000000"/>
              <w:bottom w:val="nil"/>
              <w:right w:val="single" w:sz="3" w:space="0" w:color="000000"/>
            </w:tcBorders>
          </w:tcPr>
          <w:p w14:paraId="704F83A5" w14:textId="77777777" w:rsidR="006B326C" w:rsidRDefault="009B4794">
            <w:pPr>
              <w:pStyle w:val="TableParagraph"/>
              <w:spacing w:line="156" w:lineRule="exact"/>
              <w:ind w:left="80"/>
              <w:rPr>
                <w:rFonts w:ascii="宋体" w:eastAsia="宋体" w:hAnsi="宋体" w:cs="宋体"/>
                <w:sz w:val="15"/>
                <w:szCs w:val="15"/>
              </w:rPr>
            </w:pPr>
            <w:proofErr w:type="spellStart"/>
            <w:r>
              <w:rPr>
                <w:rFonts w:ascii="宋体" w:eastAsia="宋体" w:hAnsi="宋体" w:cs="宋体"/>
                <w:w w:val="105"/>
                <w:sz w:val="15"/>
                <w:szCs w:val="15"/>
              </w:rPr>
              <w:t>在测量中计算或</w:t>
            </w:r>
            <w:proofErr w:type="spellEnd"/>
          </w:p>
        </w:tc>
        <w:tc>
          <w:tcPr>
            <w:tcW w:w="2331" w:type="dxa"/>
            <w:vMerge w:val="restart"/>
            <w:tcBorders>
              <w:top w:val="single" w:sz="3" w:space="0" w:color="000000"/>
              <w:left w:val="single" w:sz="3" w:space="0" w:color="000000"/>
              <w:right w:val="single" w:sz="3" w:space="0" w:color="000000"/>
            </w:tcBorders>
          </w:tcPr>
          <w:p w14:paraId="357A3246" w14:textId="77777777" w:rsidR="006B326C" w:rsidRDefault="006B326C"/>
        </w:tc>
      </w:tr>
      <w:tr w:rsidR="006B326C" w14:paraId="2CAA047B" w14:textId="77777777">
        <w:trPr>
          <w:trHeight w:hRule="exact" w:val="750"/>
        </w:trPr>
        <w:tc>
          <w:tcPr>
            <w:tcW w:w="700" w:type="dxa"/>
            <w:vMerge/>
            <w:tcBorders>
              <w:left w:val="single" w:sz="3" w:space="0" w:color="000000"/>
              <w:bottom w:val="single" w:sz="3" w:space="0" w:color="000000"/>
              <w:right w:val="single" w:sz="3" w:space="0" w:color="000000"/>
            </w:tcBorders>
          </w:tcPr>
          <w:p w14:paraId="6B1208D7" w14:textId="77777777" w:rsidR="006B326C" w:rsidRDefault="006B326C"/>
        </w:tc>
        <w:tc>
          <w:tcPr>
            <w:tcW w:w="2331" w:type="dxa"/>
            <w:tcBorders>
              <w:top w:val="nil"/>
              <w:left w:val="single" w:sz="3" w:space="0" w:color="000000"/>
              <w:bottom w:val="single" w:sz="3" w:space="0" w:color="000000"/>
              <w:right w:val="single" w:sz="3" w:space="0" w:color="000000"/>
            </w:tcBorders>
          </w:tcPr>
          <w:p w14:paraId="2DEA0FAD" w14:textId="77777777" w:rsidR="006B326C" w:rsidRDefault="009B4794">
            <w:pPr>
              <w:pStyle w:val="TableParagraph"/>
              <w:spacing w:line="171" w:lineRule="exact"/>
              <w:ind w:left="82"/>
              <w:rPr>
                <w:rFonts w:ascii="宋体" w:eastAsia="宋体" w:hAnsi="宋体" w:cs="宋体"/>
                <w:sz w:val="15"/>
                <w:szCs w:val="15"/>
                <w:lang w:eastAsia="zh-CN"/>
              </w:rPr>
            </w:pPr>
            <w:r>
              <w:rPr>
                <w:rFonts w:ascii="宋体" w:eastAsia="宋体" w:hAnsi="宋体" w:cs="宋体"/>
                <w:w w:val="105"/>
                <w:sz w:val="15"/>
                <w:szCs w:val="15"/>
                <w:lang w:eastAsia="zh-CN"/>
              </w:rPr>
              <w:t>25兆瓦，以较大者为准。。</w:t>
            </w:r>
          </w:p>
        </w:tc>
        <w:tc>
          <w:tcPr>
            <w:tcW w:w="2332" w:type="dxa"/>
            <w:tcBorders>
              <w:top w:val="nil"/>
              <w:left w:val="single" w:sz="3" w:space="0" w:color="000000"/>
              <w:bottom w:val="single" w:sz="3" w:space="0" w:color="000000"/>
              <w:right w:val="single" w:sz="3" w:space="0" w:color="000000"/>
            </w:tcBorders>
          </w:tcPr>
          <w:p w14:paraId="07682529" w14:textId="77777777"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35兆瓦，以较大者为准。</w:t>
            </w:r>
          </w:p>
        </w:tc>
        <w:tc>
          <w:tcPr>
            <w:tcW w:w="2331" w:type="dxa"/>
            <w:tcBorders>
              <w:top w:val="nil"/>
              <w:left w:val="single" w:sz="3" w:space="0" w:color="000000"/>
              <w:bottom w:val="single" w:sz="3" w:space="0" w:color="000000"/>
              <w:right w:val="single" w:sz="3" w:space="0" w:color="000000"/>
            </w:tcBorders>
          </w:tcPr>
          <w:p w14:paraId="41664A0B" w14:textId="77777777"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45兆瓦，以较大者为准。</w:t>
            </w:r>
          </w:p>
        </w:tc>
        <w:tc>
          <w:tcPr>
            <w:tcW w:w="2331" w:type="dxa"/>
            <w:vMerge/>
            <w:tcBorders>
              <w:left w:val="single" w:sz="3" w:space="0" w:color="000000"/>
              <w:bottom w:val="single" w:sz="3" w:space="0" w:color="000000"/>
              <w:right w:val="single" w:sz="3" w:space="0" w:color="000000"/>
            </w:tcBorders>
          </w:tcPr>
          <w:p w14:paraId="0C337206" w14:textId="77777777" w:rsidR="006B326C" w:rsidRDefault="006B326C">
            <w:pPr>
              <w:rPr>
                <w:lang w:eastAsia="zh-CN"/>
              </w:rPr>
            </w:pPr>
          </w:p>
        </w:tc>
      </w:tr>
      <w:tr w:rsidR="006B326C" w14:paraId="3B92255A" w14:textId="77777777">
        <w:trPr>
          <w:trHeight w:hRule="exact" w:val="295"/>
        </w:trPr>
        <w:tc>
          <w:tcPr>
            <w:tcW w:w="700" w:type="dxa"/>
            <w:vMerge w:val="restart"/>
            <w:tcBorders>
              <w:top w:val="single" w:sz="3" w:space="0" w:color="000000"/>
              <w:left w:val="single" w:sz="3" w:space="0" w:color="000000"/>
              <w:right w:val="single" w:sz="3" w:space="0" w:color="000000"/>
            </w:tcBorders>
          </w:tcPr>
          <w:p w14:paraId="117AB449" w14:textId="77777777" w:rsidR="006B326C" w:rsidRDefault="009B4794">
            <w:pPr>
              <w:pStyle w:val="TableParagraph"/>
              <w:spacing w:before="70"/>
              <w:ind w:left="82"/>
              <w:rPr>
                <w:rFonts w:ascii="宋体" w:eastAsia="宋体" w:hAnsi="宋体" w:cs="宋体"/>
                <w:sz w:val="15"/>
                <w:szCs w:val="15"/>
              </w:rPr>
            </w:pPr>
            <w:r>
              <w:rPr>
                <w:rFonts w:ascii="宋体" w:eastAsia="宋体" w:hAnsi="宋体" w:cs="宋体"/>
                <w:w w:val="105"/>
                <w:sz w:val="15"/>
                <w:szCs w:val="15"/>
              </w:rPr>
              <w:t>R7。</w:t>
            </w:r>
          </w:p>
        </w:tc>
        <w:tc>
          <w:tcPr>
            <w:tcW w:w="2331" w:type="dxa"/>
            <w:tcBorders>
              <w:top w:val="single" w:sz="3" w:space="0" w:color="000000"/>
              <w:left w:val="single" w:sz="3" w:space="0" w:color="000000"/>
              <w:bottom w:val="nil"/>
              <w:right w:val="single" w:sz="3" w:space="0" w:color="000000"/>
            </w:tcBorders>
          </w:tcPr>
          <w:p w14:paraId="2B630094" w14:textId="77777777" w:rsidR="006B326C" w:rsidRDefault="009B4794">
            <w:pPr>
              <w:pStyle w:val="TableParagraph"/>
              <w:spacing w:before="70"/>
              <w:ind w:left="82"/>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2" w:type="dxa"/>
            <w:tcBorders>
              <w:top w:val="single" w:sz="3" w:space="0" w:color="000000"/>
              <w:left w:val="single" w:sz="3" w:space="0" w:color="000000"/>
              <w:bottom w:val="nil"/>
              <w:right w:val="single" w:sz="3" w:space="0" w:color="000000"/>
            </w:tcBorders>
          </w:tcPr>
          <w:p w14:paraId="101A001D" w14:textId="77777777" w:rsidR="006B326C" w:rsidRDefault="009B4794">
            <w:pPr>
              <w:pStyle w:val="TableParagraph"/>
              <w:spacing w:before="70"/>
              <w:ind w:left="81"/>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1" w:type="dxa"/>
            <w:tcBorders>
              <w:top w:val="single" w:sz="3" w:space="0" w:color="000000"/>
              <w:left w:val="single" w:sz="3" w:space="0" w:color="000000"/>
              <w:bottom w:val="nil"/>
              <w:right w:val="single" w:sz="3" w:space="0" w:color="000000"/>
            </w:tcBorders>
          </w:tcPr>
          <w:p w14:paraId="508323EA" w14:textId="77777777" w:rsidR="006B326C" w:rsidRDefault="009B4794">
            <w:pPr>
              <w:pStyle w:val="TableParagraph"/>
              <w:spacing w:before="72"/>
              <w:ind w:left="80"/>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c>
          <w:tcPr>
            <w:tcW w:w="2331" w:type="dxa"/>
            <w:tcBorders>
              <w:top w:val="single" w:sz="3" w:space="0" w:color="000000"/>
              <w:left w:val="single" w:sz="3" w:space="0" w:color="000000"/>
              <w:bottom w:val="nil"/>
              <w:right w:val="single" w:sz="3" w:space="0" w:color="000000"/>
            </w:tcBorders>
          </w:tcPr>
          <w:p w14:paraId="52059782" w14:textId="77777777" w:rsidR="006B326C" w:rsidRDefault="009B4794">
            <w:pPr>
              <w:pStyle w:val="TableParagraph"/>
              <w:spacing w:before="72"/>
              <w:ind w:left="78"/>
              <w:rPr>
                <w:rFonts w:ascii="宋体" w:eastAsia="宋体" w:hAnsi="宋体" w:cs="宋体"/>
                <w:sz w:val="15"/>
                <w:szCs w:val="15"/>
                <w:lang w:eastAsia="zh-CN"/>
              </w:rPr>
            </w:pPr>
            <w:r>
              <w:rPr>
                <w:rFonts w:ascii="宋体" w:eastAsia="宋体" w:hAnsi="宋体" w:cs="宋体"/>
                <w:w w:val="105"/>
                <w:sz w:val="15"/>
                <w:szCs w:val="15"/>
                <w:lang w:eastAsia="zh-CN"/>
              </w:rPr>
              <w:t>对于指定的期间，传输服务提供</w:t>
            </w:r>
          </w:p>
        </w:tc>
      </w:tr>
      <w:tr w:rsidR="006B326C" w14:paraId="0EFDD43B" w14:textId="77777777">
        <w:trPr>
          <w:trHeight w:hRule="exact" w:val="200"/>
        </w:trPr>
        <w:tc>
          <w:tcPr>
            <w:tcW w:w="700" w:type="dxa"/>
            <w:vMerge/>
            <w:tcBorders>
              <w:left w:val="single" w:sz="3" w:space="0" w:color="000000"/>
              <w:right w:val="single" w:sz="3" w:space="0" w:color="000000"/>
            </w:tcBorders>
          </w:tcPr>
          <w:p w14:paraId="70AFC057"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172B0DC"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商计算的非公司ETC的绝对值与</w:t>
            </w:r>
          </w:p>
        </w:tc>
        <w:tc>
          <w:tcPr>
            <w:tcW w:w="2332" w:type="dxa"/>
            <w:tcBorders>
              <w:top w:val="nil"/>
              <w:left w:val="single" w:sz="3" w:space="0" w:color="000000"/>
              <w:bottom w:val="nil"/>
              <w:right w:val="single" w:sz="3" w:space="0" w:color="000000"/>
            </w:tcBorders>
          </w:tcPr>
          <w:p w14:paraId="47F7A716"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商计算的非公司ETC的绝对值与</w:t>
            </w:r>
          </w:p>
        </w:tc>
        <w:tc>
          <w:tcPr>
            <w:tcW w:w="2331" w:type="dxa"/>
            <w:tcBorders>
              <w:top w:val="nil"/>
              <w:left w:val="single" w:sz="3" w:space="0" w:color="000000"/>
              <w:bottom w:val="nil"/>
              <w:right w:val="single" w:sz="3" w:space="0" w:color="000000"/>
            </w:tcBorders>
          </w:tcPr>
          <w:p w14:paraId="02D1D58E"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商计算的非公司ETC的绝对值与</w:t>
            </w:r>
          </w:p>
        </w:tc>
        <w:tc>
          <w:tcPr>
            <w:tcW w:w="2331" w:type="dxa"/>
            <w:tcBorders>
              <w:top w:val="nil"/>
              <w:left w:val="single" w:sz="3" w:space="0" w:color="000000"/>
              <w:bottom w:val="nil"/>
              <w:right w:val="single" w:sz="3" w:space="0" w:color="000000"/>
            </w:tcBorders>
          </w:tcPr>
          <w:p w14:paraId="46FA64E7" w14:textId="77777777"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商计算了一个非公司ETC，其绝</w:t>
            </w:r>
          </w:p>
        </w:tc>
      </w:tr>
      <w:tr w:rsidR="006B326C" w14:paraId="72BE9BEB" w14:textId="77777777">
        <w:trPr>
          <w:trHeight w:hRule="exact" w:val="200"/>
        </w:trPr>
        <w:tc>
          <w:tcPr>
            <w:tcW w:w="700" w:type="dxa"/>
            <w:vMerge/>
            <w:tcBorders>
              <w:left w:val="single" w:sz="3" w:space="0" w:color="000000"/>
              <w:right w:val="single" w:sz="3" w:space="0" w:color="000000"/>
            </w:tcBorders>
          </w:tcPr>
          <w:p w14:paraId="3AC38B8A"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ACCF822"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同一期间的M14计算的值不同，</w:t>
            </w:r>
          </w:p>
        </w:tc>
        <w:tc>
          <w:tcPr>
            <w:tcW w:w="2332" w:type="dxa"/>
            <w:tcBorders>
              <w:top w:val="nil"/>
              <w:left w:val="single" w:sz="3" w:space="0" w:color="000000"/>
              <w:bottom w:val="nil"/>
              <w:right w:val="single" w:sz="3" w:space="0" w:color="000000"/>
            </w:tcBorders>
          </w:tcPr>
          <w:p w14:paraId="245829BD"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同一期间的M14计算的值不同，</w:t>
            </w:r>
          </w:p>
        </w:tc>
        <w:tc>
          <w:tcPr>
            <w:tcW w:w="2331" w:type="dxa"/>
            <w:tcBorders>
              <w:top w:val="nil"/>
              <w:left w:val="single" w:sz="3" w:space="0" w:color="000000"/>
              <w:bottom w:val="nil"/>
              <w:right w:val="single" w:sz="3" w:space="0" w:color="000000"/>
            </w:tcBorders>
          </w:tcPr>
          <w:p w14:paraId="6545F506"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同一期间的M14计算的值不同，</w:t>
            </w:r>
          </w:p>
        </w:tc>
        <w:tc>
          <w:tcPr>
            <w:tcW w:w="2331" w:type="dxa"/>
            <w:tcBorders>
              <w:top w:val="nil"/>
              <w:left w:val="single" w:sz="3" w:space="0" w:color="000000"/>
              <w:bottom w:val="nil"/>
              <w:right w:val="single" w:sz="3" w:space="0" w:color="000000"/>
            </w:tcBorders>
          </w:tcPr>
          <w:p w14:paraId="47D5DE51" w14:textId="77777777" w:rsidR="006B326C" w:rsidRDefault="009B4794">
            <w:pPr>
              <w:pStyle w:val="TableParagraph"/>
              <w:spacing w:line="178" w:lineRule="exact"/>
              <w:ind w:left="78"/>
              <w:rPr>
                <w:rFonts w:ascii="宋体" w:eastAsia="宋体" w:hAnsi="宋体" w:cs="宋体"/>
                <w:sz w:val="15"/>
                <w:szCs w:val="15"/>
                <w:lang w:eastAsia="zh-CN"/>
              </w:rPr>
            </w:pPr>
            <w:proofErr w:type="gramStart"/>
            <w:r>
              <w:rPr>
                <w:rFonts w:ascii="宋体" w:eastAsia="宋体" w:hAnsi="宋体" w:cs="宋体"/>
                <w:w w:val="105"/>
                <w:sz w:val="15"/>
                <w:szCs w:val="15"/>
                <w:lang w:eastAsia="zh-CN"/>
              </w:rPr>
              <w:t>对值与</w:t>
            </w:r>
            <w:proofErr w:type="gramEnd"/>
            <w:r>
              <w:rPr>
                <w:rFonts w:ascii="宋体" w:eastAsia="宋体" w:hAnsi="宋体" w:cs="宋体"/>
                <w:w w:val="105"/>
                <w:sz w:val="15"/>
                <w:szCs w:val="15"/>
                <w:lang w:eastAsia="zh-CN"/>
              </w:rPr>
              <w:t>同一时期的M14计算值不</w:t>
            </w:r>
          </w:p>
        </w:tc>
      </w:tr>
      <w:tr w:rsidR="006B326C" w14:paraId="297AB637" w14:textId="77777777">
        <w:trPr>
          <w:trHeight w:hRule="exact" w:val="200"/>
        </w:trPr>
        <w:tc>
          <w:tcPr>
            <w:tcW w:w="700" w:type="dxa"/>
            <w:vMerge/>
            <w:tcBorders>
              <w:left w:val="single" w:sz="3" w:space="0" w:color="000000"/>
              <w:right w:val="single" w:sz="3" w:space="0" w:color="000000"/>
            </w:tcBorders>
          </w:tcPr>
          <w:p w14:paraId="1570860D"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18D367FB"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绝对值差异大于该措施或15MW计</w:t>
            </w:r>
          </w:p>
        </w:tc>
        <w:tc>
          <w:tcPr>
            <w:tcW w:w="2332" w:type="dxa"/>
            <w:tcBorders>
              <w:top w:val="nil"/>
              <w:left w:val="single" w:sz="3" w:space="0" w:color="000000"/>
              <w:bottom w:val="nil"/>
              <w:right w:val="single" w:sz="3" w:space="0" w:color="000000"/>
            </w:tcBorders>
          </w:tcPr>
          <w:p w14:paraId="0148D810" w14:textId="77777777" w:rsidR="006B326C" w:rsidRDefault="009B4794">
            <w:pPr>
              <w:pStyle w:val="TableParagraph"/>
              <w:spacing w:line="178" w:lineRule="exact"/>
              <w:ind w:left="81"/>
              <w:rPr>
                <w:rFonts w:ascii="宋体" w:eastAsia="宋体" w:hAnsi="宋体" w:cs="宋体"/>
                <w:sz w:val="15"/>
                <w:szCs w:val="15"/>
                <w:lang w:eastAsia="zh-CN"/>
              </w:rPr>
            </w:pPr>
            <w:r>
              <w:rPr>
                <w:rFonts w:ascii="宋体" w:eastAsia="宋体" w:hAnsi="宋体" w:cs="宋体"/>
                <w:w w:val="105"/>
                <w:sz w:val="15"/>
                <w:szCs w:val="15"/>
                <w:lang w:eastAsia="zh-CN"/>
              </w:rPr>
              <w:t>绝对值差异大于该措施或25MW计</w:t>
            </w:r>
          </w:p>
        </w:tc>
        <w:tc>
          <w:tcPr>
            <w:tcW w:w="2331" w:type="dxa"/>
            <w:tcBorders>
              <w:top w:val="nil"/>
              <w:left w:val="single" w:sz="3" w:space="0" w:color="000000"/>
              <w:bottom w:val="nil"/>
              <w:right w:val="single" w:sz="3" w:space="0" w:color="000000"/>
            </w:tcBorders>
          </w:tcPr>
          <w:p w14:paraId="6295830D"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绝对值差异大于该措施或35MW计</w:t>
            </w:r>
          </w:p>
        </w:tc>
        <w:tc>
          <w:tcPr>
            <w:tcW w:w="2331" w:type="dxa"/>
            <w:tcBorders>
              <w:top w:val="nil"/>
              <w:left w:val="single" w:sz="3" w:space="0" w:color="000000"/>
              <w:bottom w:val="nil"/>
              <w:right w:val="single" w:sz="3" w:space="0" w:color="000000"/>
            </w:tcBorders>
          </w:tcPr>
          <w:p w14:paraId="1CD16E21" w14:textId="77777777"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同，绝对值差异大于测量或45MW</w:t>
            </w:r>
          </w:p>
        </w:tc>
      </w:tr>
      <w:tr w:rsidR="006B326C" w14:paraId="13DFDE03" w14:textId="77777777">
        <w:trPr>
          <w:trHeight w:hRule="exact" w:val="200"/>
        </w:trPr>
        <w:tc>
          <w:tcPr>
            <w:tcW w:w="700" w:type="dxa"/>
            <w:vMerge/>
            <w:tcBorders>
              <w:left w:val="single" w:sz="3" w:space="0" w:color="000000"/>
              <w:right w:val="single" w:sz="3" w:space="0" w:color="000000"/>
            </w:tcBorders>
          </w:tcPr>
          <w:p w14:paraId="63AD27BB"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04DA2347"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算的值的15%，以较大者为准，</w:t>
            </w:r>
          </w:p>
        </w:tc>
        <w:tc>
          <w:tcPr>
            <w:tcW w:w="2332" w:type="dxa"/>
            <w:tcBorders>
              <w:top w:val="nil"/>
              <w:left w:val="single" w:sz="3" w:space="0" w:color="000000"/>
              <w:bottom w:val="nil"/>
              <w:right w:val="single" w:sz="3" w:space="0" w:color="000000"/>
            </w:tcBorders>
          </w:tcPr>
          <w:p w14:paraId="3F881550"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算的值的25%，以较大者为准，</w:t>
            </w:r>
          </w:p>
        </w:tc>
        <w:tc>
          <w:tcPr>
            <w:tcW w:w="2331" w:type="dxa"/>
            <w:tcBorders>
              <w:top w:val="nil"/>
              <w:left w:val="single" w:sz="3" w:space="0" w:color="000000"/>
              <w:bottom w:val="nil"/>
              <w:right w:val="single" w:sz="3" w:space="0" w:color="000000"/>
            </w:tcBorders>
          </w:tcPr>
          <w:p w14:paraId="62A67294"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算的值的35%，以较大者为准，</w:t>
            </w:r>
          </w:p>
        </w:tc>
        <w:tc>
          <w:tcPr>
            <w:tcW w:w="2331" w:type="dxa"/>
            <w:tcBorders>
              <w:top w:val="nil"/>
              <w:left w:val="single" w:sz="3" w:space="0" w:color="000000"/>
              <w:bottom w:val="nil"/>
              <w:right w:val="single" w:sz="3" w:space="0" w:color="000000"/>
            </w:tcBorders>
          </w:tcPr>
          <w:p w14:paraId="268693C6" w14:textId="77777777" w:rsidR="006B326C" w:rsidRDefault="009B4794">
            <w:pPr>
              <w:pStyle w:val="TableParagraph"/>
              <w:spacing w:line="178" w:lineRule="exact"/>
              <w:ind w:left="78"/>
              <w:rPr>
                <w:rFonts w:ascii="宋体" w:eastAsia="宋体" w:hAnsi="宋体" w:cs="宋体"/>
                <w:sz w:val="15"/>
                <w:szCs w:val="15"/>
                <w:lang w:eastAsia="zh-CN"/>
              </w:rPr>
            </w:pPr>
            <w:r>
              <w:rPr>
                <w:rFonts w:ascii="宋体" w:eastAsia="宋体" w:hAnsi="宋体" w:cs="宋体"/>
                <w:w w:val="105"/>
                <w:sz w:val="15"/>
                <w:szCs w:val="15"/>
                <w:lang w:eastAsia="zh-CN"/>
              </w:rPr>
              <w:t>计算值的45%以上，以较大者为</w:t>
            </w:r>
          </w:p>
        </w:tc>
      </w:tr>
      <w:tr w:rsidR="006B326C" w14:paraId="5472700F" w14:textId="77777777">
        <w:trPr>
          <w:trHeight w:hRule="exact" w:val="200"/>
        </w:trPr>
        <w:tc>
          <w:tcPr>
            <w:tcW w:w="700" w:type="dxa"/>
            <w:vMerge/>
            <w:tcBorders>
              <w:left w:val="single" w:sz="3" w:space="0" w:color="000000"/>
              <w:right w:val="single" w:sz="3" w:space="0" w:color="000000"/>
            </w:tcBorders>
          </w:tcPr>
          <w:p w14:paraId="0E54CCB8"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63E6816" w14:textId="77777777" w:rsidR="006B326C" w:rsidRDefault="009B4794">
            <w:pPr>
              <w:pStyle w:val="TableParagraph"/>
              <w:spacing w:line="176" w:lineRule="exact"/>
              <w:ind w:left="82"/>
              <w:rPr>
                <w:rFonts w:ascii="宋体" w:eastAsia="宋体" w:hAnsi="宋体" w:cs="宋体"/>
                <w:sz w:val="15"/>
                <w:szCs w:val="15"/>
                <w:lang w:eastAsia="zh-CN"/>
              </w:rPr>
            </w:pPr>
            <w:r>
              <w:rPr>
                <w:rFonts w:ascii="宋体" w:eastAsia="宋体" w:hAnsi="宋体" w:cs="宋体"/>
                <w:w w:val="105"/>
                <w:sz w:val="15"/>
                <w:szCs w:val="15"/>
                <w:lang w:eastAsia="zh-CN"/>
              </w:rPr>
              <w:t>但不超过该措施或25MW计算的值</w:t>
            </w:r>
          </w:p>
        </w:tc>
        <w:tc>
          <w:tcPr>
            <w:tcW w:w="2332" w:type="dxa"/>
            <w:tcBorders>
              <w:top w:val="nil"/>
              <w:left w:val="single" w:sz="3" w:space="0" w:color="000000"/>
              <w:bottom w:val="nil"/>
              <w:right w:val="single" w:sz="3" w:space="0" w:color="000000"/>
            </w:tcBorders>
          </w:tcPr>
          <w:p w14:paraId="032C0B82" w14:textId="77777777" w:rsidR="006B326C" w:rsidRDefault="009B4794">
            <w:pPr>
              <w:pStyle w:val="TableParagraph"/>
              <w:spacing w:line="176" w:lineRule="exact"/>
              <w:ind w:left="81"/>
              <w:rPr>
                <w:rFonts w:ascii="宋体" w:eastAsia="宋体" w:hAnsi="宋体" w:cs="宋体"/>
                <w:sz w:val="15"/>
                <w:szCs w:val="15"/>
                <w:lang w:eastAsia="zh-CN"/>
              </w:rPr>
            </w:pPr>
            <w:r>
              <w:rPr>
                <w:rFonts w:ascii="宋体" w:eastAsia="宋体" w:hAnsi="宋体" w:cs="宋体"/>
                <w:w w:val="105"/>
                <w:sz w:val="15"/>
                <w:szCs w:val="15"/>
                <w:lang w:eastAsia="zh-CN"/>
              </w:rPr>
              <w:t>但不超过该措施或35MW计算的值</w:t>
            </w:r>
          </w:p>
        </w:tc>
        <w:tc>
          <w:tcPr>
            <w:tcW w:w="2331" w:type="dxa"/>
            <w:tcBorders>
              <w:top w:val="nil"/>
              <w:left w:val="single" w:sz="3" w:space="0" w:color="000000"/>
              <w:bottom w:val="nil"/>
              <w:right w:val="single" w:sz="3" w:space="0" w:color="000000"/>
            </w:tcBorders>
          </w:tcPr>
          <w:p w14:paraId="4BC222D6" w14:textId="77777777" w:rsidR="006B326C" w:rsidRDefault="009B4794">
            <w:pPr>
              <w:pStyle w:val="TableParagraph"/>
              <w:spacing w:line="178" w:lineRule="exact"/>
              <w:ind w:left="80"/>
              <w:rPr>
                <w:rFonts w:ascii="宋体" w:eastAsia="宋体" w:hAnsi="宋体" w:cs="宋体"/>
                <w:sz w:val="15"/>
                <w:szCs w:val="15"/>
                <w:lang w:eastAsia="zh-CN"/>
              </w:rPr>
            </w:pPr>
            <w:r>
              <w:rPr>
                <w:rFonts w:ascii="宋体" w:eastAsia="宋体" w:hAnsi="宋体" w:cs="宋体"/>
                <w:w w:val="105"/>
                <w:sz w:val="15"/>
                <w:szCs w:val="15"/>
                <w:lang w:eastAsia="zh-CN"/>
              </w:rPr>
              <w:t>但不超过该措施或45MW计算的值</w:t>
            </w:r>
          </w:p>
        </w:tc>
        <w:tc>
          <w:tcPr>
            <w:tcW w:w="2331" w:type="dxa"/>
            <w:vMerge w:val="restart"/>
            <w:tcBorders>
              <w:top w:val="nil"/>
              <w:left w:val="single" w:sz="3" w:space="0" w:color="000000"/>
              <w:right w:val="single" w:sz="3" w:space="0" w:color="000000"/>
            </w:tcBorders>
          </w:tcPr>
          <w:p w14:paraId="71BF56D0" w14:textId="77777777" w:rsidR="006B326C" w:rsidRDefault="009B4794">
            <w:pPr>
              <w:pStyle w:val="TableParagraph"/>
              <w:spacing w:line="178" w:lineRule="exact"/>
              <w:ind w:left="78"/>
              <w:rPr>
                <w:rFonts w:ascii="宋体" w:eastAsia="宋体" w:hAnsi="宋体" w:cs="宋体"/>
                <w:sz w:val="15"/>
                <w:szCs w:val="15"/>
              </w:rPr>
            </w:pPr>
            <w:r>
              <w:rPr>
                <w:rFonts w:ascii="宋体" w:eastAsia="宋体" w:hAnsi="宋体" w:cs="宋体"/>
                <w:w w:val="105"/>
                <w:sz w:val="15"/>
                <w:szCs w:val="15"/>
              </w:rPr>
              <w:t>准。</w:t>
            </w:r>
          </w:p>
        </w:tc>
      </w:tr>
      <w:tr w:rsidR="006B326C" w14:paraId="2EF7EC45" w14:textId="77777777">
        <w:trPr>
          <w:trHeight w:hRule="exact" w:val="1208"/>
        </w:trPr>
        <w:tc>
          <w:tcPr>
            <w:tcW w:w="700" w:type="dxa"/>
            <w:vMerge/>
            <w:tcBorders>
              <w:left w:val="single" w:sz="3" w:space="0" w:color="000000"/>
              <w:bottom w:val="single" w:sz="3" w:space="0" w:color="000000"/>
              <w:right w:val="single" w:sz="3" w:space="0" w:color="000000"/>
            </w:tcBorders>
          </w:tcPr>
          <w:p w14:paraId="4541CB16" w14:textId="77777777" w:rsidR="006B326C" w:rsidRDefault="006B326C"/>
        </w:tc>
        <w:tc>
          <w:tcPr>
            <w:tcW w:w="2331" w:type="dxa"/>
            <w:tcBorders>
              <w:top w:val="nil"/>
              <w:left w:val="single" w:sz="3" w:space="0" w:color="000000"/>
              <w:bottom w:val="single" w:sz="3" w:space="0" w:color="000000"/>
              <w:right w:val="single" w:sz="3" w:space="0" w:color="000000"/>
            </w:tcBorders>
          </w:tcPr>
          <w:p w14:paraId="0818EA74" w14:textId="77777777" w:rsidR="006B326C" w:rsidRDefault="009B4794">
            <w:pPr>
              <w:pStyle w:val="TableParagraph"/>
              <w:spacing w:line="176" w:lineRule="exact"/>
              <w:ind w:left="82"/>
              <w:rPr>
                <w:rFonts w:ascii="宋体" w:eastAsia="宋体" w:hAnsi="宋体" w:cs="宋体"/>
                <w:sz w:val="15"/>
                <w:szCs w:val="15"/>
              </w:rPr>
            </w:pPr>
            <w:r>
              <w:rPr>
                <w:rFonts w:ascii="宋体" w:eastAsia="宋体" w:hAnsi="宋体" w:cs="宋体"/>
                <w:w w:val="105"/>
                <w:sz w:val="15"/>
                <w:szCs w:val="15"/>
              </w:rPr>
              <w:t>的25%，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2" w:type="dxa"/>
            <w:tcBorders>
              <w:top w:val="nil"/>
              <w:left w:val="single" w:sz="3" w:space="0" w:color="000000"/>
              <w:bottom w:val="single" w:sz="3" w:space="0" w:color="000000"/>
              <w:right w:val="single" w:sz="3" w:space="0" w:color="000000"/>
            </w:tcBorders>
          </w:tcPr>
          <w:p w14:paraId="3EE7275A" w14:textId="77777777" w:rsidR="006B326C" w:rsidRDefault="009B4794">
            <w:pPr>
              <w:pStyle w:val="TableParagraph"/>
              <w:spacing w:line="178" w:lineRule="exact"/>
              <w:ind w:left="81"/>
              <w:rPr>
                <w:rFonts w:ascii="宋体" w:eastAsia="宋体" w:hAnsi="宋体" w:cs="宋体"/>
                <w:sz w:val="15"/>
                <w:szCs w:val="15"/>
              </w:rPr>
            </w:pPr>
            <w:r>
              <w:rPr>
                <w:rFonts w:ascii="宋体" w:eastAsia="宋体" w:hAnsi="宋体" w:cs="宋体"/>
                <w:w w:val="105"/>
                <w:sz w:val="15"/>
                <w:szCs w:val="15"/>
              </w:rPr>
              <w:t>的35%，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1" w:type="dxa"/>
            <w:tcBorders>
              <w:top w:val="nil"/>
              <w:left w:val="single" w:sz="3" w:space="0" w:color="000000"/>
              <w:bottom w:val="single" w:sz="3" w:space="0" w:color="000000"/>
              <w:right w:val="single" w:sz="3" w:space="0" w:color="000000"/>
            </w:tcBorders>
          </w:tcPr>
          <w:p w14:paraId="44DD7EE9" w14:textId="77777777" w:rsidR="006B326C" w:rsidRDefault="009B4794">
            <w:pPr>
              <w:pStyle w:val="TableParagraph"/>
              <w:spacing w:line="178" w:lineRule="exact"/>
              <w:ind w:left="80"/>
              <w:rPr>
                <w:rFonts w:ascii="宋体" w:eastAsia="宋体" w:hAnsi="宋体" w:cs="宋体"/>
                <w:sz w:val="15"/>
                <w:szCs w:val="15"/>
              </w:rPr>
            </w:pPr>
            <w:r>
              <w:rPr>
                <w:rFonts w:ascii="宋体" w:eastAsia="宋体" w:hAnsi="宋体" w:cs="宋体"/>
                <w:w w:val="105"/>
                <w:sz w:val="15"/>
                <w:szCs w:val="15"/>
              </w:rPr>
              <w:t>的45%，</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14:paraId="005A9AF9" w14:textId="77777777" w:rsidR="006B326C" w:rsidRDefault="006B326C"/>
        </w:tc>
      </w:tr>
      <w:tr w:rsidR="006B326C" w14:paraId="717825F7" w14:textId="77777777">
        <w:trPr>
          <w:trHeight w:hRule="exact" w:val="282"/>
        </w:trPr>
        <w:tc>
          <w:tcPr>
            <w:tcW w:w="700" w:type="dxa"/>
            <w:vMerge w:val="restart"/>
            <w:tcBorders>
              <w:top w:val="single" w:sz="3" w:space="0" w:color="000000"/>
              <w:left w:val="single" w:sz="3" w:space="0" w:color="000000"/>
              <w:right w:val="single" w:sz="3" w:space="0" w:color="000000"/>
            </w:tcBorders>
          </w:tcPr>
          <w:p w14:paraId="782FD42D" w14:textId="77777777" w:rsidR="006B326C" w:rsidRDefault="009B4794">
            <w:pPr>
              <w:pStyle w:val="TableParagraph"/>
              <w:spacing w:before="70"/>
              <w:ind w:left="82"/>
              <w:rPr>
                <w:rFonts w:ascii="宋体" w:eastAsia="宋体" w:hAnsi="宋体" w:cs="宋体"/>
                <w:sz w:val="15"/>
                <w:szCs w:val="15"/>
              </w:rPr>
            </w:pPr>
            <w:r>
              <w:rPr>
                <w:rFonts w:ascii="宋体" w:eastAsia="宋体" w:hAnsi="宋体" w:cs="宋体"/>
                <w:w w:val="105"/>
                <w:sz w:val="15"/>
                <w:szCs w:val="15"/>
              </w:rPr>
              <w:t>R8。</w:t>
            </w:r>
          </w:p>
        </w:tc>
        <w:tc>
          <w:tcPr>
            <w:tcW w:w="2331" w:type="dxa"/>
            <w:vMerge w:val="restart"/>
            <w:tcBorders>
              <w:top w:val="single" w:sz="3" w:space="0" w:color="000000"/>
              <w:left w:val="single" w:sz="3" w:space="0" w:color="000000"/>
              <w:right w:val="single" w:sz="3" w:space="0" w:color="000000"/>
            </w:tcBorders>
          </w:tcPr>
          <w:p w14:paraId="5DEBCB04" w14:textId="77777777" w:rsidR="006B326C" w:rsidRDefault="006B326C">
            <w:pPr>
              <w:pStyle w:val="TableParagraph"/>
              <w:spacing w:before="10"/>
              <w:rPr>
                <w:rFonts w:ascii="宋体" w:eastAsia="宋体" w:hAnsi="宋体" w:cs="宋体"/>
                <w:b/>
                <w:bCs/>
                <w:sz w:val="18"/>
                <w:szCs w:val="18"/>
                <w:lang w:eastAsia="zh-CN"/>
              </w:rPr>
            </w:pPr>
          </w:p>
          <w:p w14:paraId="39D83E48" w14:textId="77777777" w:rsidR="006B326C" w:rsidRDefault="009B4794">
            <w:pPr>
              <w:pStyle w:val="TableParagraph"/>
              <w:ind w:left="82"/>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传输服务提供商在确定公司AFC</w:t>
            </w:r>
          </w:p>
        </w:tc>
        <w:tc>
          <w:tcPr>
            <w:tcW w:w="2332" w:type="dxa"/>
            <w:tcBorders>
              <w:top w:val="single" w:sz="3" w:space="0" w:color="000000"/>
              <w:left w:val="single" w:sz="3" w:space="0" w:color="000000"/>
              <w:bottom w:val="nil"/>
              <w:right w:val="single" w:sz="3" w:space="0" w:color="000000"/>
            </w:tcBorders>
          </w:tcPr>
          <w:p w14:paraId="37DA243A" w14:textId="77777777" w:rsidR="006B326C" w:rsidRDefault="009B4794">
            <w:pPr>
              <w:pStyle w:val="TableParagraph"/>
              <w:spacing w:before="70"/>
              <w:ind w:left="81"/>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p>
        </w:tc>
        <w:tc>
          <w:tcPr>
            <w:tcW w:w="2331" w:type="dxa"/>
            <w:tcBorders>
              <w:top w:val="single" w:sz="3" w:space="0" w:color="000000"/>
              <w:left w:val="single" w:sz="3" w:space="0" w:color="000000"/>
              <w:bottom w:val="nil"/>
              <w:right w:val="single" w:sz="3" w:space="0" w:color="000000"/>
            </w:tcBorders>
          </w:tcPr>
          <w:p w14:paraId="46AC9744" w14:textId="77777777" w:rsidR="006B326C" w:rsidRDefault="009B4794">
            <w:pPr>
              <w:pStyle w:val="TableParagraph"/>
              <w:spacing w:before="70"/>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传输服务提供商在确定公司AFC</w:t>
            </w:r>
          </w:p>
        </w:tc>
        <w:tc>
          <w:tcPr>
            <w:tcW w:w="2331" w:type="dxa"/>
            <w:tcBorders>
              <w:top w:val="single" w:sz="3" w:space="0" w:color="000000"/>
              <w:left w:val="single" w:sz="3" w:space="0" w:color="000000"/>
              <w:bottom w:val="nil"/>
              <w:right w:val="single" w:sz="3" w:space="0" w:color="000000"/>
            </w:tcBorders>
          </w:tcPr>
          <w:p w14:paraId="6633EF81" w14:textId="77777777" w:rsidR="006B326C" w:rsidRDefault="009B4794">
            <w:pPr>
              <w:pStyle w:val="TableParagraph"/>
              <w:spacing w:before="71"/>
              <w:ind w:left="78"/>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传输服务提供商在确定公司</w:t>
            </w:r>
          </w:p>
        </w:tc>
      </w:tr>
      <w:tr w:rsidR="006B326C" w14:paraId="54EE6C51" w14:textId="77777777">
        <w:trPr>
          <w:trHeight w:hRule="exact" w:val="201"/>
        </w:trPr>
        <w:tc>
          <w:tcPr>
            <w:tcW w:w="700" w:type="dxa"/>
            <w:vMerge/>
            <w:tcBorders>
              <w:left w:val="single" w:sz="3" w:space="0" w:color="000000"/>
              <w:right w:val="single" w:sz="3" w:space="0" w:color="000000"/>
            </w:tcBorders>
          </w:tcPr>
          <w:p w14:paraId="29556978" w14:textId="77777777" w:rsidR="006B326C" w:rsidRDefault="006B326C">
            <w:pPr>
              <w:rPr>
                <w:lang w:eastAsia="zh-CN"/>
              </w:rPr>
            </w:pPr>
          </w:p>
        </w:tc>
        <w:tc>
          <w:tcPr>
            <w:tcW w:w="2331" w:type="dxa"/>
            <w:vMerge/>
            <w:tcBorders>
              <w:left w:val="single" w:sz="3" w:space="0" w:color="000000"/>
              <w:bottom w:val="nil"/>
              <w:right w:val="single" w:sz="3" w:space="0" w:color="000000"/>
            </w:tcBorders>
          </w:tcPr>
          <w:p w14:paraId="4CBBFA6F" w14:textId="77777777" w:rsidR="006B326C" w:rsidRDefault="006B326C">
            <w:pPr>
              <w:rPr>
                <w:lang w:eastAsia="zh-CN"/>
              </w:rPr>
            </w:pPr>
          </w:p>
        </w:tc>
        <w:tc>
          <w:tcPr>
            <w:tcW w:w="2332" w:type="dxa"/>
            <w:tcBorders>
              <w:top w:val="nil"/>
              <w:left w:val="single" w:sz="3" w:space="0" w:color="000000"/>
              <w:bottom w:val="nil"/>
              <w:right w:val="single" w:sz="3" w:space="0" w:color="000000"/>
            </w:tcBorders>
          </w:tcPr>
          <w:p w14:paraId="628345FF" w14:textId="77777777" w:rsidR="006B326C" w:rsidRDefault="009B4794">
            <w:pPr>
              <w:pStyle w:val="TableParagraph"/>
              <w:spacing w:line="188" w:lineRule="exact"/>
              <w:ind w:left="81"/>
              <w:rPr>
                <w:rFonts w:ascii="宋体" w:eastAsia="宋体" w:hAnsi="宋体" w:cs="宋体"/>
                <w:sz w:val="15"/>
                <w:szCs w:val="15"/>
                <w:lang w:eastAsia="zh-CN"/>
              </w:rPr>
            </w:pPr>
            <w:r>
              <w:rPr>
                <w:rFonts w:ascii="宋体" w:eastAsia="宋体" w:hAnsi="宋体" w:cs="宋体"/>
                <w:w w:val="105"/>
                <w:sz w:val="15"/>
                <w:szCs w:val="15"/>
                <w:lang w:eastAsia="zh-CN"/>
              </w:rPr>
              <w:t>AFC时没有使用R8中定义的所</w:t>
            </w:r>
          </w:p>
        </w:tc>
        <w:tc>
          <w:tcPr>
            <w:tcW w:w="2331" w:type="dxa"/>
            <w:tcBorders>
              <w:top w:val="nil"/>
              <w:left w:val="single" w:sz="3" w:space="0" w:color="000000"/>
              <w:bottom w:val="nil"/>
              <w:right w:val="single" w:sz="3" w:space="0" w:color="000000"/>
            </w:tcBorders>
          </w:tcPr>
          <w:p w14:paraId="61212106" w14:textId="77777777" w:rsidR="006B326C" w:rsidRDefault="009B4794">
            <w:pPr>
              <w:pStyle w:val="TableParagraph"/>
              <w:spacing w:line="188" w:lineRule="exact"/>
              <w:ind w:left="78"/>
              <w:rPr>
                <w:rFonts w:ascii="宋体" w:eastAsia="宋体" w:hAnsi="宋体" w:cs="宋体"/>
                <w:sz w:val="15"/>
                <w:szCs w:val="15"/>
                <w:lang w:eastAsia="zh-CN"/>
              </w:rPr>
            </w:pPr>
            <w:r>
              <w:rPr>
                <w:rFonts w:ascii="宋体" w:eastAsia="宋体" w:hAnsi="宋体" w:cs="宋体"/>
                <w:w w:val="105"/>
                <w:sz w:val="15"/>
                <w:szCs w:val="15"/>
                <w:lang w:eastAsia="zh-CN"/>
              </w:rPr>
              <w:t>时没有使用R8中定义的</w:t>
            </w:r>
            <w:proofErr w:type="gramStart"/>
            <w:r>
              <w:rPr>
                <w:rFonts w:ascii="宋体" w:eastAsia="宋体" w:hAnsi="宋体" w:cs="宋体"/>
                <w:w w:val="105"/>
                <w:sz w:val="15"/>
                <w:szCs w:val="15"/>
                <w:lang w:eastAsia="zh-CN"/>
              </w:rPr>
              <w:t>所有元</w:t>
            </w:r>
            <w:proofErr w:type="gramEnd"/>
          </w:p>
        </w:tc>
        <w:tc>
          <w:tcPr>
            <w:tcW w:w="2331" w:type="dxa"/>
            <w:tcBorders>
              <w:top w:val="nil"/>
              <w:left w:val="single" w:sz="3" w:space="0" w:color="000000"/>
              <w:bottom w:val="nil"/>
              <w:right w:val="single" w:sz="3" w:space="0" w:color="000000"/>
            </w:tcBorders>
          </w:tcPr>
          <w:p w14:paraId="4EFCD7C4" w14:textId="77777777" w:rsidR="006B326C" w:rsidRDefault="009B4794">
            <w:pPr>
              <w:pStyle w:val="TableParagraph"/>
              <w:spacing w:line="190" w:lineRule="exact"/>
              <w:ind w:left="78"/>
              <w:rPr>
                <w:rFonts w:ascii="宋体" w:eastAsia="宋体" w:hAnsi="宋体" w:cs="宋体"/>
                <w:sz w:val="15"/>
                <w:szCs w:val="15"/>
                <w:lang w:eastAsia="zh-CN"/>
              </w:rPr>
            </w:pPr>
            <w:r>
              <w:rPr>
                <w:rFonts w:ascii="宋体" w:eastAsia="宋体" w:hAnsi="宋体" w:cs="宋体"/>
                <w:w w:val="105"/>
                <w:sz w:val="15"/>
                <w:szCs w:val="15"/>
                <w:lang w:eastAsia="zh-CN"/>
              </w:rPr>
              <w:t>AFC时没有使用R8中定义的所</w:t>
            </w:r>
          </w:p>
        </w:tc>
      </w:tr>
      <w:tr w:rsidR="006B326C" w14:paraId="4F5C5F5D" w14:textId="77777777">
        <w:trPr>
          <w:trHeight w:hRule="exact" w:val="200"/>
        </w:trPr>
        <w:tc>
          <w:tcPr>
            <w:tcW w:w="700" w:type="dxa"/>
            <w:vMerge/>
            <w:tcBorders>
              <w:left w:val="single" w:sz="3" w:space="0" w:color="000000"/>
              <w:right w:val="single" w:sz="3" w:space="0" w:color="000000"/>
            </w:tcBorders>
          </w:tcPr>
          <w:p w14:paraId="59BE51C4"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553AD15" w14:textId="77777777"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时没有使用R8中定义的</w:t>
            </w:r>
            <w:proofErr w:type="gramStart"/>
            <w:r>
              <w:rPr>
                <w:rFonts w:ascii="宋体" w:eastAsia="宋体" w:hAnsi="宋体" w:cs="宋体"/>
                <w:w w:val="105"/>
                <w:sz w:val="15"/>
                <w:szCs w:val="15"/>
                <w:lang w:eastAsia="zh-CN"/>
              </w:rPr>
              <w:t>所有元</w:t>
            </w:r>
            <w:proofErr w:type="gramEnd"/>
          </w:p>
        </w:tc>
        <w:tc>
          <w:tcPr>
            <w:tcW w:w="2332" w:type="dxa"/>
            <w:tcBorders>
              <w:top w:val="nil"/>
              <w:left w:val="single" w:sz="3" w:space="0" w:color="000000"/>
              <w:bottom w:val="nil"/>
              <w:right w:val="single" w:sz="3" w:space="0" w:color="000000"/>
            </w:tcBorders>
          </w:tcPr>
          <w:p w14:paraId="2623F983" w14:textId="77777777"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有元素，或者使用额外元素，</w:t>
            </w:r>
          </w:p>
        </w:tc>
        <w:tc>
          <w:tcPr>
            <w:tcW w:w="2331" w:type="dxa"/>
            <w:tcBorders>
              <w:top w:val="nil"/>
              <w:left w:val="single" w:sz="3" w:space="0" w:color="000000"/>
              <w:bottom w:val="nil"/>
              <w:right w:val="single" w:sz="3" w:space="0" w:color="000000"/>
            </w:tcBorders>
          </w:tcPr>
          <w:p w14:paraId="4D27EC3B" w14:textId="77777777" w:rsidR="006B326C" w:rsidRDefault="009B4794">
            <w:pPr>
              <w:pStyle w:val="TableParagraph"/>
              <w:spacing w:line="187" w:lineRule="exact"/>
              <w:ind w:left="78"/>
              <w:rPr>
                <w:rFonts w:ascii="宋体" w:eastAsia="宋体" w:hAnsi="宋体" w:cs="宋体"/>
                <w:sz w:val="15"/>
                <w:szCs w:val="15"/>
                <w:lang w:eastAsia="zh-CN"/>
              </w:rPr>
            </w:pPr>
            <w:r>
              <w:rPr>
                <w:rFonts w:ascii="宋体" w:eastAsia="宋体" w:hAnsi="宋体" w:cs="宋体"/>
                <w:w w:val="105"/>
                <w:sz w:val="15"/>
                <w:szCs w:val="15"/>
                <w:lang w:eastAsia="zh-CN"/>
              </w:rPr>
              <w:t>素，或者使用额外元素，超过</w:t>
            </w:r>
          </w:p>
        </w:tc>
        <w:tc>
          <w:tcPr>
            <w:tcW w:w="2331" w:type="dxa"/>
            <w:tcBorders>
              <w:top w:val="nil"/>
              <w:left w:val="single" w:sz="3" w:space="0" w:color="000000"/>
              <w:bottom w:val="nil"/>
              <w:right w:val="single" w:sz="3" w:space="0" w:color="000000"/>
            </w:tcBorders>
          </w:tcPr>
          <w:p w14:paraId="0F9E84E1" w14:textId="77777777"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有元素，或者使用额外元素，</w:t>
            </w:r>
          </w:p>
        </w:tc>
      </w:tr>
      <w:tr w:rsidR="006B326C" w14:paraId="3AF184ED" w14:textId="77777777">
        <w:trPr>
          <w:trHeight w:hRule="exact" w:val="200"/>
        </w:trPr>
        <w:tc>
          <w:tcPr>
            <w:tcW w:w="700" w:type="dxa"/>
            <w:vMerge/>
            <w:tcBorders>
              <w:left w:val="single" w:sz="3" w:space="0" w:color="000000"/>
              <w:right w:val="single" w:sz="3" w:space="0" w:color="000000"/>
            </w:tcBorders>
          </w:tcPr>
          <w:p w14:paraId="25C3526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513CBDD7" w14:textId="77777777"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素，或者使用额外的元素，用</w:t>
            </w:r>
          </w:p>
        </w:tc>
        <w:tc>
          <w:tcPr>
            <w:tcW w:w="2332" w:type="dxa"/>
            <w:tcBorders>
              <w:top w:val="nil"/>
              <w:left w:val="single" w:sz="3" w:space="0" w:color="000000"/>
              <w:bottom w:val="nil"/>
              <w:right w:val="single" w:sz="3" w:space="0" w:color="000000"/>
            </w:tcBorders>
          </w:tcPr>
          <w:p w14:paraId="224BB015" w14:textId="77777777"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超过5%的</w:t>
            </w:r>
            <w:proofErr w:type="gramStart"/>
            <w:r>
              <w:rPr>
                <w:rFonts w:ascii="宋体" w:eastAsia="宋体" w:hAnsi="宋体" w:cs="宋体"/>
                <w:w w:val="105"/>
                <w:sz w:val="15"/>
                <w:szCs w:val="15"/>
                <w:lang w:eastAsia="zh-CN"/>
              </w:rPr>
              <w:t>所有流门或1个流门</w:t>
            </w:r>
            <w:proofErr w:type="gramEnd"/>
          </w:p>
        </w:tc>
        <w:tc>
          <w:tcPr>
            <w:tcW w:w="2331" w:type="dxa"/>
            <w:tcBorders>
              <w:top w:val="nil"/>
              <w:left w:val="single" w:sz="3" w:space="0" w:color="000000"/>
              <w:bottom w:val="nil"/>
              <w:right w:val="single" w:sz="3" w:space="0" w:color="000000"/>
            </w:tcBorders>
          </w:tcPr>
          <w:p w14:paraId="4CAEDA56" w14:textId="77777777"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10%的</w:t>
            </w:r>
            <w:proofErr w:type="gramStart"/>
            <w:r>
              <w:rPr>
                <w:rFonts w:ascii="宋体" w:eastAsia="宋体" w:hAnsi="宋体" w:cs="宋体"/>
                <w:w w:val="105"/>
                <w:sz w:val="15"/>
                <w:szCs w:val="15"/>
                <w:lang w:eastAsia="zh-CN"/>
              </w:rPr>
              <w:t>所有流门或</w:t>
            </w:r>
            <w:proofErr w:type="gramEnd"/>
            <w:r>
              <w:rPr>
                <w:rFonts w:ascii="宋体" w:eastAsia="宋体" w:hAnsi="宋体" w:cs="宋体"/>
                <w:w w:val="105"/>
                <w:sz w:val="15"/>
                <w:szCs w:val="15"/>
                <w:lang w:eastAsia="zh-CN"/>
              </w:rPr>
              <w:t>2个流门（以</w:t>
            </w:r>
          </w:p>
        </w:tc>
        <w:tc>
          <w:tcPr>
            <w:tcW w:w="2331" w:type="dxa"/>
            <w:tcBorders>
              <w:top w:val="nil"/>
              <w:left w:val="single" w:sz="3" w:space="0" w:color="000000"/>
              <w:bottom w:val="nil"/>
              <w:right w:val="single" w:sz="3" w:space="0" w:color="000000"/>
            </w:tcBorders>
          </w:tcPr>
          <w:p w14:paraId="6AFB04BC" w14:textId="77777777"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超过15%的</w:t>
            </w:r>
            <w:proofErr w:type="gramStart"/>
            <w:r>
              <w:rPr>
                <w:rFonts w:ascii="宋体" w:eastAsia="宋体" w:hAnsi="宋体" w:cs="宋体"/>
                <w:w w:val="105"/>
                <w:sz w:val="15"/>
                <w:szCs w:val="15"/>
                <w:lang w:eastAsia="zh-CN"/>
              </w:rPr>
              <w:t>所有流门或</w:t>
            </w:r>
            <w:proofErr w:type="gramEnd"/>
            <w:r>
              <w:rPr>
                <w:rFonts w:ascii="宋体" w:eastAsia="宋体" w:hAnsi="宋体" w:cs="宋体"/>
                <w:w w:val="105"/>
                <w:sz w:val="15"/>
                <w:szCs w:val="15"/>
                <w:lang w:eastAsia="zh-CN"/>
              </w:rPr>
              <w:t>超过3个</w:t>
            </w:r>
          </w:p>
        </w:tc>
      </w:tr>
      <w:tr w:rsidR="006B326C" w14:paraId="7CE5BECF" w14:textId="77777777">
        <w:trPr>
          <w:trHeight w:hRule="exact" w:val="200"/>
        </w:trPr>
        <w:tc>
          <w:tcPr>
            <w:tcW w:w="700" w:type="dxa"/>
            <w:vMerge/>
            <w:tcBorders>
              <w:left w:val="single" w:sz="3" w:space="0" w:color="000000"/>
              <w:right w:val="single" w:sz="3" w:space="0" w:color="000000"/>
            </w:tcBorders>
          </w:tcPr>
          <w:p w14:paraId="5E854FD6"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3B54B97B" w14:textId="77777777" w:rsidR="006B326C" w:rsidRDefault="009B4794">
            <w:pPr>
              <w:pStyle w:val="TableParagraph"/>
              <w:spacing w:line="165" w:lineRule="exact"/>
              <w:ind w:left="82"/>
              <w:rPr>
                <w:rFonts w:ascii="宋体" w:eastAsia="宋体" w:hAnsi="宋体" w:cs="宋体"/>
                <w:sz w:val="15"/>
                <w:szCs w:val="15"/>
                <w:lang w:eastAsia="zh-CN"/>
              </w:rPr>
            </w:pPr>
            <w:r>
              <w:rPr>
                <w:rFonts w:ascii="宋体" w:eastAsia="宋体" w:hAnsi="宋体" w:cs="宋体"/>
                <w:w w:val="105"/>
                <w:sz w:val="15"/>
                <w:szCs w:val="15"/>
                <w:lang w:eastAsia="zh-CN"/>
              </w:rPr>
              <w:t>于超过</w:t>
            </w:r>
            <w:proofErr w:type="gramStart"/>
            <w:r>
              <w:rPr>
                <w:rFonts w:ascii="宋体" w:eastAsia="宋体" w:hAnsi="宋体" w:cs="宋体"/>
                <w:w w:val="105"/>
                <w:sz w:val="15"/>
                <w:szCs w:val="15"/>
                <w:lang w:eastAsia="zh-CN"/>
              </w:rPr>
              <w:t>零流门</w:t>
            </w:r>
            <w:proofErr w:type="gramEnd"/>
            <w:r>
              <w:rPr>
                <w:rFonts w:ascii="宋体" w:eastAsia="宋体" w:hAnsi="宋体" w:cs="宋体"/>
                <w:w w:val="105"/>
                <w:sz w:val="15"/>
                <w:szCs w:val="15"/>
                <w:lang w:eastAsia="zh-CN"/>
              </w:rPr>
              <w:t>，但不超过所有</w:t>
            </w:r>
          </w:p>
        </w:tc>
        <w:tc>
          <w:tcPr>
            <w:tcW w:w="2332" w:type="dxa"/>
            <w:tcBorders>
              <w:top w:val="nil"/>
              <w:left w:val="single" w:sz="3" w:space="0" w:color="000000"/>
              <w:bottom w:val="nil"/>
              <w:right w:val="single" w:sz="3" w:space="0" w:color="000000"/>
            </w:tcBorders>
          </w:tcPr>
          <w:p w14:paraId="3C5C7D60" w14:textId="77777777"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w:t>
            </w:r>
          </w:p>
        </w:tc>
        <w:tc>
          <w:tcPr>
            <w:tcW w:w="2331" w:type="dxa"/>
            <w:tcBorders>
              <w:top w:val="nil"/>
              <w:left w:val="single" w:sz="3" w:space="0" w:color="000000"/>
              <w:bottom w:val="nil"/>
              <w:right w:val="single" w:sz="3" w:space="0" w:color="000000"/>
            </w:tcBorders>
          </w:tcPr>
          <w:p w14:paraId="43428F9C" w14:textId="77777777" w:rsidR="006B326C" w:rsidRDefault="009B4794">
            <w:pPr>
              <w:pStyle w:val="TableParagraph"/>
              <w:spacing w:line="187" w:lineRule="exact"/>
              <w:ind w:left="78"/>
              <w:rPr>
                <w:rFonts w:ascii="宋体" w:eastAsia="宋体" w:hAnsi="宋体" w:cs="宋体"/>
                <w:sz w:val="15"/>
                <w:szCs w:val="15"/>
                <w:lang w:eastAsia="zh-CN"/>
              </w:rPr>
            </w:pPr>
            <w:r>
              <w:rPr>
                <w:rFonts w:ascii="宋体" w:eastAsia="宋体" w:hAnsi="宋体" w:cs="宋体"/>
                <w:w w:val="105"/>
                <w:sz w:val="15"/>
                <w:szCs w:val="15"/>
                <w:lang w:eastAsia="zh-CN"/>
              </w:rPr>
              <w:t>较大者为准)，但不超过15%的</w:t>
            </w:r>
          </w:p>
        </w:tc>
        <w:tc>
          <w:tcPr>
            <w:tcW w:w="2331" w:type="dxa"/>
            <w:vMerge w:val="restart"/>
            <w:tcBorders>
              <w:top w:val="nil"/>
              <w:left w:val="single" w:sz="3" w:space="0" w:color="000000"/>
              <w:right w:val="single" w:sz="3" w:space="0" w:color="000000"/>
            </w:tcBorders>
          </w:tcPr>
          <w:p w14:paraId="6B8C354D" w14:textId="77777777" w:rsidR="006B326C" w:rsidRDefault="009B4794">
            <w:pPr>
              <w:pStyle w:val="TableParagraph"/>
              <w:spacing w:line="189" w:lineRule="exact"/>
              <w:ind w:left="78"/>
              <w:rPr>
                <w:rFonts w:ascii="宋体" w:eastAsia="宋体" w:hAnsi="宋体" w:cs="宋体"/>
                <w:sz w:val="15"/>
                <w:szCs w:val="15"/>
                <w:lang w:eastAsia="zh-CN"/>
              </w:rPr>
            </w:pPr>
            <w:r>
              <w:rPr>
                <w:rFonts w:ascii="宋体" w:eastAsia="宋体" w:hAnsi="宋体" w:cs="宋体"/>
                <w:w w:val="105"/>
                <w:sz w:val="15"/>
                <w:szCs w:val="15"/>
                <w:lang w:eastAsia="zh-CN"/>
              </w:rPr>
              <w:t>流门（以较大者为准）。</w:t>
            </w:r>
          </w:p>
        </w:tc>
      </w:tr>
      <w:tr w:rsidR="006B326C" w14:paraId="1D53C745" w14:textId="77777777">
        <w:trPr>
          <w:trHeight w:hRule="exact" w:val="199"/>
        </w:trPr>
        <w:tc>
          <w:tcPr>
            <w:tcW w:w="700" w:type="dxa"/>
            <w:vMerge/>
            <w:tcBorders>
              <w:left w:val="single" w:sz="3" w:space="0" w:color="000000"/>
              <w:right w:val="single" w:sz="3" w:space="0" w:color="000000"/>
            </w:tcBorders>
          </w:tcPr>
          <w:p w14:paraId="14D60483"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177CC0F" w14:textId="77777777" w:rsidR="006B326C" w:rsidRDefault="009B4794">
            <w:pPr>
              <w:pStyle w:val="TableParagraph"/>
              <w:spacing w:line="165" w:lineRule="exact"/>
              <w:ind w:left="82"/>
              <w:rPr>
                <w:rFonts w:ascii="宋体" w:eastAsia="宋体" w:hAnsi="宋体" w:cs="宋体"/>
                <w:sz w:val="15"/>
                <w:szCs w:val="15"/>
                <w:lang w:eastAsia="zh-CN"/>
              </w:rPr>
            </w:pPr>
            <w:proofErr w:type="gramStart"/>
            <w:r>
              <w:rPr>
                <w:rFonts w:ascii="宋体" w:eastAsia="宋体" w:hAnsi="宋体" w:cs="宋体"/>
                <w:w w:val="105"/>
                <w:sz w:val="15"/>
                <w:szCs w:val="15"/>
                <w:lang w:eastAsia="zh-CN"/>
              </w:rPr>
              <w:t>流门或</w:t>
            </w:r>
            <w:proofErr w:type="gramEnd"/>
            <w:r>
              <w:rPr>
                <w:rFonts w:ascii="宋体" w:eastAsia="宋体" w:hAnsi="宋体" w:cs="宋体"/>
                <w:w w:val="105"/>
                <w:sz w:val="15"/>
                <w:szCs w:val="15"/>
                <w:lang w:eastAsia="zh-CN"/>
              </w:rPr>
              <w:t>1</w:t>
            </w:r>
            <w:proofErr w:type="gramStart"/>
            <w:r>
              <w:rPr>
                <w:rFonts w:ascii="宋体" w:eastAsia="宋体" w:hAnsi="宋体" w:cs="宋体"/>
                <w:w w:val="105"/>
                <w:sz w:val="15"/>
                <w:szCs w:val="15"/>
                <w:lang w:eastAsia="zh-CN"/>
              </w:rPr>
              <w:t>流门的</w:t>
            </w:r>
            <w:proofErr w:type="gramEnd"/>
            <w:r>
              <w:rPr>
                <w:rFonts w:ascii="宋体" w:eastAsia="宋体" w:hAnsi="宋体" w:cs="宋体"/>
                <w:w w:val="105"/>
                <w:sz w:val="15"/>
                <w:szCs w:val="15"/>
                <w:lang w:eastAsia="zh-CN"/>
              </w:rPr>
              <w:t>5%（以较大者为</w:t>
            </w:r>
          </w:p>
        </w:tc>
        <w:tc>
          <w:tcPr>
            <w:tcW w:w="2332" w:type="dxa"/>
            <w:tcBorders>
              <w:top w:val="nil"/>
              <w:left w:val="single" w:sz="3" w:space="0" w:color="000000"/>
              <w:bottom w:val="nil"/>
              <w:right w:val="single" w:sz="3" w:space="0" w:color="000000"/>
            </w:tcBorders>
          </w:tcPr>
          <w:p w14:paraId="1BDC5DAD" w14:textId="77777777" w:rsidR="006B326C" w:rsidRDefault="009B4794">
            <w:pPr>
              <w:pStyle w:val="TableParagraph"/>
              <w:spacing w:line="187" w:lineRule="exact"/>
              <w:ind w:left="81"/>
              <w:rPr>
                <w:rFonts w:ascii="宋体" w:eastAsia="宋体" w:hAnsi="宋体" w:cs="宋体"/>
                <w:sz w:val="15"/>
                <w:szCs w:val="15"/>
                <w:lang w:eastAsia="zh-CN"/>
              </w:rPr>
            </w:pPr>
            <w:r>
              <w:rPr>
                <w:rFonts w:ascii="宋体" w:eastAsia="宋体" w:hAnsi="宋体" w:cs="宋体"/>
                <w:w w:val="105"/>
                <w:sz w:val="15"/>
                <w:szCs w:val="15"/>
                <w:lang w:eastAsia="zh-CN"/>
              </w:rPr>
              <w:t>10%的</w:t>
            </w:r>
            <w:proofErr w:type="gramStart"/>
            <w:r>
              <w:rPr>
                <w:rFonts w:ascii="宋体" w:eastAsia="宋体" w:hAnsi="宋体" w:cs="宋体"/>
                <w:w w:val="105"/>
                <w:sz w:val="15"/>
                <w:szCs w:val="15"/>
                <w:lang w:eastAsia="zh-CN"/>
              </w:rPr>
              <w:t>所有流门或2个流门</w:t>
            </w:r>
            <w:proofErr w:type="gramEnd"/>
            <w:r>
              <w:rPr>
                <w:rFonts w:ascii="宋体" w:eastAsia="宋体" w:hAnsi="宋体" w:cs="宋体"/>
                <w:w w:val="105"/>
                <w:sz w:val="15"/>
                <w:szCs w:val="15"/>
                <w:lang w:eastAsia="zh-CN"/>
              </w:rPr>
              <w:t>(以</w:t>
            </w:r>
          </w:p>
        </w:tc>
        <w:tc>
          <w:tcPr>
            <w:tcW w:w="2331" w:type="dxa"/>
            <w:tcBorders>
              <w:top w:val="nil"/>
              <w:left w:val="single" w:sz="3" w:space="0" w:color="000000"/>
              <w:bottom w:val="nil"/>
              <w:right w:val="single" w:sz="3" w:space="0" w:color="000000"/>
            </w:tcBorders>
          </w:tcPr>
          <w:p w14:paraId="700283FF" w14:textId="77777777" w:rsidR="006B326C" w:rsidRDefault="009B4794">
            <w:pPr>
              <w:pStyle w:val="TableParagraph"/>
              <w:spacing w:line="187" w:lineRule="exact"/>
              <w:ind w:left="78"/>
              <w:rPr>
                <w:rFonts w:ascii="宋体" w:eastAsia="宋体" w:hAnsi="宋体" w:cs="宋体"/>
                <w:sz w:val="15"/>
                <w:szCs w:val="15"/>
                <w:lang w:eastAsia="zh-CN"/>
              </w:rPr>
            </w:pPr>
            <w:proofErr w:type="gramStart"/>
            <w:r>
              <w:rPr>
                <w:rFonts w:ascii="宋体" w:eastAsia="宋体" w:hAnsi="宋体" w:cs="宋体"/>
                <w:w w:val="105"/>
                <w:sz w:val="15"/>
                <w:szCs w:val="15"/>
                <w:lang w:eastAsia="zh-CN"/>
              </w:rPr>
              <w:t>所有流门或3个流门</w:t>
            </w:r>
            <w:proofErr w:type="gramEnd"/>
            <w:r>
              <w:rPr>
                <w:rFonts w:ascii="宋体" w:eastAsia="宋体" w:hAnsi="宋体" w:cs="宋体"/>
                <w:w w:val="105"/>
                <w:sz w:val="15"/>
                <w:szCs w:val="15"/>
                <w:lang w:eastAsia="zh-CN"/>
              </w:rPr>
              <w:t>(以较大者</w:t>
            </w:r>
          </w:p>
        </w:tc>
        <w:tc>
          <w:tcPr>
            <w:tcW w:w="2331" w:type="dxa"/>
            <w:vMerge/>
            <w:tcBorders>
              <w:left w:val="single" w:sz="3" w:space="0" w:color="000000"/>
              <w:right w:val="single" w:sz="3" w:space="0" w:color="000000"/>
            </w:tcBorders>
          </w:tcPr>
          <w:p w14:paraId="2B8EB8C9" w14:textId="77777777" w:rsidR="006B326C" w:rsidRDefault="006B326C">
            <w:pPr>
              <w:rPr>
                <w:lang w:eastAsia="zh-CN"/>
              </w:rPr>
            </w:pPr>
          </w:p>
        </w:tc>
      </w:tr>
      <w:tr w:rsidR="006B326C" w14:paraId="6AA119F5" w14:textId="77777777">
        <w:trPr>
          <w:trHeight w:hRule="exact" w:val="865"/>
        </w:trPr>
        <w:tc>
          <w:tcPr>
            <w:tcW w:w="700" w:type="dxa"/>
            <w:vMerge/>
            <w:tcBorders>
              <w:left w:val="single" w:sz="3" w:space="0" w:color="000000"/>
              <w:bottom w:val="single" w:sz="3" w:space="0" w:color="000000"/>
              <w:right w:val="single" w:sz="3" w:space="0" w:color="000000"/>
            </w:tcBorders>
          </w:tcPr>
          <w:p w14:paraId="32106A26"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3AC5039B" w14:textId="77777777" w:rsidR="006B326C" w:rsidRDefault="009B4794">
            <w:pPr>
              <w:pStyle w:val="TableParagraph"/>
              <w:spacing w:line="166" w:lineRule="exact"/>
              <w:ind w:left="82"/>
              <w:rPr>
                <w:rFonts w:ascii="宋体" w:eastAsia="宋体" w:hAnsi="宋体" w:cs="宋体"/>
                <w:sz w:val="15"/>
                <w:szCs w:val="15"/>
              </w:rPr>
            </w:pPr>
            <w:r>
              <w:rPr>
                <w:rFonts w:ascii="宋体" w:eastAsia="宋体" w:hAnsi="宋体" w:cs="宋体"/>
                <w:w w:val="105"/>
                <w:sz w:val="15"/>
                <w:szCs w:val="15"/>
              </w:rPr>
              <w:t>准）。</w:t>
            </w:r>
          </w:p>
        </w:tc>
        <w:tc>
          <w:tcPr>
            <w:tcW w:w="2332" w:type="dxa"/>
            <w:tcBorders>
              <w:top w:val="nil"/>
              <w:left w:val="single" w:sz="3" w:space="0" w:color="000000"/>
              <w:bottom w:val="single" w:sz="3" w:space="0" w:color="000000"/>
              <w:right w:val="single" w:sz="3" w:space="0" w:color="000000"/>
            </w:tcBorders>
          </w:tcPr>
          <w:p w14:paraId="332815F2" w14:textId="77777777" w:rsidR="006B326C" w:rsidRDefault="009B4794">
            <w:pPr>
              <w:pStyle w:val="TableParagraph"/>
              <w:spacing w:line="188" w:lineRule="exact"/>
              <w:ind w:left="81"/>
              <w:rPr>
                <w:rFonts w:ascii="宋体" w:eastAsia="宋体" w:hAnsi="宋体" w:cs="宋体"/>
                <w:sz w:val="15"/>
                <w:szCs w:val="15"/>
              </w:rPr>
            </w:pPr>
            <w:proofErr w:type="spellStart"/>
            <w:r>
              <w:rPr>
                <w:rFonts w:ascii="宋体" w:eastAsia="宋体" w:hAnsi="宋体" w:cs="宋体"/>
                <w:w w:val="105"/>
                <w:sz w:val="15"/>
                <w:szCs w:val="15"/>
              </w:rPr>
              <w:t>较大者为准</w:t>
            </w:r>
            <w:proofErr w:type="spellEnd"/>
            <w:r>
              <w:rPr>
                <w:rFonts w:ascii="宋体" w:eastAsia="宋体" w:hAnsi="宋体" w:cs="宋体"/>
                <w:w w:val="105"/>
                <w:sz w:val="15"/>
                <w:szCs w:val="15"/>
              </w:rPr>
              <w:t>）。</w:t>
            </w:r>
          </w:p>
        </w:tc>
        <w:tc>
          <w:tcPr>
            <w:tcW w:w="2331" w:type="dxa"/>
            <w:tcBorders>
              <w:top w:val="nil"/>
              <w:left w:val="single" w:sz="3" w:space="0" w:color="000000"/>
              <w:bottom w:val="single" w:sz="3" w:space="0" w:color="000000"/>
              <w:right w:val="single" w:sz="3" w:space="0" w:color="000000"/>
            </w:tcBorders>
          </w:tcPr>
          <w:p w14:paraId="23DEA714" w14:textId="77777777" w:rsidR="006B326C" w:rsidRDefault="009B4794">
            <w:pPr>
              <w:pStyle w:val="TableParagraph"/>
              <w:spacing w:line="190" w:lineRule="exact"/>
              <w:ind w:left="78"/>
              <w:rPr>
                <w:rFonts w:ascii="宋体" w:eastAsia="宋体" w:hAnsi="宋体" w:cs="宋体"/>
                <w:sz w:val="15"/>
                <w:szCs w:val="15"/>
              </w:rPr>
            </w:pPr>
            <w:proofErr w:type="spellStart"/>
            <w:r>
              <w:rPr>
                <w:rFonts w:ascii="宋体" w:eastAsia="宋体" w:hAnsi="宋体" w:cs="宋体"/>
                <w:w w:val="105"/>
                <w:sz w:val="15"/>
                <w:szCs w:val="15"/>
              </w:rPr>
              <w:t>为准</w:t>
            </w:r>
            <w:proofErr w:type="spellEnd"/>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14:paraId="2FBC6CA7" w14:textId="77777777" w:rsidR="006B326C" w:rsidRDefault="006B326C"/>
        </w:tc>
      </w:tr>
      <w:tr w:rsidR="006B326C" w14:paraId="5B932D42" w14:textId="77777777">
        <w:trPr>
          <w:trHeight w:hRule="exact" w:val="1251"/>
        </w:trPr>
        <w:tc>
          <w:tcPr>
            <w:tcW w:w="700" w:type="dxa"/>
            <w:tcBorders>
              <w:top w:val="single" w:sz="3" w:space="0" w:color="000000"/>
              <w:left w:val="single" w:sz="3" w:space="0" w:color="000000"/>
              <w:bottom w:val="single" w:sz="3" w:space="0" w:color="000000"/>
              <w:right w:val="single" w:sz="3" w:space="0" w:color="000000"/>
            </w:tcBorders>
          </w:tcPr>
          <w:p w14:paraId="416DBD4C" w14:textId="77777777" w:rsidR="006B326C" w:rsidRDefault="009B4794">
            <w:pPr>
              <w:pStyle w:val="TableParagraph"/>
              <w:spacing w:before="69"/>
              <w:ind w:left="82"/>
              <w:rPr>
                <w:rFonts w:ascii="宋体" w:eastAsia="宋体" w:hAnsi="宋体" w:cs="宋体"/>
                <w:sz w:val="15"/>
                <w:szCs w:val="15"/>
              </w:rPr>
            </w:pPr>
            <w:r>
              <w:rPr>
                <w:rFonts w:ascii="宋体" w:eastAsia="宋体" w:hAnsi="宋体" w:cs="宋体"/>
                <w:w w:val="105"/>
                <w:sz w:val="15"/>
                <w:szCs w:val="15"/>
              </w:rPr>
              <w:t>R9。</w:t>
            </w:r>
          </w:p>
        </w:tc>
        <w:tc>
          <w:tcPr>
            <w:tcW w:w="2331" w:type="dxa"/>
            <w:tcBorders>
              <w:top w:val="single" w:sz="3" w:space="0" w:color="000000"/>
              <w:left w:val="single" w:sz="3" w:space="0" w:color="000000"/>
              <w:bottom w:val="single" w:sz="3" w:space="0" w:color="000000"/>
              <w:right w:val="single" w:sz="3" w:space="0" w:color="000000"/>
            </w:tcBorders>
          </w:tcPr>
          <w:p w14:paraId="2A03D8AA" w14:textId="77777777" w:rsidR="006B326C" w:rsidRDefault="009B4794">
            <w:pPr>
              <w:pStyle w:val="TableParagraph"/>
              <w:spacing w:line="175" w:lineRule="exact"/>
              <w:ind w:left="82"/>
              <w:rPr>
                <w:rFonts w:ascii="宋体" w:eastAsia="宋体" w:hAnsi="宋体" w:cs="宋体"/>
                <w:sz w:val="15"/>
                <w:szCs w:val="15"/>
                <w:lang w:eastAsia="zh-CN"/>
              </w:rPr>
            </w:pPr>
            <w:r>
              <w:rPr>
                <w:rFonts w:ascii="宋体" w:eastAsia="宋体" w:hAnsi="宋体" w:cs="宋体"/>
                <w:w w:val="105"/>
                <w:sz w:val="15"/>
                <w:szCs w:val="15"/>
                <w:lang w:eastAsia="zh-CN"/>
              </w:rPr>
              <w:t>在确定非公司AFC时，传输服务</w:t>
            </w:r>
          </w:p>
          <w:p w14:paraId="709BB33E" w14:textId="77777777" w:rsidR="006B326C" w:rsidRDefault="009B4794">
            <w:pPr>
              <w:pStyle w:val="TableParagraph"/>
              <w:spacing w:before="4" w:line="244" w:lineRule="auto"/>
              <w:ind w:left="82" w:right="75"/>
              <w:rPr>
                <w:rFonts w:ascii="宋体" w:eastAsia="宋体" w:hAnsi="宋体" w:cs="宋体"/>
                <w:sz w:val="15"/>
                <w:szCs w:val="15"/>
                <w:lang w:eastAsia="zh-CN"/>
              </w:rPr>
            </w:pPr>
            <w:r>
              <w:rPr>
                <w:rFonts w:ascii="宋体" w:eastAsia="宋体" w:hAnsi="宋体" w:cs="宋体"/>
                <w:spacing w:val="-2"/>
                <w:sz w:val="15"/>
                <w:szCs w:val="15"/>
                <w:lang w:eastAsia="zh-CN"/>
              </w:rPr>
              <w:t>提供商没有使用R8中定义的所有</w:t>
            </w:r>
            <w:r>
              <w:rPr>
                <w:rFonts w:ascii="宋体" w:eastAsia="宋体" w:hAnsi="宋体" w:cs="宋体"/>
                <w:spacing w:val="10"/>
                <w:sz w:val="15"/>
                <w:szCs w:val="15"/>
                <w:lang w:eastAsia="zh-CN"/>
              </w:rPr>
              <w:t xml:space="preserve"> </w:t>
            </w:r>
            <w:r>
              <w:rPr>
                <w:rFonts w:ascii="宋体" w:eastAsia="宋体" w:hAnsi="宋体" w:cs="宋体"/>
                <w:w w:val="105"/>
                <w:sz w:val="15"/>
                <w:szCs w:val="15"/>
                <w:lang w:eastAsia="zh-CN"/>
              </w:rPr>
              <w:t>元素，或者使用额外的元素</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超过零流量，但不超过5%的所</w:t>
            </w:r>
          </w:p>
          <w:p w14:paraId="20384849" w14:textId="77777777" w:rsidR="006B326C" w:rsidRDefault="009B4794">
            <w:pPr>
              <w:pStyle w:val="TableParagraph"/>
              <w:spacing w:before="1"/>
              <w:ind w:left="82"/>
              <w:rPr>
                <w:rFonts w:ascii="宋体" w:eastAsia="宋体" w:hAnsi="宋体" w:cs="宋体"/>
                <w:sz w:val="15"/>
                <w:szCs w:val="15"/>
              </w:rPr>
            </w:pPr>
            <w:r>
              <w:rPr>
                <w:rFonts w:ascii="宋体" w:eastAsia="宋体" w:hAnsi="宋体" w:cs="宋体"/>
                <w:w w:val="103"/>
                <w:sz w:val="15"/>
                <w:szCs w:val="15"/>
              </w:rPr>
              <w:t>有</w:t>
            </w:r>
          </w:p>
        </w:tc>
        <w:tc>
          <w:tcPr>
            <w:tcW w:w="2332" w:type="dxa"/>
            <w:tcBorders>
              <w:top w:val="single" w:sz="3" w:space="0" w:color="000000"/>
              <w:left w:val="single" w:sz="3" w:space="0" w:color="000000"/>
              <w:bottom w:val="single" w:sz="3" w:space="0" w:color="000000"/>
              <w:right w:val="single" w:sz="3" w:space="0" w:color="000000"/>
            </w:tcBorders>
          </w:tcPr>
          <w:p w14:paraId="2A39EE9D" w14:textId="77777777" w:rsidR="006B326C" w:rsidRDefault="009B4794">
            <w:pPr>
              <w:pStyle w:val="TableParagraph"/>
              <w:spacing w:before="112" w:line="244" w:lineRule="auto"/>
              <w:ind w:left="81" w:right="153"/>
              <w:rPr>
                <w:rFonts w:ascii="宋体" w:eastAsia="宋体" w:hAnsi="宋体" w:cs="宋体"/>
                <w:sz w:val="15"/>
                <w:szCs w:val="15"/>
                <w:lang w:eastAsia="zh-CN"/>
              </w:rPr>
            </w:pPr>
            <w:r>
              <w:rPr>
                <w:rFonts w:ascii="宋体" w:eastAsia="宋体" w:hAnsi="宋体" w:cs="宋体"/>
                <w:w w:val="105"/>
                <w:sz w:val="15"/>
                <w:szCs w:val="15"/>
                <w:lang w:eastAsia="zh-CN"/>
              </w:rPr>
              <w:t>传输服务提供商在确定非公司</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AFC时没有使用R9中定义的所有</w:t>
            </w:r>
            <w:r>
              <w:rPr>
                <w:rFonts w:ascii="宋体" w:eastAsia="宋体" w:hAnsi="宋体" w:cs="宋体"/>
                <w:spacing w:val="-5"/>
                <w:sz w:val="15"/>
                <w:szCs w:val="15"/>
                <w:lang w:eastAsia="zh-CN"/>
              </w:rPr>
              <w:t xml:space="preserve"> </w:t>
            </w:r>
            <w:r>
              <w:rPr>
                <w:rFonts w:ascii="宋体" w:eastAsia="宋体" w:hAnsi="宋体" w:cs="宋体"/>
                <w:spacing w:val="-1"/>
                <w:sz w:val="15"/>
                <w:szCs w:val="15"/>
                <w:lang w:eastAsia="zh-CN"/>
              </w:rPr>
              <w:t>元素，或者在所有</w:t>
            </w:r>
            <w:proofErr w:type="spellStart"/>
            <w:r>
              <w:rPr>
                <w:rFonts w:ascii="宋体" w:eastAsia="宋体" w:hAnsi="宋体" w:cs="宋体"/>
                <w:spacing w:val="-1"/>
                <w:sz w:val="15"/>
                <w:szCs w:val="15"/>
                <w:lang w:eastAsia="zh-CN"/>
              </w:rPr>
              <w:t>Flowgates</w:t>
            </w:r>
            <w:proofErr w:type="spellEnd"/>
            <w:r>
              <w:rPr>
                <w:rFonts w:ascii="宋体" w:eastAsia="宋体" w:hAnsi="宋体" w:cs="宋体"/>
                <w:spacing w:val="-1"/>
                <w:sz w:val="15"/>
                <w:szCs w:val="15"/>
                <w:lang w:eastAsia="zh-CN"/>
              </w:rPr>
              <w:t>的</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5%以上使用额外元素</w:t>
            </w:r>
          </w:p>
        </w:tc>
        <w:tc>
          <w:tcPr>
            <w:tcW w:w="2331" w:type="dxa"/>
            <w:tcBorders>
              <w:top w:val="single" w:sz="3" w:space="0" w:color="000000"/>
              <w:left w:val="single" w:sz="3" w:space="0" w:color="000000"/>
              <w:bottom w:val="single" w:sz="3" w:space="0" w:color="000000"/>
              <w:right w:val="single" w:sz="3" w:space="0" w:color="000000"/>
            </w:tcBorders>
          </w:tcPr>
          <w:p w14:paraId="0B83CB90" w14:textId="77777777" w:rsidR="006B326C" w:rsidRDefault="009B4794">
            <w:pPr>
              <w:pStyle w:val="TableParagraph"/>
              <w:spacing w:before="112" w:line="244" w:lineRule="auto"/>
              <w:ind w:left="80" w:right="231"/>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传输服务提供商在确定非公司</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AFC时没有使用R9中定义的所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有元素，或者使用了超过10%</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的额外元素</w:t>
            </w:r>
          </w:p>
        </w:tc>
        <w:tc>
          <w:tcPr>
            <w:tcW w:w="2331" w:type="dxa"/>
            <w:tcBorders>
              <w:top w:val="single" w:sz="3" w:space="0" w:color="000000"/>
              <w:left w:val="single" w:sz="3" w:space="0" w:color="000000"/>
              <w:bottom w:val="single" w:sz="3" w:space="0" w:color="000000"/>
              <w:right w:val="single" w:sz="3" w:space="0" w:color="000000"/>
            </w:tcBorders>
          </w:tcPr>
          <w:p w14:paraId="5A251493" w14:textId="77777777" w:rsidR="006B326C" w:rsidRDefault="009B4794">
            <w:pPr>
              <w:pStyle w:val="TableParagraph"/>
              <w:spacing w:before="69" w:line="244" w:lineRule="auto"/>
              <w:ind w:left="78" w:right="232"/>
              <w:rPr>
                <w:rFonts w:ascii="宋体" w:eastAsia="宋体" w:hAnsi="宋体" w:cs="宋体"/>
                <w:sz w:val="15"/>
                <w:szCs w:val="15"/>
                <w:lang w:eastAsia="zh-CN"/>
              </w:rPr>
            </w:pPr>
            <w:r>
              <w:rPr>
                <w:rFonts w:ascii="宋体" w:eastAsia="宋体" w:hAnsi="宋体" w:cs="宋体"/>
                <w:spacing w:val="-2"/>
                <w:sz w:val="15"/>
                <w:szCs w:val="15"/>
                <w:lang w:eastAsia="zh-CN"/>
              </w:rPr>
              <w:t>传输服务提供商在确定非公司</w:t>
            </w:r>
            <w:r>
              <w:rPr>
                <w:rFonts w:ascii="宋体" w:eastAsia="宋体" w:hAnsi="宋体" w:cs="宋体"/>
                <w:spacing w:val="2"/>
                <w:sz w:val="15"/>
                <w:szCs w:val="15"/>
                <w:lang w:eastAsia="zh-CN"/>
              </w:rPr>
              <w:t xml:space="preserve"> </w:t>
            </w:r>
            <w:r>
              <w:rPr>
                <w:rFonts w:ascii="宋体" w:eastAsia="宋体" w:hAnsi="宋体" w:cs="宋体"/>
                <w:w w:val="105"/>
                <w:sz w:val="15"/>
                <w:szCs w:val="15"/>
                <w:lang w:eastAsia="zh-CN"/>
              </w:rPr>
              <w:t>AFC时没有使用R9中定义的所</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有元素，或者使用了超过15%</w:t>
            </w:r>
            <w:r>
              <w:rPr>
                <w:rFonts w:ascii="宋体" w:eastAsia="宋体" w:hAnsi="宋体" w:cs="宋体"/>
                <w:w w:val="103"/>
                <w:sz w:val="15"/>
                <w:szCs w:val="15"/>
                <w:lang w:eastAsia="zh-CN"/>
              </w:rPr>
              <w:t xml:space="preserve"> </w:t>
            </w:r>
            <w:r>
              <w:rPr>
                <w:rFonts w:ascii="宋体" w:eastAsia="宋体" w:hAnsi="宋体" w:cs="宋体"/>
                <w:w w:val="105"/>
                <w:sz w:val="15"/>
                <w:szCs w:val="15"/>
                <w:lang w:eastAsia="zh-CN"/>
              </w:rPr>
              <w:t>的额外元素</w:t>
            </w:r>
          </w:p>
        </w:tc>
      </w:tr>
    </w:tbl>
    <w:p w14:paraId="383C1F5C" w14:textId="77777777" w:rsidR="006B326C" w:rsidRDefault="006B326C">
      <w:pPr>
        <w:spacing w:before="8"/>
        <w:rPr>
          <w:rFonts w:ascii="宋体" w:eastAsia="宋体" w:hAnsi="宋体" w:cs="宋体"/>
          <w:b/>
          <w:bCs/>
          <w:sz w:val="16"/>
          <w:szCs w:val="16"/>
          <w:lang w:eastAsia="zh-CN"/>
        </w:rPr>
      </w:pPr>
    </w:p>
    <w:p w14:paraId="758BD2DA"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16</w:t>
      </w:r>
      <w:r>
        <w:rPr>
          <w:rFonts w:ascii="宋体" w:eastAsia="宋体" w:hAnsi="宋体" w:cs="宋体"/>
          <w:b/>
          <w:bCs/>
          <w:spacing w:val="-1"/>
          <w:sz w:val="14"/>
          <w:szCs w:val="14"/>
          <w:lang w:eastAsia="zh-CN"/>
        </w:rPr>
        <w:t>第19页第12</w:t>
      </w:r>
    </w:p>
    <w:p w14:paraId="1024EB83" w14:textId="77777777" w:rsidR="006B326C" w:rsidRDefault="006B326C">
      <w:pPr>
        <w:rPr>
          <w:rFonts w:ascii="宋体" w:eastAsia="宋体" w:hAnsi="宋体" w:cs="宋体"/>
          <w:sz w:val="14"/>
          <w:szCs w:val="14"/>
          <w:lang w:eastAsia="zh-CN"/>
        </w:rPr>
        <w:sectPr w:rsidR="006B326C">
          <w:headerReference w:type="default" r:id="rId71"/>
          <w:footerReference w:type="default" r:id="rId72"/>
          <w:pgSz w:w="12240" w:h="15840"/>
          <w:pgMar w:top="3960" w:right="900" w:bottom="280" w:left="980" w:header="3766" w:footer="0" w:gutter="0"/>
          <w:cols w:space="720"/>
        </w:sectPr>
      </w:pPr>
    </w:p>
    <w:p w14:paraId="736BACDF"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71F40DD0"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04D3CE44"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4C9CC5DE"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355FB435"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339137F0"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651BAE21"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6B813D66" w14:textId="77777777">
        <w:trPr>
          <w:trHeight w:hRule="exact" w:val="177"/>
        </w:trPr>
        <w:tc>
          <w:tcPr>
            <w:tcW w:w="700" w:type="dxa"/>
            <w:vMerge w:val="restart"/>
            <w:tcBorders>
              <w:top w:val="single" w:sz="3" w:space="0" w:color="000000"/>
              <w:left w:val="single" w:sz="3" w:space="0" w:color="000000"/>
              <w:right w:val="single" w:sz="3" w:space="0" w:color="000000"/>
            </w:tcBorders>
          </w:tcPr>
          <w:p w14:paraId="3AC2DEFF" w14:textId="77777777" w:rsidR="006B326C" w:rsidRDefault="006B326C"/>
        </w:tc>
        <w:tc>
          <w:tcPr>
            <w:tcW w:w="2331" w:type="dxa"/>
            <w:tcBorders>
              <w:top w:val="single" w:sz="3" w:space="0" w:color="000000"/>
              <w:left w:val="single" w:sz="3" w:space="0" w:color="000000"/>
              <w:bottom w:val="nil"/>
              <w:right w:val="single" w:sz="3" w:space="0" w:color="000000"/>
            </w:tcBorders>
          </w:tcPr>
          <w:p w14:paraId="60F1AEFB" w14:textId="77777777" w:rsidR="006B326C" w:rsidRDefault="009B4794">
            <w:pPr>
              <w:pStyle w:val="TableParagraph"/>
              <w:spacing w:line="156" w:lineRule="exact"/>
              <w:ind w:left="82"/>
              <w:rPr>
                <w:rFonts w:ascii="宋体" w:eastAsia="宋体" w:hAnsi="宋体" w:cs="宋体"/>
                <w:sz w:val="15"/>
                <w:szCs w:val="15"/>
              </w:rPr>
            </w:pPr>
            <w:r>
              <w:rPr>
                <w:rFonts w:ascii="宋体" w:eastAsia="宋体" w:hAnsi="宋体" w:cs="宋体"/>
                <w:w w:val="105"/>
                <w:sz w:val="15"/>
                <w:szCs w:val="15"/>
              </w:rPr>
              <w:t>流门或1个流门</w:t>
            </w:r>
          </w:p>
        </w:tc>
        <w:tc>
          <w:tcPr>
            <w:tcW w:w="2332" w:type="dxa"/>
            <w:tcBorders>
              <w:top w:val="single" w:sz="3" w:space="0" w:color="000000"/>
              <w:left w:val="single" w:sz="3" w:space="0" w:color="000000"/>
              <w:bottom w:val="nil"/>
              <w:right w:val="single" w:sz="3" w:space="0" w:color="000000"/>
            </w:tcBorders>
          </w:tcPr>
          <w:p w14:paraId="32D2C4ED" w14:textId="77777777" w:rsidR="006B326C" w:rsidRDefault="009B4794">
            <w:pPr>
              <w:pStyle w:val="TableParagraph"/>
              <w:spacing w:line="156" w:lineRule="exact"/>
              <w:ind w:left="81"/>
              <w:rPr>
                <w:rFonts w:ascii="宋体" w:eastAsia="宋体" w:hAnsi="宋体" w:cs="宋体"/>
                <w:sz w:val="15"/>
                <w:szCs w:val="15"/>
              </w:rPr>
            </w:pPr>
            <w:r>
              <w:rPr>
                <w:rFonts w:ascii="宋体" w:eastAsia="宋体" w:hAnsi="宋体" w:cs="宋体"/>
                <w:w w:val="105"/>
                <w:sz w:val="15"/>
                <w:szCs w:val="15"/>
              </w:rPr>
              <w:t>或1</w:t>
            </w:r>
            <w:proofErr w:type="gramStart"/>
            <w:r>
              <w:rPr>
                <w:rFonts w:ascii="宋体" w:eastAsia="宋体" w:hAnsi="宋体" w:cs="宋体"/>
                <w:w w:val="105"/>
                <w:sz w:val="15"/>
                <w:szCs w:val="15"/>
              </w:rPr>
              <w:t>个流门(</w:t>
            </w:r>
            <w:proofErr w:type="spellStart"/>
            <w:proofErr w:type="gramEnd"/>
            <w:r>
              <w:rPr>
                <w:rFonts w:ascii="宋体" w:eastAsia="宋体" w:hAnsi="宋体" w:cs="宋体"/>
                <w:w w:val="105"/>
                <w:sz w:val="15"/>
                <w:szCs w:val="15"/>
              </w:rPr>
              <w:t>以哪个为准</w:t>
            </w:r>
            <w:proofErr w:type="spellEnd"/>
          </w:p>
        </w:tc>
        <w:tc>
          <w:tcPr>
            <w:tcW w:w="2331" w:type="dxa"/>
            <w:tcBorders>
              <w:top w:val="single" w:sz="3" w:space="0" w:color="000000"/>
              <w:left w:val="single" w:sz="3" w:space="0" w:color="000000"/>
              <w:bottom w:val="nil"/>
              <w:right w:val="single" w:sz="3" w:space="0" w:color="000000"/>
            </w:tcBorders>
          </w:tcPr>
          <w:p w14:paraId="5AD98798" w14:textId="77777777" w:rsidR="006B326C" w:rsidRDefault="009B4794">
            <w:pPr>
              <w:pStyle w:val="TableParagraph"/>
              <w:spacing w:line="156" w:lineRule="exact"/>
              <w:ind w:left="80"/>
              <w:rPr>
                <w:rFonts w:ascii="宋体" w:eastAsia="宋体" w:hAnsi="宋体" w:cs="宋体"/>
                <w:sz w:val="15"/>
                <w:szCs w:val="15"/>
              </w:rPr>
            </w:pPr>
            <w:r>
              <w:rPr>
                <w:rFonts w:ascii="宋体" w:eastAsia="宋体" w:hAnsi="宋体" w:cs="宋体"/>
                <w:w w:val="105"/>
                <w:sz w:val="15"/>
                <w:szCs w:val="15"/>
              </w:rPr>
              <w:t>流门或2个流门</w:t>
            </w:r>
          </w:p>
        </w:tc>
        <w:tc>
          <w:tcPr>
            <w:tcW w:w="2331" w:type="dxa"/>
            <w:tcBorders>
              <w:top w:val="single" w:sz="3" w:space="0" w:color="000000"/>
              <w:left w:val="single" w:sz="3" w:space="0" w:color="000000"/>
              <w:bottom w:val="nil"/>
              <w:right w:val="single" w:sz="3" w:space="0" w:color="000000"/>
            </w:tcBorders>
          </w:tcPr>
          <w:p w14:paraId="6633C7B4" w14:textId="77777777" w:rsidR="006B326C" w:rsidRDefault="009B4794">
            <w:pPr>
              <w:pStyle w:val="TableParagraph"/>
              <w:spacing w:line="156" w:lineRule="exact"/>
              <w:ind w:left="78"/>
              <w:rPr>
                <w:rFonts w:ascii="宋体" w:eastAsia="宋体" w:hAnsi="宋体" w:cs="宋体"/>
                <w:sz w:val="15"/>
                <w:szCs w:val="15"/>
              </w:rPr>
            </w:pPr>
            <w:r>
              <w:rPr>
                <w:rFonts w:ascii="宋体" w:eastAsia="宋体" w:hAnsi="宋体" w:cs="宋体"/>
                <w:w w:val="105"/>
                <w:sz w:val="15"/>
                <w:szCs w:val="15"/>
              </w:rPr>
              <w:t>流门或3个以上</w:t>
            </w:r>
          </w:p>
        </w:tc>
      </w:tr>
      <w:tr w:rsidR="006B326C" w14:paraId="382CAEC8" w14:textId="77777777">
        <w:trPr>
          <w:trHeight w:hRule="exact" w:val="195"/>
        </w:trPr>
        <w:tc>
          <w:tcPr>
            <w:tcW w:w="700" w:type="dxa"/>
            <w:vMerge/>
            <w:tcBorders>
              <w:left w:val="single" w:sz="3" w:space="0" w:color="000000"/>
              <w:right w:val="single" w:sz="3" w:space="0" w:color="000000"/>
            </w:tcBorders>
          </w:tcPr>
          <w:p w14:paraId="581D594E" w14:textId="77777777" w:rsidR="006B326C" w:rsidRDefault="006B326C"/>
        </w:tc>
        <w:tc>
          <w:tcPr>
            <w:tcW w:w="2331" w:type="dxa"/>
            <w:vMerge w:val="restart"/>
            <w:tcBorders>
              <w:top w:val="nil"/>
              <w:left w:val="single" w:sz="3" w:space="0" w:color="000000"/>
              <w:right w:val="single" w:sz="3" w:space="0" w:color="000000"/>
            </w:tcBorders>
          </w:tcPr>
          <w:p w14:paraId="78F7EADC" w14:textId="77777777" w:rsidR="006B326C" w:rsidRDefault="009B4794">
            <w:pPr>
              <w:pStyle w:val="TableParagraph"/>
              <w:spacing w:line="171" w:lineRule="exact"/>
              <w:ind w:left="82"/>
              <w:rPr>
                <w:rFonts w:ascii="宋体" w:eastAsia="宋体" w:hAnsi="宋体" w:cs="宋体"/>
                <w:sz w:val="15"/>
                <w:szCs w:val="15"/>
              </w:rPr>
            </w:pPr>
            <w:r>
              <w:rPr>
                <w:rFonts w:ascii="宋体" w:eastAsia="宋体" w:hAnsi="宋体" w:cs="宋体"/>
                <w:w w:val="105"/>
                <w:sz w:val="15"/>
                <w:szCs w:val="15"/>
              </w:rPr>
              <w:t>（</w:t>
            </w:r>
            <w:proofErr w:type="spellStart"/>
            <w:r>
              <w:rPr>
                <w:rFonts w:ascii="宋体" w:eastAsia="宋体" w:hAnsi="宋体" w:cs="宋体"/>
                <w:w w:val="105"/>
                <w:sz w:val="15"/>
                <w:szCs w:val="15"/>
              </w:rPr>
              <w:t>以较大者为准</w:t>
            </w:r>
            <w:proofErr w:type="spellEnd"/>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14:paraId="59F9FED8" w14:textId="77777777" w:rsidR="006B326C" w:rsidRDefault="009B4794">
            <w:pPr>
              <w:pStyle w:val="TableParagraph"/>
              <w:spacing w:line="171" w:lineRule="exact"/>
              <w:ind w:left="81"/>
              <w:rPr>
                <w:rFonts w:ascii="宋体" w:eastAsia="宋体" w:hAnsi="宋体" w:cs="宋体"/>
                <w:sz w:val="15"/>
                <w:szCs w:val="15"/>
                <w:lang w:eastAsia="zh-CN"/>
              </w:rPr>
            </w:pPr>
            <w:r>
              <w:rPr>
                <w:rFonts w:ascii="宋体" w:eastAsia="宋体" w:hAnsi="宋体" w:cs="宋体"/>
                <w:w w:val="105"/>
                <w:sz w:val="15"/>
                <w:szCs w:val="15"/>
                <w:lang w:eastAsia="zh-CN"/>
              </w:rPr>
              <w:t>更大)，但不超过10%的所有流</w:t>
            </w:r>
          </w:p>
        </w:tc>
        <w:tc>
          <w:tcPr>
            <w:tcW w:w="2331" w:type="dxa"/>
            <w:tcBorders>
              <w:top w:val="nil"/>
              <w:left w:val="single" w:sz="3" w:space="0" w:color="000000"/>
              <w:bottom w:val="nil"/>
              <w:right w:val="single" w:sz="3" w:space="0" w:color="000000"/>
            </w:tcBorders>
          </w:tcPr>
          <w:p w14:paraId="66B2874C" w14:textId="77777777" w:rsidR="006B326C" w:rsidRDefault="009B4794">
            <w:pPr>
              <w:pStyle w:val="TableParagraph"/>
              <w:spacing w:line="171" w:lineRule="exact"/>
              <w:ind w:left="80"/>
              <w:rPr>
                <w:rFonts w:ascii="宋体" w:eastAsia="宋体" w:hAnsi="宋体" w:cs="宋体"/>
                <w:sz w:val="15"/>
                <w:szCs w:val="15"/>
                <w:lang w:eastAsia="zh-CN"/>
              </w:rPr>
            </w:pPr>
            <w:r>
              <w:rPr>
                <w:rFonts w:ascii="宋体" w:eastAsia="宋体" w:hAnsi="宋体" w:cs="宋体"/>
                <w:w w:val="105"/>
                <w:sz w:val="15"/>
                <w:szCs w:val="15"/>
                <w:lang w:eastAsia="zh-CN"/>
              </w:rPr>
              <w:t>（以较大者为准)，但不超过</w:t>
            </w:r>
          </w:p>
        </w:tc>
        <w:tc>
          <w:tcPr>
            <w:tcW w:w="2331" w:type="dxa"/>
            <w:tcBorders>
              <w:top w:val="nil"/>
              <w:left w:val="single" w:sz="3" w:space="0" w:color="000000"/>
              <w:bottom w:val="nil"/>
              <w:right w:val="single" w:sz="3" w:space="0" w:color="000000"/>
            </w:tcBorders>
          </w:tcPr>
          <w:p w14:paraId="69FD5EDA" w14:textId="77777777" w:rsidR="006B326C" w:rsidRDefault="009B4794">
            <w:pPr>
              <w:pStyle w:val="TableParagraph"/>
              <w:spacing w:line="171" w:lineRule="exact"/>
              <w:ind w:left="78"/>
              <w:rPr>
                <w:rFonts w:ascii="宋体" w:eastAsia="宋体" w:hAnsi="宋体" w:cs="宋体"/>
                <w:sz w:val="15"/>
                <w:szCs w:val="15"/>
              </w:rPr>
            </w:pPr>
            <w:proofErr w:type="spellStart"/>
            <w:r>
              <w:rPr>
                <w:rFonts w:ascii="宋体" w:eastAsia="宋体" w:hAnsi="宋体" w:cs="宋体"/>
                <w:w w:val="105"/>
                <w:sz w:val="15"/>
                <w:szCs w:val="15"/>
              </w:rPr>
              <w:t>流量（以较大者为</w:t>
            </w:r>
            <w:proofErr w:type="spellEnd"/>
          </w:p>
        </w:tc>
      </w:tr>
      <w:tr w:rsidR="006B326C" w14:paraId="04E193DA" w14:textId="77777777">
        <w:trPr>
          <w:trHeight w:hRule="exact" w:val="199"/>
        </w:trPr>
        <w:tc>
          <w:tcPr>
            <w:tcW w:w="700" w:type="dxa"/>
            <w:vMerge/>
            <w:tcBorders>
              <w:left w:val="single" w:sz="3" w:space="0" w:color="000000"/>
              <w:right w:val="single" w:sz="3" w:space="0" w:color="000000"/>
            </w:tcBorders>
          </w:tcPr>
          <w:p w14:paraId="253A037A" w14:textId="77777777" w:rsidR="006B326C" w:rsidRDefault="006B326C"/>
        </w:tc>
        <w:tc>
          <w:tcPr>
            <w:tcW w:w="2331" w:type="dxa"/>
            <w:vMerge/>
            <w:tcBorders>
              <w:left w:val="single" w:sz="3" w:space="0" w:color="000000"/>
              <w:right w:val="single" w:sz="3" w:space="0" w:color="000000"/>
            </w:tcBorders>
          </w:tcPr>
          <w:p w14:paraId="3DA42A79" w14:textId="77777777" w:rsidR="006B326C" w:rsidRDefault="006B326C"/>
        </w:tc>
        <w:tc>
          <w:tcPr>
            <w:tcW w:w="2332" w:type="dxa"/>
            <w:tcBorders>
              <w:top w:val="nil"/>
              <w:left w:val="single" w:sz="3" w:space="0" w:color="000000"/>
              <w:bottom w:val="nil"/>
              <w:right w:val="single" w:sz="3" w:space="0" w:color="000000"/>
            </w:tcBorders>
          </w:tcPr>
          <w:p w14:paraId="5DFE44EA" w14:textId="77777777" w:rsidR="006B326C" w:rsidRDefault="009B4794">
            <w:pPr>
              <w:pStyle w:val="TableParagraph"/>
              <w:spacing w:line="177" w:lineRule="exact"/>
              <w:ind w:left="81"/>
              <w:rPr>
                <w:rFonts w:ascii="宋体" w:eastAsia="宋体" w:hAnsi="宋体" w:cs="宋体"/>
                <w:sz w:val="15"/>
                <w:szCs w:val="15"/>
                <w:lang w:eastAsia="zh-CN"/>
              </w:rPr>
            </w:pPr>
            <w:r>
              <w:rPr>
                <w:rFonts w:ascii="宋体" w:eastAsia="宋体" w:hAnsi="宋体" w:cs="宋体"/>
                <w:w w:val="105"/>
                <w:sz w:val="15"/>
                <w:szCs w:val="15"/>
                <w:lang w:eastAsia="zh-CN"/>
              </w:rPr>
              <w:t>门或2个流门（以较大者为</w:t>
            </w:r>
          </w:p>
        </w:tc>
        <w:tc>
          <w:tcPr>
            <w:tcW w:w="2331" w:type="dxa"/>
            <w:tcBorders>
              <w:top w:val="nil"/>
              <w:left w:val="single" w:sz="3" w:space="0" w:color="000000"/>
              <w:bottom w:val="nil"/>
              <w:right w:val="single" w:sz="3" w:space="0" w:color="000000"/>
            </w:tcBorders>
          </w:tcPr>
          <w:p w14:paraId="7EA6A07E" w14:textId="77777777" w:rsidR="006B326C" w:rsidRDefault="009B4794">
            <w:pPr>
              <w:pStyle w:val="TableParagraph"/>
              <w:spacing w:line="177" w:lineRule="exact"/>
              <w:ind w:left="80"/>
              <w:rPr>
                <w:rFonts w:ascii="宋体" w:eastAsia="宋体" w:hAnsi="宋体" w:cs="宋体"/>
                <w:sz w:val="15"/>
                <w:szCs w:val="15"/>
                <w:lang w:eastAsia="zh-CN"/>
              </w:rPr>
            </w:pPr>
            <w:r>
              <w:rPr>
                <w:rFonts w:ascii="宋体" w:eastAsia="宋体" w:hAnsi="宋体" w:cs="宋体"/>
                <w:w w:val="105"/>
                <w:sz w:val="15"/>
                <w:szCs w:val="15"/>
                <w:lang w:eastAsia="zh-CN"/>
              </w:rPr>
              <w:t>所有流量或3个流量(以较大者</w:t>
            </w:r>
          </w:p>
        </w:tc>
        <w:tc>
          <w:tcPr>
            <w:tcW w:w="2331" w:type="dxa"/>
            <w:vMerge w:val="restart"/>
            <w:tcBorders>
              <w:top w:val="nil"/>
              <w:left w:val="single" w:sz="3" w:space="0" w:color="000000"/>
              <w:right w:val="single" w:sz="3" w:space="0" w:color="000000"/>
            </w:tcBorders>
          </w:tcPr>
          <w:p w14:paraId="5967F9A8" w14:textId="77777777" w:rsidR="006B326C" w:rsidRDefault="009B4794">
            <w:pPr>
              <w:pStyle w:val="TableParagraph"/>
              <w:spacing w:line="177" w:lineRule="exact"/>
              <w:ind w:left="78"/>
              <w:rPr>
                <w:rFonts w:ascii="宋体" w:eastAsia="宋体" w:hAnsi="宋体" w:cs="宋体"/>
                <w:sz w:val="15"/>
                <w:szCs w:val="15"/>
              </w:rPr>
            </w:pPr>
            <w:r>
              <w:rPr>
                <w:rFonts w:ascii="宋体" w:eastAsia="宋体" w:hAnsi="宋体" w:cs="宋体"/>
                <w:w w:val="105"/>
                <w:sz w:val="15"/>
                <w:szCs w:val="15"/>
              </w:rPr>
              <w:t>准）。</w:t>
            </w:r>
          </w:p>
        </w:tc>
      </w:tr>
      <w:tr w:rsidR="006B326C" w14:paraId="43488299" w14:textId="77777777">
        <w:trPr>
          <w:trHeight w:hRule="exact" w:val="409"/>
        </w:trPr>
        <w:tc>
          <w:tcPr>
            <w:tcW w:w="700" w:type="dxa"/>
            <w:vMerge/>
            <w:tcBorders>
              <w:left w:val="single" w:sz="3" w:space="0" w:color="000000"/>
              <w:bottom w:val="single" w:sz="3" w:space="0" w:color="000000"/>
              <w:right w:val="single" w:sz="3" w:space="0" w:color="000000"/>
            </w:tcBorders>
          </w:tcPr>
          <w:p w14:paraId="5CF1C24C" w14:textId="77777777" w:rsidR="006B326C" w:rsidRDefault="006B326C"/>
        </w:tc>
        <w:tc>
          <w:tcPr>
            <w:tcW w:w="2331" w:type="dxa"/>
            <w:vMerge/>
            <w:tcBorders>
              <w:left w:val="single" w:sz="3" w:space="0" w:color="000000"/>
              <w:bottom w:val="single" w:sz="3" w:space="0" w:color="000000"/>
              <w:right w:val="single" w:sz="3" w:space="0" w:color="000000"/>
            </w:tcBorders>
          </w:tcPr>
          <w:p w14:paraId="41B7CEFA" w14:textId="77777777" w:rsidR="006B326C" w:rsidRDefault="006B326C"/>
        </w:tc>
        <w:tc>
          <w:tcPr>
            <w:tcW w:w="2332" w:type="dxa"/>
            <w:tcBorders>
              <w:top w:val="nil"/>
              <w:left w:val="single" w:sz="3" w:space="0" w:color="000000"/>
              <w:bottom w:val="single" w:sz="3" w:space="0" w:color="000000"/>
              <w:right w:val="single" w:sz="3" w:space="0" w:color="000000"/>
            </w:tcBorders>
          </w:tcPr>
          <w:p w14:paraId="438C1FD7" w14:textId="77777777" w:rsidR="006B326C" w:rsidRDefault="009B4794">
            <w:pPr>
              <w:pStyle w:val="TableParagraph"/>
              <w:spacing w:line="176" w:lineRule="exact"/>
              <w:ind w:left="81"/>
              <w:rPr>
                <w:rFonts w:ascii="宋体" w:eastAsia="宋体" w:hAnsi="宋体" w:cs="宋体"/>
                <w:sz w:val="15"/>
                <w:szCs w:val="15"/>
              </w:rPr>
            </w:pPr>
            <w:r>
              <w:rPr>
                <w:rFonts w:ascii="宋体" w:eastAsia="宋体" w:hAnsi="宋体" w:cs="宋体"/>
                <w:w w:val="105"/>
                <w:sz w:val="15"/>
                <w:szCs w:val="15"/>
              </w:rPr>
              <w:t>准）。</w:t>
            </w:r>
          </w:p>
        </w:tc>
        <w:tc>
          <w:tcPr>
            <w:tcW w:w="2331" w:type="dxa"/>
            <w:tcBorders>
              <w:top w:val="nil"/>
              <w:left w:val="single" w:sz="3" w:space="0" w:color="000000"/>
              <w:bottom w:val="single" w:sz="3" w:space="0" w:color="000000"/>
              <w:right w:val="single" w:sz="3" w:space="0" w:color="000000"/>
            </w:tcBorders>
          </w:tcPr>
          <w:p w14:paraId="71AE5ED5" w14:textId="77777777" w:rsidR="006B326C" w:rsidRDefault="009B4794">
            <w:pPr>
              <w:pStyle w:val="TableParagraph"/>
              <w:spacing w:line="176" w:lineRule="exact"/>
              <w:ind w:left="80"/>
              <w:rPr>
                <w:rFonts w:ascii="宋体" w:eastAsia="宋体" w:hAnsi="宋体" w:cs="宋体"/>
                <w:sz w:val="15"/>
                <w:szCs w:val="15"/>
              </w:rPr>
            </w:pPr>
            <w:proofErr w:type="spellStart"/>
            <w:proofErr w:type="gramStart"/>
            <w:r>
              <w:rPr>
                <w:rFonts w:ascii="宋体" w:eastAsia="宋体" w:hAnsi="宋体" w:cs="宋体"/>
                <w:w w:val="105"/>
                <w:sz w:val="15"/>
                <w:szCs w:val="15"/>
              </w:rPr>
              <w:t>为准</w:t>
            </w:r>
            <w:proofErr w:type="spellEnd"/>
            <w:r>
              <w:rPr>
                <w:rFonts w:ascii="宋体" w:eastAsia="宋体" w:hAnsi="宋体" w:cs="宋体"/>
                <w:w w:val="105"/>
                <w:sz w:val="15"/>
                <w:szCs w:val="15"/>
              </w:rPr>
              <w:t>)的</w:t>
            </w:r>
            <w:proofErr w:type="gramEnd"/>
            <w:r>
              <w:rPr>
                <w:rFonts w:ascii="宋体" w:eastAsia="宋体" w:hAnsi="宋体" w:cs="宋体"/>
                <w:w w:val="105"/>
                <w:sz w:val="15"/>
                <w:szCs w:val="15"/>
              </w:rPr>
              <w:t>15）。</w:t>
            </w:r>
          </w:p>
        </w:tc>
        <w:tc>
          <w:tcPr>
            <w:tcW w:w="2331" w:type="dxa"/>
            <w:vMerge/>
            <w:tcBorders>
              <w:left w:val="single" w:sz="3" w:space="0" w:color="000000"/>
              <w:bottom w:val="single" w:sz="3" w:space="0" w:color="000000"/>
              <w:right w:val="single" w:sz="3" w:space="0" w:color="000000"/>
            </w:tcBorders>
          </w:tcPr>
          <w:p w14:paraId="49790884" w14:textId="77777777" w:rsidR="006B326C" w:rsidRDefault="006B326C"/>
        </w:tc>
      </w:tr>
      <w:tr w:rsidR="006B326C" w14:paraId="608C5E3E" w14:textId="77777777">
        <w:trPr>
          <w:trHeight w:hRule="exact" w:val="332"/>
        </w:trPr>
        <w:tc>
          <w:tcPr>
            <w:tcW w:w="700" w:type="dxa"/>
            <w:vMerge w:val="restart"/>
            <w:tcBorders>
              <w:top w:val="single" w:sz="3" w:space="0" w:color="000000"/>
              <w:left w:val="single" w:sz="3" w:space="0" w:color="000000"/>
              <w:right w:val="single" w:sz="3" w:space="0" w:color="000000"/>
            </w:tcBorders>
          </w:tcPr>
          <w:p w14:paraId="4FC70ED5" w14:textId="77777777" w:rsidR="006B326C" w:rsidRDefault="009B4794">
            <w:pPr>
              <w:pStyle w:val="TableParagraph"/>
              <w:spacing w:before="71"/>
              <w:ind w:left="82"/>
              <w:rPr>
                <w:rFonts w:ascii="宋体" w:eastAsia="宋体" w:hAnsi="宋体" w:cs="宋体"/>
                <w:sz w:val="15"/>
                <w:szCs w:val="15"/>
              </w:rPr>
            </w:pPr>
            <w:r>
              <w:rPr>
                <w:rFonts w:ascii="宋体"/>
                <w:w w:val="105"/>
                <w:sz w:val="15"/>
              </w:rPr>
              <w:t>r10</w:t>
            </w:r>
          </w:p>
        </w:tc>
        <w:tc>
          <w:tcPr>
            <w:tcW w:w="2331" w:type="dxa"/>
            <w:tcBorders>
              <w:top w:val="single" w:sz="3" w:space="0" w:color="000000"/>
              <w:left w:val="single" w:sz="3" w:space="0" w:color="000000"/>
              <w:bottom w:val="nil"/>
              <w:right w:val="single" w:sz="3" w:space="0" w:color="000000"/>
            </w:tcBorders>
          </w:tcPr>
          <w:p w14:paraId="2290E6C2" w14:textId="77777777" w:rsidR="006B326C" w:rsidRDefault="009B4794">
            <w:pPr>
              <w:pStyle w:val="TableParagraph"/>
              <w:spacing w:before="71"/>
              <w:ind w:left="82"/>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2" w:type="dxa"/>
            <w:tcBorders>
              <w:top w:val="single" w:sz="3" w:space="0" w:color="000000"/>
              <w:left w:val="single" w:sz="3" w:space="0" w:color="000000"/>
              <w:bottom w:val="nil"/>
              <w:right w:val="single" w:sz="3" w:space="0" w:color="000000"/>
            </w:tcBorders>
          </w:tcPr>
          <w:p w14:paraId="2BF1711A" w14:textId="77777777" w:rsidR="006B326C" w:rsidRDefault="009B4794">
            <w:pPr>
              <w:pStyle w:val="TableParagraph"/>
              <w:spacing w:before="73"/>
              <w:ind w:left="81"/>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14:paraId="688CB701" w14:textId="77777777" w:rsidR="006B326C" w:rsidRDefault="009B4794">
            <w:pPr>
              <w:pStyle w:val="TableParagraph"/>
              <w:spacing w:before="73"/>
              <w:ind w:left="78"/>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c>
          <w:tcPr>
            <w:tcW w:w="2331" w:type="dxa"/>
            <w:tcBorders>
              <w:top w:val="single" w:sz="3" w:space="0" w:color="000000"/>
              <w:left w:val="single" w:sz="3" w:space="0" w:color="000000"/>
              <w:bottom w:val="nil"/>
              <w:right w:val="single" w:sz="3" w:space="0" w:color="000000"/>
            </w:tcBorders>
          </w:tcPr>
          <w:p w14:paraId="795582EB" w14:textId="77777777" w:rsidR="006B326C" w:rsidRDefault="009B4794">
            <w:pPr>
              <w:pStyle w:val="TableParagraph"/>
              <w:spacing w:before="75"/>
              <w:ind w:left="77"/>
              <w:rPr>
                <w:rFonts w:ascii="宋体" w:eastAsia="宋体" w:hAnsi="宋体" w:cs="宋体"/>
                <w:sz w:val="15"/>
                <w:szCs w:val="15"/>
              </w:rPr>
            </w:pPr>
            <w:proofErr w:type="spellStart"/>
            <w:r>
              <w:rPr>
                <w:rFonts w:ascii="宋体" w:eastAsia="宋体" w:hAnsi="宋体" w:cs="宋体"/>
                <w:w w:val="105"/>
                <w:sz w:val="15"/>
                <w:szCs w:val="15"/>
              </w:rPr>
              <w:t>下列一项或多项</w:t>
            </w:r>
            <w:proofErr w:type="spellEnd"/>
            <w:r>
              <w:rPr>
                <w:rFonts w:ascii="宋体" w:eastAsia="宋体" w:hAnsi="宋体" w:cs="宋体"/>
                <w:w w:val="105"/>
                <w:sz w:val="15"/>
                <w:szCs w:val="15"/>
              </w:rPr>
              <w:t>：</w:t>
            </w:r>
          </w:p>
        </w:tc>
      </w:tr>
      <w:tr w:rsidR="006B326C" w14:paraId="18AD2AA9" w14:textId="77777777">
        <w:trPr>
          <w:trHeight w:hRule="exact" w:val="238"/>
        </w:trPr>
        <w:tc>
          <w:tcPr>
            <w:tcW w:w="700" w:type="dxa"/>
            <w:vMerge/>
            <w:tcBorders>
              <w:left w:val="single" w:sz="3" w:space="0" w:color="000000"/>
              <w:right w:val="single" w:sz="3" w:space="0" w:color="000000"/>
            </w:tcBorders>
          </w:tcPr>
          <w:p w14:paraId="04084785" w14:textId="77777777" w:rsidR="006B326C" w:rsidRDefault="006B326C"/>
        </w:tc>
        <w:tc>
          <w:tcPr>
            <w:tcW w:w="2331" w:type="dxa"/>
            <w:tcBorders>
              <w:top w:val="nil"/>
              <w:left w:val="single" w:sz="3" w:space="0" w:color="000000"/>
              <w:bottom w:val="nil"/>
              <w:right w:val="single" w:sz="3" w:space="0" w:color="000000"/>
            </w:tcBorders>
          </w:tcPr>
          <w:p w14:paraId="4CAC685F" w14:textId="77777777" w:rsidR="006B326C" w:rsidRDefault="009B4794">
            <w:pPr>
              <w:pStyle w:val="TableParagraph"/>
              <w:tabs>
                <w:tab w:val="left" w:pos="360"/>
              </w:tabs>
              <w:spacing w:before="14"/>
              <w:ind w:left="82"/>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对于小时，AFC方程中描述</w:t>
            </w:r>
          </w:p>
        </w:tc>
        <w:tc>
          <w:tcPr>
            <w:tcW w:w="2332" w:type="dxa"/>
            <w:tcBorders>
              <w:top w:val="nil"/>
              <w:left w:val="single" w:sz="3" w:space="0" w:color="000000"/>
              <w:bottom w:val="nil"/>
              <w:right w:val="single" w:sz="3" w:space="0" w:color="000000"/>
            </w:tcBorders>
          </w:tcPr>
          <w:p w14:paraId="0D2CE10D" w14:textId="77777777" w:rsidR="006B326C" w:rsidRDefault="009B4794">
            <w:pPr>
              <w:pStyle w:val="TableParagraph"/>
              <w:tabs>
                <w:tab w:val="left" w:pos="359"/>
              </w:tabs>
              <w:spacing w:before="14"/>
              <w:ind w:left="81"/>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对于小时，AFC方程中描述</w:t>
            </w:r>
          </w:p>
        </w:tc>
        <w:tc>
          <w:tcPr>
            <w:tcW w:w="2331" w:type="dxa"/>
            <w:tcBorders>
              <w:top w:val="nil"/>
              <w:left w:val="single" w:sz="3" w:space="0" w:color="000000"/>
              <w:bottom w:val="nil"/>
              <w:right w:val="single" w:sz="3" w:space="0" w:color="000000"/>
            </w:tcBorders>
          </w:tcPr>
          <w:p w14:paraId="0DC26FB7" w14:textId="77777777" w:rsidR="006B326C" w:rsidRDefault="009B4794">
            <w:pPr>
              <w:pStyle w:val="TableParagraph"/>
              <w:tabs>
                <w:tab w:val="left" w:pos="356"/>
              </w:tabs>
              <w:spacing w:before="16"/>
              <w:ind w:left="78"/>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对于小时，AFC方程中描述</w:t>
            </w:r>
          </w:p>
        </w:tc>
        <w:tc>
          <w:tcPr>
            <w:tcW w:w="2331" w:type="dxa"/>
            <w:tcBorders>
              <w:top w:val="nil"/>
              <w:left w:val="single" w:sz="3" w:space="0" w:color="000000"/>
              <w:bottom w:val="nil"/>
              <w:right w:val="single" w:sz="3" w:space="0" w:color="000000"/>
            </w:tcBorders>
          </w:tcPr>
          <w:p w14:paraId="77447799" w14:textId="77777777" w:rsidR="006B326C" w:rsidRDefault="009B4794">
            <w:pPr>
              <w:pStyle w:val="TableParagraph"/>
              <w:tabs>
                <w:tab w:val="left" w:pos="355"/>
              </w:tabs>
              <w:spacing w:before="18"/>
              <w:ind w:left="77"/>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对于小时，AFC方程中描述</w:t>
            </w:r>
          </w:p>
        </w:tc>
      </w:tr>
      <w:tr w:rsidR="006B326C" w14:paraId="275317D0" w14:textId="77777777">
        <w:trPr>
          <w:trHeight w:hRule="exact" w:val="196"/>
        </w:trPr>
        <w:tc>
          <w:tcPr>
            <w:tcW w:w="700" w:type="dxa"/>
            <w:vMerge/>
            <w:tcBorders>
              <w:left w:val="single" w:sz="3" w:space="0" w:color="000000"/>
              <w:right w:val="single" w:sz="3" w:space="0" w:color="000000"/>
            </w:tcBorders>
          </w:tcPr>
          <w:p w14:paraId="464A5575"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CBD4EF5" w14:textId="77777777" w:rsidR="006B326C" w:rsidRDefault="009B4794">
            <w:pPr>
              <w:pStyle w:val="TableParagraph"/>
              <w:spacing w:line="170" w:lineRule="exact"/>
              <w:ind w:left="360"/>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2" w:type="dxa"/>
            <w:tcBorders>
              <w:top w:val="nil"/>
              <w:left w:val="single" w:sz="3" w:space="0" w:color="000000"/>
              <w:bottom w:val="nil"/>
              <w:right w:val="single" w:sz="3" w:space="0" w:color="000000"/>
            </w:tcBorders>
          </w:tcPr>
          <w:p w14:paraId="758AE498" w14:textId="77777777" w:rsidR="006B326C" w:rsidRDefault="009B4794">
            <w:pPr>
              <w:pStyle w:val="TableParagraph"/>
              <w:spacing w:line="172" w:lineRule="exact"/>
              <w:ind w:left="359"/>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tcBorders>
              <w:top w:val="nil"/>
              <w:left w:val="single" w:sz="3" w:space="0" w:color="000000"/>
              <w:bottom w:val="nil"/>
              <w:right w:val="single" w:sz="3" w:space="0" w:color="000000"/>
            </w:tcBorders>
          </w:tcPr>
          <w:p w14:paraId="6C708205" w14:textId="77777777" w:rsidR="006B326C" w:rsidRDefault="009B4794">
            <w:pPr>
              <w:pStyle w:val="TableParagraph"/>
              <w:spacing w:line="174" w:lineRule="exact"/>
              <w:ind w:left="356"/>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tcBorders>
              <w:top w:val="nil"/>
              <w:left w:val="single" w:sz="3" w:space="0" w:color="000000"/>
              <w:bottom w:val="nil"/>
              <w:right w:val="single" w:sz="3" w:space="0" w:color="000000"/>
            </w:tcBorders>
          </w:tcPr>
          <w:p w14:paraId="3338DBC0" w14:textId="77777777" w:rsidR="006B326C" w:rsidRDefault="009B4794">
            <w:pPr>
              <w:pStyle w:val="TableParagraph"/>
              <w:spacing w:line="176" w:lineRule="exact"/>
              <w:ind w:left="355"/>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r>
      <w:tr w:rsidR="006B326C" w14:paraId="789C1609" w14:textId="77777777">
        <w:trPr>
          <w:trHeight w:hRule="exact" w:val="200"/>
        </w:trPr>
        <w:tc>
          <w:tcPr>
            <w:tcW w:w="700" w:type="dxa"/>
            <w:vMerge/>
            <w:tcBorders>
              <w:left w:val="single" w:sz="3" w:space="0" w:color="000000"/>
              <w:right w:val="single" w:sz="3" w:space="0" w:color="000000"/>
            </w:tcBorders>
          </w:tcPr>
          <w:p w14:paraId="39C54FD8"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194DDAB" w14:textId="77777777" w:rsidR="006B326C" w:rsidRDefault="009B4794">
            <w:pPr>
              <w:pStyle w:val="TableParagraph"/>
              <w:spacing w:line="174" w:lineRule="exact"/>
              <w:ind w:left="360"/>
              <w:rPr>
                <w:rFonts w:ascii="宋体" w:eastAsia="宋体" w:hAnsi="宋体" w:cs="宋体"/>
                <w:sz w:val="15"/>
                <w:szCs w:val="15"/>
                <w:lang w:eastAsia="zh-CN"/>
              </w:rPr>
            </w:pPr>
            <w:proofErr w:type="gramStart"/>
            <w:r>
              <w:rPr>
                <w:rFonts w:ascii="宋体" w:eastAsia="宋体" w:hAnsi="宋体" w:cs="宋体"/>
                <w:w w:val="105"/>
                <w:sz w:val="15"/>
                <w:szCs w:val="15"/>
                <w:lang w:eastAsia="zh-CN"/>
              </w:rPr>
              <w:t>务</w:t>
            </w:r>
            <w:proofErr w:type="gramEnd"/>
            <w:r>
              <w:rPr>
                <w:rFonts w:ascii="宋体" w:eastAsia="宋体" w:hAnsi="宋体" w:cs="宋体"/>
                <w:w w:val="105"/>
                <w:sz w:val="15"/>
                <w:szCs w:val="15"/>
                <w:lang w:eastAsia="zh-CN"/>
              </w:rPr>
              <w:t>提供商没有计算一个或</w:t>
            </w:r>
          </w:p>
        </w:tc>
        <w:tc>
          <w:tcPr>
            <w:tcW w:w="2332" w:type="dxa"/>
            <w:tcBorders>
              <w:top w:val="nil"/>
              <w:left w:val="single" w:sz="3" w:space="0" w:color="000000"/>
              <w:bottom w:val="nil"/>
              <w:right w:val="single" w:sz="3" w:space="0" w:color="000000"/>
            </w:tcBorders>
          </w:tcPr>
          <w:p w14:paraId="2708DEE9" w14:textId="77777777" w:rsidR="006B326C" w:rsidRDefault="009B4794">
            <w:pPr>
              <w:pStyle w:val="TableParagraph"/>
              <w:spacing w:line="176" w:lineRule="exact"/>
              <w:ind w:left="359"/>
              <w:rPr>
                <w:rFonts w:ascii="宋体" w:eastAsia="宋体" w:hAnsi="宋体" w:cs="宋体"/>
                <w:sz w:val="15"/>
                <w:szCs w:val="15"/>
                <w:lang w:eastAsia="zh-CN"/>
              </w:rPr>
            </w:pPr>
            <w:proofErr w:type="gramStart"/>
            <w:r>
              <w:rPr>
                <w:rFonts w:ascii="宋体" w:eastAsia="宋体" w:hAnsi="宋体" w:cs="宋体"/>
                <w:w w:val="105"/>
                <w:sz w:val="15"/>
                <w:szCs w:val="15"/>
                <w:lang w:eastAsia="zh-CN"/>
              </w:rPr>
              <w:t>务</w:t>
            </w:r>
            <w:proofErr w:type="gramEnd"/>
            <w:r>
              <w:rPr>
                <w:rFonts w:ascii="宋体" w:eastAsia="宋体" w:hAnsi="宋体" w:cs="宋体"/>
                <w:w w:val="105"/>
                <w:sz w:val="15"/>
                <w:szCs w:val="15"/>
                <w:lang w:eastAsia="zh-CN"/>
              </w:rPr>
              <w:t>提供商计算时间不超过</w:t>
            </w:r>
          </w:p>
        </w:tc>
        <w:tc>
          <w:tcPr>
            <w:tcW w:w="2331" w:type="dxa"/>
            <w:tcBorders>
              <w:top w:val="nil"/>
              <w:left w:val="single" w:sz="3" w:space="0" w:color="000000"/>
              <w:bottom w:val="nil"/>
              <w:right w:val="single" w:sz="3" w:space="0" w:color="000000"/>
            </w:tcBorders>
          </w:tcPr>
          <w:p w14:paraId="1A5C58CE" w14:textId="77777777" w:rsidR="006B326C" w:rsidRDefault="009B4794">
            <w:pPr>
              <w:pStyle w:val="TableParagraph"/>
              <w:spacing w:line="178" w:lineRule="exact"/>
              <w:ind w:left="356"/>
              <w:rPr>
                <w:rFonts w:ascii="宋体" w:eastAsia="宋体" w:hAnsi="宋体" w:cs="宋体"/>
                <w:sz w:val="15"/>
                <w:szCs w:val="15"/>
                <w:lang w:eastAsia="zh-CN"/>
              </w:rPr>
            </w:pPr>
            <w:proofErr w:type="gramStart"/>
            <w:r>
              <w:rPr>
                <w:rFonts w:ascii="宋体" w:eastAsia="宋体" w:hAnsi="宋体" w:cs="宋体"/>
                <w:w w:val="105"/>
                <w:sz w:val="15"/>
                <w:szCs w:val="15"/>
                <w:lang w:eastAsia="zh-CN"/>
              </w:rPr>
              <w:t>务</w:t>
            </w:r>
            <w:proofErr w:type="gramEnd"/>
            <w:r>
              <w:rPr>
                <w:rFonts w:ascii="宋体" w:eastAsia="宋体" w:hAnsi="宋体" w:cs="宋体"/>
                <w:w w:val="105"/>
                <w:sz w:val="15"/>
                <w:szCs w:val="15"/>
                <w:lang w:eastAsia="zh-CN"/>
              </w:rPr>
              <w:t>提供商计算时间不超过</w:t>
            </w:r>
          </w:p>
        </w:tc>
        <w:tc>
          <w:tcPr>
            <w:tcW w:w="2331" w:type="dxa"/>
            <w:tcBorders>
              <w:top w:val="nil"/>
              <w:left w:val="single" w:sz="3" w:space="0" w:color="000000"/>
              <w:bottom w:val="nil"/>
              <w:right w:val="single" w:sz="3" w:space="0" w:color="000000"/>
            </w:tcBorders>
          </w:tcPr>
          <w:p w14:paraId="63C7873D" w14:textId="77777777" w:rsidR="006B326C" w:rsidRDefault="009B4794">
            <w:pPr>
              <w:pStyle w:val="TableParagraph"/>
              <w:spacing w:line="178" w:lineRule="exact"/>
              <w:ind w:left="355"/>
              <w:rPr>
                <w:rFonts w:ascii="宋体" w:eastAsia="宋体" w:hAnsi="宋体" w:cs="宋体"/>
                <w:sz w:val="15"/>
                <w:szCs w:val="15"/>
                <w:lang w:eastAsia="zh-CN"/>
              </w:rPr>
            </w:pPr>
            <w:proofErr w:type="gramStart"/>
            <w:r>
              <w:rPr>
                <w:rFonts w:ascii="宋体" w:eastAsia="宋体" w:hAnsi="宋体" w:cs="宋体"/>
                <w:w w:val="105"/>
                <w:sz w:val="15"/>
                <w:szCs w:val="15"/>
                <w:lang w:eastAsia="zh-CN"/>
              </w:rPr>
              <w:t>务</w:t>
            </w:r>
            <w:proofErr w:type="gramEnd"/>
            <w:r>
              <w:rPr>
                <w:rFonts w:ascii="宋体" w:eastAsia="宋体" w:hAnsi="宋体" w:cs="宋体"/>
                <w:w w:val="105"/>
                <w:sz w:val="15"/>
                <w:szCs w:val="15"/>
                <w:lang w:eastAsia="zh-CN"/>
              </w:rPr>
              <w:t>提供商没有计算超过25</w:t>
            </w:r>
          </w:p>
        </w:tc>
      </w:tr>
      <w:tr w:rsidR="006B326C" w14:paraId="0F7A8420" w14:textId="77777777">
        <w:trPr>
          <w:trHeight w:hRule="exact" w:val="201"/>
        </w:trPr>
        <w:tc>
          <w:tcPr>
            <w:tcW w:w="700" w:type="dxa"/>
            <w:vMerge/>
            <w:tcBorders>
              <w:left w:val="single" w:sz="3" w:space="0" w:color="000000"/>
              <w:right w:val="single" w:sz="3" w:space="0" w:color="000000"/>
            </w:tcBorders>
          </w:tcPr>
          <w:p w14:paraId="1706402C"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5D896D9" w14:textId="77777777" w:rsidR="006B326C" w:rsidRDefault="009B4794">
            <w:pPr>
              <w:pStyle w:val="TableParagraph"/>
              <w:spacing w:line="176" w:lineRule="exact"/>
              <w:ind w:left="360"/>
              <w:rPr>
                <w:rFonts w:ascii="宋体" w:eastAsia="宋体" w:hAnsi="宋体" w:cs="宋体"/>
                <w:sz w:val="15"/>
                <w:szCs w:val="15"/>
                <w:lang w:eastAsia="zh-CN"/>
              </w:rPr>
            </w:pPr>
            <w:r>
              <w:rPr>
                <w:rFonts w:ascii="宋体" w:eastAsia="宋体" w:hAnsi="宋体" w:cs="宋体"/>
                <w:w w:val="105"/>
                <w:sz w:val="15"/>
                <w:szCs w:val="15"/>
                <w:lang w:eastAsia="zh-CN"/>
              </w:rPr>
              <w:t>多个小时，但不超过15小</w:t>
            </w:r>
          </w:p>
        </w:tc>
        <w:tc>
          <w:tcPr>
            <w:tcW w:w="2332" w:type="dxa"/>
            <w:tcBorders>
              <w:top w:val="nil"/>
              <w:left w:val="single" w:sz="3" w:space="0" w:color="000000"/>
              <w:bottom w:val="nil"/>
              <w:right w:val="single" w:sz="3" w:space="0" w:color="000000"/>
            </w:tcBorders>
          </w:tcPr>
          <w:p w14:paraId="411FEBE2" w14:textId="77777777" w:rsidR="006B326C" w:rsidRDefault="009B4794">
            <w:pPr>
              <w:pStyle w:val="TableParagraph"/>
              <w:spacing w:line="176" w:lineRule="exact"/>
              <w:ind w:left="359"/>
              <w:rPr>
                <w:rFonts w:ascii="宋体" w:eastAsia="宋体" w:hAnsi="宋体" w:cs="宋体"/>
                <w:sz w:val="15"/>
                <w:szCs w:val="15"/>
              </w:rPr>
            </w:pPr>
            <w:r>
              <w:rPr>
                <w:rFonts w:ascii="宋体" w:eastAsia="宋体" w:hAnsi="宋体" w:cs="宋体"/>
                <w:w w:val="105"/>
                <w:sz w:val="15"/>
                <w:szCs w:val="15"/>
              </w:rPr>
              <w:t>15小时，但不超过20小</w:t>
            </w:r>
          </w:p>
        </w:tc>
        <w:tc>
          <w:tcPr>
            <w:tcW w:w="2331" w:type="dxa"/>
            <w:tcBorders>
              <w:top w:val="nil"/>
              <w:left w:val="single" w:sz="3" w:space="0" w:color="000000"/>
              <w:bottom w:val="nil"/>
              <w:right w:val="single" w:sz="3" w:space="0" w:color="000000"/>
            </w:tcBorders>
          </w:tcPr>
          <w:p w14:paraId="00A909E8" w14:textId="77777777" w:rsidR="006B326C" w:rsidRDefault="009B4794">
            <w:pPr>
              <w:pStyle w:val="TableParagraph"/>
              <w:spacing w:line="178" w:lineRule="exact"/>
              <w:ind w:left="356"/>
              <w:rPr>
                <w:rFonts w:ascii="宋体" w:eastAsia="宋体" w:hAnsi="宋体" w:cs="宋体"/>
                <w:sz w:val="15"/>
                <w:szCs w:val="15"/>
              </w:rPr>
            </w:pPr>
            <w:r>
              <w:rPr>
                <w:rFonts w:ascii="宋体" w:eastAsia="宋体" w:hAnsi="宋体" w:cs="宋体"/>
                <w:w w:val="105"/>
                <w:sz w:val="15"/>
                <w:szCs w:val="15"/>
              </w:rPr>
              <w:t>20小时，但不超过25小</w:t>
            </w:r>
          </w:p>
        </w:tc>
        <w:tc>
          <w:tcPr>
            <w:tcW w:w="2331" w:type="dxa"/>
            <w:tcBorders>
              <w:top w:val="nil"/>
              <w:left w:val="single" w:sz="3" w:space="0" w:color="000000"/>
              <w:bottom w:val="nil"/>
              <w:right w:val="single" w:sz="3" w:space="0" w:color="000000"/>
            </w:tcBorders>
          </w:tcPr>
          <w:p w14:paraId="6FEDC3B9" w14:textId="77777777" w:rsidR="006B326C" w:rsidRDefault="009B4794">
            <w:pPr>
              <w:pStyle w:val="TableParagraph"/>
              <w:spacing w:line="180" w:lineRule="exact"/>
              <w:ind w:left="355"/>
              <w:rPr>
                <w:rFonts w:ascii="宋体" w:eastAsia="宋体" w:hAnsi="宋体" w:cs="宋体"/>
                <w:sz w:val="15"/>
                <w:szCs w:val="15"/>
                <w:lang w:eastAsia="zh-CN"/>
              </w:rPr>
            </w:pPr>
            <w:r>
              <w:rPr>
                <w:rFonts w:ascii="宋体" w:eastAsia="宋体" w:hAnsi="宋体" w:cs="宋体"/>
                <w:w w:val="105"/>
                <w:sz w:val="15"/>
                <w:szCs w:val="15"/>
                <w:lang w:eastAsia="zh-CN"/>
              </w:rPr>
              <w:t>小时，并且超过了每年175</w:t>
            </w:r>
          </w:p>
        </w:tc>
      </w:tr>
      <w:tr w:rsidR="006B326C" w14:paraId="73529B7B" w14:textId="77777777">
        <w:trPr>
          <w:trHeight w:hRule="exact" w:val="200"/>
        </w:trPr>
        <w:tc>
          <w:tcPr>
            <w:tcW w:w="700" w:type="dxa"/>
            <w:vMerge/>
            <w:tcBorders>
              <w:left w:val="single" w:sz="3" w:space="0" w:color="000000"/>
              <w:right w:val="single" w:sz="3" w:space="0" w:color="000000"/>
            </w:tcBorders>
          </w:tcPr>
          <w:p w14:paraId="6A2B7EA3"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21A62A34" w14:textId="77777777" w:rsidR="006B326C" w:rsidRDefault="009B4794">
            <w:pPr>
              <w:pStyle w:val="TableParagraph"/>
              <w:spacing w:line="175"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时，并且超过了每年175小</w:t>
            </w:r>
          </w:p>
        </w:tc>
        <w:tc>
          <w:tcPr>
            <w:tcW w:w="2332" w:type="dxa"/>
            <w:tcBorders>
              <w:top w:val="nil"/>
              <w:left w:val="single" w:sz="3" w:space="0" w:color="000000"/>
              <w:bottom w:val="nil"/>
              <w:right w:val="single" w:sz="3" w:space="0" w:color="000000"/>
            </w:tcBorders>
          </w:tcPr>
          <w:p w14:paraId="7EADD172" w14:textId="77777777" w:rsidR="006B326C" w:rsidRDefault="009B4794">
            <w:pPr>
              <w:pStyle w:val="TableParagraph"/>
              <w:spacing w:line="175" w:lineRule="exact"/>
              <w:ind w:left="359"/>
              <w:rPr>
                <w:rFonts w:ascii="宋体" w:eastAsia="宋体" w:hAnsi="宋体" w:cs="宋体"/>
                <w:sz w:val="15"/>
                <w:szCs w:val="15"/>
                <w:lang w:eastAsia="zh-CN"/>
              </w:rPr>
            </w:pPr>
            <w:r>
              <w:rPr>
                <w:rFonts w:ascii="宋体" w:eastAsia="宋体" w:hAnsi="宋体" w:cs="宋体"/>
                <w:w w:val="105"/>
                <w:sz w:val="15"/>
                <w:szCs w:val="15"/>
                <w:lang w:eastAsia="zh-CN"/>
              </w:rPr>
              <w:t>时，并且超过了每年175小</w:t>
            </w:r>
          </w:p>
        </w:tc>
        <w:tc>
          <w:tcPr>
            <w:tcW w:w="2331" w:type="dxa"/>
            <w:tcBorders>
              <w:top w:val="nil"/>
              <w:left w:val="single" w:sz="3" w:space="0" w:color="000000"/>
              <w:bottom w:val="nil"/>
              <w:right w:val="single" w:sz="3" w:space="0" w:color="000000"/>
            </w:tcBorders>
          </w:tcPr>
          <w:p w14:paraId="6D490A55" w14:textId="77777777" w:rsidR="006B326C" w:rsidRDefault="009B4794">
            <w:pPr>
              <w:pStyle w:val="TableParagraph"/>
              <w:spacing w:line="177" w:lineRule="exact"/>
              <w:ind w:left="356"/>
              <w:rPr>
                <w:rFonts w:ascii="宋体" w:eastAsia="宋体" w:hAnsi="宋体" w:cs="宋体"/>
                <w:sz w:val="15"/>
                <w:szCs w:val="15"/>
                <w:lang w:eastAsia="zh-CN"/>
              </w:rPr>
            </w:pPr>
            <w:r>
              <w:rPr>
                <w:rFonts w:ascii="宋体" w:eastAsia="宋体" w:hAnsi="宋体" w:cs="宋体"/>
                <w:w w:val="105"/>
                <w:sz w:val="15"/>
                <w:szCs w:val="15"/>
                <w:lang w:eastAsia="zh-CN"/>
              </w:rPr>
              <w:t>时，并且超过了每年175小</w:t>
            </w:r>
          </w:p>
        </w:tc>
        <w:tc>
          <w:tcPr>
            <w:tcW w:w="2331" w:type="dxa"/>
            <w:tcBorders>
              <w:top w:val="nil"/>
              <w:left w:val="single" w:sz="3" w:space="0" w:color="000000"/>
              <w:bottom w:val="nil"/>
              <w:right w:val="single" w:sz="3" w:space="0" w:color="000000"/>
            </w:tcBorders>
          </w:tcPr>
          <w:p w14:paraId="261E4BE7" w14:textId="77777777" w:rsidR="006B326C" w:rsidRDefault="009B4794">
            <w:pPr>
              <w:pStyle w:val="TableParagraph"/>
              <w:spacing w:line="179" w:lineRule="exact"/>
              <w:ind w:left="355"/>
              <w:rPr>
                <w:rFonts w:ascii="宋体" w:eastAsia="宋体" w:hAnsi="宋体" w:cs="宋体"/>
                <w:sz w:val="15"/>
                <w:szCs w:val="15"/>
              </w:rPr>
            </w:pPr>
            <w:proofErr w:type="spellStart"/>
            <w:r>
              <w:rPr>
                <w:rFonts w:ascii="宋体" w:eastAsia="宋体" w:hAnsi="宋体" w:cs="宋体"/>
                <w:w w:val="105"/>
                <w:sz w:val="15"/>
                <w:szCs w:val="15"/>
              </w:rPr>
              <w:t>小时的要求</w:t>
            </w:r>
            <w:proofErr w:type="spellEnd"/>
            <w:r>
              <w:rPr>
                <w:rFonts w:ascii="宋体" w:eastAsia="宋体" w:hAnsi="宋体" w:cs="宋体"/>
                <w:w w:val="105"/>
                <w:sz w:val="15"/>
                <w:szCs w:val="15"/>
              </w:rPr>
              <w:t>。</w:t>
            </w:r>
          </w:p>
        </w:tc>
      </w:tr>
      <w:tr w:rsidR="006B326C" w14:paraId="39EEF7B5" w14:textId="77777777">
        <w:trPr>
          <w:trHeight w:hRule="exact" w:val="297"/>
        </w:trPr>
        <w:tc>
          <w:tcPr>
            <w:tcW w:w="700" w:type="dxa"/>
            <w:vMerge/>
            <w:tcBorders>
              <w:left w:val="single" w:sz="3" w:space="0" w:color="000000"/>
              <w:right w:val="single" w:sz="3" w:space="0" w:color="000000"/>
            </w:tcBorders>
          </w:tcPr>
          <w:p w14:paraId="4323B139" w14:textId="77777777" w:rsidR="006B326C" w:rsidRDefault="006B326C"/>
        </w:tc>
        <w:tc>
          <w:tcPr>
            <w:tcW w:w="2331" w:type="dxa"/>
            <w:tcBorders>
              <w:top w:val="nil"/>
              <w:left w:val="single" w:sz="3" w:space="0" w:color="000000"/>
              <w:bottom w:val="nil"/>
              <w:right w:val="single" w:sz="3" w:space="0" w:color="000000"/>
            </w:tcBorders>
          </w:tcPr>
          <w:p w14:paraId="4B52B524" w14:textId="77777777" w:rsidR="006B326C" w:rsidRDefault="009B4794">
            <w:pPr>
              <w:pStyle w:val="TableParagraph"/>
              <w:spacing w:line="175" w:lineRule="exact"/>
              <w:ind w:left="360"/>
              <w:rPr>
                <w:rFonts w:ascii="宋体" w:eastAsia="宋体" w:hAnsi="宋体" w:cs="宋体"/>
                <w:sz w:val="15"/>
                <w:szCs w:val="15"/>
              </w:rPr>
            </w:pPr>
            <w:proofErr w:type="spellStart"/>
            <w:r>
              <w:rPr>
                <w:rFonts w:ascii="宋体" w:eastAsia="宋体" w:hAnsi="宋体" w:cs="宋体"/>
                <w:w w:val="105"/>
                <w:sz w:val="15"/>
                <w:szCs w:val="15"/>
              </w:rPr>
              <w:t>时的要求</w:t>
            </w:r>
            <w:proofErr w:type="spellEnd"/>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14:paraId="3EFC1353" w14:textId="77777777" w:rsidR="006B326C" w:rsidRDefault="009B4794">
            <w:pPr>
              <w:pStyle w:val="TableParagraph"/>
              <w:spacing w:line="175" w:lineRule="exact"/>
              <w:ind w:left="359"/>
              <w:rPr>
                <w:rFonts w:ascii="宋体" w:eastAsia="宋体" w:hAnsi="宋体" w:cs="宋体"/>
                <w:sz w:val="15"/>
                <w:szCs w:val="15"/>
              </w:rPr>
            </w:pPr>
            <w:proofErr w:type="spellStart"/>
            <w:r>
              <w:rPr>
                <w:rFonts w:ascii="宋体" w:eastAsia="宋体" w:hAnsi="宋体" w:cs="宋体"/>
                <w:w w:val="105"/>
                <w:sz w:val="15"/>
                <w:szCs w:val="15"/>
              </w:rPr>
              <w:t>时的要求</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677E2A8C" w14:textId="77777777" w:rsidR="006B326C" w:rsidRDefault="009B4794">
            <w:pPr>
              <w:pStyle w:val="TableParagraph"/>
              <w:spacing w:line="177" w:lineRule="exact"/>
              <w:ind w:left="356"/>
              <w:rPr>
                <w:rFonts w:ascii="宋体" w:eastAsia="宋体" w:hAnsi="宋体" w:cs="宋体"/>
                <w:sz w:val="15"/>
                <w:szCs w:val="15"/>
              </w:rPr>
            </w:pPr>
            <w:proofErr w:type="spellStart"/>
            <w:r>
              <w:rPr>
                <w:rFonts w:ascii="宋体" w:eastAsia="宋体" w:hAnsi="宋体" w:cs="宋体"/>
                <w:w w:val="105"/>
                <w:sz w:val="15"/>
                <w:szCs w:val="15"/>
              </w:rPr>
              <w:t>时的要求</w:t>
            </w:r>
            <w:proofErr w:type="spellEnd"/>
            <w:r>
              <w:rPr>
                <w:rFonts w:ascii="宋体" w:eastAsia="宋体" w:hAnsi="宋体" w:cs="宋体"/>
                <w:w w:val="105"/>
                <w:sz w:val="15"/>
                <w:szCs w:val="15"/>
              </w:rPr>
              <w:t>。</w:t>
            </w:r>
          </w:p>
        </w:tc>
        <w:tc>
          <w:tcPr>
            <w:tcW w:w="2331" w:type="dxa"/>
            <w:tcBorders>
              <w:top w:val="nil"/>
              <w:left w:val="single" w:sz="3" w:space="0" w:color="000000"/>
              <w:bottom w:val="nil"/>
              <w:right w:val="single" w:sz="3" w:space="0" w:color="000000"/>
            </w:tcBorders>
          </w:tcPr>
          <w:p w14:paraId="6E331D11" w14:textId="77777777" w:rsidR="006B326C" w:rsidRDefault="009B4794">
            <w:pPr>
              <w:pStyle w:val="TableParagraph"/>
              <w:numPr>
                <w:ilvl w:val="0"/>
                <w:numId w:val="5"/>
              </w:numPr>
              <w:tabs>
                <w:tab w:val="left" w:pos="356"/>
              </w:tabs>
              <w:spacing w:before="75"/>
              <w:ind w:hanging="278"/>
              <w:rPr>
                <w:rFonts w:ascii="宋体" w:eastAsia="宋体" w:hAnsi="宋体" w:cs="宋体"/>
                <w:sz w:val="15"/>
                <w:szCs w:val="15"/>
              </w:rPr>
            </w:pPr>
            <w:proofErr w:type="spellStart"/>
            <w:r>
              <w:rPr>
                <w:rFonts w:ascii="宋体" w:eastAsia="宋体" w:hAnsi="宋体" w:cs="宋体"/>
                <w:w w:val="105"/>
                <w:sz w:val="15"/>
                <w:szCs w:val="15"/>
              </w:rPr>
              <w:t>对于Daily，AFC方程中描</w:t>
            </w:r>
            <w:proofErr w:type="spellEnd"/>
          </w:p>
        </w:tc>
      </w:tr>
      <w:tr w:rsidR="006B326C" w14:paraId="613CF475" w14:textId="77777777">
        <w:trPr>
          <w:trHeight w:hRule="exact" w:val="199"/>
        </w:trPr>
        <w:tc>
          <w:tcPr>
            <w:tcW w:w="700" w:type="dxa"/>
            <w:vMerge/>
            <w:tcBorders>
              <w:left w:val="single" w:sz="3" w:space="0" w:color="000000"/>
              <w:right w:val="single" w:sz="3" w:space="0" w:color="000000"/>
            </w:tcBorders>
          </w:tcPr>
          <w:p w14:paraId="1FA1AF33" w14:textId="77777777" w:rsidR="006B326C" w:rsidRDefault="006B326C"/>
        </w:tc>
        <w:tc>
          <w:tcPr>
            <w:tcW w:w="2331" w:type="dxa"/>
            <w:tcBorders>
              <w:top w:val="nil"/>
              <w:left w:val="single" w:sz="3" w:space="0" w:color="000000"/>
              <w:bottom w:val="nil"/>
              <w:right w:val="single" w:sz="3" w:space="0" w:color="000000"/>
            </w:tcBorders>
          </w:tcPr>
          <w:p w14:paraId="18CB0634" w14:textId="77777777" w:rsidR="006B326C" w:rsidRDefault="009B4794">
            <w:pPr>
              <w:pStyle w:val="TableParagraph"/>
              <w:numPr>
                <w:ilvl w:val="0"/>
                <w:numId w:val="4"/>
              </w:numPr>
              <w:tabs>
                <w:tab w:val="left" w:pos="361"/>
              </w:tabs>
              <w:spacing w:line="182" w:lineRule="exact"/>
              <w:ind w:hanging="278"/>
              <w:rPr>
                <w:rFonts w:ascii="宋体" w:eastAsia="宋体" w:hAnsi="宋体" w:cs="宋体"/>
                <w:sz w:val="15"/>
                <w:szCs w:val="15"/>
              </w:rPr>
            </w:pPr>
            <w:proofErr w:type="spellStart"/>
            <w:r>
              <w:rPr>
                <w:rFonts w:ascii="宋体" w:eastAsia="宋体" w:hAnsi="宋体" w:cs="宋体"/>
                <w:w w:val="105"/>
                <w:sz w:val="15"/>
                <w:szCs w:val="15"/>
              </w:rPr>
              <w:t>对于Daily，AFC方程中描</w:t>
            </w:r>
            <w:proofErr w:type="spellEnd"/>
          </w:p>
        </w:tc>
        <w:tc>
          <w:tcPr>
            <w:tcW w:w="2332" w:type="dxa"/>
            <w:tcBorders>
              <w:top w:val="nil"/>
              <w:left w:val="single" w:sz="3" w:space="0" w:color="000000"/>
              <w:bottom w:val="nil"/>
              <w:right w:val="single" w:sz="3" w:space="0" w:color="000000"/>
            </w:tcBorders>
          </w:tcPr>
          <w:p w14:paraId="3FB9C817" w14:textId="77777777" w:rsidR="006B326C" w:rsidRDefault="009B4794">
            <w:pPr>
              <w:pStyle w:val="TableParagraph"/>
              <w:numPr>
                <w:ilvl w:val="0"/>
                <w:numId w:val="3"/>
              </w:numPr>
              <w:tabs>
                <w:tab w:val="left" w:pos="360"/>
              </w:tabs>
              <w:spacing w:line="184" w:lineRule="exact"/>
              <w:ind w:hanging="278"/>
              <w:rPr>
                <w:rFonts w:ascii="宋体" w:eastAsia="宋体" w:hAnsi="宋体" w:cs="宋体"/>
                <w:sz w:val="15"/>
                <w:szCs w:val="15"/>
              </w:rPr>
            </w:pPr>
            <w:proofErr w:type="spellStart"/>
            <w:r>
              <w:rPr>
                <w:rFonts w:ascii="宋体" w:eastAsia="宋体" w:hAnsi="宋体" w:cs="宋体"/>
                <w:w w:val="105"/>
                <w:sz w:val="15"/>
                <w:szCs w:val="15"/>
              </w:rPr>
              <w:t>对于Daily，AFC方程中描</w:t>
            </w:r>
            <w:proofErr w:type="spellEnd"/>
          </w:p>
        </w:tc>
        <w:tc>
          <w:tcPr>
            <w:tcW w:w="2331" w:type="dxa"/>
            <w:tcBorders>
              <w:top w:val="nil"/>
              <w:left w:val="single" w:sz="3" w:space="0" w:color="000000"/>
              <w:bottom w:val="nil"/>
              <w:right w:val="single" w:sz="3" w:space="0" w:color="000000"/>
            </w:tcBorders>
          </w:tcPr>
          <w:p w14:paraId="553DF3F8" w14:textId="77777777" w:rsidR="006B326C" w:rsidRDefault="009B4794">
            <w:pPr>
              <w:pStyle w:val="TableParagraph"/>
              <w:numPr>
                <w:ilvl w:val="0"/>
                <w:numId w:val="2"/>
              </w:numPr>
              <w:tabs>
                <w:tab w:val="left" w:pos="357"/>
              </w:tabs>
              <w:spacing w:line="184" w:lineRule="exact"/>
              <w:ind w:hanging="278"/>
              <w:rPr>
                <w:rFonts w:ascii="宋体" w:eastAsia="宋体" w:hAnsi="宋体" w:cs="宋体"/>
                <w:sz w:val="15"/>
                <w:szCs w:val="15"/>
              </w:rPr>
            </w:pPr>
            <w:proofErr w:type="spellStart"/>
            <w:r>
              <w:rPr>
                <w:rFonts w:ascii="宋体" w:eastAsia="宋体" w:hAnsi="宋体" w:cs="宋体"/>
                <w:w w:val="105"/>
                <w:sz w:val="15"/>
                <w:szCs w:val="15"/>
              </w:rPr>
              <w:t>对于Daily，AFC方程中描</w:t>
            </w:r>
            <w:proofErr w:type="spellEnd"/>
          </w:p>
        </w:tc>
        <w:tc>
          <w:tcPr>
            <w:tcW w:w="2331" w:type="dxa"/>
            <w:tcBorders>
              <w:top w:val="nil"/>
              <w:left w:val="single" w:sz="3" w:space="0" w:color="000000"/>
              <w:bottom w:val="nil"/>
              <w:right w:val="single" w:sz="3" w:space="0" w:color="000000"/>
            </w:tcBorders>
          </w:tcPr>
          <w:p w14:paraId="44C55439" w14:textId="77777777" w:rsidR="006B326C" w:rsidRDefault="009B4794">
            <w:pPr>
              <w:pStyle w:val="TableParagraph"/>
              <w:spacing w:line="177" w:lineRule="exact"/>
              <w:ind w:left="355"/>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r>
      <w:tr w:rsidR="006B326C" w14:paraId="7A56D679" w14:textId="77777777">
        <w:trPr>
          <w:trHeight w:hRule="exact" w:val="198"/>
        </w:trPr>
        <w:tc>
          <w:tcPr>
            <w:tcW w:w="700" w:type="dxa"/>
            <w:vMerge/>
            <w:tcBorders>
              <w:left w:val="single" w:sz="3" w:space="0" w:color="000000"/>
              <w:right w:val="single" w:sz="3" w:space="0" w:color="000000"/>
            </w:tcBorders>
          </w:tcPr>
          <w:p w14:paraId="7A7B1FF7"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0864369" w14:textId="77777777" w:rsidR="006B326C" w:rsidRDefault="009B4794">
            <w:pPr>
              <w:pStyle w:val="TableParagraph"/>
              <w:spacing w:line="172" w:lineRule="exact"/>
              <w:ind w:left="360"/>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c>
          <w:tcPr>
            <w:tcW w:w="2332" w:type="dxa"/>
            <w:tcBorders>
              <w:top w:val="nil"/>
              <w:left w:val="single" w:sz="3" w:space="0" w:color="000000"/>
              <w:bottom w:val="nil"/>
              <w:right w:val="single" w:sz="3" w:space="0" w:color="000000"/>
            </w:tcBorders>
          </w:tcPr>
          <w:p w14:paraId="19D4F694" w14:textId="77777777" w:rsidR="006B326C" w:rsidRDefault="009B4794">
            <w:pPr>
              <w:pStyle w:val="TableParagraph"/>
              <w:spacing w:line="174" w:lineRule="exact"/>
              <w:ind w:left="359"/>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c>
          <w:tcPr>
            <w:tcW w:w="2331" w:type="dxa"/>
            <w:tcBorders>
              <w:top w:val="nil"/>
              <w:left w:val="single" w:sz="3" w:space="0" w:color="000000"/>
              <w:bottom w:val="nil"/>
              <w:right w:val="single" w:sz="3" w:space="0" w:color="000000"/>
            </w:tcBorders>
          </w:tcPr>
          <w:p w14:paraId="1A0440AB" w14:textId="77777777" w:rsidR="006B326C" w:rsidRDefault="009B4794">
            <w:pPr>
              <w:pStyle w:val="TableParagraph"/>
              <w:spacing w:line="174" w:lineRule="exact"/>
              <w:ind w:left="356"/>
              <w:rPr>
                <w:rFonts w:ascii="宋体" w:eastAsia="宋体" w:hAnsi="宋体" w:cs="宋体"/>
                <w:sz w:val="15"/>
                <w:szCs w:val="15"/>
                <w:lang w:eastAsia="zh-CN"/>
              </w:rPr>
            </w:pPr>
            <w:r>
              <w:rPr>
                <w:rFonts w:ascii="宋体" w:eastAsia="宋体" w:hAnsi="宋体" w:cs="宋体"/>
                <w:w w:val="105"/>
                <w:sz w:val="15"/>
                <w:szCs w:val="15"/>
                <w:lang w:eastAsia="zh-CN"/>
              </w:rPr>
              <w:t>述的值发生了变化，传输</w:t>
            </w:r>
          </w:p>
        </w:tc>
        <w:tc>
          <w:tcPr>
            <w:tcW w:w="2331" w:type="dxa"/>
            <w:tcBorders>
              <w:top w:val="nil"/>
              <w:left w:val="single" w:sz="3" w:space="0" w:color="000000"/>
              <w:bottom w:val="nil"/>
              <w:right w:val="single" w:sz="3" w:space="0" w:color="000000"/>
            </w:tcBorders>
          </w:tcPr>
          <w:p w14:paraId="30319CBD" w14:textId="77777777" w:rsidR="006B326C" w:rsidRDefault="009B4794">
            <w:pPr>
              <w:pStyle w:val="TableParagraph"/>
              <w:spacing w:line="178" w:lineRule="exact"/>
              <w:ind w:left="355"/>
              <w:rPr>
                <w:rFonts w:ascii="宋体" w:eastAsia="宋体" w:hAnsi="宋体" w:cs="宋体"/>
                <w:sz w:val="15"/>
                <w:szCs w:val="15"/>
                <w:lang w:eastAsia="zh-CN"/>
              </w:rPr>
            </w:pPr>
            <w:r>
              <w:rPr>
                <w:rFonts w:ascii="宋体" w:eastAsia="宋体" w:hAnsi="宋体" w:cs="宋体"/>
                <w:w w:val="105"/>
                <w:sz w:val="15"/>
                <w:szCs w:val="15"/>
                <w:lang w:eastAsia="zh-CN"/>
              </w:rPr>
              <w:t>服务提供商没有计算超过5</w:t>
            </w:r>
          </w:p>
        </w:tc>
      </w:tr>
      <w:tr w:rsidR="006B326C" w14:paraId="37731039" w14:textId="77777777">
        <w:trPr>
          <w:trHeight w:hRule="exact" w:val="200"/>
        </w:trPr>
        <w:tc>
          <w:tcPr>
            <w:tcW w:w="700" w:type="dxa"/>
            <w:vMerge/>
            <w:tcBorders>
              <w:left w:val="single" w:sz="3" w:space="0" w:color="000000"/>
              <w:right w:val="single" w:sz="3" w:space="0" w:color="000000"/>
            </w:tcBorders>
          </w:tcPr>
          <w:p w14:paraId="706EDBA9"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67EDDE66" w14:textId="77777777" w:rsidR="006B326C" w:rsidRDefault="009B4794">
            <w:pPr>
              <w:pStyle w:val="TableParagraph"/>
              <w:spacing w:line="174"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服务提供商没有计算一个</w:t>
            </w:r>
          </w:p>
        </w:tc>
        <w:tc>
          <w:tcPr>
            <w:tcW w:w="2332" w:type="dxa"/>
            <w:tcBorders>
              <w:top w:val="nil"/>
              <w:left w:val="single" w:sz="3" w:space="0" w:color="000000"/>
              <w:bottom w:val="nil"/>
              <w:right w:val="single" w:sz="3" w:space="0" w:color="000000"/>
            </w:tcBorders>
          </w:tcPr>
          <w:p w14:paraId="2B79E093" w14:textId="77777777" w:rsidR="006B326C" w:rsidRDefault="009B4794">
            <w:pPr>
              <w:pStyle w:val="TableParagraph"/>
              <w:spacing w:line="176" w:lineRule="exact"/>
              <w:ind w:left="359"/>
              <w:rPr>
                <w:rFonts w:ascii="宋体" w:eastAsia="宋体" w:hAnsi="宋体" w:cs="宋体"/>
                <w:sz w:val="15"/>
                <w:szCs w:val="15"/>
                <w:lang w:eastAsia="zh-CN"/>
              </w:rPr>
            </w:pPr>
            <w:r>
              <w:rPr>
                <w:rFonts w:ascii="宋体" w:eastAsia="宋体" w:hAnsi="宋体" w:cs="宋体"/>
                <w:w w:val="105"/>
                <w:sz w:val="15"/>
                <w:szCs w:val="15"/>
                <w:lang w:eastAsia="zh-CN"/>
              </w:rPr>
              <w:t>服务提供商计算的时间不</w:t>
            </w:r>
          </w:p>
        </w:tc>
        <w:tc>
          <w:tcPr>
            <w:tcW w:w="2331" w:type="dxa"/>
            <w:tcBorders>
              <w:top w:val="nil"/>
              <w:left w:val="single" w:sz="3" w:space="0" w:color="000000"/>
              <w:bottom w:val="nil"/>
              <w:right w:val="single" w:sz="3" w:space="0" w:color="000000"/>
            </w:tcBorders>
          </w:tcPr>
          <w:p w14:paraId="7DA921FE" w14:textId="77777777" w:rsidR="006B326C" w:rsidRDefault="009B4794">
            <w:pPr>
              <w:pStyle w:val="TableParagraph"/>
              <w:spacing w:line="176" w:lineRule="exact"/>
              <w:ind w:left="356"/>
              <w:rPr>
                <w:rFonts w:ascii="宋体" w:eastAsia="宋体" w:hAnsi="宋体" w:cs="宋体"/>
                <w:sz w:val="15"/>
                <w:szCs w:val="15"/>
                <w:lang w:eastAsia="zh-CN"/>
              </w:rPr>
            </w:pPr>
            <w:r>
              <w:rPr>
                <w:rFonts w:ascii="宋体" w:eastAsia="宋体" w:hAnsi="宋体" w:cs="宋体"/>
                <w:w w:val="105"/>
                <w:sz w:val="15"/>
                <w:szCs w:val="15"/>
                <w:lang w:eastAsia="zh-CN"/>
              </w:rPr>
              <w:t>服务提供商计算的时间不</w:t>
            </w:r>
          </w:p>
        </w:tc>
        <w:tc>
          <w:tcPr>
            <w:tcW w:w="2331" w:type="dxa"/>
            <w:tcBorders>
              <w:top w:val="nil"/>
              <w:left w:val="single" w:sz="3" w:space="0" w:color="000000"/>
              <w:bottom w:val="nil"/>
              <w:right w:val="single" w:sz="3" w:space="0" w:color="000000"/>
            </w:tcBorders>
          </w:tcPr>
          <w:p w14:paraId="5C8A0F1F" w14:textId="77777777" w:rsidR="006B326C" w:rsidRDefault="009B4794">
            <w:pPr>
              <w:pStyle w:val="TableParagraph"/>
              <w:spacing w:line="180" w:lineRule="exact"/>
              <w:ind w:left="355"/>
              <w:rPr>
                <w:rFonts w:ascii="宋体" w:eastAsia="宋体" w:hAnsi="宋体" w:cs="宋体"/>
                <w:sz w:val="15"/>
                <w:szCs w:val="15"/>
              </w:rPr>
            </w:pPr>
            <w:proofErr w:type="spellStart"/>
            <w:r>
              <w:rPr>
                <w:rFonts w:ascii="宋体" w:eastAsia="宋体" w:hAnsi="宋体" w:cs="宋体"/>
                <w:w w:val="105"/>
                <w:sz w:val="15"/>
                <w:szCs w:val="15"/>
              </w:rPr>
              <w:t>个日历日</w:t>
            </w:r>
            <w:proofErr w:type="spellEnd"/>
            <w:r>
              <w:rPr>
                <w:rFonts w:ascii="宋体" w:eastAsia="宋体" w:hAnsi="宋体" w:cs="宋体"/>
                <w:w w:val="105"/>
                <w:sz w:val="15"/>
                <w:szCs w:val="15"/>
              </w:rPr>
              <w:t>。</w:t>
            </w:r>
          </w:p>
        </w:tc>
      </w:tr>
      <w:tr w:rsidR="006B326C" w14:paraId="03097C88" w14:textId="77777777">
        <w:trPr>
          <w:trHeight w:hRule="exact" w:val="493"/>
        </w:trPr>
        <w:tc>
          <w:tcPr>
            <w:tcW w:w="700" w:type="dxa"/>
            <w:vMerge/>
            <w:tcBorders>
              <w:left w:val="single" w:sz="3" w:space="0" w:color="000000"/>
              <w:right w:val="single" w:sz="3" w:space="0" w:color="000000"/>
            </w:tcBorders>
          </w:tcPr>
          <w:p w14:paraId="54422D21" w14:textId="77777777" w:rsidR="006B326C" w:rsidRDefault="006B326C"/>
        </w:tc>
        <w:tc>
          <w:tcPr>
            <w:tcW w:w="2331" w:type="dxa"/>
            <w:tcBorders>
              <w:top w:val="nil"/>
              <w:left w:val="single" w:sz="3" w:space="0" w:color="000000"/>
              <w:bottom w:val="nil"/>
              <w:right w:val="single" w:sz="3" w:space="0" w:color="000000"/>
            </w:tcBorders>
          </w:tcPr>
          <w:p w14:paraId="09CA1D57" w14:textId="77777777" w:rsidR="006B326C" w:rsidRDefault="009B4794">
            <w:pPr>
              <w:pStyle w:val="TableParagraph"/>
              <w:spacing w:line="174"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或多个日历日，但不超过3</w:t>
            </w:r>
          </w:p>
          <w:p w14:paraId="29D4379F" w14:textId="77777777" w:rsidR="006B326C" w:rsidRDefault="009B4794">
            <w:pPr>
              <w:pStyle w:val="TableParagraph"/>
              <w:spacing w:before="4"/>
              <w:ind w:left="360"/>
              <w:rPr>
                <w:rFonts w:ascii="宋体" w:eastAsia="宋体" w:hAnsi="宋体" w:cs="宋体"/>
                <w:sz w:val="15"/>
                <w:szCs w:val="15"/>
              </w:rPr>
            </w:pPr>
            <w:proofErr w:type="spellStart"/>
            <w:r>
              <w:rPr>
                <w:rFonts w:ascii="宋体" w:eastAsia="宋体" w:hAnsi="宋体" w:cs="宋体"/>
                <w:w w:val="105"/>
                <w:sz w:val="15"/>
                <w:szCs w:val="15"/>
              </w:rPr>
              <w:t>个日历日</w:t>
            </w:r>
            <w:proofErr w:type="spellEnd"/>
            <w:r>
              <w:rPr>
                <w:rFonts w:ascii="宋体" w:eastAsia="宋体" w:hAnsi="宋体" w:cs="宋体"/>
                <w:w w:val="105"/>
                <w:sz w:val="15"/>
                <w:szCs w:val="15"/>
              </w:rPr>
              <w:t>。</w:t>
            </w:r>
          </w:p>
        </w:tc>
        <w:tc>
          <w:tcPr>
            <w:tcW w:w="2332" w:type="dxa"/>
            <w:tcBorders>
              <w:top w:val="nil"/>
              <w:left w:val="single" w:sz="3" w:space="0" w:color="000000"/>
              <w:bottom w:val="nil"/>
              <w:right w:val="single" w:sz="3" w:space="0" w:color="000000"/>
            </w:tcBorders>
          </w:tcPr>
          <w:p w14:paraId="4D669E43" w14:textId="77777777" w:rsidR="006B326C" w:rsidRDefault="009B4794">
            <w:pPr>
              <w:pStyle w:val="TableParagraph"/>
              <w:spacing w:line="176" w:lineRule="exact"/>
              <w:ind w:left="359"/>
              <w:rPr>
                <w:rFonts w:ascii="宋体" w:eastAsia="宋体" w:hAnsi="宋体" w:cs="宋体"/>
                <w:sz w:val="15"/>
                <w:szCs w:val="15"/>
                <w:lang w:eastAsia="zh-CN"/>
              </w:rPr>
            </w:pPr>
            <w:r>
              <w:rPr>
                <w:rFonts w:ascii="宋体" w:eastAsia="宋体" w:hAnsi="宋体" w:cs="宋体"/>
                <w:w w:val="105"/>
                <w:sz w:val="15"/>
                <w:szCs w:val="15"/>
                <w:lang w:eastAsia="zh-CN"/>
              </w:rPr>
              <w:t>超过3个日历日，但不超过</w:t>
            </w:r>
          </w:p>
          <w:p w14:paraId="74D23F76" w14:textId="77777777" w:rsidR="006B326C" w:rsidRDefault="009B4794">
            <w:pPr>
              <w:pStyle w:val="TableParagraph"/>
              <w:spacing w:before="4"/>
              <w:ind w:left="359"/>
              <w:rPr>
                <w:rFonts w:ascii="宋体" w:eastAsia="宋体" w:hAnsi="宋体" w:cs="宋体"/>
                <w:sz w:val="15"/>
                <w:szCs w:val="15"/>
              </w:rPr>
            </w:pPr>
            <w:r>
              <w:rPr>
                <w:rFonts w:ascii="宋体" w:eastAsia="宋体" w:hAnsi="宋体" w:cs="宋体"/>
                <w:w w:val="105"/>
                <w:sz w:val="15"/>
                <w:szCs w:val="15"/>
              </w:rPr>
              <w:t>4个日历日。</w:t>
            </w:r>
          </w:p>
        </w:tc>
        <w:tc>
          <w:tcPr>
            <w:tcW w:w="2331" w:type="dxa"/>
            <w:tcBorders>
              <w:top w:val="nil"/>
              <w:left w:val="single" w:sz="3" w:space="0" w:color="000000"/>
              <w:bottom w:val="nil"/>
              <w:right w:val="single" w:sz="3" w:space="0" w:color="000000"/>
            </w:tcBorders>
          </w:tcPr>
          <w:p w14:paraId="40D98AE0" w14:textId="77777777" w:rsidR="006B326C" w:rsidRDefault="009B4794">
            <w:pPr>
              <w:pStyle w:val="TableParagraph"/>
              <w:spacing w:line="176" w:lineRule="exact"/>
              <w:ind w:left="356"/>
              <w:rPr>
                <w:rFonts w:ascii="宋体" w:eastAsia="宋体" w:hAnsi="宋体" w:cs="宋体"/>
                <w:sz w:val="15"/>
                <w:szCs w:val="15"/>
                <w:lang w:eastAsia="zh-CN"/>
              </w:rPr>
            </w:pPr>
            <w:r>
              <w:rPr>
                <w:rFonts w:ascii="宋体" w:eastAsia="宋体" w:hAnsi="宋体" w:cs="宋体"/>
                <w:w w:val="105"/>
                <w:sz w:val="15"/>
                <w:szCs w:val="15"/>
                <w:lang w:eastAsia="zh-CN"/>
              </w:rPr>
              <w:t>超过4个日历日，但不超过</w:t>
            </w:r>
          </w:p>
          <w:p w14:paraId="74B19AB3" w14:textId="77777777" w:rsidR="006B326C" w:rsidRDefault="009B4794">
            <w:pPr>
              <w:pStyle w:val="TableParagraph"/>
              <w:spacing w:before="4"/>
              <w:ind w:left="356"/>
              <w:rPr>
                <w:rFonts w:ascii="宋体" w:eastAsia="宋体" w:hAnsi="宋体" w:cs="宋体"/>
                <w:sz w:val="15"/>
                <w:szCs w:val="15"/>
              </w:rPr>
            </w:pPr>
            <w:r>
              <w:rPr>
                <w:rFonts w:ascii="宋体" w:eastAsia="宋体" w:hAnsi="宋体" w:cs="宋体"/>
                <w:w w:val="105"/>
                <w:sz w:val="15"/>
                <w:szCs w:val="15"/>
              </w:rPr>
              <w:t>5个日历日。</w:t>
            </w:r>
          </w:p>
        </w:tc>
        <w:tc>
          <w:tcPr>
            <w:tcW w:w="2331" w:type="dxa"/>
            <w:tcBorders>
              <w:top w:val="nil"/>
              <w:left w:val="single" w:sz="3" w:space="0" w:color="000000"/>
              <w:bottom w:val="nil"/>
              <w:right w:val="single" w:sz="3" w:space="0" w:color="000000"/>
            </w:tcBorders>
          </w:tcPr>
          <w:p w14:paraId="5C88B15F" w14:textId="77777777" w:rsidR="006B326C" w:rsidRDefault="009B4794">
            <w:pPr>
              <w:pStyle w:val="TableParagraph"/>
              <w:tabs>
                <w:tab w:val="left" w:pos="355"/>
              </w:tabs>
              <w:spacing w:before="93" w:line="198" w:lineRule="exact"/>
              <w:ind w:left="355" w:right="189" w:hanging="279"/>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pacing w:val="-2"/>
                <w:sz w:val="15"/>
                <w:szCs w:val="15"/>
                <w:lang w:eastAsia="zh-CN"/>
              </w:rPr>
              <w:t>对于每月，AFC方程中描述</w:t>
            </w:r>
            <w:r>
              <w:rPr>
                <w:rFonts w:ascii="宋体" w:eastAsia="宋体" w:hAnsi="宋体" w:cs="宋体"/>
                <w:spacing w:val="-5"/>
                <w:sz w:val="15"/>
                <w:szCs w:val="15"/>
                <w:lang w:eastAsia="zh-CN"/>
              </w:rPr>
              <w:t xml:space="preserve"> </w:t>
            </w:r>
            <w:r>
              <w:rPr>
                <w:rFonts w:ascii="宋体" w:eastAsia="宋体" w:hAnsi="宋体" w:cs="宋体"/>
                <w:w w:val="105"/>
                <w:sz w:val="15"/>
                <w:szCs w:val="15"/>
                <w:lang w:eastAsia="zh-CN"/>
              </w:rPr>
              <w:t>的值发生了变化，传输服</w:t>
            </w:r>
          </w:p>
        </w:tc>
      </w:tr>
      <w:tr w:rsidR="006B326C" w14:paraId="6DF93E2E" w14:textId="77777777">
        <w:trPr>
          <w:trHeight w:hRule="exact" w:val="204"/>
        </w:trPr>
        <w:tc>
          <w:tcPr>
            <w:tcW w:w="700" w:type="dxa"/>
            <w:vMerge/>
            <w:tcBorders>
              <w:left w:val="single" w:sz="3" w:space="0" w:color="000000"/>
              <w:right w:val="single" w:sz="3" w:space="0" w:color="000000"/>
            </w:tcBorders>
          </w:tcPr>
          <w:p w14:paraId="1DFB19EB"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451DFBCE" w14:textId="77777777" w:rsidR="006B326C" w:rsidRDefault="009B4794">
            <w:pPr>
              <w:pStyle w:val="TableParagraph"/>
              <w:tabs>
                <w:tab w:val="left" w:pos="360"/>
              </w:tabs>
              <w:spacing w:line="187" w:lineRule="exact"/>
              <w:ind w:left="82"/>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对于每月，AFC方程中描述</w:t>
            </w:r>
          </w:p>
        </w:tc>
        <w:tc>
          <w:tcPr>
            <w:tcW w:w="2332" w:type="dxa"/>
            <w:tcBorders>
              <w:top w:val="nil"/>
              <w:left w:val="single" w:sz="3" w:space="0" w:color="000000"/>
              <w:bottom w:val="nil"/>
              <w:right w:val="single" w:sz="3" w:space="0" w:color="000000"/>
            </w:tcBorders>
          </w:tcPr>
          <w:p w14:paraId="2A51D77E" w14:textId="77777777" w:rsidR="006B326C" w:rsidRDefault="009B4794">
            <w:pPr>
              <w:pStyle w:val="TableParagraph"/>
              <w:tabs>
                <w:tab w:val="left" w:pos="357"/>
              </w:tabs>
              <w:spacing w:line="188" w:lineRule="exact"/>
              <w:ind w:left="79"/>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对于每月，AFC方程中描述</w:t>
            </w:r>
          </w:p>
        </w:tc>
        <w:tc>
          <w:tcPr>
            <w:tcW w:w="2331" w:type="dxa"/>
            <w:tcBorders>
              <w:top w:val="nil"/>
              <w:left w:val="single" w:sz="3" w:space="0" w:color="000000"/>
              <w:bottom w:val="nil"/>
              <w:right w:val="single" w:sz="3" w:space="0" w:color="000000"/>
            </w:tcBorders>
          </w:tcPr>
          <w:p w14:paraId="20C4C575" w14:textId="77777777" w:rsidR="006B326C" w:rsidRDefault="009B4794">
            <w:pPr>
              <w:pStyle w:val="TableParagraph"/>
              <w:tabs>
                <w:tab w:val="left" w:pos="356"/>
              </w:tabs>
              <w:spacing w:line="188" w:lineRule="exact"/>
              <w:ind w:left="78"/>
              <w:rPr>
                <w:rFonts w:ascii="宋体" w:eastAsia="宋体" w:hAnsi="宋体" w:cs="宋体"/>
                <w:sz w:val="15"/>
                <w:szCs w:val="15"/>
                <w:lang w:eastAsia="zh-CN"/>
              </w:rPr>
            </w:pPr>
            <w:r>
              <w:rPr>
                <w:rFonts w:ascii="Wingdings" w:eastAsia="Wingdings" w:hAnsi="Wingdings" w:cs="Wingdings"/>
                <w:sz w:val="15"/>
                <w:szCs w:val="15"/>
                <w:lang w:eastAsia="zh-CN"/>
              </w:rPr>
              <w:t></w:t>
            </w:r>
            <w:r>
              <w:rPr>
                <w:rFonts w:ascii="Times New Roman" w:eastAsia="Times New Roman" w:hAnsi="Times New Roman" w:cs="Times New Roman"/>
                <w:sz w:val="15"/>
                <w:szCs w:val="15"/>
                <w:lang w:eastAsia="zh-CN"/>
              </w:rPr>
              <w:tab/>
            </w:r>
            <w:r>
              <w:rPr>
                <w:rFonts w:ascii="宋体" w:eastAsia="宋体" w:hAnsi="宋体" w:cs="宋体"/>
                <w:sz w:val="15"/>
                <w:szCs w:val="15"/>
                <w:lang w:eastAsia="zh-CN"/>
              </w:rPr>
              <w:t>对于每月，AFC方程中描述</w:t>
            </w:r>
          </w:p>
        </w:tc>
        <w:tc>
          <w:tcPr>
            <w:tcW w:w="2331" w:type="dxa"/>
            <w:tcBorders>
              <w:top w:val="nil"/>
              <w:left w:val="single" w:sz="3" w:space="0" w:color="000000"/>
              <w:bottom w:val="nil"/>
              <w:right w:val="single" w:sz="3" w:space="0" w:color="000000"/>
            </w:tcBorders>
          </w:tcPr>
          <w:p w14:paraId="37D7D453" w14:textId="77777777" w:rsidR="006B326C" w:rsidRDefault="009B4794">
            <w:pPr>
              <w:pStyle w:val="TableParagraph"/>
              <w:spacing w:line="180" w:lineRule="exact"/>
              <w:ind w:left="355"/>
              <w:rPr>
                <w:rFonts w:ascii="宋体" w:eastAsia="宋体" w:hAnsi="宋体" w:cs="宋体"/>
                <w:sz w:val="15"/>
                <w:szCs w:val="15"/>
                <w:lang w:eastAsia="zh-CN"/>
              </w:rPr>
            </w:pPr>
            <w:proofErr w:type="gramStart"/>
            <w:r>
              <w:rPr>
                <w:rFonts w:ascii="宋体" w:eastAsia="宋体" w:hAnsi="宋体" w:cs="宋体"/>
                <w:w w:val="105"/>
                <w:sz w:val="15"/>
                <w:szCs w:val="15"/>
                <w:lang w:eastAsia="zh-CN"/>
              </w:rPr>
              <w:t>务</w:t>
            </w:r>
            <w:proofErr w:type="gramEnd"/>
            <w:r>
              <w:rPr>
                <w:rFonts w:ascii="宋体" w:eastAsia="宋体" w:hAnsi="宋体" w:cs="宋体"/>
                <w:w w:val="105"/>
                <w:sz w:val="15"/>
                <w:szCs w:val="15"/>
                <w:lang w:eastAsia="zh-CN"/>
              </w:rPr>
              <w:t>提供商没有计算28个或</w:t>
            </w:r>
          </w:p>
        </w:tc>
      </w:tr>
      <w:tr w:rsidR="006B326C" w14:paraId="5693509C" w14:textId="77777777">
        <w:trPr>
          <w:trHeight w:hRule="exact" w:val="197"/>
        </w:trPr>
        <w:tc>
          <w:tcPr>
            <w:tcW w:w="700" w:type="dxa"/>
            <w:vMerge/>
            <w:tcBorders>
              <w:left w:val="single" w:sz="3" w:space="0" w:color="000000"/>
              <w:right w:val="single" w:sz="3" w:space="0" w:color="000000"/>
            </w:tcBorders>
          </w:tcPr>
          <w:p w14:paraId="0DD3563D"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7FA00872" w14:textId="77777777" w:rsidR="006B326C" w:rsidRDefault="009B4794">
            <w:pPr>
              <w:pStyle w:val="TableParagraph"/>
              <w:spacing w:line="172" w:lineRule="exact"/>
              <w:ind w:left="360"/>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2" w:type="dxa"/>
            <w:tcBorders>
              <w:top w:val="nil"/>
              <w:left w:val="single" w:sz="3" w:space="0" w:color="000000"/>
              <w:bottom w:val="nil"/>
              <w:right w:val="single" w:sz="3" w:space="0" w:color="000000"/>
            </w:tcBorders>
          </w:tcPr>
          <w:p w14:paraId="3970F6A6" w14:textId="77777777" w:rsidR="006B326C" w:rsidRDefault="009B4794">
            <w:pPr>
              <w:pStyle w:val="TableParagraph"/>
              <w:spacing w:line="172" w:lineRule="exact"/>
              <w:ind w:left="357"/>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tcBorders>
              <w:top w:val="nil"/>
              <w:left w:val="single" w:sz="3" w:space="0" w:color="000000"/>
              <w:bottom w:val="nil"/>
              <w:right w:val="single" w:sz="3" w:space="0" w:color="000000"/>
            </w:tcBorders>
          </w:tcPr>
          <w:p w14:paraId="3DB3143F" w14:textId="77777777" w:rsidR="006B326C" w:rsidRDefault="009B4794">
            <w:pPr>
              <w:pStyle w:val="TableParagraph"/>
              <w:spacing w:line="174" w:lineRule="exact"/>
              <w:ind w:left="356"/>
              <w:rPr>
                <w:rFonts w:ascii="宋体" w:eastAsia="宋体" w:hAnsi="宋体" w:cs="宋体"/>
                <w:sz w:val="15"/>
                <w:szCs w:val="15"/>
                <w:lang w:eastAsia="zh-CN"/>
              </w:rPr>
            </w:pPr>
            <w:r>
              <w:rPr>
                <w:rFonts w:ascii="宋体" w:eastAsia="宋体" w:hAnsi="宋体" w:cs="宋体"/>
                <w:w w:val="105"/>
                <w:sz w:val="15"/>
                <w:szCs w:val="15"/>
                <w:lang w:eastAsia="zh-CN"/>
              </w:rPr>
              <w:t>的值发生了变化，传输服</w:t>
            </w:r>
          </w:p>
        </w:tc>
        <w:tc>
          <w:tcPr>
            <w:tcW w:w="2331" w:type="dxa"/>
            <w:vMerge w:val="restart"/>
            <w:tcBorders>
              <w:top w:val="nil"/>
              <w:left w:val="single" w:sz="3" w:space="0" w:color="000000"/>
              <w:right w:val="single" w:sz="3" w:space="0" w:color="000000"/>
            </w:tcBorders>
          </w:tcPr>
          <w:p w14:paraId="1A1C9BD7" w14:textId="77777777" w:rsidR="006B326C" w:rsidRDefault="009B4794">
            <w:pPr>
              <w:pStyle w:val="TableParagraph"/>
              <w:spacing w:line="176" w:lineRule="exact"/>
              <w:ind w:left="355"/>
              <w:rPr>
                <w:rFonts w:ascii="宋体" w:eastAsia="宋体" w:hAnsi="宋体" w:cs="宋体"/>
                <w:sz w:val="15"/>
                <w:szCs w:val="15"/>
              </w:rPr>
            </w:pPr>
            <w:proofErr w:type="spellStart"/>
            <w:r>
              <w:rPr>
                <w:rFonts w:ascii="宋体" w:eastAsia="宋体" w:hAnsi="宋体" w:cs="宋体"/>
                <w:w w:val="105"/>
                <w:sz w:val="15"/>
                <w:szCs w:val="15"/>
              </w:rPr>
              <w:t>更多日历日</w:t>
            </w:r>
            <w:proofErr w:type="spellEnd"/>
            <w:r>
              <w:rPr>
                <w:rFonts w:ascii="宋体" w:eastAsia="宋体" w:hAnsi="宋体" w:cs="宋体"/>
                <w:w w:val="105"/>
                <w:sz w:val="15"/>
                <w:szCs w:val="15"/>
              </w:rPr>
              <w:t>。</w:t>
            </w:r>
          </w:p>
        </w:tc>
      </w:tr>
      <w:tr w:rsidR="006B326C" w14:paraId="4856CE69" w14:textId="77777777">
        <w:trPr>
          <w:trHeight w:hRule="exact" w:val="199"/>
        </w:trPr>
        <w:tc>
          <w:tcPr>
            <w:tcW w:w="700" w:type="dxa"/>
            <w:vMerge/>
            <w:tcBorders>
              <w:left w:val="single" w:sz="3" w:space="0" w:color="000000"/>
              <w:right w:val="single" w:sz="3" w:space="0" w:color="000000"/>
            </w:tcBorders>
          </w:tcPr>
          <w:p w14:paraId="6C8851C7" w14:textId="77777777" w:rsidR="006B326C" w:rsidRDefault="006B326C"/>
        </w:tc>
        <w:tc>
          <w:tcPr>
            <w:tcW w:w="2331" w:type="dxa"/>
            <w:tcBorders>
              <w:top w:val="nil"/>
              <w:left w:val="single" w:sz="3" w:space="0" w:color="000000"/>
              <w:bottom w:val="nil"/>
              <w:right w:val="single" w:sz="3" w:space="0" w:color="000000"/>
            </w:tcBorders>
          </w:tcPr>
          <w:p w14:paraId="44B628B8" w14:textId="77777777" w:rsidR="006B326C" w:rsidRDefault="009B4794">
            <w:pPr>
              <w:pStyle w:val="TableParagraph"/>
              <w:spacing w:line="175" w:lineRule="exact"/>
              <w:ind w:left="360"/>
              <w:rPr>
                <w:rFonts w:ascii="宋体" w:eastAsia="宋体" w:hAnsi="宋体" w:cs="宋体"/>
                <w:sz w:val="15"/>
                <w:szCs w:val="15"/>
                <w:lang w:eastAsia="zh-CN"/>
              </w:rPr>
            </w:pPr>
            <w:proofErr w:type="gramStart"/>
            <w:r>
              <w:rPr>
                <w:rFonts w:ascii="宋体" w:eastAsia="宋体" w:hAnsi="宋体" w:cs="宋体"/>
                <w:w w:val="105"/>
                <w:sz w:val="15"/>
                <w:szCs w:val="15"/>
                <w:lang w:eastAsia="zh-CN"/>
              </w:rPr>
              <w:t>务</w:t>
            </w:r>
            <w:proofErr w:type="gramEnd"/>
            <w:r>
              <w:rPr>
                <w:rFonts w:ascii="宋体" w:eastAsia="宋体" w:hAnsi="宋体" w:cs="宋体"/>
                <w:w w:val="105"/>
                <w:sz w:val="15"/>
                <w:szCs w:val="15"/>
                <w:lang w:eastAsia="zh-CN"/>
              </w:rPr>
              <w:t>提供商没有计算七个或</w:t>
            </w:r>
          </w:p>
        </w:tc>
        <w:tc>
          <w:tcPr>
            <w:tcW w:w="2332" w:type="dxa"/>
            <w:tcBorders>
              <w:top w:val="nil"/>
              <w:left w:val="single" w:sz="3" w:space="0" w:color="000000"/>
              <w:bottom w:val="nil"/>
              <w:right w:val="single" w:sz="3" w:space="0" w:color="000000"/>
            </w:tcBorders>
          </w:tcPr>
          <w:p w14:paraId="1B44E433" w14:textId="77777777" w:rsidR="006B326C" w:rsidRDefault="009B4794">
            <w:pPr>
              <w:pStyle w:val="TableParagraph"/>
              <w:spacing w:line="175" w:lineRule="exact"/>
              <w:ind w:left="357"/>
              <w:rPr>
                <w:rFonts w:ascii="宋体" w:eastAsia="宋体" w:hAnsi="宋体" w:cs="宋体"/>
                <w:sz w:val="15"/>
                <w:szCs w:val="15"/>
                <w:lang w:eastAsia="zh-CN"/>
              </w:rPr>
            </w:pPr>
            <w:proofErr w:type="gramStart"/>
            <w:r>
              <w:rPr>
                <w:rFonts w:ascii="宋体" w:eastAsia="宋体" w:hAnsi="宋体" w:cs="宋体"/>
                <w:w w:val="105"/>
                <w:sz w:val="15"/>
                <w:szCs w:val="15"/>
                <w:lang w:eastAsia="zh-CN"/>
              </w:rPr>
              <w:t>务</w:t>
            </w:r>
            <w:proofErr w:type="gramEnd"/>
            <w:r>
              <w:rPr>
                <w:rFonts w:ascii="宋体" w:eastAsia="宋体" w:hAnsi="宋体" w:cs="宋体"/>
                <w:w w:val="105"/>
                <w:sz w:val="15"/>
                <w:szCs w:val="15"/>
                <w:lang w:eastAsia="zh-CN"/>
              </w:rPr>
              <w:t>提供商没有计算14个或</w:t>
            </w:r>
          </w:p>
        </w:tc>
        <w:tc>
          <w:tcPr>
            <w:tcW w:w="2331" w:type="dxa"/>
            <w:tcBorders>
              <w:top w:val="nil"/>
              <w:left w:val="single" w:sz="3" w:space="0" w:color="000000"/>
              <w:bottom w:val="nil"/>
              <w:right w:val="single" w:sz="3" w:space="0" w:color="000000"/>
            </w:tcBorders>
          </w:tcPr>
          <w:p w14:paraId="3CF34BB3" w14:textId="77777777" w:rsidR="006B326C" w:rsidRDefault="009B4794">
            <w:pPr>
              <w:pStyle w:val="TableParagraph"/>
              <w:spacing w:line="177" w:lineRule="exact"/>
              <w:ind w:left="356"/>
              <w:rPr>
                <w:rFonts w:ascii="宋体" w:eastAsia="宋体" w:hAnsi="宋体" w:cs="宋体"/>
                <w:sz w:val="15"/>
                <w:szCs w:val="15"/>
                <w:lang w:eastAsia="zh-CN"/>
              </w:rPr>
            </w:pPr>
            <w:proofErr w:type="gramStart"/>
            <w:r>
              <w:rPr>
                <w:rFonts w:ascii="宋体" w:eastAsia="宋体" w:hAnsi="宋体" w:cs="宋体"/>
                <w:w w:val="105"/>
                <w:sz w:val="15"/>
                <w:szCs w:val="15"/>
                <w:lang w:eastAsia="zh-CN"/>
              </w:rPr>
              <w:t>务</w:t>
            </w:r>
            <w:proofErr w:type="gramEnd"/>
            <w:r>
              <w:rPr>
                <w:rFonts w:ascii="宋体" w:eastAsia="宋体" w:hAnsi="宋体" w:cs="宋体"/>
                <w:w w:val="105"/>
                <w:sz w:val="15"/>
                <w:szCs w:val="15"/>
                <w:lang w:eastAsia="zh-CN"/>
              </w:rPr>
              <w:t>提供商没有计算21个或</w:t>
            </w:r>
          </w:p>
        </w:tc>
        <w:tc>
          <w:tcPr>
            <w:tcW w:w="2331" w:type="dxa"/>
            <w:vMerge/>
            <w:tcBorders>
              <w:left w:val="single" w:sz="3" w:space="0" w:color="000000"/>
              <w:right w:val="single" w:sz="3" w:space="0" w:color="000000"/>
            </w:tcBorders>
          </w:tcPr>
          <w:p w14:paraId="5CABDD54" w14:textId="77777777" w:rsidR="006B326C" w:rsidRDefault="006B326C">
            <w:pPr>
              <w:rPr>
                <w:lang w:eastAsia="zh-CN"/>
              </w:rPr>
            </w:pPr>
          </w:p>
        </w:tc>
      </w:tr>
      <w:tr w:rsidR="006B326C" w14:paraId="1CF2FD8A" w14:textId="77777777">
        <w:trPr>
          <w:trHeight w:hRule="exact" w:val="201"/>
        </w:trPr>
        <w:tc>
          <w:tcPr>
            <w:tcW w:w="700" w:type="dxa"/>
            <w:vMerge/>
            <w:tcBorders>
              <w:left w:val="single" w:sz="3" w:space="0" w:color="000000"/>
              <w:right w:val="single" w:sz="3" w:space="0" w:color="000000"/>
            </w:tcBorders>
          </w:tcPr>
          <w:p w14:paraId="45396564" w14:textId="77777777" w:rsidR="006B326C" w:rsidRDefault="006B326C">
            <w:pPr>
              <w:rPr>
                <w:lang w:eastAsia="zh-CN"/>
              </w:rPr>
            </w:pPr>
          </w:p>
        </w:tc>
        <w:tc>
          <w:tcPr>
            <w:tcW w:w="2331" w:type="dxa"/>
            <w:tcBorders>
              <w:top w:val="nil"/>
              <w:left w:val="single" w:sz="3" w:space="0" w:color="000000"/>
              <w:bottom w:val="nil"/>
              <w:right w:val="single" w:sz="3" w:space="0" w:color="000000"/>
            </w:tcBorders>
          </w:tcPr>
          <w:p w14:paraId="45F37F99" w14:textId="77777777" w:rsidR="006B326C" w:rsidRDefault="009B4794">
            <w:pPr>
              <w:pStyle w:val="TableParagraph"/>
              <w:spacing w:line="176" w:lineRule="exact"/>
              <w:ind w:left="360"/>
              <w:rPr>
                <w:rFonts w:ascii="宋体" w:eastAsia="宋体" w:hAnsi="宋体" w:cs="宋体"/>
                <w:sz w:val="15"/>
                <w:szCs w:val="15"/>
                <w:lang w:eastAsia="zh-CN"/>
              </w:rPr>
            </w:pPr>
            <w:r>
              <w:rPr>
                <w:rFonts w:ascii="宋体" w:eastAsia="宋体" w:hAnsi="宋体" w:cs="宋体"/>
                <w:w w:val="105"/>
                <w:sz w:val="15"/>
                <w:szCs w:val="15"/>
                <w:lang w:eastAsia="zh-CN"/>
              </w:rPr>
              <w:t>更多的日历日，而是少于</w:t>
            </w:r>
          </w:p>
        </w:tc>
        <w:tc>
          <w:tcPr>
            <w:tcW w:w="2332" w:type="dxa"/>
            <w:tcBorders>
              <w:top w:val="nil"/>
              <w:left w:val="single" w:sz="3" w:space="0" w:color="000000"/>
              <w:bottom w:val="nil"/>
              <w:right w:val="single" w:sz="3" w:space="0" w:color="000000"/>
            </w:tcBorders>
          </w:tcPr>
          <w:p w14:paraId="2972FB5B" w14:textId="77777777" w:rsidR="006B326C" w:rsidRDefault="009B4794">
            <w:pPr>
              <w:pStyle w:val="TableParagraph"/>
              <w:spacing w:line="178" w:lineRule="exact"/>
              <w:ind w:left="357"/>
              <w:rPr>
                <w:rFonts w:ascii="宋体" w:eastAsia="宋体" w:hAnsi="宋体" w:cs="宋体"/>
                <w:sz w:val="15"/>
                <w:szCs w:val="15"/>
                <w:lang w:eastAsia="zh-CN"/>
              </w:rPr>
            </w:pPr>
            <w:r>
              <w:rPr>
                <w:rFonts w:ascii="宋体" w:eastAsia="宋体" w:hAnsi="宋体" w:cs="宋体"/>
                <w:w w:val="105"/>
                <w:sz w:val="15"/>
                <w:szCs w:val="15"/>
                <w:lang w:eastAsia="zh-CN"/>
              </w:rPr>
              <w:t>更多的日历日，而是少于</w:t>
            </w:r>
          </w:p>
        </w:tc>
        <w:tc>
          <w:tcPr>
            <w:tcW w:w="2331" w:type="dxa"/>
            <w:tcBorders>
              <w:top w:val="nil"/>
              <w:left w:val="single" w:sz="3" w:space="0" w:color="000000"/>
              <w:bottom w:val="nil"/>
              <w:right w:val="single" w:sz="3" w:space="0" w:color="000000"/>
            </w:tcBorders>
          </w:tcPr>
          <w:p w14:paraId="3B21A5AE" w14:textId="77777777" w:rsidR="006B326C" w:rsidRDefault="009B4794">
            <w:pPr>
              <w:pStyle w:val="TableParagraph"/>
              <w:spacing w:line="180" w:lineRule="exact"/>
              <w:ind w:left="356"/>
              <w:rPr>
                <w:rFonts w:ascii="宋体" w:eastAsia="宋体" w:hAnsi="宋体" w:cs="宋体"/>
                <w:sz w:val="15"/>
                <w:szCs w:val="15"/>
                <w:lang w:eastAsia="zh-CN"/>
              </w:rPr>
            </w:pPr>
            <w:r>
              <w:rPr>
                <w:rFonts w:ascii="宋体" w:eastAsia="宋体" w:hAnsi="宋体" w:cs="宋体"/>
                <w:w w:val="105"/>
                <w:sz w:val="15"/>
                <w:szCs w:val="15"/>
                <w:lang w:eastAsia="zh-CN"/>
              </w:rPr>
              <w:t>更多日历日，但少于28个</w:t>
            </w:r>
          </w:p>
        </w:tc>
        <w:tc>
          <w:tcPr>
            <w:tcW w:w="2331" w:type="dxa"/>
            <w:vMerge/>
            <w:tcBorders>
              <w:left w:val="single" w:sz="3" w:space="0" w:color="000000"/>
              <w:right w:val="single" w:sz="3" w:space="0" w:color="000000"/>
            </w:tcBorders>
          </w:tcPr>
          <w:p w14:paraId="14DDD2F7" w14:textId="77777777" w:rsidR="006B326C" w:rsidRDefault="006B326C">
            <w:pPr>
              <w:rPr>
                <w:lang w:eastAsia="zh-CN"/>
              </w:rPr>
            </w:pPr>
          </w:p>
        </w:tc>
      </w:tr>
      <w:tr w:rsidR="006B326C" w14:paraId="3E196EEE" w14:textId="77777777">
        <w:trPr>
          <w:trHeight w:hRule="exact" w:val="1713"/>
        </w:trPr>
        <w:tc>
          <w:tcPr>
            <w:tcW w:w="700" w:type="dxa"/>
            <w:vMerge/>
            <w:tcBorders>
              <w:left w:val="single" w:sz="3" w:space="0" w:color="000000"/>
              <w:bottom w:val="single" w:sz="3" w:space="0" w:color="000000"/>
              <w:right w:val="single" w:sz="3" w:space="0" w:color="000000"/>
            </w:tcBorders>
          </w:tcPr>
          <w:p w14:paraId="30F54644" w14:textId="77777777" w:rsidR="006B326C" w:rsidRDefault="006B326C">
            <w:pPr>
              <w:rPr>
                <w:lang w:eastAsia="zh-CN"/>
              </w:rPr>
            </w:pPr>
          </w:p>
        </w:tc>
        <w:tc>
          <w:tcPr>
            <w:tcW w:w="2331" w:type="dxa"/>
            <w:tcBorders>
              <w:top w:val="nil"/>
              <w:left w:val="single" w:sz="3" w:space="0" w:color="000000"/>
              <w:bottom w:val="single" w:sz="3" w:space="0" w:color="000000"/>
              <w:right w:val="single" w:sz="3" w:space="0" w:color="000000"/>
            </w:tcBorders>
          </w:tcPr>
          <w:p w14:paraId="4C955BD8" w14:textId="77777777" w:rsidR="006B326C" w:rsidRDefault="009B4794">
            <w:pPr>
              <w:pStyle w:val="TableParagraph"/>
              <w:spacing w:line="175" w:lineRule="exact"/>
              <w:ind w:left="360"/>
              <w:rPr>
                <w:rFonts w:ascii="宋体" w:eastAsia="宋体" w:hAnsi="宋体" w:cs="宋体"/>
                <w:sz w:val="15"/>
                <w:szCs w:val="15"/>
              </w:rPr>
            </w:pPr>
            <w:r>
              <w:rPr>
                <w:rFonts w:ascii="宋体" w:eastAsia="宋体" w:hAnsi="宋体" w:cs="宋体"/>
                <w:w w:val="105"/>
                <w:sz w:val="15"/>
                <w:szCs w:val="15"/>
              </w:rPr>
              <w:t>14个日历日。</w:t>
            </w:r>
          </w:p>
        </w:tc>
        <w:tc>
          <w:tcPr>
            <w:tcW w:w="2332" w:type="dxa"/>
            <w:tcBorders>
              <w:top w:val="nil"/>
              <w:left w:val="single" w:sz="3" w:space="0" w:color="000000"/>
              <w:bottom w:val="single" w:sz="3" w:space="0" w:color="000000"/>
              <w:right w:val="single" w:sz="3" w:space="0" w:color="000000"/>
            </w:tcBorders>
          </w:tcPr>
          <w:p w14:paraId="18F14FB4" w14:textId="77777777" w:rsidR="006B326C" w:rsidRDefault="009B4794">
            <w:pPr>
              <w:pStyle w:val="TableParagraph"/>
              <w:spacing w:line="177" w:lineRule="exact"/>
              <w:ind w:left="357"/>
              <w:rPr>
                <w:rFonts w:ascii="宋体" w:eastAsia="宋体" w:hAnsi="宋体" w:cs="宋体"/>
                <w:sz w:val="15"/>
                <w:szCs w:val="15"/>
              </w:rPr>
            </w:pPr>
            <w:r>
              <w:rPr>
                <w:rFonts w:ascii="宋体" w:eastAsia="宋体" w:hAnsi="宋体" w:cs="宋体"/>
                <w:w w:val="105"/>
                <w:sz w:val="15"/>
                <w:szCs w:val="15"/>
              </w:rPr>
              <w:t>21个日历日。</w:t>
            </w:r>
          </w:p>
        </w:tc>
        <w:tc>
          <w:tcPr>
            <w:tcW w:w="2331" w:type="dxa"/>
            <w:tcBorders>
              <w:top w:val="nil"/>
              <w:left w:val="single" w:sz="3" w:space="0" w:color="000000"/>
              <w:bottom w:val="single" w:sz="3" w:space="0" w:color="000000"/>
              <w:right w:val="single" w:sz="3" w:space="0" w:color="000000"/>
            </w:tcBorders>
          </w:tcPr>
          <w:p w14:paraId="7C8B64E2" w14:textId="77777777" w:rsidR="006B326C" w:rsidRDefault="009B4794">
            <w:pPr>
              <w:pStyle w:val="TableParagraph"/>
              <w:spacing w:line="177" w:lineRule="exact"/>
              <w:ind w:left="356"/>
              <w:rPr>
                <w:rFonts w:ascii="宋体" w:eastAsia="宋体" w:hAnsi="宋体" w:cs="宋体"/>
                <w:sz w:val="15"/>
                <w:szCs w:val="15"/>
              </w:rPr>
            </w:pPr>
            <w:proofErr w:type="spellStart"/>
            <w:r>
              <w:rPr>
                <w:rFonts w:ascii="宋体" w:eastAsia="宋体" w:hAnsi="宋体" w:cs="宋体"/>
                <w:w w:val="105"/>
                <w:sz w:val="15"/>
                <w:szCs w:val="15"/>
              </w:rPr>
              <w:t>日历日</w:t>
            </w:r>
            <w:proofErr w:type="spellEnd"/>
            <w:r>
              <w:rPr>
                <w:rFonts w:ascii="宋体" w:eastAsia="宋体" w:hAnsi="宋体" w:cs="宋体"/>
                <w:w w:val="105"/>
                <w:sz w:val="15"/>
                <w:szCs w:val="15"/>
              </w:rPr>
              <w:t>。</w:t>
            </w:r>
          </w:p>
        </w:tc>
        <w:tc>
          <w:tcPr>
            <w:tcW w:w="2331" w:type="dxa"/>
            <w:vMerge/>
            <w:tcBorders>
              <w:left w:val="single" w:sz="3" w:space="0" w:color="000000"/>
              <w:bottom w:val="single" w:sz="3" w:space="0" w:color="000000"/>
              <w:right w:val="single" w:sz="3" w:space="0" w:color="000000"/>
            </w:tcBorders>
          </w:tcPr>
          <w:p w14:paraId="0AAA30A9" w14:textId="77777777" w:rsidR="006B326C" w:rsidRDefault="006B326C"/>
        </w:tc>
      </w:tr>
    </w:tbl>
    <w:p w14:paraId="70C16864" w14:textId="77777777" w:rsidR="006B326C" w:rsidRDefault="006B326C">
      <w:pPr>
        <w:rPr>
          <w:rFonts w:ascii="宋体" w:eastAsia="宋体" w:hAnsi="宋体" w:cs="宋体"/>
          <w:b/>
          <w:bCs/>
          <w:sz w:val="20"/>
          <w:szCs w:val="20"/>
        </w:rPr>
      </w:pPr>
    </w:p>
    <w:p w14:paraId="46CEAC8E" w14:textId="77777777" w:rsidR="006B326C" w:rsidRDefault="006B326C">
      <w:pPr>
        <w:rPr>
          <w:rFonts w:ascii="宋体" w:eastAsia="宋体" w:hAnsi="宋体" w:cs="宋体"/>
          <w:b/>
          <w:bCs/>
          <w:sz w:val="20"/>
          <w:szCs w:val="20"/>
        </w:rPr>
      </w:pPr>
    </w:p>
    <w:p w14:paraId="01BE908B" w14:textId="77777777" w:rsidR="006B326C" w:rsidRDefault="006B326C">
      <w:pPr>
        <w:spacing w:before="11"/>
        <w:rPr>
          <w:rFonts w:ascii="宋体" w:eastAsia="宋体" w:hAnsi="宋体" w:cs="宋体"/>
          <w:b/>
          <w:bCs/>
          <w:sz w:val="20"/>
          <w:szCs w:val="20"/>
        </w:rPr>
      </w:pPr>
    </w:p>
    <w:p w14:paraId="06BBC684"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17</w:t>
      </w:r>
      <w:r>
        <w:rPr>
          <w:rFonts w:ascii="宋体" w:eastAsia="宋体" w:hAnsi="宋体" w:cs="宋体"/>
          <w:b/>
          <w:bCs/>
          <w:spacing w:val="-1"/>
          <w:sz w:val="14"/>
          <w:szCs w:val="14"/>
          <w:lang w:eastAsia="zh-CN"/>
        </w:rPr>
        <w:t>第19页第12</w:t>
      </w:r>
    </w:p>
    <w:p w14:paraId="6CBB7B43" w14:textId="77777777" w:rsidR="006B326C" w:rsidRDefault="006B326C">
      <w:pPr>
        <w:rPr>
          <w:rFonts w:ascii="宋体" w:eastAsia="宋体" w:hAnsi="宋体" w:cs="宋体"/>
          <w:sz w:val="14"/>
          <w:szCs w:val="14"/>
          <w:lang w:eastAsia="zh-CN"/>
        </w:rPr>
        <w:sectPr w:rsidR="006B326C">
          <w:headerReference w:type="default" r:id="rId73"/>
          <w:footerReference w:type="default" r:id="rId74"/>
          <w:pgSz w:w="12240" w:h="15840"/>
          <w:pgMar w:top="3960" w:right="900" w:bottom="280" w:left="980" w:header="3766" w:footer="0" w:gutter="0"/>
          <w:cols w:space="720"/>
        </w:sectPr>
      </w:pPr>
    </w:p>
    <w:p w14:paraId="6F74AAD8" w14:textId="77777777" w:rsidR="006B326C" w:rsidRDefault="006B326C">
      <w:pPr>
        <w:spacing w:before="12"/>
        <w:rPr>
          <w:rFonts w:ascii="宋体" w:eastAsia="宋体" w:hAnsi="宋体" w:cs="宋体"/>
          <w:b/>
          <w:bCs/>
          <w:sz w:val="24"/>
          <w:szCs w:val="24"/>
          <w:lang w:eastAsia="zh-CN"/>
        </w:rPr>
      </w:pPr>
    </w:p>
    <w:tbl>
      <w:tblPr>
        <w:tblStyle w:val="TableNormal"/>
        <w:tblW w:w="0" w:type="auto"/>
        <w:tblInd w:w="216" w:type="dxa"/>
        <w:tblLayout w:type="fixed"/>
        <w:tblLook w:val="01E0" w:firstRow="1" w:lastRow="1" w:firstColumn="1" w:lastColumn="1" w:noHBand="0" w:noVBand="0"/>
      </w:tblPr>
      <w:tblGrid>
        <w:gridCol w:w="700"/>
        <w:gridCol w:w="2331"/>
        <w:gridCol w:w="2332"/>
        <w:gridCol w:w="2331"/>
        <w:gridCol w:w="2331"/>
      </w:tblGrid>
      <w:tr w:rsidR="006B326C" w14:paraId="56CC21B6" w14:textId="77777777">
        <w:trPr>
          <w:trHeight w:hRule="exact" w:val="500"/>
        </w:trPr>
        <w:tc>
          <w:tcPr>
            <w:tcW w:w="700" w:type="dxa"/>
            <w:tcBorders>
              <w:top w:val="single" w:sz="3" w:space="0" w:color="000000"/>
              <w:left w:val="single" w:sz="3" w:space="0" w:color="000000"/>
              <w:bottom w:val="single" w:sz="3" w:space="0" w:color="000000"/>
              <w:right w:val="single" w:sz="3" w:space="0" w:color="000000"/>
            </w:tcBorders>
            <w:shd w:val="clear" w:color="auto" w:fill="254D74"/>
          </w:tcPr>
          <w:p w14:paraId="69CB1894" w14:textId="77777777" w:rsidR="006B326C" w:rsidRDefault="009B4794">
            <w:pPr>
              <w:pStyle w:val="TableParagraph"/>
              <w:spacing w:before="87"/>
              <w:ind w:left="227"/>
              <w:rPr>
                <w:rFonts w:ascii="宋体" w:eastAsia="宋体" w:hAnsi="宋体" w:cs="宋体"/>
                <w:sz w:val="15"/>
                <w:szCs w:val="15"/>
              </w:rPr>
            </w:pPr>
            <w:r>
              <w:rPr>
                <w:rFonts w:ascii="宋体"/>
                <w:b/>
                <w:color w:val="FFFFFF"/>
                <w:w w:val="105"/>
                <w:sz w:val="15"/>
              </w:rPr>
              <w:t>r#</w:t>
            </w:r>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2F7AC633" w14:textId="77777777" w:rsidR="006B326C" w:rsidRDefault="009B4794">
            <w:pPr>
              <w:pStyle w:val="TableParagraph"/>
              <w:spacing w:before="87"/>
              <w:ind w:left="763"/>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2332" w:type="dxa"/>
            <w:tcBorders>
              <w:top w:val="single" w:sz="3" w:space="0" w:color="000000"/>
              <w:left w:val="single" w:sz="3" w:space="0" w:color="000000"/>
              <w:bottom w:val="single" w:sz="3" w:space="0" w:color="000000"/>
              <w:right w:val="single" w:sz="3" w:space="0" w:color="000000"/>
            </w:tcBorders>
            <w:shd w:val="clear" w:color="auto" w:fill="254D74"/>
          </w:tcPr>
          <w:p w14:paraId="1412639A" w14:textId="77777777" w:rsidR="006B326C" w:rsidRDefault="009B4794">
            <w:pPr>
              <w:pStyle w:val="TableParagraph"/>
              <w:spacing w:before="87"/>
              <w:ind w:left="64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2083D2F4" w14:textId="77777777" w:rsidR="006B326C" w:rsidRDefault="009B4794">
            <w:pPr>
              <w:pStyle w:val="TableParagraph"/>
              <w:spacing w:before="87"/>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331" w:type="dxa"/>
            <w:tcBorders>
              <w:top w:val="single" w:sz="3" w:space="0" w:color="000000"/>
              <w:left w:val="single" w:sz="3" w:space="0" w:color="000000"/>
              <w:bottom w:val="single" w:sz="3" w:space="0" w:color="000000"/>
              <w:right w:val="single" w:sz="3" w:space="0" w:color="000000"/>
            </w:tcBorders>
            <w:shd w:val="clear" w:color="auto" w:fill="254D74"/>
          </w:tcPr>
          <w:p w14:paraId="7C40A378" w14:textId="77777777" w:rsidR="006B326C" w:rsidRDefault="009B4794">
            <w:pPr>
              <w:pStyle w:val="TableParagraph"/>
              <w:spacing w:before="87"/>
              <w:ind w:left="733"/>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1E01D17A" w14:textId="77777777">
        <w:trPr>
          <w:trHeight w:hRule="exact" w:val="1081"/>
        </w:trPr>
        <w:tc>
          <w:tcPr>
            <w:tcW w:w="700" w:type="dxa"/>
            <w:tcBorders>
              <w:top w:val="single" w:sz="3" w:space="0" w:color="000000"/>
              <w:left w:val="single" w:sz="3" w:space="0" w:color="000000"/>
              <w:bottom w:val="single" w:sz="3" w:space="0" w:color="000000"/>
              <w:right w:val="single" w:sz="3" w:space="0" w:color="000000"/>
            </w:tcBorders>
          </w:tcPr>
          <w:p w14:paraId="70362B57" w14:textId="77777777" w:rsidR="006B326C" w:rsidRDefault="009B4794">
            <w:pPr>
              <w:pStyle w:val="TableParagraph"/>
              <w:spacing w:before="71"/>
              <w:ind w:left="82"/>
              <w:rPr>
                <w:rFonts w:ascii="宋体" w:eastAsia="宋体" w:hAnsi="宋体" w:cs="宋体"/>
                <w:sz w:val="15"/>
                <w:szCs w:val="15"/>
              </w:rPr>
            </w:pPr>
            <w:r>
              <w:rPr>
                <w:rFonts w:ascii="宋体" w:eastAsia="宋体" w:hAnsi="宋体" w:cs="宋体"/>
                <w:w w:val="105"/>
                <w:sz w:val="15"/>
                <w:szCs w:val="15"/>
              </w:rPr>
              <w:t>R11。</w:t>
            </w:r>
          </w:p>
        </w:tc>
        <w:tc>
          <w:tcPr>
            <w:tcW w:w="2331" w:type="dxa"/>
            <w:tcBorders>
              <w:top w:val="single" w:sz="3" w:space="0" w:color="000000"/>
              <w:left w:val="single" w:sz="3" w:space="0" w:color="000000"/>
              <w:bottom w:val="single" w:sz="3" w:space="0" w:color="000000"/>
              <w:right w:val="single" w:sz="3" w:space="0" w:color="000000"/>
            </w:tcBorders>
          </w:tcPr>
          <w:p w14:paraId="69299BD8" w14:textId="77777777" w:rsidR="006B326C" w:rsidRDefault="006B326C">
            <w:pPr>
              <w:pStyle w:val="TableParagraph"/>
              <w:rPr>
                <w:rFonts w:ascii="宋体" w:eastAsia="宋体" w:hAnsi="宋体" w:cs="宋体"/>
                <w:b/>
                <w:bCs/>
                <w:sz w:val="16"/>
                <w:szCs w:val="16"/>
              </w:rPr>
            </w:pPr>
          </w:p>
          <w:p w14:paraId="7C4C9564" w14:textId="77777777" w:rsidR="006B326C" w:rsidRDefault="006B326C">
            <w:pPr>
              <w:pStyle w:val="TableParagraph"/>
              <w:spacing w:before="1"/>
              <w:rPr>
                <w:rFonts w:ascii="宋体" w:eastAsia="宋体" w:hAnsi="宋体" w:cs="宋体"/>
                <w:b/>
                <w:bCs/>
                <w:sz w:val="13"/>
                <w:szCs w:val="13"/>
              </w:rPr>
            </w:pPr>
          </w:p>
          <w:p w14:paraId="210C1B0F" w14:textId="77777777" w:rsidR="006B326C" w:rsidRDefault="009B4794">
            <w:pPr>
              <w:pStyle w:val="TableParagraph"/>
              <w:ind w:left="82"/>
              <w:rPr>
                <w:rFonts w:ascii="宋体" w:eastAsia="宋体" w:hAnsi="宋体" w:cs="宋体"/>
                <w:sz w:val="15"/>
                <w:szCs w:val="15"/>
              </w:rPr>
            </w:pPr>
            <w:r>
              <w:rPr>
                <w:rFonts w:ascii="宋体"/>
                <w:w w:val="105"/>
                <w:sz w:val="15"/>
              </w:rPr>
              <w:t>n/a</w:t>
            </w:r>
          </w:p>
        </w:tc>
        <w:tc>
          <w:tcPr>
            <w:tcW w:w="2332" w:type="dxa"/>
            <w:tcBorders>
              <w:top w:val="single" w:sz="3" w:space="0" w:color="000000"/>
              <w:left w:val="single" w:sz="3" w:space="0" w:color="000000"/>
              <w:bottom w:val="single" w:sz="3" w:space="0" w:color="000000"/>
              <w:right w:val="single" w:sz="3" w:space="0" w:color="000000"/>
            </w:tcBorders>
          </w:tcPr>
          <w:p w14:paraId="6876E07E" w14:textId="77777777" w:rsidR="006B326C" w:rsidRDefault="006B326C">
            <w:pPr>
              <w:pStyle w:val="TableParagraph"/>
              <w:rPr>
                <w:rFonts w:ascii="宋体" w:eastAsia="宋体" w:hAnsi="宋体" w:cs="宋体"/>
                <w:b/>
                <w:bCs/>
                <w:sz w:val="16"/>
                <w:szCs w:val="16"/>
              </w:rPr>
            </w:pPr>
          </w:p>
          <w:p w14:paraId="338F3E01" w14:textId="77777777" w:rsidR="006B326C" w:rsidRDefault="006B326C">
            <w:pPr>
              <w:pStyle w:val="TableParagraph"/>
              <w:spacing w:before="1"/>
              <w:rPr>
                <w:rFonts w:ascii="宋体" w:eastAsia="宋体" w:hAnsi="宋体" w:cs="宋体"/>
                <w:b/>
                <w:bCs/>
                <w:sz w:val="13"/>
                <w:szCs w:val="13"/>
              </w:rPr>
            </w:pPr>
          </w:p>
          <w:p w14:paraId="194A8C59" w14:textId="77777777" w:rsidR="006B326C" w:rsidRDefault="009B4794">
            <w:pPr>
              <w:pStyle w:val="TableParagraph"/>
              <w:ind w:left="81"/>
              <w:rPr>
                <w:rFonts w:ascii="宋体" w:eastAsia="宋体" w:hAnsi="宋体" w:cs="宋体"/>
                <w:sz w:val="15"/>
                <w:szCs w:val="15"/>
              </w:rPr>
            </w:pPr>
            <w:r>
              <w:rPr>
                <w:rFonts w:ascii="宋体"/>
                <w:w w:val="105"/>
                <w:sz w:val="15"/>
              </w:rPr>
              <w:t>n/a</w:t>
            </w:r>
          </w:p>
        </w:tc>
        <w:tc>
          <w:tcPr>
            <w:tcW w:w="2331" w:type="dxa"/>
            <w:tcBorders>
              <w:top w:val="single" w:sz="3" w:space="0" w:color="000000"/>
              <w:left w:val="single" w:sz="3" w:space="0" w:color="000000"/>
              <w:bottom w:val="single" w:sz="3" w:space="0" w:color="000000"/>
              <w:right w:val="single" w:sz="3" w:space="0" w:color="000000"/>
            </w:tcBorders>
          </w:tcPr>
          <w:p w14:paraId="5BF6FFF5" w14:textId="77777777" w:rsidR="006B326C" w:rsidRDefault="006B326C">
            <w:pPr>
              <w:pStyle w:val="TableParagraph"/>
              <w:rPr>
                <w:rFonts w:ascii="宋体" w:eastAsia="宋体" w:hAnsi="宋体" w:cs="宋体"/>
                <w:b/>
                <w:bCs/>
                <w:sz w:val="16"/>
                <w:szCs w:val="16"/>
              </w:rPr>
            </w:pPr>
          </w:p>
          <w:p w14:paraId="2DC63ABD" w14:textId="77777777" w:rsidR="006B326C" w:rsidRDefault="006B326C">
            <w:pPr>
              <w:pStyle w:val="TableParagraph"/>
              <w:spacing w:before="1"/>
              <w:rPr>
                <w:rFonts w:ascii="宋体" w:eastAsia="宋体" w:hAnsi="宋体" w:cs="宋体"/>
                <w:b/>
                <w:bCs/>
                <w:sz w:val="13"/>
                <w:szCs w:val="13"/>
              </w:rPr>
            </w:pPr>
          </w:p>
          <w:p w14:paraId="28C82B3F" w14:textId="77777777" w:rsidR="006B326C" w:rsidRDefault="009B4794">
            <w:pPr>
              <w:pStyle w:val="TableParagraph"/>
              <w:ind w:left="80"/>
              <w:rPr>
                <w:rFonts w:ascii="宋体" w:eastAsia="宋体" w:hAnsi="宋体" w:cs="宋体"/>
                <w:sz w:val="15"/>
                <w:szCs w:val="15"/>
              </w:rPr>
            </w:pPr>
            <w:r>
              <w:rPr>
                <w:rFonts w:ascii="宋体"/>
                <w:w w:val="105"/>
                <w:sz w:val="15"/>
              </w:rPr>
              <w:t>n/a</w:t>
            </w:r>
          </w:p>
        </w:tc>
        <w:tc>
          <w:tcPr>
            <w:tcW w:w="2331" w:type="dxa"/>
            <w:tcBorders>
              <w:top w:val="single" w:sz="3" w:space="0" w:color="000000"/>
              <w:left w:val="single" w:sz="3" w:space="0" w:color="000000"/>
              <w:bottom w:val="single" w:sz="3" w:space="0" w:color="000000"/>
              <w:right w:val="single" w:sz="3" w:space="0" w:color="000000"/>
            </w:tcBorders>
          </w:tcPr>
          <w:p w14:paraId="222FC769" w14:textId="77777777" w:rsidR="006B326C" w:rsidRDefault="009B4794">
            <w:pPr>
              <w:pStyle w:val="TableParagraph"/>
              <w:spacing w:before="71" w:line="244" w:lineRule="auto"/>
              <w:ind w:left="78" w:right="464"/>
              <w:rPr>
                <w:rFonts w:ascii="宋体" w:eastAsia="宋体" w:hAnsi="宋体" w:cs="宋体"/>
                <w:sz w:val="15"/>
                <w:szCs w:val="15"/>
                <w:lang w:eastAsia="zh-CN"/>
              </w:rPr>
            </w:pPr>
            <w:r>
              <w:rPr>
                <w:rFonts w:ascii="宋体" w:eastAsia="宋体" w:hAnsi="宋体" w:cs="宋体"/>
                <w:w w:val="105"/>
                <w:sz w:val="15"/>
                <w:szCs w:val="15"/>
                <w:lang w:eastAsia="zh-CN"/>
              </w:rPr>
              <w:t>传输服务提供商没有遵循</w:t>
            </w:r>
            <w:r>
              <w:rPr>
                <w:rFonts w:ascii="宋体" w:eastAsia="宋体" w:hAnsi="宋体" w:cs="宋体"/>
                <w:w w:val="103"/>
                <w:sz w:val="15"/>
                <w:szCs w:val="15"/>
                <w:lang w:eastAsia="zh-CN"/>
              </w:rPr>
              <w:t xml:space="preserve"> </w:t>
            </w:r>
            <w:r>
              <w:rPr>
                <w:rFonts w:ascii="宋体" w:eastAsia="宋体" w:hAnsi="宋体" w:cs="宋体"/>
                <w:spacing w:val="-1"/>
                <w:sz w:val="15"/>
                <w:szCs w:val="15"/>
                <w:lang w:eastAsia="zh-CN"/>
              </w:rPr>
              <w:t>R11中描述的</w:t>
            </w:r>
            <w:proofErr w:type="gramStart"/>
            <w:r>
              <w:rPr>
                <w:rFonts w:ascii="宋体" w:eastAsia="宋体" w:hAnsi="宋体" w:cs="宋体"/>
                <w:spacing w:val="-1"/>
                <w:sz w:val="15"/>
                <w:szCs w:val="15"/>
                <w:lang w:eastAsia="zh-CN"/>
              </w:rPr>
              <w:t>将流门</w:t>
            </w:r>
            <w:proofErr w:type="gramEnd"/>
            <w:r>
              <w:rPr>
                <w:rFonts w:ascii="宋体" w:eastAsia="宋体" w:hAnsi="宋体" w:cs="宋体"/>
                <w:spacing w:val="-1"/>
                <w:sz w:val="15"/>
                <w:szCs w:val="15"/>
                <w:lang w:eastAsia="zh-CN"/>
              </w:rPr>
              <w:t>AFCs转</w:t>
            </w:r>
            <w:r>
              <w:rPr>
                <w:rFonts w:ascii="宋体" w:eastAsia="宋体" w:hAnsi="宋体" w:cs="宋体"/>
                <w:spacing w:val="-14"/>
                <w:sz w:val="15"/>
                <w:szCs w:val="15"/>
                <w:lang w:eastAsia="zh-CN"/>
              </w:rPr>
              <w:t xml:space="preserve"> </w:t>
            </w:r>
            <w:r>
              <w:rPr>
                <w:rFonts w:ascii="宋体" w:eastAsia="宋体" w:hAnsi="宋体" w:cs="宋体"/>
                <w:w w:val="105"/>
                <w:sz w:val="15"/>
                <w:szCs w:val="15"/>
                <w:lang w:eastAsia="zh-CN"/>
              </w:rPr>
              <w:t>换为ATCS的过程。</w:t>
            </w:r>
          </w:p>
        </w:tc>
      </w:tr>
    </w:tbl>
    <w:p w14:paraId="46CDEFFD" w14:textId="77777777" w:rsidR="006B326C" w:rsidRDefault="006B326C">
      <w:pPr>
        <w:rPr>
          <w:rFonts w:ascii="宋体" w:eastAsia="宋体" w:hAnsi="宋体" w:cs="宋体"/>
          <w:b/>
          <w:bCs/>
          <w:sz w:val="20"/>
          <w:szCs w:val="20"/>
          <w:lang w:eastAsia="zh-CN"/>
        </w:rPr>
      </w:pPr>
    </w:p>
    <w:p w14:paraId="657C9F5D" w14:textId="77777777" w:rsidR="006B326C" w:rsidRDefault="006B326C">
      <w:pPr>
        <w:rPr>
          <w:rFonts w:ascii="宋体" w:eastAsia="宋体" w:hAnsi="宋体" w:cs="宋体"/>
          <w:b/>
          <w:bCs/>
          <w:sz w:val="20"/>
          <w:szCs w:val="20"/>
          <w:lang w:eastAsia="zh-CN"/>
        </w:rPr>
      </w:pPr>
    </w:p>
    <w:p w14:paraId="78FAA68C" w14:textId="77777777" w:rsidR="006B326C" w:rsidRDefault="006B326C">
      <w:pPr>
        <w:rPr>
          <w:rFonts w:ascii="宋体" w:eastAsia="宋体" w:hAnsi="宋体" w:cs="宋体"/>
          <w:b/>
          <w:bCs/>
          <w:sz w:val="20"/>
          <w:szCs w:val="20"/>
          <w:lang w:eastAsia="zh-CN"/>
        </w:rPr>
      </w:pPr>
    </w:p>
    <w:p w14:paraId="42D43B0D" w14:textId="77777777" w:rsidR="006B326C" w:rsidRDefault="006B326C">
      <w:pPr>
        <w:rPr>
          <w:rFonts w:ascii="宋体" w:eastAsia="宋体" w:hAnsi="宋体" w:cs="宋体"/>
          <w:b/>
          <w:bCs/>
          <w:sz w:val="20"/>
          <w:szCs w:val="20"/>
          <w:lang w:eastAsia="zh-CN"/>
        </w:rPr>
      </w:pPr>
    </w:p>
    <w:p w14:paraId="62EA34AB" w14:textId="77777777" w:rsidR="006B326C" w:rsidRDefault="006B326C">
      <w:pPr>
        <w:rPr>
          <w:rFonts w:ascii="宋体" w:eastAsia="宋体" w:hAnsi="宋体" w:cs="宋体"/>
          <w:b/>
          <w:bCs/>
          <w:sz w:val="20"/>
          <w:szCs w:val="20"/>
          <w:lang w:eastAsia="zh-CN"/>
        </w:rPr>
      </w:pPr>
    </w:p>
    <w:p w14:paraId="4DF360E2" w14:textId="77777777" w:rsidR="006B326C" w:rsidRDefault="006B326C">
      <w:pPr>
        <w:rPr>
          <w:rFonts w:ascii="宋体" w:eastAsia="宋体" w:hAnsi="宋体" w:cs="宋体"/>
          <w:b/>
          <w:bCs/>
          <w:sz w:val="20"/>
          <w:szCs w:val="20"/>
          <w:lang w:eastAsia="zh-CN"/>
        </w:rPr>
      </w:pPr>
    </w:p>
    <w:p w14:paraId="0CD89300" w14:textId="77777777" w:rsidR="006B326C" w:rsidRDefault="006B326C">
      <w:pPr>
        <w:rPr>
          <w:rFonts w:ascii="宋体" w:eastAsia="宋体" w:hAnsi="宋体" w:cs="宋体"/>
          <w:b/>
          <w:bCs/>
          <w:sz w:val="20"/>
          <w:szCs w:val="20"/>
          <w:lang w:eastAsia="zh-CN"/>
        </w:rPr>
      </w:pPr>
    </w:p>
    <w:p w14:paraId="6B8C12C1" w14:textId="77777777" w:rsidR="006B326C" w:rsidRDefault="006B326C">
      <w:pPr>
        <w:rPr>
          <w:rFonts w:ascii="宋体" w:eastAsia="宋体" w:hAnsi="宋体" w:cs="宋体"/>
          <w:b/>
          <w:bCs/>
          <w:sz w:val="20"/>
          <w:szCs w:val="20"/>
          <w:lang w:eastAsia="zh-CN"/>
        </w:rPr>
      </w:pPr>
    </w:p>
    <w:p w14:paraId="77B8794F" w14:textId="77777777" w:rsidR="006B326C" w:rsidRDefault="006B326C">
      <w:pPr>
        <w:rPr>
          <w:rFonts w:ascii="宋体" w:eastAsia="宋体" w:hAnsi="宋体" w:cs="宋体"/>
          <w:b/>
          <w:bCs/>
          <w:sz w:val="20"/>
          <w:szCs w:val="20"/>
          <w:lang w:eastAsia="zh-CN"/>
        </w:rPr>
      </w:pPr>
    </w:p>
    <w:p w14:paraId="7B12CDFF" w14:textId="77777777" w:rsidR="006B326C" w:rsidRDefault="006B326C">
      <w:pPr>
        <w:rPr>
          <w:rFonts w:ascii="宋体" w:eastAsia="宋体" w:hAnsi="宋体" w:cs="宋体"/>
          <w:b/>
          <w:bCs/>
          <w:sz w:val="20"/>
          <w:szCs w:val="20"/>
          <w:lang w:eastAsia="zh-CN"/>
        </w:rPr>
      </w:pPr>
    </w:p>
    <w:p w14:paraId="1B75AB0C" w14:textId="77777777" w:rsidR="006B326C" w:rsidRDefault="006B326C">
      <w:pPr>
        <w:rPr>
          <w:rFonts w:ascii="宋体" w:eastAsia="宋体" w:hAnsi="宋体" w:cs="宋体"/>
          <w:b/>
          <w:bCs/>
          <w:sz w:val="20"/>
          <w:szCs w:val="20"/>
          <w:lang w:eastAsia="zh-CN"/>
        </w:rPr>
      </w:pPr>
    </w:p>
    <w:p w14:paraId="0C2FA522" w14:textId="77777777" w:rsidR="006B326C" w:rsidRDefault="006B326C">
      <w:pPr>
        <w:rPr>
          <w:rFonts w:ascii="宋体" w:eastAsia="宋体" w:hAnsi="宋体" w:cs="宋体"/>
          <w:b/>
          <w:bCs/>
          <w:sz w:val="20"/>
          <w:szCs w:val="20"/>
          <w:lang w:eastAsia="zh-CN"/>
        </w:rPr>
      </w:pPr>
    </w:p>
    <w:p w14:paraId="1ADEBE8E" w14:textId="77777777" w:rsidR="006B326C" w:rsidRDefault="006B326C">
      <w:pPr>
        <w:rPr>
          <w:rFonts w:ascii="宋体" w:eastAsia="宋体" w:hAnsi="宋体" w:cs="宋体"/>
          <w:b/>
          <w:bCs/>
          <w:sz w:val="20"/>
          <w:szCs w:val="20"/>
          <w:lang w:eastAsia="zh-CN"/>
        </w:rPr>
      </w:pPr>
    </w:p>
    <w:p w14:paraId="6E40FFB6" w14:textId="77777777" w:rsidR="006B326C" w:rsidRDefault="006B326C">
      <w:pPr>
        <w:rPr>
          <w:rFonts w:ascii="宋体" w:eastAsia="宋体" w:hAnsi="宋体" w:cs="宋体"/>
          <w:b/>
          <w:bCs/>
          <w:sz w:val="20"/>
          <w:szCs w:val="20"/>
          <w:lang w:eastAsia="zh-CN"/>
        </w:rPr>
      </w:pPr>
    </w:p>
    <w:p w14:paraId="4E9ED6D0" w14:textId="77777777" w:rsidR="006B326C" w:rsidRDefault="006B326C">
      <w:pPr>
        <w:rPr>
          <w:rFonts w:ascii="宋体" w:eastAsia="宋体" w:hAnsi="宋体" w:cs="宋体"/>
          <w:b/>
          <w:bCs/>
          <w:sz w:val="20"/>
          <w:szCs w:val="20"/>
          <w:lang w:eastAsia="zh-CN"/>
        </w:rPr>
      </w:pPr>
    </w:p>
    <w:p w14:paraId="3EA3C068" w14:textId="77777777" w:rsidR="006B326C" w:rsidRDefault="006B326C">
      <w:pPr>
        <w:rPr>
          <w:rFonts w:ascii="宋体" w:eastAsia="宋体" w:hAnsi="宋体" w:cs="宋体"/>
          <w:b/>
          <w:bCs/>
          <w:sz w:val="20"/>
          <w:szCs w:val="20"/>
          <w:lang w:eastAsia="zh-CN"/>
        </w:rPr>
      </w:pPr>
    </w:p>
    <w:p w14:paraId="2B191D44" w14:textId="77777777" w:rsidR="006B326C" w:rsidRDefault="006B326C">
      <w:pPr>
        <w:rPr>
          <w:rFonts w:ascii="宋体" w:eastAsia="宋体" w:hAnsi="宋体" w:cs="宋体"/>
          <w:b/>
          <w:bCs/>
          <w:sz w:val="20"/>
          <w:szCs w:val="20"/>
          <w:lang w:eastAsia="zh-CN"/>
        </w:rPr>
      </w:pPr>
    </w:p>
    <w:p w14:paraId="7D84781D" w14:textId="77777777" w:rsidR="006B326C" w:rsidRDefault="006B326C">
      <w:pPr>
        <w:rPr>
          <w:rFonts w:ascii="宋体" w:eastAsia="宋体" w:hAnsi="宋体" w:cs="宋体"/>
          <w:b/>
          <w:bCs/>
          <w:sz w:val="20"/>
          <w:szCs w:val="20"/>
          <w:lang w:eastAsia="zh-CN"/>
        </w:rPr>
      </w:pPr>
    </w:p>
    <w:p w14:paraId="5E00FC80" w14:textId="77777777" w:rsidR="006B326C" w:rsidRDefault="006B326C">
      <w:pPr>
        <w:rPr>
          <w:rFonts w:ascii="宋体" w:eastAsia="宋体" w:hAnsi="宋体" w:cs="宋体"/>
          <w:b/>
          <w:bCs/>
          <w:sz w:val="20"/>
          <w:szCs w:val="20"/>
          <w:lang w:eastAsia="zh-CN"/>
        </w:rPr>
      </w:pPr>
    </w:p>
    <w:p w14:paraId="66E3A007" w14:textId="77777777" w:rsidR="006B326C" w:rsidRDefault="006B326C">
      <w:pPr>
        <w:rPr>
          <w:rFonts w:ascii="宋体" w:eastAsia="宋体" w:hAnsi="宋体" w:cs="宋体"/>
          <w:b/>
          <w:bCs/>
          <w:sz w:val="20"/>
          <w:szCs w:val="20"/>
          <w:lang w:eastAsia="zh-CN"/>
        </w:rPr>
      </w:pPr>
    </w:p>
    <w:p w14:paraId="457F0B1A" w14:textId="77777777" w:rsidR="006B326C" w:rsidRDefault="006B326C">
      <w:pPr>
        <w:rPr>
          <w:rFonts w:ascii="宋体" w:eastAsia="宋体" w:hAnsi="宋体" w:cs="宋体"/>
          <w:b/>
          <w:bCs/>
          <w:sz w:val="20"/>
          <w:szCs w:val="20"/>
          <w:lang w:eastAsia="zh-CN"/>
        </w:rPr>
      </w:pPr>
    </w:p>
    <w:p w14:paraId="35D9C720" w14:textId="77777777" w:rsidR="006B326C" w:rsidRDefault="006B326C">
      <w:pPr>
        <w:rPr>
          <w:rFonts w:ascii="宋体" w:eastAsia="宋体" w:hAnsi="宋体" w:cs="宋体"/>
          <w:b/>
          <w:bCs/>
          <w:sz w:val="20"/>
          <w:szCs w:val="20"/>
          <w:lang w:eastAsia="zh-CN"/>
        </w:rPr>
      </w:pPr>
    </w:p>
    <w:p w14:paraId="7EB8F8ED" w14:textId="77777777" w:rsidR="006B326C" w:rsidRDefault="006B326C">
      <w:pPr>
        <w:rPr>
          <w:rFonts w:ascii="宋体" w:eastAsia="宋体" w:hAnsi="宋体" w:cs="宋体"/>
          <w:b/>
          <w:bCs/>
          <w:sz w:val="16"/>
          <w:szCs w:val="16"/>
          <w:lang w:eastAsia="zh-CN"/>
        </w:rPr>
      </w:pPr>
    </w:p>
    <w:p w14:paraId="1932A84B" w14:textId="77777777" w:rsidR="006B326C" w:rsidRDefault="009B4794">
      <w:pPr>
        <w:tabs>
          <w:tab w:val="left" w:pos="9258"/>
        </w:tabs>
        <w:spacing w:before="57"/>
        <w:ind w:left="132"/>
        <w:rPr>
          <w:rFonts w:ascii="宋体" w:eastAsia="宋体" w:hAnsi="宋体" w:cs="宋体"/>
          <w:sz w:val="14"/>
          <w:szCs w:val="14"/>
          <w:lang w:eastAsia="zh-CN"/>
        </w:rPr>
      </w:pPr>
      <w:r>
        <w:rPr>
          <w:rFonts w:ascii="宋体" w:eastAsia="宋体" w:hAnsi="宋体" w:cs="宋体"/>
          <w:b/>
          <w:bCs/>
          <w:spacing w:val="-1"/>
          <w:w w:val="95"/>
          <w:sz w:val="14"/>
          <w:szCs w:val="14"/>
          <w:lang w:eastAsia="zh-CN"/>
        </w:rPr>
        <w:t>NERC董事会通过：2014年11月13日</w:t>
      </w:r>
      <w:r>
        <w:rPr>
          <w:rFonts w:ascii="宋体" w:eastAsia="宋体" w:hAnsi="宋体" w:cs="宋体"/>
          <w:b/>
          <w:bCs/>
          <w:spacing w:val="-1"/>
          <w:w w:val="95"/>
          <w:sz w:val="14"/>
          <w:szCs w:val="14"/>
          <w:lang w:eastAsia="zh-CN"/>
        </w:rPr>
        <w:tab/>
      </w:r>
      <w:r>
        <w:rPr>
          <w:rFonts w:ascii="Times New Roman" w:eastAsia="Times New Roman" w:hAnsi="Times New Roman" w:cs="Times New Roman"/>
          <w:spacing w:val="-1"/>
          <w:sz w:val="14"/>
          <w:szCs w:val="14"/>
          <w:lang w:eastAsia="zh-CN"/>
        </w:rPr>
        <w:t>18</w:t>
      </w:r>
      <w:r>
        <w:rPr>
          <w:rFonts w:ascii="宋体" w:eastAsia="宋体" w:hAnsi="宋体" w:cs="宋体"/>
          <w:b/>
          <w:bCs/>
          <w:spacing w:val="-1"/>
          <w:sz w:val="14"/>
          <w:szCs w:val="14"/>
          <w:lang w:eastAsia="zh-CN"/>
        </w:rPr>
        <w:t>第19页第12</w:t>
      </w:r>
    </w:p>
    <w:p w14:paraId="476EF307" w14:textId="77777777" w:rsidR="006B326C" w:rsidRDefault="006B326C">
      <w:pPr>
        <w:rPr>
          <w:rFonts w:ascii="宋体" w:eastAsia="宋体" w:hAnsi="宋体" w:cs="宋体"/>
          <w:sz w:val="14"/>
          <w:szCs w:val="14"/>
          <w:lang w:eastAsia="zh-CN"/>
        </w:rPr>
        <w:sectPr w:rsidR="006B326C">
          <w:headerReference w:type="default" r:id="rId75"/>
          <w:footerReference w:type="default" r:id="rId76"/>
          <w:pgSz w:w="12240" w:h="15840"/>
          <w:pgMar w:top="3960" w:right="900" w:bottom="280" w:left="980" w:header="3766" w:footer="0" w:gutter="0"/>
          <w:cols w:space="720"/>
        </w:sectPr>
      </w:pPr>
    </w:p>
    <w:p w14:paraId="066E2CB6" w14:textId="77777777" w:rsidR="006B326C" w:rsidRDefault="00132B46">
      <w:pPr>
        <w:spacing w:line="20" w:lineRule="exact"/>
        <w:ind w:left="106"/>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50370139">
          <v:group id="_x0000_s1036" style="width:478.6pt;height:.5pt;mso-position-horizontal-relative:char;mso-position-vertical-relative:line" coordsize="9572,10">
            <v:group id="_x0000_s1037" style="position:absolute;left:5;top:5;width:9562;height:2" coordorigin="5,5" coordsize="9562,2">
              <v:shape id="_x0000_s1038" style="position:absolute;left:5;top:5;width:9562;height:2" coordorigin="5,5" coordsize="9562,0" path="m5,5r9561,e" filled="f" strokeweight=".48pt">
                <v:path arrowok="t"/>
              </v:shape>
            </v:group>
            <w10:anchorlock/>
          </v:group>
        </w:pict>
      </w:r>
    </w:p>
    <w:p w14:paraId="4BB5FB70" w14:textId="77777777" w:rsidR="006B326C" w:rsidRDefault="006B326C">
      <w:pPr>
        <w:spacing w:before="6"/>
        <w:rPr>
          <w:rFonts w:ascii="宋体" w:eastAsia="宋体" w:hAnsi="宋体" w:cs="宋体"/>
          <w:b/>
          <w:bCs/>
          <w:sz w:val="28"/>
          <w:szCs w:val="28"/>
        </w:rPr>
      </w:pPr>
    </w:p>
    <w:p w14:paraId="1F7BCFCE" w14:textId="77777777" w:rsidR="006B326C" w:rsidRDefault="009B4794">
      <w:pPr>
        <w:pStyle w:val="2"/>
        <w:ind w:left="140" w:right="7935"/>
        <w:rPr>
          <w:b w:val="0"/>
          <w:bCs w:val="0"/>
          <w:lang w:eastAsia="zh-CN"/>
        </w:rPr>
      </w:pPr>
      <w:r>
        <w:rPr>
          <w:rFonts w:ascii="Arial" w:eastAsia="Arial" w:hAnsi="Arial" w:cs="Arial"/>
          <w:spacing w:val="-3"/>
          <w:lang w:eastAsia="zh-CN"/>
        </w:rPr>
        <w:t>A.</w:t>
      </w:r>
      <w:r>
        <w:rPr>
          <w:rFonts w:ascii="Arial" w:eastAsia="Arial" w:hAnsi="Arial" w:cs="Arial"/>
          <w:spacing w:val="55"/>
          <w:lang w:eastAsia="zh-CN"/>
        </w:rPr>
        <w:t xml:space="preserve"> </w:t>
      </w:r>
      <w:bookmarkStart w:id="701" w:name="A.区域差异"/>
      <w:bookmarkEnd w:id="701"/>
      <w:r>
        <w:rPr>
          <w:lang w:eastAsia="zh-CN"/>
        </w:rPr>
        <w:t>区域差异</w:t>
      </w:r>
    </w:p>
    <w:p w14:paraId="6BDFDCB0" w14:textId="77777777" w:rsidR="006B326C" w:rsidRDefault="009B4794">
      <w:pPr>
        <w:spacing w:before="100"/>
        <w:ind w:left="500" w:right="7935"/>
        <w:rPr>
          <w:rFonts w:ascii="宋体" w:eastAsia="宋体" w:hAnsi="宋体" w:cs="宋体"/>
          <w:lang w:eastAsia="zh-CN"/>
        </w:rPr>
      </w:pPr>
      <w:r>
        <w:rPr>
          <w:rFonts w:ascii="宋体" w:eastAsia="宋体" w:hAnsi="宋体" w:cs="宋体"/>
          <w:lang w:eastAsia="zh-CN"/>
        </w:rPr>
        <w:t>没有发现。</w:t>
      </w:r>
    </w:p>
    <w:p w14:paraId="06223763" w14:textId="77777777" w:rsidR="006B326C" w:rsidRDefault="00132B46">
      <w:pPr>
        <w:pStyle w:val="2"/>
        <w:spacing w:before="116" w:line="400" w:lineRule="auto"/>
        <w:ind w:left="140" w:right="7935"/>
        <w:rPr>
          <w:b w:val="0"/>
          <w:bCs w:val="0"/>
          <w:lang w:eastAsia="zh-CN"/>
        </w:rPr>
      </w:pPr>
      <w:r>
        <w:pict w14:anchorId="6936D6AC">
          <v:shapetype id="_x0000_t202" coordsize="21600,21600" o:spt="202" path="m,l,21600r21600,l21600,xe">
            <v:stroke joinstyle="miter"/>
            <v:path gradientshapeok="t" o:connecttype="rect"/>
          </v:shapetype>
          <v:shape id="_x0000_s1035" type="#_x0000_t202" style="position:absolute;left:0;text-align:left;margin-left:72.25pt;margin-top:54.1pt;width:504.75pt;height:195pt;z-index:1240;mso-position-horizontal-relative:page" filled="f" stroked="f">
            <v:textbox style="mso-next-textbox:#_x0000_s1035" inset="0,0,0,0">
              <w:txbxContent>
                <w:tbl>
                  <w:tblPr>
                    <w:tblStyle w:val="TableNormal"/>
                    <w:tblW w:w="0" w:type="auto"/>
                    <w:tblLayout w:type="fixed"/>
                    <w:tblLook w:val="01E0" w:firstRow="1" w:lastRow="1" w:firstColumn="1" w:lastColumn="1" w:noHBand="0" w:noVBand="0"/>
                  </w:tblPr>
                  <w:tblGrid>
                    <w:gridCol w:w="1718"/>
                    <w:gridCol w:w="1716"/>
                    <w:gridCol w:w="4145"/>
                    <w:gridCol w:w="2501"/>
                  </w:tblGrid>
                  <w:tr w:rsidR="00132B46" w14:paraId="6B9E9B66" w14:textId="77777777">
                    <w:trPr>
                      <w:trHeight w:hRule="exact" w:val="407"/>
                    </w:trPr>
                    <w:tc>
                      <w:tcPr>
                        <w:tcW w:w="1718" w:type="dxa"/>
                        <w:tcBorders>
                          <w:top w:val="single" w:sz="4" w:space="0" w:color="000000"/>
                          <w:left w:val="single" w:sz="4" w:space="0" w:color="000000"/>
                          <w:bottom w:val="single" w:sz="4" w:space="0" w:color="000000"/>
                          <w:right w:val="single" w:sz="4" w:space="0" w:color="000000"/>
                        </w:tcBorders>
                        <w:shd w:val="clear" w:color="auto" w:fill="E7E7E7"/>
                      </w:tcPr>
                      <w:p w14:paraId="02535A8C" w14:textId="77777777" w:rsidR="00132B46" w:rsidRDefault="00132B46">
                        <w:pPr>
                          <w:pStyle w:val="TableParagraph"/>
                          <w:spacing w:before="18"/>
                          <w:ind w:left="9"/>
                          <w:jc w:val="center"/>
                          <w:rPr>
                            <w:rFonts w:ascii="宋体" w:eastAsia="宋体" w:hAnsi="宋体" w:cs="宋体"/>
                            <w:sz w:val="24"/>
                            <w:szCs w:val="24"/>
                          </w:rPr>
                        </w:pPr>
                        <w:proofErr w:type="spellStart"/>
                        <w:r>
                          <w:rPr>
                            <w:rFonts w:ascii="宋体" w:eastAsia="宋体" w:hAnsi="宋体" w:cs="宋体"/>
                            <w:b/>
                            <w:bCs/>
                            <w:w w:val="99"/>
                            <w:sz w:val="24"/>
                            <w:szCs w:val="24"/>
                          </w:rPr>
                          <w:t>版本</w:t>
                        </w:r>
                        <w:proofErr w:type="spellEnd"/>
                      </w:p>
                    </w:tc>
                    <w:tc>
                      <w:tcPr>
                        <w:tcW w:w="1716" w:type="dxa"/>
                        <w:tcBorders>
                          <w:top w:val="single" w:sz="4" w:space="0" w:color="000000"/>
                          <w:left w:val="single" w:sz="4" w:space="0" w:color="000000"/>
                          <w:bottom w:val="single" w:sz="4" w:space="0" w:color="000000"/>
                          <w:right w:val="single" w:sz="4" w:space="0" w:color="000000"/>
                        </w:tcBorders>
                        <w:shd w:val="clear" w:color="auto" w:fill="E7E7E7"/>
                      </w:tcPr>
                      <w:p w14:paraId="52C550C0" w14:textId="77777777" w:rsidR="00132B46" w:rsidRDefault="00132B46">
                        <w:pPr>
                          <w:pStyle w:val="TableParagraph"/>
                          <w:spacing w:before="18"/>
                          <w:ind w:left="7"/>
                          <w:jc w:val="center"/>
                          <w:rPr>
                            <w:rFonts w:ascii="宋体" w:eastAsia="宋体" w:hAnsi="宋体" w:cs="宋体"/>
                            <w:sz w:val="24"/>
                            <w:szCs w:val="24"/>
                          </w:rPr>
                        </w:pPr>
                        <w:proofErr w:type="spellStart"/>
                        <w:r>
                          <w:rPr>
                            <w:rFonts w:ascii="宋体" w:eastAsia="宋体" w:hAnsi="宋体" w:cs="宋体"/>
                            <w:b/>
                            <w:bCs/>
                            <w:w w:val="99"/>
                            <w:sz w:val="24"/>
                            <w:szCs w:val="24"/>
                          </w:rPr>
                          <w:t>日期</w:t>
                        </w:r>
                        <w:proofErr w:type="spellEnd"/>
                      </w:p>
                    </w:tc>
                    <w:tc>
                      <w:tcPr>
                        <w:tcW w:w="4145" w:type="dxa"/>
                        <w:tcBorders>
                          <w:top w:val="single" w:sz="4" w:space="0" w:color="000000"/>
                          <w:left w:val="single" w:sz="4" w:space="0" w:color="000000"/>
                          <w:bottom w:val="single" w:sz="4" w:space="0" w:color="000000"/>
                          <w:right w:val="single" w:sz="4" w:space="0" w:color="000000"/>
                        </w:tcBorders>
                        <w:shd w:val="clear" w:color="auto" w:fill="E7E7E7"/>
                      </w:tcPr>
                      <w:p w14:paraId="76B7AFD0" w14:textId="77777777" w:rsidR="00132B46" w:rsidRDefault="00132B46">
                        <w:pPr>
                          <w:pStyle w:val="TableParagraph"/>
                          <w:spacing w:before="18"/>
                          <w:ind w:left="7"/>
                          <w:jc w:val="center"/>
                          <w:rPr>
                            <w:rFonts w:ascii="宋体" w:eastAsia="宋体" w:hAnsi="宋体" w:cs="宋体"/>
                            <w:sz w:val="24"/>
                            <w:szCs w:val="24"/>
                          </w:rPr>
                        </w:pPr>
                        <w:proofErr w:type="spellStart"/>
                        <w:r>
                          <w:rPr>
                            <w:rFonts w:ascii="宋体" w:eastAsia="宋体" w:hAnsi="宋体" w:cs="宋体"/>
                            <w:b/>
                            <w:bCs/>
                            <w:w w:val="99"/>
                            <w:sz w:val="24"/>
                            <w:szCs w:val="24"/>
                          </w:rPr>
                          <w:t>行动</w:t>
                        </w:r>
                        <w:proofErr w:type="spellEnd"/>
                      </w:p>
                    </w:tc>
                    <w:tc>
                      <w:tcPr>
                        <w:tcW w:w="2501" w:type="dxa"/>
                        <w:tcBorders>
                          <w:top w:val="single" w:sz="4" w:space="0" w:color="000000"/>
                          <w:left w:val="single" w:sz="4" w:space="0" w:color="000000"/>
                          <w:bottom w:val="single" w:sz="4" w:space="0" w:color="000000"/>
                          <w:right w:val="single" w:sz="4" w:space="0" w:color="000000"/>
                        </w:tcBorders>
                        <w:shd w:val="clear" w:color="auto" w:fill="E7E7E7"/>
                      </w:tcPr>
                      <w:p w14:paraId="7FE0BC24" w14:textId="77777777" w:rsidR="00132B46" w:rsidRDefault="00132B46">
                        <w:pPr>
                          <w:pStyle w:val="TableParagraph"/>
                          <w:spacing w:before="18"/>
                          <w:ind w:left="278"/>
                          <w:rPr>
                            <w:rFonts w:ascii="宋体" w:eastAsia="宋体" w:hAnsi="宋体" w:cs="宋体"/>
                            <w:sz w:val="24"/>
                            <w:szCs w:val="24"/>
                          </w:rPr>
                        </w:pPr>
                        <w:proofErr w:type="spellStart"/>
                        <w:r>
                          <w:rPr>
                            <w:rFonts w:ascii="宋体" w:eastAsia="宋体" w:hAnsi="宋体" w:cs="宋体"/>
                            <w:b/>
                            <w:bCs/>
                            <w:w w:val="99"/>
                            <w:sz w:val="24"/>
                            <w:szCs w:val="24"/>
                          </w:rPr>
                          <w:t>变</w:t>
                        </w:r>
                        <w:r>
                          <w:rPr>
                            <w:rFonts w:ascii="宋体" w:eastAsia="宋体" w:hAnsi="宋体" w:cs="宋体"/>
                            <w:b/>
                            <w:bCs/>
                            <w:spacing w:val="2"/>
                            <w:w w:val="99"/>
                            <w:sz w:val="24"/>
                            <w:szCs w:val="24"/>
                          </w:rPr>
                          <w:t>更</w:t>
                        </w:r>
                        <w:r>
                          <w:rPr>
                            <w:rFonts w:ascii="宋体" w:eastAsia="宋体" w:hAnsi="宋体" w:cs="宋体"/>
                            <w:b/>
                            <w:bCs/>
                            <w:w w:val="99"/>
                            <w:sz w:val="24"/>
                            <w:szCs w:val="24"/>
                          </w:rPr>
                          <w:t>跟踪</w:t>
                        </w:r>
                        <w:proofErr w:type="spellEnd"/>
                      </w:p>
                    </w:tc>
                  </w:tr>
                  <w:tr w:rsidR="00132B46" w14:paraId="0420C574" w14:textId="77777777">
                    <w:trPr>
                      <w:trHeight w:hRule="exact" w:val="1199"/>
                    </w:trPr>
                    <w:tc>
                      <w:tcPr>
                        <w:tcW w:w="1718" w:type="dxa"/>
                        <w:tcBorders>
                          <w:top w:val="single" w:sz="4" w:space="0" w:color="000000"/>
                          <w:left w:val="single" w:sz="4" w:space="0" w:color="000000"/>
                          <w:bottom w:val="single" w:sz="4" w:space="0" w:color="000000"/>
                          <w:right w:val="single" w:sz="4" w:space="0" w:color="000000"/>
                        </w:tcBorders>
                      </w:tcPr>
                      <w:p w14:paraId="3EBC8EAB" w14:textId="77777777" w:rsidR="00132B46" w:rsidRDefault="00132B46">
                        <w:pPr>
                          <w:pStyle w:val="TableParagraph"/>
                          <w:spacing w:before="18"/>
                          <w:ind w:left="4"/>
                          <w:jc w:val="center"/>
                          <w:rPr>
                            <w:rFonts w:ascii="宋体" w:eastAsia="宋体" w:hAnsi="宋体" w:cs="宋体"/>
                          </w:rPr>
                        </w:pPr>
                        <w:r>
                          <w:rPr>
                            <w:rFonts w:ascii="宋体"/>
                          </w:rPr>
                          <w:t>2</w:t>
                        </w:r>
                      </w:p>
                    </w:tc>
                    <w:tc>
                      <w:tcPr>
                        <w:tcW w:w="1716" w:type="dxa"/>
                        <w:tcBorders>
                          <w:top w:val="single" w:sz="4" w:space="0" w:color="000000"/>
                          <w:left w:val="single" w:sz="4" w:space="0" w:color="000000"/>
                          <w:bottom w:val="single" w:sz="4" w:space="0" w:color="000000"/>
                          <w:right w:val="single" w:sz="4" w:space="0" w:color="000000"/>
                        </w:tcBorders>
                      </w:tcPr>
                      <w:p w14:paraId="62B9FE46" w14:textId="77777777" w:rsidR="00132B46" w:rsidRDefault="00132B46"/>
                    </w:tc>
                    <w:tc>
                      <w:tcPr>
                        <w:tcW w:w="4145" w:type="dxa"/>
                        <w:tcBorders>
                          <w:top w:val="single" w:sz="4" w:space="0" w:color="000000"/>
                          <w:left w:val="single" w:sz="4" w:space="0" w:color="000000"/>
                          <w:bottom w:val="single" w:sz="4" w:space="0" w:color="000000"/>
                          <w:right w:val="single" w:sz="4" w:space="0" w:color="000000"/>
                        </w:tcBorders>
                      </w:tcPr>
                      <w:p w14:paraId="145CC090" w14:textId="77777777" w:rsidR="00132B46" w:rsidRDefault="00132B46">
                        <w:pPr>
                          <w:pStyle w:val="TableParagraph"/>
                          <w:spacing w:before="48" w:line="284" w:lineRule="exact"/>
                          <w:ind w:left="108" w:right="943"/>
                          <w:rPr>
                            <w:rFonts w:ascii="宋体" w:eastAsia="宋体" w:hAnsi="宋体" w:cs="宋体"/>
                          </w:rPr>
                        </w:pPr>
                        <w:r>
                          <w:rPr>
                            <w:rFonts w:ascii="宋体" w:eastAsia="宋体" w:hAnsi="宋体" w:cs="宋体"/>
                            <w:spacing w:val="-1"/>
                          </w:rPr>
                          <w:t>修</w:t>
                        </w:r>
                        <w:r>
                          <w:rPr>
                            <w:rFonts w:ascii="宋体" w:eastAsia="宋体" w:hAnsi="宋体" w:cs="宋体"/>
                            <w:spacing w:val="-3"/>
                          </w:rPr>
                          <w:t>改</w:t>
                        </w:r>
                        <w:r>
                          <w:rPr>
                            <w:rFonts w:ascii="宋体" w:eastAsia="宋体" w:hAnsi="宋体" w:cs="宋体"/>
                            <w:spacing w:val="-1"/>
                          </w:rPr>
                          <w:t>后的R2.1</w:t>
                        </w:r>
                        <w:r>
                          <w:rPr>
                            <w:rFonts w:ascii="宋体" w:eastAsia="宋体" w:hAnsi="宋体" w:cs="宋体"/>
                            <w:spacing w:val="-3"/>
                          </w:rPr>
                          <w:t>.</w:t>
                        </w:r>
                        <w:r>
                          <w:rPr>
                            <w:rFonts w:ascii="宋体" w:eastAsia="宋体" w:hAnsi="宋体" w:cs="宋体"/>
                            <w:spacing w:val="-1"/>
                          </w:rPr>
                          <w:t>1.</w:t>
                        </w:r>
                        <w:r>
                          <w:rPr>
                            <w:rFonts w:ascii="宋体" w:eastAsia="宋体" w:hAnsi="宋体" w:cs="宋体"/>
                            <w:spacing w:val="-3"/>
                          </w:rPr>
                          <w:t>3</w:t>
                        </w:r>
                        <w:r>
                          <w:rPr>
                            <w:rFonts w:ascii="宋体" w:eastAsia="宋体" w:hAnsi="宋体" w:cs="宋体"/>
                            <w:spacing w:val="-1"/>
                          </w:rPr>
                          <w:t>、R2.1.</w:t>
                        </w:r>
                        <w:r>
                          <w:rPr>
                            <w:rFonts w:ascii="宋体" w:eastAsia="宋体" w:hAnsi="宋体" w:cs="宋体"/>
                            <w:spacing w:val="-3"/>
                          </w:rPr>
                          <w:t>2</w:t>
                        </w:r>
                        <w:r>
                          <w:rPr>
                            <w:rFonts w:ascii="宋体" w:eastAsia="宋体" w:hAnsi="宋体" w:cs="宋体"/>
                            <w:spacing w:val="-1"/>
                          </w:rPr>
                          <w:t>.3</w:t>
                        </w:r>
                        <w:r>
                          <w:rPr>
                            <w:rFonts w:ascii="宋体" w:eastAsia="宋体" w:hAnsi="宋体" w:cs="宋体"/>
                          </w:rPr>
                          <w:t xml:space="preserve">、 </w:t>
                        </w:r>
                        <w:r>
                          <w:rPr>
                            <w:rFonts w:ascii="宋体" w:eastAsia="宋体" w:hAnsi="宋体" w:cs="宋体"/>
                            <w:spacing w:val="-1"/>
                          </w:rPr>
                          <w:t>R2.1.</w:t>
                        </w:r>
                        <w:r>
                          <w:rPr>
                            <w:rFonts w:ascii="宋体" w:eastAsia="宋体" w:hAnsi="宋体" w:cs="宋体"/>
                            <w:spacing w:val="-3"/>
                          </w:rPr>
                          <w:t>3</w:t>
                        </w:r>
                        <w:r>
                          <w:rPr>
                            <w:rFonts w:ascii="宋体" w:eastAsia="宋体" w:hAnsi="宋体" w:cs="宋体"/>
                            <w:spacing w:val="-1"/>
                          </w:rPr>
                          <w:t>、R2.</w:t>
                        </w:r>
                        <w:r>
                          <w:rPr>
                            <w:rFonts w:ascii="宋体" w:eastAsia="宋体" w:hAnsi="宋体" w:cs="宋体"/>
                            <w:spacing w:val="-3"/>
                          </w:rPr>
                          <w:t>2</w:t>
                        </w:r>
                        <w:r>
                          <w:rPr>
                            <w:rFonts w:ascii="宋体" w:eastAsia="宋体" w:hAnsi="宋体" w:cs="宋体"/>
                            <w:spacing w:val="-1"/>
                          </w:rPr>
                          <w:t>、R2.</w:t>
                        </w:r>
                        <w:r>
                          <w:rPr>
                            <w:rFonts w:ascii="宋体" w:eastAsia="宋体" w:hAnsi="宋体" w:cs="宋体"/>
                            <w:spacing w:val="-3"/>
                          </w:rPr>
                          <w:t>3</w:t>
                        </w:r>
                        <w:r>
                          <w:rPr>
                            <w:rFonts w:ascii="宋体" w:eastAsia="宋体" w:hAnsi="宋体" w:cs="宋体"/>
                            <w:spacing w:val="-1"/>
                          </w:rPr>
                          <w:t>和R1</w:t>
                        </w:r>
                        <w:r>
                          <w:rPr>
                            <w:rFonts w:ascii="宋体" w:eastAsia="宋体" w:hAnsi="宋体" w:cs="宋体"/>
                          </w:rPr>
                          <w:t>1</w:t>
                        </w:r>
                      </w:p>
                      <w:p w14:paraId="455414D3" w14:textId="77777777" w:rsidR="00132B46" w:rsidRDefault="00132B46">
                        <w:pPr>
                          <w:pStyle w:val="TableParagraph"/>
                          <w:spacing w:before="34"/>
                          <w:ind w:left="108"/>
                          <w:rPr>
                            <w:rFonts w:ascii="宋体" w:eastAsia="宋体" w:hAnsi="宋体" w:cs="宋体"/>
                            <w:lang w:eastAsia="zh-CN"/>
                          </w:rPr>
                        </w:pPr>
                        <w:r>
                          <w:rPr>
                            <w:rFonts w:ascii="宋体" w:eastAsia="宋体" w:hAnsi="宋体" w:cs="宋体"/>
                            <w:spacing w:val="-1"/>
                            <w:lang w:eastAsia="zh-CN"/>
                          </w:rPr>
                          <w:t>对R</w:t>
                        </w:r>
                        <w:r>
                          <w:rPr>
                            <w:rFonts w:ascii="宋体" w:eastAsia="宋体" w:hAnsi="宋体" w:cs="宋体"/>
                            <w:spacing w:val="-3"/>
                            <w:lang w:eastAsia="zh-CN"/>
                          </w:rPr>
                          <w:t>2</w:t>
                        </w:r>
                        <w:r>
                          <w:rPr>
                            <w:rFonts w:ascii="宋体" w:eastAsia="宋体" w:hAnsi="宋体" w:cs="宋体"/>
                            <w:spacing w:val="-1"/>
                            <w:lang w:eastAsia="zh-CN"/>
                          </w:rPr>
                          <w:t>和R11进</w:t>
                        </w:r>
                        <w:r>
                          <w:rPr>
                            <w:rFonts w:ascii="宋体" w:eastAsia="宋体" w:hAnsi="宋体" w:cs="宋体"/>
                            <w:spacing w:val="-3"/>
                            <w:lang w:eastAsia="zh-CN"/>
                          </w:rPr>
                          <w:t>行</w:t>
                        </w:r>
                        <w:r>
                          <w:rPr>
                            <w:rFonts w:ascii="宋体" w:eastAsia="宋体" w:hAnsi="宋体" w:cs="宋体"/>
                            <w:spacing w:val="-1"/>
                            <w:lang w:eastAsia="zh-CN"/>
                          </w:rPr>
                          <w:t>符</w:t>
                        </w:r>
                        <w:r>
                          <w:rPr>
                            <w:rFonts w:ascii="宋体" w:eastAsia="宋体" w:hAnsi="宋体" w:cs="宋体"/>
                            <w:spacing w:val="-3"/>
                            <w:lang w:eastAsia="zh-CN"/>
                          </w:rPr>
                          <w:t>合</w:t>
                        </w:r>
                        <w:r>
                          <w:rPr>
                            <w:rFonts w:ascii="宋体" w:eastAsia="宋体" w:hAnsi="宋体" w:cs="宋体"/>
                            <w:spacing w:val="-1"/>
                            <w:lang w:eastAsia="zh-CN"/>
                          </w:rPr>
                          <w:t>M18</w:t>
                        </w:r>
                        <w:r>
                          <w:rPr>
                            <w:rFonts w:ascii="宋体" w:eastAsia="宋体" w:hAnsi="宋体" w:cs="宋体"/>
                            <w:spacing w:val="-3"/>
                            <w:lang w:eastAsia="zh-CN"/>
                          </w:rPr>
                          <w:t>和</w:t>
                        </w:r>
                        <w:r>
                          <w:rPr>
                            <w:rFonts w:ascii="宋体" w:eastAsia="宋体" w:hAnsi="宋体" w:cs="宋体"/>
                            <w:spacing w:val="-1"/>
                            <w:lang w:eastAsia="zh-CN"/>
                          </w:rPr>
                          <w:t>VSL的</w:t>
                        </w:r>
                        <w:r>
                          <w:rPr>
                            <w:rFonts w:ascii="宋体" w:eastAsia="宋体" w:hAnsi="宋体" w:cs="宋体"/>
                            <w:spacing w:val="-3"/>
                            <w:lang w:eastAsia="zh-CN"/>
                          </w:rPr>
                          <w:t>更</w:t>
                        </w:r>
                        <w:r>
                          <w:rPr>
                            <w:rFonts w:ascii="宋体" w:eastAsia="宋体" w:hAnsi="宋体" w:cs="宋体"/>
                            <w:lang w:eastAsia="zh-CN"/>
                          </w:rPr>
                          <w:t>改</w:t>
                        </w:r>
                      </w:p>
                    </w:tc>
                    <w:tc>
                      <w:tcPr>
                        <w:tcW w:w="2501" w:type="dxa"/>
                        <w:tcBorders>
                          <w:top w:val="single" w:sz="4" w:space="0" w:color="000000"/>
                          <w:left w:val="single" w:sz="4" w:space="0" w:color="000000"/>
                          <w:bottom w:val="single" w:sz="4" w:space="0" w:color="000000"/>
                          <w:right w:val="single" w:sz="4" w:space="0" w:color="000000"/>
                        </w:tcBorders>
                      </w:tcPr>
                      <w:p w14:paraId="45AFCB8D" w14:textId="77777777" w:rsidR="00132B46" w:rsidRDefault="00132B46">
                        <w:pPr>
                          <w:pStyle w:val="TableParagraph"/>
                          <w:spacing w:before="18"/>
                          <w:ind w:left="107"/>
                          <w:rPr>
                            <w:rFonts w:ascii="宋体" w:eastAsia="宋体" w:hAnsi="宋体" w:cs="宋体"/>
                          </w:rPr>
                        </w:pPr>
                        <w:proofErr w:type="spellStart"/>
                        <w:r>
                          <w:rPr>
                            <w:rFonts w:ascii="宋体" w:eastAsia="宋体" w:hAnsi="宋体" w:cs="宋体"/>
                            <w:spacing w:val="-1"/>
                          </w:rPr>
                          <w:t>订</w:t>
                        </w:r>
                        <w:r>
                          <w:rPr>
                            <w:rFonts w:ascii="宋体" w:eastAsia="宋体" w:hAnsi="宋体" w:cs="宋体"/>
                          </w:rPr>
                          <w:t>正</w:t>
                        </w:r>
                        <w:proofErr w:type="spellEnd"/>
                      </w:p>
                    </w:tc>
                  </w:tr>
                  <w:tr w:rsidR="00132B46" w14:paraId="2A2A197D" w14:textId="77777777">
                    <w:trPr>
                      <w:trHeight w:hRule="exact" w:val="318"/>
                    </w:trPr>
                    <w:tc>
                      <w:tcPr>
                        <w:tcW w:w="1718" w:type="dxa"/>
                        <w:vMerge w:val="restart"/>
                        <w:tcBorders>
                          <w:top w:val="single" w:sz="4" w:space="0" w:color="000000"/>
                          <w:left w:val="single" w:sz="4" w:space="0" w:color="000000"/>
                          <w:right w:val="single" w:sz="4" w:space="0" w:color="000000"/>
                        </w:tcBorders>
                      </w:tcPr>
                      <w:p w14:paraId="7843B5D3" w14:textId="77777777" w:rsidR="00132B46" w:rsidRDefault="00132B46">
                        <w:pPr>
                          <w:pStyle w:val="TableParagraph"/>
                          <w:spacing w:before="19"/>
                          <w:ind w:left="4"/>
                          <w:jc w:val="center"/>
                          <w:rPr>
                            <w:rFonts w:ascii="宋体" w:eastAsia="宋体" w:hAnsi="宋体" w:cs="宋体"/>
                          </w:rPr>
                        </w:pPr>
                        <w:r>
                          <w:rPr>
                            <w:rFonts w:ascii="宋体"/>
                          </w:rPr>
                          <w:t>3</w:t>
                        </w:r>
                      </w:p>
                    </w:tc>
                    <w:tc>
                      <w:tcPr>
                        <w:tcW w:w="1716" w:type="dxa"/>
                        <w:tcBorders>
                          <w:top w:val="single" w:sz="4" w:space="0" w:color="000000"/>
                          <w:left w:val="single" w:sz="4" w:space="0" w:color="000000"/>
                          <w:bottom w:val="nil"/>
                          <w:right w:val="single" w:sz="4" w:space="0" w:color="000000"/>
                        </w:tcBorders>
                      </w:tcPr>
                      <w:p w14:paraId="58A352D1" w14:textId="77777777" w:rsidR="00132B46" w:rsidRDefault="00132B46">
                        <w:pPr>
                          <w:pStyle w:val="TableParagraph"/>
                          <w:ind w:left="107"/>
                          <w:rPr>
                            <w:rFonts w:ascii="宋体" w:eastAsia="宋体" w:hAnsi="宋体" w:cs="宋体"/>
                          </w:rPr>
                        </w:pPr>
                        <w:r>
                          <w:rPr>
                            <w:rFonts w:ascii="宋体" w:eastAsia="宋体" w:hAnsi="宋体" w:cs="宋体"/>
                            <w:spacing w:val="-1"/>
                          </w:rPr>
                          <w:t>11</w:t>
                        </w:r>
                        <w:r>
                          <w:rPr>
                            <w:rFonts w:ascii="宋体" w:eastAsia="宋体" w:hAnsi="宋体" w:cs="宋体"/>
                            <w:spacing w:val="-3"/>
                          </w:rPr>
                          <w:t>月</w:t>
                        </w:r>
                        <w:r>
                          <w:rPr>
                            <w:rFonts w:ascii="宋体" w:eastAsia="宋体" w:hAnsi="宋体" w:cs="宋体"/>
                            <w:spacing w:val="-1"/>
                          </w:rPr>
                          <w:t>13日</w:t>
                        </w:r>
                        <w:r>
                          <w:rPr>
                            <w:rFonts w:ascii="宋体" w:eastAsia="宋体" w:hAnsi="宋体" w:cs="宋体"/>
                          </w:rPr>
                          <w:t>，</w:t>
                        </w:r>
                      </w:p>
                    </w:tc>
                    <w:tc>
                      <w:tcPr>
                        <w:tcW w:w="4145" w:type="dxa"/>
                        <w:vMerge w:val="restart"/>
                        <w:tcBorders>
                          <w:top w:val="single" w:sz="4" w:space="0" w:color="000000"/>
                          <w:left w:val="single" w:sz="4" w:space="0" w:color="000000"/>
                          <w:right w:val="single" w:sz="4" w:space="0" w:color="000000"/>
                        </w:tcBorders>
                      </w:tcPr>
                      <w:p w14:paraId="0CACFCD0" w14:textId="77777777" w:rsidR="00132B46" w:rsidRDefault="00132B46">
                        <w:pPr>
                          <w:pStyle w:val="TableParagraph"/>
                          <w:spacing w:before="19"/>
                          <w:ind w:left="108"/>
                          <w:rPr>
                            <w:rFonts w:ascii="宋体" w:eastAsia="宋体" w:hAnsi="宋体" w:cs="宋体"/>
                          </w:rPr>
                        </w:pPr>
                        <w:proofErr w:type="spellStart"/>
                        <w:r>
                          <w:rPr>
                            <w:rFonts w:ascii="宋体" w:eastAsia="宋体" w:hAnsi="宋体" w:cs="宋体"/>
                            <w:spacing w:val="-1"/>
                          </w:rPr>
                          <w:t>NER</w:t>
                        </w:r>
                        <w:r>
                          <w:rPr>
                            <w:rFonts w:ascii="宋体" w:eastAsia="宋体" w:hAnsi="宋体" w:cs="宋体"/>
                            <w:spacing w:val="-3"/>
                          </w:rPr>
                          <w:t>C</w:t>
                        </w:r>
                        <w:r>
                          <w:rPr>
                            <w:rFonts w:ascii="宋体" w:eastAsia="宋体" w:hAnsi="宋体" w:cs="宋体"/>
                            <w:spacing w:val="-1"/>
                          </w:rPr>
                          <w:t>董</w:t>
                        </w:r>
                        <w:r>
                          <w:rPr>
                            <w:rFonts w:ascii="宋体" w:eastAsia="宋体" w:hAnsi="宋体" w:cs="宋体"/>
                            <w:spacing w:val="-3"/>
                          </w:rPr>
                          <w:t>事</w:t>
                        </w:r>
                        <w:r>
                          <w:rPr>
                            <w:rFonts w:ascii="宋体" w:eastAsia="宋体" w:hAnsi="宋体" w:cs="宋体"/>
                            <w:spacing w:val="-1"/>
                          </w:rPr>
                          <w:t>会通</w:t>
                        </w:r>
                        <w:r>
                          <w:rPr>
                            <w:rFonts w:ascii="宋体" w:eastAsia="宋体" w:hAnsi="宋体" w:cs="宋体"/>
                          </w:rPr>
                          <w:t>过</w:t>
                        </w:r>
                        <w:proofErr w:type="spellEnd"/>
                      </w:p>
                    </w:tc>
                    <w:tc>
                      <w:tcPr>
                        <w:tcW w:w="2501" w:type="dxa"/>
                        <w:tcBorders>
                          <w:top w:val="single" w:sz="4" w:space="0" w:color="000000"/>
                          <w:left w:val="single" w:sz="4" w:space="0" w:color="000000"/>
                          <w:bottom w:val="nil"/>
                          <w:right w:val="single" w:sz="4" w:space="0" w:color="000000"/>
                        </w:tcBorders>
                      </w:tcPr>
                      <w:p w14:paraId="636B65B7" w14:textId="77777777" w:rsidR="00132B46" w:rsidRDefault="00132B46">
                        <w:pPr>
                          <w:pStyle w:val="TableParagraph"/>
                          <w:spacing w:before="19"/>
                          <w:ind w:left="107"/>
                          <w:rPr>
                            <w:rFonts w:ascii="宋体" w:eastAsia="宋体" w:hAnsi="宋体" w:cs="宋体"/>
                            <w:lang w:eastAsia="zh-CN"/>
                          </w:rPr>
                        </w:pPr>
                        <w:r>
                          <w:rPr>
                            <w:rFonts w:ascii="宋体" w:eastAsia="宋体" w:hAnsi="宋体" w:cs="宋体"/>
                            <w:spacing w:val="-1"/>
                            <w:lang w:eastAsia="zh-CN"/>
                          </w:rPr>
                          <w:t>将</w:t>
                        </w:r>
                        <w:r>
                          <w:rPr>
                            <w:rFonts w:ascii="宋体" w:eastAsia="宋体" w:hAnsi="宋体" w:cs="宋体"/>
                            <w:spacing w:val="-3"/>
                            <w:lang w:eastAsia="zh-CN"/>
                          </w:rPr>
                          <w:t>特</w:t>
                        </w:r>
                        <w:r>
                          <w:rPr>
                            <w:rFonts w:ascii="宋体" w:eastAsia="宋体" w:hAnsi="宋体" w:cs="宋体"/>
                            <w:spacing w:val="-1"/>
                            <w:lang w:eastAsia="zh-CN"/>
                          </w:rPr>
                          <w:t>别保</w:t>
                        </w:r>
                        <w:r>
                          <w:rPr>
                            <w:rFonts w:ascii="宋体" w:eastAsia="宋体" w:hAnsi="宋体" w:cs="宋体"/>
                            <w:spacing w:val="-3"/>
                            <w:lang w:eastAsia="zh-CN"/>
                          </w:rPr>
                          <w:t>护</w:t>
                        </w:r>
                        <w:r>
                          <w:rPr>
                            <w:rFonts w:ascii="宋体" w:eastAsia="宋体" w:hAnsi="宋体" w:cs="宋体"/>
                            <w:spacing w:val="-1"/>
                            <w:lang w:eastAsia="zh-CN"/>
                          </w:rPr>
                          <w:t>制度</w:t>
                        </w:r>
                        <w:r>
                          <w:rPr>
                            <w:rFonts w:ascii="宋体" w:eastAsia="宋体" w:hAnsi="宋体" w:cs="宋体"/>
                            <w:spacing w:val="-3"/>
                            <w:lang w:eastAsia="zh-CN"/>
                          </w:rPr>
                          <w:t>和</w:t>
                        </w:r>
                        <w:r>
                          <w:rPr>
                            <w:rFonts w:ascii="宋体" w:eastAsia="宋体" w:hAnsi="宋体" w:cs="宋体"/>
                            <w:spacing w:val="-1"/>
                            <w:lang w:eastAsia="zh-CN"/>
                          </w:rPr>
                          <w:t>卫</w:t>
                        </w:r>
                        <w:r>
                          <w:rPr>
                            <w:rFonts w:ascii="宋体" w:eastAsia="宋体" w:hAnsi="宋体" w:cs="宋体"/>
                            <w:lang w:eastAsia="zh-CN"/>
                          </w:rPr>
                          <w:t>生</w:t>
                        </w:r>
                      </w:p>
                    </w:tc>
                  </w:tr>
                  <w:tr w:rsidR="00132B46" w14:paraId="19B95143" w14:textId="77777777">
                    <w:trPr>
                      <w:trHeight w:hRule="exact" w:val="312"/>
                    </w:trPr>
                    <w:tc>
                      <w:tcPr>
                        <w:tcW w:w="1718" w:type="dxa"/>
                        <w:vMerge/>
                        <w:tcBorders>
                          <w:left w:val="single" w:sz="4" w:space="0" w:color="000000"/>
                          <w:right w:val="single" w:sz="4" w:space="0" w:color="000000"/>
                        </w:tcBorders>
                      </w:tcPr>
                      <w:p w14:paraId="2C209B7D" w14:textId="77777777" w:rsidR="00132B46" w:rsidRDefault="00132B46">
                        <w:pPr>
                          <w:rPr>
                            <w:lang w:eastAsia="zh-CN"/>
                          </w:rPr>
                        </w:pPr>
                      </w:p>
                    </w:tc>
                    <w:tc>
                      <w:tcPr>
                        <w:tcW w:w="1716" w:type="dxa"/>
                        <w:vMerge w:val="restart"/>
                        <w:tcBorders>
                          <w:top w:val="nil"/>
                          <w:left w:val="single" w:sz="4" w:space="0" w:color="000000"/>
                          <w:right w:val="single" w:sz="4" w:space="0" w:color="000000"/>
                        </w:tcBorders>
                      </w:tcPr>
                      <w:p w14:paraId="79F9E465" w14:textId="77777777" w:rsidR="00132B46" w:rsidRDefault="00132B46">
                        <w:pPr>
                          <w:pStyle w:val="TableParagraph"/>
                          <w:spacing w:line="227" w:lineRule="exact"/>
                          <w:ind w:left="107"/>
                          <w:rPr>
                            <w:rFonts w:ascii="宋体" w:eastAsia="宋体" w:hAnsi="宋体" w:cs="宋体"/>
                          </w:rPr>
                        </w:pPr>
                        <w:r>
                          <w:rPr>
                            <w:rFonts w:ascii="宋体"/>
                            <w:spacing w:val="-1"/>
                          </w:rPr>
                          <w:t>201</w:t>
                        </w:r>
                        <w:r>
                          <w:rPr>
                            <w:rFonts w:ascii="宋体"/>
                          </w:rPr>
                          <w:t>4</w:t>
                        </w:r>
                      </w:p>
                    </w:tc>
                    <w:tc>
                      <w:tcPr>
                        <w:tcW w:w="4145" w:type="dxa"/>
                        <w:vMerge/>
                        <w:tcBorders>
                          <w:left w:val="single" w:sz="4" w:space="0" w:color="000000"/>
                          <w:right w:val="single" w:sz="4" w:space="0" w:color="000000"/>
                        </w:tcBorders>
                      </w:tcPr>
                      <w:p w14:paraId="02BBFCAB" w14:textId="77777777" w:rsidR="00132B46" w:rsidRDefault="00132B46"/>
                    </w:tc>
                    <w:tc>
                      <w:tcPr>
                        <w:tcW w:w="2501" w:type="dxa"/>
                        <w:tcBorders>
                          <w:top w:val="nil"/>
                          <w:left w:val="single" w:sz="4" w:space="0" w:color="000000"/>
                          <w:bottom w:val="nil"/>
                          <w:right w:val="single" w:sz="4" w:space="0" w:color="000000"/>
                        </w:tcBorders>
                      </w:tcPr>
                      <w:p w14:paraId="00D8D6E9" w14:textId="77777777" w:rsidR="00132B46" w:rsidRDefault="00132B46">
                        <w:pPr>
                          <w:pStyle w:val="TableParagraph"/>
                          <w:spacing w:line="280" w:lineRule="exact"/>
                          <w:ind w:left="107"/>
                          <w:rPr>
                            <w:rFonts w:ascii="宋体" w:eastAsia="宋体" w:hAnsi="宋体" w:cs="宋体"/>
                            <w:lang w:eastAsia="zh-CN"/>
                          </w:rPr>
                        </w:pPr>
                        <w:r>
                          <w:rPr>
                            <w:rFonts w:ascii="宋体" w:eastAsia="宋体" w:hAnsi="宋体" w:cs="宋体"/>
                            <w:spacing w:val="-1"/>
                            <w:lang w:eastAsia="zh-CN"/>
                          </w:rPr>
                          <w:t>和</w:t>
                        </w:r>
                        <w:r>
                          <w:rPr>
                            <w:rFonts w:ascii="宋体" w:eastAsia="宋体" w:hAnsi="宋体" w:cs="宋体"/>
                            <w:spacing w:val="-3"/>
                            <w:lang w:eastAsia="zh-CN"/>
                          </w:rPr>
                          <w:t>植</w:t>
                        </w:r>
                        <w:r>
                          <w:rPr>
                            <w:rFonts w:ascii="宋体" w:eastAsia="宋体" w:hAnsi="宋体" w:cs="宋体"/>
                            <w:spacing w:val="-1"/>
                            <w:lang w:eastAsia="zh-CN"/>
                          </w:rPr>
                          <w:t>物检</w:t>
                        </w:r>
                        <w:r>
                          <w:rPr>
                            <w:rFonts w:ascii="宋体" w:eastAsia="宋体" w:hAnsi="宋体" w:cs="宋体"/>
                            <w:spacing w:val="-3"/>
                            <w:lang w:eastAsia="zh-CN"/>
                          </w:rPr>
                          <w:t>疫</w:t>
                        </w:r>
                        <w:r>
                          <w:rPr>
                            <w:rFonts w:ascii="宋体" w:eastAsia="宋体" w:hAnsi="宋体" w:cs="宋体"/>
                            <w:spacing w:val="-1"/>
                            <w:lang w:eastAsia="zh-CN"/>
                          </w:rPr>
                          <w:t>措施</w:t>
                        </w:r>
                        <w:r>
                          <w:rPr>
                            <w:rFonts w:ascii="宋体" w:eastAsia="宋体" w:hAnsi="宋体" w:cs="宋体"/>
                            <w:spacing w:val="-3"/>
                            <w:lang w:eastAsia="zh-CN"/>
                          </w:rPr>
                          <w:t>的</w:t>
                        </w:r>
                        <w:r>
                          <w:rPr>
                            <w:rFonts w:ascii="宋体" w:eastAsia="宋体" w:hAnsi="宋体" w:cs="宋体"/>
                            <w:spacing w:val="-1"/>
                            <w:lang w:eastAsia="zh-CN"/>
                          </w:rPr>
                          <w:t>提</w:t>
                        </w:r>
                        <w:r>
                          <w:rPr>
                            <w:rFonts w:ascii="宋体" w:eastAsia="宋体" w:hAnsi="宋体" w:cs="宋体"/>
                            <w:lang w:eastAsia="zh-CN"/>
                          </w:rPr>
                          <w:t>法</w:t>
                        </w:r>
                      </w:p>
                    </w:tc>
                  </w:tr>
                  <w:tr w:rsidR="00132B46" w14:paraId="42060758" w14:textId="77777777">
                    <w:trPr>
                      <w:trHeight w:hRule="exact" w:val="286"/>
                    </w:trPr>
                    <w:tc>
                      <w:tcPr>
                        <w:tcW w:w="1718" w:type="dxa"/>
                        <w:vMerge/>
                        <w:tcBorders>
                          <w:left w:val="single" w:sz="4" w:space="0" w:color="000000"/>
                          <w:right w:val="single" w:sz="4" w:space="0" w:color="000000"/>
                        </w:tcBorders>
                      </w:tcPr>
                      <w:p w14:paraId="756F2CAE" w14:textId="77777777" w:rsidR="00132B46" w:rsidRDefault="00132B46">
                        <w:pPr>
                          <w:rPr>
                            <w:lang w:eastAsia="zh-CN"/>
                          </w:rPr>
                        </w:pPr>
                      </w:p>
                    </w:tc>
                    <w:tc>
                      <w:tcPr>
                        <w:tcW w:w="1716" w:type="dxa"/>
                        <w:vMerge/>
                        <w:tcBorders>
                          <w:left w:val="single" w:sz="4" w:space="0" w:color="000000"/>
                          <w:right w:val="single" w:sz="4" w:space="0" w:color="000000"/>
                        </w:tcBorders>
                      </w:tcPr>
                      <w:p w14:paraId="451208E0" w14:textId="77777777" w:rsidR="00132B46" w:rsidRDefault="00132B46">
                        <w:pPr>
                          <w:rPr>
                            <w:lang w:eastAsia="zh-CN"/>
                          </w:rPr>
                        </w:pPr>
                      </w:p>
                    </w:tc>
                    <w:tc>
                      <w:tcPr>
                        <w:tcW w:w="4145" w:type="dxa"/>
                        <w:vMerge/>
                        <w:tcBorders>
                          <w:left w:val="single" w:sz="4" w:space="0" w:color="000000"/>
                          <w:right w:val="single" w:sz="4" w:space="0" w:color="000000"/>
                        </w:tcBorders>
                      </w:tcPr>
                      <w:p w14:paraId="5FEB5A8E" w14:textId="77777777" w:rsidR="00132B46" w:rsidRDefault="00132B46">
                        <w:pPr>
                          <w:rPr>
                            <w:lang w:eastAsia="zh-CN"/>
                          </w:rPr>
                        </w:pPr>
                      </w:p>
                    </w:tc>
                    <w:tc>
                      <w:tcPr>
                        <w:tcW w:w="2501" w:type="dxa"/>
                        <w:tcBorders>
                          <w:top w:val="nil"/>
                          <w:left w:val="single" w:sz="4" w:space="0" w:color="000000"/>
                          <w:bottom w:val="nil"/>
                          <w:right w:val="single" w:sz="4" w:space="0" w:color="000000"/>
                        </w:tcBorders>
                      </w:tcPr>
                      <w:p w14:paraId="62FDE9FA" w14:textId="77777777" w:rsidR="00132B46" w:rsidRDefault="00132B46">
                        <w:pPr>
                          <w:pStyle w:val="TableParagraph"/>
                          <w:spacing w:line="253" w:lineRule="exact"/>
                          <w:ind w:left="107"/>
                          <w:rPr>
                            <w:rFonts w:ascii="宋体" w:eastAsia="宋体" w:hAnsi="宋体" w:cs="宋体"/>
                          </w:rPr>
                        </w:pPr>
                        <w:proofErr w:type="spellStart"/>
                        <w:r>
                          <w:rPr>
                            <w:rFonts w:ascii="宋体" w:eastAsia="宋体" w:hAnsi="宋体" w:cs="宋体"/>
                            <w:spacing w:val="-1"/>
                          </w:rPr>
                          <w:t>改</w:t>
                        </w:r>
                        <w:r>
                          <w:rPr>
                            <w:rFonts w:ascii="宋体" w:eastAsia="宋体" w:hAnsi="宋体" w:cs="宋体"/>
                            <w:spacing w:val="-3"/>
                          </w:rPr>
                          <w:t>为</w:t>
                        </w:r>
                        <w:r>
                          <w:rPr>
                            <w:rFonts w:ascii="宋体" w:eastAsia="宋体" w:hAnsi="宋体" w:cs="宋体"/>
                            <w:spacing w:val="-1"/>
                          </w:rPr>
                          <w:t>补救</w:t>
                        </w:r>
                        <w:r>
                          <w:rPr>
                            <w:rFonts w:ascii="宋体" w:eastAsia="宋体" w:hAnsi="宋体" w:cs="宋体"/>
                            <w:spacing w:val="-3"/>
                          </w:rPr>
                          <w:t>行</w:t>
                        </w:r>
                        <w:r>
                          <w:rPr>
                            <w:rFonts w:ascii="宋体" w:eastAsia="宋体" w:hAnsi="宋体" w:cs="宋体"/>
                            <w:spacing w:val="-1"/>
                          </w:rPr>
                          <w:t>动计</w:t>
                        </w:r>
                        <w:r>
                          <w:rPr>
                            <w:rFonts w:ascii="宋体" w:eastAsia="宋体" w:hAnsi="宋体" w:cs="宋体"/>
                            <w:spacing w:val="-3"/>
                          </w:rPr>
                          <w:t>划</w:t>
                        </w:r>
                        <w:r>
                          <w:rPr>
                            <w:rFonts w:ascii="宋体" w:eastAsia="宋体" w:hAnsi="宋体" w:cs="宋体"/>
                          </w:rPr>
                          <w:t>和</w:t>
                        </w:r>
                        <w:proofErr w:type="spellEnd"/>
                      </w:p>
                    </w:tc>
                  </w:tr>
                  <w:tr w:rsidR="00132B46" w14:paraId="6BB29645" w14:textId="77777777">
                    <w:trPr>
                      <w:trHeight w:hRule="exact" w:val="480"/>
                    </w:trPr>
                    <w:tc>
                      <w:tcPr>
                        <w:tcW w:w="1718" w:type="dxa"/>
                        <w:vMerge/>
                        <w:tcBorders>
                          <w:left w:val="single" w:sz="4" w:space="0" w:color="000000"/>
                          <w:bottom w:val="single" w:sz="4" w:space="0" w:color="000000"/>
                          <w:right w:val="single" w:sz="4" w:space="0" w:color="000000"/>
                        </w:tcBorders>
                      </w:tcPr>
                      <w:p w14:paraId="7C54878B" w14:textId="77777777" w:rsidR="00132B46" w:rsidRDefault="00132B46"/>
                    </w:tc>
                    <w:tc>
                      <w:tcPr>
                        <w:tcW w:w="1716" w:type="dxa"/>
                        <w:vMerge/>
                        <w:tcBorders>
                          <w:left w:val="single" w:sz="4" w:space="0" w:color="000000"/>
                          <w:bottom w:val="single" w:sz="4" w:space="0" w:color="000000"/>
                          <w:right w:val="single" w:sz="4" w:space="0" w:color="000000"/>
                        </w:tcBorders>
                      </w:tcPr>
                      <w:p w14:paraId="51E0D1C3" w14:textId="77777777" w:rsidR="00132B46" w:rsidRDefault="00132B46"/>
                    </w:tc>
                    <w:tc>
                      <w:tcPr>
                        <w:tcW w:w="4145" w:type="dxa"/>
                        <w:vMerge/>
                        <w:tcBorders>
                          <w:left w:val="single" w:sz="4" w:space="0" w:color="000000"/>
                          <w:bottom w:val="single" w:sz="4" w:space="0" w:color="000000"/>
                          <w:right w:val="single" w:sz="4" w:space="0" w:color="000000"/>
                        </w:tcBorders>
                      </w:tcPr>
                      <w:p w14:paraId="38DBFFD4" w14:textId="77777777" w:rsidR="00132B46" w:rsidRDefault="00132B46"/>
                    </w:tc>
                    <w:tc>
                      <w:tcPr>
                        <w:tcW w:w="2501" w:type="dxa"/>
                        <w:tcBorders>
                          <w:top w:val="nil"/>
                          <w:left w:val="single" w:sz="4" w:space="0" w:color="000000"/>
                          <w:bottom w:val="single" w:sz="4" w:space="0" w:color="000000"/>
                          <w:right w:val="single" w:sz="4" w:space="0" w:color="000000"/>
                        </w:tcBorders>
                      </w:tcPr>
                      <w:p w14:paraId="6AF2479F" w14:textId="77777777" w:rsidR="00132B46" w:rsidRDefault="00132B46">
                        <w:pPr>
                          <w:pStyle w:val="TableParagraph"/>
                          <w:spacing w:line="253" w:lineRule="exact"/>
                          <w:ind w:left="107"/>
                          <w:rPr>
                            <w:rFonts w:ascii="宋体" w:eastAsia="宋体" w:hAnsi="宋体" w:cs="宋体"/>
                          </w:rPr>
                        </w:pPr>
                        <w:r>
                          <w:rPr>
                            <w:rFonts w:ascii="宋体"/>
                            <w:spacing w:val="-1"/>
                          </w:rPr>
                          <w:t>RA</w:t>
                        </w:r>
                        <w:r>
                          <w:rPr>
                            <w:rFonts w:ascii="宋体"/>
                          </w:rPr>
                          <w:t>S</w:t>
                        </w:r>
                      </w:p>
                    </w:tc>
                  </w:tr>
                  <w:tr w:rsidR="00132B46" w14:paraId="3CEF5A19" w14:textId="77777777">
                    <w:trPr>
                      <w:trHeight w:hRule="exact" w:val="307"/>
                    </w:trPr>
                    <w:tc>
                      <w:tcPr>
                        <w:tcW w:w="1718" w:type="dxa"/>
                        <w:vMerge w:val="restart"/>
                        <w:tcBorders>
                          <w:top w:val="single" w:sz="4" w:space="0" w:color="000000"/>
                          <w:left w:val="single" w:sz="4" w:space="0" w:color="000000"/>
                          <w:right w:val="single" w:sz="4" w:space="0" w:color="000000"/>
                        </w:tcBorders>
                      </w:tcPr>
                      <w:p w14:paraId="3D3BCA7B" w14:textId="77777777" w:rsidR="00132B46" w:rsidRDefault="00132B46">
                        <w:pPr>
                          <w:pStyle w:val="TableParagraph"/>
                          <w:spacing w:before="17"/>
                          <w:ind w:left="4"/>
                          <w:jc w:val="center"/>
                          <w:rPr>
                            <w:rFonts w:ascii="宋体" w:eastAsia="宋体" w:hAnsi="宋体" w:cs="宋体"/>
                          </w:rPr>
                        </w:pPr>
                        <w:r>
                          <w:rPr>
                            <w:rFonts w:ascii="宋体"/>
                          </w:rPr>
                          <w:t>3</w:t>
                        </w:r>
                      </w:p>
                    </w:tc>
                    <w:tc>
                      <w:tcPr>
                        <w:tcW w:w="1716" w:type="dxa"/>
                        <w:tcBorders>
                          <w:top w:val="single" w:sz="4" w:space="0" w:color="000000"/>
                          <w:left w:val="single" w:sz="4" w:space="0" w:color="000000"/>
                          <w:bottom w:val="nil"/>
                          <w:right w:val="single" w:sz="4" w:space="0" w:color="000000"/>
                        </w:tcBorders>
                      </w:tcPr>
                      <w:p w14:paraId="39D39C70" w14:textId="77777777" w:rsidR="00132B46" w:rsidRDefault="00132B46">
                        <w:pPr>
                          <w:pStyle w:val="TableParagraph"/>
                          <w:spacing w:line="286" w:lineRule="exact"/>
                          <w:ind w:left="107"/>
                          <w:rPr>
                            <w:rFonts w:ascii="宋体" w:eastAsia="宋体" w:hAnsi="宋体" w:cs="宋体"/>
                          </w:rPr>
                        </w:pPr>
                        <w:r>
                          <w:rPr>
                            <w:rFonts w:ascii="宋体" w:eastAsia="宋体" w:hAnsi="宋体" w:cs="宋体"/>
                            <w:spacing w:val="-1"/>
                          </w:rPr>
                          <w:t>11</w:t>
                        </w:r>
                        <w:r>
                          <w:rPr>
                            <w:rFonts w:ascii="宋体" w:eastAsia="宋体" w:hAnsi="宋体" w:cs="宋体"/>
                            <w:spacing w:val="-3"/>
                          </w:rPr>
                          <w:t>月</w:t>
                        </w:r>
                        <w:r>
                          <w:rPr>
                            <w:rFonts w:ascii="宋体" w:eastAsia="宋体" w:hAnsi="宋体" w:cs="宋体"/>
                            <w:spacing w:val="-1"/>
                          </w:rPr>
                          <w:t>19日</w:t>
                        </w:r>
                        <w:r>
                          <w:rPr>
                            <w:rFonts w:ascii="宋体" w:eastAsia="宋体" w:hAnsi="宋体" w:cs="宋体"/>
                          </w:rPr>
                          <w:t>，</w:t>
                        </w:r>
                      </w:p>
                    </w:tc>
                    <w:tc>
                      <w:tcPr>
                        <w:tcW w:w="4145" w:type="dxa"/>
                        <w:tcBorders>
                          <w:top w:val="single" w:sz="4" w:space="0" w:color="000000"/>
                          <w:left w:val="single" w:sz="4" w:space="0" w:color="000000"/>
                          <w:bottom w:val="nil"/>
                          <w:right w:val="single" w:sz="4" w:space="0" w:color="000000"/>
                        </w:tcBorders>
                      </w:tcPr>
                      <w:p w14:paraId="062540AB" w14:textId="77777777" w:rsidR="00132B46" w:rsidRDefault="00132B46">
                        <w:pPr>
                          <w:pStyle w:val="TableParagraph"/>
                          <w:spacing w:line="253" w:lineRule="exact"/>
                          <w:ind w:left="108"/>
                          <w:rPr>
                            <w:rFonts w:ascii="宋体" w:eastAsia="宋体" w:hAnsi="宋体" w:cs="宋体"/>
                          </w:rPr>
                        </w:pPr>
                        <w:r>
                          <w:rPr>
                            <w:rFonts w:ascii="宋体" w:eastAsia="宋体" w:hAnsi="宋体" w:cs="宋体"/>
                            <w:spacing w:val="-1"/>
                          </w:rPr>
                          <w:t>FER</w:t>
                        </w:r>
                        <w:r>
                          <w:rPr>
                            <w:rFonts w:ascii="宋体" w:eastAsia="宋体" w:hAnsi="宋体" w:cs="宋体"/>
                            <w:spacing w:val="-3"/>
                          </w:rPr>
                          <w:t>C</w:t>
                        </w:r>
                        <w:r>
                          <w:rPr>
                            <w:rFonts w:ascii="宋体" w:eastAsia="宋体" w:hAnsi="宋体" w:cs="宋体"/>
                            <w:spacing w:val="-1"/>
                          </w:rPr>
                          <w:t>命</w:t>
                        </w:r>
                        <w:r>
                          <w:rPr>
                            <w:rFonts w:ascii="宋体" w:eastAsia="宋体" w:hAnsi="宋体" w:cs="宋体"/>
                            <w:spacing w:val="-3"/>
                          </w:rPr>
                          <w:t>令</w:t>
                        </w:r>
                        <w:r>
                          <w:rPr>
                            <w:rFonts w:ascii="宋体" w:eastAsia="宋体" w:hAnsi="宋体" w:cs="宋体"/>
                            <w:spacing w:val="-1"/>
                          </w:rPr>
                          <w:t>批准MOD-0</w:t>
                        </w:r>
                        <w:r>
                          <w:rPr>
                            <w:rFonts w:ascii="宋体" w:eastAsia="宋体" w:hAnsi="宋体" w:cs="宋体"/>
                            <w:spacing w:val="-3"/>
                          </w:rPr>
                          <w:t>3</w:t>
                        </w:r>
                        <w:r>
                          <w:rPr>
                            <w:rFonts w:ascii="宋体" w:eastAsia="宋体" w:hAnsi="宋体" w:cs="宋体"/>
                            <w:spacing w:val="-1"/>
                          </w:rPr>
                          <w:t>0-3</w:t>
                        </w:r>
                        <w:r>
                          <w:rPr>
                            <w:rFonts w:ascii="宋体" w:eastAsia="宋体" w:hAnsi="宋体" w:cs="宋体"/>
                          </w:rPr>
                          <w:t>。</w:t>
                        </w:r>
                        <w:r>
                          <w:rPr>
                            <w:rFonts w:ascii="宋体" w:eastAsia="宋体" w:hAnsi="宋体" w:cs="宋体"/>
                            <w:spacing w:val="-3"/>
                          </w:rPr>
                          <w:t xml:space="preserve"> </w:t>
                        </w:r>
                        <w:proofErr w:type="spellStart"/>
                        <w:r>
                          <w:rPr>
                            <w:rFonts w:ascii="宋体" w:eastAsia="宋体" w:hAnsi="宋体" w:cs="宋体"/>
                            <w:spacing w:val="-1"/>
                          </w:rPr>
                          <w:t>口</w:t>
                        </w:r>
                        <w:r>
                          <w:rPr>
                            <w:rFonts w:ascii="宋体" w:eastAsia="宋体" w:hAnsi="宋体" w:cs="宋体"/>
                            <w:spacing w:val="-3"/>
                          </w:rPr>
                          <w:t>袋</w:t>
                        </w:r>
                        <w:r>
                          <w:rPr>
                            <w:rFonts w:ascii="宋体" w:eastAsia="宋体" w:hAnsi="宋体" w:cs="宋体"/>
                            <w:spacing w:val="-1"/>
                          </w:rPr>
                          <w:t>号</w:t>
                        </w:r>
                        <w:proofErr w:type="spellEnd"/>
                        <w:r>
                          <w:rPr>
                            <w:rFonts w:ascii="宋体" w:eastAsia="宋体" w:hAnsi="宋体" w:cs="宋体"/>
                          </w:rPr>
                          <w:t>。</w:t>
                        </w:r>
                      </w:p>
                    </w:tc>
                    <w:tc>
                      <w:tcPr>
                        <w:tcW w:w="2501" w:type="dxa"/>
                        <w:vMerge w:val="restart"/>
                        <w:tcBorders>
                          <w:top w:val="single" w:sz="4" w:space="0" w:color="000000"/>
                          <w:left w:val="single" w:sz="4" w:space="0" w:color="000000"/>
                          <w:right w:val="single" w:sz="4" w:space="0" w:color="000000"/>
                        </w:tcBorders>
                      </w:tcPr>
                      <w:p w14:paraId="5E2E9AA3" w14:textId="77777777" w:rsidR="00132B46" w:rsidRDefault="00132B46"/>
                    </w:tc>
                  </w:tr>
                  <w:tr w:rsidR="00132B46" w14:paraId="026750B6" w14:textId="77777777">
                    <w:trPr>
                      <w:trHeight w:hRule="exact" w:val="581"/>
                    </w:trPr>
                    <w:tc>
                      <w:tcPr>
                        <w:tcW w:w="1718" w:type="dxa"/>
                        <w:vMerge/>
                        <w:tcBorders>
                          <w:left w:val="single" w:sz="4" w:space="0" w:color="000000"/>
                          <w:bottom w:val="single" w:sz="4" w:space="0" w:color="000000"/>
                          <w:right w:val="single" w:sz="4" w:space="0" w:color="000000"/>
                        </w:tcBorders>
                      </w:tcPr>
                      <w:p w14:paraId="456046BA" w14:textId="77777777" w:rsidR="00132B46" w:rsidRDefault="00132B46"/>
                    </w:tc>
                    <w:tc>
                      <w:tcPr>
                        <w:tcW w:w="1716" w:type="dxa"/>
                        <w:tcBorders>
                          <w:top w:val="nil"/>
                          <w:left w:val="single" w:sz="4" w:space="0" w:color="000000"/>
                          <w:bottom w:val="single" w:sz="4" w:space="0" w:color="000000"/>
                          <w:right w:val="single" w:sz="4" w:space="0" w:color="000000"/>
                        </w:tcBorders>
                      </w:tcPr>
                      <w:p w14:paraId="198618A7" w14:textId="77777777" w:rsidR="00132B46" w:rsidRDefault="00132B46">
                        <w:pPr>
                          <w:pStyle w:val="TableParagraph"/>
                          <w:spacing w:line="236" w:lineRule="exact"/>
                          <w:ind w:left="107"/>
                          <w:rPr>
                            <w:rFonts w:ascii="宋体" w:eastAsia="宋体" w:hAnsi="宋体" w:cs="宋体"/>
                          </w:rPr>
                        </w:pPr>
                        <w:r>
                          <w:rPr>
                            <w:rFonts w:ascii="宋体"/>
                            <w:spacing w:val="-1"/>
                          </w:rPr>
                          <w:t>201</w:t>
                        </w:r>
                        <w:r>
                          <w:rPr>
                            <w:rFonts w:ascii="宋体"/>
                          </w:rPr>
                          <w:t>5</w:t>
                        </w:r>
                      </w:p>
                    </w:tc>
                    <w:tc>
                      <w:tcPr>
                        <w:tcW w:w="4145" w:type="dxa"/>
                        <w:tcBorders>
                          <w:top w:val="nil"/>
                          <w:left w:val="single" w:sz="4" w:space="0" w:color="000000"/>
                          <w:bottom w:val="single" w:sz="4" w:space="0" w:color="000000"/>
                          <w:right w:val="single" w:sz="4" w:space="0" w:color="000000"/>
                        </w:tcBorders>
                      </w:tcPr>
                      <w:p w14:paraId="486C724B" w14:textId="77777777" w:rsidR="00132B46" w:rsidRDefault="00132B46">
                        <w:pPr>
                          <w:pStyle w:val="TableParagraph"/>
                          <w:spacing w:line="236" w:lineRule="exact"/>
                          <w:ind w:left="108"/>
                          <w:rPr>
                            <w:rFonts w:ascii="宋体" w:eastAsia="宋体" w:hAnsi="宋体" w:cs="宋体"/>
                          </w:rPr>
                        </w:pPr>
                        <w:r>
                          <w:rPr>
                            <w:rFonts w:ascii="宋体" w:eastAsia="宋体" w:hAnsi="宋体" w:cs="宋体"/>
                            <w:spacing w:val="-1"/>
                          </w:rPr>
                          <w:t>RM15-</w:t>
                        </w:r>
                        <w:r>
                          <w:rPr>
                            <w:rFonts w:ascii="宋体" w:eastAsia="宋体" w:hAnsi="宋体" w:cs="宋体"/>
                            <w:spacing w:val="-3"/>
                          </w:rPr>
                          <w:t>1</w:t>
                        </w:r>
                        <w:r>
                          <w:rPr>
                            <w:rFonts w:ascii="宋体" w:eastAsia="宋体" w:hAnsi="宋体" w:cs="宋体"/>
                            <w:spacing w:val="-1"/>
                          </w:rPr>
                          <w:t>3-00</w:t>
                        </w:r>
                        <w:r>
                          <w:rPr>
                            <w:rFonts w:ascii="宋体" w:eastAsia="宋体" w:hAnsi="宋体" w:cs="宋体"/>
                            <w:spacing w:val="-3"/>
                          </w:rPr>
                          <w:t>0</w:t>
                        </w:r>
                        <w:r>
                          <w:rPr>
                            <w:rFonts w:ascii="宋体" w:eastAsia="宋体" w:hAnsi="宋体" w:cs="宋体"/>
                          </w:rPr>
                          <w:t>。</w:t>
                        </w:r>
                      </w:p>
                    </w:tc>
                    <w:tc>
                      <w:tcPr>
                        <w:tcW w:w="2501" w:type="dxa"/>
                        <w:vMerge/>
                        <w:tcBorders>
                          <w:left w:val="single" w:sz="4" w:space="0" w:color="000000"/>
                          <w:bottom w:val="single" w:sz="4" w:space="0" w:color="000000"/>
                          <w:right w:val="single" w:sz="4" w:space="0" w:color="000000"/>
                        </w:tcBorders>
                      </w:tcPr>
                      <w:p w14:paraId="036986DC" w14:textId="77777777" w:rsidR="00132B46" w:rsidRDefault="00132B46"/>
                    </w:tc>
                  </w:tr>
                </w:tbl>
                <w:p w14:paraId="508FFEBA" w14:textId="77777777" w:rsidR="00132B46" w:rsidRDefault="00132B46"/>
              </w:txbxContent>
            </v:textbox>
            <w10:wrap anchorx="page"/>
          </v:shape>
        </w:pict>
      </w:r>
      <w:r w:rsidR="009B4794">
        <w:rPr>
          <w:rFonts w:ascii="Arial" w:eastAsia="Arial" w:hAnsi="Arial" w:cs="Arial"/>
          <w:spacing w:val="-3"/>
          <w:lang w:eastAsia="zh-CN"/>
        </w:rPr>
        <w:t>B.</w:t>
      </w:r>
      <w:r w:rsidR="009B4794">
        <w:rPr>
          <w:rFonts w:ascii="Arial" w:eastAsia="Arial" w:hAnsi="Arial" w:cs="Arial"/>
          <w:spacing w:val="56"/>
          <w:lang w:eastAsia="zh-CN"/>
        </w:rPr>
        <w:t xml:space="preserve"> </w:t>
      </w:r>
      <w:bookmarkStart w:id="702" w:name="B.相关文件"/>
      <w:bookmarkEnd w:id="702"/>
      <w:r w:rsidR="009B4794">
        <w:rPr>
          <w:lang w:eastAsia="zh-CN"/>
        </w:rPr>
        <w:t>相关文件</w:t>
      </w:r>
      <w:r w:rsidR="009B4794">
        <w:rPr>
          <w:w w:val="99"/>
          <w:lang w:eastAsia="zh-CN"/>
        </w:rPr>
        <w:t xml:space="preserve"> </w:t>
      </w:r>
      <w:r w:rsidR="009B4794">
        <w:rPr>
          <w:lang w:eastAsia="zh-CN"/>
        </w:rPr>
        <w:t>版本历史</w:t>
      </w:r>
    </w:p>
    <w:p w14:paraId="69B396B9" w14:textId="77777777" w:rsidR="006B326C" w:rsidRDefault="006B326C">
      <w:pPr>
        <w:rPr>
          <w:rFonts w:ascii="宋体" w:eastAsia="宋体" w:hAnsi="宋体" w:cs="宋体"/>
          <w:b/>
          <w:bCs/>
          <w:sz w:val="20"/>
          <w:szCs w:val="20"/>
          <w:lang w:eastAsia="zh-CN"/>
        </w:rPr>
      </w:pPr>
    </w:p>
    <w:p w14:paraId="29AA152B" w14:textId="77777777" w:rsidR="006B326C" w:rsidRDefault="006B326C">
      <w:pPr>
        <w:rPr>
          <w:rFonts w:ascii="宋体" w:eastAsia="宋体" w:hAnsi="宋体" w:cs="宋体"/>
          <w:b/>
          <w:bCs/>
          <w:sz w:val="20"/>
          <w:szCs w:val="20"/>
          <w:lang w:eastAsia="zh-CN"/>
        </w:rPr>
      </w:pPr>
    </w:p>
    <w:p w14:paraId="7CFAE3EA" w14:textId="77777777" w:rsidR="006B326C" w:rsidRDefault="006B326C">
      <w:pPr>
        <w:rPr>
          <w:rFonts w:ascii="宋体" w:eastAsia="宋体" w:hAnsi="宋体" w:cs="宋体"/>
          <w:b/>
          <w:bCs/>
          <w:sz w:val="20"/>
          <w:szCs w:val="20"/>
          <w:lang w:eastAsia="zh-CN"/>
        </w:rPr>
      </w:pPr>
    </w:p>
    <w:p w14:paraId="40068B48" w14:textId="77777777" w:rsidR="006B326C" w:rsidRDefault="006B326C">
      <w:pPr>
        <w:rPr>
          <w:rFonts w:ascii="宋体" w:eastAsia="宋体" w:hAnsi="宋体" w:cs="宋体"/>
          <w:b/>
          <w:bCs/>
          <w:sz w:val="20"/>
          <w:szCs w:val="20"/>
          <w:lang w:eastAsia="zh-CN"/>
        </w:rPr>
      </w:pPr>
    </w:p>
    <w:p w14:paraId="561A2BFC" w14:textId="77777777" w:rsidR="006B326C" w:rsidRDefault="006B326C">
      <w:pPr>
        <w:rPr>
          <w:rFonts w:ascii="宋体" w:eastAsia="宋体" w:hAnsi="宋体" w:cs="宋体"/>
          <w:b/>
          <w:bCs/>
          <w:sz w:val="20"/>
          <w:szCs w:val="20"/>
          <w:lang w:eastAsia="zh-CN"/>
        </w:rPr>
      </w:pPr>
    </w:p>
    <w:p w14:paraId="451652CA" w14:textId="77777777" w:rsidR="006B326C" w:rsidRDefault="006B326C">
      <w:pPr>
        <w:rPr>
          <w:rFonts w:ascii="宋体" w:eastAsia="宋体" w:hAnsi="宋体" w:cs="宋体"/>
          <w:b/>
          <w:bCs/>
          <w:sz w:val="20"/>
          <w:szCs w:val="20"/>
          <w:lang w:eastAsia="zh-CN"/>
        </w:rPr>
      </w:pPr>
    </w:p>
    <w:p w14:paraId="0472ECF9" w14:textId="77777777" w:rsidR="006B326C" w:rsidRDefault="006B326C">
      <w:pPr>
        <w:rPr>
          <w:rFonts w:ascii="宋体" w:eastAsia="宋体" w:hAnsi="宋体" w:cs="宋体"/>
          <w:b/>
          <w:bCs/>
          <w:sz w:val="20"/>
          <w:szCs w:val="20"/>
          <w:lang w:eastAsia="zh-CN"/>
        </w:rPr>
      </w:pPr>
    </w:p>
    <w:p w14:paraId="47F9BAEA" w14:textId="77777777" w:rsidR="006B326C" w:rsidRDefault="006B326C">
      <w:pPr>
        <w:rPr>
          <w:rFonts w:ascii="宋体" w:eastAsia="宋体" w:hAnsi="宋体" w:cs="宋体"/>
          <w:b/>
          <w:bCs/>
          <w:sz w:val="20"/>
          <w:szCs w:val="20"/>
          <w:lang w:eastAsia="zh-CN"/>
        </w:rPr>
      </w:pPr>
    </w:p>
    <w:p w14:paraId="52846E29" w14:textId="77777777" w:rsidR="006B326C" w:rsidRDefault="006B326C">
      <w:pPr>
        <w:rPr>
          <w:rFonts w:ascii="宋体" w:eastAsia="宋体" w:hAnsi="宋体" w:cs="宋体"/>
          <w:b/>
          <w:bCs/>
          <w:sz w:val="20"/>
          <w:szCs w:val="20"/>
          <w:lang w:eastAsia="zh-CN"/>
        </w:rPr>
      </w:pPr>
    </w:p>
    <w:p w14:paraId="3D82FBDA" w14:textId="77777777" w:rsidR="006B326C" w:rsidRDefault="006B326C">
      <w:pPr>
        <w:rPr>
          <w:rFonts w:ascii="宋体" w:eastAsia="宋体" w:hAnsi="宋体" w:cs="宋体"/>
          <w:b/>
          <w:bCs/>
          <w:sz w:val="20"/>
          <w:szCs w:val="20"/>
          <w:lang w:eastAsia="zh-CN"/>
        </w:rPr>
      </w:pPr>
    </w:p>
    <w:p w14:paraId="6504B5AE" w14:textId="77777777" w:rsidR="006B326C" w:rsidRDefault="006B326C">
      <w:pPr>
        <w:rPr>
          <w:rFonts w:ascii="宋体" w:eastAsia="宋体" w:hAnsi="宋体" w:cs="宋体"/>
          <w:b/>
          <w:bCs/>
          <w:sz w:val="20"/>
          <w:szCs w:val="20"/>
          <w:lang w:eastAsia="zh-CN"/>
        </w:rPr>
      </w:pPr>
    </w:p>
    <w:p w14:paraId="00BACC1A" w14:textId="77777777" w:rsidR="006B326C" w:rsidRDefault="006B326C">
      <w:pPr>
        <w:rPr>
          <w:rFonts w:ascii="宋体" w:eastAsia="宋体" w:hAnsi="宋体" w:cs="宋体"/>
          <w:b/>
          <w:bCs/>
          <w:sz w:val="20"/>
          <w:szCs w:val="20"/>
          <w:lang w:eastAsia="zh-CN"/>
        </w:rPr>
      </w:pPr>
    </w:p>
    <w:p w14:paraId="1934A68A" w14:textId="77777777" w:rsidR="006B326C" w:rsidRDefault="006B326C">
      <w:pPr>
        <w:rPr>
          <w:rFonts w:ascii="宋体" w:eastAsia="宋体" w:hAnsi="宋体" w:cs="宋体"/>
          <w:b/>
          <w:bCs/>
          <w:sz w:val="20"/>
          <w:szCs w:val="20"/>
          <w:lang w:eastAsia="zh-CN"/>
        </w:rPr>
      </w:pPr>
    </w:p>
    <w:p w14:paraId="13E5AC3E" w14:textId="77777777" w:rsidR="006B326C" w:rsidRDefault="006B326C">
      <w:pPr>
        <w:rPr>
          <w:rFonts w:ascii="宋体" w:eastAsia="宋体" w:hAnsi="宋体" w:cs="宋体"/>
          <w:b/>
          <w:bCs/>
          <w:sz w:val="20"/>
          <w:szCs w:val="20"/>
          <w:lang w:eastAsia="zh-CN"/>
        </w:rPr>
      </w:pPr>
    </w:p>
    <w:p w14:paraId="6D0D76AA" w14:textId="77777777" w:rsidR="006B326C" w:rsidRDefault="006B326C">
      <w:pPr>
        <w:rPr>
          <w:rFonts w:ascii="宋体" w:eastAsia="宋体" w:hAnsi="宋体" w:cs="宋体"/>
          <w:b/>
          <w:bCs/>
          <w:sz w:val="20"/>
          <w:szCs w:val="20"/>
          <w:lang w:eastAsia="zh-CN"/>
        </w:rPr>
      </w:pPr>
    </w:p>
    <w:p w14:paraId="388E396D" w14:textId="77777777" w:rsidR="006B326C" w:rsidRDefault="006B326C">
      <w:pPr>
        <w:rPr>
          <w:rFonts w:ascii="宋体" w:eastAsia="宋体" w:hAnsi="宋体" w:cs="宋体"/>
          <w:b/>
          <w:bCs/>
          <w:sz w:val="20"/>
          <w:szCs w:val="20"/>
          <w:lang w:eastAsia="zh-CN"/>
        </w:rPr>
      </w:pPr>
    </w:p>
    <w:p w14:paraId="433DEEC7" w14:textId="77777777" w:rsidR="006B326C" w:rsidRDefault="006B326C">
      <w:pPr>
        <w:rPr>
          <w:rFonts w:ascii="宋体" w:eastAsia="宋体" w:hAnsi="宋体" w:cs="宋体"/>
          <w:b/>
          <w:bCs/>
          <w:sz w:val="20"/>
          <w:szCs w:val="20"/>
          <w:lang w:eastAsia="zh-CN"/>
        </w:rPr>
      </w:pPr>
    </w:p>
    <w:p w14:paraId="39FE1C83" w14:textId="77777777" w:rsidR="006B326C" w:rsidRDefault="006B326C">
      <w:pPr>
        <w:rPr>
          <w:rFonts w:ascii="宋体" w:eastAsia="宋体" w:hAnsi="宋体" w:cs="宋体"/>
          <w:b/>
          <w:bCs/>
          <w:sz w:val="20"/>
          <w:szCs w:val="20"/>
          <w:lang w:eastAsia="zh-CN"/>
        </w:rPr>
      </w:pPr>
    </w:p>
    <w:p w14:paraId="6498ADB9" w14:textId="77777777" w:rsidR="006B326C" w:rsidRDefault="006B326C">
      <w:pPr>
        <w:rPr>
          <w:rFonts w:ascii="宋体" w:eastAsia="宋体" w:hAnsi="宋体" w:cs="宋体"/>
          <w:b/>
          <w:bCs/>
          <w:sz w:val="20"/>
          <w:szCs w:val="20"/>
          <w:lang w:eastAsia="zh-CN"/>
        </w:rPr>
      </w:pPr>
    </w:p>
    <w:p w14:paraId="504D6DC5" w14:textId="77777777" w:rsidR="006B326C" w:rsidRDefault="006B326C">
      <w:pPr>
        <w:rPr>
          <w:rFonts w:ascii="宋体" w:eastAsia="宋体" w:hAnsi="宋体" w:cs="宋体"/>
          <w:b/>
          <w:bCs/>
          <w:sz w:val="20"/>
          <w:szCs w:val="20"/>
          <w:lang w:eastAsia="zh-CN"/>
        </w:rPr>
      </w:pPr>
    </w:p>
    <w:p w14:paraId="4578F70F" w14:textId="77777777" w:rsidR="006B326C" w:rsidRDefault="006B326C">
      <w:pPr>
        <w:rPr>
          <w:rFonts w:ascii="宋体" w:eastAsia="宋体" w:hAnsi="宋体" w:cs="宋体"/>
          <w:b/>
          <w:bCs/>
          <w:sz w:val="20"/>
          <w:szCs w:val="20"/>
          <w:lang w:eastAsia="zh-CN"/>
        </w:rPr>
      </w:pPr>
    </w:p>
    <w:p w14:paraId="4CAAC1C8" w14:textId="77777777" w:rsidR="006B326C" w:rsidRDefault="006B326C">
      <w:pPr>
        <w:rPr>
          <w:rFonts w:ascii="宋体" w:eastAsia="宋体" w:hAnsi="宋体" w:cs="宋体"/>
          <w:b/>
          <w:bCs/>
          <w:sz w:val="20"/>
          <w:szCs w:val="20"/>
          <w:lang w:eastAsia="zh-CN"/>
        </w:rPr>
      </w:pPr>
    </w:p>
    <w:p w14:paraId="4DD8EC7F" w14:textId="77777777" w:rsidR="006B326C" w:rsidRDefault="006B326C">
      <w:pPr>
        <w:rPr>
          <w:rFonts w:ascii="宋体" w:eastAsia="宋体" w:hAnsi="宋体" w:cs="宋体"/>
          <w:b/>
          <w:bCs/>
          <w:sz w:val="20"/>
          <w:szCs w:val="20"/>
          <w:lang w:eastAsia="zh-CN"/>
        </w:rPr>
      </w:pPr>
    </w:p>
    <w:p w14:paraId="15F5B1FC" w14:textId="77777777" w:rsidR="006B326C" w:rsidRDefault="006B326C">
      <w:pPr>
        <w:rPr>
          <w:rFonts w:ascii="宋体" w:eastAsia="宋体" w:hAnsi="宋体" w:cs="宋体"/>
          <w:b/>
          <w:bCs/>
          <w:sz w:val="20"/>
          <w:szCs w:val="20"/>
          <w:lang w:eastAsia="zh-CN"/>
        </w:rPr>
      </w:pPr>
    </w:p>
    <w:p w14:paraId="0DB9CEF7" w14:textId="77777777" w:rsidR="006B326C" w:rsidRDefault="006B326C">
      <w:pPr>
        <w:rPr>
          <w:rFonts w:ascii="宋体" w:eastAsia="宋体" w:hAnsi="宋体" w:cs="宋体"/>
          <w:b/>
          <w:bCs/>
          <w:sz w:val="20"/>
          <w:szCs w:val="20"/>
          <w:lang w:eastAsia="zh-CN"/>
        </w:rPr>
      </w:pPr>
    </w:p>
    <w:p w14:paraId="2C4598F9" w14:textId="77777777" w:rsidR="006B326C" w:rsidRDefault="006B326C">
      <w:pPr>
        <w:rPr>
          <w:rFonts w:ascii="宋体" w:eastAsia="宋体" w:hAnsi="宋体" w:cs="宋体"/>
          <w:b/>
          <w:bCs/>
          <w:sz w:val="20"/>
          <w:szCs w:val="20"/>
          <w:lang w:eastAsia="zh-CN"/>
        </w:rPr>
      </w:pPr>
    </w:p>
    <w:p w14:paraId="050A47A0" w14:textId="77777777" w:rsidR="006B326C" w:rsidRDefault="006B326C">
      <w:pPr>
        <w:rPr>
          <w:rFonts w:ascii="宋体" w:eastAsia="宋体" w:hAnsi="宋体" w:cs="宋体"/>
          <w:b/>
          <w:bCs/>
          <w:sz w:val="20"/>
          <w:szCs w:val="20"/>
          <w:lang w:eastAsia="zh-CN"/>
        </w:rPr>
      </w:pPr>
    </w:p>
    <w:p w14:paraId="766A7D51" w14:textId="77777777" w:rsidR="006B326C" w:rsidRDefault="006B326C">
      <w:pPr>
        <w:rPr>
          <w:rFonts w:ascii="宋体" w:eastAsia="宋体" w:hAnsi="宋体" w:cs="宋体"/>
          <w:b/>
          <w:bCs/>
          <w:sz w:val="20"/>
          <w:szCs w:val="20"/>
          <w:lang w:eastAsia="zh-CN"/>
        </w:rPr>
      </w:pPr>
    </w:p>
    <w:p w14:paraId="6E569578" w14:textId="77777777" w:rsidR="006B326C" w:rsidRDefault="006B326C">
      <w:pPr>
        <w:rPr>
          <w:rFonts w:ascii="宋体" w:eastAsia="宋体" w:hAnsi="宋体" w:cs="宋体"/>
          <w:b/>
          <w:bCs/>
          <w:sz w:val="20"/>
          <w:szCs w:val="20"/>
          <w:lang w:eastAsia="zh-CN"/>
        </w:rPr>
      </w:pPr>
    </w:p>
    <w:p w14:paraId="0AB0FEFA" w14:textId="77777777" w:rsidR="006B326C" w:rsidRDefault="006B326C">
      <w:pPr>
        <w:rPr>
          <w:rFonts w:ascii="宋体" w:eastAsia="宋体" w:hAnsi="宋体" w:cs="宋体"/>
          <w:b/>
          <w:bCs/>
          <w:sz w:val="20"/>
          <w:szCs w:val="20"/>
          <w:lang w:eastAsia="zh-CN"/>
        </w:rPr>
      </w:pPr>
    </w:p>
    <w:p w14:paraId="43328354" w14:textId="77777777" w:rsidR="006B326C" w:rsidRDefault="006B326C">
      <w:pPr>
        <w:rPr>
          <w:rFonts w:ascii="宋体" w:eastAsia="宋体" w:hAnsi="宋体" w:cs="宋体"/>
          <w:b/>
          <w:bCs/>
          <w:sz w:val="20"/>
          <w:szCs w:val="20"/>
          <w:lang w:eastAsia="zh-CN"/>
        </w:rPr>
      </w:pPr>
    </w:p>
    <w:p w14:paraId="03E50470" w14:textId="77777777" w:rsidR="006B326C" w:rsidRDefault="006B326C">
      <w:pPr>
        <w:rPr>
          <w:rFonts w:ascii="宋体" w:eastAsia="宋体" w:hAnsi="宋体" w:cs="宋体"/>
          <w:b/>
          <w:bCs/>
          <w:sz w:val="20"/>
          <w:szCs w:val="20"/>
          <w:lang w:eastAsia="zh-CN"/>
        </w:rPr>
      </w:pPr>
    </w:p>
    <w:p w14:paraId="03E7E4C7" w14:textId="77777777" w:rsidR="006B326C" w:rsidRDefault="006B326C">
      <w:pPr>
        <w:rPr>
          <w:rFonts w:ascii="宋体" w:eastAsia="宋体" w:hAnsi="宋体" w:cs="宋体"/>
          <w:b/>
          <w:bCs/>
          <w:sz w:val="20"/>
          <w:szCs w:val="20"/>
          <w:lang w:eastAsia="zh-CN"/>
        </w:rPr>
      </w:pPr>
    </w:p>
    <w:p w14:paraId="72406096" w14:textId="77777777" w:rsidR="006B326C" w:rsidRDefault="006B326C">
      <w:pPr>
        <w:rPr>
          <w:rFonts w:ascii="宋体" w:eastAsia="宋体" w:hAnsi="宋体" w:cs="宋体"/>
          <w:b/>
          <w:bCs/>
          <w:sz w:val="20"/>
          <w:szCs w:val="20"/>
          <w:lang w:eastAsia="zh-CN"/>
        </w:rPr>
      </w:pPr>
    </w:p>
    <w:p w14:paraId="2AC64079" w14:textId="77777777" w:rsidR="006B326C" w:rsidRDefault="006B326C">
      <w:pPr>
        <w:rPr>
          <w:rFonts w:ascii="宋体" w:eastAsia="宋体" w:hAnsi="宋体" w:cs="宋体"/>
          <w:b/>
          <w:bCs/>
          <w:sz w:val="20"/>
          <w:szCs w:val="20"/>
          <w:lang w:eastAsia="zh-CN"/>
        </w:rPr>
      </w:pPr>
    </w:p>
    <w:p w14:paraId="12A41DAE" w14:textId="77777777" w:rsidR="006B326C" w:rsidRDefault="006B326C">
      <w:pPr>
        <w:rPr>
          <w:rFonts w:ascii="宋体" w:eastAsia="宋体" w:hAnsi="宋体" w:cs="宋体"/>
          <w:b/>
          <w:bCs/>
          <w:sz w:val="20"/>
          <w:szCs w:val="20"/>
          <w:lang w:eastAsia="zh-CN"/>
        </w:rPr>
      </w:pPr>
    </w:p>
    <w:p w14:paraId="3D1346C5" w14:textId="77777777" w:rsidR="006B326C" w:rsidRDefault="006B326C">
      <w:pPr>
        <w:rPr>
          <w:rFonts w:ascii="宋体" w:eastAsia="宋体" w:hAnsi="宋体" w:cs="宋体"/>
          <w:b/>
          <w:bCs/>
          <w:sz w:val="20"/>
          <w:szCs w:val="20"/>
          <w:lang w:eastAsia="zh-CN"/>
        </w:rPr>
      </w:pPr>
    </w:p>
    <w:p w14:paraId="278ED400" w14:textId="77777777" w:rsidR="006B326C" w:rsidRDefault="006B326C">
      <w:pPr>
        <w:rPr>
          <w:rFonts w:ascii="宋体" w:eastAsia="宋体" w:hAnsi="宋体" w:cs="宋体"/>
          <w:b/>
          <w:bCs/>
          <w:sz w:val="20"/>
          <w:szCs w:val="20"/>
          <w:lang w:eastAsia="zh-CN"/>
        </w:rPr>
      </w:pPr>
    </w:p>
    <w:p w14:paraId="2D67D513" w14:textId="77777777" w:rsidR="006B326C" w:rsidRDefault="006B326C">
      <w:pPr>
        <w:rPr>
          <w:rFonts w:ascii="宋体" w:eastAsia="宋体" w:hAnsi="宋体" w:cs="宋体"/>
          <w:b/>
          <w:bCs/>
          <w:sz w:val="20"/>
          <w:szCs w:val="20"/>
          <w:lang w:eastAsia="zh-CN"/>
        </w:rPr>
      </w:pPr>
    </w:p>
    <w:p w14:paraId="036601EA" w14:textId="77777777" w:rsidR="006B326C" w:rsidRDefault="006B326C">
      <w:pPr>
        <w:rPr>
          <w:rFonts w:ascii="宋体" w:eastAsia="宋体" w:hAnsi="宋体" w:cs="宋体"/>
          <w:b/>
          <w:bCs/>
          <w:sz w:val="20"/>
          <w:szCs w:val="20"/>
          <w:lang w:eastAsia="zh-CN"/>
        </w:rPr>
      </w:pPr>
    </w:p>
    <w:p w14:paraId="7B641079" w14:textId="77777777" w:rsidR="006B326C" w:rsidRDefault="006B326C">
      <w:pPr>
        <w:rPr>
          <w:rFonts w:ascii="宋体" w:eastAsia="宋体" w:hAnsi="宋体" w:cs="宋体"/>
          <w:b/>
          <w:bCs/>
          <w:sz w:val="20"/>
          <w:szCs w:val="20"/>
          <w:lang w:eastAsia="zh-CN"/>
        </w:rPr>
      </w:pPr>
    </w:p>
    <w:p w14:paraId="48D8E113" w14:textId="77777777" w:rsidR="006B326C" w:rsidRDefault="006B326C">
      <w:pPr>
        <w:rPr>
          <w:rFonts w:ascii="宋体" w:eastAsia="宋体" w:hAnsi="宋体" w:cs="宋体"/>
          <w:b/>
          <w:bCs/>
          <w:sz w:val="20"/>
          <w:szCs w:val="20"/>
          <w:lang w:eastAsia="zh-CN"/>
        </w:rPr>
      </w:pPr>
    </w:p>
    <w:p w14:paraId="433F7E21" w14:textId="77777777" w:rsidR="006B326C" w:rsidRDefault="006B326C">
      <w:pPr>
        <w:rPr>
          <w:rFonts w:ascii="宋体" w:eastAsia="宋体" w:hAnsi="宋体" w:cs="宋体"/>
          <w:b/>
          <w:bCs/>
          <w:sz w:val="20"/>
          <w:szCs w:val="20"/>
          <w:lang w:eastAsia="zh-CN"/>
        </w:rPr>
      </w:pPr>
    </w:p>
    <w:p w14:paraId="75D684DD" w14:textId="77777777" w:rsidR="006B326C" w:rsidRDefault="006B326C">
      <w:pPr>
        <w:spacing w:before="3"/>
        <w:rPr>
          <w:rFonts w:ascii="宋体" w:eastAsia="宋体" w:hAnsi="宋体" w:cs="宋体"/>
          <w:b/>
          <w:bCs/>
          <w:sz w:val="25"/>
          <w:szCs w:val="25"/>
          <w:lang w:eastAsia="zh-CN"/>
        </w:rPr>
      </w:pPr>
    </w:p>
    <w:p w14:paraId="41B3FA10" w14:textId="77777777" w:rsidR="006B326C" w:rsidRDefault="009B4794">
      <w:pPr>
        <w:tabs>
          <w:tab w:val="left" w:pos="8230"/>
        </w:tabs>
        <w:spacing w:before="44"/>
        <w:ind w:left="140"/>
        <w:rPr>
          <w:rFonts w:ascii="宋体" w:eastAsia="宋体" w:hAnsi="宋体" w:cs="宋体"/>
          <w:sz w:val="18"/>
          <w:szCs w:val="18"/>
          <w:lang w:eastAsia="zh-CN"/>
        </w:rPr>
      </w:pPr>
      <w:r>
        <w:rPr>
          <w:rFonts w:ascii="宋体" w:eastAsia="宋体" w:hAnsi="宋体" w:cs="宋体"/>
          <w:b/>
          <w:bCs/>
          <w:w w:val="95"/>
          <w:sz w:val="18"/>
          <w:szCs w:val="18"/>
          <w:lang w:eastAsia="zh-CN"/>
        </w:rPr>
        <w:t>NERC董事会通过：2014年11月13日</w:t>
      </w:r>
      <w:r>
        <w:rPr>
          <w:rFonts w:ascii="宋体" w:eastAsia="宋体" w:hAnsi="宋体" w:cs="宋体"/>
          <w:b/>
          <w:bCs/>
          <w:w w:val="95"/>
          <w:sz w:val="18"/>
          <w:szCs w:val="18"/>
          <w:lang w:eastAsia="zh-CN"/>
        </w:rPr>
        <w:tab/>
      </w:r>
      <w:r>
        <w:rPr>
          <w:rFonts w:ascii="宋体" w:eastAsia="宋体" w:hAnsi="宋体" w:cs="宋体"/>
          <w:b/>
          <w:bCs/>
          <w:sz w:val="18"/>
          <w:szCs w:val="18"/>
          <w:lang w:eastAsia="zh-CN"/>
        </w:rPr>
        <w:t>第19页</w:t>
      </w:r>
    </w:p>
    <w:p w14:paraId="308D0152" w14:textId="77777777" w:rsidR="006B326C" w:rsidRDefault="006B326C">
      <w:pPr>
        <w:rPr>
          <w:rFonts w:ascii="宋体" w:eastAsia="宋体" w:hAnsi="宋体" w:cs="宋体"/>
          <w:sz w:val="18"/>
          <w:szCs w:val="18"/>
          <w:lang w:eastAsia="zh-CN"/>
        </w:rPr>
        <w:sectPr w:rsidR="006B326C">
          <w:headerReference w:type="default" r:id="rId77"/>
          <w:footerReference w:type="default" r:id="rId78"/>
          <w:pgSz w:w="12240" w:h="15840"/>
          <w:pgMar w:top="960" w:right="600" w:bottom="280" w:left="1300" w:header="747" w:footer="0" w:gutter="0"/>
          <w:cols w:space="720"/>
        </w:sectPr>
      </w:pPr>
    </w:p>
    <w:p w14:paraId="2C786189" w14:textId="77777777" w:rsidR="006B326C" w:rsidRDefault="006B326C">
      <w:pPr>
        <w:spacing w:before="11"/>
        <w:rPr>
          <w:rFonts w:ascii="宋体" w:eastAsia="宋体" w:hAnsi="宋体" w:cs="宋体"/>
          <w:b/>
          <w:bCs/>
          <w:sz w:val="25"/>
          <w:szCs w:val="25"/>
          <w:lang w:eastAsia="zh-CN"/>
        </w:rPr>
      </w:pPr>
    </w:p>
    <w:p w14:paraId="214287D5" w14:textId="77777777" w:rsidR="006B326C" w:rsidRDefault="009B4794">
      <w:pPr>
        <w:pStyle w:val="2"/>
        <w:ind w:left="140" w:right="819"/>
        <w:rPr>
          <w:b w:val="0"/>
          <w:bCs w:val="0"/>
          <w:lang w:eastAsia="zh-CN"/>
        </w:rPr>
      </w:pPr>
      <w:r>
        <w:rPr>
          <w:rFonts w:ascii="Tahoma" w:eastAsia="Tahoma" w:hAnsi="Tahoma" w:cs="Tahoma"/>
          <w:color w:val="244D74"/>
          <w:spacing w:val="-8"/>
          <w:lang w:eastAsia="zh-CN"/>
        </w:rPr>
        <w:t xml:space="preserve">A. </w:t>
      </w:r>
      <w:r>
        <w:rPr>
          <w:rFonts w:ascii="Tahoma" w:eastAsia="Tahoma" w:hAnsi="Tahoma" w:cs="Tahoma"/>
          <w:color w:val="244D74"/>
          <w:lang w:eastAsia="zh-CN"/>
        </w:rPr>
        <w:t xml:space="preserve"> </w:t>
      </w:r>
      <w:r>
        <w:rPr>
          <w:color w:val="244D74"/>
          <w:lang w:eastAsia="zh-CN"/>
        </w:rPr>
        <w:t>导言</w:t>
      </w:r>
    </w:p>
    <w:p w14:paraId="1061BFA9" w14:textId="77777777" w:rsidR="006B326C" w:rsidRDefault="009B4794">
      <w:pPr>
        <w:tabs>
          <w:tab w:val="left" w:pos="1075"/>
        </w:tabs>
        <w:spacing w:before="102"/>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标题：需求和能源数据</w:t>
      </w:r>
    </w:p>
    <w:p w14:paraId="1102829A" w14:textId="77777777" w:rsidR="006B326C" w:rsidRDefault="009B4794">
      <w:pPr>
        <w:tabs>
          <w:tab w:val="left" w:pos="1075"/>
          <w:tab w:val="left" w:pos="2299"/>
        </w:tabs>
        <w:spacing w:before="87"/>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2.</w:t>
      </w:r>
      <w:r>
        <w:rPr>
          <w:rFonts w:ascii="Calibri" w:eastAsia="Calibri" w:hAnsi="Calibri" w:cs="Calibri"/>
          <w:b/>
          <w:bCs/>
          <w:spacing w:val="-1"/>
          <w:w w:val="95"/>
          <w:sz w:val="24"/>
          <w:szCs w:val="24"/>
          <w:lang w:eastAsia="zh-CN"/>
        </w:rPr>
        <w:tab/>
      </w:r>
      <w:bookmarkStart w:id="703" w:name="2.编号：国防部-031-2"/>
      <w:bookmarkEnd w:id="703"/>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国防部-031-2</w:t>
      </w:r>
    </w:p>
    <w:p w14:paraId="2858F702" w14:textId="77777777" w:rsidR="006B326C" w:rsidRDefault="009B4794">
      <w:pPr>
        <w:pStyle w:val="a3"/>
        <w:tabs>
          <w:tab w:val="left" w:pos="1075"/>
          <w:tab w:val="left" w:pos="2299"/>
        </w:tabs>
        <w:spacing w:before="118" w:line="312" w:lineRule="exact"/>
        <w:ind w:left="1076" w:right="819" w:hanging="576"/>
        <w:rPr>
          <w:lang w:eastAsia="zh-CN"/>
        </w:rPr>
      </w:pPr>
      <w:r>
        <w:rPr>
          <w:rFonts w:ascii="Calibri" w:eastAsia="Calibri" w:hAnsi="Calibri" w:cs="Calibri"/>
          <w:b/>
          <w:bCs/>
          <w:spacing w:val="-1"/>
          <w:w w:val="95"/>
          <w:lang w:eastAsia="zh-CN"/>
        </w:rPr>
        <w:t>3.</w:t>
      </w:r>
      <w:r>
        <w:rPr>
          <w:rFonts w:ascii="Calibri" w:eastAsia="Calibri" w:hAnsi="Calibri" w:cs="Calibri"/>
          <w:b/>
          <w:bCs/>
          <w:spacing w:val="-1"/>
          <w:w w:val="95"/>
          <w:lang w:eastAsia="zh-CN"/>
        </w:rPr>
        <w:tab/>
      </w:r>
      <w:r>
        <w:rPr>
          <w:rFonts w:cs="宋体"/>
          <w:b/>
          <w:bCs/>
          <w:w w:val="95"/>
          <w:lang w:eastAsia="zh-CN"/>
        </w:rPr>
        <w:t>目的：</w:t>
      </w:r>
      <w:r>
        <w:rPr>
          <w:rFonts w:cs="宋体"/>
          <w:b/>
          <w:bCs/>
          <w:w w:val="95"/>
          <w:lang w:eastAsia="zh-CN"/>
        </w:rPr>
        <w:tab/>
      </w:r>
      <w:r>
        <w:rPr>
          <w:lang w:eastAsia="zh-CN"/>
        </w:rPr>
        <w:t>为适用的实体提供收集需求、能源和相关数据的权力，以支持可靠 性研究和评估，并列举请求者和该数据答复者的责任和义务。</w:t>
      </w:r>
    </w:p>
    <w:p w14:paraId="7808CFE1"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4.</w:t>
      </w:r>
      <w:r>
        <w:rPr>
          <w:rFonts w:ascii="Calibri" w:eastAsia="Calibri" w:hAnsi="Calibri" w:cs="Calibri"/>
          <w:spacing w:val="-1"/>
          <w:w w:val="95"/>
          <w:lang w:eastAsia="zh-CN"/>
        </w:rPr>
        <w:tab/>
      </w:r>
      <w:r>
        <w:rPr>
          <w:lang w:eastAsia="zh-CN"/>
        </w:rPr>
        <w:t>适用性：</w:t>
      </w:r>
    </w:p>
    <w:p w14:paraId="051BE7DF" w14:textId="77777777" w:rsidR="006B326C" w:rsidRDefault="009B4794">
      <w:pPr>
        <w:spacing w:before="85"/>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4.1. </w:t>
      </w:r>
      <w:r>
        <w:rPr>
          <w:rFonts w:ascii="Calibri" w:eastAsia="Calibri" w:hAnsi="Calibri" w:cs="Calibri"/>
          <w:b/>
          <w:bCs/>
          <w:spacing w:val="21"/>
          <w:sz w:val="24"/>
          <w:szCs w:val="24"/>
          <w:lang w:eastAsia="zh-CN"/>
        </w:rPr>
        <w:t xml:space="preserve"> </w:t>
      </w:r>
      <w:r>
        <w:rPr>
          <w:rFonts w:ascii="宋体" w:eastAsia="宋体" w:hAnsi="宋体" w:cs="宋体"/>
          <w:b/>
          <w:bCs/>
          <w:sz w:val="24"/>
          <w:szCs w:val="24"/>
          <w:lang w:eastAsia="zh-CN"/>
        </w:rPr>
        <w:t>职能实体：</w:t>
      </w:r>
    </w:p>
    <w:p w14:paraId="1A9B16AD" w14:textId="77777777" w:rsidR="006B326C" w:rsidRDefault="009B4794">
      <w:pPr>
        <w:tabs>
          <w:tab w:val="left" w:pos="2299"/>
        </w:tabs>
        <w:spacing w:before="87"/>
        <w:ind w:left="2300" w:right="819" w:hanging="720"/>
        <w:rPr>
          <w:rFonts w:ascii="宋体" w:eastAsia="宋体" w:hAnsi="宋体" w:cs="宋体"/>
          <w:sz w:val="24"/>
          <w:szCs w:val="24"/>
          <w:lang w:eastAsia="zh-CN"/>
        </w:rPr>
      </w:pPr>
      <w:r>
        <w:rPr>
          <w:rFonts w:ascii="Calibri" w:eastAsia="Calibri" w:hAnsi="Calibri" w:cs="Calibri"/>
          <w:b/>
          <w:bCs/>
          <w:spacing w:val="-3"/>
          <w:sz w:val="24"/>
          <w:szCs w:val="24"/>
          <w:lang w:eastAsia="zh-CN"/>
        </w:rPr>
        <w:t>4.1.1</w:t>
      </w:r>
      <w:r>
        <w:rPr>
          <w:rFonts w:ascii="Calibri" w:eastAsia="Calibri" w:hAnsi="Calibri" w:cs="Calibri"/>
          <w:b/>
          <w:bCs/>
          <w:spacing w:val="-3"/>
          <w:sz w:val="24"/>
          <w:szCs w:val="24"/>
          <w:lang w:eastAsia="zh-CN"/>
        </w:rPr>
        <w:tab/>
      </w:r>
      <w:r>
        <w:rPr>
          <w:rFonts w:ascii="宋体" w:eastAsia="宋体" w:hAnsi="宋体" w:cs="宋体"/>
          <w:sz w:val="24"/>
          <w:szCs w:val="24"/>
          <w:lang w:eastAsia="zh-CN"/>
        </w:rPr>
        <w:t>规划局和规划协调员（下称“规划协调员”）</w:t>
      </w:r>
    </w:p>
    <w:p w14:paraId="4AC1BB52" w14:textId="77777777" w:rsidR="006B326C" w:rsidRDefault="009B4794">
      <w:pPr>
        <w:pStyle w:val="a3"/>
        <w:spacing w:before="118" w:line="312" w:lineRule="exact"/>
        <w:ind w:left="2300" w:right="504"/>
      </w:pPr>
      <w:r>
        <w:rPr>
          <w:lang w:eastAsia="zh-CN"/>
        </w:rPr>
        <w:t>这一拟议标准将“规划局”与适用职能实体清单中的“规划协调 员”结合起来。 NERC功能模型在注册时列出了</w:t>
      </w:r>
      <w:proofErr w:type="gramStart"/>
      <w:r>
        <w:rPr>
          <w:lang w:eastAsia="zh-CN"/>
        </w:rPr>
        <w:t>“</w:t>
      </w:r>
      <w:proofErr w:type="gramEnd"/>
      <w:r>
        <w:rPr>
          <w:lang w:eastAsia="zh-CN"/>
        </w:rPr>
        <w:t>计划协调员 标准列表“规划局”，它们尚未同步。 在此之前，拟议的</w:t>
      </w:r>
      <w:proofErr w:type="gramStart"/>
      <w:r>
        <w:rPr>
          <w:lang w:eastAsia="zh-CN"/>
        </w:rPr>
        <w:t>标准既适</w:t>
      </w:r>
      <w:proofErr w:type="gramEnd"/>
      <w:r>
        <w:rPr>
          <w:lang w:eastAsia="zh-CN"/>
        </w:rPr>
        <w:t xml:space="preserve"> 用于“规划局”，也适用于“规划协调员。</w:t>
      </w:r>
      <w:r>
        <w:t>”</w:t>
      </w:r>
    </w:p>
    <w:p w14:paraId="053C15C7" w14:textId="77777777" w:rsidR="006B326C" w:rsidRDefault="009B4794">
      <w:pPr>
        <w:tabs>
          <w:tab w:val="left" w:pos="2299"/>
        </w:tabs>
        <w:spacing w:before="89"/>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4.1.2</w:t>
      </w:r>
      <w:r>
        <w:rPr>
          <w:rFonts w:ascii="Calibri" w:eastAsia="Calibri" w:hAnsi="Calibri" w:cs="Calibri"/>
          <w:b/>
          <w:bCs/>
          <w:spacing w:val="-4"/>
          <w:sz w:val="24"/>
          <w:szCs w:val="24"/>
          <w:lang w:eastAsia="zh-CN"/>
        </w:rPr>
        <w:tab/>
      </w:r>
      <w:r>
        <w:rPr>
          <w:rFonts w:ascii="宋体" w:eastAsia="宋体" w:hAnsi="宋体" w:cs="宋体"/>
          <w:sz w:val="24"/>
          <w:szCs w:val="24"/>
          <w:lang w:eastAsia="zh-CN"/>
        </w:rPr>
        <w:t>传送机</w:t>
      </w:r>
    </w:p>
    <w:p w14:paraId="6D1C36BA" w14:textId="77777777"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4.1.3</w:t>
      </w:r>
      <w:r>
        <w:rPr>
          <w:rFonts w:ascii="Calibri" w:eastAsia="Calibri" w:hAnsi="Calibri" w:cs="Calibri"/>
          <w:b/>
          <w:bCs/>
          <w:spacing w:val="-4"/>
          <w:sz w:val="24"/>
          <w:szCs w:val="24"/>
          <w:lang w:eastAsia="zh-CN"/>
        </w:rPr>
        <w:tab/>
      </w:r>
      <w:r>
        <w:rPr>
          <w:rFonts w:ascii="宋体" w:eastAsia="宋体" w:hAnsi="宋体" w:cs="宋体"/>
          <w:sz w:val="24"/>
          <w:szCs w:val="24"/>
          <w:lang w:eastAsia="zh-CN"/>
        </w:rPr>
        <w:t>平衡权力</w:t>
      </w:r>
    </w:p>
    <w:p w14:paraId="6E6C69B0" w14:textId="77777777"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4.1.4</w:t>
      </w:r>
      <w:r>
        <w:rPr>
          <w:rFonts w:ascii="Calibri" w:eastAsia="Calibri" w:hAnsi="Calibri" w:cs="Calibri"/>
          <w:b/>
          <w:bCs/>
          <w:spacing w:val="-4"/>
          <w:sz w:val="24"/>
          <w:szCs w:val="24"/>
          <w:lang w:eastAsia="zh-CN"/>
        </w:rPr>
        <w:tab/>
      </w:r>
      <w:r>
        <w:rPr>
          <w:rFonts w:ascii="宋体" w:eastAsia="宋体" w:hAnsi="宋体" w:cs="宋体"/>
          <w:sz w:val="24"/>
          <w:szCs w:val="24"/>
          <w:lang w:eastAsia="zh-CN"/>
        </w:rPr>
        <w:t>资源规划师</w:t>
      </w:r>
    </w:p>
    <w:p w14:paraId="501F8956" w14:textId="77777777" w:rsidR="006B326C" w:rsidRDefault="009B4794">
      <w:pPr>
        <w:tabs>
          <w:tab w:val="left" w:pos="2299"/>
        </w:tabs>
        <w:spacing w:before="89"/>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4.1.5</w:t>
      </w:r>
      <w:r>
        <w:rPr>
          <w:rFonts w:ascii="Calibri" w:eastAsia="Calibri" w:hAnsi="Calibri" w:cs="Calibri"/>
          <w:b/>
          <w:bCs/>
          <w:spacing w:val="-4"/>
          <w:sz w:val="24"/>
          <w:szCs w:val="24"/>
          <w:lang w:eastAsia="zh-CN"/>
        </w:rPr>
        <w:tab/>
      </w:r>
      <w:r>
        <w:rPr>
          <w:rFonts w:ascii="宋体" w:eastAsia="宋体" w:hAnsi="宋体" w:cs="宋体"/>
          <w:sz w:val="24"/>
          <w:szCs w:val="24"/>
          <w:lang w:eastAsia="zh-CN"/>
        </w:rPr>
        <w:t>负载保持实体</w:t>
      </w:r>
    </w:p>
    <w:p w14:paraId="64E48095" w14:textId="77777777"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4"/>
          <w:sz w:val="24"/>
          <w:szCs w:val="24"/>
          <w:lang w:eastAsia="zh-CN"/>
        </w:rPr>
        <w:t>4.1.6</w:t>
      </w:r>
      <w:r>
        <w:rPr>
          <w:rFonts w:ascii="Calibri" w:eastAsia="Calibri" w:hAnsi="Calibri" w:cs="Calibri"/>
          <w:b/>
          <w:bCs/>
          <w:spacing w:val="-4"/>
          <w:sz w:val="24"/>
          <w:szCs w:val="24"/>
          <w:lang w:eastAsia="zh-CN"/>
        </w:rPr>
        <w:tab/>
      </w:r>
      <w:r>
        <w:rPr>
          <w:rFonts w:ascii="宋体" w:eastAsia="宋体" w:hAnsi="宋体" w:cs="宋体"/>
          <w:sz w:val="24"/>
          <w:szCs w:val="24"/>
          <w:lang w:eastAsia="zh-CN"/>
        </w:rPr>
        <w:t>配送商</w:t>
      </w:r>
    </w:p>
    <w:p w14:paraId="2D25B3E4" w14:textId="77777777" w:rsidR="006B326C" w:rsidRDefault="009B4794">
      <w:pPr>
        <w:pStyle w:val="2"/>
        <w:tabs>
          <w:tab w:val="left" w:pos="1075"/>
        </w:tabs>
        <w:spacing w:before="85"/>
        <w:ind w:right="819"/>
        <w:rPr>
          <w:b w:val="0"/>
          <w:bCs w:val="0"/>
          <w:lang w:eastAsia="zh-CN"/>
        </w:rPr>
      </w:pPr>
      <w:r>
        <w:rPr>
          <w:rFonts w:ascii="Calibri" w:eastAsia="Calibri" w:hAnsi="Calibri" w:cs="Calibri"/>
          <w:spacing w:val="-1"/>
          <w:w w:val="95"/>
          <w:lang w:eastAsia="zh-CN"/>
        </w:rPr>
        <w:t>5.</w:t>
      </w:r>
      <w:r>
        <w:rPr>
          <w:rFonts w:ascii="Calibri" w:eastAsia="Calibri" w:hAnsi="Calibri" w:cs="Calibri"/>
          <w:spacing w:val="-1"/>
          <w:w w:val="95"/>
          <w:lang w:eastAsia="zh-CN"/>
        </w:rPr>
        <w:tab/>
      </w:r>
      <w:bookmarkStart w:id="704" w:name="5.生效日期"/>
      <w:bookmarkEnd w:id="704"/>
      <w:r>
        <w:rPr>
          <w:lang w:eastAsia="zh-CN"/>
        </w:rPr>
        <w:t>生效日期</w:t>
      </w:r>
    </w:p>
    <w:p w14:paraId="1A72EA8D"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5.1. </w:t>
      </w:r>
      <w:r>
        <w:rPr>
          <w:rFonts w:ascii="Calibri" w:eastAsia="Calibri" w:hAnsi="Calibri" w:cs="Calibri"/>
          <w:b/>
          <w:bCs/>
          <w:spacing w:val="22"/>
          <w:sz w:val="24"/>
          <w:szCs w:val="24"/>
          <w:lang w:eastAsia="zh-CN"/>
        </w:rPr>
        <w:t xml:space="preserve"> </w:t>
      </w:r>
      <w:r>
        <w:rPr>
          <w:rFonts w:ascii="宋体" w:eastAsia="宋体" w:hAnsi="宋体" w:cs="宋体"/>
          <w:sz w:val="24"/>
          <w:szCs w:val="24"/>
          <w:lang w:eastAsia="zh-CN"/>
        </w:rPr>
        <w:t>见MOD-031-2实施方案。</w:t>
      </w:r>
    </w:p>
    <w:p w14:paraId="459CE9F4" w14:textId="77777777" w:rsidR="006B326C" w:rsidRDefault="009B4794">
      <w:pPr>
        <w:pStyle w:val="2"/>
        <w:tabs>
          <w:tab w:val="left" w:pos="1075"/>
        </w:tabs>
        <w:spacing w:before="87"/>
        <w:ind w:left="1076" w:right="819" w:hanging="576"/>
        <w:rPr>
          <w:b w:val="0"/>
          <w:bCs w:val="0"/>
          <w:lang w:eastAsia="zh-CN"/>
        </w:rPr>
      </w:pPr>
      <w:r>
        <w:rPr>
          <w:rFonts w:ascii="Calibri" w:eastAsia="Calibri" w:hAnsi="Calibri" w:cs="Calibri"/>
          <w:spacing w:val="-1"/>
          <w:w w:val="95"/>
          <w:lang w:eastAsia="zh-CN"/>
        </w:rPr>
        <w:t>6.</w:t>
      </w:r>
      <w:r>
        <w:rPr>
          <w:rFonts w:ascii="Calibri" w:eastAsia="Calibri" w:hAnsi="Calibri" w:cs="Calibri"/>
          <w:spacing w:val="-1"/>
          <w:w w:val="95"/>
          <w:lang w:eastAsia="zh-CN"/>
        </w:rPr>
        <w:tab/>
      </w:r>
      <w:r>
        <w:rPr>
          <w:lang w:eastAsia="zh-CN"/>
        </w:rPr>
        <w:t>背景：</w:t>
      </w:r>
    </w:p>
    <w:p w14:paraId="2FC82177" w14:textId="77777777" w:rsidR="006B326C" w:rsidRDefault="009B4794">
      <w:pPr>
        <w:pStyle w:val="a3"/>
        <w:spacing w:before="119" w:line="310" w:lineRule="exact"/>
        <w:ind w:left="1076" w:right="819"/>
        <w:rPr>
          <w:lang w:eastAsia="zh-CN"/>
        </w:rPr>
      </w:pPr>
      <w:r>
        <w:rPr>
          <w:lang w:eastAsia="zh-CN"/>
        </w:rPr>
        <w:t>为确保开展可靠性研究和评估的缔约方能够获得各种形式的历史和预测需求和 能源数据和信息，需要有权收集适用的数据。</w:t>
      </w:r>
    </w:p>
    <w:p w14:paraId="2BB89452" w14:textId="17FD629D" w:rsidR="006B326C" w:rsidRDefault="009B4794">
      <w:pPr>
        <w:pStyle w:val="a3"/>
        <w:spacing w:before="95" w:line="237" w:lineRule="auto"/>
        <w:ind w:left="1076" w:right="723"/>
        <w:rPr>
          <w:lang w:eastAsia="zh-CN"/>
        </w:rPr>
      </w:pPr>
      <w:r>
        <w:rPr>
          <w:lang w:eastAsia="zh-CN"/>
        </w:rPr>
        <w:t>需求、负载和需求</w:t>
      </w:r>
      <w:proofErr w:type="gramStart"/>
      <w:r>
        <w:rPr>
          <w:lang w:eastAsia="zh-CN"/>
        </w:rPr>
        <w:t>侧管理</w:t>
      </w:r>
      <w:proofErr w:type="gramEnd"/>
      <w:r>
        <w:rPr>
          <w:lang w:eastAsia="zh-CN"/>
        </w:rPr>
        <w:t>数据的净能量的收集需要规划</w:t>
      </w:r>
      <w:del w:id="705" w:author="378653276@qq.com" w:date="2021-04-20T22:31:00Z">
        <w:r w:rsidDel="0067247E">
          <w:rPr>
            <w:lang w:eastAsia="zh-CN"/>
          </w:rPr>
          <w:delText>当局</w:delText>
        </w:r>
      </w:del>
      <w:ins w:id="706" w:author="378653276@qq.com" w:date="2021-04-20T22:31:00Z">
        <w:r w:rsidR="0067247E">
          <w:rPr>
            <w:lang w:eastAsia="zh-CN"/>
          </w:rPr>
          <w:t>机关</w:t>
        </w:r>
      </w:ins>
      <w:r>
        <w:rPr>
          <w:lang w:eastAsia="zh-CN"/>
        </w:rPr>
        <w:t>（规划协调员）、 传输和资源规划人员、负载服务实体和配送提供商之间的协调和协作。 确保</w:t>
      </w:r>
      <w:proofErr w:type="gramStart"/>
      <w:r>
        <w:rPr>
          <w:lang w:eastAsia="zh-CN"/>
        </w:rPr>
        <w:t>规</w:t>
      </w:r>
      <w:proofErr w:type="gramEnd"/>
      <w:r>
        <w:rPr>
          <w:lang w:eastAsia="zh-CN"/>
        </w:rPr>
        <w:t xml:space="preserve"> 划者和经营者能够获得完整和准确的负荷预测-以及用于制定这些预测的支持方 法和假设-提高了散装电气系统的可靠性。 连贯一致的文件记录和信息共享活 动也将改进有效的规划做法，并支持确定所需的系统增援。 此外，收集实际需求和需求侧管理</w:t>
      </w:r>
    </w:p>
    <w:p w14:paraId="631EC935" w14:textId="77777777" w:rsidR="006B326C" w:rsidRDefault="006B326C">
      <w:pPr>
        <w:spacing w:line="237" w:lineRule="auto"/>
        <w:rPr>
          <w:lang w:eastAsia="zh-CN"/>
        </w:rPr>
        <w:sectPr w:rsidR="006B326C">
          <w:headerReference w:type="default" r:id="rId79"/>
          <w:footerReference w:type="default" r:id="rId80"/>
          <w:pgSz w:w="12240" w:h="15840"/>
          <w:pgMar w:top="1000" w:right="860" w:bottom="900" w:left="1300" w:header="749" w:footer="705" w:gutter="0"/>
          <w:pgNumType w:start="1"/>
          <w:cols w:space="720"/>
        </w:sectPr>
      </w:pPr>
    </w:p>
    <w:p w14:paraId="2F19D1AB" w14:textId="77777777" w:rsidR="006B326C" w:rsidRDefault="006B326C">
      <w:pPr>
        <w:spacing w:before="11"/>
        <w:rPr>
          <w:rFonts w:ascii="宋体" w:eastAsia="宋体" w:hAnsi="宋体" w:cs="宋体"/>
          <w:sz w:val="25"/>
          <w:szCs w:val="25"/>
          <w:lang w:eastAsia="zh-CN"/>
        </w:rPr>
      </w:pPr>
    </w:p>
    <w:p w14:paraId="0C8D57AE" w14:textId="77777777" w:rsidR="006B326C" w:rsidRDefault="009B4794">
      <w:pPr>
        <w:pStyle w:val="a3"/>
        <w:spacing w:before="56" w:line="312" w:lineRule="exact"/>
        <w:ind w:left="1076" w:right="819"/>
        <w:rPr>
          <w:lang w:eastAsia="zh-CN"/>
        </w:rPr>
      </w:pPr>
      <w:r>
        <w:rPr>
          <w:lang w:eastAsia="zh-CN"/>
        </w:rPr>
        <w:t>前一年的业绩将允许与以前的预测进行比较，并进一步有助于提高负荷预测 做法的准确性。</w:t>
      </w:r>
    </w:p>
    <w:p w14:paraId="2569576C" w14:textId="69E6F8C4" w:rsidR="006B326C" w:rsidRDefault="009B4794">
      <w:pPr>
        <w:pStyle w:val="a3"/>
        <w:spacing w:before="92" w:line="237" w:lineRule="auto"/>
        <w:ind w:left="1076" w:right="504"/>
        <w:rPr>
          <w:lang w:eastAsia="zh-CN"/>
        </w:rPr>
      </w:pPr>
      <w:r>
        <w:rPr>
          <w:lang w:eastAsia="zh-CN"/>
        </w:rPr>
        <w:t>根据本标准提供的数据通常被计划协调员和接收数据的平衡</w:t>
      </w:r>
      <w:del w:id="707" w:author="378653276@qq.com" w:date="2021-04-20T22:29:00Z">
        <w:r w:rsidDel="0067247E">
          <w:rPr>
            <w:lang w:eastAsia="zh-CN"/>
          </w:rPr>
          <w:delText>机构</w:delText>
        </w:r>
      </w:del>
      <w:ins w:id="708" w:author="378653276@qq.com" w:date="2021-04-20T22:29:00Z">
        <w:r w:rsidR="0067247E">
          <w:rPr>
            <w:lang w:eastAsia="zh-CN"/>
          </w:rPr>
          <w:t>机关</w:t>
        </w:r>
      </w:ins>
      <w:r>
        <w:rPr>
          <w:lang w:eastAsia="zh-CN"/>
        </w:rPr>
        <w:t>视为机密。 此 外，向区域实体报告的数据须遵守《北美电力可靠性公司议事规则》第1500节 的保密规定，通常以不可归属的方式与其他职能实体的数据汇总。 虽然本标准 允许共享进行某些可靠性研究和评估所需的数据，但根据本标准收到的、适用 实体声称保密的任何数据应由接收实体保密。</w:t>
      </w:r>
    </w:p>
    <w:p w14:paraId="554BA053" w14:textId="77777777" w:rsidR="006B326C" w:rsidRDefault="006B326C">
      <w:pPr>
        <w:rPr>
          <w:rFonts w:ascii="宋体" w:eastAsia="宋体" w:hAnsi="宋体" w:cs="宋体"/>
          <w:sz w:val="24"/>
          <w:szCs w:val="24"/>
          <w:lang w:eastAsia="zh-CN"/>
        </w:rPr>
      </w:pPr>
    </w:p>
    <w:p w14:paraId="5152850A" w14:textId="77777777" w:rsidR="006B326C" w:rsidRDefault="009B4794">
      <w:pPr>
        <w:pStyle w:val="2"/>
        <w:spacing w:before="214"/>
        <w:ind w:left="140" w:right="819"/>
        <w:rPr>
          <w:b w:val="0"/>
          <w:bCs w:val="0"/>
          <w:lang w:eastAsia="zh-CN"/>
        </w:rPr>
      </w:pPr>
      <w:r>
        <w:rPr>
          <w:rFonts w:ascii="Tahoma" w:eastAsia="Tahoma" w:hAnsi="Tahoma" w:cs="Tahoma"/>
          <w:color w:val="244D74"/>
          <w:spacing w:val="-8"/>
          <w:lang w:eastAsia="zh-CN"/>
        </w:rPr>
        <w:t xml:space="preserve">B. </w:t>
      </w:r>
      <w:r>
        <w:rPr>
          <w:rFonts w:ascii="Tahoma" w:eastAsia="Tahoma" w:hAnsi="Tahoma" w:cs="Tahoma"/>
          <w:color w:val="244D74"/>
          <w:spacing w:val="1"/>
          <w:lang w:eastAsia="zh-CN"/>
        </w:rPr>
        <w:t xml:space="preserve"> </w:t>
      </w:r>
      <w:r>
        <w:rPr>
          <w:color w:val="244D74"/>
          <w:lang w:eastAsia="zh-CN"/>
        </w:rPr>
        <w:t>要求和措施</w:t>
      </w:r>
    </w:p>
    <w:p w14:paraId="65C6B842" w14:textId="77777777" w:rsidR="006B326C" w:rsidRDefault="009B4794">
      <w:pPr>
        <w:pStyle w:val="a3"/>
        <w:spacing w:before="107" w:line="237" w:lineRule="auto"/>
        <w:ind w:left="1076" w:right="819" w:hanging="576"/>
        <w:rPr>
          <w:lang w:eastAsia="zh-CN"/>
        </w:rPr>
      </w:pPr>
      <w:r>
        <w:rPr>
          <w:rFonts w:cs="宋体"/>
          <w:b/>
          <w:bCs/>
          <w:lang w:eastAsia="zh-CN"/>
        </w:rPr>
        <w:t>R1。</w:t>
      </w:r>
      <w:r>
        <w:rPr>
          <w:rFonts w:cs="宋体"/>
          <w:b/>
          <w:bCs/>
          <w:spacing w:val="-29"/>
          <w:lang w:eastAsia="zh-CN"/>
        </w:rPr>
        <w:t xml:space="preserve"> </w:t>
      </w:r>
      <w:r>
        <w:rPr>
          <w:lang w:eastAsia="zh-CN"/>
        </w:rPr>
        <w:t xml:space="preserve">每一规划协调员或平衡局，如确定需要收集内部总需求、负荷净能源和需求侧 管理数据，应制定并向其所在地区的适用实体发出数据请求。 数据请求应包 </w:t>
      </w:r>
      <w:proofErr w:type="gramStart"/>
      <w:r>
        <w:rPr>
          <w:lang w:eastAsia="zh-CN"/>
        </w:rPr>
        <w:t>括</w:t>
      </w:r>
      <w:proofErr w:type="gramEnd"/>
      <w:r>
        <w:rPr>
          <w:lang w:eastAsia="zh-CN"/>
        </w:rPr>
        <w:t>：[违规风险因素：中等][时间范围：长期规划]</w:t>
      </w:r>
    </w:p>
    <w:p w14:paraId="13979DD6" w14:textId="6EBCCE70" w:rsidR="006B326C" w:rsidRDefault="009B4794">
      <w:pPr>
        <w:pStyle w:val="a3"/>
        <w:spacing w:before="149" w:line="312" w:lineRule="exact"/>
        <w:ind w:right="819" w:hanging="504"/>
        <w:rPr>
          <w:lang w:eastAsia="zh-CN"/>
        </w:rPr>
      </w:pPr>
      <w:r>
        <w:rPr>
          <w:rFonts w:ascii="Calibri" w:eastAsia="Calibri" w:hAnsi="Calibri" w:cs="Calibri"/>
          <w:b/>
          <w:bCs/>
          <w:lang w:eastAsia="zh-CN"/>
        </w:rPr>
        <w:t>1.1.</w:t>
      </w:r>
      <w:r>
        <w:rPr>
          <w:rFonts w:ascii="Calibri" w:eastAsia="Calibri" w:hAnsi="Calibri" w:cs="Calibri"/>
          <w:b/>
          <w:bCs/>
          <w:spacing w:val="22"/>
          <w:lang w:eastAsia="zh-CN"/>
        </w:rPr>
        <w:t xml:space="preserve"> </w:t>
      </w:r>
      <w:del w:id="709" w:author="378653276@qq.com" w:date="2021-04-20T22:30:00Z">
        <w:r w:rsidDel="0067247E">
          <w:rPr>
            <w:lang w:eastAsia="zh-CN"/>
          </w:rPr>
          <w:delText>传输规划师</w:delText>
        </w:r>
      </w:del>
      <w:ins w:id="710" w:author="378653276@qq.com" w:date="2021-04-20T22:30:00Z">
        <w:r w:rsidR="0067247E">
          <w:rPr>
            <w:lang w:eastAsia="zh-CN"/>
          </w:rPr>
          <w:t>传输规划人员</w:t>
        </w:r>
      </w:ins>
      <w:r>
        <w:rPr>
          <w:lang w:eastAsia="zh-CN"/>
        </w:rPr>
        <w:t>、平衡</w:t>
      </w:r>
      <w:del w:id="711" w:author="378653276@qq.com" w:date="2021-04-20T22:31:00Z">
        <w:r w:rsidDel="0067247E">
          <w:rPr>
            <w:lang w:eastAsia="zh-CN"/>
          </w:rPr>
          <w:delText>当局</w:delText>
        </w:r>
      </w:del>
      <w:ins w:id="712" w:author="378653276@qq.com" w:date="2021-04-20T22:31:00Z">
        <w:r w:rsidR="0067247E">
          <w:rPr>
            <w:lang w:eastAsia="zh-CN"/>
          </w:rPr>
          <w:t>机关</w:t>
        </w:r>
      </w:ins>
      <w:r>
        <w:rPr>
          <w:lang w:eastAsia="zh-CN"/>
        </w:rPr>
        <w:t xml:space="preserve">、负载服务实体和分发提供商的名单，这些都是提 </w:t>
      </w:r>
      <w:proofErr w:type="gramStart"/>
      <w:r>
        <w:rPr>
          <w:lang w:eastAsia="zh-CN"/>
        </w:rPr>
        <w:t>供数据</w:t>
      </w:r>
      <w:proofErr w:type="gramEnd"/>
      <w:r>
        <w:rPr>
          <w:lang w:eastAsia="zh-CN"/>
        </w:rPr>
        <w:t>所需的(“适用</w:t>
      </w:r>
    </w:p>
    <w:p w14:paraId="3A8ED6C3" w14:textId="77777777" w:rsidR="006B326C" w:rsidRDefault="009B4794">
      <w:pPr>
        <w:pStyle w:val="a3"/>
        <w:spacing w:before="0" w:line="274" w:lineRule="exact"/>
        <w:ind w:right="819"/>
        <w:rPr>
          <w:lang w:eastAsia="zh-CN"/>
        </w:rPr>
      </w:pPr>
      <w:r>
        <w:rPr>
          <w:lang w:eastAsia="zh-CN"/>
        </w:rPr>
        <w:t>实体</w:t>
      </w:r>
      <w:proofErr w:type="gramStart"/>
      <w:r>
        <w:rPr>
          <w:lang w:eastAsia="zh-CN"/>
        </w:rPr>
        <w:t>”</w:t>
      </w:r>
      <w:proofErr w:type="gramEnd"/>
      <w:r>
        <w:rPr>
          <w:lang w:eastAsia="zh-CN"/>
        </w:rPr>
        <w:t>)。</w:t>
      </w:r>
    </w:p>
    <w:p w14:paraId="14D1BD47" w14:textId="77777777" w:rsidR="006B326C" w:rsidRDefault="009B4794">
      <w:pPr>
        <w:pStyle w:val="a3"/>
        <w:spacing w:before="106"/>
        <w:ind w:left="1076" w:right="819"/>
        <w:rPr>
          <w:lang w:eastAsia="zh-CN"/>
        </w:rPr>
      </w:pPr>
      <w:r>
        <w:rPr>
          <w:rFonts w:ascii="Calibri" w:eastAsia="Calibri" w:hAnsi="Calibri" w:cs="Calibri"/>
          <w:b/>
          <w:bCs/>
          <w:lang w:eastAsia="zh-CN"/>
        </w:rPr>
        <w:t xml:space="preserve">1.2.  </w:t>
      </w:r>
      <w:r>
        <w:rPr>
          <w:lang w:eastAsia="zh-CN"/>
        </w:rPr>
        <w:t>提供数据的时间表。</w:t>
      </w:r>
      <w:r>
        <w:rPr>
          <w:spacing w:val="22"/>
          <w:lang w:eastAsia="zh-CN"/>
        </w:rPr>
        <w:t xml:space="preserve"> </w:t>
      </w:r>
      <w:r>
        <w:rPr>
          <w:lang w:eastAsia="zh-CN"/>
        </w:rPr>
        <w:t>（答复请求必须至少30个日历日）。</w:t>
      </w:r>
    </w:p>
    <w:p w14:paraId="4D56F661"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 </w:t>
      </w:r>
      <w:r>
        <w:rPr>
          <w:rFonts w:ascii="Calibri" w:eastAsia="Calibri" w:hAnsi="Calibri" w:cs="Calibri"/>
          <w:b/>
          <w:bCs/>
          <w:spacing w:val="37"/>
          <w:sz w:val="24"/>
          <w:szCs w:val="24"/>
          <w:lang w:eastAsia="zh-CN"/>
        </w:rPr>
        <w:t xml:space="preserve"> </w:t>
      </w:r>
      <w:r>
        <w:rPr>
          <w:rFonts w:ascii="宋体" w:eastAsia="宋体" w:hAnsi="宋体" w:cs="宋体"/>
          <w:sz w:val="24"/>
          <w:szCs w:val="24"/>
          <w:lang w:eastAsia="zh-CN"/>
        </w:rPr>
        <w:t>要求提供下列</w:t>
      </w:r>
      <w:proofErr w:type="gramStart"/>
      <w:r>
        <w:rPr>
          <w:rFonts w:ascii="宋体" w:eastAsia="宋体" w:hAnsi="宋体" w:cs="宋体"/>
          <w:sz w:val="24"/>
          <w:szCs w:val="24"/>
          <w:lang w:eastAsia="zh-CN"/>
        </w:rPr>
        <w:t>任何或</w:t>
      </w:r>
      <w:proofErr w:type="gramEnd"/>
      <w:r>
        <w:rPr>
          <w:rFonts w:ascii="宋体" w:eastAsia="宋体" w:hAnsi="宋体" w:cs="宋体"/>
          <w:sz w:val="24"/>
          <w:szCs w:val="24"/>
          <w:lang w:eastAsia="zh-CN"/>
        </w:rPr>
        <w:t>全部实际数据，必要时：</w:t>
      </w:r>
    </w:p>
    <w:p w14:paraId="1C36B9D0" w14:textId="77777777"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1.3.1.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上一历年以兆瓦计的综合小时需求量。</w:t>
      </w:r>
    </w:p>
    <w:p w14:paraId="7A831A7B" w14:textId="77777777"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1.3.2.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上一个日历年的月和年综合高峰小时需求，单位为兆瓦。</w:t>
      </w:r>
    </w:p>
    <w:p w14:paraId="129BCA30" w14:textId="77777777" w:rsidR="006B326C" w:rsidRDefault="009B4794">
      <w:pPr>
        <w:pStyle w:val="a3"/>
        <w:spacing w:before="118" w:line="312" w:lineRule="exact"/>
        <w:ind w:left="3380" w:right="699" w:hanging="1080"/>
        <w:jc w:val="both"/>
        <w:rPr>
          <w:lang w:eastAsia="zh-CN"/>
        </w:rPr>
      </w:pPr>
      <w:r>
        <w:rPr>
          <w:rFonts w:ascii="Calibri" w:eastAsia="Calibri" w:hAnsi="Calibri" w:cs="Calibri"/>
          <w:b/>
          <w:bCs/>
          <w:spacing w:val="-3"/>
          <w:lang w:eastAsia="zh-CN"/>
        </w:rPr>
        <w:t>1.3.2.1.</w:t>
      </w:r>
      <w:r>
        <w:rPr>
          <w:rFonts w:ascii="Calibri" w:eastAsia="Calibri" w:hAnsi="Calibri" w:cs="Calibri"/>
          <w:b/>
          <w:bCs/>
          <w:spacing w:val="46"/>
          <w:lang w:eastAsia="zh-CN"/>
        </w:rPr>
        <w:t xml:space="preserve"> </w:t>
      </w:r>
      <w:r>
        <w:rPr>
          <w:lang w:eastAsia="zh-CN"/>
        </w:rPr>
        <w:t>如果年度高峰小时实际需求因天气相关条件（例如温度、 湿度或风速）而变化，适用实体还应提供上一个日历年度 的天气归一化年度高峰小时实际需求。</w:t>
      </w:r>
    </w:p>
    <w:p w14:paraId="7DA83D52" w14:textId="77777777" w:rsidR="006B326C" w:rsidRDefault="009B4794">
      <w:pPr>
        <w:spacing w:before="89"/>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1.3.3.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前一个日历年的每月和年度负荷净能源。</w:t>
      </w:r>
    </w:p>
    <w:p w14:paraId="3A45613C" w14:textId="77777777" w:rsidR="006B326C" w:rsidRDefault="009B4794">
      <w:pPr>
        <w:pStyle w:val="a3"/>
        <w:spacing w:before="96" w:line="230" w:lineRule="auto"/>
        <w:ind w:left="2300" w:right="819" w:hanging="720"/>
        <w:rPr>
          <w:lang w:eastAsia="zh-CN"/>
        </w:rPr>
      </w:pPr>
      <w:r>
        <w:rPr>
          <w:rFonts w:ascii="Calibri" w:eastAsia="Calibri" w:hAnsi="Calibri" w:cs="Calibri"/>
          <w:b/>
          <w:bCs/>
          <w:spacing w:val="-3"/>
          <w:lang w:eastAsia="zh-CN"/>
        </w:rPr>
        <w:t>1.3.4.</w:t>
      </w:r>
      <w:r>
        <w:rPr>
          <w:rFonts w:ascii="Calibri" w:eastAsia="Calibri" w:hAnsi="Calibri" w:cs="Calibri"/>
          <w:b/>
          <w:bCs/>
          <w:spacing w:val="20"/>
          <w:lang w:eastAsia="zh-CN"/>
        </w:rPr>
        <w:t xml:space="preserve"> </w:t>
      </w:r>
      <w:r>
        <w:rPr>
          <w:lang w:eastAsia="zh-CN"/>
        </w:rPr>
        <w:t>每月和年度高峰时间可控和</w:t>
      </w:r>
      <w:proofErr w:type="gramStart"/>
      <w:r>
        <w:rPr>
          <w:lang w:eastAsia="zh-CN"/>
        </w:rPr>
        <w:t>可</w:t>
      </w:r>
      <w:proofErr w:type="gramEnd"/>
      <w:r>
        <w:rPr>
          <w:lang w:eastAsia="zh-CN"/>
        </w:rPr>
        <w:t>调度的需求侧管理，在系统操作员的 控制或监督下，在前一个日历年度以兆瓦计。 每小时应报告三个 值：1)承诺的兆瓦（受控制或监督的数量)；2）发送的</w:t>
      </w:r>
      <w:proofErr w:type="gramStart"/>
      <w:r>
        <w:rPr>
          <w:lang w:eastAsia="zh-CN"/>
        </w:rPr>
        <w:t>兆瓦(</w:t>
      </w:r>
      <w:proofErr w:type="gramEnd"/>
      <w:r>
        <w:rPr>
          <w:lang w:eastAsia="zh-CN"/>
        </w:rPr>
        <w:t>如果 有，</w:t>
      </w:r>
    </w:p>
    <w:p w14:paraId="12B00AC0" w14:textId="77777777" w:rsidR="006B326C" w:rsidRDefault="006B326C">
      <w:pPr>
        <w:spacing w:line="230" w:lineRule="auto"/>
        <w:rPr>
          <w:lang w:eastAsia="zh-CN"/>
        </w:rPr>
        <w:sectPr w:rsidR="006B326C">
          <w:pgSz w:w="12240" w:h="15840"/>
          <w:pgMar w:top="1000" w:right="860" w:bottom="900" w:left="1300" w:header="749" w:footer="705" w:gutter="0"/>
          <w:cols w:space="720"/>
        </w:sectPr>
      </w:pPr>
    </w:p>
    <w:p w14:paraId="069913F6" w14:textId="77777777" w:rsidR="006B326C" w:rsidRDefault="006B326C">
      <w:pPr>
        <w:spacing w:before="11"/>
        <w:rPr>
          <w:rFonts w:ascii="宋体" w:eastAsia="宋体" w:hAnsi="宋体" w:cs="宋体"/>
          <w:sz w:val="25"/>
          <w:szCs w:val="25"/>
          <w:lang w:eastAsia="zh-CN"/>
        </w:rPr>
      </w:pPr>
    </w:p>
    <w:p w14:paraId="399F7E4A" w14:textId="77777777" w:rsidR="006B326C" w:rsidRDefault="009B4794">
      <w:pPr>
        <w:pStyle w:val="a3"/>
        <w:spacing w:before="26"/>
        <w:ind w:left="2300" w:right="504"/>
        <w:rPr>
          <w:lang w:eastAsia="zh-CN"/>
        </w:rPr>
      </w:pPr>
      <w:r>
        <w:rPr>
          <w:lang w:eastAsia="zh-CN"/>
        </w:rPr>
        <w:t>激活</w:t>
      </w:r>
      <w:proofErr w:type="gramStart"/>
      <w:r>
        <w:rPr>
          <w:lang w:eastAsia="zh-CN"/>
        </w:rPr>
        <w:t>供系统</w:t>
      </w:r>
      <w:proofErr w:type="gramEnd"/>
      <w:r>
        <w:rPr>
          <w:lang w:eastAsia="zh-CN"/>
        </w:rPr>
        <w:t>操作员使用)和3)实现的兆瓦（实际减少需求的数量）。</w:t>
      </w:r>
    </w:p>
    <w:p w14:paraId="36BCA005" w14:textId="77777777" w:rsidR="006B326C" w:rsidRDefault="009B4794">
      <w:pPr>
        <w:spacing w:before="118"/>
        <w:ind w:left="1076"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 </w:t>
      </w:r>
      <w:r>
        <w:rPr>
          <w:rFonts w:ascii="Calibri" w:eastAsia="Calibri" w:hAnsi="Calibri" w:cs="Calibri"/>
          <w:b/>
          <w:bCs/>
          <w:spacing w:val="37"/>
          <w:sz w:val="24"/>
          <w:szCs w:val="24"/>
          <w:lang w:eastAsia="zh-CN"/>
        </w:rPr>
        <w:t xml:space="preserve"> </w:t>
      </w:r>
      <w:r>
        <w:rPr>
          <w:rFonts w:ascii="宋体" w:eastAsia="宋体" w:hAnsi="宋体" w:cs="宋体"/>
          <w:sz w:val="24"/>
          <w:szCs w:val="24"/>
          <w:lang w:eastAsia="zh-CN"/>
        </w:rPr>
        <w:t>要求提供下列</w:t>
      </w:r>
      <w:proofErr w:type="gramStart"/>
      <w:r>
        <w:rPr>
          <w:rFonts w:ascii="宋体" w:eastAsia="宋体" w:hAnsi="宋体" w:cs="宋体"/>
          <w:sz w:val="24"/>
          <w:szCs w:val="24"/>
          <w:lang w:eastAsia="zh-CN"/>
        </w:rPr>
        <w:t>任何或</w:t>
      </w:r>
      <w:proofErr w:type="gramEnd"/>
      <w:r>
        <w:rPr>
          <w:rFonts w:ascii="宋体" w:eastAsia="宋体" w:hAnsi="宋体" w:cs="宋体"/>
          <w:sz w:val="24"/>
          <w:szCs w:val="24"/>
          <w:lang w:eastAsia="zh-CN"/>
        </w:rPr>
        <w:t>全部预报数据，必要时：</w:t>
      </w:r>
    </w:p>
    <w:p w14:paraId="7D53B010" w14:textId="77777777"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1.4.1.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每月高峰时间预测未来两个日历年的</w:t>
      </w:r>
      <w:proofErr w:type="gramStart"/>
      <w:r>
        <w:rPr>
          <w:rFonts w:ascii="宋体" w:eastAsia="宋体" w:hAnsi="宋体" w:cs="宋体"/>
          <w:sz w:val="24"/>
          <w:szCs w:val="24"/>
          <w:lang w:eastAsia="zh-CN"/>
        </w:rPr>
        <w:t>总内部</w:t>
      </w:r>
      <w:proofErr w:type="gramEnd"/>
      <w:r>
        <w:rPr>
          <w:rFonts w:ascii="宋体" w:eastAsia="宋体" w:hAnsi="宋体" w:cs="宋体"/>
          <w:sz w:val="24"/>
          <w:szCs w:val="24"/>
          <w:lang w:eastAsia="zh-CN"/>
        </w:rPr>
        <w:t>需求以兆瓦计。</w:t>
      </w:r>
    </w:p>
    <w:p w14:paraId="0E964443" w14:textId="77777777"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1.4.2.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每月预测未来两个日历年的负荷净能源。</w:t>
      </w:r>
    </w:p>
    <w:p w14:paraId="35C567ED" w14:textId="77777777" w:rsidR="006B326C" w:rsidRDefault="009B4794">
      <w:pPr>
        <w:pStyle w:val="a3"/>
        <w:spacing w:before="116" w:line="314" w:lineRule="exact"/>
        <w:ind w:left="2300" w:right="819" w:hanging="720"/>
        <w:rPr>
          <w:lang w:eastAsia="zh-CN"/>
        </w:rPr>
      </w:pPr>
      <w:r>
        <w:rPr>
          <w:rFonts w:ascii="Calibri" w:eastAsia="Calibri" w:hAnsi="Calibri" w:cs="Calibri"/>
          <w:b/>
          <w:bCs/>
          <w:spacing w:val="-3"/>
          <w:lang w:eastAsia="zh-CN"/>
        </w:rPr>
        <w:t>1.4.3.</w:t>
      </w:r>
      <w:r>
        <w:rPr>
          <w:rFonts w:ascii="Calibri" w:eastAsia="Calibri" w:hAnsi="Calibri" w:cs="Calibri"/>
          <w:b/>
          <w:bCs/>
          <w:spacing w:val="20"/>
          <w:lang w:eastAsia="zh-CN"/>
        </w:rPr>
        <w:t xml:space="preserve"> </w:t>
      </w:r>
      <w:r>
        <w:rPr>
          <w:lang w:eastAsia="zh-CN"/>
        </w:rPr>
        <w:t>高峰小时预测</w:t>
      </w:r>
      <w:proofErr w:type="gramStart"/>
      <w:r>
        <w:rPr>
          <w:lang w:eastAsia="zh-CN"/>
        </w:rPr>
        <w:t>总内部</w:t>
      </w:r>
      <w:proofErr w:type="gramEnd"/>
      <w:r>
        <w:rPr>
          <w:lang w:eastAsia="zh-CN"/>
        </w:rPr>
        <w:t>需求（夏季和冬季）在</w:t>
      </w:r>
      <w:proofErr w:type="gramStart"/>
      <w:r>
        <w:rPr>
          <w:lang w:eastAsia="zh-CN"/>
        </w:rPr>
        <w:t>兆瓦的</w:t>
      </w:r>
      <w:proofErr w:type="gramEnd"/>
      <w:r>
        <w:rPr>
          <w:lang w:eastAsia="zh-CN"/>
        </w:rPr>
        <w:t>十个日历年 到未来。</w:t>
      </w:r>
    </w:p>
    <w:p w14:paraId="7130C1AA" w14:textId="77777777" w:rsidR="006B326C" w:rsidRDefault="009B4794">
      <w:pPr>
        <w:spacing w:before="86"/>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1.4.4.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在未来十个日历年里，每年预测的负荷净能源。</w:t>
      </w:r>
    </w:p>
    <w:p w14:paraId="76829D67" w14:textId="77777777" w:rsidR="006B326C" w:rsidRDefault="009B4794">
      <w:pPr>
        <w:pStyle w:val="a3"/>
        <w:spacing w:before="101" w:line="228" w:lineRule="auto"/>
        <w:ind w:left="2300" w:right="1059" w:hanging="720"/>
        <w:jc w:val="both"/>
        <w:rPr>
          <w:lang w:eastAsia="zh-CN"/>
        </w:rPr>
      </w:pPr>
      <w:r>
        <w:rPr>
          <w:rFonts w:ascii="Calibri" w:eastAsia="Calibri" w:hAnsi="Calibri" w:cs="Calibri"/>
          <w:b/>
          <w:bCs/>
          <w:spacing w:val="-3"/>
          <w:lang w:eastAsia="zh-CN"/>
        </w:rPr>
        <w:t>1.4.5.</w:t>
      </w:r>
      <w:r>
        <w:rPr>
          <w:rFonts w:ascii="Calibri" w:eastAsia="Calibri" w:hAnsi="Calibri" w:cs="Calibri"/>
          <w:b/>
          <w:bCs/>
          <w:spacing w:val="20"/>
          <w:lang w:eastAsia="zh-CN"/>
        </w:rPr>
        <w:t xml:space="preserve"> </w:t>
      </w:r>
      <w:r>
        <w:rPr>
          <w:lang w:eastAsia="zh-CN"/>
        </w:rPr>
        <w:t>总和可用的高峰小时预测可控和</w:t>
      </w:r>
      <w:proofErr w:type="gramStart"/>
      <w:r>
        <w:rPr>
          <w:lang w:eastAsia="zh-CN"/>
        </w:rPr>
        <w:t>可</w:t>
      </w:r>
      <w:proofErr w:type="gramEnd"/>
      <w:r>
        <w:rPr>
          <w:lang w:eastAsia="zh-CN"/>
        </w:rPr>
        <w:t>调度的需求侧管理（夏季和</w:t>
      </w:r>
      <w:proofErr w:type="gramStart"/>
      <w:r>
        <w:rPr>
          <w:lang w:eastAsia="zh-CN"/>
        </w:rPr>
        <w:t xml:space="preserve">冬 </w:t>
      </w:r>
      <w:proofErr w:type="gramEnd"/>
      <w:r>
        <w:rPr>
          <w:lang w:eastAsia="zh-CN"/>
        </w:rPr>
        <w:t>季），以兆瓦，在系统运营商的控制或监督下，在未来十个日历 年。</w:t>
      </w:r>
    </w:p>
    <w:p w14:paraId="0BDD61FF" w14:textId="77777777" w:rsidR="006B326C" w:rsidRDefault="009B4794">
      <w:pPr>
        <w:spacing w:before="11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1.5. </w:t>
      </w:r>
      <w:r>
        <w:rPr>
          <w:rFonts w:ascii="Calibri" w:eastAsia="Calibri" w:hAnsi="Calibri" w:cs="Calibri"/>
          <w:b/>
          <w:bCs/>
          <w:spacing w:val="22"/>
          <w:sz w:val="24"/>
          <w:szCs w:val="24"/>
          <w:lang w:eastAsia="zh-CN"/>
        </w:rPr>
        <w:t xml:space="preserve"> </w:t>
      </w:r>
      <w:r>
        <w:rPr>
          <w:rFonts w:ascii="宋体" w:eastAsia="宋体" w:hAnsi="宋体" w:cs="宋体"/>
          <w:sz w:val="24"/>
          <w:szCs w:val="24"/>
          <w:lang w:eastAsia="zh-CN"/>
        </w:rPr>
        <w:t>要求提供下列</w:t>
      </w:r>
      <w:proofErr w:type="gramStart"/>
      <w:r>
        <w:rPr>
          <w:rFonts w:ascii="宋体" w:eastAsia="宋体" w:hAnsi="宋体" w:cs="宋体"/>
          <w:sz w:val="24"/>
          <w:szCs w:val="24"/>
          <w:lang w:eastAsia="zh-CN"/>
        </w:rPr>
        <w:t>任何或</w:t>
      </w:r>
      <w:proofErr w:type="gramEnd"/>
      <w:r>
        <w:rPr>
          <w:rFonts w:ascii="宋体" w:eastAsia="宋体" w:hAnsi="宋体" w:cs="宋体"/>
          <w:sz w:val="24"/>
          <w:szCs w:val="24"/>
          <w:lang w:eastAsia="zh-CN"/>
        </w:rPr>
        <w:t>全部简要说明，必要时，：</w:t>
      </w:r>
    </w:p>
    <w:p w14:paraId="47052491" w14:textId="77777777"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1.5.1.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在开发综合峰值需求和净能量负荷预测中使用的假设和方法。</w:t>
      </w:r>
    </w:p>
    <w:p w14:paraId="2B58999B" w14:textId="77777777" w:rsidR="006B326C" w:rsidRDefault="009B4794">
      <w:pPr>
        <w:pStyle w:val="a3"/>
        <w:spacing w:before="119" w:line="310" w:lineRule="exact"/>
        <w:ind w:left="2300" w:right="819" w:hanging="720"/>
        <w:rPr>
          <w:lang w:eastAsia="zh-CN"/>
        </w:rPr>
      </w:pPr>
      <w:r>
        <w:rPr>
          <w:rFonts w:ascii="Calibri" w:eastAsia="Calibri" w:hAnsi="Calibri" w:cs="Calibri"/>
          <w:b/>
          <w:bCs/>
          <w:spacing w:val="-3"/>
          <w:lang w:eastAsia="zh-CN"/>
        </w:rPr>
        <w:t>1.5.2.</w:t>
      </w:r>
      <w:r>
        <w:rPr>
          <w:rFonts w:ascii="Calibri" w:eastAsia="Calibri" w:hAnsi="Calibri" w:cs="Calibri"/>
          <w:b/>
          <w:bCs/>
          <w:spacing w:val="20"/>
          <w:lang w:eastAsia="zh-CN"/>
        </w:rPr>
        <w:t xml:space="preserve"> </w:t>
      </w:r>
      <w:r>
        <w:rPr>
          <w:lang w:eastAsia="zh-CN"/>
        </w:rPr>
        <w:t>在系统操作员的控制或监督下，可控和</w:t>
      </w:r>
      <w:proofErr w:type="gramStart"/>
      <w:r>
        <w:rPr>
          <w:lang w:eastAsia="zh-CN"/>
        </w:rPr>
        <w:t>可</w:t>
      </w:r>
      <w:proofErr w:type="gramEnd"/>
      <w:r>
        <w:rPr>
          <w:lang w:eastAsia="zh-CN"/>
        </w:rPr>
        <w:t>调度需求</w:t>
      </w:r>
      <w:proofErr w:type="gramStart"/>
      <w:r>
        <w:rPr>
          <w:lang w:eastAsia="zh-CN"/>
        </w:rPr>
        <w:t>侧管理</w:t>
      </w:r>
      <w:proofErr w:type="gramEnd"/>
      <w:r>
        <w:rPr>
          <w:lang w:eastAsia="zh-CN"/>
        </w:rPr>
        <w:t>的需求和 能量效应。</w:t>
      </w:r>
    </w:p>
    <w:p w14:paraId="01099B5D" w14:textId="77777777" w:rsidR="006B326C" w:rsidRDefault="009B4794">
      <w:pPr>
        <w:spacing w:before="92"/>
        <w:ind w:left="1580" w:right="504"/>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1.5.3.  </w:t>
      </w:r>
      <w:r>
        <w:rPr>
          <w:rFonts w:ascii="Calibri" w:eastAsia="Calibri" w:hAnsi="Calibri" w:cs="Calibri"/>
          <w:b/>
          <w:bCs/>
          <w:spacing w:val="20"/>
          <w:sz w:val="24"/>
          <w:szCs w:val="24"/>
          <w:lang w:eastAsia="zh-CN"/>
        </w:rPr>
        <w:t xml:space="preserve"> </w:t>
      </w:r>
      <w:r>
        <w:rPr>
          <w:rFonts w:ascii="宋体" w:eastAsia="宋体" w:hAnsi="宋体" w:cs="宋体"/>
          <w:sz w:val="24"/>
          <w:szCs w:val="24"/>
          <w:lang w:eastAsia="zh-CN"/>
        </w:rPr>
        <w:t>需求</w:t>
      </w:r>
      <w:proofErr w:type="gramStart"/>
      <w:r>
        <w:rPr>
          <w:rFonts w:ascii="宋体" w:eastAsia="宋体" w:hAnsi="宋体" w:cs="宋体"/>
          <w:sz w:val="24"/>
          <w:szCs w:val="24"/>
          <w:lang w:eastAsia="zh-CN"/>
        </w:rPr>
        <w:t>侧管理</w:t>
      </w:r>
      <w:proofErr w:type="gramEnd"/>
      <w:r>
        <w:rPr>
          <w:rFonts w:ascii="宋体" w:eastAsia="宋体" w:hAnsi="宋体" w:cs="宋体"/>
          <w:sz w:val="24"/>
          <w:szCs w:val="24"/>
          <w:lang w:eastAsia="zh-CN"/>
        </w:rPr>
        <w:t>如何在其峰值需求和年度净负荷能源预测中得到解决。</w:t>
      </w:r>
    </w:p>
    <w:p w14:paraId="689A0045" w14:textId="77777777" w:rsidR="006B326C" w:rsidRDefault="009B4794">
      <w:pPr>
        <w:pStyle w:val="a3"/>
        <w:spacing w:before="119" w:line="310" w:lineRule="exact"/>
        <w:ind w:left="2300" w:right="819" w:hanging="720"/>
        <w:rPr>
          <w:lang w:eastAsia="zh-CN"/>
        </w:rPr>
      </w:pPr>
      <w:r>
        <w:rPr>
          <w:rFonts w:ascii="Calibri" w:eastAsia="Calibri" w:hAnsi="Calibri" w:cs="Calibri"/>
          <w:b/>
          <w:bCs/>
          <w:spacing w:val="-3"/>
          <w:lang w:eastAsia="zh-CN"/>
        </w:rPr>
        <w:t>1.5.4.</w:t>
      </w:r>
      <w:r>
        <w:rPr>
          <w:rFonts w:ascii="Calibri" w:eastAsia="Calibri" w:hAnsi="Calibri" w:cs="Calibri"/>
          <w:b/>
          <w:bCs/>
          <w:spacing w:val="20"/>
          <w:lang w:eastAsia="zh-CN"/>
        </w:rPr>
        <w:t xml:space="preserve"> </w:t>
      </w:r>
      <w:r>
        <w:rPr>
          <w:lang w:eastAsia="zh-CN"/>
        </w:rPr>
        <w:t>可控制和</w:t>
      </w:r>
      <w:proofErr w:type="gramStart"/>
      <w:r>
        <w:rPr>
          <w:lang w:eastAsia="zh-CN"/>
        </w:rPr>
        <w:t>可</w:t>
      </w:r>
      <w:proofErr w:type="gramEnd"/>
      <w:r>
        <w:rPr>
          <w:lang w:eastAsia="zh-CN"/>
        </w:rPr>
        <w:t>调度需求</w:t>
      </w:r>
      <w:proofErr w:type="gramStart"/>
      <w:r>
        <w:rPr>
          <w:lang w:eastAsia="zh-CN"/>
        </w:rPr>
        <w:t>侧管理</w:t>
      </w:r>
      <w:proofErr w:type="gramEnd"/>
      <w:r>
        <w:rPr>
          <w:lang w:eastAsia="zh-CN"/>
        </w:rPr>
        <w:t>预测与上一历年实际可控制和</w:t>
      </w:r>
      <w:proofErr w:type="gramStart"/>
      <w:r>
        <w:rPr>
          <w:lang w:eastAsia="zh-CN"/>
        </w:rPr>
        <w:t>可</w:t>
      </w:r>
      <w:proofErr w:type="gramEnd"/>
      <w:r>
        <w:rPr>
          <w:lang w:eastAsia="zh-CN"/>
        </w:rPr>
        <w:t xml:space="preserve">调度需 </w:t>
      </w:r>
      <w:proofErr w:type="gramStart"/>
      <w:r>
        <w:rPr>
          <w:lang w:eastAsia="zh-CN"/>
        </w:rPr>
        <w:t>求侧管理</w:t>
      </w:r>
      <w:proofErr w:type="gramEnd"/>
      <w:r>
        <w:rPr>
          <w:lang w:eastAsia="zh-CN"/>
        </w:rPr>
        <w:t>的比较，如果适用，如何调整未来预测的假设和方法。</w:t>
      </w:r>
    </w:p>
    <w:p w14:paraId="77094DD3" w14:textId="77777777" w:rsidR="006B326C" w:rsidRDefault="009B4794">
      <w:pPr>
        <w:pStyle w:val="a3"/>
        <w:spacing w:before="118" w:line="312" w:lineRule="exact"/>
        <w:ind w:left="2300" w:right="819" w:hanging="720"/>
        <w:jc w:val="both"/>
        <w:rPr>
          <w:lang w:eastAsia="zh-CN"/>
        </w:rPr>
      </w:pPr>
      <w:r>
        <w:rPr>
          <w:rFonts w:ascii="Calibri" w:eastAsia="Calibri" w:hAnsi="Calibri" w:cs="Calibri"/>
          <w:b/>
          <w:bCs/>
          <w:spacing w:val="-3"/>
          <w:lang w:eastAsia="zh-CN"/>
        </w:rPr>
        <w:t>1.5.5.</w:t>
      </w:r>
      <w:r>
        <w:rPr>
          <w:rFonts w:ascii="Calibri" w:eastAsia="Calibri" w:hAnsi="Calibri" w:cs="Calibri"/>
          <w:b/>
          <w:bCs/>
          <w:spacing w:val="20"/>
          <w:lang w:eastAsia="zh-CN"/>
        </w:rPr>
        <w:t xml:space="preserve"> </w:t>
      </w:r>
      <w:r>
        <w:rPr>
          <w:lang w:eastAsia="zh-CN"/>
        </w:rPr>
        <w:t>需求高峰预测如何与上一历年的实际需求相比较，并适当考虑到任 何与天气有关的变化（例如温度、湿度或风速），以及如果适用的 话，如何调整未来预测的假设和方法。</w:t>
      </w:r>
    </w:p>
    <w:p w14:paraId="3AFB9F7F" w14:textId="77777777" w:rsidR="006B326C" w:rsidRDefault="009B4794">
      <w:pPr>
        <w:pStyle w:val="a3"/>
        <w:spacing w:before="121" w:line="310" w:lineRule="exact"/>
        <w:ind w:left="1076" w:right="819" w:hanging="576"/>
        <w:rPr>
          <w:lang w:eastAsia="zh-CN"/>
        </w:rPr>
      </w:pPr>
      <w:r>
        <w:rPr>
          <w:rFonts w:cs="宋体"/>
          <w:b/>
          <w:bCs/>
          <w:lang w:eastAsia="zh-CN"/>
        </w:rPr>
        <w:t>M1。</w:t>
      </w:r>
      <w:r>
        <w:rPr>
          <w:rFonts w:cs="宋体"/>
          <w:b/>
          <w:bCs/>
          <w:spacing w:val="-3"/>
          <w:lang w:eastAsia="zh-CN"/>
        </w:rPr>
        <w:t xml:space="preserve"> </w:t>
      </w:r>
      <w:r>
        <w:rPr>
          <w:lang w:eastAsia="zh-CN"/>
        </w:rPr>
        <w:t>规划协调员或平衡局应根据要求R1，以硬拷贝或电子格式提出日期已过的数 据请求。</w:t>
      </w:r>
    </w:p>
    <w:p w14:paraId="6222B11D" w14:textId="77777777" w:rsidR="006B326C" w:rsidRDefault="009B4794">
      <w:pPr>
        <w:spacing w:before="120" w:line="312" w:lineRule="exact"/>
        <w:ind w:left="1076" w:right="819" w:hanging="576"/>
        <w:rPr>
          <w:rFonts w:ascii="宋体" w:eastAsia="宋体" w:hAnsi="宋体" w:cs="宋体"/>
          <w:sz w:val="25"/>
          <w:szCs w:val="25"/>
          <w:lang w:eastAsia="zh-CN"/>
        </w:rPr>
      </w:pPr>
      <w:r>
        <w:rPr>
          <w:rFonts w:ascii="宋体" w:eastAsia="宋体" w:hAnsi="宋体" w:cs="宋体"/>
          <w:b/>
          <w:bCs/>
          <w:sz w:val="24"/>
          <w:szCs w:val="24"/>
          <w:lang w:eastAsia="zh-CN"/>
        </w:rPr>
        <w:t>R2。</w:t>
      </w:r>
      <w:r>
        <w:rPr>
          <w:rFonts w:ascii="宋体" w:eastAsia="宋体" w:hAnsi="宋体" w:cs="宋体"/>
          <w:b/>
          <w:bCs/>
          <w:spacing w:val="-29"/>
          <w:sz w:val="24"/>
          <w:szCs w:val="24"/>
          <w:lang w:eastAsia="zh-CN"/>
        </w:rPr>
        <w:t xml:space="preserve"> </w:t>
      </w:r>
      <w:r>
        <w:rPr>
          <w:rFonts w:ascii="宋体" w:eastAsia="宋体" w:hAnsi="宋体" w:cs="宋体"/>
          <w:sz w:val="24"/>
          <w:szCs w:val="24"/>
          <w:lang w:eastAsia="zh-CN"/>
        </w:rPr>
        <w:t>数据请求中确定的每个适用实体应</w:t>
      </w:r>
      <w:proofErr w:type="gramStart"/>
      <w:r>
        <w:rPr>
          <w:rFonts w:ascii="宋体" w:eastAsia="宋体" w:hAnsi="宋体" w:cs="宋体"/>
          <w:sz w:val="24"/>
          <w:szCs w:val="24"/>
          <w:lang w:eastAsia="zh-CN"/>
        </w:rPr>
        <w:t>根据根据</w:t>
      </w:r>
      <w:proofErr w:type="gramEnd"/>
      <w:r>
        <w:rPr>
          <w:rFonts w:ascii="宋体" w:eastAsia="宋体" w:hAnsi="宋体" w:cs="宋体"/>
          <w:sz w:val="24"/>
          <w:szCs w:val="24"/>
          <w:lang w:eastAsia="zh-CN"/>
        </w:rPr>
        <w:t xml:space="preserve">要求R1发出的数据请求提供其规划 </w:t>
      </w:r>
      <w:r>
        <w:rPr>
          <w:rFonts w:ascii="宋体" w:eastAsia="宋体" w:hAnsi="宋体" w:cs="宋体"/>
          <w:w w:val="95"/>
          <w:sz w:val="24"/>
          <w:szCs w:val="24"/>
          <w:lang w:eastAsia="zh-CN"/>
        </w:rPr>
        <w:t xml:space="preserve">协调员或平衡局要求的数据。  </w:t>
      </w:r>
      <w:r>
        <w:rPr>
          <w:rFonts w:ascii="宋体" w:eastAsia="宋体" w:hAnsi="宋体" w:cs="宋体"/>
          <w:spacing w:val="72"/>
          <w:w w:val="95"/>
          <w:sz w:val="24"/>
          <w:szCs w:val="24"/>
          <w:lang w:eastAsia="zh-CN"/>
        </w:rPr>
        <w:t xml:space="preserve"> </w:t>
      </w:r>
      <w:r>
        <w:rPr>
          <w:rFonts w:ascii="宋体" w:eastAsia="宋体" w:hAnsi="宋体" w:cs="宋体"/>
          <w:i/>
          <w:spacing w:val="-78"/>
          <w:w w:val="95"/>
          <w:sz w:val="25"/>
          <w:szCs w:val="25"/>
          <w:lang w:eastAsia="zh-CN"/>
        </w:rPr>
        <w:t>[违规风险因素：中度][时间范围：长期规划]</w:t>
      </w:r>
    </w:p>
    <w:p w14:paraId="67F1878A" w14:textId="77777777" w:rsidR="006B326C" w:rsidRDefault="006B326C">
      <w:pPr>
        <w:spacing w:line="312" w:lineRule="exact"/>
        <w:rPr>
          <w:rFonts w:ascii="宋体" w:eastAsia="宋体" w:hAnsi="宋体" w:cs="宋体"/>
          <w:sz w:val="25"/>
          <w:szCs w:val="25"/>
          <w:lang w:eastAsia="zh-CN"/>
        </w:rPr>
        <w:sectPr w:rsidR="006B326C">
          <w:pgSz w:w="12240" w:h="15840"/>
          <w:pgMar w:top="1000" w:right="860" w:bottom="900" w:left="1300" w:header="749" w:footer="705" w:gutter="0"/>
          <w:cols w:space="720"/>
        </w:sectPr>
      </w:pPr>
    </w:p>
    <w:p w14:paraId="37E9A973" w14:textId="77777777" w:rsidR="006B326C" w:rsidRDefault="006B326C">
      <w:pPr>
        <w:spacing w:before="11"/>
        <w:rPr>
          <w:rFonts w:ascii="宋体" w:eastAsia="宋体" w:hAnsi="宋体" w:cs="宋体"/>
          <w:i/>
          <w:sz w:val="25"/>
          <w:szCs w:val="25"/>
          <w:lang w:eastAsia="zh-CN"/>
        </w:rPr>
      </w:pPr>
    </w:p>
    <w:p w14:paraId="1A168555" w14:textId="235AB797" w:rsidR="006B326C" w:rsidRDefault="009B4794">
      <w:pPr>
        <w:pStyle w:val="a3"/>
        <w:spacing w:before="56" w:line="312" w:lineRule="exact"/>
        <w:ind w:left="1076" w:right="815" w:hanging="576"/>
        <w:jc w:val="both"/>
        <w:rPr>
          <w:lang w:eastAsia="zh-CN"/>
        </w:rPr>
      </w:pPr>
      <w:r>
        <w:rPr>
          <w:rFonts w:cs="宋体"/>
          <w:b/>
          <w:bCs/>
          <w:lang w:eastAsia="zh-CN"/>
        </w:rPr>
        <w:t>m2。</w:t>
      </w:r>
      <w:r>
        <w:rPr>
          <w:rFonts w:cs="宋体"/>
          <w:b/>
          <w:bCs/>
          <w:spacing w:val="-3"/>
          <w:lang w:eastAsia="zh-CN"/>
        </w:rPr>
        <w:t xml:space="preserve"> </w:t>
      </w:r>
      <w:r>
        <w:rPr>
          <w:lang w:eastAsia="zh-CN"/>
        </w:rPr>
        <w:t>每个适用实体都应有</w:t>
      </w:r>
      <w:del w:id="713" w:author="378653276@qq.com" w:date="2021-04-20T23:28:00Z">
        <w:r w:rsidDel="008F035B">
          <w:rPr>
            <w:lang w:eastAsia="zh-CN"/>
          </w:rPr>
          <w:delText>证据</w:delText>
        </w:r>
      </w:del>
      <w:ins w:id="714" w:author="378653276@qq.com" w:date="2021-04-20T23:28:00Z">
        <w:r w:rsidR="008F035B">
          <w:rPr>
            <w:lang w:eastAsia="zh-CN"/>
          </w:rPr>
          <w:t>凭证</w:t>
        </w:r>
      </w:ins>
      <w:r>
        <w:rPr>
          <w:lang w:eastAsia="zh-CN"/>
        </w:rPr>
        <w:t>，如注明日期的电子邮件或注明日期的送文函，证明 其按照要求R2提供了所要求的数据。</w:t>
      </w:r>
    </w:p>
    <w:p w14:paraId="6D05DE93" w14:textId="77777777" w:rsidR="006B326C" w:rsidRDefault="009B4794">
      <w:pPr>
        <w:spacing w:before="120" w:line="312" w:lineRule="exact"/>
        <w:ind w:left="1065" w:right="777" w:hanging="566"/>
        <w:jc w:val="both"/>
        <w:rPr>
          <w:rFonts w:ascii="宋体" w:eastAsia="宋体" w:hAnsi="宋体" w:cs="宋体"/>
          <w:sz w:val="25"/>
          <w:szCs w:val="25"/>
          <w:lang w:eastAsia="zh-CN"/>
        </w:rPr>
      </w:pPr>
      <w:r>
        <w:rPr>
          <w:rFonts w:ascii="宋体" w:eastAsia="宋体" w:hAnsi="宋体" w:cs="宋体"/>
          <w:b/>
          <w:bCs/>
          <w:sz w:val="24"/>
          <w:szCs w:val="24"/>
          <w:lang w:eastAsia="zh-CN"/>
        </w:rPr>
        <w:t>r3。</w:t>
      </w:r>
      <w:r>
        <w:rPr>
          <w:rFonts w:ascii="宋体" w:eastAsia="宋体" w:hAnsi="宋体" w:cs="宋体"/>
          <w:b/>
          <w:bCs/>
          <w:spacing w:val="-28"/>
          <w:sz w:val="24"/>
          <w:szCs w:val="24"/>
          <w:lang w:eastAsia="zh-CN"/>
        </w:rPr>
        <w:t xml:space="preserve"> </w:t>
      </w:r>
      <w:r>
        <w:rPr>
          <w:rFonts w:ascii="宋体" w:eastAsia="宋体" w:hAnsi="宋体" w:cs="宋体"/>
          <w:sz w:val="24"/>
          <w:szCs w:val="24"/>
          <w:lang w:eastAsia="zh-CN"/>
        </w:rPr>
        <w:t>规划协调员或平衡局应在收到索取此种数据的请求后75个日历日内，向适用的 区域实体提供要求R1第1.3至1.5部分所列的数据，除非双方另有约定。</w:t>
      </w:r>
      <w:r>
        <w:rPr>
          <w:rFonts w:ascii="宋体" w:eastAsia="宋体" w:hAnsi="宋体" w:cs="宋体"/>
          <w:spacing w:val="-17"/>
          <w:sz w:val="24"/>
          <w:szCs w:val="24"/>
          <w:lang w:eastAsia="zh-CN"/>
        </w:rPr>
        <w:t xml:space="preserve"> </w:t>
      </w:r>
      <w:r>
        <w:rPr>
          <w:rFonts w:ascii="宋体" w:eastAsia="宋体" w:hAnsi="宋体" w:cs="宋体"/>
          <w:i/>
          <w:spacing w:val="-54"/>
          <w:sz w:val="25"/>
          <w:szCs w:val="25"/>
          <w:lang w:eastAsia="zh-CN"/>
        </w:rPr>
        <w:t>[违规</w:t>
      </w:r>
      <w:r>
        <w:rPr>
          <w:rFonts w:ascii="宋体" w:eastAsia="宋体" w:hAnsi="宋体" w:cs="宋体"/>
          <w:i/>
          <w:w w:val="96"/>
          <w:sz w:val="25"/>
          <w:szCs w:val="25"/>
          <w:lang w:eastAsia="zh-CN"/>
        </w:rPr>
        <w:t xml:space="preserve"> </w:t>
      </w:r>
      <w:r>
        <w:rPr>
          <w:rFonts w:ascii="宋体" w:eastAsia="宋体" w:hAnsi="宋体" w:cs="宋体"/>
          <w:i/>
          <w:spacing w:val="-77"/>
          <w:sz w:val="25"/>
          <w:szCs w:val="25"/>
          <w:lang w:eastAsia="zh-CN"/>
        </w:rPr>
        <w:t>风险因素：中度][时间范围：长期规划]</w:t>
      </w:r>
    </w:p>
    <w:p w14:paraId="15389F4C" w14:textId="6A41DD6A" w:rsidR="006B326C" w:rsidRDefault="009B4794">
      <w:pPr>
        <w:pStyle w:val="a3"/>
        <w:spacing w:before="119" w:line="310" w:lineRule="exact"/>
        <w:ind w:left="1076" w:right="815" w:hanging="576"/>
        <w:jc w:val="both"/>
        <w:rPr>
          <w:lang w:eastAsia="zh-CN"/>
        </w:rPr>
      </w:pPr>
      <w:r>
        <w:rPr>
          <w:rFonts w:cs="宋体"/>
          <w:b/>
          <w:bCs/>
          <w:lang w:eastAsia="zh-CN"/>
        </w:rPr>
        <w:t>m3。</w:t>
      </w:r>
      <w:r>
        <w:rPr>
          <w:rFonts w:cs="宋体"/>
          <w:b/>
          <w:bCs/>
          <w:spacing w:val="-3"/>
          <w:lang w:eastAsia="zh-CN"/>
        </w:rPr>
        <w:t xml:space="preserve"> </w:t>
      </w:r>
      <w:r>
        <w:rPr>
          <w:lang w:eastAsia="zh-CN"/>
        </w:rPr>
        <w:t>每个规划协调员或平衡局都应有</w:t>
      </w:r>
      <w:del w:id="715" w:author="378653276@qq.com" w:date="2021-04-20T23:28:00Z">
        <w:r w:rsidDel="008F035B">
          <w:rPr>
            <w:lang w:eastAsia="zh-CN"/>
          </w:rPr>
          <w:delText>证据</w:delText>
        </w:r>
      </w:del>
      <w:ins w:id="716" w:author="378653276@qq.com" w:date="2021-04-20T23:28:00Z">
        <w:r w:rsidR="008F035B">
          <w:rPr>
            <w:lang w:eastAsia="zh-CN"/>
          </w:rPr>
          <w:t>凭证</w:t>
        </w:r>
      </w:ins>
      <w:r>
        <w:rPr>
          <w:lang w:eastAsia="zh-CN"/>
        </w:rPr>
        <w:t>，如注明日期的电子邮件或注明日期的送 文函，证明其按照要求R3提供了适用区域实体要求的数据。</w:t>
      </w:r>
    </w:p>
    <w:p w14:paraId="3843DDAF" w14:textId="77777777" w:rsidR="006B326C" w:rsidRDefault="009B4794">
      <w:pPr>
        <w:pStyle w:val="a3"/>
        <w:spacing w:before="95" w:line="237" w:lineRule="auto"/>
        <w:ind w:left="1076" w:right="723" w:hanging="576"/>
        <w:rPr>
          <w:lang w:eastAsia="zh-CN"/>
        </w:rPr>
      </w:pPr>
      <w:r>
        <w:rPr>
          <w:rFonts w:cs="宋体"/>
          <w:b/>
          <w:bCs/>
          <w:lang w:eastAsia="zh-CN"/>
        </w:rPr>
        <w:t>r4。</w:t>
      </w:r>
      <w:r>
        <w:rPr>
          <w:rFonts w:cs="宋体"/>
          <w:b/>
          <w:bCs/>
          <w:spacing w:val="-27"/>
          <w:lang w:eastAsia="zh-CN"/>
        </w:rPr>
        <w:t xml:space="preserve"> </w:t>
      </w:r>
      <w:r>
        <w:rPr>
          <w:lang w:eastAsia="zh-CN"/>
        </w:rPr>
        <w:t xml:space="preserve">任何适用的实体应响应规划协调员、平衡局、输电规划师或资源规划师就要求 R1第1.3-1.5部分所列数据提出的书面请求，并表明需要这些数据，以便对散装 电气系统进行可靠性评估，应向请求实体提供或以其他方式提供这些数据。 这 </w:t>
      </w:r>
      <w:proofErr w:type="gramStart"/>
      <w:r>
        <w:rPr>
          <w:lang w:eastAsia="zh-CN"/>
        </w:rPr>
        <w:t>一</w:t>
      </w:r>
      <w:proofErr w:type="gramEnd"/>
      <w:r>
        <w:rPr>
          <w:lang w:eastAsia="zh-CN"/>
        </w:rPr>
        <w:t>要求不改变实体根据要求R2对其规划协调员或平衡局根据要求R1发出的数据 请求</w:t>
      </w:r>
      <w:proofErr w:type="gramStart"/>
      <w:r>
        <w:rPr>
          <w:lang w:eastAsia="zh-CN"/>
        </w:rPr>
        <w:t>作出</w:t>
      </w:r>
      <w:proofErr w:type="gramEnd"/>
      <w:r>
        <w:rPr>
          <w:lang w:eastAsia="zh-CN"/>
        </w:rPr>
        <w:t>答复的义务。 除非另有协议，适用实体：[违规风险因素：中等][时 间范围：长期规划]</w:t>
      </w:r>
    </w:p>
    <w:p w14:paraId="1E9C4975" w14:textId="77777777" w:rsidR="006B326C" w:rsidRDefault="009B4794">
      <w:pPr>
        <w:pStyle w:val="a3"/>
        <w:tabs>
          <w:tab w:val="left" w:pos="1795"/>
        </w:tabs>
        <w:spacing w:before="113"/>
        <w:ind w:left="1436" w:right="819"/>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不得要求更改其维护或使用数据的格式；</w:t>
      </w:r>
    </w:p>
    <w:p w14:paraId="6CBAE0E6" w14:textId="77777777" w:rsidR="006B326C" w:rsidRDefault="009B4794">
      <w:pPr>
        <w:pStyle w:val="a3"/>
        <w:tabs>
          <w:tab w:val="left" w:pos="1795"/>
        </w:tabs>
        <w:spacing w:before="129" w:line="312" w:lineRule="exact"/>
        <w:ind w:left="1796" w:right="1563" w:hanging="360"/>
        <w:rPr>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lang w:eastAsia="zh-CN"/>
        </w:rPr>
        <w:t>应在书面请求后45个日历日内提供所要求的数据，但须符合本要 求第4.1部分；除非提供 所请求的数据将与适用实体的机密性、监管或安全要求相冲突</w:t>
      </w:r>
    </w:p>
    <w:p w14:paraId="5852B7C3" w14:textId="77777777" w:rsidR="006B326C" w:rsidRDefault="009B4794">
      <w:pPr>
        <w:pStyle w:val="a3"/>
        <w:spacing w:before="117" w:line="312" w:lineRule="exact"/>
        <w:ind w:right="819" w:hanging="504"/>
        <w:rPr>
          <w:lang w:eastAsia="zh-CN"/>
        </w:rPr>
      </w:pPr>
      <w:r>
        <w:rPr>
          <w:rFonts w:cs="宋体"/>
          <w:b/>
          <w:bCs/>
          <w:lang w:eastAsia="zh-CN"/>
        </w:rPr>
        <w:t>4.1.</w:t>
      </w:r>
      <w:r>
        <w:rPr>
          <w:rFonts w:cs="宋体"/>
          <w:b/>
          <w:bCs/>
          <w:spacing w:val="-1"/>
          <w:lang w:eastAsia="zh-CN"/>
        </w:rPr>
        <w:t xml:space="preserve"> </w:t>
      </w:r>
      <w:r>
        <w:rPr>
          <w:lang w:eastAsia="zh-CN"/>
        </w:rPr>
        <w:t xml:space="preserve">如果由于（1)请求实体没有证明数据的可靠性需要，因此适用实体不 提供所请求的数据；或(2）提供的数据将与适用实体的保密、监管或安 </w:t>
      </w:r>
      <w:proofErr w:type="gramStart"/>
      <w:r>
        <w:rPr>
          <w:lang w:eastAsia="zh-CN"/>
        </w:rPr>
        <w:t>全要求</w:t>
      </w:r>
      <w:proofErr w:type="gramEnd"/>
      <w:r>
        <w:rPr>
          <w:lang w:eastAsia="zh-CN"/>
        </w:rPr>
        <w:t xml:space="preserve">相冲突，则适用实体应在提出书面请求后30个日历日内向请求实 </w:t>
      </w:r>
      <w:proofErr w:type="gramStart"/>
      <w:r>
        <w:rPr>
          <w:lang w:eastAsia="zh-CN"/>
        </w:rPr>
        <w:t>体提供</w:t>
      </w:r>
      <w:proofErr w:type="gramEnd"/>
      <w:r>
        <w:rPr>
          <w:lang w:eastAsia="zh-CN"/>
        </w:rPr>
        <w:t>书面答复，具体说明未提供的数据依据。</w:t>
      </w:r>
    </w:p>
    <w:p w14:paraId="7860965E" w14:textId="7BD8293C" w:rsidR="006B326C" w:rsidRDefault="009B4794">
      <w:pPr>
        <w:pStyle w:val="a3"/>
        <w:spacing w:before="92" w:line="237" w:lineRule="auto"/>
        <w:ind w:left="1076" w:right="815" w:hanging="576"/>
        <w:jc w:val="both"/>
        <w:rPr>
          <w:lang w:eastAsia="zh-CN"/>
        </w:rPr>
      </w:pPr>
      <w:r>
        <w:rPr>
          <w:rFonts w:cs="宋体"/>
          <w:b/>
          <w:bCs/>
          <w:lang w:eastAsia="zh-CN"/>
        </w:rPr>
        <w:t>M4。</w:t>
      </w:r>
      <w:r>
        <w:rPr>
          <w:rFonts w:cs="宋体"/>
          <w:b/>
          <w:bCs/>
          <w:spacing w:val="-3"/>
          <w:lang w:eastAsia="zh-CN"/>
        </w:rPr>
        <w:t xml:space="preserve"> </w:t>
      </w:r>
      <w:r>
        <w:rPr>
          <w:lang w:eastAsia="zh-CN"/>
        </w:rPr>
        <w:t>要求R4中确定的每个适用实体应具有诸如日期已过的电子邮件或日期已过的送 文函等</w:t>
      </w:r>
      <w:del w:id="717" w:author="378653276@qq.com" w:date="2021-04-20T23:28:00Z">
        <w:r w:rsidDel="008F035B">
          <w:rPr>
            <w:lang w:eastAsia="zh-CN"/>
          </w:rPr>
          <w:delText>证据</w:delText>
        </w:r>
      </w:del>
      <w:ins w:id="718" w:author="378653276@qq.com" w:date="2021-04-20T23:28:00Z">
        <w:r w:rsidR="008F035B">
          <w:rPr>
            <w:lang w:eastAsia="zh-CN"/>
          </w:rPr>
          <w:t>凭证</w:t>
        </w:r>
      </w:ins>
      <w:r>
        <w:rPr>
          <w:lang w:eastAsia="zh-CN"/>
        </w:rPr>
        <w:t>，证明其提供了所要求的数据，或提供了书面答复，具体说明了未 提供的数据以及未按照要求R4提供数据的依据。</w:t>
      </w:r>
    </w:p>
    <w:p w14:paraId="2C758EE2" w14:textId="77777777" w:rsidR="006B326C" w:rsidRDefault="006B326C">
      <w:pPr>
        <w:spacing w:line="237" w:lineRule="auto"/>
        <w:jc w:val="both"/>
        <w:rPr>
          <w:lang w:eastAsia="zh-CN"/>
        </w:rPr>
        <w:sectPr w:rsidR="006B326C">
          <w:pgSz w:w="12240" w:h="15840"/>
          <w:pgMar w:top="1000" w:right="860" w:bottom="900" w:left="1300" w:header="749" w:footer="705" w:gutter="0"/>
          <w:cols w:space="720"/>
        </w:sectPr>
      </w:pPr>
    </w:p>
    <w:p w14:paraId="34F73BF5" w14:textId="77777777" w:rsidR="006B326C" w:rsidRDefault="006B326C">
      <w:pPr>
        <w:spacing w:before="11"/>
        <w:rPr>
          <w:rFonts w:ascii="宋体" w:eastAsia="宋体" w:hAnsi="宋体" w:cs="宋体"/>
          <w:sz w:val="25"/>
          <w:szCs w:val="25"/>
          <w:lang w:eastAsia="zh-CN"/>
        </w:rPr>
      </w:pPr>
    </w:p>
    <w:p w14:paraId="0BC40744" w14:textId="77777777" w:rsidR="006B326C" w:rsidRDefault="009B4794">
      <w:pPr>
        <w:pStyle w:val="2"/>
        <w:ind w:left="140" w:right="819"/>
        <w:rPr>
          <w:b w:val="0"/>
          <w:bCs w:val="0"/>
          <w:lang w:eastAsia="zh-CN"/>
        </w:rPr>
      </w:pPr>
      <w:r>
        <w:rPr>
          <w:rFonts w:ascii="Tahoma" w:eastAsia="Tahoma" w:hAnsi="Tahoma" w:cs="Tahoma"/>
          <w:color w:val="244D74"/>
          <w:spacing w:val="-9"/>
          <w:lang w:eastAsia="zh-CN"/>
        </w:rPr>
        <w:t xml:space="preserve">C. </w:t>
      </w:r>
      <w:r>
        <w:rPr>
          <w:rFonts w:ascii="Tahoma" w:eastAsia="Tahoma" w:hAnsi="Tahoma" w:cs="Tahoma"/>
          <w:color w:val="244D74"/>
          <w:spacing w:val="7"/>
          <w:lang w:eastAsia="zh-CN"/>
        </w:rPr>
        <w:t xml:space="preserve"> </w:t>
      </w:r>
      <w:r>
        <w:rPr>
          <w:color w:val="244D74"/>
          <w:lang w:eastAsia="zh-CN"/>
        </w:rPr>
        <w:t>遵守情况</w:t>
      </w:r>
    </w:p>
    <w:p w14:paraId="7A576656" w14:textId="77777777" w:rsidR="006B326C" w:rsidRDefault="009B4794">
      <w:pPr>
        <w:tabs>
          <w:tab w:val="left" w:pos="1075"/>
        </w:tabs>
        <w:spacing w:before="102"/>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监测进程</w:t>
      </w:r>
    </w:p>
    <w:p w14:paraId="05FDD8A6" w14:textId="5CE26293" w:rsidR="006B326C" w:rsidRDefault="009B4794">
      <w:pPr>
        <w:spacing w:before="87"/>
        <w:ind w:left="1580" w:right="819" w:hanging="504"/>
        <w:rPr>
          <w:rFonts w:ascii="宋体" w:eastAsia="宋体" w:hAnsi="宋体" w:cs="宋体"/>
          <w:sz w:val="24"/>
          <w:szCs w:val="24"/>
          <w:lang w:eastAsia="zh-CN"/>
        </w:rPr>
      </w:pPr>
      <w:r>
        <w:rPr>
          <w:rFonts w:ascii="Calibri" w:eastAsia="Calibri" w:hAnsi="Calibri" w:cs="Calibri"/>
          <w:b/>
          <w:bCs/>
          <w:sz w:val="24"/>
          <w:szCs w:val="24"/>
          <w:lang w:eastAsia="zh-CN"/>
        </w:rPr>
        <w:t xml:space="preserve">1.1. </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执法</w:t>
      </w:r>
      <w:del w:id="719" w:author="378653276@qq.com" w:date="2021-04-20T22:29:00Z">
        <w:r w:rsidDel="0067247E">
          <w:rPr>
            <w:rFonts w:ascii="宋体" w:eastAsia="宋体" w:hAnsi="宋体" w:cs="宋体"/>
            <w:b/>
            <w:bCs/>
            <w:sz w:val="24"/>
            <w:szCs w:val="24"/>
            <w:lang w:eastAsia="zh-CN"/>
          </w:rPr>
          <w:delText>机构</w:delText>
        </w:r>
      </w:del>
      <w:ins w:id="720" w:author="378653276@qq.com" w:date="2021-04-20T22:29:00Z">
        <w:r w:rsidR="0067247E">
          <w:rPr>
            <w:rFonts w:ascii="宋体" w:eastAsia="宋体" w:hAnsi="宋体" w:cs="宋体"/>
            <w:b/>
            <w:bCs/>
            <w:sz w:val="24"/>
            <w:szCs w:val="24"/>
            <w:lang w:eastAsia="zh-CN"/>
          </w:rPr>
          <w:t>机关</w:t>
        </w:r>
      </w:ins>
    </w:p>
    <w:p w14:paraId="766CFEE4" w14:textId="73EC8667" w:rsidR="006B326C" w:rsidRDefault="009B4794">
      <w:pPr>
        <w:pStyle w:val="a3"/>
        <w:spacing w:before="118" w:line="312" w:lineRule="exact"/>
        <w:ind w:right="504"/>
        <w:rPr>
          <w:lang w:eastAsia="zh-CN"/>
        </w:rPr>
      </w:pPr>
      <w:r>
        <w:rPr>
          <w:lang w:eastAsia="zh-CN"/>
        </w:rPr>
        <w:t>正如《NERC议事规则》所界定的，“合</w:t>
      </w:r>
      <w:proofErr w:type="gramStart"/>
      <w:r>
        <w:rPr>
          <w:lang w:eastAsia="zh-CN"/>
        </w:rPr>
        <w:t>规</w:t>
      </w:r>
      <w:proofErr w:type="gramEnd"/>
      <w:r>
        <w:rPr>
          <w:lang w:eastAsia="zh-CN"/>
        </w:rPr>
        <w:t>执行</w:t>
      </w:r>
      <w:del w:id="721" w:author="378653276@qq.com" w:date="2021-04-20T22:29:00Z">
        <w:r w:rsidDel="0067247E">
          <w:rPr>
            <w:lang w:eastAsia="zh-CN"/>
          </w:rPr>
          <w:delText>机构</w:delText>
        </w:r>
      </w:del>
      <w:ins w:id="722" w:author="378653276@qq.com" w:date="2021-04-20T22:29:00Z">
        <w:r w:rsidR="0067247E">
          <w:rPr>
            <w:lang w:eastAsia="zh-CN"/>
          </w:rPr>
          <w:t>机关</w:t>
        </w:r>
      </w:ins>
      <w:r>
        <w:rPr>
          <w:lang w:eastAsia="zh-CN"/>
        </w:rPr>
        <w:t>”是指NERC或区域实体在 各自的作用下监测和执行NERC可靠性标准的遵守情况。</w:t>
      </w:r>
    </w:p>
    <w:p w14:paraId="4E7B5F92" w14:textId="2EB2DB0F" w:rsidR="006B326C" w:rsidRDefault="009B4794">
      <w:pPr>
        <w:pStyle w:val="2"/>
        <w:spacing w:before="87"/>
        <w:ind w:left="1076" w:right="819"/>
        <w:rPr>
          <w:b w:val="0"/>
          <w:bCs w:val="0"/>
          <w:lang w:eastAsia="zh-CN"/>
        </w:rPr>
      </w:pPr>
      <w:r>
        <w:rPr>
          <w:rFonts w:ascii="Calibri" w:eastAsia="Calibri" w:hAnsi="Calibri" w:cs="Calibri"/>
          <w:lang w:eastAsia="zh-CN"/>
        </w:rPr>
        <w:t xml:space="preserve">1.2. </w:t>
      </w:r>
      <w:r>
        <w:rPr>
          <w:rFonts w:ascii="Calibri" w:eastAsia="Calibri" w:hAnsi="Calibri" w:cs="Calibri"/>
          <w:spacing w:val="20"/>
          <w:lang w:eastAsia="zh-CN"/>
        </w:rPr>
        <w:t xml:space="preserve"> </w:t>
      </w:r>
      <w:del w:id="723" w:author="378653276@qq.com" w:date="2021-04-20T23:28:00Z">
        <w:r w:rsidDel="008F035B">
          <w:rPr>
            <w:lang w:eastAsia="zh-CN"/>
          </w:rPr>
          <w:delText>证据</w:delText>
        </w:r>
      </w:del>
      <w:ins w:id="724" w:author="378653276@qq.com" w:date="2021-04-20T23:28:00Z">
        <w:r w:rsidR="008F035B">
          <w:rPr>
            <w:lang w:eastAsia="zh-CN"/>
          </w:rPr>
          <w:t>凭证</w:t>
        </w:r>
      </w:ins>
      <w:r>
        <w:rPr>
          <w:lang w:eastAsia="zh-CN"/>
        </w:rPr>
        <w:t>保留</w:t>
      </w:r>
    </w:p>
    <w:p w14:paraId="6E0E4FDC" w14:textId="5E67C4C9" w:rsidR="006B326C" w:rsidRDefault="009B4794">
      <w:pPr>
        <w:pStyle w:val="a3"/>
        <w:spacing w:before="115" w:line="312" w:lineRule="exact"/>
        <w:ind w:right="603"/>
        <w:rPr>
          <w:lang w:eastAsia="zh-CN"/>
        </w:rPr>
      </w:pPr>
      <w:r>
        <w:rPr>
          <w:lang w:eastAsia="zh-CN"/>
        </w:rPr>
        <w:t>以下</w:t>
      </w:r>
      <w:del w:id="725" w:author="378653276@qq.com" w:date="2021-04-20T23:28:00Z">
        <w:r w:rsidDel="008F035B">
          <w:rPr>
            <w:lang w:eastAsia="zh-CN"/>
          </w:rPr>
          <w:delText>证据</w:delText>
        </w:r>
      </w:del>
      <w:ins w:id="726" w:author="378653276@qq.com" w:date="2021-04-20T23:28:00Z">
        <w:r w:rsidR="008F035B">
          <w:rPr>
            <w:lang w:eastAsia="zh-CN"/>
          </w:rPr>
          <w:t>凭证</w:t>
        </w:r>
      </w:ins>
      <w:r>
        <w:rPr>
          <w:lang w:eastAsia="zh-CN"/>
        </w:rPr>
        <w:t>保留</w:t>
      </w:r>
      <w:proofErr w:type="gramStart"/>
      <w:r>
        <w:rPr>
          <w:lang w:eastAsia="zh-CN"/>
        </w:rPr>
        <w:t>期确定</w:t>
      </w:r>
      <w:proofErr w:type="gramEnd"/>
      <w:r>
        <w:rPr>
          <w:lang w:eastAsia="zh-CN"/>
        </w:rPr>
        <w:t>了一个实体需要保留具体</w:t>
      </w:r>
      <w:del w:id="727" w:author="378653276@qq.com" w:date="2021-04-20T23:28:00Z">
        <w:r w:rsidDel="008F035B">
          <w:rPr>
            <w:lang w:eastAsia="zh-CN"/>
          </w:rPr>
          <w:delText>证据</w:delText>
        </w:r>
      </w:del>
      <w:ins w:id="728" w:author="378653276@qq.com" w:date="2021-04-20T23:28:00Z">
        <w:r w:rsidR="008F035B">
          <w:rPr>
            <w:lang w:eastAsia="zh-CN"/>
          </w:rPr>
          <w:t>凭证</w:t>
        </w:r>
      </w:ins>
      <w:r>
        <w:rPr>
          <w:lang w:eastAsia="zh-CN"/>
        </w:rPr>
        <w:t>以证明遵守情况的期 限。 对于以下规定的</w:t>
      </w:r>
      <w:del w:id="729" w:author="378653276@qq.com" w:date="2021-04-20T23:28:00Z">
        <w:r w:rsidDel="008F035B">
          <w:rPr>
            <w:lang w:eastAsia="zh-CN"/>
          </w:rPr>
          <w:delText>证据</w:delText>
        </w:r>
      </w:del>
      <w:ins w:id="730" w:author="378653276@qq.com" w:date="2021-04-20T23:28:00Z">
        <w:r w:rsidR="008F035B">
          <w:rPr>
            <w:lang w:eastAsia="zh-CN"/>
          </w:rPr>
          <w:t>凭证</w:t>
        </w:r>
      </w:ins>
      <w:r>
        <w:rPr>
          <w:lang w:eastAsia="zh-CN"/>
        </w:rPr>
        <w:t>保留期短于上次审计以来的时间的情况，遵约执 行</w:t>
      </w:r>
      <w:del w:id="731" w:author="378653276@qq.com" w:date="2021-04-20T22:29:00Z">
        <w:r w:rsidDel="0067247E">
          <w:rPr>
            <w:lang w:eastAsia="zh-CN"/>
          </w:rPr>
          <w:delText>机构</w:delText>
        </w:r>
      </w:del>
      <w:ins w:id="732" w:author="378653276@qq.com" w:date="2021-04-20T22:29:00Z">
        <w:r w:rsidR="0067247E">
          <w:rPr>
            <w:lang w:eastAsia="zh-CN"/>
          </w:rPr>
          <w:t>机关</w:t>
        </w:r>
      </w:ins>
      <w:r>
        <w:rPr>
          <w:lang w:eastAsia="zh-CN"/>
        </w:rPr>
        <w:t>可要求某一实体提供其他</w:t>
      </w:r>
      <w:del w:id="733" w:author="378653276@qq.com" w:date="2021-04-20T23:28:00Z">
        <w:r w:rsidDel="008F035B">
          <w:rPr>
            <w:lang w:eastAsia="zh-CN"/>
          </w:rPr>
          <w:delText>证据</w:delText>
        </w:r>
      </w:del>
      <w:ins w:id="734" w:author="378653276@qq.com" w:date="2021-04-20T23:28:00Z">
        <w:r w:rsidR="008F035B">
          <w:rPr>
            <w:lang w:eastAsia="zh-CN"/>
          </w:rPr>
          <w:t>凭证</w:t>
        </w:r>
      </w:ins>
      <w:r>
        <w:rPr>
          <w:lang w:eastAsia="zh-CN"/>
        </w:rPr>
        <w:t>，以表明其在上次审计以来的整个时 间段内符合要求。</w:t>
      </w:r>
    </w:p>
    <w:p w14:paraId="361A935F" w14:textId="5489E5C7" w:rsidR="006B326C" w:rsidRDefault="009B4794">
      <w:pPr>
        <w:pStyle w:val="a3"/>
        <w:spacing w:line="312" w:lineRule="exact"/>
        <w:ind w:right="579"/>
        <w:jc w:val="both"/>
        <w:rPr>
          <w:lang w:eastAsia="zh-CN"/>
        </w:rPr>
      </w:pPr>
      <w:r>
        <w:rPr>
          <w:lang w:eastAsia="zh-CN"/>
        </w:rPr>
        <w:t>自上次审计以来，适用实体应保存数据或</w:t>
      </w:r>
      <w:del w:id="735" w:author="378653276@qq.com" w:date="2021-04-20T23:28:00Z">
        <w:r w:rsidDel="008F035B">
          <w:rPr>
            <w:lang w:eastAsia="zh-CN"/>
          </w:rPr>
          <w:delText>证据</w:delText>
        </w:r>
      </w:del>
      <w:ins w:id="736" w:author="378653276@qq.com" w:date="2021-04-20T23:28:00Z">
        <w:r w:rsidR="008F035B">
          <w:rPr>
            <w:lang w:eastAsia="zh-CN"/>
          </w:rPr>
          <w:t>凭证</w:t>
        </w:r>
      </w:ins>
      <w:r>
        <w:rPr>
          <w:lang w:eastAsia="zh-CN"/>
        </w:rPr>
        <w:t>，以显示符合第R1至第R4条的 要求，以及措施M1至第M4条的规定，除非其合</w:t>
      </w:r>
      <w:proofErr w:type="gramStart"/>
      <w:r>
        <w:rPr>
          <w:lang w:eastAsia="zh-CN"/>
        </w:rPr>
        <w:t>规</w:t>
      </w:r>
      <w:proofErr w:type="gramEnd"/>
      <w:r>
        <w:rPr>
          <w:lang w:eastAsia="zh-CN"/>
        </w:rPr>
        <w:t>执法</w:t>
      </w:r>
      <w:del w:id="737" w:author="378653276@qq.com" w:date="2021-04-20T22:29:00Z">
        <w:r w:rsidDel="0067247E">
          <w:rPr>
            <w:lang w:eastAsia="zh-CN"/>
          </w:rPr>
          <w:delText>机构</w:delText>
        </w:r>
      </w:del>
      <w:ins w:id="738" w:author="378653276@qq.com" w:date="2021-04-20T22:29:00Z">
        <w:r w:rsidR="0067247E">
          <w:rPr>
            <w:lang w:eastAsia="zh-CN"/>
          </w:rPr>
          <w:t>机关</w:t>
        </w:r>
      </w:ins>
      <w:r>
        <w:rPr>
          <w:lang w:eastAsia="zh-CN"/>
        </w:rPr>
        <w:t>指示在较长时间内 保留具体</w:t>
      </w:r>
      <w:del w:id="739" w:author="378653276@qq.com" w:date="2021-04-20T23:28:00Z">
        <w:r w:rsidDel="008F035B">
          <w:rPr>
            <w:lang w:eastAsia="zh-CN"/>
          </w:rPr>
          <w:delText>证据</w:delText>
        </w:r>
      </w:del>
      <w:ins w:id="740" w:author="378653276@qq.com" w:date="2021-04-20T23:28:00Z">
        <w:r w:rsidR="008F035B">
          <w:rPr>
            <w:lang w:eastAsia="zh-CN"/>
          </w:rPr>
          <w:t>凭证</w:t>
        </w:r>
      </w:ins>
      <w:r>
        <w:rPr>
          <w:lang w:eastAsia="zh-CN"/>
        </w:rPr>
        <w:t>，作为调查的一部分。</w:t>
      </w:r>
    </w:p>
    <w:p w14:paraId="34948572" w14:textId="77777777" w:rsidR="006B326C" w:rsidRDefault="009B4794">
      <w:pPr>
        <w:pStyle w:val="a3"/>
        <w:spacing w:before="117" w:line="312" w:lineRule="exact"/>
        <w:ind w:right="819"/>
        <w:rPr>
          <w:lang w:eastAsia="zh-CN"/>
        </w:rPr>
      </w:pPr>
      <w:r>
        <w:rPr>
          <w:lang w:eastAsia="zh-CN"/>
        </w:rPr>
        <w:t>如果一个适用实体被发现不符合规定，它应保存与不符合规定有关的信 息，直到缓解措施完成并获得批准，或在上述规定的时间内，以较长的时 间为准。</w:t>
      </w:r>
    </w:p>
    <w:p w14:paraId="40D02966" w14:textId="419BA1E5" w:rsidR="006B326C" w:rsidRDefault="009B4794">
      <w:pPr>
        <w:pStyle w:val="a3"/>
        <w:spacing w:before="117" w:line="312" w:lineRule="exact"/>
        <w:ind w:right="819"/>
        <w:rPr>
          <w:lang w:eastAsia="zh-CN"/>
        </w:rPr>
      </w:pPr>
      <w:r>
        <w:rPr>
          <w:lang w:eastAsia="zh-CN"/>
        </w:rPr>
        <w:t>合</w:t>
      </w:r>
      <w:proofErr w:type="gramStart"/>
      <w:r>
        <w:rPr>
          <w:lang w:eastAsia="zh-CN"/>
        </w:rPr>
        <w:t>规</w:t>
      </w:r>
      <w:proofErr w:type="gramEnd"/>
      <w:r>
        <w:rPr>
          <w:lang w:eastAsia="zh-CN"/>
        </w:rPr>
        <w:t>执行</w:t>
      </w:r>
      <w:del w:id="741" w:author="378653276@qq.com" w:date="2021-04-20T22:29:00Z">
        <w:r w:rsidDel="0067247E">
          <w:rPr>
            <w:lang w:eastAsia="zh-CN"/>
          </w:rPr>
          <w:delText>机构</w:delText>
        </w:r>
      </w:del>
      <w:ins w:id="742" w:author="378653276@qq.com" w:date="2021-04-20T22:29:00Z">
        <w:r w:rsidR="0067247E">
          <w:rPr>
            <w:lang w:eastAsia="zh-CN"/>
          </w:rPr>
          <w:t>机关</w:t>
        </w:r>
      </w:ins>
      <w:r>
        <w:rPr>
          <w:lang w:eastAsia="zh-CN"/>
        </w:rPr>
        <w:t>应保存最后一次审计记录以及所有要求和提交的后续审计记 录。</w:t>
      </w:r>
    </w:p>
    <w:p w14:paraId="0CD116BC" w14:textId="77777777" w:rsidR="006B326C" w:rsidRDefault="009B4794">
      <w:pPr>
        <w:spacing w:before="87" w:line="300" w:lineRule="auto"/>
        <w:ind w:left="1580" w:right="6120" w:hanging="504"/>
        <w:rPr>
          <w:rFonts w:ascii="宋体" w:eastAsia="宋体" w:hAnsi="宋体" w:cs="宋体"/>
          <w:sz w:val="24"/>
          <w:szCs w:val="24"/>
          <w:lang w:eastAsia="zh-CN"/>
        </w:rPr>
      </w:pPr>
      <w:r>
        <w:rPr>
          <w:rFonts w:ascii="Calibri" w:eastAsia="Calibri" w:hAnsi="Calibri" w:cs="Calibri"/>
          <w:b/>
          <w:bCs/>
          <w:sz w:val="24"/>
          <w:szCs w:val="24"/>
          <w:lang w:eastAsia="zh-CN"/>
        </w:rPr>
        <w:t>1.3.</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监测和评估过程：</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合</w:t>
      </w:r>
      <w:proofErr w:type="gramStart"/>
      <w:r>
        <w:rPr>
          <w:rFonts w:ascii="宋体" w:eastAsia="宋体" w:hAnsi="宋体" w:cs="宋体"/>
          <w:sz w:val="24"/>
          <w:szCs w:val="24"/>
          <w:lang w:eastAsia="zh-CN"/>
        </w:rPr>
        <w:t>规</w:t>
      </w:r>
      <w:proofErr w:type="gramEnd"/>
      <w:r>
        <w:rPr>
          <w:rFonts w:ascii="宋体" w:eastAsia="宋体" w:hAnsi="宋体" w:cs="宋体"/>
          <w:sz w:val="24"/>
          <w:szCs w:val="24"/>
          <w:lang w:eastAsia="zh-CN"/>
        </w:rPr>
        <w:t>审核自我认</w:t>
      </w:r>
    </w:p>
    <w:p w14:paraId="4C61D442" w14:textId="77777777" w:rsidR="006B326C" w:rsidRDefault="009B4794">
      <w:pPr>
        <w:pStyle w:val="a3"/>
        <w:spacing w:before="65" w:line="331" w:lineRule="auto"/>
        <w:ind w:right="6120"/>
        <w:rPr>
          <w:lang w:eastAsia="zh-CN"/>
        </w:rPr>
      </w:pPr>
      <w:r>
        <w:rPr>
          <w:lang w:eastAsia="zh-CN"/>
        </w:rPr>
        <w:t>证抽查 合</w:t>
      </w:r>
      <w:proofErr w:type="gramStart"/>
      <w:r>
        <w:rPr>
          <w:lang w:eastAsia="zh-CN"/>
        </w:rPr>
        <w:t>规</w:t>
      </w:r>
      <w:proofErr w:type="gramEnd"/>
      <w:r>
        <w:rPr>
          <w:lang w:eastAsia="zh-CN"/>
        </w:rPr>
        <w:t>调查自我报告 投诉</w:t>
      </w:r>
    </w:p>
    <w:p w14:paraId="6018B706" w14:textId="77777777" w:rsidR="006B326C" w:rsidRDefault="009B4794">
      <w:pPr>
        <w:pStyle w:val="2"/>
        <w:spacing w:before="12" w:line="300" w:lineRule="auto"/>
        <w:ind w:left="1580" w:right="6892" w:hanging="504"/>
        <w:rPr>
          <w:rFonts w:cs="宋体"/>
          <w:b w:val="0"/>
          <w:bCs w:val="0"/>
          <w:lang w:eastAsia="zh-CN"/>
        </w:rPr>
      </w:pPr>
      <w:r>
        <w:rPr>
          <w:rFonts w:ascii="Calibri" w:eastAsia="Calibri" w:hAnsi="Calibri" w:cs="Calibri"/>
          <w:lang w:eastAsia="zh-CN"/>
        </w:rPr>
        <w:t>1.4.</w:t>
      </w:r>
      <w:r>
        <w:rPr>
          <w:rFonts w:ascii="Calibri" w:eastAsia="Calibri" w:hAnsi="Calibri" w:cs="Calibri"/>
          <w:spacing w:val="20"/>
          <w:lang w:eastAsia="zh-CN"/>
        </w:rPr>
        <w:t xml:space="preserve"> </w:t>
      </w:r>
      <w:r>
        <w:rPr>
          <w:lang w:eastAsia="zh-CN"/>
        </w:rPr>
        <w:t>补充遵约信息</w:t>
      </w:r>
      <w:r>
        <w:rPr>
          <w:w w:val="99"/>
          <w:lang w:eastAsia="zh-CN"/>
        </w:rPr>
        <w:t xml:space="preserve"> </w:t>
      </w:r>
      <w:r>
        <w:rPr>
          <w:rFonts w:cs="宋体"/>
          <w:b w:val="0"/>
          <w:bCs w:val="0"/>
          <w:lang w:eastAsia="zh-CN"/>
        </w:rPr>
        <w:t>无</w:t>
      </w:r>
    </w:p>
    <w:p w14:paraId="2F325339" w14:textId="77777777" w:rsidR="006B326C" w:rsidRDefault="006B326C">
      <w:pPr>
        <w:spacing w:line="300" w:lineRule="auto"/>
        <w:rPr>
          <w:rFonts w:ascii="宋体" w:eastAsia="宋体" w:hAnsi="宋体" w:cs="宋体"/>
          <w:lang w:eastAsia="zh-CN"/>
        </w:rPr>
        <w:sectPr w:rsidR="006B326C">
          <w:pgSz w:w="12240" w:h="15840"/>
          <w:pgMar w:top="1000" w:right="860" w:bottom="900" w:left="1300" w:header="749" w:footer="705" w:gutter="0"/>
          <w:cols w:space="720"/>
        </w:sectPr>
      </w:pPr>
    </w:p>
    <w:p w14:paraId="38AF76B7" w14:textId="77777777" w:rsidR="006B326C" w:rsidRDefault="006B326C">
      <w:pPr>
        <w:spacing w:before="5"/>
        <w:rPr>
          <w:rFonts w:ascii="宋体" w:eastAsia="宋体" w:hAnsi="宋体" w:cs="宋体"/>
          <w:sz w:val="18"/>
          <w:szCs w:val="18"/>
          <w:lang w:eastAsia="zh-CN"/>
        </w:rPr>
      </w:pPr>
    </w:p>
    <w:p w14:paraId="3E6A2F7C" w14:textId="77777777" w:rsidR="006B326C" w:rsidRDefault="009B4794">
      <w:pPr>
        <w:spacing w:before="50"/>
        <w:ind w:left="312"/>
        <w:rPr>
          <w:rFonts w:ascii="宋体" w:eastAsia="宋体" w:hAnsi="宋体" w:cs="宋体"/>
          <w:sz w:val="18"/>
          <w:szCs w:val="18"/>
          <w:lang w:eastAsia="zh-CN"/>
        </w:rPr>
      </w:pPr>
      <w:r>
        <w:rPr>
          <w:rFonts w:ascii="宋体" w:eastAsia="宋体" w:hAnsi="宋体" w:cs="宋体"/>
          <w:b/>
          <w:bCs/>
          <w:color w:val="244D74"/>
          <w:w w:val="105"/>
          <w:sz w:val="18"/>
          <w:szCs w:val="18"/>
          <w:lang w:eastAsia="zh-CN"/>
        </w:rPr>
        <w:t>遵约要素表</w:t>
      </w:r>
    </w:p>
    <w:p w14:paraId="0AAC7C32" w14:textId="77777777" w:rsidR="006B326C" w:rsidRDefault="006B326C">
      <w:pPr>
        <w:spacing w:before="5"/>
        <w:rPr>
          <w:rFonts w:ascii="宋体" w:eastAsia="宋体" w:hAnsi="宋体" w:cs="宋体"/>
          <w:b/>
          <w:bCs/>
          <w:sz w:val="9"/>
          <w:szCs w:val="9"/>
          <w:lang w:eastAsia="zh-CN"/>
        </w:rPr>
      </w:pPr>
    </w:p>
    <w:tbl>
      <w:tblPr>
        <w:tblStyle w:val="TableNormal"/>
        <w:tblW w:w="0" w:type="auto"/>
        <w:tblInd w:w="103" w:type="dxa"/>
        <w:tblLayout w:type="fixed"/>
        <w:tblLook w:val="01E0" w:firstRow="1" w:lastRow="1" w:firstColumn="1" w:lastColumn="1" w:noHBand="0" w:noVBand="0"/>
      </w:tblPr>
      <w:tblGrid>
        <w:gridCol w:w="628"/>
        <w:gridCol w:w="1228"/>
        <w:gridCol w:w="803"/>
        <w:gridCol w:w="1915"/>
        <w:gridCol w:w="1915"/>
        <w:gridCol w:w="1915"/>
        <w:gridCol w:w="2242"/>
      </w:tblGrid>
      <w:tr w:rsidR="006B326C" w14:paraId="5B610B44" w14:textId="77777777">
        <w:trPr>
          <w:trHeight w:hRule="exact" w:val="387"/>
        </w:trPr>
        <w:tc>
          <w:tcPr>
            <w:tcW w:w="628" w:type="dxa"/>
            <w:vMerge w:val="restart"/>
            <w:tcBorders>
              <w:top w:val="single" w:sz="3" w:space="0" w:color="000000"/>
              <w:left w:val="single" w:sz="3" w:space="0" w:color="000000"/>
              <w:right w:val="single" w:sz="3" w:space="0" w:color="000000"/>
            </w:tcBorders>
            <w:shd w:val="clear" w:color="auto" w:fill="244D74"/>
          </w:tcPr>
          <w:p w14:paraId="16253CF8" w14:textId="77777777" w:rsidR="006B326C" w:rsidRDefault="009B4794">
            <w:pPr>
              <w:pStyle w:val="TableParagraph"/>
              <w:spacing w:before="69"/>
              <w:ind w:left="124"/>
              <w:rPr>
                <w:rFonts w:ascii="宋体" w:eastAsia="宋体" w:hAnsi="宋体" w:cs="宋体"/>
                <w:sz w:val="15"/>
                <w:szCs w:val="15"/>
              </w:rPr>
            </w:pPr>
            <w:r>
              <w:rPr>
                <w:rFonts w:ascii="宋体"/>
                <w:b/>
                <w:color w:val="FFFFFF"/>
                <w:w w:val="105"/>
                <w:sz w:val="15"/>
              </w:rPr>
              <w:t>r#</w:t>
            </w:r>
          </w:p>
        </w:tc>
        <w:tc>
          <w:tcPr>
            <w:tcW w:w="1228" w:type="dxa"/>
            <w:vMerge w:val="restart"/>
            <w:tcBorders>
              <w:top w:val="single" w:sz="3" w:space="0" w:color="000000"/>
              <w:left w:val="single" w:sz="3" w:space="0" w:color="000000"/>
              <w:right w:val="single" w:sz="3" w:space="0" w:color="000000"/>
            </w:tcBorders>
            <w:shd w:val="clear" w:color="auto" w:fill="244D74"/>
          </w:tcPr>
          <w:p w14:paraId="2DA0AF6A" w14:textId="77777777" w:rsidR="006B326C" w:rsidRDefault="009B4794">
            <w:pPr>
              <w:pStyle w:val="TableParagraph"/>
              <w:spacing w:before="69"/>
              <w:ind w:left="123"/>
              <w:rPr>
                <w:rFonts w:ascii="宋体" w:eastAsia="宋体" w:hAnsi="宋体" w:cs="宋体"/>
                <w:sz w:val="15"/>
                <w:szCs w:val="15"/>
              </w:rPr>
            </w:pPr>
            <w:proofErr w:type="spellStart"/>
            <w:r>
              <w:rPr>
                <w:rFonts w:ascii="宋体" w:eastAsia="宋体" w:hAnsi="宋体" w:cs="宋体"/>
                <w:b/>
                <w:bCs/>
                <w:color w:val="FFFFFF"/>
                <w:w w:val="105"/>
                <w:sz w:val="15"/>
                <w:szCs w:val="15"/>
              </w:rPr>
              <w:t>时间地平线</w:t>
            </w:r>
            <w:proofErr w:type="spellEnd"/>
          </w:p>
        </w:tc>
        <w:tc>
          <w:tcPr>
            <w:tcW w:w="803" w:type="dxa"/>
            <w:vMerge w:val="restart"/>
            <w:tcBorders>
              <w:top w:val="single" w:sz="3" w:space="0" w:color="000000"/>
              <w:left w:val="single" w:sz="3" w:space="0" w:color="000000"/>
              <w:right w:val="single" w:sz="3" w:space="0" w:color="000000"/>
            </w:tcBorders>
            <w:shd w:val="clear" w:color="auto" w:fill="244D74"/>
          </w:tcPr>
          <w:p w14:paraId="08764DA1" w14:textId="77777777" w:rsidR="006B326C" w:rsidRDefault="009B4794">
            <w:pPr>
              <w:pStyle w:val="TableParagraph"/>
              <w:spacing w:before="69"/>
              <w:ind w:left="245"/>
              <w:rPr>
                <w:rFonts w:ascii="宋体" w:eastAsia="宋体" w:hAnsi="宋体" w:cs="宋体"/>
                <w:sz w:val="15"/>
                <w:szCs w:val="15"/>
              </w:rPr>
            </w:pPr>
            <w:proofErr w:type="spellStart"/>
            <w:r>
              <w:rPr>
                <w:rFonts w:ascii="宋体"/>
                <w:b/>
                <w:color w:val="FFFFFF"/>
                <w:w w:val="105"/>
                <w:sz w:val="15"/>
              </w:rPr>
              <w:t>vrf</w:t>
            </w:r>
            <w:proofErr w:type="spellEnd"/>
          </w:p>
        </w:tc>
        <w:tc>
          <w:tcPr>
            <w:tcW w:w="7987" w:type="dxa"/>
            <w:gridSpan w:val="4"/>
            <w:tcBorders>
              <w:top w:val="single" w:sz="3" w:space="0" w:color="000000"/>
              <w:left w:val="single" w:sz="3" w:space="0" w:color="000000"/>
              <w:bottom w:val="single" w:sz="3" w:space="0" w:color="000000"/>
              <w:right w:val="single" w:sz="3" w:space="0" w:color="000000"/>
            </w:tcBorders>
            <w:shd w:val="clear" w:color="auto" w:fill="244D74"/>
          </w:tcPr>
          <w:p w14:paraId="3D8CBDFB" w14:textId="77777777" w:rsidR="006B326C" w:rsidRDefault="009B4794">
            <w:pPr>
              <w:pStyle w:val="TableParagraph"/>
              <w:spacing w:before="61"/>
              <w:ind w:left="5"/>
              <w:jc w:val="center"/>
              <w:rPr>
                <w:rFonts w:ascii="宋体" w:eastAsia="宋体" w:hAnsi="宋体" w:cs="宋体"/>
                <w:sz w:val="17"/>
                <w:szCs w:val="17"/>
              </w:rPr>
            </w:pPr>
            <w:proofErr w:type="spellStart"/>
            <w:r>
              <w:rPr>
                <w:rFonts w:ascii="宋体" w:eastAsia="宋体" w:hAnsi="宋体" w:cs="宋体"/>
                <w:b/>
                <w:bCs/>
                <w:color w:val="FFFFFF"/>
                <w:sz w:val="17"/>
                <w:szCs w:val="17"/>
              </w:rPr>
              <w:t>违规严重程度</w:t>
            </w:r>
            <w:proofErr w:type="spellEnd"/>
          </w:p>
        </w:tc>
      </w:tr>
      <w:tr w:rsidR="006B326C" w14:paraId="5F572991" w14:textId="77777777">
        <w:trPr>
          <w:trHeight w:hRule="exact" w:val="371"/>
        </w:trPr>
        <w:tc>
          <w:tcPr>
            <w:tcW w:w="628" w:type="dxa"/>
            <w:vMerge/>
            <w:tcBorders>
              <w:left w:val="single" w:sz="3" w:space="0" w:color="000000"/>
              <w:bottom w:val="single" w:sz="3" w:space="0" w:color="000000"/>
              <w:right w:val="single" w:sz="3" w:space="0" w:color="000000"/>
            </w:tcBorders>
            <w:shd w:val="clear" w:color="auto" w:fill="244D74"/>
          </w:tcPr>
          <w:p w14:paraId="34FA1BAD" w14:textId="77777777" w:rsidR="006B326C" w:rsidRDefault="006B326C"/>
        </w:tc>
        <w:tc>
          <w:tcPr>
            <w:tcW w:w="1228" w:type="dxa"/>
            <w:vMerge/>
            <w:tcBorders>
              <w:left w:val="single" w:sz="3" w:space="0" w:color="000000"/>
              <w:bottom w:val="single" w:sz="3" w:space="0" w:color="000000"/>
              <w:right w:val="single" w:sz="3" w:space="0" w:color="000000"/>
            </w:tcBorders>
            <w:shd w:val="clear" w:color="auto" w:fill="244D74"/>
          </w:tcPr>
          <w:p w14:paraId="7A048BDE" w14:textId="77777777" w:rsidR="006B326C" w:rsidRDefault="006B326C"/>
        </w:tc>
        <w:tc>
          <w:tcPr>
            <w:tcW w:w="803" w:type="dxa"/>
            <w:vMerge/>
            <w:tcBorders>
              <w:left w:val="single" w:sz="3" w:space="0" w:color="000000"/>
              <w:bottom w:val="single" w:sz="3" w:space="0" w:color="000000"/>
              <w:right w:val="single" w:sz="3" w:space="0" w:color="000000"/>
            </w:tcBorders>
            <w:shd w:val="clear" w:color="auto" w:fill="244D74"/>
          </w:tcPr>
          <w:p w14:paraId="1B76C38E" w14:textId="77777777" w:rsidR="006B326C" w:rsidRDefault="006B326C"/>
        </w:tc>
        <w:tc>
          <w:tcPr>
            <w:tcW w:w="1915" w:type="dxa"/>
            <w:tcBorders>
              <w:top w:val="single" w:sz="3" w:space="0" w:color="000000"/>
              <w:left w:val="single" w:sz="3" w:space="0" w:color="000000"/>
              <w:bottom w:val="single" w:sz="3" w:space="0" w:color="000000"/>
              <w:right w:val="single" w:sz="3" w:space="0" w:color="000000"/>
            </w:tcBorders>
            <w:shd w:val="clear" w:color="auto" w:fill="5D85A9"/>
          </w:tcPr>
          <w:p w14:paraId="3638D476" w14:textId="77777777" w:rsidR="006B326C" w:rsidRDefault="009B4794">
            <w:pPr>
              <w:pStyle w:val="TableParagraph"/>
              <w:spacing w:before="68"/>
              <w:ind w:left="605"/>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1915" w:type="dxa"/>
            <w:tcBorders>
              <w:top w:val="single" w:sz="3" w:space="0" w:color="000000"/>
              <w:left w:val="single" w:sz="3" w:space="0" w:color="000000"/>
              <w:bottom w:val="single" w:sz="3" w:space="0" w:color="000000"/>
              <w:right w:val="single" w:sz="3" w:space="0" w:color="000000"/>
            </w:tcBorders>
            <w:shd w:val="clear" w:color="auto" w:fill="5D85A9"/>
          </w:tcPr>
          <w:p w14:paraId="3D3B7D59" w14:textId="77777777" w:rsidR="006B326C" w:rsidRDefault="009B4794">
            <w:pPr>
              <w:pStyle w:val="TableParagraph"/>
              <w:spacing w:before="68"/>
              <w:jc w:val="center"/>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1915" w:type="dxa"/>
            <w:tcBorders>
              <w:top w:val="single" w:sz="3" w:space="0" w:color="000000"/>
              <w:left w:val="single" w:sz="3" w:space="0" w:color="000000"/>
              <w:bottom w:val="single" w:sz="3" w:space="0" w:color="000000"/>
              <w:right w:val="single" w:sz="3" w:space="0" w:color="000000"/>
            </w:tcBorders>
            <w:shd w:val="clear" w:color="auto" w:fill="5D85A9"/>
          </w:tcPr>
          <w:p w14:paraId="2E4487F0" w14:textId="77777777" w:rsidR="006B326C" w:rsidRDefault="009B4794">
            <w:pPr>
              <w:pStyle w:val="TableParagraph"/>
              <w:spacing w:before="68"/>
              <w:ind w:right="1"/>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2242" w:type="dxa"/>
            <w:tcBorders>
              <w:top w:val="single" w:sz="3" w:space="0" w:color="000000"/>
              <w:left w:val="single" w:sz="3" w:space="0" w:color="000000"/>
              <w:bottom w:val="single" w:sz="3" w:space="0" w:color="000000"/>
              <w:right w:val="single" w:sz="3" w:space="0" w:color="000000"/>
            </w:tcBorders>
            <w:shd w:val="clear" w:color="auto" w:fill="5D85A9"/>
          </w:tcPr>
          <w:p w14:paraId="161FDC67" w14:textId="77777777" w:rsidR="006B326C" w:rsidRDefault="009B4794">
            <w:pPr>
              <w:pStyle w:val="TableParagraph"/>
              <w:spacing w:before="68"/>
              <w:ind w:left="691"/>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20C30471" w14:textId="77777777">
        <w:trPr>
          <w:trHeight w:hRule="exact" w:val="1820"/>
        </w:trPr>
        <w:tc>
          <w:tcPr>
            <w:tcW w:w="628" w:type="dxa"/>
            <w:tcBorders>
              <w:top w:val="single" w:sz="3" w:space="0" w:color="000000"/>
              <w:left w:val="single" w:sz="3" w:space="0" w:color="000000"/>
              <w:bottom w:val="single" w:sz="3" w:space="0" w:color="000000"/>
              <w:right w:val="single" w:sz="3" w:space="0" w:color="000000"/>
            </w:tcBorders>
          </w:tcPr>
          <w:p w14:paraId="2DE28AD3" w14:textId="77777777" w:rsidR="006B326C" w:rsidRDefault="009B4794">
            <w:pPr>
              <w:pStyle w:val="TableParagraph"/>
              <w:spacing w:before="68"/>
              <w:ind w:left="81"/>
              <w:rPr>
                <w:rFonts w:ascii="宋体" w:eastAsia="宋体" w:hAnsi="宋体" w:cs="宋体"/>
                <w:sz w:val="18"/>
                <w:szCs w:val="18"/>
              </w:rPr>
            </w:pPr>
            <w:r>
              <w:rPr>
                <w:rFonts w:ascii="宋体"/>
                <w:w w:val="105"/>
                <w:sz w:val="18"/>
              </w:rPr>
              <w:t>R1</w:t>
            </w:r>
          </w:p>
        </w:tc>
        <w:tc>
          <w:tcPr>
            <w:tcW w:w="1228" w:type="dxa"/>
            <w:tcBorders>
              <w:top w:val="single" w:sz="3" w:space="0" w:color="000000"/>
              <w:left w:val="single" w:sz="3" w:space="0" w:color="000000"/>
              <w:bottom w:val="single" w:sz="3" w:space="0" w:color="000000"/>
              <w:right w:val="single" w:sz="3" w:space="0" w:color="000000"/>
            </w:tcBorders>
          </w:tcPr>
          <w:p w14:paraId="66F490C0"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w w:val="105"/>
                <w:sz w:val="18"/>
                <w:szCs w:val="18"/>
              </w:rPr>
              <w:t>长期规划</w:t>
            </w:r>
            <w:proofErr w:type="spellEnd"/>
          </w:p>
        </w:tc>
        <w:tc>
          <w:tcPr>
            <w:tcW w:w="803" w:type="dxa"/>
            <w:tcBorders>
              <w:top w:val="single" w:sz="3" w:space="0" w:color="000000"/>
              <w:left w:val="single" w:sz="3" w:space="0" w:color="000000"/>
              <w:bottom w:val="single" w:sz="3" w:space="0" w:color="000000"/>
              <w:right w:val="single" w:sz="3" w:space="0" w:color="000000"/>
            </w:tcBorders>
          </w:tcPr>
          <w:p w14:paraId="4F61F642"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w w:val="105"/>
                <w:sz w:val="18"/>
                <w:szCs w:val="18"/>
              </w:rPr>
              <w:t>中等</w:t>
            </w:r>
            <w:proofErr w:type="spellEnd"/>
          </w:p>
        </w:tc>
        <w:tc>
          <w:tcPr>
            <w:tcW w:w="1915" w:type="dxa"/>
            <w:tcBorders>
              <w:top w:val="single" w:sz="3" w:space="0" w:color="000000"/>
              <w:left w:val="single" w:sz="3" w:space="0" w:color="000000"/>
              <w:bottom w:val="single" w:sz="3" w:space="0" w:color="000000"/>
              <w:right w:val="single" w:sz="3" w:space="0" w:color="000000"/>
            </w:tcBorders>
          </w:tcPr>
          <w:p w14:paraId="7C311A04" w14:textId="77777777" w:rsidR="006B326C" w:rsidRDefault="009B4794">
            <w:pPr>
              <w:pStyle w:val="TableParagraph"/>
              <w:spacing w:line="205" w:lineRule="exact"/>
              <w:ind w:left="4"/>
              <w:jc w:val="center"/>
              <w:rPr>
                <w:rFonts w:ascii="宋体" w:eastAsia="宋体" w:hAnsi="宋体" w:cs="宋体"/>
                <w:sz w:val="18"/>
                <w:szCs w:val="18"/>
              </w:rPr>
            </w:pPr>
            <w:r>
              <w:rPr>
                <w:rFonts w:ascii="宋体"/>
                <w:w w:val="105"/>
                <w:sz w:val="18"/>
              </w:rPr>
              <w:t>n/a</w:t>
            </w:r>
          </w:p>
        </w:tc>
        <w:tc>
          <w:tcPr>
            <w:tcW w:w="1915" w:type="dxa"/>
            <w:tcBorders>
              <w:top w:val="single" w:sz="3" w:space="0" w:color="000000"/>
              <w:left w:val="single" w:sz="3" w:space="0" w:color="000000"/>
              <w:bottom w:val="single" w:sz="3" w:space="0" w:color="000000"/>
              <w:right w:val="single" w:sz="3" w:space="0" w:color="000000"/>
            </w:tcBorders>
          </w:tcPr>
          <w:p w14:paraId="02BFF5B5" w14:textId="77777777" w:rsidR="006B326C" w:rsidRDefault="009B4794">
            <w:pPr>
              <w:pStyle w:val="TableParagraph"/>
              <w:spacing w:line="205" w:lineRule="exact"/>
              <w:ind w:left="2"/>
              <w:jc w:val="center"/>
              <w:rPr>
                <w:rFonts w:ascii="宋体" w:eastAsia="宋体" w:hAnsi="宋体" w:cs="宋体"/>
                <w:sz w:val="18"/>
                <w:szCs w:val="18"/>
              </w:rPr>
            </w:pPr>
            <w:r>
              <w:rPr>
                <w:rFonts w:ascii="宋体"/>
                <w:w w:val="105"/>
                <w:sz w:val="18"/>
              </w:rPr>
              <w:t>n/a</w:t>
            </w:r>
          </w:p>
        </w:tc>
        <w:tc>
          <w:tcPr>
            <w:tcW w:w="1915" w:type="dxa"/>
            <w:tcBorders>
              <w:top w:val="single" w:sz="3" w:space="0" w:color="000000"/>
              <w:left w:val="single" w:sz="3" w:space="0" w:color="000000"/>
              <w:bottom w:val="single" w:sz="3" w:space="0" w:color="000000"/>
              <w:right w:val="single" w:sz="3" w:space="0" w:color="000000"/>
            </w:tcBorders>
          </w:tcPr>
          <w:p w14:paraId="1941C3C0" w14:textId="77777777" w:rsidR="006B326C" w:rsidRDefault="009B4794">
            <w:pPr>
              <w:pStyle w:val="TableParagraph"/>
              <w:spacing w:before="68"/>
              <w:ind w:left="1"/>
              <w:jc w:val="center"/>
              <w:rPr>
                <w:rFonts w:ascii="宋体" w:eastAsia="宋体" w:hAnsi="宋体" w:cs="宋体"/>
                <w:sz w:val="18"/>
                <w:szCs w:val="18"/>
              </w:rPr>
            </w:pPr>
            <w:r>
              <w:rPr>
                <w:rFonts w:ascii="宋体"/>
                <w:w w:val="105"/>
                <w:sz w:val="18"/>
              </w:rPr>
              <w:t>n/a</w:t>
            </w:r>
          </w:p>
        </w:tc>
        <w:tc>
          <w:tcPr>
            <w:tcW w:w="2242" w:type="dxa"/>
            <w:tcBorders>
              <w:top w:val="single" w:sz="3" w:space="0" w:color="000000"/>
              <w:left w:val="single" w:sz="3" w:space="0" w:color="000000"/>
              <w:bottom w:val="single" w:sz="3" w:space="0" w:color="000000"/>
              <w:right w:val="single" w:sz="3" w:space="0" w:color="000000"/>
            </w:tcBorders>
          </w:tcPr>
          <w:p w14:paraId="0AFF4990" w14:textId="77777777" w:rsidR="006B326C" w:rsidRDefault="009B4794">
            <w:pPr>
              <w:pStyle w:val="TableParagraph"/>
              <w:spacing w:line="211" w:lineRule="exact"/>
              <w:ind w:left="79"/>
              <w:rPr>
                <w:rFonts w:ascii="宋体" w:eastAsia="宋体" w:hAnsi="宋体" w:cs="宋体"/>
                <w:sz w:val="18"/>
                <w:szCs w:val="18"/>
                <w:lang w:eastAsia="zh-CN"/>
              </w:rPr>
            </w:pPr>
            <w:r>
              <w:rPr>
                <w:rFonts w:ascii="宋体" w:eastAsia="宋体" w:hAnsi="宋体" w:cs="宋体"/>
                <w:w w:val="105"/>
                <w:sz w:val="18"/>
                <w:szCs w:val="18"/>
                <w:lang w:eastAsia="zh-CN"/>
              </w:rPr>
              <w:t>规划协调员或平衡局提</w:t>
            </w:r>
          </w:p>
          <w:p w14:paraId="7EB5D540" w14:textId="77777777" w:rsidR="006B326C" w:rsidRDefault="009B4794">
            <w:pPr>
              <w:pStyle w:val="TableParagraph"/>
              <w:spacing w:before="5" w:line="244" w:lineRule="auto"/>
              <w:ind w:left="79" w:right="297"/>
              <w:rPr>
                <w:rFonts w:ascii="宋体" w:eastAsia="宋体" w:hAnsi="宋体" w:cs="宋体"/>
                <w:sz w:val="18"/>
                <w:szCs w:val="18"/>
                <w:lang w:eastAsia="zh-CN"/>
              </w:rPr>
            </w:pPr>
            <w:r>
              <w:rPr>
                <w:rFonts w:ascii="宋体" w:eastAsia="宋体" w:hAnsi="宋体" w:cs="宋体"/>
                <w:spacing w:val="-2"/>
                <w:sz w:val="18"/>
                <w:szCs w:val="18"/>
                <w:lang w:eastAsia="zh-CN"/>
              </w:rPr>
              <w:t>出并发出了数据请求，</w:t>
            </w:r>
            <w:r>
              <w:rPr>
                <w:rFonts w:ascii="宋体" w:eastAsia="宋体" w:hAnsi="宋体" w:cs="宋体"/>
                <w:spacing w:val="-16"/>
                <w:sz w:val="18"/>
                <w:szCs w:val="18"/>
                <w:lang w:eastAsia="zh-CN"/>
              </w:rPr>
              <w:t xml:space="preserve"> </w:t>
            </w:r>
            <w:r>
              <w:rPr>
                <w:rFonts w:ascii="宋体" w:eastAsia="宋体" w:hAnsi="宋体" w:cs="宋体"/>
                <w:spacing w:val="-2"/>
                <w:sz w:val="18"/>
                <w:szCs w:val="18"/>
                <w:lang w:eastAsia="zh-CN"/>
              </w:rPr>
              <w:t>但没有包括提供数据所</w:t>
            </w:r>
            <w:r>
              <w:rPr>
                <w:rFonts w:ascii="宋体" w:eastAsia="宋体" w:hAnsi="宋体" w:cs="宋体"/>
                <w:spacing w:val="-16"/>
                <w:sz w:val="18"/>
                <w:szCs w:val="18"/>
                <w:lang w:eastAsia="zh-CN"/>
              </w:rPr>
              <w:t xml:space="preserve"> </w:t>
            </w:r>
            <w:r>
              <w:rPr>
                <w:rFonts w:ascii="宋体" w:eastAsia="宋体" w:hAnsi="宋体" w:cs="宋体"/>
                <w:w w:val="105"/>
                <w:sz w:val="18"/>
                <w:szCs w:val="18"/>
                <w:lang w:eastAsia="zh-CN"/>
              </w:rPr>
              <w:t>需的实体</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数据或提供数据的时间</w:t>
            </w:r>
            <w:r>
              <w:rPr>
                <w:rFonts w:ascii="宋体" w:eastAsia="宋体" w:hAnsi="宋体" w:cs="宋体"/>
                <w:spacing w:val="-16"/>
                <w:sz w:val="18"/>
                <w:szCs w:val="18"/>
                <w:lang w:eastAsia="zh-CN"/>
              </w:rPr>
              <w:t xml:space="preserve"> </w:t>
            </w:r>
            <w:r>
              <w:rPr>
                <w:rFonts w:ascii="宋体" w:eastAsia="宋体" w:hAnsi="宋体" w:cs="宋体"/>
                <w:w w:val="105"/>
                <w:sz w:val="18"/>
                <w:szCs w:val="18"/>
                <w:lang w:eastAsia="zh-CN"/>
              </w:rPr>
              <w:t>表。</w:t>
            </w:r>
          </w:p>
        </w:tc>
      </w:tr>
      <w:tr w:rsidR="006B326C" w14:paraId="4AFBB433" w14:textId="77777777">
        <w:trPr>
          <w:trHeight w:hRule="exact" w:val="334"/>
        </w:trPr>
        <w:tc>
          <w:tcPr>
            <w:tcW w:w="628" w:type="dxa"/>
            <w:vMerge w:val="restart"/>
            <w:tcBorders>
              <w:top w:val="single" w:sz="3" w:space="0" w:color="000000"/>
              <w:left w:val="single" w:sz="3" w:space="0" w:color="000000"/>
              <w:right w:val="single" w:sz="3" w:space="0" w:color="000000"/>
            </w:tcBorders>
          </w:tcPr>
          <w:p w14:paraId="748E3731" w14:textId="77777777" w:rsidR="006B326C" w:rsidRDefault="009B4794">
            <w:pPr>
              <w:pStyle w:val="TableParagraph"/>
              <w:spacing w:before="67"/>
              <w:ind w:left="81"/>
              <w:rPr>
                <w:rFonts w:ascii="宋体" w:eastAsia="宋体" w:hAnsi="宋体" w:cs="宋体"/>
                <w:sz w:val="18"/>
                <w:szCs w:val="18"/>
              </w:rPr>
            </w:pPr>
            <w:r>
              <w:rPr>
                <w:rFonts w:ascii="宋体"/>
                <w:w w:val="105"/>
                <w:sz w:val="18"/>
              </w:rPr>
              <w:t>R2</w:t>
            </w:r>
          </w:p>
        </w:tc>
        <w:tc>
          <w:tcPr>
            <w:tcW w:w="1228" w:type="dxa"/>
            <w:vMerge w:val="restart"/>
            <w:tcBorders>
              <w:top w:val="single" w:sz="3" w:space="0" w:color="000000"/>
              <w:left w:val="single" w:sz="3" w:space="0" w:color="000000"/>
              <w:right w:val="single" w:sz="3" w:space="0" w:color="000000"/>
            </w:tcBorders>
          </w:tcPr>
          <w:p w14:paraId="0EE85255"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长期规划</w:t>
            </w:r>
            <w:proofErr w:type="spellEnd"/>
          </w:p>
        </w:tc>
        <w:tc>
          <w:tcPr>
            <w:tcW w:w="803" w:type="dxa"/>
            <w:vMerge w:val="restart"/>
            <w:tcBorders>
              <w:top w:val="single" w:sz="3" w:space="0" w:color="000000"/>
              <w:left w:val="single" w:sz="3" w:space="0" w:color="000000"/>
              <w:right w:val="single" w:sz="3" w:space="0" w:color="000000"/>
            </w:tcBorders>
          </w:tcPr>
          <w:p w14:paraId="01AB405A"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中等</w:t>
            </w:r>
            <w:proofErr w:type="spellEnd"/>
          </w:p>
        </w:tc>
        <w:tc>
          <w:tcPr>
            <w:tcW w:w="1915" w:type="dxa"/>
            <w:tcBorders>
              <w:top w:val="single" w:sz="3" w:space="0" w:color="000000"/>
              <w:left w:val="single" w:sz="3" w:space="0" w:color="000000"/>
              <w:bottom w:val="nil"/>
              <w:right w:val="single" w:sz="3" w:space="0" w:color="000000"/>
            </w:tcBorders>
          </w:tcPr>
          <w:p w14:paraId="21D07C63" w14:textId="77777777" w:rsidR="006B326C" w:rsidRDefault="009B4794">
            <w:pPr>
              <w:pStyle w:val="TableParagraph"/>
              <w:spacing w:before="67"/>
              <w:ind w:left="82"/>
              <w:rPr>
                <w:rFonts w:ascii="宋体" w:eastAsia="宋体" w:hAnsi="宋体" w:cs="宋体"/>
                <w:sz w:val="18"/>
                <w:szCs w:val="18"/>
              </w:rPr>
            </w:pPr>
            <w:r>
              <w:rPr>
                <w:rFonts w:ascii="宋体" w:eastAsia="宋体" w:hAnsi="宋体" w:cs="宋体"/>
                <w:w w:val="105"/>
                <w:sz w:val="18"/>
                <w:szCs w:val="18"/>
              </w:rPr>
              <w:t>在需求R1中开发的数</w:t>
            </w:r>
          </w:p>
        </w:tc>
        <w:tc>
          <w:tcPr>
            <w:tcW w:w="1915" w:type="dxa"/>
            <w:tcBorders>
              <w:top w:val="single" w:sz="3" w:space="0" w:color="000000"/>
              <w:left w:val="single" w:sz="3" w:space="0" w:color="000000"/>
              <w:bottom w:val="nil"/>
              <w:right w:val="single" w:sz="3" w:space="0" w:color="000000"/>
            </w:tcBorders>
          </w:tcPr>
          <w:p w14:paraId="5640A494" w14:textId="77777777" w:rsidR="006B326C" w:rsidRDefault="009B4794">
            <w:pPr>
              <w:pStyle w:val="TableParagraph"/>
              <w:spacing w:before="67"/>
              <w:ind w:left="81"/>
              <w:rPr>
                <w:rFonts w:ascii="宋体" w:eastAsia="宋体" w:hAnsi="宋体" w:cs="宋体"/>
                <w:sz w:val="18"/>
                <w:szCs w:val="18"/>
              </w:rPr>
            </w:pPr>
            <w:r>
              <w:rPr>
                <w:rFonts w:ascii="宋体" w:eastAsia="宋体" w:hAnsi="宋体" w:cs="宋体"/>
                <w:w w:val="105"/>
                <w:sz w:val="18"/>
                <w:szCs w:val="18"/>
              </w:rPr>
              <w:t>在需求R1中开发的数</w:t>
            </w:r>
          </w:p>
        </w:tc>
        <w:tc>
          <w:tcPr>
            <w:tcW w:w="1915" w:type="dxa"/>
            <w:tcBorders>
              <w:top w:val="single" w:sz="3" w:space="0" w:color="000000"/>
              <w:left w:val="single" w:sz="3" w:space="0" w:color="000000"/>
              <w:bottom w:val="nil"/>
              <w:right w:val="single" w:sz="3" w:space="0" w:color="000000"/>
            </w:tcBorders>
          </w:tcPr>
          <w:p w14:paraId="08F69E9B" w14:textId="77777777" w:rsidR="006B326C" w:rsidRDefault="009B4794">
            <w:pPr>
              <w:pStyle w:val="TableParagraph"/>
              <w:spacing w:before="67"/>
              <w:ind w:left="80"/>
              <w:rPr>
                <w:rFonts w:ascii="宋体" w:eastAsia="宋体" w:hAnsi="宋体" w:cs="宋体"/>
                <w:sz w:val="18"/>
                <w:szCs w:val="18"/>
              </w:rPr>
            </w:pPr>
            <w:r>
              <w:rPr>
                <w:rFonts w:ascii="宋体" w:eastAsia="宋体" w:hAnsi="宋体" w:cs="宋体"/>
                <w:w w:val="105"/>
                <w:sz w:val="18"/>
                <w:szCs w:val="18"/>
              </w:rPr>
              <w:t>在需求R1中开发的数</w:t>
            </w:r>
          </w:p>
        </w:tc>
        <w:tc>
          <w:tcPr>
            <w:tcW w:w="2242" w:type="dxa"/>
            <w:tcBorders>
              <w:top w:val="single" w:sz="3" w:space="0" w:color="000000"/>
              <w:left w:val="single" w:sz="3" w:space="0" w:color="000000"/>
              <w:bottom w:val="nil"/>
              <w:right w:val="single" w:sz="3" w:space="0" w:color="000000"/>
            </w:tcBorders>
          </w:tcPr>
          <w:p w14:paraId="782F55CE" w14:textId="77777777" w:rsidR="006B326C" w:rsidRDefault="009B4794">
            <w:pPr>
              <w:pStyle w:val="TableParagraph"/>
              <w:spacing w:before="67"/>
              <w:ind w:left="79"/>
              <w:rPr>
                <w:rFonts w:ascii="宋体" w:eastAsia="宋体" w:hAnsi="宋体" w:cs="宋体"/>
                <w:sz w:val="18"/>
                <w:szCs w:val="18"/>
                <w:lang w:eastAsia="zh-CN"/>
              </w:rPr>
            </w:pPr>
            <w:r>
              <w:rPr>
                <w:rFonts w:ascii="宋体" w:eastAsia="宋体" w:hAnsi="宋体" w:cs="宋体"/>
                <w:w w:val="105"/>
                <w:sz w:val="18"/>
                <w:szCs w:val="18"/>
                <w:lang w:eastAsia="zh-CN"/>
              </w:rPr>
              <w:t>在需求R1中开发的数据请</w:t>
            </w:r>
          </w:p>
        </w:tc>
      </w:tr>
      <w:tr w:rsidR="006B326C" w14:paraId="423BAAF3" w14:textId="77777777">
        <w:trPr>
          <w:trHeight w:hRule="exact" w:val="240"/>
        </w:trPr>
        <w:tc>
          <w:tcPr>
            <w:tcW w:w="628" w:type="dxa"/>
            <w:vMerge/>
            <w:tcBorders>
              <w:left w:val="single" w:sz="3" w:space="0" w:color="000000"/>
              <w:right w:val="single" w:sz="3" w:space="0" w:color="000000"/>
            </w:tcBorders>
          </w:tcPr>
          <w:p w14:paraId="353CE5D0" w14:textId="77777777" w:rsidR="006B326C" w:rsidRDefault="006B326C">
            <w:pPr>
              <w:rPr>
                <w:lang w:eastAsia="zh-CN"/>
              </w:rPr>
            </w:pPr>
          </w:p>
        </w:tc>
        <w:tc>
          <w:tcPr>
            <w:tcW w:w="1228" w:type="dxa"/>
            <w:vMerge/>
            <w:tcBorders>
              <w:left w:val="single" w:sz="3" w:space="0" w:color="000000"/>
              <w:right w:val="single" w:sz="3" w:space="0" w:color="000000"/>
            </w:tcBorders>
          </w:tcPr>
          <w:p w14:paraId="7C493BDE" w14:textId="77777777" w:rsidR="006B326C" w:rsidRDefault="006B326C">
            <w:pPr>
              <w:rPr>
                <w:lang w:eastAsia="zh-CN"/>
              </w:rPr>
            </w:pPr>
          </w:p>
        </w:tc>
        <w:tc>
          <w:tcPr>
            <w:tcW w:w="803" w:type="dxa"/>
            <w:vMerge/>
            <w:tcBorders>
              <w:left w:val="single" w:sz="3" w:space="0" w:color="000000"/>
              <w:right w:val="single" w:sz="3" w:space="0" w:color="000000"/>
            </w:tcBorders>
          </w:tcPr>
          <w:p w14:paraId="208AB5A7"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046780D8"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1915" w:type="dxa"/>
            <w:tcBorders>
              <w:top w:val="nil"/>
              <w:left w:val="single" w:sz="3" w:space="0" w:color="000000"/>
              <w:bottom w:val="nil"/>
              <w:right w:val="single" w:sz="3" w:space="0" w:color="000000"/>
            </w:tcBorders>
          </w:tcPr>
          <w:p w14:paraId="11C6824A"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1915" w:type="dxa"/>
            <w:tcBorders>
              <w:top w:val="nil"/>
              <w:left w:val="single" w:sz="3" w:space="0" w:color="000000"/>
              <w:bottom w:val="nil"/>
              <w:right w:val="single" w:sz="3" w:space="0" w:color="000000"/>
            </w:tcBorders>
          </w:tcPr>
          <w:p w14:paraId="0780FD9E"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2242" w:type="dxa"/>
            <w:tcBorders>
              <w:top w:val="nil"/>
              <w:left w:val="single" w:sz="3" w:space="0" w:color="000000"/>
              <w:bottom w:val="nil"/>
              <w:right w:val="single" w:sz="3" w:space="0" w:color="000000"/>
            </w:tcBorders>
          </w:tcPr>
          <w:p w14:paraId="7A8E5ABB"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求中定义的适用实体未能</w:t>
            </w:r>
          </w:p>
        </w:tc>
      </w:tr>
      <w:tr w:rsidR="006B326C" w14:paraId="4553CAF1" w14:textId="77777777">
        <w:trPr>
          <w:trHeight w:hRule="exact" w:val="240"/>
        </w:trPr>
        <w:tc>
          <w:tcPr>
            <w:tcW w:w="628" w:type="dxa"/>
            <w:vMerge/>
            <w:tcBorders>
              <w:left w:val="single" w:sz="3" w:space="0" w:color="000000"/>
              <w:right w:val="single" w:sz="3" w:space="0" w:color="000000"/>
            </w:tcBorders>
          </w:tcPr>
          <w:p w14:paraId="0619FF3A" w14:textId="77777777" w:rsidR="006B326C" w:rsidRDefault="006B326C">
            <w:pPr>
              <w:rPr>
                <w:lang w:eastAsia="zh-CN"/>
              </w:rPr>
            </w:pPr>
          </w:p>
        </w:tc>
        <w:tc>
          <w:tcPr>
            <w:tcW w:w="1228" w:type="dxa"/>
            <w:vMerge/>
            <w:tcBorders>
              <w:left w:val="single" w:sz="3" w:space="0" w:color="000000"/>
              <w:right w:val="single" w:sz="3" w:space="0" w:color="000000"/>
            </w:tcBorders>
          </w:tcPr>
          <w:p w14:paraId="2E610A78" w14:textId="77777777" w:rsidR="006B326C" w:rsidRDefault="006B326C">
            <w:pPr>
              <w:rPr>
                <w:lang w:eastAsia="zh-CN"/>
              </w:rPr>
            </w:pPr>
          </w:p>
        </w:tc>
        <w:tc>
          <w:tcPr>
            <w:tcW w:w="803" w:type="dxa"/>
            <w:vMerge/>
            <w:tcBorders>
              <w:left w:val="single" w:sz="3" w:space="0" w:color="000000"/>
              <w:right w:val="single" w:sz="3" w:space="0" w:color="000000"/>
            </w:tcBorders>
          </w:tcPr>
          <w:p w14:paraId="5BDB727C"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0CC3F789" w14:textId="77777777"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实体未能提供需求R1</w:t>
            </w:r>
          </w:p>
        </w:tc>
        <w:tc>
          <w:tcPr>
            <w:tcW w:w="1915" w:type="dxa"/>
            <w:tcBorders>
              <w:top w:val="nil"/>
              <w:left w:val="single" w:sz="3" w:space="0" w:color="000000"/>
              <w:bottom w:val="nil"/>
              <w:right w:val="single" w:sz="3" w:space="0" w:color="000000"/>
            </w:tcBorders>
          </w:tcPr>
          <w:p w14:paraId="54FBF93E" w14:textId="77777777"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实体未能在需求R1部</w:t>
            </w:r>
          </w:p>
        </w:tc>
        <w:tc>
          <w:tcPr>
            <w:tcW w:w="1915" w:type="dxa"/>
            <w:tcBorders>
              <w:top w:val="nil"/>
              <w:left w:val="single" w:sz="3" w:space="0" w:color="000000"/>
              <w:bottom w:val="nil"/>
              <w:right w:val="single" w:sz="3" w:space="0" w:color="000000"/>
            </w:tcBorders>
          </w:tcPr>
          <w:p w14:paraId="61959B62"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实体未能在需求R1部</w:t>
            </w:r>
          </w:p>
        </w:tc>
        <w:tc>
          <w:tcPr>
            <w:tcW w:w="2242" w:type="dxa"/>
            <w:tcBorders>
              <w:top w:val="nil"/>
              <w:left w:val="single" w:sz="3" w:space="0" w:color="000000"/>
              <w:bottom w:val="nil"/>
              <w:right w:val="single" w:sz="3" w:space="0" w:color="000000"/>
            </w:tcBorders>
          </w:tcPr>
          <w:p w14:paraId="4376F2F7"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提供需求R1第1.3.1部分</w:t>
            </w:r>
          </w:p>
        </w:tc>
      </w:tr>
      <w:tr w:rsidR="006B326C" w14:paraId="1034DC26" w14:textId="77777777">
        <w:trPr>
          <w:trHeight w:hRule="exact" w:val="241"/>
        </w:trPr>
        <w:tc>
          <w:tcPr>
            <w:tcW w:w="628" w:type="dxa"/>
            <w:vMerge/>
            <w:tcBorders>
              <w:left w:val="single" w:sz="3" w:space="0" w:color="000000"/>
              <w:right w:val="single" w:sz="3" w:space="0" w:color="000000"/>
            </w:tcBorders>
          </w:tcPr>
          <w:p w14:paraId="3A9D57E4" w14:textId="77777777" w:rsidR="006B326C" w:rsidRDefault="006B326C"/>
        </w:tc>
        <w:tc>
          <w:tcPr>
            <w:tcW w:w="1228" w:type="dxa"/>
            <w:vMerge/>
            <w:tcBorders>
              <w:left w:val="single" w:sz="3" w:space="0" w:color="000000"/>
              <w:right w:val="single" w:sz="3" w:space="0" w:color="000000"/>
            </w:tcBorders>
          </w:tcPr>
          <w:p w14:paraId="4141A596" w14:textId="77777777" w:rsidR="006B326C" w:rsidRDefault="006B326C"/>
        </w:tc>
        <w:tc>
          <w:tcPr>
            <w:tcW w:w="803" w:type="dxa"/>
            <w:vMerge/>
            <w:tcBorders>
              <w:left w:val="single" w:sz="3" w:space="0" w:color="000000"/>
              <w:right w:val="single" w:sz="3" w:space="0" w:color="000000"/>
            </w:tcBorders>
          </w:tcPr>
          <w:p w14:paraId="0E7A4A94" w14:textId="77777777" w:rsidR="006B326C" w:rsidRDefault="006B326C"/>
        </w:tc>
        <w:tc>
          <w:tcPr>
            <w:tcW w:w="1915" w:type="dxa"/>
            <w:tcBorders>
              <w:top w:val="nil"/>
              <w:left w:val="single" w:sz="3" w:space="0" w:color="000000"/>
              <w:bottom w:val="nil"/>
              <w:right w:val="single" w:sz="3" w:space="0" w:color="000000"/>
            </w:tcBorders>
          </w:tcPr>
          <w:p w14:paraId="048BD680"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部分中请求的所有数</w:t>
            </w:r>
            <w:proofErr w:type="spellEnd"/>
          </w:p>
        </w:tc>
        <w:tc>
          <w:tcPr>
            <w:tcW w:w="1915" w:type="dxa"/>
            <w:tcBorders>
              <w:top w:val="nil"/>
              <w:left w:val="single" w:sz="3" w:space="0" w:color="000000"/>
              <w:bottom w:val="nil"/>
              <w:right w:val="single" w:sz="3" w:space="0" w:color="000000"/>
            </w:tcBorders>
          </w:tcPr>
          <w:p w14:paraId="03B0B1F6"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分中提供所请求的项</w:t>
            </w:r>
            <w:proofErr w:type="spellEnd"/>
          </w:p>
        </w:tc>
        <w:tc>
          <w:tcPr>
            <w:tcW w:w="1915" w:type="dxa"/>
            <w:tcBorders>
              <w:top w:val="nil"/>
              <w:left w:val="single" w:sz="3" w:space="0" w:color="000000"/>
              <w:bottom w:val="nil"/>
              <w:right w:val="single" w:sz="3" w:space="0" w:color="000000"/>
            </w:tcBorders>
          </w:tcPr>
          <w:p w14:paraId="2CA7EC75"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分中提供两个请求项</w:t>
            </w:r>
            <w:proofErr w:type="spellEnd"/>
          </w:p>
        </w:tc>
        <w:tc>
          <w:tcPr>
            <w:tcW w:w="2242" w:type="dxa"/>
            <w:tcBorders>
              <w:top w:val="nil"/>
              <w:left w:val="single" w:sz="3" w:space="0" w:color="000000"/>
              <w:bottom w:val="nil"/>
              <w:right w:val="single" w:sz="3" w:space="0" w:color="000000"/>
            </w:tcBorders>
          </w:tcPr>
          <w:p w14:paraId="4126FFEC"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至第1.3.4部分中请求的</w:t>
            </w:r>
          </w:p>
        </w:tc>
      </w:tr>
      <w:tr w:rsidR="006B326C" w14:paraId="016E33A3" w14:textId="77777777">
        <w:trPr>
          <w:trHeight w:hRule="exact" w:val="242"/>
        </w:trPr>
        <w:tc>
          <w:tcPr>
            <w:tcW w:w="628" w:type="dxa"/>
            <w:vMerge/>
            <w:tcBorders>
              <w:left w:val="single" w:sz="3" w:space="0" w:color="000000"/>
              <w:right w:val="single" w:sz="3" w:space="0" w:color="000000"/>
            </w:tcBorders>
          </w:tcPr>
          <w:p w14:paraId="56EE685B" w14:textId="77777777" w:rsidR="006B326C" w:rsidRDefault="006B326C"/>
        </w:tc>
        <w:tc>
          <w:tcPr>
            <w:tcW w:w="1228" w:type="dxa"/>
            <w:vMerge/>
            <w:tcBorders>
              <w:left w:val="single" w:sz="3" w:space="0" w:color="000000"/>
              <w:right w:val="single" w:sz="3" w:space="0" w:color="000000"/>
            </w:tcBorders>
          </w:tcPr>
          <w:p w14:paraId="13266100" w14:textId="77777777" w:rsidR="006B326C" w:rsidRDefault="006B326C"/>
        </w:tc>
        <w:tc>
          <w:tcPr>
            <w:tcW w:w="803" w:type="dxa"/>
            <w:vMerge/>
            <w:tcBorders>
              <w:left w:val="single" w:sz="3" w:space="0" w:color="000000"/>
              <w:right w:val="single" w:sz="3" w:space="0" w:color="000000"/>
            </w:tcBorders>
          </w:tcPr>
          <w:p w14:paraId="4263ECBB" w14:textId="77777777" w:rsidR="006B326C" w:rsidRDefault="006B326C"/>
        </w:tc>
        <w:tc>
          <w:tcPr>
            <w:tcW w:w="1915" w:type="dxa"/>
            <w:tcBorders>
              <w:top w:val="nil"/>
              <w:left w:val="single" w:sz="3" w:space="0" w:color="000000"/>
              <w:bottom w:val="nil"/>
              <w:right w:val="single" w:sz="3" w:space="0" w:color="000000"/>
            </w:tcBorders>
          </w:tcPr>
          <w:p w14:paraId="0E7D9076" w14:textId="77777777"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4"/>
                <w:sz w:val="18"/>
                <w:szCs w:val="18"/>
              </w:rPr>
              <w:t>据</w:t>
            </w:r>
          </w:p>
        </w:tc>
        <w:tc>
          <w:tcPr>
            <w:tcW w:w="1915" w:type="dxa"/>
            <w:tcBorders>
              <w:top w:val="nil"/>
              <w:left w:val="single" w:sz="3" w:space="0" w:color="000000"/>
              <w:bottom w:val="nil"/>
              <w:right w:val="single" w:sz="3" w:space="0" w:color="000000"/>
            </w:tcBorders>
          </w:tcPr>
          <w:p w14:paraId="021BC022"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目之一</w:t>
            </w:r>
            <w:proofErr w:type="spellEnd"/>
          </w:p>
        </w:tc>
        <w:tc>
          <w:tcPr>
            <w:tcW w:w="1915" w:type="dxa"/>
            <w:tcBorders>
              <w:top w:val="nil"/>
              <w:left w:val="single" w:sz="3" w:space="0" w:color="000000"/>
              <w:bottom w:val="nil"/>
              <w:right w:val="single" w:sz="3" w:space="0" w:color="000000"/>
            </w:tcBorders>
          </w:tcPr>
          <w:p w14:paraId="7DA693D7" w14:textId="77777777" w:rsidR="006B326C" w:rsidRDefault="009B4794">
            <w:pPr>
              <w:pStyle w:val="TableParagraph"/>
              <w:spacing w:line="215" w:lineRule="exact"/>
              <w:ind w:left="80"/>
              <w:rPr>
                <w:rFonts w:ascii="宋体" w:eastAsia="宋体" w:hAnsi="宋体" w:cs="宋体"/>
                <w:sz w:val="18"/>
                <w:szCs w:val="18"/>
              </w:rPr>
            </w:pPr>
            <w:r>
              <w:rPr>
                <w:rFonts w:ascii="宋体" w:eastAsia="宋体" w:hAnsi="宋体" w:cs="宋体"/>
                <w:w w:val="105"/>
                <w:sz w:val="18"/>
                <w:szCs w:val="18"/>
              </w:rPr>
              <w:t>1.3.1通过第</w:t>
            </w:r>
          </w:p>
        </w:tc>
        <w:tc>
          <w:tcPr>
            <w:tcW w:w="2242" w:type="dxa"/>
            <w:tcBorders>
              <w:top w:val="nil"/>
              <w:left w:val="single" w:sz="3" w:space="0" w:color="000000"/>
              <w:bottom w:val="nil"/>
              <w:right w:val="single" w:sz="3" w:space="0" w:color="000000"/>
            </w:tcBorders>
          </w:tcPr>
          <w:p w14:paraId="7A82A7D9"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三个或多个项目</w:t>
            </w:r>
            <w:proofErr w:type="spellEnd"/>
          </w:p>
        </w:tc>
      </w:tr>
      <w:tr w:rsidR="006B326C" w14:paraId="11ACD2A3" w14:textId="77777777">
        <w:trPr>
          <w:trHeight w:hRule="exact" w:val="703"/>
        </w:trPr>
        <w:tc>
          <w:tcPr>
            <w:tcW w:w="628" w:type="dxa"/>
            <w:vMerge/>
            <w:tcBorders>
              <w:left w:val="single" w:sz="3" w:space="0" w:color="000000"/>
              <w:right w:val="single" w:sz="3" w:space="0" w:color="000000"/>
            </w:tcBorders>
          </w:tcPr>
          <w:p w14:paraId="7BBF94CE" w14:textId="77777777" w:rsidR="006B326C" w:rsidRDefault="006B326C"/>
        </w:tc>
        <w:tc>
          <w:tcPr>
            <w:tcW w:w="1228" w:type="dxa"/>
            <w:vMerge/>
            <w:tcBorders>
              <w:left w:val="single" w:sz="3" w:space="0" w:color="000000"/>
              <w:right w:val="single" w:sz="3" w:space="0" w:color="000000"/>
            </w:tcBorders>
          </w:tcPr>
          <w:p w14:paraId="7FBCA38F" w14:textId="77777777" w:rsidR="006B326C" w:rsidRDefault="006B326C"/>
        </w:tc>
        <w:tc>
          <w:tcPr>
            <w:tcW w:w="803" w:type="dxa"/>
            <w:vMerge/>
            <w:tcBorders>
              <w:left w:val="single" w:sz="3" w:space="0" w:color="000000"/>
              <w:right w:val="single" w:sz="3" w:space="0" w:color="000000"/>
            </w:tcBorders>
          </w:tcPr>
          <w:p w14:paraId="02DBB2F1" w14:textId="77777777" w:rsidR="006B326C" w:rsidRDefault="006B326C"/>
        </w:tc>
        <w:tc>
          <w:tcPr>
            <w:tcW w:w="1915" w:type="dxa"/>
            <w:tcBorders>
              <w:top w:val="nil"/>
              <w:left w:val="single" w:sz="3" w:space="0" w:color="000000"/>
              <w:bottom w:val="nil"/>
              <w:right w:val="single" w:sz="3" w:space="0" w:color="000000"/>
            </w:tcBorders>
          </w:tcPr>
          <w:p w14:paraId="416C831E" w14:textId="77777777"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1.5.1通过第</w:t>
            </w:r>
          </w:p>
          <w:p w14:paraId="7AEEFF3F" w14:textId="77777777" w:rsidR="006B326C" w:rsidRDefault="009B4794">
            <w:pPr>
              <w:pStyle w:val="TableParagraph"/>
              <w:spacing w:before="5"/>
              <w:ind w:left="82"/>
              <w:rPr>
                <w:rFonts w:ascii="宋体" w:eastAsia="宋体" w:hAnsi="宋体" w:cs="宋体"/>
                <w:sz w:val="18"/>
                <w:szCs w:val="18"/>
              </w:rPr>
            </w:pPr>
            <w:r>
              <w:rPr>
                <w:rFonts w:ascii="宋体" w:eastAsia="宋体" w:hAnsi="宋体" w:cs="宋体"/>
                <w:w w:val="105"/>
                <w:sz w:val="18"/>
                <w:szCs w:val="18"/>
              </w:rPr>
              <w:t>1.5.5部分</w:t>
            </w:r>
          </w:p>
        </w:tc>
        <w:tc>
          <w:tcPr>
            <w:tcW w:w="1915" w:type="dxa"/>
            <w:tcBorders>
              <w:top w:val="nil"/>
              <w:left w:val="single" w:sz="3" w:space="0" w:color="000000"/>
              <w:bottom w:val="nil"/>
              <w:right w:val="single" w:sz="3" w:space="0" w:color="000000"/>
            </w:tcBorders>
          </w:tcPr>
          <w:p w14:paraId="3DC31391" w14:textId="77777777"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1.3.1通过第</w:t>
            </w:r>
          </w:p>
          <w:p w14:paraId="7FD268EE" w14:textId="77777777" w:rsidR="006B326C" w:rsidRDefault="009B4794">
            <w:pPr>
              <w:pStyle w:val="TableParagraph"/>
              <w:spacing w:before="5"/>
              <w:ind w:left="81"/>
              <w:rPr>
                <w:rFonts w:ascii="宋体" w:eastAsia="宋体" w:hAnsi="宋体" w:cs="宋体"/>
                <w:sz w:val="18"/>
                <w:szCs w:val="18"/>
              </w:rPr>
            </w:pPr>
            <w:r>
              <w:rPr>
                <w:rFonts w:ascii="宋体" w:eastAsia="宋体" w:hAnsi="宋体" w:cs="宋体"/>
                <w:w w:val="105"/>
                <w:sz w:val="18"/>
                <w:szCs w:val="18"/>
              </w:rPr>
              <w:t>1.3.4部分</w:t>
            </w:r>
          </w:p>
        </w:tc>
        <w:tc>
          <w:tcPr>
            <w:tcW w:w="1915" w:type="dxa"/>
            <w:tcBorders>
              <w:top w:val="nil"/>
              <w:left w:val="single" w:sz="3" w:space="0" w:color="000000"/>
              <w:bottom w:val="nil"/>
              <w:right w:val="single" w:sz="3" w:space="0" w:color="000000"/>
            </w:tcBorders>
          </w:tcPr>
          <w:p w14:paraId="461068B3"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1.3.4部分</w:t>
            </w:r>
          </w:p>
        </w:tc>
        <w:tc>
          <w:tcPr>
            <w:tcW w:w="2242" w:type="dxa"/>
            <w:tcBorders>
              <w:top w:val="nil"/>
              <w:left w:val="single" w:sz="3" w:space="0" w:color="000000"/>
              <w:bottom w:val="nil"/>
              <w:right w:val="single" w:sz="3" w:space="0" w:color="000000"/>
            </w:tcBorders>
          </w:tcPr>
          <w:p w14:paraId="7E8D66C7" w14:textId="77777777" w:rsidR="006B326C" w:rsidRDefault="009B4794">
            <w:pPr>
              <w:pStyle w:val="TableParagraph"/>
              <w:spacing w:before="69"/>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7D8FD063" w14:textId="77777777">
        <w:trPr>
          <w:trHeight w:hRule="exact" w:val="551"/>
        </w:trPr>
        <w:tc>
          <w:tcPr>
            <w:tcW w:w="628" w:type="dxa"/>
            <w:vMerge/>
            <w:tcBorders>
              <w:left w:val="single" w:sz="3" w:space="0" w:color="000000"/>
              <w:right w:val="single" w:sz="3" w:space="0" w:color="000000"/>
            </w:tcBorders>
          </w:tcPr>
          <w:p w14:paraId="2E1971E3" w14:textId="77777777" w:rsidR="006B326C" w:rsidRDefault="006B326C"/>
        </w:tc>
        <w:tc>
          <w:tcPr>
            <w:tcW w:w="1228" w:type="dxa"/>
            <w:vMerge/>
            <w:tcBorders>
              <w:left w:val="single" w:sz="3" w:space="0" w:color="000000"/>
              <w:right w:val="single" w:sz="3" w:space="0" w:color="000000"/>
            </w:tcBorders>
          </w:tcPr>
          <w:p w14:paraId="2132CD8F" w14:textId="77777777" w:rsidR="006B326C" w:rsidRDefault="006B326C"/>
        </w:tc>
        <w:tc>
          <w:tcPr>
            <w:tcW w:w="803" w:type="dxa"/>
            <w:vMerge/>
            <w:tcBorders>
              <w:left w:val="single" w:sz="3" w:space="0" w:color="000000"/>
              <w:right w:val="single" w:sz="3" w:space="0" w:color="000000"/>
            </w:tcBorders>
          </w:tcPr>
          <w:p w14:paraId="3504B45A" w14:textId="77777777" w:rsidR="006B326C" w:rsidRDefault="006B326C"/>
        </w:tc>
        <w:tc>
          <w:tcPr>
            <w:tcW w:w="1915" w:type="dxa"/>
            <w:tcBorders>
              <w:top w:val="nil"/>
              <w:left w:val="single" w:sz="3" w:space="0" w:color="000000"/>
              <w:bottom w:val="nil"/>
              <w:right w:val="single" w:sz="3" w:space="0" w:color="000000"/>
            </w:tcBorders>
          </w:tcPr>
          <w:p w14:paraId="1087AC87" w14:textId="77777777" w:rsidR="006B326C" w:rsidRDefault="006B326C">
            <w:pPr>
              <w:pStyle w:val="TableParagraph"/>
              <w:spacing w:before="3"/>
              <w:rPr>
                <w:rFonts w:ascii="宋体" w:eastAsia="宋体" w:hAnsi="宋体" w:cs="宋体"/>
                <w:b/>
                <w:bCs/>
                <w:sz w:val="15"/>
                <w:szCs w:val="15"/>
              </w:rPr>
            </w:pPr>
          </w:p>
          <w:p w14:paraId="3FF263A0" w14:textId="77777777" w:rsidR="006B326C" w:rsidRDefault="009B4794">
            <w:pPr>
              <w:pStyle w:val="TableParagraph"/>
              <w:ind w:left="82"/>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5" w:type="dxa"/>
            <w:tcBorders>
              <w:top w:val="nil"/>
              <w:left w:val="single" w:sz="3" w:space="0" w:color="000000"/>
              <w:bottom w:val="nil"/>
              <w:right w:val="single" w:sz="3" w:space="0" w:color="000000"/>
            </w:tcBorders>
          </w:tcPr>
          <w:p w14:paraId="50E4CDE3" w14:textId="77777777" w:rsidR="006B326C" w:rsidRDefault="006B326C">
            <w:pPr>
              <w:pStyle w:val="TableParagraph"/>
              <w:spacing w:before="3"/>
              <w:rPr>
                <w:rFonts w:ascii="宋体" w:eastAsia="宋体" w:hAnsi="宋体" w:cs="宋体"/>
                <w:b/>
                <w:bCs/>
                <w:sz w:val="15"/>
                <w:szCs w:val="15"/>
              </w:rPr>
            </w:pPr>
          </w:p>
          <w:p w14:paraId="74BB525B" w14:textId="77777777" w:rsidR="006B326C" w:rsidRDefault="009B4794">
            <w:pPr>
              <w:pStyle w:val="TableParagraph"/>
              <w:ind w:left="81"/>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5" w:type="dxa"/>
            <w:tcBorders>
              <w:top w:val="nil"/>
              <w:left w:val="single" w:sz="3" w:space="0" w:color="000000"/>
              <w:bottom w:val="nil"/>
              <w:right w:val="single" w:sz="3" w:space="0" w:color="000000"/>
            </w:tcBorders>
          </w:tcPr>
          <w:p w14:paraId="5153658B" w14:textId="77777777" w:rsidR="006B326C" w:rsidRDefault="006B326C">
            <w:pPr>
              <w:pStyle w:val="TableParagraph"/>
              <w:spacing w:before="3"/>
              <w:rPr>
                <w:rFonts w:ascii="宋体" w:eastAsia="宋体" w:hAnsi="宋体" w:cs="宋体"/>
                <w:b/>
                <w:bCs/>
                <w:sz w:val="15"/>
                <w:szCs w:val="15"/>
              </w:rPr>
            </w:pPr>
          </w:p>
          <w:p w14:paraId="076B6256" w14:textId="77777777" w:rsidR="006B326C" w:rsidRDefault="009B4794">
            <w:pPr>
              <w:pStyle w:val="TableParagraph"/>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2242" w:type="dxa"/>
            <w:tcBorders>
              <w:top w:val="nil"/>
              <w:left w:val="single" w:sz="3" w:space="0" w:color="000000"/>
              <w:bottom w:val="nil"/>
              <w:right w:val="single" w:sz="3" w:space="0" w:color="000000"/>
            </w:tcBorders>
          </w:tcPr>
          <w:p w14:paraId="3DA832BE" w14:textId="77777777" w:rsidR="006B326C" w:rsidRDefault="006B326C">
            <w:pPr>
              <w:pStyle w:val="TableParagraph"/>
              <w:spacing w:before="6"/>
              <w:rPr>
                <w:rFonts w:ascii="宋体" w:eastAsia="宋体" w:hAnsi="宋体" w:cs="宋体"/>
                <w:b/>
                <w:bCs/>
                <w:lang w:eastAsia="zh-CN"/>
              </w:rPr>
            </w:pPr>
          </w:p>
          <w:p w14:paraId="78AF7105" w14:textId="77777777" w:rsidR="006B326C" w:rsidRDefault="009B4794">
            <w:pPr>
              <w:pStyle w:val="TableParagraph"/>
              <w:ind w:left="79"/>
              <w:rPr>
                <w:rFonts w:ascii="宋体" w:eastAsia="宋体" w:hAnsi="宋体" w:cs="宋体"/>
                <w:sz w:val="18"/>
                <w:szCs w:val="18"/>
                <w:lang w:eastAsia="zh-CN"/>
              </w:rPr>
            </w:pPr>
            <w:r>
              <w:rPr>
                <w:rFonts w:ascii="宋体" w:eastAsia="宋体" w:hAnsi="宋体" w:cs="宋体"/>
                <w:w w:val="105"/>
                <w:sz w:val="18"/>
                <w:szCs w:val="18"/>
                <w:lang w:eastAsia="zh-CN"/>
              </w:rPr>
              <w:t>在需求R1中开发的数据请</w:t>
            </w:r>
          </w:p>
        </w:tc>
      </w:tr>
      <w:tr w:rsidR="006B326C" w14:paraId="62E961E7" w14:textId="77777777">
        <w:trPr>
          <w:trHeight w:hRule="exact" w:val="240"/>
        </w:trPr>
        <w:tc>
          <w:tcPr>
            <w:tcW w:w="628" w:type="dxa"/>
            <w:vMerge/>
            <w:tcBorders>
              <w:left w:val="single" w:sz="3" w:space="0" w:color="000000"/>
              <w:right w:val="single" w:sz="3" w:space="0" w:color="000000"/>
            </w:tcBorders>
          </w:tcPr>
          <w:p w14:paraId="113A64AC" w14:textId="77777777" w:rsidR="006B326C" w:rsidRDefault="006B326C">
            <w:pPr>
              <w:rPr>
                <w:lang w:eastAsia="zh-CN"/>
              </w:rPr>
            </w:pPr>
          </w:p>
        </w:tc>
        <w:tc>
          <w:tcPr>
            <w:tcW w:w="1228" w:type="dxa"/>
            <w:vMerge/>
            <w:tcBorders>
              <w:left w:val="single" w:sz="3" w:space="0" w:color="000000"/>
              <w:right w:val="single" w:sz="3" w:space="0" w:color="000000"/>
            </w:tcBorders>
          </w:tcPr>
          <w:p w14:paraId="0834D3F5" w14:textId="77777777" w:rsidR="006B326C" w:rsidRDefault="006B326C">
            <w:pPr>
              <w:rPr>
                <w:lang w:eastAsia="zh-CN"/>
              </w:rPr>
            </w:pPr>
          </w:p>
        </w:tc>
        <w:tc>
          <w:tcPr>
            <w:tcW w:w="803" w:type="dxa"/>
            <w:vMerge/>
            <w:tcBorders>
              <w:left w:val="single" w:sz="3" w:space="0" w:color="000000"/>
              <w:right w:val="single" w:sz="3" w:space="0" w:color="000000"/>
            </w:tcBorders>
          </w:tcPr>
          <w:p w14:paraId="6DB41DB1"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31E3F847" w14:textId="77777777" w:rsidR="006B326C" w:rsidRDefault="009B4794">
            <w:pPr>
              <w:pStyle w:val="TableParagraph"/>
              <w:spacing w:line="207" w:lineRule="exact"/>
              <w:ind w:left="82"/>
              <w:rPr>
                <w:rFonts w:ascii="宋体" w:eastAsia="宋体" w:hAnsi="宋体" w:cs="宋体"/>
                <w:sz w:val="18"/>
                <w:szCs w:val="18"/>
              </w:rPr>
            </w:pPr>
            <w:r>
              <w:rPr>
                <w:rFonts w:ascii="宋体" w:eastAsia="宋体" w:hAnsi="宋体" w:cs="宋体"/>
                <w:w w:val="105"/>
                <w:sz w:val="18"/>
                <w:szCs w:val="18"/>
              </w:rPr>
              <w:t>在需求R1中开发的</w:t>
            </w:r>
          </w:p>
        </w:tc>
        <w:tc>
          <w:tcPr>
            <w:tcW w:w="1915" w:type="dxa"/>
            <w:tcBorders>
              <w:top w:val="nil"/>
              <w:left w:val="single" w:sz="3" w:space="0" w:color="000000"/>
              <w:bottom w:val="nil"/>
              <w:right w:val="single" w:sz="3" w:space="0" w:color="000000"/>
            </w:tcBorders>
          </w:tcPr>
          <w:p w14:paraId="11B881B4" w14:textId="77777777" w:rsidR="006B326C" w:rsidRDefault="009B4794">
            <w:pPr>
              <w:pStyle w:val="TableParagraph"/>
              <w:spacing w:line="207" w:lineRule="exact"/>
              <w:ind w:left="81"/>
              <w:rPr>
                <w:rFonts w:ascii="宋体" w:eastAsia="宋体" w:hAnsi="宋体" w:cs="宋体"/>
                <w:sz w:val="18"/>
                <w:szCs w:val="18"/>
              </w:rPr>
            </w:pPr>
            <w:r>
              <w:rPr>
                <w:rFonts w:ascii="宋体" w:eastAsia="宋体" w:hAnsi="宋体" w:cs="宋体"/>
                <w:w w:val="105"/>
                <w:sz w:val="18"/>
                <w:szCs w:val="18"/>
              </w:rPr>
              <w:t>在需求R1中开发的数</w:t>
            </w:r>
          </w:p>
        </w:tc>
        <w:tc>
          <w:tcPr>
            <w:tcW w:w="1915" w:type="dxa"/>
            <w:tcBorders>
              <w:top w:val="nil"/>
              <w:left w:val="single" w:sz="3" w:space="0" w:color="000000"/>
              <w:bottom w:val="nil"/>
              <w:right w:val="single" w:sz="3" w:space="0" w:color="000000"/>
            </w:tcBorders>
          </w:tcPr>
          <w:p w14:paraId="6E549BEC" w14:textId="77777777" w:rsidR="006B326C" w:rsidRDefault="009B4794">
            <w:pPr>
              <w:pStyle w:val="TableParagraph"/>
              <w:spacing w:line="207" w:lineRule="exact"/>
              <w:ind w:left="80"/>
              <w:rPr>
                <w:rFonts w:ascii="宋体" w:eastAsia="宋体" w:hAnsi="宋体" w:cs="宋体"/>
                <w:sz w:val="18"/>
                <w:szCs w:val="18"/>
              </w:rPr>
            </w:pPr>
            <w:r>
              <w:rPr>
                <w:rFonts w:ascii="宋体" w:eastAsia="宋体" w:hAnsi="宋体" w:cs="宋体"/>
                <w:w w:val="105"/>
                <w:sz w:val="18"/>
                <w:szCs w:val="18"/>
              </w:rPr>
              <w:t>在需求R1中开发的数</w:t>
            </w:r>
          </w:p>
        </w:tc>
        <w:tc>
          <w:tcPr>
            <w:tcW w:w="2242" w:type="dxa"/>
            <w:tcBorders>
              <w:top w:val="nil"/>
              <w:left w:val="single" w:sz="3" w:space="0" w:color="000000"/>
              <w:bottom w:val="nil"/>
              <w:right w:val="single" w:sz="3" w:space="0" w:color="000000"/>
            </w:tcBorders>
          </w:tcPr>
          <w:p w14:paraId="3EEE9C27" w14:textId="77777777" w:rsidR="006B326C" w:rsidRDefault="009B4794">
            <w:pPr>
              <w:pStyle w:val="TableParagraph"/>
              <w:spacing w:line="220" w:lineRule="exact"/>
              <w:ind w:left="79"/>
              <w:rPr>
                <w:rFonts w:ascii="宋体" w:eastAsia="宋体" w:hAnsi="宋体" w:cs="宋体"/>
                <w:sz w:val="18"/>
                <w:szCs w:val="18"/>
                <w:lang w:eastAsia="zh-CN"/>
              </w:rPr>
            </w:pPr>
            <w:r>
              <w:rPr>
                <w:rFonts w:ascii="宋体" w:eastAsia="宋体" w:hAnsi="宋体" w:cs="宋体"/>
                <w:w w:val="105"/>
                <w:sz w:val="18"/>
                <w:szCs w:val="18"/>
                <w:lang w:eastAsia="zh-CN"/>
              </w:rPr>
              <w:t>求中定义的适用实体未能</w:t>
            </w:r>
          </w:p>
        </w:tc>
      </w:tr>
      <w:tr w:rsidR="006B326C" w14:paraId="69B4210A" w14:textId="77777777">
        <w:trPr>
          <w:trHeight w:hRule="exact" w:val="241"/>
        </w:trPr>
        <w:tc>
          <w:tcPr>
            <w:tcW w:w="628" w:type="dxa"/>
            <w:vMerge/>
            <w:tcBorders>
              <w:left w:val="single" w:sz="3" w:space="0" w:color="000000"/>
              <w:right w:val="single" w:sz="3" w:space="0" w:color="000000"/>
            </w:tcBorders>
          </w:tcPr>
          <w:p w14:paraId="2E5DBDAD" w14:textId="77777777" w:rsidR="006B326C" w:rsidRDefault="006B326C">
            <w:pPr>
              <w:rPr>
                <w:lang w:eastAsia="zh-CN"/>
              </w:rPr>
            </w:pPr>
          </w:p>
        </w:tc>
        <w:tc>
          <w:tcPr>
            <w:tcW w:w="1228" w:type="dxa"/>
            <w:vMerge/>
            <w:tcBorders>
              <w:left w:val="single" w:sz="3" w:space="0" w:color="000000"/>
              <w:right w:val="single" w:sz="3" w:space="0" w:color="000000"/>
            </w:tcBorders>
          </w:tcPr>
          <w:p w14:paraId="5D4258C2" w14:textId="77777777" w:rsidR="006B326C" w:rsidRDefault="006B326C">
            <w:pPr>
              <w:rPr>
                <w:lang w:eastAsia="zh-CN"/>
              </w:rPr>
            </w:pPr>
          </w:p>
        </w:tc>
        <w:tc>
          <w:tcPr>
            <w:tcW w:w="803" w:type="dxa"/>
            <w:vMerge/>
            <w:tcBorders>
              <w:left w:val="single" w:sz="3" w:space="0" w:color="000000"/>
              <w:right w:val="single" w:sz="3" w:space="0" w:color="000000"/>
            </w:tcBorders>
          </w:tcPr>
          <w:p w14:paraId="5553EC2F"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0F989B86"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数据请求中定义的</w:t>
            </w:r>
            <w:proofErr w:type="spellEnd"/>
          </w:p>
        </w:tc>
        <w:tc>
          <w:tcPr>
            <w:tcW w:w="1915" w:type="dxa"/>
            <w:tcBorders>
              <w:top w:val="nil"/>
              <w:left w:val="single" w:sz="3" w:space="0" w:color="000000"/>
              <w:bottom w:val="nil"/>
              <w:right w:val="single" w:sz="3" w:space="0" w:color="000000"/>
            </w:tcBorders>
          </w:tcPr>
          <w:p w14:paraId="6C930BFD"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1915" w:type="dxa"/>
            <w:tcBorders>
              <w:top w:val="nil"/>
              <w:left w:val="single" w:sz="3" w:space="0" w:color="000000"/>
              <w:bottom w:val="nil"/>
              <w:right w:val="single" w:sz="3" w:space="0" w:color="000000"/>
            </w:tcBorders>
          </w:tcPr>
          <w:p w14:paraId="603FDE79"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据请求中定义的适用</w:t>
            </w:r>
            <w:proofErr w:type="spellEnd"/>
          </w:p>
        </w:tc>
        <w:tc>
          <w:tcPr>
            <w:tcW w:w="2242" w:type="dxa"/>
            <w:tcBorders>
              <w:top w:val="nil"/>
              <w:left w:val="single" w:sz="3" w:space="0" w:color="000000"/>
              <w:bottom w:val="nil"/>
              <w:right w:val="single" w:sz="3" w:space="0" w:color="000000"/>
            </w:tcBorders>
          </w:tcPr>
          <w:p w14:paraId="0D46A1A6" w14:textId="77777777" w:rsidR="006B326C" w:rsidRDefault="009B4794">
            <w:pPr>
              <w:pStyle w:val="TableParagraph"/>
              <w:spacing w:line="221" w:lineRule="exact"/>
              <w:ind w:left="79"/>
              <w:rPr>
                <w:rFonts w:ascii="宋体" w:eastAsia="宋体" w:hAnsi="宋体" w:cs="宋体"/>
                <w:sz w:val="18"/>
                <w:szCs w:val="18"/>
              </w:rPr>
            </w:pPr>
            <w:r>
              <w:rPr>
                <w:rFonts w:ascii="宋体" w:eastAsia="宋体" w:hAnsi="宋体" w:cs="宋体"/>
                <w:w w:val="105"/>
                <w:sz w:val="18"/>
                <w:szCs w:val="18"/>
              </w:rPr>
              <w:t>提供需求R1第1.4.1部分</w:t>
            </w:r>
          </w:p>
        </w:tc>
      </w:tr>
      <w:tr w:rsidR="006B326C" w14:paraId="0AB8DC57" w14:textId="77777777">
        <w:trPr>
          <w:trHeight w:hRule="exact" w:val="239"/>
        </w:trPr>
        <w:tc>
          <w:tcPr>
            <w:tcW w:w="628" w:type="dxa"/>
            <w:vMerge/>
            <w:tcBorders>
              <w:left w:val="single" w:sz="3" w:space="0" w:color="000000"/>
              <w:right w:val="single" w:sz="3" w:space="0" w:color="000000"/>
            </w:tcBorders>
          </w:tcPr>
          <w:p w14:paraId="3E645E44" w14:textId="77777777" w:rsidR="006B326C" w:rsidRDefault="006B326C"/>
        </w:tc>
        <w:tc>
          <w:tcPr>
            <w:tcW w:w="1228" w:type="dxa"/>
            <w:vMerge/>
            <w:tcBorders>
              <w:left w:val="single" w:sz="3" w:space="0" w:color="000000"/>
              <w:right w:val="single" w:sz="3" w:space="0" w:color="000000"/>
            </w:tcBorders>
          </w:tcPr>
          <w:p w14:paraId="2B81242E" w14:textId="77777777" w:rsidR="006B326C" w:rsidRDefault="006B326C"/>
        </w:tc>
        <w:tc>
          <w:tcPr>
            <w:tcW w:w="803" w:type="dxa"/>
            <w:vMerge/>
            <w:tcBorders>
              <w:left w:val="single" w:sz="3" w:space="0" w:color="000000"/>
              <w:right w:val="single" w:sz="3" w:space="0" w:color="000000"/>
            </w:tcBorders>
          </w:tcPr>
          <w:p w14:paraId="1455CB82" w14:textId="77777777" w:rsidR="006B326C" w:rsidRDefault="006B326C"/>
        </w:tc>
        <w:tc>
          <w:tcPr>
            <w:tcW w:w="1915" w:type="dxa"/>
            <w:tcBorders>
              <w:top w:val="nil"/>
              <w:left w:val="single" w:sz="3" w:space="0" w:color="000000"/>
              <w:bottom w:val="nil"/>
              <w:right w:val="single" w:sz="3" w:space="0" w:color="000000"/>
            </w:tcBorders>
          </w:tcPr>
          <w:p w14:paraId="3A6D090D"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适用实体提供了需</w:t>
            </w:r>
            <w:proofErr w:type="spellEnd"/>
          </w:p>
        </w:tc>
        <w:tc>
          <w:tcPr>
            <w:tcW w:w="1915" w:type="dxa"/>
            <w:tcBorders>
              <w:top w:val="nil"/>
              <w:left w:val="single" w:sz="3" w:space="0" w:color="000000"/>
              <w:bottom w:val="nil"/>
              <w:right w:val="single" w:sz="3" w:space="0" w:color="000000"/>
            </w:tcBorders>
          </w:tcPr>
          <w:p w14:paraId="040114DD" w14:textId="77777777" w:rsidR="006B326C" w:rsidRDefault="009B4794">
            <w:pPr>
              <w:pStyle w:val="TableParagraph"/>
              <w:spacing w:line="206" w:lineRule="exact"/>
              <w:ind w:left="81"/>
              <w:rPr>
                <w:rFonts w:ascii="宋体" w:eastAsia="宋体" w:hAnsi="宋体" w:cs="宋体"/>
                <w:sz w:val="18"/>
                <w:szCs w:val="18"/>
              </w:rPr>
            </w:pPr>
            <w:r>
              <w:rPr>
                <w:rFonts w:ascii="宋体" w:eastAsia="宋体" w:hAnsi="宋体" w:cs="宋体"/>
                <w:w w:val="105"/>
                <w:sz w:val="18"/>
                <w:szCs w:val="18"/>
              </w:rPr>
              <w:t>实体未能在需求R1部</w:t>
            </w:r>
          </w:p>
        </w:tc>
        <w:tc>
          <w:tcPr>
            <w:tcW w:w="1915" w:type="dxa"/>
            <w:tcBorders>
              <w:top w:val="nil"/>
              <w:left w:val="single" w:sz="3" w:space="0" w:color="000000"/>
              <w:bottom w:val="nil"/>
              <w:right w:val="single" w:sz="3" w:space="0" w:color="000000"/>
            </w:tcBorders>
          </w:tcPr>
          <w:p w14:paraId="388A0D4B"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实体未能在需求R1部</w:t>
            </w:r>
          </w:p>
        </w:tc>
        <w:tc>
          <w:tcPr>
            <w:tcW w:w="2242" w:type="dxa"/>
            <w:tcBorders>
              <w:top w:val="nil"/>
              <w:left w:val="single" w:sz="3" w:space="0" w:color="000000"/>
              <w:bottom w:val="nil"/>
              <w:right w:val="single" w:sz="3" w:space="0" w:color="000000"/>
            </w:tcBorders>
          </w:tcPr>
          <w:p w14:paraId="232CDA21" w14:textId="77777777" w:rsidR="006B326C" w:rsidRDefault="009B4794">
            <w:pPr>
              <w:pStyle w:val="TableParagraph"/>
              <w:spacing w:line="219" w:lineRule="exact"/>
              <w:ind w:left="79"/>
              <w:rPr>
                <w:rFonts w:ascii="宋体" w:eastAsia="宋体" w:hAnsi="宋体" w:cs="宋体"/>
                <w:sz w:val="18"/>
                <w:szCs w:val="18"/>
              </w:rPr>
            </w:pPr>
            <w:r>
              <w:rPr>
                <w:rFonts w:ascii="宋体" w:eastAsia="宋体" w:hAnsi="宋体" w:cs="宋体"/>
                <w:w w:val="105"/>
                <w:sz w:val="18"/>
                <w:szCs w:val="18"/>
              </w:rPr>
              <w:t>至第1.4.5部分中请求的</w:t>
            </w:r>
          </w:p>
        </w:tc>
      </w:tr>
      <w:tr w:rsidR="006B326C" w14:paraId="3A76ED29" w14:textId="77777777">
        <w:trPr>
          <w:trHeight w:hRule="exact" w:val="241"/>
        </w:trPr>
        <w:tc>
          <w:tcPr>
            <w:tcW w:w="628" w:type="dxa"/>
            <w:vMerge/>
            <w:tcBorders>
              <w:left w:val="single" w:sz="3" w:space="0" w:color="000000"/>
              <w:right w:val="single" w:sz="3" w:space="0" w:color="000000"/>
            </w:tcBorders>
          </w:tcPr>
          <w:p w14:paraId="70E9997E" w14:textId="77777777" w:rsidR="006B326C" w:rsidRDefault="006B326C"/>
        </w:tc>
        <w:tc>
          <w:tcPr>
            <w:tcW w:w="1228" w:type="dxa"/>
            <w:vMerge/>
            <w:tcBorders>
              <w:left w:val="single" w:sz="3" w:space="0" w:color="000000"/>
              <w:right w:val="single" w:sz="3" w:space="0" w:color="000000"/>
            </w:tcBorders>
          </w:tcPr>
          <w:p w14:paraId="4CB27733" w14:textId="77777777" w:rsidR="006B326C" w:rsidRDefault="006B326C"/>
        </w:tc>
        <w:tc>
          <w:tcPr>
            <w:tcW w:w="803" w:type="dxa"/>
            <w:vMerge/>
            <w:tcBorders>
              <w:left w:val="single" w:sz="3" w:space="0" w:color="000000"/>
              <w:right w:val="single" w:sz="3" w:space="0" w:color="000000"/>
            </w:tcBorders>
          </w:tcPr>
          <w:p w14:paraId="7593C640" w14:textId="77777777" w:rsidR="006B326C" w:rsidRDefault="006B326C"/>
        </w:tc>
        <w:tc>
          <w:tcPr>
            <w:tcW w:w="1915" w:type="dxa"/>
            <w:tcBorders>
              <w:top w:val="nil"/>
              <w:left w:val="single" w:sz="3" w:space="0" w:color="000000"/>
              <w:bottom w:val="nil"/>
              <w:right w:val="single" w:sz="3" w:space="0" w:color="000000"/>
            </w:tcBorders>
          </w:tcPr>
          <w:p w14:paraId="41298694" w14:textId="77777777" w:rsidR="006B326C" w:rsidRDefault="009B4794">
            <w:pPr>
              <w:pStyle w:val="TableParagraph"/>
              <w:spacing w:line="206" w:lineRule="exact"/>
              <w:ind w:left="82"/>
              <w:rPr>
                <w:rFonts w:ascii="宋体" w:eastAsia="宋体" w:hAnsi="宋体" w:cs="宋体"/>
                <w:sz w:val="18"/>
                <w:szCs w:val="18"/>
              </w:rPr>
            </w:pPr>
            <w:r>
              <w:rPr>
                <w:rFonts w:ascii="宋体" w:eastAsia="宋体" w:hAnsi="宋体" w:cs="宋体"/>
                <w:w w:val="105"/>
                <w:sz w:val="18"/>
                <w:szCs w:val="18"/>
              </w:rPr>
              <w:t>求R1中请求的数</w:t>
            </w:r>
          </w:p>
        </w:tc>
        <w:tc>
          <w:tcPr>
            <w:tcW w:w="1915" w:type="dxa"/>
            <w:tcBorders>
              <w:top w:val="nil"/>
              <w:left w:val="single" w:sz="3" w:space="0" w:color="000000"/>
              <w:bottom w:val="nil"/>
              <w:right w:val="single" w:sz="3" w:space="0" w:color="000000"/>
            </w:tcBorders>
          </w:tcPr>
          <w:p w14:paraId="711CA305"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分中提供所请求的项</w:t>
            </w:r>
            <w:proofErr w:type="spellEnd"/>
          </w:p>
        </w:tc>
        <w:tc>
          <w:tcPr>
            <w:tcW w:w="1915" w:type="dxa"/>
            <w:vMerge w:val="restart"/>
            <w:tcBorders>
              <w:top w:val="nil"/>
              <w:left w:val="single" w:sz="3" w:space="0" w:color="000000"/>
              <w:right w:val="single" w:sz="3" w:space="0" w:color="000000"/>
            </w:tcBorders>
          </w:tcPr>
          <w:p w14:paraId="72A6ED0D"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分中提供两个请求项</w:t>
            </w:r>
            <w:proofErr w:type="spellEnd"/>
          </w:p>
        </w:tc>
        <w:tc>
          <w:tcPr>
            <w:tcW w:w="2242" w:type="dxa"/>
            <w:vMerge w:val="restart"/>
            <w:tcBorders>
              <w:top w:val="nil"/>
              <w:left w:val="single" w:sz="3" w:space="0" w:color="000000"/>
              <w:right w:val="single" w:sz="3" w:space="0" w:color="000000"/>
            </w:tcBorders>
          </w:tcPr>
          <w:p w14:paraId="08E0FDD8" w14:textId="77777777" w:rsidR="006B326C" w:rsidRDefault="009B4794">
            <w:pPr>
              <w:pStyle w:val="TableParagraph"/>
              <w:spacing w:line="221" w:lineRule="exact"/>
              <w:ind w:left="79"/>
              <w:rPr>
                <w:rFonts w:ascii="宋体" w:eastAsia="宋体" w:hAnsi="宋体" w:cs="宋体"/>
                <w:sz w:val="18"/>
                <w:szCs w:val="18"/>
              </w:rPr>
            </w:pPr>
            <w:proofErr w:type="spellStart"/>
            <w:r>
              <w:rPr>
                <w:rFonts w:ascii="宋体" w:eastAsia="宋体" w:hAnsi="宋体" w:cs="宋体"/>
                <w:w w:val="105"/>
                <w:sz w:val="18"/>
                <w:szCs w:val="18"/>
              </w:rPr>
              <w:t>三个或三个以上项目</w:t>
            </w:r>
            <w:proofErr w:type="spellEnd"/>
          </w:p>
        </w:tc>
      </w:tr>
      <w:tr w:rsidR="006B326C" w14:paraId="56A4489D" w14:textId="77777777">
        <w:trPr>
          <w:trHeight w:hRule="exact" w:val="717"/>
        </w:trPr>
        <w:tc>
          <w:tcPr>
            <w:tcW w:w="628" w:type="dxa"/>
            <w:vMerge/>
            <w:tcBorders>
              <w:left w:val="single" w:sz="3" w:space="0" w:color="000000"/>
              <w:bottom w:val="single" w:sz="3" w:space="0" w:color="000000"/>
              <w:right w:val="single" w:sz="3" w:space="0" w:color="000000"/>
            </w:tcBorders>
          </w:tcPr>
          <w:p w14:paraId="7F74FF61" w14:textId="77777777" w:rsidR="006B326C" w:rsidRDefault="006B326C"/>
        </w:tc>
        <w:tc>
          <w:tcPr>
            <w:tcW w:w="1228" w:type="dxa"/>
            <w:vMerge/>
            <w:tcBorders>
              <w:left w:val="single" w:sz="3" w:space="0" w:color="000000"/>
              <w:bottom w:val="single" w:sz="3" w:space="0" w:color="000000"/>
              <w:right w:val="single" w:sz="3" w:space="0" w:color="000000"/>
            </w:tcBorders>
          </w:tcPr>
          <w:p w14:paraId="46762300" w14:textId="77777777" w:rsidR="006B326C" w:rsidRDefault="006B326C"/>
        </w:tc>
        <w:tc>
          <w:tcPr>
            <w:tcW w:w="803" w:type="dxa"/>
            <w:vMerge/>
            <w:tcBorders>
              <w:left w:val="single" w:sz="3" w:space="0" w:color="000000"/>
              <w:bottom w:val="single" w:sz="3" w:space="0" w:color="000000"/>
              <w:right w:val="single" w:sz="3" w:space="0" w:color="000000"/>
            </w:tcBorders>
          </w:tcPr>
          <w:p w14:paraId="3D298D18" w14:textId="77777777" w:rsidR="006B326C" w:rsidRDefault="006B326C"/>
        </w:tc>
        <w:tc>
          <w:tcPr>
            <w:tcW w:w="1915" w:type="dxa"/>
            <w:tcBorders>
              <w:top w:val="nil"/>
              <w:left w:val="single" w:sz="3" w:space="0" w:color="000000"/>
              <w:bottom w:val="single" w:sz="3" w:space="0" w:color="000000"/>
              <w:right w:val="single" w:sz="3" w:space="0" w:color="000000"/>
            </w:tcBorders>
          </w:tcPr>
          <w:p w14:paraId="7E16A03D"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据，但是</w:t>
            </w:r>
            <w:proofErr w:type="spellEnd"/>
          </w:p>
        </w:tc>
        <w:tc>
          <w:tcPr>
            <w:tcW w:w="1915" w:type="dxa"/>
            <w:tcBorders>
              <w:top w:val="nil"/>
              <w:left w:val="single" w:sz="3" w:space="0" w:color="000000"/>
              <w:bottom w:val="single" w:sz="3" w:space="0" w:color="000000"/>
              <w:right w:val="single" w:sz="3" w:space="0" w:color="000000"/>
            </w:tcBorders>
          </w:tcPr>
          <w:p w14:paraId="450E5226"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目之一</w:t>
            </w:r>
            <w:proofErr w:type="spellEnd"/>
          </w:p>
        </w:tc>
        <w:tc>
          <w:tcPr>
            <w:tcW w:w="1915" w:type="dxa"/>
            <w:vMerge/>
            <w:tcBorders>
              <w:left w:val="single" w:sz="3" w:space="0" w:color="000000"/>
              <w:bottom w:val="single" w:sz="3" w:space="0" w:color="000000"/>
              <w:right w:val="single" w:sz="3" w:space="0" w:color="000000"/>
            </w:tcBorders>
          </w:tcPr>
          <w:p w14:paraId="51725DBC" w14:textId="77777777" w:rsidR="006B326C" w:rsidRDefault="006B326C"/>
        </w:tc>
        <w:tc>
          <w:tcPr>
            <w:tcW w:w="2242" w:type="dxa"/>
            <w:vMerge/>
            <w:tcBorders>
              <w:left w:val="single" w:sz="3" w:space="0" w:color="000000"/>
              <w:bottom w:val="single" w:sz="3" w:space="0" w:color="000000"/>
              <w:right w:val="single" w:sz="3" w:space="0" w:color="000000"/>
            </w:tcBorders>
          </w:tcPr>
          <w:p w14:paraId="2B82DEA6" w14:textId="77777777" w:rsidR="006B326C" w:rsidRDefault="006B326C"/>
        </w:tc>
      </w:tr>
    </w:tbl>
    <w:p w14:paraId="7782A5B8" w14:textId="77777777" w:rsidR="006B326C" w:rsidRDefault="006B326C">
      <w:pPr>
        <w:rPr>
          <w:rFonts w:ascii="宋体" w:eastAsia="宋体" w:hAnsi="宋体" w:cs="宋体"/>
          <w:b/>
          <w:bCs/>
          <w:sz w:val="20"/>
          <w:szCs w:val="20"/>
        </w:rPr>
      </w:pPr>
    </w:p>
    <w:p w14:paraId="6A1C7941" w14:textId="77777777" w:rsidR="006B326C" w:rsidRDefault="006B326C">
      <w:pPr>
        <w:spacing w:before="5"/>
        <w:rPr>
          <w:rFonts w:ascii="宋体" w:eastAsia="宋体" w:hAnsi="宋体" w:cs="宋体"/>
          <w:b/>
          <w:bCs/>
          <w:sz w:val="15"/>
          <w:szCs w:val="15"/>
        </w:rPr>
      </w:pPr>
    </w:p>
    <w:p w14:paraId="6164A4BA" w14:textId="77777777" w:rsidR="006B326C" w:rsidRDefault="009B4794">
      <w:pPr>
        <w:ind w:right="503"/>
        <w:jc w:val="right"/>
        <w:rPr>
          <w:rFonts w:ascii="宋体" w:eastAsia="宋体" w:hAnsi="宋体" w:cs="宋体"/>
          <w:sz w:val="14"/>
          <w:szCs w:val="14"/>
        </w:rPr>
      </w:pPr>
      <w:r>
        <w:rPr>
          <w:rFonts w:ascii="Times New Roman" w:eastAsia="Times New Roman" w:hAnsi="Times New Roman" w:cs="Times New Roman"/>
          <w:spacing w:val="-1"/>
          <w:sz w:val="14"/>
          <w:szCs w:val="14"/>
        </w:rPr>
        <w:t>6</w:t>
      </w:r>
      <w:r>
        <w:rPr>
          <w:rFonts w:ascii="宋体" w:eastAsia="宋体" w:hAnsi="宋体" w:cs="宋体"/>
          <w:b/>
          <w:bCs/>
          <w:spacing w:val="-1"/>
          <w:sz w:val="14"/>
          <w:szCs w:val="14"/>
        </w:rPr>
        <w:t>第11页第6页</w:t>
      </w:r>
    </w:p>
    <w:p w14:paraId="6D1065E9" w14:textId="77777777" w:rsidR="006B326C" w:rsidRDefault="006B326C">
      <w:pPr>
        <w:jc w:val="right"/>
        <w:rPr>
          <w:rFonts w:ascii="宋体" w:eastAsia="宋体" w:hAnsi="宋体" w:cs="宋体"/>
          <w:sz w:val="14"/>
          <w:szCs w:val="14"/>
        </w:rPr>
        <w:sectPr w:rsidR="006B326C">
          <w:headerReference w:type="default" r:id="rId81"/>
          <w:footerReference w:type="default" r:id="rId82"/>
          <w:pgSz w:w="12240" w:h="15840"/>
          <w:pgMar w:top="3960" w:right="580" w:bottom="280" w:left="800" w:header="3769" w:footer="0" w:gutter="0"/>
          <w:cols w:space="720"/>
        </w:sectPr>
      </w:pPr>
    </w:p>
    <w:p w14:paraId="29227C87" w14:textId="77777777" w:rsidR="006B326C" w:rsidRDefault="006B326C">
      <w:pPr>
        <w:spacing w:before="2"/>
        <w:rPr>
          <w:rFonts w:ascii="宋体" w:eastAsia="宋体" w:hAnsi="宋体" w:cs="宋体"/>
          <w:b/>
          <w:bCs/>
          <w:sz w:val="24"/>
          <w:szCs w:val="24"/>
        </w:rPr>
      </w:pPr>
    </w:p>
    <w:tbl>
      <w:tblPr>
        <w:tblStyle w:val="TableNormal"/>
        <w:tblW w:w="0" w:type="auto"/>
        <w:tblInd w:w="103" w:type="dxa"/>
        <w:tblLayout w:type="fixed"/>
        <w:tblLook w:val="01E0" w:firstRow="1" w:lastRow="1" w:firstColumn="1" w:lastColumn="1" w:noHBand="0" w:noVBand="0"/>
      </w:tblPr>
      <w:tblGrid>
        <w:gridCol w:w="628"/>
        <w:gridCol w:w="1228"/>
        <w:gridCol w:w="803"/>
        <w:gridCol w:w="1915"/>
        <w:gridCol w:w="1915"/>
        <w:gridCol w:w="1915"/>
        <w:gridCol w:w="2242"/>
      </w:tblGrid>
      <w:tr w:rsidR="006B326C" w14:paraId="41154A80" w14:textId="77777777">
        <w:trPr>
          <w:trHeight w:hRule="exact" w:val="5270"/>
        </w:trPr>
        <w:tc>
          <w:tcPr>
            <w:tcW w:w="628" w:type="dxa"/>
            <w:tcBorders>
              <w:top w:val="single" w:sz="3" w:space="0" w:color="000000"/>
              <w:left w:val="single" w:sz="3" w:space="0" w:color="000000"/>
              <w:bottom w:val="single" w:sz="3" w:space="0" w:color="000000"/>
              <w:right w:val="single" w:sz="3" w:space="0" w:color="000000"/>
            </w:tcBorders>
          </w:tcPr>
          <w:p w14:paraId="2B101BA3" w14:textId="77777777" w:rsidR="006B326C" w:rsidRDefault="006B326C"/>
        </w:tc>
        <w:tc>
          <w:tcPr>
            <w:tcW w:w="1228" w:type="dxa"/>
            <w:tcBorders>
              <w:top w:val="single" w:sz="3" w:space="0" w:color="000000"/>
              <w:left w:val="single" w:sz="3" w:space="0" w:color="000000"/>
              <w:bottom w:val="single" w:sz="3" w:space="0" w:color="000000"/>
              <w:right w:val="single" w:sz="3" w:space="0" w:color="000000"/>
            </w:tcBorders>
          </w:tcPr>
          <w:p w14:paraId="240118D4" w14:textId="77777777" w:rsidR="006B326C" w:rsidRDefault="006B326C"/>
        </w:tc>
        <w:tc>
          <w:tcPr>
            <w:tcW w:w="803" w:type="dxa"/>
            <w:tcBorders>
              <w:top w:val="single" w:sz="3" w:space="0" w:color="000000"/>
              <w:left w:val="single" w:sz="3" w:space="0" w:color="000000"/>
              <w:bottom w:val="single" w:sz="3" w:space="0" w:color="000000"/>
              <w:right w:val="single" w:sz="3" w:space="0" w:color="000000"/>
            </w:tcBorders>
          </w:tcPr>
          <w:p w14:paraId="592243F9" w14:textId="77777777" w:rsidR="006B326C" w:rsidRDefault="006B326C"/>
        </w:tc>
        <w:tc>
          <w:tcPr>
            <w:tcW w:w="1915" w:type="dxa"/>
            <w:tcBorders>
              <w:top w:val="single" w:sz="3" w:space="0" w:color="000000"/>
              <w:left w:val="single" w:sz="3" w:space="0" w:color="000000"/>
              <w:bottom w:val="single" w:sz="3" w:space="0" w:color="000000"/>
              <w:right w:val="single" w:sz="3" w:space="0" w:color="000000"/>
            </w:tcBorders>
          </w:tcPr>
          <w:p w14:paraId="129681D3" w14:textId="77777777" w:rsidR="006B326C" w:rsidRDefault="009B4794">
            <w:pPr>
              <w:pStyle w:val="TableParagraph"/>
              <w:spacing w:line="213" w:lineRule="exact"/>
              <w:ind w:left="82"/>
              <w:rPr>
                <w:rFonts w:ascii="宋体" w:eastAsia="宋体" w:hAnsi="宋体" w:cs="宋体"/>
                <w:sz w:val="18"/>
                <w:szCs w:val="18"/>
                <w:lang w:eastAsia="zh-CN"/>
              </w:rPr>
            </w:pPr>
            <w:r>
              <w:rPr>
                <w:rFonts w:ascii="宋体" w:eastAsia="宋体" w:hAnsi="宋体" w:cs="宋体"/>
                <w:w w:val="105"/>
                <w:sz w:val="18"/>
                <w:szCs w:val="18"/>
                <w:lang w:eastAsia="zh-CN"/>
              </w:rPr>
              <w:t>在根据要求R1部分</w:t>
            </w:r>
          </w:p>
          <w:p w14:paraId="32FF3161" w14:textId="77777777" w:rsidR="006B326C" w:rsidRDefault="009B4794">
            <w:pPr>
              <w:pStyle w:val="TableParagraph"/>
              <w:spacing w:before="3" w:line="244" w:lineRule="auto"/>
              <w:ind w:left="82" w:right="245"/>
              <w:rPr>
                <w:rFonts w:ascii="宋体" w:eastAsia="宋体" w:hAnsi="宋体" w:cs="宋体"/>
                <w:sz w:val="18"/>
                <w:szCs w:val="18"/>
                <w:lang w:eastAsia="zh-CN"/>
              </w:rPr>
            </w:pPr>
            <w:r>
              <w:rPr>
                <w:rFonts w:ascii="宋体" w:eastAsia="宋体" w:hAnsi="宋体" w:cs="宋体"/>
                <w:w w:val="105"/>
                <w:sz w:val="18"/>
                <w:szCs w:val="18"/>
                <w:lang w:eastAsia="zh-CN"/>
              </w:rPr>
              <w:t>提供的时间表所列</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日期之后才这样做</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1.2但在根据要求R1</w:t>
            </w:r>
            <w:r>
              <w:rPr>
                <w:rFonts w:ascii="宋体" w:eastAsia="宋体" w:hAnsi="宋体" w:cs="宋体"/>
                <w:spacing w:val="-23"/>
                <w:sz w:val="18"/>
                <w:szCs w:val="18"/>
                <w:lang w:eastAsia="zh-CN"/>
              </w:rPr>
              <w:t xml:space="preserve"> </w:t>
            </w:r>
            <w:r>
              <w:rPr>
                <w:rFonts w:ascii="宋体" w:eastAsia="宋体" w:hAnsi="宋体" w:cs="宋体"/>
                <w:spacing w:val="-2"/>
                <w:sz w:val="18"/>
                <w:szCs w:val="18"/>
                <w:lang w:eastAsia="zh-CN"/>
              </w:rPr>
              <w:t>第1.2部分规定的时</w:t>
            </w:r>
            <w:r>
              <w:rPr>
                <w:rFonts w:ascii="宋体" w:eastAsia="宋体" w:hAnsi="宋体" w:cs="宋体"/>
                <w:spacing w:val="-24"/>
                <w:sz w:val="18"/>
                <w:szCs w:val="18"/>
                <w:lang w:eastAsia="zh-CN"/>
              </w:rPr>
              <w:t xml:space="preserve"> </w:t>
            </w:r>
            <w:proofErr w:type="gramStart"/>
            <w:r>
              <w:rPr>
                <w:rFonts w:ascii="宋体" w:eastAsia="宋体" w:hAnsi="宋体" w:cs="宋体"/>
                <w:spacing w:val="-2"/>
                <w:sz w:val="18"/>
                <w:szCs w:val="18"/>
                <w:lang w:eastAsia="zh-CN"/>
              </w:rPr>
              <w:t>间表所列</w:t>
            </w:r>
            <w:proofErr w:type="gramEnd"/>
            <w:r>
              <w:rPr>
                <w:rFonts w:ascii="宋体" w:eastAsia="宋体" w:hAnsi="宋体" w:cs="宋体"/>
                <w:spacing w:val="-2"/>
                <w:sz w:val="18"/>
                <w:szCs w:val="18"/>
                <w:lang w:eastAsia="zh-CN"/>
              </w:rPr>
              <w:t>日期之后6</w:t>
            </w:r>
            <w:r>
              <w:rPr>
                <w:rFonts w:ascii="宋体" w:eastAsia="宋体" w:hAnsi="宋体" w:cs="宋体"/>
                <w:spacing w:val="-27"/>
                <w:sz w:val="18"/>
                <w:szCs w:val="18"/>
                <w:lang w:eastAsia="zh-CN"/>
              </w:rPr>
              <w:t xml:space="preserve"> </w:t>
            </w:r>
            <w:r>
              <w:rPr>
                <w:rFonts w:ascii="宋体" w:eastAsia="宋体" w:hAnsi="宋体" w:cs="宋体"/>
                <w:w w:val="105"/>
                <w:sz w:val="18"/>
                <w:szCs w:val="18"/>
                <w:lang w:eastAsia="zh-CN"/>
              </w:rPr>
              <w:t>天之前。</w:t>
            </w:r>
          </w:p>
        </w:tc>
        <w:tc>
          <w:tcPr>
            <w:tcW w:w="1915" w:type="dxa"/>
            <w:tcBorders>
              <w:top w:val="single" w:sz="3" w:space="0" w:color="000000"/>
              <w:left w:val="single" w:sz="3" w:space="0" w:color="000000"/>
              <w:bottom w:val="single" w:sz="3" w:space="0" w:color="000000"/>
              <w:right w:val="single" w:sz="3" w:space="0" w:color="000000"/>
            </w:tcBorders>
          </w:tcPr>
          <w:p w14:paraId="031612C9" w14:textId="77777777" w:rsidR="006B326C" w:rsidRDefault="009B4794">
            <w:pPr>
              <w:pStyle w:val="TableParagraph"/>
              <w:spacing w:line="213" w:lineRule="exact"/>
              <w:ind w:left="81"/>
              <w:rPr>
                <w:rFonts w:ascii="宋体" w:eastAsia="宋体" w:hAnsi="宋体" w:cs="宋体"/>
                <w:sz w:val="18"/>
                <w:szCs w:val="18"/>
                <w:lang w:eastAsia="zh-CN"/>
              </w:rPr>
            </w:pPr>
            <w:r>
              <w:rPr>
                <w:rFonts w:ascii="宋体" w:eastAsia="宋体" w:hAnsi="宋体" w:cs="宋体"/>
                <w:w w:val="105"/>
                <w:sz w:val="18"/>
                <w:szCs w:val="18"/>
                <w:lang w:eastAsia="zh-CN"/>
              </w:rPr>
              <w:t>1.4.1通过第</w:t>
            </w:r>
          </w:p>
          <w:p w14:paraId="00DB5382" w14:textId="77777777" w:rsidR="006B326C" w:rsidRDefault="009B4794">
            <w:pPr>
              <w:pStyle w:val="TableParagraph"/>
              <w:spacing w:before="3"/>
              <w:ind w:left="81"/>
              <w:rPr>
                <w:rFonts w:ascii="宋体" w:eastAsia="宋体" w:hAnsi="宋体" w:cs="宋体"/>
                <w:sz w:val="18"/>
                <w:szCs w:val="18"/>
                <w:lang w:eastAsia="zh-CN"/>
              </w:rPr>
            </w:pPr>
            <w:r>
              <w:rPr>
                <w:rFonts w:ascii="宋体" w:eastAsia="宋体" w:hAnsi="宋体" w:cs="宋体"/>
                <w:w w:val="105"/>
                <w:sz w:val="18"/>
                <w:szCs w:val="18"/>
                <w:lang w:eastAsia="zh-CN"/>
              </w:rPr>
              <w:t>1.4.5部分</w:t>
            </w:r>
          </w:p>
          <w:p w14:paraId="791F5554" w14:textId="77777777" w:rsidR="006B326C" w:rsidRDefault="009B4794">
            <w:pPr>
              <w:pStyle w:val="TableParagraph"/>
              <w:spacing w:before="96"/>
              <w:ind w:left="81"/>
              <w:rPr>
                <w:rFonts w:ascii="宋体" w:eastAsia="宋体" w:hAnsi="宋体" w:cs="宋体"/>
                <w:sz w:val="18"/>
                <w:szCs w:val="18"/>
                <w:lang w:eastAsia="zh-CN"/>
              </w:rPr>
            </w:pPr>
            <w:r>
              <w:rPr>
                <w:rFonts w:ascii="宋体" w:eastAsia="宋体" w:hAnsi="宋体" w:cs="宋体"/>
                <w:w w:val="105"/>
                <w:sz w:val="18"/>
                <w:szCs w:val="18"/>
                <w:lang w:eastAsia="zh-CN"/>
              </w:rPr>
              <w:t>或者</w:t>
            </w:r>
          </w:p>
          <w:p w14:paraId="421963B5" w14:textId="77777777" w:rsidR="006B326C" w:rsidRDefault="009B4794">
            <w:pPr>
              <w:pStyle w:val="TableParagraph"/>
              <w:spacing w:before="98" w:line="244" w:lineRule="auto"/>
              <w:ind w:left="81" w:right="153"/>
              <w:rPr>
                <w:rFonts w:ascii="宋体" w:eastAsia="宋体" w:hAnsi="宋体" w:cs="宋体"/>
                <w:sz w:val="18"/>
                <w:szCs w:val="18"/>
                <w:lang w:eastAsia="zh-CN"/>
              </w:rPr>
            </w:pPr>
            <w:r>
              <w:rPr>
                <w:rFonts w:ascii="宋体" w:eastAsia="宋体" w:hAnsi="宋体" w:cs="宋体"/>
                <w:spacing w:val="-2"/>
                <w:sz w:val="18"/>
                <w:szCs w:val="18"/>
                <w:lang w:eastAsia="zh-CN"/>
              </w:rPr>
              <w:t>适用实体，如要求R1</w:t>
            </w:r>
            <w:r>
              <w:rPr>
                <w:rFonts w:ascii="宋体" w:eastAsia="宋体" w:hAnsi="宋体" w:cs="宋体"/>
                <w:spacing w:val="-23"/>
                <w:sz w:val="18"/>
                <w:szCs w:val="18"/>
                <w:lang w:eastAsia="zh-CN"/>
              </w:rPr>
              <w:t xml:space="preserve"> </w:t>
            </w:r>
            <w:r>
              <w:rPr>
                <w:rFonts w:ascii="宋体" w:eastAsia="宋体" w:hAnsi="宋体" w:cs="宋体"/>
                <w:spacing w:val="-2"/>
                <w:sz w:val="18"/>
                <w:szCs w:val="18"/>
                <w:lang w:eastAsia="zh-CN"/>
              </w:rPr>
              <w:t>所述的数据请求所定</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义，提供了要求R1中</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要求的数据，但在根</w:t>
            </w:r>
            <w:r>
              <w:rPr>
                <w:rFonts w:ascii="宋体" w:eastAsia="宋体" w:hAnsi="宋体" w:cs="宋体"/>
                <w:spacing w:val="-24"/>
                <w:sz w:val="18"/>
                <w:szCs w:val="18"/>
                <w:lang w:eastAsia="zh-CN"/>
              </w:rPr>
              <w:t xml:space="preserve"> </w:t>
            </w:r>
            <w:proofErr w:type="gramStart"/>
            <w:r>
              <w:rPr>
                <w:rFonts w:ascii="宋体" w:eastAsia="宋体" w:hAnsi="宋体" w:cs="宋体"/>
                <w:spacing w:val="-2"/>
                <w:sz w:val="18"/>
                <w:szCs w:val="18"/>
                <w:lang w:eastAsia="zh-CN"/>
              </w:rPr>
              <w:t>据要求</w:t>
            </w:r>
            <w:proofErr w:type="gramEnd"/>
            <w:r>
              <w:rPr>
                <w:rFonts w:ascii="宋体" w:eastAsia="宋体" w:hAnsi="宋体" w:cs="宋体"/>
                <w:spacing w:val="-2"/>
                <w:sz w:val="18"/>
                <w:szCs w:val="18"/>
                <w:lang w:eastAsia="zh-CN"/>
              </w:rPr>
              <w:t>R1部分提供的</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时间表所列日期后6</w:t>
            </w:r>
            <w:r>
              <w:rPr>
                <w:rFonts w:ascii="宋体" w:eastAsia="宋体" w:hAnsi="宋体" w:cs="宋体"/>
                <w:w w:val="104"/>
                <w:sz w:val="18"/>
                <w:szCs w:val="18"/>
                <w:lang w:eastAsia="zh-CN"/>
              </w:rPr>
              <w:t xml:space="preserve"> </w:t>
            </w:r>
            <w:proofErr w:type="gramStart"/>
            <w:r>
              <w:rPr>
                <w:rFonts w:ascii="宋体" w:eastAsia="宋体" w:hAnsi="宋体" w:cs="宋体"/>
                <w:w w:val="105"/>
                <w:sz w:val="18"/>
                <w:szCs w:val="18"/>
                <w:lang w:eastAsia="zh-CN"/>
              </w:rPr>
              <w:t>天提供</w:t>
            </w:r>
            <w:proofErr w:type="gramEnd"/>
            <w:r>
              <w:rPr>
                <w:rFonts w:ascii="宋体" w:eastAsia="宋体" w:hAnsi="宋体" w:cs="宋体"/>
                <w:w w:val="105"/>
                <w:sz w:val="18"/>
                <w:szCs w:val="18"/>
                <w:lang w:eastAsia="zh-CN"/>
              </w:rPr>
              <w:t>了数据</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1.2但在根据要求R1</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第1.2部分规定的时</w:t>
            </w:r>
            <w:r>
              <w:rPr>
                <w:rFonts w:ascii="宋体" w:eastAsia="宋体" w:hAnsi="宋体" w:cs="宋体"/>
                <w:w w:val="104"/>
                <w:sz w:val="18"/>
                <w:szCs w:val="18"/>
                <w:lang w:eastAsia="zh-CN"/>
              </w:rPr>
              <w:t xml:space="preserve"> </w:t>
            </w:r>
            <w:proofErr w:type="gramStart"/>
            <w:r>
              <w:rPr>
                <w:rFonts w:ascii="宋体" w:eastAsia="宋体" w:hAnsi="宋体" w:cs="宋体"/>
                <w:w w:val="105"/>
                <w:sz w:val="18"/>
                <w:szCs w:val="18"/>
                <w:lang w:eastAsia="zh-CN"/>
              </w:rPr>
              <w:t>间表所列</w:t>
            </w:r>
            <w:proofErr w:type="gramEnd"/>
            <w:r>
              <w:rPr>
                <w:rFonts w:ascii="宋体" w:eastAsia="宋体" w:hAnsi="宋体" w:cs="宋体"/>
                <w:w w:val="105"/>
                <w:sz w:val="18"/>
                <w:szCs w:val="18"/>
                <w:lang w:eastAsia="zh-CN"/>
              </w:rPr>
              <w:t>日期之后</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11天之前。</w:t>
            </w:r>
          </w:p>
        </w:tc>
        <w:tc>
          <w:tcPr>
            <w:tcW w:w="1915" w:type="dxa"/>
            <w:tcBorders>
              <w:top w:val="single" w:sz="3" w:space="0" w:color="000000"/>
              <w:left w:val="single" w:sz="3" w:space="0" w:color="000000"/>
              <w:bottom w:val="single" w:sz="3" w:space="0" w:color="000000"/>
              <w:right w:val="single" w:sz="3" w:space="0" w:color="000000"/>
            </w:tcBorders>
          </w:tcPr>
          <w:p w14:paraId="6312E8A6"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1.4.1通过第</w:t>
            </w:r>
          </w:p>
          <w:p w14:paraId="67741699" w14:textId="77777777" w:rsidR="006B326C" w:rsidRDefault="009B4794">
            <w:pPr>
              <w:pStyle w:val="TableParagraph"/>
              <w:spacing w:before="3"/>
              <w:ind w:left="80"/>
              <w:rPr>
                <w:rFonts w:ascii="宋体" w:eastAsia="宋体" w:hAnsi="宋体" w:cs="宋体"/>
                <w:sz w:val="18"/>
                <w:szCs w:val="18"/>
                <w:lang w:eastAsia="zh-CN"/>
              </w:rPr>
            </w:pPr>
            <w:r>
              <w:rPr>
                <w:rFonts w:ascii="宋体" w:eastAsia="宋体" w:hAnsi="宋体" w:cs="宋体"/>
                <w:w w:val="105"/>
                <w:sz w:val="18"/>
                <w:szCs w:val="18"/>
                <w:lang w:eastAsia="zh-CN"/>
              </w:rPr>
              <w:t>1.4.5部分</w:t>
            </w:r>
          </w:p>
          <w:p w14:paraId="6B93D3CE" w14:textId="77777777" w:rsidR="006B326C" w:rsidRDefault="009B4794">
            <w:pPr>
              <w:pStyle w:val="TableParagraph"/>
              <w:spacing w:before="96"/>
              <w:ind w:left="80"/>
              <w:rPr>
                <w:rFonts w:ascii="宋体" w:eastAsia="宋体" w:hAnsi="宋体" w:cs="宋体"/>
                <w:sz w:val="18"/>
                <w:szCs w:val="18"/>
                <w:lang w:eastAsia="zh-CN"/>
              </w:rPr>
            </w:pPr>
            <w:r>
              <w:rPr>
                <w:rFonts w:ascii="宋体" w:eastAsia="宋体" w:hAnsi="宋体" w:cs="宋体"/>
                <w:w w:val="105"/>
                <w:sz w:val="18"/>
                <w:szCs w:val="18"/>
                <w:lang w:eastAsia="zh-CN"/>
              </w:rPr>
              <w:t>或者</w:t>
            </w:r>
          </w:p>
          <w:p w14:paraId="21317914" w14:textId="77777777" w:rsidR="006B326C" w:rsidRDefault="009B4794">
            <w:pPr>
              <w:pStyle w:val="TableParagraph"/>
              <w:spacing w:before="98" w:line="244" w:lineRule="auto"/>
              <w:ind w:left="80" w:right="154"/>
              <w:rPr>
                <w:rFonts w:ascii="宋体" w:eastAsia="宋体" w:hAnsi="宋体" w:cs="宋体"/>
                <w:sz w:val="18"/>
                <w:szCs w:val="18"/>
                <w:lang w:eastAsia="zh-CN"/>
              </w:rPr>
            </w:pPr>
            <w:r>
              <w:rPr>
                <w:rFonts w:ascii="宋体" w:eastAsia="宋体" w:hAnsi="宋体" w:cs="宋体"/>
                <w:spacing w:val="-2"/>
                <w:sz w:val="18"/>
                <w:szCs w:val="18"/>
                <w:lang w:eastAsia="zh-CN"/>
              </w:rPr>
              <w:t>适用实体，如要求R1</w:t>
            </w:r>
            <w:r>
              <w:rPr>
                <w:rFonts w:ascii="宋体" w:eastAsia="宋体" w:hAnsi="宋体" w:cs="宋体"/>
                <w:spacing w:val="-23"/>
                <w:sz w:val="18"/>
                <w:szCs w:val="18"/>
                <w:lang w:eastAsia="zh-CN"/>
              </w:rPr>
              <w:t xml:space="preserve"> </w:t>
            </w:r>
            <w:r>
              <w:rPr>
                <w:rFonts w:ascii="宋体" w:eastAsia="宋体" w:hAnsi="宋体" w:cs="宋体"/>
                <w:spacing w:val="-2"/>
                <w:sz w:val="18"/>
                <w:szCs w:val="18"/>
                <w:lang w:eastAsia="zh-CN"/>
              </w:rPr>
              <w:t>所述的数据请求所定</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义，提供了要求R1所</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述的数据，但在根据</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要求R1部分提供的时</w:t>
            </w:r>
            <w:r>
              <w:rPr>
                <w:rFonts w:ascii="宋体" w:eastAsia="宋体" w:hAnsi="宋体" w:cs="宋体"/>
                <w:spacing w:val="-22"/>
                <w:sz w:val="18"/>
                <w:szCs w:val="18"/>
                <w:lang w:eastAsia="zh-CN"/>
              </w:rPr>
              <w:t xml:space="preserve"> </w:t>
            </w:r>
            <w:proofErr w:type="gramStart"/>
            <w:r>
              <w:rPr>
                <w:rFonts w:ascii="宋体" w:eastAsia="宋体" w:hAnsi="宋体" w:cs="宋体"/>
                <w:spacing w:val="-2"/>
                <w:sz w:val="18"/>
                <w:szCs w:val="18"/>
                <w:lang w:eastAsia="zh-CN"/>
              </w:rPr>
              <w:t>间表所列</w:t>
            </w:r>
            <w:proofErr w:type="gramEnd"/>
            <w:r>
              <w:rPr>
                <w:rFonts w:ascii="宋体" w:eastAsia="宋体" w:hAnsi="宋体" w:cs="宋体"/>
                <w:spacing w:val="-2"/>
                <w:sz w:val="18"/>
                <w:szCs w:val="18"/>
                <w:lang w:eastAsia="zh-CN"/>
              </w:rPr>
              <w:t>日期之后11</w:t>
            </w:r>
            <w:r>
              <w:rPr>
                <w:rFonts w:ascii="宋体" w:eastAsia="宋体" w:hAnsi="宋体" w:cs="宋体"/>
                <w:spacing w:val="-23"/>
                <w:sz w:val="18"/>
                <w:szCs w:val="18"/>
                <w:lang w:eastAsia="zh-CN"/>
              </w:rPr>
              <w:t xml:space="preserve"> </w:t>
            </w:r>
            <w:proofErr w:type="gramStart"/>
            <w:r>
              <w:rPr>
                <w:rFonts w:ascii="宋体" w:eastAsia="宋体" w:hAnsi="宋体" w:cs="宋体"/>
                <w:w w:val="105"/>
                <w:sz w:val="18"/>
                <w:szCs w:val="18"/>
                <w:lang w:eastAsia="zh-CN"/>
              </w:rPr>
              <w:t>天提供</w:t>
            </w:r>
            <w:proofErr w:type="gramEnd"/>
            <w:r>
              <w:rPr>
                <w:rFonts w:ascii="宋体" w:eastAsia="宋体" w:hAnsi="宋体" w:cs="宋体"/>
                <w:w w:val="105"/>
                <w:sz w:val="18"/>
                <w:szCs w:val="18"/>
                <w:lang w:eastAsia="zh-CN"/>
              </w:rPr>
              <w:t>了数据</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1.2但在根据要求R1</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第1.2部分规定的时</w:t>
            </w:r>
            <w:r>
              <w:rPr>
                <w:rFonts w:ascii="宋体" w:eastAsia="宋体" w:hAnsi="宋体" w:cs="宋体"/>
                <w:w w:val="104"/>
                <w:sz w:val="18"/>
                <w:szCs w:val="18"/>
                <w:lang w:eastAsia="zh-CN"/>
              </w:rPr>
              <w:t xml:space="preserve"> </w:t>
            </w:r>
            <w:proofErr w:type="gramStart"/>
            <w:r>
              <w:rPr>
                <w:rFonts w:ascii="宋体" w:eastAsia="宋体" w:hAnsi="宋体" w:cs="宋体"/>
                <w:w w:val="105"/>
                <w:sz w:val="18"/>
                <w:szCs w:val="18"/>
                <w:lang w:eastAsia="zh-CN"/>
              </w:rPr>
              <w:t>间表所列</w:t>
            </w:r>
            <w:proofErr w:type="gramEnd"/>
            <w:r>
              <w:rPr>
                <w:rFonts w:ascii="宋体" w:eastAsia="宋体" w:hAnsi="宋体" w:cs="宋体"/>
                <w:w w:val="105"/>
                <w:sz w:val="18"/>
                <w:szCs w:val="18"/>
                <w:lang w:eastAsia="zh-CN"/>
              </w:rPr>
              <w:t>日期之后</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15天之前。</w:t>
            </w:r>
          </w:p>
        </w:tc>
        <w:tc>
          <w:tcPr>
            <w:tcW w:w="2242" w:type="dxa"/>
            <w:tcBorders>
              <w:top w:val="single" w:sz="3" w:space="0" w:color="000000"/>
              <w:left w:val="single" w:sz="3" w:space="0" w:color="000000"/>
              <w:bottom w:val="single" w:sz="3" w:space="0" w:color="000000"/>
              <w:right w:val="single" w:sz="3" w:space="0" w:color="000000"/>
            </w:tcBorders>
          </w:tcPr>
          <w:p w14:paraId="01FEB5D5" w14:textId="77777777" w:rsidR="006B326C" w:rsidRDefault="009B4794">
            <w:pPr>
              <w:pStyle w:val="TableParagraph"/>
              <w:spacing w:line="205" w:lineRule="exact"/>
              <w:ind w:left="79"/>
              <w:rPr>
                <w:rFonts w:ascii="宋体" w:eastAsia="宋体" w:hAnsi="宋体" w:cs="宋体"/>
                <w:sz w:val="18"/>
                <w:szCs w:val="18"/>
                <w:lang w:eastAsia="zh-CN"/>
              </w:rPr>
            </w:pPr>
            <w:r>
              <w:rPr>
                <w:rFonts w:ascii="宋体" w:eastAsia="宋体" w:hAnsi="宋体" w:cs="宋体"/>
                <w:w w:val="105"/>
                <w:sz w:val="18"/>
                <w:szCs w:val="18"/>
                <w:lang w:eastAsia="zh-CN"/>
              </w:rPr>
              <w:t>或者</w:t>
            </w:r>
          </w:p>
          <w:p w14:paraId="23925D62" w14:textId="77777777" w:rsidR="006B326C" w:rsidRDefault="009B4794">
            <w:pPr>
              <w:pStyle w:val="TableParagraph"/>
              <w:spacing w:before="89" w:line="244" w:lineRule="auto"/>
              <w:ind w:left="79" w:right="111"/>
              <w:rPr>
                <w:rFonts w:ascii="宋体" w:eastAsia="宋体" w:hAnsi="宋体" w:cs="宋体"/>
                <w:sz w:val="18"/>
                <w:szCs w:val="18"/>
                <w:lang w:eastAsia="zh-CN"/>
              </w:rPr>
            </w:pPr>
            <w:r>
              <w:rPr>
                <w:rFonts w:ascii="宋体" w:eastAsia="宋体" w:hAnsi="宋体" w:cs="宋体"/>
                <w:spacing w:val="-2"/>
                <w:sz w:val="18"/>
                <w:szCs w:val="18"/>
                <w:lang w:eastAsia="zh-CN"/>
              </w:rPr>
              <w:t>根据要求R1编制的数据请</w:t>
            </w:r>
            <w:r>
              <w:rPr>
                <w:rFonts w:ascii="宋体" w:eastAsia="宋体" w:hAnsi="宋体" w:cs="宋体"/>
                <w:spacing w:val="-7"/>
                <w:sz w:val="18"/>
                <w:szCs w:val="18"/>
                <w:lang w:eastAsia="zh-CN"/>
              </w:rPr>
              <w:t xml:space="preserve"> </w:t>
            </w:r>
            <w:r>
              <w:rPr>
                <w:rFonts w:ascii="宋体" w:eastAsia="宋体" w:hAnsi="宋体" w:cs="宋体"/>
                <w:spacing w:val="-2"/>
                <w:sz w:val="18"/>
                <w:szCs w:val="18"/>
                <w:lang w:eastAsia="zh-CN"/>
              </w:rPr>
              <w:t>求中界定的适用实体未能</w:t>
            </w:r>
            <w:r>
              <w:rPr>
                <w:rFonts w:ascii="宋体" w:eastAsia="宋体" w:hAnsi="宋体" w:cs="宋体"/>
                <w:spacing w:val="-9"/>
                <w:sz w:val="18"/>
                <w:szCs w:val="18"/>
                <w:lang w:eastAsia="zh-CN"/>
              </w:rPr>
              <w:t xml:space="preserve"> </w:t>
            </w:r>
            <w:r>
              <w:rPr>
                <w:rFonts w:ascii="宋体" w:eastAsia="宋体" w:hAnsi="宋体" w:cs="宋体"/>
                <w:w w:val="105"/>
                <w:sz w:val="18"/>
                <w:szCs w:val="18"/>
                <w:lang w:eastAsia="zh-CN"/>
              </w:rPr>
              <w:t>在根据要求R1第1.2部分</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规定的时间表所列日期之</w:t>
            </w:r>
            <w:r>
              <w:rPr>
                <w:rFonts w:ascii="宋体" w:eastAsia="宋体" w:hAnsi="宋体" w:cs="宋体"/>
                <w:spacing w:val="-9"/>
                <w:sz w:val="18"/>
                <w:szCs w:val="18"/>
                <w:lang w:eastAsia="zh-CN"/>
              </w:rPr>
              <w:t xml:space="preserve"> </w:t>
            </w:r>
            <w:r>
              <w:rPr>
                <w:rFonts w:ascii="宋体" w:eastAsia="宋体" w:hAnsi="宋体" w:cs="宋体"/>
                <w:spacing w:val="-2"/>
                <w:sz w:val="18"/>
                <w:szCs w:val="18"/>
                <w:lang w:eastAsia="zh-CN"/>
              </w:rPr>
              <w:t>后16天之前提供根据要求</w:t>
            </w:r>
            <w:r>
              <w:rPr>
                <w:rFonts w:ascii="宋体" w:eastAsia="宋体" w:hAnsi="宋体" w:cs="宋体"/>
                <w:spacing w:val="-7"/>
                <w:sz w:val="18"/>
                <w:szCs w:val="18"/>
                <w:lang w:eastAsia="zh-CN"/>
              </w:rPr>
              <w:t xml:space="preserve"> </w:t>
            </w:r>
            <w:r>
              <w:rPr>
                <w:rFonts w:ascii="宋体" w:eastAsia="宋体" w:hAnsi="宋体" w:cs="宋体"/>
                <w:spacing w:val="-2"/>
                <w:sz w:val="18"/>
                <w:szCs w:val="18"/>
                <w:lang w:eastAsia="zh-CN"/>
              </w:rPr>
              <w:t>R1提供的时间表所要求的</w:t>
            </w:r>
            <w:r>
              <w:rPr>
                <w:rFonts w:ascii="宋体" w:eastAsia="宋体" w:hAnsi="宋体" w:cs="宋体"/>
                <w:spacing w:val="-7"/>
                <w:sz w:val="18"/>
                <w:szCs w:val="18"/>
                <w:lang w:eastAsia="zh-CN"/>
              </w:rPr>
              <w:t xml:space="preserve"> </w:t>
            </w:r>
            <w:r>
              <w:rPr>
                <w:rFonts w:ascii="宋体" w:eastAsia="宋体" w:hAnsi="宋体" w:cs="宋体"/>
                <w:w w:val="105"/>
                <w:sz w:val="18"/>
                <w:szCs w:val="18"/>
                <w:lang w:eastAsia="zh-CN"/>
              </w:rPr>
              <w:t>数据。</w:t>
            </w:r>
          </w:p>
        </w:tc>
      </w:tr>
      <w:tr w:rsidR="006B326C" w14:paraId="1FA6EE0F" w14:textId="77777777">
        <w:trPr>
          <w:trHeight w:hRule="exact" w:val="326"/>
        </w:trPr>
        <w:tc>
          <w:tcPr>
            <w:tcW w:w="628" w:type="dxa"/>
            <w:vMerge w:val="restart"/>
            <w:tcBorders>
              <w:top w:val="single" w:sz="3" w:space="0" w:color="000000"/>
              <w:left w:val="single" w:sz="3" w:space="0" w:color="000000"/>
              <w:right w:val="single" w:sz="3" w:space="0" w:color="000000"/>
            </w:tcBorders>
          </w:tcPr>
          <w:p w14:paraId="68D7EF6F" w14:textId="77777777" w:rsidR="006B326C" w:rsidRDefault="009B4794">
            <w:pPr>
              <w:pStyle w:val="TableParagraph"/>
              <w:spacing w:before="67"/>
              <w:ind w:left="81"/>
              <w:rPr>
                <w:rFonts w:ascii="宋体" w:eastAsia="宋体" w:hAnsi="宋体" w:cs="宋体"/>
                <w:sz w:val="18"/>
                <w:szCs w:val="18"/>
              </w:rPr>
            </w:pPr>
            <w:r>
              <w:rPr>
                <w:rFonts w:ascii="宋体"/>
                <w:w w:val="105"/>
                <w:sz w:val="18"/>
              </w:rPr>
              <w:t>r3</w:t>
            </w:r>
          </w:p>
        </w:tc>
        <w:tc>
          <w:tcPr>
            <w:tcW w:w="1228" w:type="dxa"/>
            <w:tcBorders>
              <w:top w:val="single" w:sz="3" w:space="0" w:color="000000"/>
              <w:left w:val="single" w:sz="3" w:space="0" w:color="000000"/>
              <w:bottom w:val="nil"/>
              <w:right w:val="single" w:sz="3" w:space="0" w:color="000000"/>
            </w:tcBorders>
          </w:tcPr>
          <w:p w14:paraId="3F09547C"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长期的</w:t>
            </w:r>
            <w:proofErr w:type="spellEnd"/>
          </w:p>
        </w:tc>
        <w:tc>
          <w:tcPr>
            <w:tcW w:w="803" w:type="dxa"/>
            <w:vMerge w:val="restart"/>
            <w:tcBorders>
              <w:top w:val="single" w:sz="3" w:space="0" w:color="000000"/>
              <w:left w:val="single" w:sz="3" w:space="0" w:color="000000"/>
              <w:right w:val="single" w:sz="3" w:space="0" w:color="000000"/>
            </w:tcBorders>
          </w:tcPr>
          <w:p w14:paraId="63FAE6BF"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中等</w:t>
            </w:r>
            <w:proofErr w:type="spellEnd"/>
          </w:p>
        </w:tc>
        <w:tc>
          <w:tcPr>
            <w:tcW w:w="1915" w:type="dxa"/>
            <w:tcBorders>
              <w:top w:val="single" w:sz="3" w:space="0" w:color="000000"/>
              <w:left w:val="single" w:sz="3" w:space="0" w:color="000000"/>
              <w:bottom w:val="nil"/>
              <w:right w:val="single" w:sz="3" w:space="0" w:color="000000"/>
            </w:tcBorders>
          </w:tcPr>
          <w:p w14:paraId="2B731517"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1915" w:type="dxa"/>
            <w:tcBorders>
              <w:top w:val="single" w:sz="3" w:space="0" w:color="000000"/>
              <w:left w:val="single" w:sz="3" w:space="0" w:color="000000"/>
              <w:bottom w:val="nil"/>
              <w:right w:val="single" w:sz="3" w:space="0" w:color="000000"/>
            </w:tcBorders>
          </w:tcPr>
          <w:p w14:paraId="78FCD5D0" w14:textId="77777777" w:rsidR="006B326C" w:rsidRDefault="009B4794">
            <w:pPr>
              <w:pStyle w:val="TableParagraph"/>
              <w:spacing w:before="67"/>
              <w:ind w:left="81"/>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1915" w:type="dxa"/>
            <w:tcBorders>
              <w:top w:val="single" w:sz="3" w:space="0" w:color="000000"/>
              <w:left w:val="single" w:sz="3" w:space="0" w:color="000000"/>
              <w:bottom w:val="nil"/>
              <w:right w:val="single" w:sz="3" w:space="0" w:color="000000"/>
            </w:tcBorders>
          </w:tcPr>
          <w:p w14:paraId="16A39130" w14:textId="77777777" w:rsidR="006B326C" w:rsidRDefault="009B4794">
            <w:pPr>
              <w:pStyle w:val="TableParagraph"/>
              <w:spacing w:before="67"/>
              <w:ind w:left="80"/>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2242" w:type="dxa"/>
            <w:tcBorders>
              <w:top w:val="single" w:sz="3" w:space="0" w:color="000000"/>
              <w:left w:val="single" w:sz="3" w:space="0" w:color="000000"/>
              <w:bottom w:val="nil"/>
              <w:right w:val="single" w:sz="3" w:space="0" w:color="000000"/>
            </w:tcBorders>
          </w:tcPr>
          <w:p w14:paraId="1C05A566" w14:textId="77777777" w:rsidR="006B326C" w:rsidRDefault="009B4794">
            <w:pPr>
              <w:pStyle w:val="TableParagraph"/>
              <w:spacing w:before="67"/>
              <w:ind w:left="79"/>
              <w:rPr>
                <w:rFonts w:ascii="宋体" w:eastAsia="宋体" w:hAnsi="宋体" w:cs="宋体"/>
                <w:sz w:val="18"/>
                <w:szCs w:val="18"/>
              </w:rPr>
            </w:pPr>
            <w:proofErr w:type="spellStart"/>
            <w:r>
              <w:rPr>
                <w:rFonts w:ascii="宋体" w:eastAsia="宋体" w:hAnsi="宋体" w:cs="宋体"/>
                <w:w w:val="105"/>
                <w:sz w:val="18"/>
                <w:szCs w:val="18"/>
              </w:rPr>
              <w:t>规划协调员</w:t>
            </w:r>
            <w:proofErr w:type="spellEnd"/>
          </w:p>
        </w:tc>
      </w:tr>
      <w:tr w:rsidR="006B326C" w14:paraId="65432F8A" w14:textId="77777777">
        <w:trPr>
          <w:trHeight w:hRule="exact" w:val="225"/>
        </w:trPr>
        <w:tc>
          <w:tcPr>
            <w:tcW w:w="628" w:type="dxa"/>
            <w:vMerge/>
            <w:tcBorders>
              <w:left w:val="single" w:sz="3" w:space="0" w:color="000000"/>
              <w:right w:val="single" w:sz="3" w:space="0" w:color="000000"/>
            </w:tcBorders>
          </w:tcPr>
          <w:p w14:paraId="62076B2C" w14:textId="77777777" w:rsidR="006B326C" w:rsidRDefault="006B326C"/>
        </w:tc>
        <w:tc>
          <w:tcPr>
            <w:tcW w:w="1228" w:type="dxa"/>
            <w:vMerge w:val="restart"/>
            <w:tcBorders>
              <w:top w:val="nil"/>
              <w:left w:val="single" w:sz="3" w:space="0" w:color="000000"/>
              <w:right w:val="single" w:sz="3" w:space="0" w:color="000000"/>
            </w:tcBorders>
          </w:tcPr>
          <w:p w14:paraId="51A759E4"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803" w:type="dxa"/>
            <w:vMerge/>
            <w:tcBorders>
              <w:left w:val="single" w:sz="3" w:space="0" w:color="000000"/>
              <w:right w:val="single" w:sz="3" w:space="0" w:color="000000"/>
            </w:tcBorders>
          </w:tcPr>
          <w:p w14:paraId="1C3050AE" w14:textId="77777777" w:rsidR="006B326C" w:rsidRDefault="006B326C"/>
        </w:tc>
        <w:tc>
          <w:tcPr>
            <w:tcW w:w="1915" w:type="dxa"/>
            <w:tcBorders>
              <w:top w:val="nil"/>
              <w:left w:val="single" w:sz="3" w:space="0" w:color="000000"/>
              <w:bottom w:val="nil"/>
              <w:right w:val="single" w:sz="3" w:space="0" w:color="000000"/>
            </w:tcBorders>
          </w:tcPr>
          <w:p w14:paraId="0493D651"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5" w:type="dxa"/>
            <w:tcBorders>
              <w:top w:val="nil"/>
              <w:left w:val="single" w:sz="3" w:space="0" w:color="000000"/>
              <w:bottom w:val="nil"/>
              <w:right w:val="single" w:sz="3" w:space="0" w:color="000000"/>
            </w:tcBorders>
          </w:tcPr>
          <w:p w14:paraId="36919042" w14:textId="77777777" w:rsidR="006B326C" w:rsidRDefault="009B4794">
            <w:pPr>
              <w:pStyle w:val="TableParagraph"/>
              <w:spacing w:line="205" w:lineRule="exact"/>
              <w:ind w:left="81"/>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5" w:type="dxa"/>
            <w:tcBorders>
              <w:top w:val="nil"/>
              <w:left w:val="single" w:sz="3" w:space="0" w:color="000000"/>
              <w:bottom w:val="nil"/>
              <w:right w:val="single" w:sz="3" w:space="0" w:color="000000"/>
            </w:tcBorders>
          </w:tcPr>
          <w:p w14:paraId="0957FB9D"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2242" w:type="dxa"/>
            <w:tcBorders>
              <w:top w:val="nil"/>
              <w:left w:val="single" w:sz="3" w:space="0" w:color="000000"/>
              <w:bottom w:val="nil"/>
              <w:right w:val="single" w:sz="3" w:space="0" w:color="000000"/>
            </w:tcBorders>
          </w:tcPr>
          <w:p w14:paraId="0F5C5C07"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或者平衡权力，在</w:t>
            </w:r>
            <w:proofErr w:type="spellEnd"/>
          </w:p>
        </w:tc>
      </w:tr>
      <w:tr w:rsidR="006B326C" w14:paraId="2C38DC11" w14:textId="77777777">
        <w:trPr>
          <w:trHeight w:hRule="exact" w:val="226"/>
        </w:trPr>
        <w:tc>
          <w:tcPr>
            <w:tcW w:w="628" w:type="dxa"/>
            <w:vMerge/>
            <w:tcBorders>
              <w:left w:val="single" w:sz="3" w:space="0" w:color="000000"/>
              <w:right w:val="single" w:sz="3" w:space="0" w:color="000000"/>
            </w:tcBorders>
          </w:tcPr>
          <w:p w14:paraId="5D83A769" w14:textId="77777777" w:rsidR="006B326C" w:rsidRDefault="006B326C"/>
        </w:tc>
        <w:tc>
          <w:tcPr>
            <w:tcW w:w="1228" w:type="dxa"/>
            <w:vMerge/>
            <w:tcBorders>
              <w:left w:val="single" w:sz="3" w:space="0" w:color="000000"/>
              <w:right w:val="single" w:sz="3" w:space="0" w:color="000000"/>
            </w:tcBorders>
          </w:tcPr>
          <w:p w14:paraId="1EBA3EAA" w14:textId="77777777" w:rsidR="006B326C" w:rsidRDefault="006B326C"/>
        </w:tc>
        <w:tc>
          <w:tcPr>
            <w:tcW w:w="803" w:type="dxa"/>
            <w:vMerge/>
            <w:tcBorders>
              <w:left w:val="single" w:sz="3" w:space="0" w:color="000000"/>
              <w:right w:val="single" w:sz="3" w:space="0" w:color="000000"/>
            </w:tcBorders>
          </w:tcPr>
          <w:p w14:paraId="6A02B93A" w14:textId="77777777" w:rsidR="006B326C" w:rsidRDefault="006B326C"/>
        </w:tc>
        <w:tc>
          <w:tcPr>
            <w:tcW w:w="1915" w:type="dxa"/>
            <w:tcBorders>
              <w:top w:val="nil"/>
              <w:left w:val="single" w:sz="3" w:space="0" w:color="000000"/>
              <w:bottom w:val="nil"/>
              <w:right w:val="single" w:sz="3" w:space="0" w:color="000000"/>
            </w:tcBorders>
          </w:tcPr>
          <w:p w14:paraId="0588CC20"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平衡权力，在</w:t>
            </w:r>
            <w:proofErr w:type="spellEnd"/>
          </w:p>
        </w:tc>
        <w:tc>
          <w:tcPr>
            <w:tcW w:w="1915" w:type="dxa"/>
            <w:tcBorders>
              <w:top w:val="nil"/>
              <w:left w:val="single" w:sz="3" w:space="0" w:color="000000"/>
              <w:bottom w:val="nil"/>
              <w:right w:val="single" w:sz="3" w:space="0" w:color="000000"/>
            </w:tcBorders>
          </w:tcPr>
          <w:p w14:paraId="6C0BAA3C"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平衡权力，在</w:t>
            </w:r>
            <w:proofErr w:type="spellEnd"/>
          </w:p>
        </w:tc>
        <w:tc>
          <w:tcPr>
            <w:tcW w:w="1915" w:type="dxa"/>
            <w:tcBorders>
              <w:top w:val="nil"/>
              <w:left w:val="single" w:sz="3" w:space="0" w:color="000000"/>
              <w:bottom w:val="nil"/>
              <w:right w:val="single" w:sz="3" w:space="0" w:color="000000"/>
            </w:tcBorders>
          </w:tcPr>
          <w:p w14:paraId="168EABFF"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平衡权力，在</w:t>
            </w:r>
            <w:proofErr w:type="spellEnd"/>
          </w:p>
        </w:tc>
        <w:tc>
          <w:tcPr>
            <w:tcW w:w="2242" w:type="dxa"/>
            <w:tcBorders>
              <w:top w:val="nil"/>
              <w:left w:val="single" w:sz="3" w:space="0" w:color="000000"/>
              <w:bottom w:val="nil"/>
              <w:right w:val="single" w:sz="3" w:space="0" w:color="000000"/>
            </w:tcBorders>
          </w:tcPr>
          <w:p w14:paraId="7A691433"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对请求的响应</w:t>
            </w:r>
            <w:proofErr w:type="spellEnd"/>
          </w:p>
        </w:tc>
      </w:tr>
      <w:tr w:rsidR="006B326C" w14:paraId="5101901E" w14:textId="77777777">
        <w:trPr>
          <w:trHeight w:hRule="exact" w:val="225"/>
        </w:trPr>
        <w:tc>
          <w:tcPr>
            <w:tcW w:w="628" w:type="dxa"/>
            <w:vMerge/>
            <w:tcBorders>
              <w:left w:val="single" w:sz="3" w:space="0" w:color="000000"/>
              <w:right w:val="single" w:sz="3" w:space="0" w:color="000000"/>
            </w:tcBorders>
          </w:tcPr>
          <w:p w14:paraId="1C5F559D" w14:textId="77777777" w:rsidR="006B326C" w:rsidRDefault="006B326C"/>
        </w:tc>
        <w:tc>
          <w:tcPr>
            <w:tcW w:w="1228" w:type="dxa"/>
            <w:vMerge/>
            <w:tcBorders>
              <w:left w:val="single" w:sz="3" w:space="0" w:color="000000"/>
              <w:right w:val="single" w:sz="3" w:space="0" w:color="000000"/>
            </w:tcBorders>
          </w:tcPr>
          <w:p w14:paraId="10642EEC" w14:textId="77777777" w:rsidR="006B326C" w:rsidRDefault="006B326C"/>
        </w:tc>
        <w:tc>
          <w:tcPr>
            <w:tcW w:w="803" w:type="dxa"/>
            <w:vMerge/>
            <w:tcBorders>
              <w:left w:val="single" w:sz="3" w:space="0" w:color="000000"/>
              <w:right w:val="single" w:sz="3" w:space="0" w:color="000000"/>
            </w:tcBorders>
          </w:tcPr>
          <w:p w14:paraId="6E68C0C4" w14:textId="77777777" w:rsidR="006B326C" w:rsidRDefault="006B326C"/>
        </w:tc>
        <w:tc>
          <w:tcPr>
            <w:tcW w:w="1915" w:type="dxa"/>
            <w:tcBorders>
              <w:top w:val="nil"/>
              <w:left w:val="single" w:sz="3" w:space="0" w:color="000000"/>
              <w:bottom w:val="nil"/>
              <w:right w:val="single" w:sz="3" w:space="0" w:color="000000"/>
            </w:tcBorders>
          </w:tcPr>
          <w:p w14:paraId="43B7FF69"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响应请求</w:t>
            </w:r>
            <w:proofErr w:type="spellEnd"/>
          </w:p>
        </w:tc>
        <w:tc>
          <w:tcPr>
            <w:tcW w:w="1915" w:type="dxa"/>
            <w:tcBorders>
              <w:top w:val="nil"/>
              <w:left w:val="single" w:sz="3" w:space="0" w:color="000000"/>
              <w:bottom w:val="nil"/>
              <w:right w:val="single" w:sz="3" w:space="0" w:color="000000"/>
            </w:tcBorders>
          </w:tcPr>
          <w:p w14:paraId="04CE41AE"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响应请求</w:t>
            </w:r>
            <w:proofErr w:type="spellEnd"/>
          </w:p>
        </w:tc>
        <w:tc>
          <w:tcPr>
            <w:tcW w:w="1915" w:type="dxa"/>
            <w:tcBorders>
              <w:top w:val="nil"/>
              <w:left w:val="single" w:sz="3" w:space="0" w:color="000000"/>
              <w:bottom w:val="nil"/>
              <w:right w:val="single" w:sz="3" w:space="0" w:color="000000"/>
            </w:tcBorders>
          </w:tcPr>
          <w:p w14:paraId="77BA5E37"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响应请求</w:t>
            </w:r>
            <w:proofErr w:type="spellEnd"/>
          </w:p>
        </w:tc>
        <w:tc>
          <w:tcPr>
            <w:tcW w:w="2242" w:type="dxa"/>
            <w:tcBorders>
              <w:top w:val="nil"/>
              <w:left w:val="single" w:sz="3" w:space="0" w:color="000000"/>
              <w:bottom w:val="nil"/>
              <w:right w:val="single" w:sz="3" w:space="0" w:color="000000"/>
            </w:tcBorders>
          </w:tcPr>
          <w:p w14:paraId="43BD520D"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区域实体失败了</w:t>
            </w:r>
            <w:proofErr w:type="spellEnd"/>
          </w:p>
        </w:tc>
      </w:tr>
      <w:tr w:rsidR="006B326C" w14:paraId="4FEEC286" w14:textId="77777777">
        <w:trPr>
          <w:trHeight w:hRule="exact" w:val="225"/>
        </w:trPr>
        <w:tc>
          <w:tcPr>
            <w:tcW w:w="628" w:type="dxa"/>
            <w:vMerge/>
            <w:tcBorders>
              <w:left w:val="single" w:sz="3" w:space="0" w:color="000000"/>
              <w:right w:val="single" w:sz="3" w:space="0" w:color="000000"/>
            </w:tcBorders>
          </w:tcPr>
          <w:p w14:paraId="4402AF1B" w14:textId="77777777" w:rsidR="006B326C" w:rsidRDefault="006B326C"/>
        </w:tc>
        <w:tc>
          <w:tcPr>
            <w:tcW w:w="1228" w:type="dxa"/>
            <w:vMerge/>
            <w:tcBorders>
              <w:left w:val="single" w:sz="3" w:space="0" w:color="000000"/>
              <w:right w:val="single" w:sz="3" w:space="0" w:color="000000"/>
            </w:tcBorders>
          </w:tcPr>
          <w:p w14:paraId="36048157" w14:textId="77777777" w:rsidR="006B326C" w:rsidRDefault="006B326C"/>
        </w:tc>
        <w:tc>
          <w:tcPr>
            <w:tcW w:w="803" w:type="dxa"/>
            <w:vMerge/>
            <w:tcBorders>
              <w:left w:val="single" w:sz="3" w:space="0" w:color="000000"/>
              <w:right w:val="single" w:sz="3" w:space="0" w:color="000000"/>
            </w:tcBorders>
          </w:tcPr>
          <w:p w14:paraId="65E2BAF9" w14:textId="77777777" w:rsidR="006B326C" w:rsidRDefault="006B326C"/>
        </w:tc>
        <w:tc>
          <w:tcPr>
            <w:tcW w:w="1915" w:type="dxa"/>
            <w:tcBorders>
              <w:top w:val="nil"/>
              <w:left w:val="single" w:sz="3" w:space="0" w:color="000000"/>
              <w:bottom w:val="nil"/>
              <w:right w:val="single" w:sz="3" w:space="0" w:color="000000"/>
            </w:tcBorders>
          </w:tcPr>
          <w:p w14:paraId="462BD087"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w w:val="105"/>
                <w:sz w:val="18"/>
                <w:szCs w:val="18"/>
              </w:rPr>
              <w:t>区域实体</w:t>
            </w:r>
            <w:proofErr w:type="spellEnd"/>
            <w:r>
              <w:rPr>
                <w:rFonts w:ascii="宋体" w:eastAsia="宋体" w:hAnsi="宋体" w:cs="宋体"/>
                <w:w w:val="105"/>
                <w:sz w:val="18"/>
                <w:szCs w:val="18"/>
              </w:rPr>
              <w:t>，</w:t>
            </w:r>
          </w:p>
        </w:tc>
        <w:tc>
          <w:tcPr>
            <w:tcW w:w="1915" w:type="dxa"/>
            <w:tcBorders>
              <w:top w:val="nil"/>
              <w:left w:val="single" w:sz="3" w:space="0" w:color="000000"/>
              <w:bottom w:val="nil"/>
              <w:right w:val="single" w:sz="3" w:space="0" w:color="000000"/>
            </w:tcBorders>
          </w:tcPr>
          <w:p w14:paraId="19EB9E5E" w14:textId="77777777" w:rsidR="006B326C" w:rsidRDefault="009B4794">
            <w:pPr>
              <w:pStyle w:val="TableParagraph"/>
              <w:spacing w:line="205" w:lineRule="exact"/>
              <w:ind w:left="81"/>
              <w:rPr>
                <w:rFonts w:ascii="宋体" w:eastAsia="宋体" w:hAnsi="宋体" w:cs="宋体"/>
                <w:sz w:val="18"/>
                <w:szCs w:val="18"/>
              </w:rPr>
            </w:pPr>
            <w:proofErr w:type="spellStart"/>
            <w:r>
              <w:rPr>
                <w:rFonts w:ascii="宋体" w:eastAsia="宋体" w:hAnsi="宋体" w:cs="宋体"/>
                <w:w w:val="105"/>
                <w:sz w:val="18"/>
                <w:szCs w:val="18"/>
              </w:rPr>
              <w:t>区域实体</w:t>
            </w:r>
            <w:proofErr w:type="spellEnd"/>
            <w:r>
              <w:rPr>
                <w:rFonts w:ascii="宋体" w:eastAsia="宋体" w:hAnsi="宋体" w:cs="宋体"/>
                <w:w w:val="105"/>
                <w:sz w:val="18"/>
                <w:szCs w:val="18"/>
              </w:rPr>
              <w:t>，</w:t>
            </w:r>
          </w:p>
        </w:tc>
        <w:tc>
          <w:tcPr>
            <w:tcW w:w="1915" w:type="dxa"/>
            <w:tcBorders>
              <w:top w:val="nil"/>
              <w:left w:val="single" w:sz="3" w:space="0" w:color="000000"/>
              <w:bottom w:val="nil"/>
              <w:right w:val="single" w:sz="3" w:space="0" w:color="000000"/>
            </w:tcBorders>
          </w:tcPr>
          <w:p w14:paraId="7F272F05"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区域实体</w:t>
            </w:r>
            <w:proofErr w:type="spellEnd"/>
            <w:r>
              <w:rPr>
                <w:rFonts w:ascii="宋体" w:eastAsia="宋体" w:hAnsi="宋体" w:cs="宋体"/>
                <w:w w:val="105"/>
                <w:sz w:val="18"/>
                <w:szCs w:val="18"/>
              </w:rPr>
              <w:t>，</w:t>
            </w:r>
          </w:p>
        </w:tc>
        <w:tc>
          <w:tcPr>
            <w:tcW w:w="2242" w:type="dxa"/>
            <w:tcBorders>
              <w:top w:val="nil"/>
              <w:left w:val="single" w:sz="3" w:space="0" w:color="000000"/>
              <w:bottom w:val="nil"/>
              <w:right w:val="single" w:sz="3" w:space="0" w:color="000000"/>
            </w:tcBorders>
          </w:tcPr>
          <w:p w14:paraId="1D43DFD5"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以提供数据</w:t>
            </w:r>
            <w:proofErr w:type="spellEnd"/>
          </w:p>
        </w:tc>
      </w:tr>
      <w:tr w:rsidR="006B326C" w14:paraId="5409B702" w14:textId="77777777">
        <w:trPr>
          <w:trHeight w:hRule="exact" w:val="226"/>
        </w:trPr>
        <w:tc>
          <w:tcPr>
            <w:tcW w:w="628" w:type="dxa"/>
            <w:vMerge/>
            <w:tcBorders>
              <w:left w:val="single" w:sz="3" w:space="0" w:color="000000"/>
              <w:right w:val="single" w:sz="3" w:space="0" w:color="000000"/>
            </w:tcBorders>
          </w:tcPr>
          <w:p w14:paraId="15A967D9" w14:textId="77777777" w:rsidR="006B326C" w:rsidRDefault="006B326C"/>
        </w:tc>
        <w:tc>
          <w:tcPr>
            <w:tcW w:w="1228" w:type="dxa"/>
            <w:vMerge/>
            <w:tcBorders>
              <w:left w:val="single" w:sz="3" w:space="0" w:color="000000"/>
              <w:right w:val="single" w:sz="3" w:space="0" w:color="000000"/>
            </w:tcBorders>
          </w:tcPr>
          <w:p w14:paraId="1F01A928" w14:textId="77777777" w:rsidR="006B326C" w:rsidRDefault="006B326C"/>
        </w:tc>
        <w:tc>
          <w:tcPr>
            <w:tcW w:w="803" w:type="dxa"/>
            <w:vMerge/>
            <w:tcBorders>
              <w:left w:val="single" w:sz="3" w:space="0" w:color="000000"/>
              <w:right w:val="single" w:sz="3" w:space="0" w:color="000000"/>
            </w:tcBorders>
          </w:tcPr>
          <w:p w14:paraId="1DC31549" w14:textId="77777777" w:rsidR="006B326C" w:rsidRDefault="006B326C"/>
        </w:tc>
        <w:tc>
          <w:tcPr>
            <w:tcW w:w="1915" w:type="dxa"/>
            <w:tcBorders>
              <w:top w:val="nil"/>
              <w:left w:val="single" w:sz="3" w:space="0" w:color="000000"/>
              <w:bottom w:val="nil"/>
              <w:right w:val="single" w:sz="3" w:space="0" w:color="000000"/>
            </w:tcBorders>
          </w:tcPr>
          <w:p w14:paraId="60145C5F"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提供的</w:t>
            </w:r>
            <w:proofErr w:type="spellEnd"/>
          </w:p>
        </w:tc>
        <w:tc>
          <w:tcPr>
            <w:tcW w:w="1915" w:type="dxa"/>
            <w:tcBorders>
              <w:top w:val="nil"/>
              <w:left w:val="single" w:sz="3" w:space="0" w:color="000000"/>
              <w:bottom w:val="nil"/>
              <w:right w:val="single" w:sz="3" w:space="0" w:color="000000"/>
            </w:tcBorders>
          </w:tcPr>
          <w:p w14:paraId="082893F6"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提供的</w:t>
            </w:r>
            <w:proofErr w:type="spellEnd"/>
          </w:p>
        </w:tc>
        <w:tc>
          <w:tcPr>
            <w:tcW w:w="1915" w:type="dxa"/>
            <w:tcBorders>
              <w:top w:val="nil"/>
              <w:left w:val="single" w:sz="3" w:space="0" w:color="000000"/>
              <w:bottom w:val="nil"/>
              <w:right w:val="single" w:sz="3" w:space="0" w:color="000000"/>
            </w:tcBorders>
          </w:tcPr>
          <w:p w14:paraId="17C109FA"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提供的</w:t>
            </w:r>
            <w:proofErr w:type="spellEnd"/>
          </w:p>
        </w:tc>
        <w:tc>
          <w:tcPr>
            <w:tcW w:w="2242" w:type="dxa"/>
            <w:vMerge w:val="restart"/>
            <w:tcBorders>
              <w:top w:val="nil"/>
              <w:left w:val="single" w:sz="3" w:space="0" w:color="000000"/>
              <w:right w:val="single" w:sz="3" w:space="0" w:color="000000"/>
            </w:tcBorders>
          </w:tcPr>
          <w:p w14:paraId="63A88BD8"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在91天前请求</w:t>
            </w:r>
          </w:p>
        </w:tc>
      </w:tr>
      <w:tr w:rsidR="006B326C" w14:paraId="64D51DEA" w14:textId="77777777">
        <w:trPr>
          <w:trHeight w:hRule="exact" w:val="221"/>
        </w:trPr>
        <w:tc>
          <w:tcPr>
            <w:tcW w:w="628" w:type="dxa"/>
            <w:vMerge/>
            <w:tcBorders>
              <w:left w:val="single" w:sz="3" w:space="0" w:color="000000"/>
              <w:right w:val="single" w:sz="3" w:space="0" w:color="000000"/>
            </w:tcBorders>
          </w:tcPr>
          <w:p w14:paraId="13BEA3E4" w14:textId="77777777" w:rsidR="006B326C" w:rsidRDefault="006B326C"/>
        </w:tc>
        <w:tc>
          <w:tcPr>
            <w:tcW w:w="1228" w:type="dxa"/>
            <w:vMerge/>
            <w:tcBorders>
              <w:left w:val="single" w:sz="3" w:space="0" w:color="000000"/>
              <w:right w:val="single" w:sz="3" w:space="0" w:color="000000"/>
            </w:tcBorders>
          </w:tcPr>
          <w:p w14:paraId="13A22557" w14:textId="77777777" w:rsidR="006B326C" w:rsidRDefault="006B326C"/>
        </w:tc>
        <w:tc>
          <w:tcPr>
            <w:tcW w:w="803" w:type="dxa"/>
            <w:vMerge/>
            <w:tcBorders>
              <w:left w:val="single" w:sz="3" w:space="0" w:color="000000"/>
              <w:right w:val="single" w:sz="3" w:space="0" w:color="000000"/>
            </w:tcBorders>
          </w:tcPr>
          <w:p w14:paraId="4E7F4755" w14:textId="77777777" w:rsidR="006B326C" w:rsidRDefault="006B326C"/>
        </w:tc>
        <w:tc>
          <w:tcPr>
            <w:tcW w:w="1915" w:type="dxa"/>
            <w:tcBorders>
              <w:top w:val="nil"/>
              <w:left w:val="single" w:sz="3" w:space="0" w:color="000000"/>
              <w:bottom w:val="nil"/>
              <w:right w:val="single" w:sz="3" w:space="0" w:color="000000"/>
            </w:tcBorders>
          </w:tcPr>
          <w:p w14:paraId="03E061B9"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请求的数据，但是</w:t>
            </w:r>
            <w:proofErr w:type="spellEnd"/>
          </w:p>
        </w:tc>
        <w:tc>
          <w:tcPr>
            <w:tcW w:w="1915" w:type="dxa"/>
            <w:tcBorders>
              <w:top w:val="nil"/>
              <w:left w:val="single" w:sz="3" w:space="0" w:color="000000"/>
              <w:bottom w:val="nil"/>
              <w:right w:val="single" w:sz="3" w:space="0" w:color="000000"/>
            </w:tcBorders>
          </w:tcPr>
          <w:p w14:paraId="5211A184"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请求的数据，但是</w:t>
            </w:r>
            <w:proofErr w:type="spellEnd"/>
          </w:p>
        </w:tc>
        <w:tc>
          <w:tcPr>
            <w:tcW w:w="1915" w:type="dxa"/>
            <w:tcBorders>
              <w:top w:val="nil"/>
              <w:left w:val="single" w:sz="3" w:space="0" w:color="000000"/>
              <w:bottom w:val="nil"/>
              <w:right w:val="single" w:sz="3" w:space="0" w:color="000000"/>
            </w:tcBorders>
          </w:tcPr>
          <w:p w14:paraId="096E1E59"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请求的数据，但是</w:t>
            </w:r>
            <w:proofErr w:type="spellEnd"/>
          </w:p>
        </w:tc>
        <w:tc>
          <w:tcPr>
            <w:tcW w:w="2242" w:type="dxa"/>
            <w:vMerge/>
            <w:tcBorders>
              <w:left w:val="single" w:sz="3" w:space="0" w:color="000000"/>
              <w:right w:val="single" w:sz="3" w:space="0" w:color="000000"/>
            </w:tcBorders>
          </w:tcPr>
          <w:p w14:paraId="608EE431" w14:textId="77777777" w:rsidR="006B326C" w:rsidRDefault="006B326C"/>
        </w:tc>
      </w:tr>
      <w:tr w:rsidR="006B326C" w14:paraId="18E95AFF" w14:textId="77777777">
        <w:trPr>
          <w:trHeight w:hRule="exact" w:val="235"/>
        </w:trPr>
        <w:tc>
          <w:tcPr>
            <w:tcW w:w="628" w:type="dxa"/>
            <w:vMerge/>
            <w:tcBorders>
              <w:left w:val="single" w:sz="3" w:space="0" w:color="000000"/>
              <w:bottom w:val="single" w:sz="3" w:space="0" w:color="000000"/>
              <w:right w:val="single" w:sz="3" w:space="0" w:color="000000"/>
            </w:tcBorders>
          </w:tcPr>
          <w:p w14:paraId="5EE98C59" w14:textId="77777777" w:rsidR="006B326C" w:rsidRDefault="006B326C"/>
        </w:tc>
        <w:tc>
          <w:tcPr>
            <w:tcW w:w="1228" w:type="dxa"/>
            <w:vMerge/>
            <w:tcBorders>
              <w:left w:val="single" w:sz="3" w:space="0" w:color="000000"/>
              <w:bottom w:val="single" w:sz="3" w:space="0" w:color="000000"/>
              <w:right w:val="single" w:sz="3" w:space="0" w:color="000000"/>
            </w:tcBorders>
          </w:tcPr>
          <w:p w14:paraId="40BA1337" w14:textId="77777777" w:rsidR="006B326C" w:rsidRDefault="006B326C"/>
        </w:tc>
        <w:tc>
          <w:tcPr>
            <w:tcW w:w="803" w:type="dxa"/>
            <w:vMerge/>
            <w:tcBorders>
              <w:left w:val="single" w:sz="3" w:space="0" w:color="000000"/>
              <w:bottom w:val="single" w:sz="3" w:space="0" w:color="000000"/>
              <w:right w:val="single" w:sz="3" w:space="0" w:color="000000"/>
            </w:tcBorders>
          </w:tcPr>
          <w:p w14:paraId="3D7FF980" w14:textId="77777777" w:rsidR="006B326C" w:rsidRDefault="006B326C"/>
        </w:tc>
        <w:tc>
          <w:tcPr>
            <w:tcW w:w="1915" w:type="dxa"/>
            <w:tcBorders>
              <w:top w:val="nil"/>
              <w:left w:val="single" w:sz="3" w:space="0" w:color="000000"/>
              <w:bottom w:val="single" w:sz="3" w:space="0" w:color="000000"/>
              <w:right w:val="single" w:sz="3" w:space="0" w:color="000000"/>
            </w:tcBorders>
          </w:tcPr>
          <w:p w14:paraId="71937924" w14:textId="77777777" w:rsidR="006B326C" w:rsidRDefault="009B4794">
            <w:pPr>
              <w:pStyle w:val="TableParagraph"/>
              <w:spacing w:line="200" w:lineRule="exact"/>
              <w:ind w:left="82"/>
              <w:rPr>
                <w:rFonts w:ascii="宋体" w:eastAsia="宋体" w:hAnsi="宋体" w:cs="宋体"/>
                <w:sz w:val="18"/>
                <w:szCs w:val="18"/>
              </w:rPr>
            </w:pPr>
            <w:r>
              <w:rPr>
                <w:rFonts w:ascii="宋体" w:eastAsia="宋体" w:hAnsi="宋体" w:cs="宋体"/>
                <w:w w:val="105"/>
                <w:sz w:val="18"/>
                <w:szCs w:val="18"/>
              </w:rPr>
              <w:t>在75天后就这样做了</w:t>
            </w:r>
          </w:p>
        </w:tc>
        <w:tc>
          <w:tcPr>
            <w:tcW w:w="1915" w:type="dxa"/>
            <w:tcBorders>
              <w:top w:val="nil"/>
              <w:left w:val="single" w:sz="3" w:space="0" w:color="000000"/>
              <w:bottom w:val="single" w:sz="3" w:space="0" w:color="000000"/>
              <w:right w:val="single" w:sz="3" w:space="0" w:color="000000"/>
            </w:tcBorders>
          </w:tcPr>
          <w:p w14:paraId="419B4B85" w14:textId="77777777" w:rsidR="006B326C" w:rsidRDefault="009B4794">
            <w:pPr>
              <w:pStyle w:val="TableParagraph"/>
              <w:spacing w:line="200" w:lineRule="exact"/>
              <w:ind w:left="81"/>
              <w:rPr>
                <w:rFonts w:ascii="宋体" w:eastAsia="宋体" w:hAnsi="宋体" w:cs="宋体"/>
                <w:sz w:val="18"/>
                <w:szCs w:val="18"/>
              </w:rPr>
            </w:pPr>
            <w:r>
              <w:rPr>
                <w:rFonts w:ascii="宋体" w:eastAsia="宋体" w:hAnsi="宋体" w:cs="宋体"/>
                <w:w w:val="105"/>
                <w:sz w:val="18"/>
                <w:szCs w:val="18"/>
              </w:rPr>
              <w:t>在80天后就这样做了</w:t>
            </w:r>
          </w:p>
        </w:tc>
        <w:tc>
          <w:tcPr>
            <w:tcW w:w="1915" w:type="dxa"/>
            <w:tcBorders>
              <w:top w:val="nil"/>
              <w:left w:val="single" w:sz="3" w:space="0" w:color="000000"/>
              <w:bottom w:val="single" w:sz="3" w:space="0" w:color="000000"/>
              <w:right w:val="single" w:sz="3" w:space="0" w:color="000000"/>
            </w:tcBorders>
          </w:tcPr>
          <w:p w14:paraId="7DAD0774" w14:textId="77777777" w:rsidR="006B326C" w:rsidRDefault="009B4794">
            <w:pPr>
              <w:pStyle w:val="TableParagraph"/>
              <w:spacing w:line="200" w:lineRule="exact"/>
              <w:ind w:left="80"/>
              <w:rPr>
                <w:rFonts w:ascii="宋体" w:eastAsia="宋体" w:hAnsi="宋体" w:cs="宋体"/>
                <w:sz w:val="18"/>
                <w:szCs w:val="18"/>
              </w:rPr>
            </w:pPr>
            <w:r>
              <w:rPr>
                <w:rFonts w:ascii="宋体" w:eastAsia="宋体" w:hAnsi="宋体" w:cs="宋体"/>
                <w:w w:val="105"/>
                <w:sz w:val="18"/>
                <w:szCs w:val="18"/>
              </w:rPr>
              <w:t>在85天后就这样做了</w:t>
            </w:r>
          </w:p>
        </w:tc>
        <w:tc>
          <w:tcPr>
            <w:tcW w:w="2242" w:type="dxa"/>
            <w:vMerge/>
            <w:tcBorders>
              <w:left w:val="single" w:sz="3" w:space="0" w:color="000000"/>
              <w:bottom w:val="single" w:sz="3" w:space="0" w:color="000000"/>
              <w:right w:val="single" w:sz="3" w:space="0" w:color="000000"/>
            </w:tcBorders>
          </w:tcPr>
          <w:p w14:paraId="7203DAAF" w14:textId="77777777" w:rsidR="006B326C" w:rsidRDefault="006B326C"/>
        </w:tc>
      </w:tr>
    </w:tbl>
    <w:p w14:paraId="4B54A002" w14:textId="77777777" w:rsidR="006B326C" w:rsidRDefault="006B326C">
      <w:pPr>
        <w:spacing w:before="2"/>
        <w:rPr>
          <w:rFonts w:ascii="宋体" w:eastAsia="宋体" w:hAnsi="宋体" w:cs="宋体"/>
          <w:b/>
          <w:bCs/>
          <w:sz w:val="28"/>
          <w:szCs w:val="28"/>
        </w:rPr>
      </w:pPr>
    </w:p>
    <w:p w14:paraId="088B4F7C" w14:textId="77777777" w:rsidR="006B326C" w:rsidRDefault="009B4794">
      <w:pPr>
        <w:spacing w:before="57"/>
        <w:ind w:right="503"/>
        <w:jc w:val="right"/>
        <w:rPr>
          <w:rFonts w:ascii="宋体" w:eastAsia="宋体" w:hAnsi="宋体" w:cs="宋体"/>
          <w:sz w:val="14"/>
          <w:szCs w:val="14"/>
        </w:rPr>
      </w:pPr>
      <w:r>
        <w:rPr>
          <w:rFonts w:ascii="Times New Roman" w:eastAsia="Times New Roman" w:hAnsi="Times New Roman" w:cs="Times New Roman"/>
          <w:spacing w:val="-1"/>
          <w:sz w:val="14"/>
          <w:szCs w:val="14"/>
        </w:rPr>
        <w:t>7</w:t>
      </w:r>
      <w:r>
        <w:rPr>
          <w:rFonts w:ascii="宋体" w:eastAsia="宋体" w:hAnsi="宋体" w:cs="宋体"/>
          <w:b/>
          <w:bCs/>
          <w:spacing w:val="-1"/>
          <w:sz w:val="14"/>
          <w:szCs w:val="14"/>
        </w:rPr>
        <w:t>第11页第6页</w:t>
      </w:r>
    </w:p>
    <w:p w14:paraId="63750AF5" w14:textId="77777777" w:rsidR="006B326C" w:rsidRDefault="006B326C">
      <w:pPr>
        <w:jc w:val="right"/>
        <w:rPr>
          <w:rFonts w:ascii="宋体" w:eastAsia="宋体" w:hAnsi="宋体" w:cs="宋体"/>
          <w:sz w:val="14"/>
          <w:szCs w:val="14"/>
        </w:rPr>
        <w:sectPr w:rsidR="006B326C">
          <w:headerReference w:type="default" r:id="rId83"/>
          <w:footerReference w:type="default" r:id="rId84"/>
          <w:pgSz w:w="12240" w:h="15840"/>
          <w:pgMar w:top="3960" w:right="580" w:bottom="280" w:left="800" w:header="3769" w:footer="0" w:gutter="0"/>
          <w:cols w:space="720"/>
        </w:sectPr>
      </w:pPr>
    </w:p>
    <w:p w14:paraId="1C323AB7" w14:textId="77777777" w:rsidR="006B326C" w:rsidRDefault="006B326C">
      <w:pPr>
        <w:spacing w:before="2"/>
        <w:rPr>
          <w:rFonts w:ascii="宋体" w:eastAsia="宋体" w:hAnsi="宋体" w:cs="宋体"/>
          <w:b/>
          <w:bCs/>
          <w:sz w:val="24"/>
          <w:szCs w:val="24"/>
        </w:rPr>
      </w:pPr>
    </w:p>
    <w:tbl>
      <w:tblPr>
        <w:tblStyle w:val="TableNormal"/>
        <w:tblW w:w="0" w:type="auto"/>
        <w:tblInd w:w="103" w:type="dxa"/>
        <w:tblLayout w:type="fixed"/>
        <w:tblLook w:val="01E0" w:firstRow="1" w:lastRow="1" w:firstColumn="1" w:lastColumn="1" w:noHBand="0" w:noVBand="0"/>
      </w:tblPr>
      <w:tblGrid>
        <w:gridCol w:w="628"/>
        <w:gridCol w:w="1228"/>
        <w:gridCol w:w="803"/>
        <w:gridCol w:w="1915"/>
        <w:gridCol w:w="1915"/>
        <w:gridCol w:w="1915"/>
        <w:gridCol w:w="2242"/>
      </w:tblGrid>
      <w:tr w:rsidR="006B326C" w14:paraId="61A2669C" w14:textId="77777777">
        <w:trPr>
          <w:trHeight w:hRule="exact" w:val="243"/>
        </w:trPr>
        <w:tc>
          <w:tcPr>
            <w:tcW w:w="628" w:type="dxa"/>
            <w:vMerge w:val="restart"/>
            <w:tcBorders>
              <w:top w:val="single" w:sz="3" w:space="0" w:color="000000"/>
              <w:left w:val="single" w:sz="3" w:space="0" w:color="000000"/>
              <w:right w:val="single" w:sz="3" w:space="0" w:color="000000"/>
            </w:tcBorders>
          </w:tcPr>
          <w:p w14:paraId="4E032C90" w14:textId="77777777" w:rsidR="006B326C" w:rsidRDefault="006B326C"/>
        </w:tc>
        <w:tc>
          <w:tcPr>
            <w:tcW w:w="1228" w:type="dxa"/>
            <w:vMerge w:val="restart"/>
            <w:tcBorders>
              <w:top w:val="single" w:sz="3" w:space="0" w:color="000000"/>
              <w:left w:val="single" w:sz="3" w:space="0" w:color="000000"/>
              <w:right w:val="single" w:sz="3" w:space="0" w:color="000000"/>
            </w:tcBorders>
          </w:tcPr>
          <w:p w14:paraId="6AD15EFC" w14:textId="77777777" w:rsidR="006B326C" w:rsidRDefault="006B326C"/>
        </w:tc>
        <w:tc>
          <w:tcPr>
            <w:tcW w:w="803" w:type="dxa"/>
            <w:vMerge w:val="restart"/>
            <w:tcBorders>
              <w:top w:val="single" w:sz="3" w:space="0" w:color="000000"/>
              <w:left w:val="single" w:sz="3" w:space="0" w:color="000000"/>
              <w:right w:val="single" w:sz="3" w:space="0" w:color="000000"/>
            </w:tcBorders>
          </w:tcPr>
          <w:p w14:paraId="7D35DF1B" w14:textId="77777777" w:rsidR="006B326C" w:rsidRDefault="006B326C"/>
        </w:tc>
        <w:tc>
          <w:tcPr>
            <w:tcW w:w="1915" w:type="dxa"/>
            <w:tcBorders>
              <w:top w:val="single" w:sz="3" w:space="0" w:color="000000"/>
              <w:left w:val="single" w:sz="3" w:space="0" w:color="000000"/>
              <w:bottom w:val="nil"/>
              <w:right w:val="single" w:sz="3" w:space="0" w:color="000000"/>
            </w:tcBorders>
          </w:tcPr>
          <w:p w14:paraId="16BD0EDD"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从请求之日起，但在</w:t>
            </w:r>
            <w:proofErr w:type="spellEnd"/>
          </w:p>
        </w:tc>
        <w:tc>
          <w:tcPr>
            <w:tcW w:w="1915" w:type="dxa"/>
            <w:tcBorders>
              <w:top w:val="single" w:sz="3" w:space="0" w:color="000000"/>
              <w:left w:val="single" w:sz="3" w:space="0" w:color="000000"/>
              <w:bottom w:val="nil"/>
              <w:right w:val="single" w:sz="3" w:space="0" w:color="000000"/>
            </w:tcBorders>
          </w:tcPr>
          <w:p w14:paraId="6DEFF818"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从请求之日起，但在</w:t>
            </w:r>
            <w:proofErr w:type="spellEnd"/>
          </w:p>
        </w:tc>
        <w:tc>
          <w:tcPr>
            <w:tcW w:w="1915" w:type="dxa"/>
            <w:tcBorders>
              <w:top w:val="single" w:sz="3" w:space="0" w:color="000000"/>
              <w:left w:val="single" w:sz="3" w:space="0" w:color="000000"/>
              <w:bottom w:val="nil"/>
              <w:right w:val="single" w:sz="3" w:space="0" w:color="000000"/>
            </w:tcBorders>
          </w:tcPr>
          <w:p w14:paraId="2A0D9952"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从请求之日起，但在</w:t>
            </w:r>
            <w:proofErr w:type="spellEnd"/>
          </w:p>
        </w:tc>
        <w:tc>
          <w:tcPr>
            <w:tcW w:w="2242" w:type="dxa"/>
            <w:vMerge w:val="restart"/>
            <w:tcBorders>
              <w:top w:val="single" w:sz="3" w:space="0" w:color="000000"/>
              <w:left w:val="single" w:sz="3" w:space="0" w:color="000000"/>
              <w:right w:val="single" w:sz="3" w:space="0" w:color="000000"/>
            </w:tcBorders>
          </w:tcPr>
          <w:p w14:paraId="66BFA824"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或从请求之日起更多。</w:t>
            </w:r>
          </w:p>
        </w:tc>
      </w:tr>
      <w:tr w:rsidR="006B326C" w14:paraId="053C22EB" w14:textId="77777777">
        <w:trPr>
          <w:trHeight w:hRule="exact" w:val="240"/>
        </w:trPr>
        <w:tc>
          <w:tcPr>
            <w:tcW w:w="628" w:type="dxa"/>
            <w:vMerge/>
            <w:tcBorders>
              <w:left w:val="single" w:sz="3" w:space="0" w:color="000000"/>
              <w:right w:val="single" w:sz="3" w:space="0" w:color="000000"/>
            </w:tcBorders>
          </w:tcPr>
          <w:p w14:paraId="2E476057" w14:textId="77777777" w:rsidR="006B326C" w:rsidRDefault="006B326C">
            <w:pPr>
              <w:rPr>
                <w:lang w:eastAsia="zh-CN"/>
              </w:rPr>
            </w:pPr>
          </w:p>
        </w:tc>
        <w:tc>
          <w:tcPr>
            <w:tcW w:w="1228" w:type="dxa"/>
            <w:vMerge/>
            <w:tcBorders>
              <w:left w:val="single" w:sz="3" w:space="0" w:color="000000"/>
              <w:right w:val="single" w:sz="3" w:space="0" w:color="000000"/>
            </w:tcBorders>
          </w:tcPr>
          <w:p w14:paraId="0347B224" w14:textId="77777777" w:rsidR="006B326C" w:rsidRDefault="006B326C">
            <w:pPr>
              <w:rPr>
                <w:lang w:eastAsia="zh-CN"/>
              </w:rPr>
            </w:pPr>
          </w:p>
        </w:tc>
        <w:tc>
          <w:tcPr>
            <w:tcW w:w="803" w:type="dxa"/>
            <w:vMerge/>
            <w:tcBorders>
              <w:left w:val="single" w:sz="3" w:space="0" w:color="000000"/>
              <w:right w:val="single" w:sz="3" w:space="0" w:color="000000"/>
            </w:tcBorders>
          </w:tcPr>
          <w:p w14:paraId="7089BBF5"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6EFC9EA3" w14:textId="77777777"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请求之日起81天之</w:t>
            </w:r>
          </w:p>
        </w:tc>
        <w:tc>
          <w:tcPr>
            <w:tcW w:w="1915" w:type="dxa"/>
            <w:tcBorders>
              <w:top w:val="nil"/>
              <w:left w:val="single" w:sz="3" w:space="0" w:color="000000"/>
              <w:bottom w:val="nil"/>
              <w:right w:val="single" w:sz="3" w:space="0" w:color="000000"/>
            </w:tcBorders>
          </w:tcPr>
          <w:p w14:paraId="6C5ED510" w14:textId="77777777"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请求之日起86天之</w:t>
            </w:r>
          </w:p>
        </w:tc>
        <w:tc>
          <w:tcPr>
            <w:tcW w:w="1915" w:type="dxa"/>
            <w:tcBorders>
              <w:top w:val="nil"/>
              <w:left w:val="single" w:sz="3" w:space="0" w:color="000000"/>
              <w:bottom w:val="nil"/>
              <w:right w:val="single" w:sz="3" w:space="0" w:color="000000"/>
            </w:tcBorders>
          </w:tcPr>
          <w:p w14:paraId="0D20BEC7"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请求之日起91天之</w:t>
            </w:r>
          </w:p>
        </w:tc>
        <w:tc>
          <w:tcPr>
            <w:tcW w:w="2242" w:type="dxa"/>
            <w:vMerge/>
            <w:tcBorders>
              <w:left w:val="single" w:sz="3" w:space="0" w:color="000000"/>
              <w:right w:val="single" w:sz="3" w:space="0" w:color="000000"/>
            </w:tcBorders>
          </w:tcPr>
          <w:p w14:paraId="3C43846D" w14:textId="77777777" w:rsidR="006B326C" w:rsidRDefault="006B326C"/>
        </w:tc>
      </w:tr>
      <w:tr w:rsidR="006B326C" w14:paraId="4596A275" w14:textId="77777777">
        <w:trPr>
          <w:trHeight w:hRule="exact" w:val="521"/>
        </w:trPr>
        <w:tc>
          <w:tcPr>
            <w:tcW w:w="628" w:type="dxa"/>
            <w:vMerge/>
            <w:tcBorders>
              <w:left w:val="single" w:sz="3" w:space="0" w:color="000000"/>
              <w:bottom w:val="single" w:sz="3" w:space="0" w:color="000000"/>
              <w:right w:val="single" w:sz="3" w:space="0" w:color="000000"/>
            </w:tcBorders>
          </w:tcPr>
          <w:p w14:paraId="6F143243" w14:textId="77777777" w:rsidR="006B326C" w:rsidRDefault="006B326C"/>
        </w:tc>
        <w:tc>
          <w:tcPr>
            <w:tcW w:w="1228" w:type="dxa"/>
            <w:vMerge/>
            <w:tcBorders>
              <w:left w:val="single" w:sz="3" w:space="0" w:color="000000"/>
              <w:bottom w:val="single" w:sz="3" w:space="0" w:color="000000"/>
              <w:right w:val="single" w:sz="3" w:space="0" w:color="000000"/>
            </w:tcBorders>
          </w:tcPr>
          <w:p w14:paraId="74D92A93" w14:textId="77777777" w:rsidR="006B326C" w:rsidRDefault="006B326C"/>
        </w:tc>
        <w:tc>
          <w:tcPr>
            <w:tcW w:w="803" w:type="dxa"/>
            <w:vMerge/>
            <w:tcBorders>
              <w:left w:val="single" w:sz="3" w:space="0" w:color="000000"/>
              <w:bottom w:val="single" w:sz="3" w:space="0" w:color="000000"/>
              <w:right w:val="single" w:sz="3" w:space="0" w:color="000000"/>
            </w:tcBorders>
          </w:tcPr>
          <w:p w14:paraId="4A433B85" w14:textId="77777777" w:rsidR="006B326C" w:rsidRDefault="006B326C"/>
        </w:tc>
        <w:tc>
          <w:tcPr>
            <w:tcW w:w="1915" w:type="dxa"/>
            <w:tcBorders>
              <w:top w:val="nil"/>
              <w:left w:val="single" w:sz="3" w:space="0" w:color="000000"/>
              <w:bottom w:val="single" w:sz="3" w:space="0" w:color="000000"/>
              <w:right w:val="single" w:sz="3" w:space="0" w:color="000000"/>
            </w:tcBorders>
          </w:tcPr>
          <w:p w14:paraId="104F295F" w14:textId="77777777"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前。</w:t>
            </w:r>
          </w:p>
        </w:tc>
        <w:tc>
          <w:tcPr>
            <w:tcW w:w="1915" w:type="dxa"/>
            <w:tcBorders>
              <w:top w:val="nil"/>
              <w:left w:val="single" w:sz="3" w:space="0" w:color="000000"/>
              <w:bottom w:val="single" w:sz="3" w:space="0" w:color="000000"/>
              <w:right w:val="single" w:sz="3" w:space="0" w:color="000000"/>
            </w:tcBorders>
          </w:tcPr>
          <w:p w14:paraId="47F2E300" w14:textId="77777777"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前。</w:t>
            </w:r>
          </w:p>
        </w:tc>
        <w:tc>
          <w:tcPr>
            <w:tcW w:w="1915" w:type="dxa"/>
            <w:tcBorders>
              <w:top w:val="nil"/>
              <w:left w:val="single" w:sz="3" w:space="0" w:color="000000"/>
              <w:bottom w:val="single" w:sz="3" w:space="0" w:color="000000"/>
              <w:right w:val="single" w:sz="3" w:space="0" w:color="000000"/>
            </w:tcBorders>
          </w:tcPr>
          <w:p w14:paraId="4BFB4766"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前。</w:t>
            </w:r>
          </w:p>
        </w:tc>
        <w:tc>
          <w:tcPr>
            <w:tcW w:w="2242" w:type="dxa"/>
            <w:vMerge/>
            <w:tcBorders>
              <w:left w:val="single" w:sz="3" w:space="0" w:color="000000"/>
              <w:bottom w:val="single" w:sz="3" w:space="0" w:color="000000"/>
              <w:right w:val="single" w:sz="3" w:space="0" w:color="000000"/>
            </w:tcBorders>
          </w:tcPr>
          <w:p w14:paraId="01EEEA14" w14:textId="77777777" w:rsidR="006B326C" w:rsidRDefault="006B326C"/>
        </w:tc>
      </w:tr>
      <w:tr w:rsidR="006B326C" w14:paraId="13B83422" w14:textId="77777777">
        <w:trPr>
          <w:trHeight w:hRule="exact" w:val="244"/>
        </w:trPr>
        <w:tc>
          <w:tcPr>
            <w:tcW w:w="628" w:type="dxa"/>
            <w:vMerge w:val="restart"/>
            <w:tcBorders>
              <w:top w:val="single" w:sz="3" w:space="0" w:color="000000"/>
              <w:left w:val="single" w:sz="3" w:space="0" w:color="000000"/>
              <w:right w:val="single" w:sz="3" w:space="0" w:color="000000"/>
            </w:tcBorders>
          </w:tcPr>
          <w:p w14:paraId="3EE34E41" w14:textId="77777777" w:rsidR="006B326C" w:rsidRDefault="009B4794">
            <w:pPr>
              <w:pStyle w:val="TableParagraph"/>
              <w:spacing w:before="70"/>
              <w:ind w:left="81"/>
              <w:rPr>
                <w:rFonts w:ascii="宋体" w:eastAsia="宋体" w:hAnsi="宋体" w:cs="宋体"/>
                <w:sz w:val="18"/>
                <w:szCs w:val="18"/>
              </w:rPr>
            </w:pPr>
            <w:r>
              <w:rPr>
                <w:rFonts w:ascii="宋体"/>
                <w:w w:val="105"/>
                <w:sz w:val="18"/>
              </w:rPr>
              <w:t>r4</w:t>
            </w:r>
          </w:p>
        </w:tc>
        <w:tc>
          <w:tcPr>
            <w:tcW w:w="1228" w:type="dxa"/>
            <w:vMerge w:val="restart"/>
            <w:tcBorders>
              <w:top w:val="single" w:sz="3" w:space="0" w:color="000000"/>
              <w:left w:val="single" w:sz="3" w:space="0" w:color="000000"/>
              <w:right w:val="single" w:sz="3" w:space="0" w:color="000000"/>
            </w:tcBorders>
          </w:tcPr>
          <w:p w14:paraId="313DE5BC" w14:textId="77777777" w:rsidR="006B326C" w:rsidRDefault="009B4794">
            <w:pPr>
              <w:pStyle w:val="TableParagraph"/>
              <w:spacing w:before="70"/>
              <w:ind w:left="82"/>
              <w:rPr>
                <w:rFonts w:ascii="宋体" w:eastAsia="宋体" w:hAnsi="宋体" w:cs="宋体"/>
                <w:sz w:val="18"/>
                <w:szCs w:val="18"/>
              </w:rPr>
            </w:pPr>
            <w:proofErr w:type="spellStart"/>
            <w:r>
              <w:rPr>
                <w:rFonts w:ascii="宋体" w:eastAsia="宋体" w:hAnsi="宋体" w:cs="宋体"/>
                <w:w w:val="105"/>
                <w:sz w:val="18"/>
                <w:szCs w:val="18"/>
              </w:rPr>
              <w:t>长期规划</w:t>
            </w:r>
            <w:proofErr w:type="spellEnd"/>
          </w:p>
        </w:tc>
        <w:tc>
          <w:tcPr>
            <w:tcW w:w="803" w:type="dxa"/>
            <w:vMerge w:val="restart"/>
            <w:tcBorders>
              <w:top w:val="single" w:sz="3" w:space="0" w:color="000000"/>
              <w:left w:val="single" w:sz="3" w:space="0" w:color="000000"/>
              <w:right w:val="single" w:sz="3" w:space="0" w:color="000000"/>
            </w:tcBorders>
          </w:tcPr>
          <w:p w14:paraId="2EA33A22" w14:textId="77777777" w:rsidR="006B326C" w:rsidRDefault="009B4794">
            <w:pPr>
              <w:pStyle w:val="TableParagraph"/>
              <w:spacing w:before="70"/>
              <w:ind w:left="82"/>
              <w:rPr>
                <w:rFonts w:ascii="宋体" w:eastAsia="宋体" w:hAnsi="宋体" w:cs="宋体"/>
                <w:sz w:val="18"/>
                <w:szCs w:val="18"/>
              </w:rPr>
            </w:pPr>
            <w:proofErr w:type="spellStart"/>
            <w:r>
              <w:rPr>
                <w:rFonts w:ascii="宋体" w:eastAsia="宋体" w:hAnsi="宋体" w:cs="宋体"/>
                <w:w w:val="105"/>
                <w:sz w:val="18"/>
                <w:szCs w:val="18"/>
              </w:rPr>
              <w:t>中等</w:t>
            </w:r>
            <w:proofErr w:type="spellEnd"/>
          </w:p>
        </w:tc>
        <w:tc>
          <w:tcPr>
            <w:tcW w:w="1915" w:type="dxa"/>
            <w:tcBorders>
              <w:top w:val="single" w:sz="3" w:space="0" w:color="000000"/>
              <w:left w:val="single" w:sz="3" w:space="0" w:color="000000"/>
              <w:bottom w:val="nil"/>
              <w:right w:val="single" w:sz="3" w:space="0" w:color="000000"/>
            </w:tcBorders>
          </w:tcPr>
          <w:p w14:paraId="46FA0637"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适用实体向请求实体</w:t>
            </w:r>
            <w:proofErr w:type="spellEnd"/>
          </w:p>
        </w:tc>
        <w:tc>
          <w:tcPr>
            <w:tcW w:w="1915" w:type="dxa"/>
            <w:tcBorders>
              <w:top w:val="single" w:sz="3" w:space="0" w:color="000000"/>
              <w:left w:val="single" w:sz="3" w:space="0" w:color="000000"/>
              <w:bottom w:val="nil"/>
              <w:right w:val="single" w:sz="3" w:space="0" w:color="000000"/>
            </w:tcBorders>
          </w:tcPr>
          <w:p w14:paraId="00CD39FC"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适用实体向请求实体</w:t>
            </w:r>
            <w:proofErr w:type="spellEnd"/>
          </w:p>
        </w:tc>
        <w:tc>
          <w:tcPr>
            <w:tcW w:w="1915" w:type="dxa"/>
            <w:tcBorders>
              <w:top w:val="single" w:sz="3" w:space="0" w:color="000000"/>
              <w:left w:val="single" w:sz="3" w:space="0" w:color="000000"/>
              <w:bottom w:val="nil"/>
              <w:right w:val="single" w:sz="3" w:space="0" w:color="000000"/>
            </w:tcBorders>
          </w:tcPr>
          <w:p w14:paraId="5C362F65"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适用实体向请求实体</w:t>
            </w:r>
            <w:proofErr w:type="spellEnd"/>
          </w:p>
        </w:tc>
        <w:tc>
          <w:tcPr>
            <w:tcW w:w="2242" w:type="dxa"/>
            <w:tcBorders>
              <w:top w:val="single" w:sz="3" w:space="0" w:color="000000"/>
              <w:left w:val="single" w:sz="3" w:space="0" w:color="000000"/>
              <w:bottom w:val="nil"/>
              <w:right w:val="single" w:sz="3" w:space="0" w:color="000000"/>
            </w:tcBorders>
          </w:tcPr>
          <w:p w14:paraId="25C50E09"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适用实体未能在请求之日</w:t>
            </w:r>
          </w:p>
        </w:tc>
      </w:tr>
      <w:tr w:rsidR="006B326C" w14:paraId="584DDB6C" w14:textId="77777777">
        <w:trPr>
          <w:trHeight w:hRule="exact" w:val="240"/>
        </w:trPr>
        <w:tc>
          <w:tcPr>
            <w:tcW w:w="628" w:type="dxa"/>
            <w:vMerge/>
            <w:tcBorders>
              <w:left w:val="single" w:sz="3" w:space="0" w:color="000000"/>
              <w:right w:val="single" w:sz="3" w:space="0" w:color="000000"/>
            </w:tcBorders>
          </w:tcPr>
          <w:p w14:paraId="1CB4AD0F" w14:textId="77777777" w:rsidR="006B326C" w:rsidRDefault="006B326C">
            <w:pPr>
              <w:rPr>
                <w:lang w:eastAsia="zh-CN"/>
              </w:rPr>
            </w:pPr>
          </w:p>
        </w:tc>
        <w:tc>
          <w:tcPr>
            <w:tcW w:w="1228" w:type="dxa"/>
            <w:vMerge/>
            <w:tcBorders>
              <w:left w:val="single" w:sz="3" w:space="0" w:color="000000"/>
              <w:right w:val="single" w:sz="3" w:space="0" w:color="000000"/>
            </w:tcBorders>
          </w:tcPr>
          <w:p w14:paraId="5A5FCE79" w14:textId="77777777" w:rsidR="006B326C" w:rsidRDefault="006B326C">
            <w:pPr>
              <w:rPr>
                <w:lang w:eastAsia="zh-CN"/>
              </w:rPr>
            </w:pPr>
          </w:p>
        </w:tc>
        <w:tc>
          <w:tcPr>
            <w:tcW w:w="803" w:type="dxa"/>
            <w:vMerge/>
            <w:tcBorders>
              <w:left w:val="single" w:sz="3" w:space="0" w:color="000000"/>
              <w:right w:val="single" w:sz="3" w:space="0" w:color="000000"/>
            </w:tcBorders>
          </w:tcPr>
          <w:p w14:paraId="2880D060"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70C6B33C" w14:textId="77777777" w:rsidR="006B326C" w:rsidRDefault="009B4794">
            <w:pPr>
              <w:pStyle w:val="TableParagraph"/>
              <w:spacing w:line="212" w:lineRule="exact"/>
              <w:ind w:left="82"/>
              <w:rPr>
                <w:rFonts w:ascii="宋体" w:eastAsia="宋体" w:hAnsi="宋体" w:cs="宋体"/>
                <w:sz w:val="18"/>
                <w:szCs w:val="18"/>
              </w:rPr>
            </w:pPr>
            <w:proofErr w:type="spellStart"/>
            <w:r>
              <w:rPr>
                <w:rFonts w:ascii="宋体" w:eastAsia="宋体" w:hAnsi="宋体" w:cs="宋体"/>
                <w:w w:val="105"/>
                <w:sz w:val="18"/>
                <w:szCs w:val="18"/>
              </w:rPr>
              <w:t>提供或以其他方式提</w:t>
            </w:r>
            <w:proofErr w:type="spellEnd"/>
          </w:p>
        </w:tc>
        <w:tc>
          <w:tcPr>
            <w:tcW w:w="1915" w:type="dxa"/>
            <w:tcBorders>
              <w:top w:val="nil"/>
              <w:left w:val="single" w:sz="3" w:space="0" w:color="000000"/>
              <w:bottom w:val="nil"/>
              <w:right w:val="single" w:sz="3" w:space="0" w:color="000000"/>
            </w:tcBorders>
          </w:tcPr>
          <w:p w14:paraId="11D70620" w14:textId="77777777" w:rsidR="006B326C" w:rsidRDefault="009B4794">
            <w:pPr>
              <w:pStyle w:val="TableParagraph"/>
              <w:spacing w:line="212" w:lineRule="exact"/>
              <w:ind w:left="81"/>
              <w:rPr>
                <w:rFonts w:ascii="宋体" w:eastAsia="宋体" w:hAnsi="宋体" w:cs="宋体"/>
                <w:sz w:val="18"/>
                <w:szCs w:val="18"/>
              </w:rPr>
            </w:pPr>
            <w:proofErr w:type="spellStart"/>
            <w:r>
              <w:rPr>
                <w:rFonts w:ascii="宋体" w:eastAsia="宋体" w:hAnsi="宋体" w:cs="宋体"/>
                <w:w w:val="105"/>
                <w:sz w:val="18"/>
                <w:szCs w:val="18"/>
              </w:rPr>
              <w:t>提供或以其他方式提</w:t>
            </w:r>
            <w:proofErr w:type="spellEnd"/>
          </w:p>
        </w:tc>
        <w:tc>
          <w:tcPr>
            <w:tcW w:w="1915" w:type="dxa"/>
            <w:tcBorders>
              <w:top w:val="nil"/>
              <w:left w:val="single" w:sz="3" w:space="0" w:color="000000"/>
              <w:bottom w:val="nil"/>
              <w:right w:val="single" w:sz="3" w:space="0" w:color="000000"/>
            </w:tcBorders>
          </w:tcPr>
          <w:p w14:paraId="0112C0E3"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提供或以其他方式提</w:t>
            </w:r>
            <w:proofErr w:type="spellEnd"/>
          </w:p>
        </w:tc>
        <w:tc>
          <w:tcPr>
            <w:tcW w:w="2242" w:type="dxa"/>
            <w:tcBorders>
              <w:top w:val="nil"/>
              <w:left w:val="single" w:sz="3" w:space="0" w:color="000000"/>
              <w:bottom w:val="nil"/>
              <w:right w:val="single" w:sz="3" w:space="0" w:color="000000"/>
            </w:tcBorders>
          </w:tcPr>
          <w:p w14:paraId="477E6DFA" w14:textId="77777777" w:rsidR="006B326C" w:rsidRDefault="009B4794">
            <w:pPr>
              <w:pStyle w:val="TableParagraph"/>
              <w:spacing w:line="212" w:lineRule="exact"/>
              <w:ind w:left="79"/>
              <w:rPr>
                <w:rFonts w:ascii="宋体" w:eastAsia="宋体" w:hAnsi="宋体" w:cs="宋体"/>
                <w:sz w:val="18"/>
                <w:szCs w:val="18"/>
                <w:lang w:eastAsia="zh-CN"/>
              </w:rPr>
            </w:pPr>
            <w:r>
              <w:rPr>
                <w:rFonts w:ascii="宋体" w:eastAsia="宋体" w:hAnsi="宋体" w:cs="宋体"/>
                <w:w w:val="105"/>
                <w:sz w:val="18"/>
                <w:szCs w:val="18"/>
                <w:lang w:eastAsia="zh-CN"/>
              </w:rPr>
              <w:t>起60天内向请求实体提供</w:t>
            </w:r>
          </w:p>
        </w:tc>
      </w:tr>
      <w:tr w:rsidR="006B326C" w14:paraId="118BC683" w14:textId="77777777">
        <w:trPr>
          <w:trHeight w:hRule="exact" w:val="241"/>
        </w:trPr>
        <w:tc>
          <w:tcPr>
            <w:tcW w:w="628" w:type="dxa"/>
            <w:vMerge/>
            <w:tcBorders>
              <w:left w:val="single" w:sz="3" w:space="0" w:color="000000"/>
              <w:right w:val="single" w:sz="3" w:space="0" w:color="000000"/>
            </w:tcBorders>
          </w:tcPr>
          <w:p w14:paraId="3DE7AE1A" w14:textId="77777777" w:rsidR="006B326C" w:rsidRDefault="006B326C">
            <w:pPr>
              <w:rPr>
                <w:lang w:eastAsia="zh-CN"/>
              </w:rPr>
            </w:pPr>
          </w:p>
        </w:tc>
        <w:tc>
          <w:tcPr>
            <w:tcW w:w="1228" w:type="dxa"/>
            <w:vMerge/>
            <w:tcBorders>
              <w:left w:val="single" w:sz="3" w:space="0" w:color="000000"/>
              <w:right w:val="single" w:sz="3" w:space="0" w:color="000000"/>
            </w:tcBorders>
          </w:tcPr>
          <w:p w14:paraId="7C0EFC8D" w14:textId="77777777" w:rsidR="006B326C" w:rsidRDefault="006B326C">
            <w:pPr>
              <w:rPr>
                <w:lang w:eastAsia="zh-CN"/>
              </w:rPr>
            </w:pPr>
          </w:p>
        </w:tc>
        <w:tc>
          <w:tcPr>
            <w:tcW w:w="803" w:type="dxa"/>
            <w:vMerge/>
            <w:tcBorders>
              <w:left w:val="single" w:sz="3" w:space="0" w:color="000000"/>
              <w:right w:val="single" w:sz="3" w:space="0" w:color="000000"/>
            </w:tcBorders>
          </w:tcPr>
          <w:p w14:paraId="65FB96A5"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7FCF27A8"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供了数据，但在请求</w:t>
            </w:r>
            <w:proofErr w:type="spellEnd"/>
          </w:p>
        </w:tc>
        <w:tc>
          <w:tcPr>
            <w:tcW w:w="1915" w:type="dxa"/>
            <w:tcBorders>
              <w:top w:val="nil"/>
              <w:left w:val="single" w:sz="3" w:space="0" w:color="000000"/>
              <w:bottom w:val="nil"/>
              <w:right w:val="single" w:sz="3" w:space="0" w:color="000000"/>
            </w:tcBorders>
          </w:tcPr>
          <w:p w14:paraId="49315191" w14:textId="77777777" w:rsidR="006B326C" w:rsidRDefault="009B4794">
            <w:pPr>
              <w:pStyle w:val="TableParagraph"/>
              <w:spacing w:line="213" w:lineRule="exact"/>
              <w:ind w:left="81"/>
              <w:rPr>
                <w:rFonts w:ascii="宋体" w:eastAsia="宋体" w:hAnsi="宋体" w:cs="宋体"/>
                <w:sz w:val="18"/>
                <w:szCs w:val="18"/>
              </w:rPr>
            </w:pPr>
            <w:proofErr w:type="spellStart"/>
            <w:r>
              <w:rPr>
                <w:rFonts w:ascii="宋体" w:eastAsia="宋体" w:hAnsi="宋体" w:cs="宋体"/>
                <w:w w:val="105"/>
                <w:sz w:val="18"/>
                <w:szCs w:val="18"/>
              </w:rPr>
              <w:t>供了数据，但在请求</w:t>
            </w:r>
            <w:proofErr w:type="spellEnd"/>
          </w:p>
        </w:tc>
        <w:tc>
          <w:tcPr>
            <w:tcW w:w="1915" w:type="dxa"/>
            <w:tcBorders>
              <w:top w:val="nil"/>
              <w:left w:val="single" w:sz="3" w:space="0" w:color="000000"/>
              <w:bottom w:val="nil"/>
              <w:right w:val="single" w:sz="3" w:space="0" w:color="000000"/>
            </w:tcBorders>
          </w:tcPr>
          <w:p w14:paraId="0412F322"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供了数据，但在请求</w:t>
            </w:r>
            <w:proofErr w:type="spellEnd"/>
          </w:p>
        </w:tc>
        <w:tc>
          <w:tcPr>
            <w:tcW w:w="2242" w:type="dxa"/>
            <w:tcBorders>
              <w:top w:val="nil"/>
              <w:left w:val="single" w:sz="3" w:space="0" w:color="000000"/>
              <w:bottom w:val="nil"/>
              <w:right w:val="single" w:sz="3" w:space="0" w:color="000000"/>
            </w:tcBorders>
          </w:tcPr>
          <w:p w14:paraId="66060F74"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或以其他方式提供数据</w:t>
            </w:r>
          </w:p>
        </w:tc>
      </w:tr>
      <w:tr w:rsidR="006B326C" w14:paraId="7BFE2388" w14:textId="77777777">
        <w:trPr>
          <w:trHeight w:hRule="exact" w:val="234"/>
        </w:trPr>
        <w:tc>
          <w:tcPr>
            <w:tcW w:w="628" w:type="dxa"/>
            <w:vMerge/>
            <w:tcBorders>
              <w:left w:val="single" w:sz="3" w:space="0" w:color="000000"/>
              <w:right w:val="single" w:sz="3" w:space="0" w:color="000000"/>
            </w:tcBorders>
          </w:tcPr>
          <w:p w14:paraId="3A4B3C3F" w14:textId="77777777" w:rsidR="006B326C" w:rsidRDefault="006B326C">
            <w:pPr>
              <w:rPr>
                <w:lang w:eastAsia="zh-CN"/>
              </w:rPr>
            </w:pPr>
          </w:p>
        </w:tc>
        <w:tc>
          <w:tcPr>
            <w:tcW w:w="1228" w:type="dxa"/>
            <w:vMerge/>
            <w:tcBorders>
              <w:left w:val="single" w:sz="3" w:space="0" w:color="000000"/>
              <w:right w:val="single" w:sz="3" w:space="0" w:color="000000"/>
            </w:tcBorders>
          </w:tcPr>
          <w:p w14:paraId="7353209D" w14:textId="77777777" w:rsidR="006B326C" w:rsidRDefault="006B326C">
            <w:pPr>
              <w:rPr>
                <w:lang w:eastAsia="zh-CN"/>
              </w:rPr>
            </w:pPr>
          </w:p>
        </w:tc>
        <w:tc>
          <w:tcPr>
            <w:tcW w:w="803" w:type="dxa"/>
            <w:vMerge/>
            <w:tcBorders>
              <w:left w:val="single" w:sz="3" w:space="0" w:color="000000"/>
              <w:right w:val="single" w:sz="3" w:space="0" w:color="000000"/>
            </w:tcBorders>
          </w:tcPr>
          <w:p w14:paraId="57171E2C"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2CED50A2" w14:textId="77777777"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之日起45天后但在请</w:t>
            </w:r>
          </w:p>
        </w:tc>
        <w:tc>
          <w:tcPr>
            <w:tcW w:w="1915" w:type="dxa"/>
            <w:tcBorders>
              <w:top w:val="nil"/>
              <w:left w:val="single" w:sz="3" w:space="0" w:color="000000"/>
              <w:bottom w:val="nil"/>
              <w:right w:val="single" w:sz="3" w:space="0" w:color="000000"/>
            </w:tcBorders>
          </w:tcPr>
          <w:p w14:paraId="273B17BE" w14:textId="77777777"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之日起50天后但在请</w:t>
            </w:r>
          </w:p>
        </w:tc>
        <w:tc>
          <w:tcPr>
            <w:tcW w:w="1915" w:type="dxa"/>
            <w:tcBorders>
              <w:top w:val="nil"/>
              <w:left w:val="single" w:sz="3" w:space="0" w:color="000000"/>
              <w:bottom w:val="nil"/>
              <w:right w:val="single" w:sz="3" w:space="0" w:color="000000"/>
            </w:tcBorders>
          </w:tcPr>
          <w:p w14:paraId="210A930A"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之日起55天后但在请</w:t>
            </w:r>
          </w:p>
        </w:tc>
        <w:tc>
          <w:tcPr>
            <w:tcW w:w="2242" w:type="dxa"/>
            <w:tcBorders>
              <w:top w:val="nil"/>
              <w:left w:val="single" w:sz="3" w:space="0" w:color="000000"/>
              <w:bottom w:val="nil"/>
              <w:right w:val="single" w:sz="3" w:space="0" w:color="000000"/>
            </w:tcBorders>
          </w:tcPr>
          <w:p w14:paraId="2DB7B742" w14:textId="77777777" w:rsidR="006B326C" w:rsidRDefault="006B326C"/>
        </w:tc>
      </w:tr>
      <w:tr w:rsidR="006B326C" w14:paraId="5C2497EA" w14:textId="77777777">
        <w:trPr>
          <w:trHeight w:hRule="exact" w:val="248"/>
        </w:trPr>
        <w:tc>
          <w:tcPr>
            <w:tcW w:w="628" w:type="dxa"/>
            <w:vMerge/>
            <w:tcBorders>
              <w:left w:val="single" w:sz="3" w:space="0" w:color="000000"/>
              <w:right w:val="single" w:sz="3" w:space="0" w:color="000000"/>
            </w:tcBorders>
          </w:tcPr>
          <w:p w14:paraId="5FA62053" w14:textId="77777777" w:rsidR="006B326C" w:rsidRDefault="006B326C"/>
        </w:tc>
        <w:tc>
          <w:tcPr>
            <w:tcW w:w="1228" w:type="dxa"/>
            <w:vMerge/>
            <w:tcBorders>
              <w:left w:val="single" w:sz="3" w:space="0" w:color="000000"/>
              <w:right w:val="single" w:sz="3" w:space="0" w:color="000000"/>
            </w:tcBorders>
          </w:tcPr>
          <w:p w14:paraId="0332FD2D" w14:textId="77777777" w:rsidR="006B326C" w:rsidRDefault="006B326C"/>
        </w:tc>
        <w:tc>
          <w:tcPr>
            <w:tcW w:w="803" w:type="dxa"/>
            <w:vMerge/>
            <w:tcBorders>
              <w:left w:val="single" w:sz="3" w:space="0" w:color="000000"/>
              <w:right w:val="single" w:sz="3" w:space="0" w:color="000000"/>
            </w:tcBorders>
          </w:tcPr>
          <w:p w14:paraId="562765D6" w14:textId="77777777" w:rsidR="006B326C" w:rsidRDefault="006B326C"/>
        </w:tc>
        <w:tc>
          <w:tcPr>
            <w:tcW w:w="1915" w:type="dxa"/>
            <w:tcBorders>
              <w:top w:val="nil"/>
              <w:left w:val="single" w:sz="3" w:space="0" w:color="000000"/>
              <w:bottom w:val="nil"/>
              <w:right w:val="single" w:sz="3" w:space="0" w:color="000000"/>
            </w:tcBorders>
          </w:tcPr>
          <w:p w14:paraId="407AAF51" w14:textId="77777777" w:rsidR="006B326C" w:rsidRDefault="009B4794">
            <w:pPr>
              <w:pStyle w:val="TableParagraph"/>
              <w:spacing w:line="221" w:lineRule="exact"/>
              <w:ind w:left="82"/>
              <w:rPr>
                <w:rFonts w:ascii="宋体" w:eastAsia="宋体" w:hAnsi="宋体" w:cs="宋体"/>
                <w:sz w:val="18"/>
                <w:szCs w:val="18"/>
              </w:rPr>
            </w:pPr>
            <w:r>
              <w:rPr>
                <w:rFonts w:ascii="宋体" w:eastAsia="宋体" w:hAnsi="宋体" w:cs="宋体"/>
                <w:w w:val="105"/>
                <w:sz w:val="18"/>
                <w:szCs w:val="18"/>
              </w:rPr>
              <w:t>求之日起51天之前提</w:t>
            </w:r>
          </w:p>
        </w:tc>
        <w:tc>
          <w:tcPr>
            <w:tcW w:w="1915" w:type="dxa"/>
            <w:tcBorders>
              <w:top w:val="nil"/>
              <w:left w:val="single" w:sz="3" w:space="0" w:color="000000"/>
              <w:bottom w:val="nil"/>
              <w:right w:val="single" w:sz="3" w:space="0" w:color="000000"/>
            </w:tcBorders>
          </w:tcPr>
          <w:p w14:paraId="3DA48879" w14:textId="77777777" w:rsidR="006B326C" w:rsidRDefault="009B4794">
            <w:pPr>
              <w:pStyle w:val="TableParagraph"/>
              <w:spacing w:line="221" w:lineRule="exact"/>
              <w:ind w:left="81"/>
              <w:rPr>
                <w:rFonts w:ascii="宋体" w:eastAsia="宋体" w:hAnsi="宋体" w:cs="宋体"/>
                <w:sz w:val="18"/>
                <w:szCs w:val="18"/>
              </w:rPr>
            </w:pPr>
            <w:r>
              <w:rPr>
                <w:rFonts w:ascii="宋体" w:eastAsia="宋体" w:hAnsi="宋体" w:cs="宋体"/>
                <w:w w:val="105"/>
                <w:sz w:val="18"/>
                <w:szCs w:val="18"/>
              </w:rPr>
              <w:t>求之日起56天之前提</w:t>
            </w:r>
          </w:p>
        </w:tc>
        <w:tc>
          <w:tcPr>
            <w:tcW w:w="1915" w:type="dxa"/>
            <w:tcBorders>
              <w:top w:val="nil"/>
              <w:left w:val="single" w:sz="3" w:space="0" w:color="000000"/>
              <w:bottom w:val="nil"/>
              <w:right w:val="single" w:sz="3" w:space="0" w:color="000000"/>
            </w:tcBorders>
          </w:tcPr>
          <w:p w14:paraId="6C145FD3" w14:textId="77777777" w:rsidR="006B326C" w:rsidRDefault="009B4794">
            <w:pPr>
              <w:pStyle w:val="TableParagraph"/>
              <w:spacing w:line="221" w:lineRule="exact"/>
              <w:ind w:left="80"/>
              <w:rPr>
                <w:rFonts w:ascii="宋体" w:eastAsia="宋体" w:hAnsi="宋体" w:cs="宋体"/>
                <w:sz w:val="18"/>
                <w:szCs w:val="18"/>
              </w:rPr>
            </w:pPr>
            <w:r>
              <w:rPr>
                <w:rFonts w:ascii="宋体" w:eastAsia="宋体" w:hAnsi="宋体" w:cs="宋体"/>
                <w:w w:val="105"/>
                <w:sz w:val="18"/>
                <w:szCs w:val="18"/>
              </w:rPr>
              <w:t>求之日起61天之前提</w:t>
            </w:r>
          </w:p>
        </w:tc>
        <w:tc>
          <w:tcPr>
            <w:tcW w:w="2242" w:type="dxa"/>
            <w:tcBorders>
              <w:top w:val="nil"/>
              <w:left w:val="single" w:sz="3" w:space="0" w:color="000000"/>
              <w:bottom w:val="nil"/>
              <w:right w:val="single" w:sz="3" w:space="0" w:color="000000"/>
            </w:tcBorders>
          </w:tcPr>
          <w:p w14:paraId="64AD01A2"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0E789C44" w14:textId="77777777">
        <w:trPr>
          <w:trHeight w:hRule="exact" w:val="536"/>
        </w:trPr>
        <w:tc>
          <w:tcPr>
            <w:tcW w:w="628" w:type="dxa"/>
            <w:vMerge/>
            <w:tcBorders>
              <w:left w:val="single" w:sz="3" w:space="0" w:color="000000"/>
              <w:right w:val="single" w:sz="3" w:space="0" w:color="000000"/>
            </w:tcBorders>
          </w:tcPr>
          <w:p w14:paraId="02E4D3B6" w14:textId="77777777" w:rsidR="006B326C" w:rsidRDefault="006B326C"/>
        </w:tc>
        <w:tc>
          <w:tcPr>
            <w:tcW w:w="1228" w:type="dxa"/>
            <w:vMerge/>
            <w:tcBorders>
              <w:left w:val="single" w:sz="3" w:space="0" w:color="000000"/>
              <w:right w:val="single" w:sz="3" w:space="0" w:color="000000"/>
            </w:tcBorders>
          </w:tcPr>
          <w:p w14:paraId="1F9AAF95" w14:textId="77777777" w:rsidR="006B326C" w:rsidRDefault="006B326C"/>
        </w:tc>
        <w:tc>
          <w:tcPr>
            <w:tcW w:w="803" w:type="dxa"/>
            <w:vMerge/>
            <w:tcBorders>
              <w:left w:val="single" w:sz="3" w:space="0" w:color="000000"/>
              <w:right w:val="single" w:sz="3" w:space="0" w:color="000000"/>
            </w:tcBorders>
          </w:tcPr>
          <w:p w14:paraId="0C4E9F08" w14:textId="77777777" w:rsidR="006B326C" w:rsidRDefault="006B326C"/>
        </w:tc>
        <w:tc>
          <w:tcPr>
            <w:tcW w:w="1915" w:type="dxa"/>
            <w:tcBorders>
              <w:top w:val="nil"/>
              <w:left w:val="single" w:sz="3" w:space="0" w:color="000000"/>
              <w:bottom w:val="nil"/>
              <w:right w:val="single" w:sz="3" w:space="0" w:color="000000"/>
            </w:tcBorders>
          </w:tcPr>
          <w:p w14:paraId="3F37AD5B" w14:textId="77777777" w:rsidR="006B326C" w:rsidRDefault="009B4794">
            <w:pPr>
              <w:pStyle w:val="TableParagraph"/>
              <w:spacing w:line="212" w:lineRule="exact"/>
              <w:ind w:left="82"/>
              <w:rPr>
                <w:rFonts w:ascii="宋体" w:eastAsia="宋体" w:hAnsi="宋体" w:cs="宋体"/>
                <w:sz w:val="18"/>
                <w:szCs w:val="18"/>
              </w:rPr>
            </w:pPr>
            <w:proofErr w:type="spellStart"/>
            <w:r>
              <w:rPr>
                <w:rFonts w:ascii="宋体" w:eastAsia="宋体" w:hAnsi="宋体" w:cs="宋体"/>
                <w:w w:val="105"/>
                <w:sz w:val="18"/>
                <w:szCs w:val="18"/>
              </w:rPr>
              <w:t>供了数据</w:t>
            </w:r>
            <w:proofErr w:type="spellEnd"/>
          </w:p>
        </w:tc>
        <w:tc>
          <w:tcPr>
            <w:tcW w:w="1915" w:type="dxa"/>
            <w:tcBorders>
              <w:top w:val="nil"/>
              <w:left w:val="single" w:sz="3" w:space="0" w:color="000000"/>
              <w:bottom w:val="nil"/>
              <w:right w:val="single" w:sz="3" w:space="0" w:color="000000"/>
            </w:tcBorders>
          </w:tcPr>
          <w:p w14:paraId="56023F6B" w14:textId="77777777" w:rsidR="006B326C" w:rsidRDefault="009B4794">
            <w:pPr>
              <w:pStyle w:val="TableParagraph"/>
              <w:spacing w:line="212" w:lineRule="exact"/>
              <w:ind w:left="81"/>
              <w:rPr>
                <w:rFonts w:ascii="宋体" w:eastAsia="宋体" w:hAnsi="宋体" w:cs="宋体"/>
                <w:sz w:val="18"/>
                <w:szCs w:val="18"/>
              </w:rPr>
            </w:pPr>
            <w:proofErr w:type="spellStart"/>
            <w:r>
              <w:rPr>
                <w:rFonts w:ascii="宋体" w:eastAsia="宋体" w:hAnsi="宋体" w:cs="宋体"/>
                <w:w w:val="105"/>
                <w:sz w:val="18"/>
                <w:szCs w:val="18"/>
              </w:rPr>
              <w:t>供了数据</w:t>
            </w:r>
            <w:proofErr w:type="spellEnd"/>
          </w:p>
        </w:tc>
        <w:tc>
          <w:tcPr>
            <w:tcW w:w="1915" w:type="dxa"/>
            <w:tcBorders>
              <w:top w:val="nil"/>
              <w:left w:val="single" w:sz="3" w:space="0" w:color="000000"/>
              <w:bottom w:val="nil"/>
              <w:right w:val="single" w:sz="3" w:space="0" w:color="000000"/>
            </w:tcBorders>
          </w:tcPr>
          <w:p w14:paraId="2F47D107"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供了数据</w:t>
            </w:r>
            <w:proofErr w:type="spellEnd"/>
          </w:p>
        </w:tc>
        <w:tc>
          <w:tcPr>
            <w:tcW w:w="2242" w:type="dxa"/>
            <w:tcBorders>
              <w:top w:val="nil"/>
              <w:left w:val="single" w:sz="3" w:space="0" w:color="000000"/>
              <w:bottom w:val="nil"/>
              <w:right w:val="single" w:sz="3" w:space="0" w:color="000000"/>
            </w:tcBorders>
          </w:tcPr>
          <w:p w14:paraId="712AB542" w14:textId="77777777" w:rsidR="006B326C" w:rsidRDefault="006B326C"/>
        </w:tc>
      </w:tr>
      <w:tr w:rsidR="006B326C" w14:paraId="72B48FC3" w14:textId="77777777">
        <w:trPr>
          <w:trHeight w:hRule="exact" w:val="530"/>
        </w:trPr>
        <w:tc>
          <w:tcPr>
            <w:tcW w:w="628" w:type="dxa"/>
            <w:vMerge/>
            <w:tcBorders>
              <w:left w:val="single" w:sz="3" w:space="0" w:color="000000"/>
              <w:right w:val="single" w:sz="3" w:space="0" w:color="000000"/>
            </w:tcBorders>
          </w:tcPr>
          <w:p w14:paraId="440F96C6" w14:textId="77777777" w:rsidR="006B326C" w:rsidRDefault="006B326C"/>
        </w:tc>
        <w:tc>
          <w:tcPr>
            <w:tcW w:w="1228" w:type="dxa"/>
            <w:vMerge/>
            <w:tcBorders>
              <w:left w:val="single" w:sz="3" w:space="0" w:color="000000"/>
              <w:right w:val="single" w:sz="3" w:space="0" w:color="000000"/>
            </w:tcBorders>
          </w:tcPr>
          <w:p w14:paraId="2517FB01" w14:textId="77777777" w:rsidR="006B326C" w:rsidRDefault="006B326C"/>
        </w:tc>
        <w:tc>
          <w:tcPr>
            <w:tcW w:w="803" w:type="dxa"/>
            <w:vMerge/>
            <w:tcBorders>
              <w:left w:val="single" w:sz="3" w:space="0" w:color="000000"/>
              <w:right w:val="single" w:sz="3" w:space="0" w:color="000000"/>
            </w:tcBorders>
          </w:tcPr>
          <w:p w14:paraId="24051D5F" w14:textId="77777777" w:rsidR="006B326C" w:rsidRDefault="006B326C"/>
        </w:tc>
        <w:tc>
          <w:tcPr>
            <w:tcW w:w="1915" w:type="dxa"/>
            <w:tcBorders>
              <w:top w:val="nil"/>
              <w:left w:val="single" w:sz="3" w:space="0" w:color="000000"/>
              <w:bottom w:val="nil"/>
              <w:right w:val="single" w:sz="3" w:space="0" w:color="000000"/>
            </w:tcBorders>
          </w:tcPr>
          <w:p w14:paraId="73448E57" w14:textId="77777777" w:rsidR="006B326C" w:rsidRDefault="006B326C"/>
        </w:tc>
        <w:tc>
          <w:tcPr>
            <w:tcW w:w="1915" w:type="dxa"/>
            <w:tcBorders>
              <w:top w:val="nil"/>
              <w:left w:val="single" w:sz="3" w:space="0" w:color="000000"/>
              <w:bottom w:val="nil"/>
              <w:right w:val="single" w:sz="3" w:space="0" w:color="000000"/>
            </w:tcBorders>
          </w:tcPr>
          <w:p w14:paraId="28158EBA" w14:textId="77777777" w:rsidR="006B326C" w:rsidRDefault="006B326C"/>
        </w:tc>
        <w:tc>
          <w:tcPr>
            <w:tcW w:w="1915" w:type="dxa"/>
            <w:tcBorders>
              <w:top w:val="nil"/>
              <w:left w:val="single" w:sz="3" w:space="0" w:color="000000"/>
              <w:bottom w:val="nil"/>
              <w:right w:val="single" w:sz="3" w:space="0" w:color="000000"/>
            </w:tcBorders>
          </w:tcPr>
          <w:p w14:paraId="5E11376E" w14:textId="77777777" w:rsidR="006B326C" w:rsidRDefault="006B326C"/>
        </w:tc>
        <w:tc>
          <w:tcPr>
            <w:tcW w:w="2242" w:type="dxa"/>
            <w:tcBorders>
              <w:top w:val="nil"/>
              <w:left w:val="single" w:sz="3" w:space="0" w:color="000000"/>
              <w:bottom w:val="nil"/>
              <w:right w:val="single" w:sz="3" w:space="0" w:color="000000"/>
            </w:tcBorders>
          </w:tcPr>
          <w:p w14:paraId="55886A33" w14:textId="77777777" w:rsidR="006B326C" w:rsidRDefault="006B326C">
            <w:pPr>
              <w:pStyle w:val="TableParagraph"/>
              <w:spacing w:before="12"/>
              <w:rPr>
                <w:rFonts w:ascii="宋体" w:eastAsia="宋体" w:hAnsi="宋体" w:cs="宋体"/>
                <w:b/>
                <w:bCs/>
                <w:sz w:val="20"/>
                <w:szCs w:val="20"/>
              </w:rPr>
            </w:pPr>
          </w:p>
          <w:p w14:paraId="6D5F0E4D" w14:textId="77777777" w:rsidR="006B326C" w:rsidRDefault="009B4794">
            <w:pPr>
              <w:pStyle w:val="TableParagraph"/>
              <w:ind w:left="79"/>
              <w:rPr>
                <w:rFonts w:ascii="宋体" w:eastAsia="宋体" w:hAnsi="宋体" w:cs="宋体"/>
                <w:sz w:val="18"/>
                <w:szCs w:val="18"/>
              </w:rPr>
            </w:pPr>
            <w:proofErr w:type="spellStart"/>
            <w:r>
              <w:rPr>
                <w:rFonts w:ascii="宋体" w:eastAsia="宋体" w:hAnsi="宋体" w:cs="宋体"/>
                <w:w w:val="105"/>
                <w:sz w:val="18"/>
                <w:szCs w:val="18"/>
              </w:rPr>
              <w:t>适用实体</w:t>
            </w:r>
            <w:proofErr w:type="spellEnd"/>
          </w:p>
        </w:tc>
      </w:tr>
      <w:tr w:rsidR="006B326C" w14:paraId="4256F36F" w14:textId="77777777">
        <w:trPr>
          <w:trHeight w:hRule="exact" w:val="235"/>
        </w:trPr>
        <w:tc>
          <w:tcPr>
            <w:tcW w:w="628" w:type="dxa"/>
            <w:vMerge/>
            <w:tcBorders>
              <w:left w:val="single" w:sz="3" w:space="0" w:color="000000"/>
              <w:right w:val="single" w:sz="3" w:space="0" w:color="000000"/>
            </w:tcBorders>
          </w:tcPr>
          <w:p w14:paraId="13FC2C58" w14:textId="77777777" w:rsidR="006B326C" w:rsidRDefault="006B326C"/>
        </w:tc>
        <w:tc>
          <w:tcPr>
            <w:tcW w:w="1228" w:type="dxa"/>
            <w:vMerge/>
            <w:tcBorders>
              <w:left w:val="single" w:sz="3" w:space="0" w:color="000000"/>
              <w:right w:val="single" w:sz="3" w:space="0" w:color="000000"/>
            </w:tcBorders>
          </w:tcPr>
          <w:p w14:paraId="4C3DF33A" w14:textId="77777777" w:rsidR="006B326C" w:rsidRDefault="006B326C"/>
        </w:tc>
        <w:tc>
          <w:tcPr>
            <w:tcW w:w="803" w:type="dxa"/>
            <w:vMerge/>
            <w:tcBorders>
              <w:left w:val="single" w:sz="3" w:space="0" w:color="000000"/>
              <w:right w:val="single" w:sz="3" w:space="0" w:color="000000"/>
            </w:tcBorders>
          </w:tcPr>
          <w:p w14:paraId="7FA8C7F1" w14:textId="77777777" w:rsidR="006B326C" w:rsidRDefault="006B326C"/>
        </w:tc>
        <w:tc>
          <w:tcPr>
            <w:tcW w:w="1915" w:type="dxa"/>
            <w:tcBorders>
              <w:top w:val="nil"/>
              <w:left w:val="single" w:sz="3" w:space="0" w:color="000000"/>
              <w:bottom w:val="nil"/>
              <w:right w:val="single" w:sz="3" w:space="0" w:color="000000"/>
            </w:tcBorders>
          </w:tcPr>
          <w:p w14:paraId="090B5A85" w14:textId="77777777" w:rsidR="006B326C" w:rsidRDefault="009B4794">
            <w:pPr>
              <w:pStyle w:val="TableParagraph"/>
              <w:spacing w:line="207" w:lineRule="exact"/>
              <w:ind w:left="82"/>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5" w:type="dxa"/>
            <w:tcBorders>
              <w:top w:val="nil"/>
              <w:left w:val="single" w:sz="3" w:space="0" w:color="000000"/>
              <w:bottom w:val="nil"/>
              <w:right w:val="single" w:sz="3" w:space="0" w:color="000000"/>
            </w:tcBorders>
          </w:tcPr>
          <w:p w14:paraId="139C5E6F" w14:textId="77777777" w:rsidR="006B326C" w:rsidRDefault="009B4794">
            <w:pPr>
              <w:pStyle w:val="TableParagraph"/>
              <w:spacing w:line="207" w:lineRule="exact"/>
              <w:ind w:left="81"/>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5" w:type="dxa"/>
            <w:tcBorders>
              <w:top w:val="nil"/>
              <w:left w:val="single" w:sz="3" w:space="0" w:color="000000"/>
              <w:bottom w:val="nil"/>
              <w:right w:val="single" w:sz="3" w:space="0" w:color="000000"/>
            </w:tcBorders>
          </w:tcPr>
          <w:p w14:paraId="70DF920D" w14:textId="77777777" w:rsidR="006B326C" w:rsidRDefault="009B4794">
            <w:pPr>
              <w:pStyle w:val="TableParagraph"/>
              <w:spacing w:line="207" w:lineRule="exact"/>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2242" w:type="dxa"/>
            <w:tcBorders>
              <w:top w:val="nil"/>
              <w:left w:val="single" w:sz="3" w:space="0" w:color="000000"/>
              <w:bottom w:val="nil"/>
              <w:right w:val="single" w:sz="3" w:space="0" w:color="000000"/>
            </w:tcBorders>
          </w:tcPr>
          <w:p w14:paraId="4BF2F2BC" w14:textId="77777777" w:rsidR="006B326C" w:rsidRDefault="009B4794">
            <w:pPr>
              <w:pStyle w:val="TableParagraph"/>
              <w:spacing w:line="207" w:lineRule="exact"/>
              <w:ind w:left="79"/>
              <w:rPr>
                <w:rFonts w:ascii="宋体" w:eastAsia="宋体" w:hAnsi="宋体" w:cs="宋体"/>
                <w:sz w:val="18"/>
                <w:szCs w:val="18"/>
                <w:lang w:eastAsia="zh-CN"/>
              </w:rPr>
            </w:pPr>
            <w:r>
              <w:rPr>
                <w:rFonts w:ascii="宋体" w:eastAsia="宋体" w:hAnsi="宋体" w:cs="宋体"/>
                <w:w w:val="105"/>
                <w:sz w:val="18"/>
                <w:szCs w:val="18"/>
                <w:lang w:eastAsia="zh-CN"/>
              </w:rPr>
              <w:t>没有提供所请求的数据，</w:t>
            </w:r>
          </w:p>
        </w:tc>
      </w:tr>
      <w:tr w:rsidR="006B326C" w14:paraId="6A77D18A" w14:textId="77777777">
        <w:trPr>
          <w:trHeight w:hRule="exact" w:val="233"/>
        </w:trPr>
        <w:tc>
          <w:tcPr>
            <w:tcW w:w="628" w:type="dxa"/>
            <w:vMerge/>
            <w:tcBorders>
              <w:left w:val="single" w:sz="3" w:space="0" w:color="000000"/>
              <w:right w:val="single" w:sz="3" w:space="0" w:color="000000"/>
            </w:tcBorders>
          </w:tcPr>
          <w:p w14:paraId="1CC5BAB3" w14:textId="77777777" w:rsidR="006B326C" w:rsidRDefault="006B326C">
            <w:pPr>
              <w:rPr>
                <w:lang w:eastAsia="zh-CN"/>
              </w:rPr>
            </w:pPr>
          </w:p>
        </w:tc>
        <w:tc>
          <w:tcPr>
            <w:tcW w:w="1228" w:type="dxa"/>
            <w:vMerge/>
            <w:tcBorders>
              <w:left w:val="single" w:sz="3" w:space="0" w:color="000000"/>
              <w:right w:val="single" w:sz="3" w:space="0" w:color="000000"/>
            </w:tcBorders>
          </w:tcPr>
          <w:p w14:paraId="6898228B" w14:textId="77777777" w:rsidR="006B326C" w:rsidRDefault="006B326C">
            <w:pPr>
              <w:rPr>
                <w:lang w:eastAsia="zh-CN"/>
              </w:rPr>
            </w:pPr>
          </w:p>
        </w:tc>
        <w:tc>
          <w:tcPr>
            <w:tcW w:w="803" w:type="dxa"/>
            <w:vMerge/>
            <w:tcBorders>
              <w:left w:val="single" w:sz="3" w:space="0" w:color="000000"/>
              <w:right w:val="single" w:sz="3" w:space="0" w:color="000000"/>
            </w:tcBorders>
          </w:tcPr>
          <w:p w14:paraId="2F720D35"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45717482"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2C8F794B"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172CF276" w14:textId="77777777" w:rsidR="006B326C" w:rsidRDefault="006B326C">
            <w:pPr>
              <w:rPr>
                <w:lang w:eastAsia="zh-CN"/>
              </w:rPr>
            </w:pPr>
          </w:p>
        </w:tc>
        <w:tc>
          <w:tcPr>
            <w:tcW w:w="2242" w:type="dxa"/>
            <w:tcBorders>
              <w:top w:val="nil"/>
              <w:left w:val="single" w:sz="3" w:space="0" w:color="000000"/>
              <w:bottom w:val="nil"/>
              <w:right w:val="single" w:sz="3" w:space="0" w:color="000000"/>
            </w:tcBorders>
          </w:tcPr>
          <w:p w14:paraId="325E65E5"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没有提供书面答复，说明</w:t>
            </w:r>
          </w:p>
        </w:tc>
      </w:tr>
      <w:tr w:rsidR="006B326C" w14:paraId="2C5F49B5" w14:textId="77777777">
        <w:trPr>
          <w:trHeight w:hRule="exact" w:val="240"/>
        </w:trPr>
        <w:tc>
          <w:tcPr>
            <w:tcW w:w="628" w:type="dxa"/>
            <w:vMerge/>
            <w:tcBorders>
              <w:left w:val="single" w:sz="3" w:space="0" w:color="000000"/>
              <w:right w:val="single" w:sz="3" w:space="0" w:color="000000"/>
            </w:tcBorders>
          </w:tcPr>
          <w:p w14:paraId="11AE82B0" w14:textId="77777777" w:rsidR="006B326C" w:rsidRDefault="006B326C">
            <w:pPr>
              <w:rPr>
                <w:lang w:eastAsia="zh-CN"/>
              </w:rPr>
            </w:pPr>
          </w:p>
        </w:tc>
        <w:tc>
          <w:tcPr>
            <w:tcW w:w="1228" w:type="dxa"/>
            <w:vMerge/>
            <w:tcBorders>
              <w:left w:val="single" w:sz="3" w:space="0" w:color="000000"/>
              <w:right w:val="single" w:sz="3" w:space="0" w:color="000000"/>
            </w:tcBorders>
          </w:tcPr>
          <w:p w14:paraId="6ED84E76" w14:textId="77777777" w:rsidR="006B326C" w:rsidRDefault="006B326C">
            <w:pPr>
              <w:rPr>
                <w:lang w:eastAsia="zh-CN"/>
              </w:rPr>
            </w:pPr>
          </w:p>
        </w:tc>
        <w:tc>
          <w:tcPr>
            <w:tcW w:w="803" w:type="dxa"/>
            <w:vMerge/>
            <w:tcBorders>
              <w:left w:val="single" w:sz="3" w:space="0" w:color="000000"/>
              <w:right w:val="single" w:sz="3" w:space="0" w:color="000000"/>
            </w:tcBorders>
          </w:tcPr>
          <w:p w14:paraId="7B46EB5E"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6AC06191"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w w:val="105"/>
                <w:sz w:val="18"/>
                <w:szCs w:val="18"/>
              </w:rPr>
              <w:t>未提供所要求数据的</w:t>
            </w:r>
            <w:proofErr w:type="spellEnd"/>
          </w:p>
        </w:tc>
        <w:tc>
          <w:tcPr>
            <w:tcW w:w="1915" w:type="dxa"/>
            <w:tcBorders>
              <w:top w:val="nil"/>
              <w:left w:val="single" w:sz="3" w:space="0" w:color="000000"/>
              <w:bottom w:val="nil"/>
              <w:right w:val="single" w:sz="3" w:space="0" w:color="000000"/>
            </w:tcBorders>
          </w:tcPr>
          <w:p w14:paraId="716BF195" w14:textId="77777777" w:rsidR="006B326C" w:rsidRDefault="009B4794">
            <w:pPr>
              <w:pStyle w:val="TableParagraph"/>
              <w:spacing w:line="205" w:lineRule="exact"/>
              <w:ind w:left="81"/>
              <w:rPr>
                <w:rFonts w:ascii="宋体" w:eastAsia="宋体" w:hAnsi="宋体" w:cs="宋体"/>
                <w:sz w:val="18"/>
                <w:szCs w:val="18"/>
              </w:rPr>
            </w:pPr>
            <w:proofErr w:type="spellStart"/>
            <w:r>
              <w:rPr>
                <w:rFonts w:ascii="宋体" w:eastAsia="宋体" w:hAnsi="宋体" w:cs="宋体"/>
                <w:w w:val="105"/>
                <w:sz w:val="18"/>
                <w:szCs w:val="18"/>
              </w:rPr>
              <w:t>未提供所要求数据的</w:t>
            </w:r>
            <w:proofErr w:type="spellEnd"/>
          </w:p>
        </w:tc>
        <w:tc>
          <w:tcPr>
            <w:tcW w:w="1915" w:type="dxa"/>
            <w:tcBorders>
              <w:top w:val="nil"/>
              <w:left w:val="single" w:sz="3" w:space="0" w:color="000000"/>
              <w:bottom w:val="nil"/>
              <w:right w:val="single" w:sz="3" w:space="0" w:color="000000"/>
            </w:tcBorders>
          </w:tcPr>
          <w:p w14:paraId="551FCF46"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未提供所要求数据的</w:t>
            </w:r>
            <w:proofErr w:type="spellEnd"/>
          </w:p>
        </w:tc>
        <w:tc>
          <w:tcPr>
            <w:tcW w:w="2242" w:type="dxa"/>
            <w:tcBorders>
              <w:top w:val="nil"/>
              <w:left w:val="single" w:sz="3" w:space="0" w:color="000000"/>
              <w:bottom w:val="nil"/>
              <w:right w:val="single" w:sz="3" w:space="0" w:color="000000"/>
            </w:tcBorders>
          </w:tcPr>
          <w:p w14:paraId="405F8ADE" w14:textId="77777777" w:rsidR="006B326C" w:rsidRDefault="009B4794">
            <w:pPr>
              <w:pStyle w:val="TableParagraph"/>
              <w:spacing w:line="220" w:lineRule="exact"/>
              <w:ind w:left="79"/>
              <w:rPr>
                <w:rFonts w:ascii="宋体" w:eastAsia="宋体" w:hAnsi="宋体" w:cs="宋体"/>
                <w:sz w:val="18"/>
                <w:szCs w:val="18"/>
                <w:lang w:eastAsia="zh-CN"/>
              </w:rPr>
            </w:pPr>
            <w:r>
              <w:rPr>
                <w:rFonts w:ascii="宋体" w:eastAsia="宋体" w:hAnsi="宋体" w:cs="宋体"/>
                <w:w w:val="105"/>
                <w:sz w:val="18"/>
                <w:szCs w:val="18"/>
                <w:lang w:eastAsia="zh-CN"/>
              </w:rPr>
              <w:t>没有提供的数据，以及在</w:t>
            </w:r>
          </w:p>
        </w:tc>
      </w:tr>
      <w:tr w:rsidR="006B326C" w14:paraId="7773342B" w14:textId="77777777">
        <w:trPr>
          <w:trHeight w:hRule="exact" w:val="241"/>
        </w:trPr>
        <w:tc>
          <w:tcPr>
            <w:tcW w:w="628" w:type="dxa"/>
            <w:vMerge/>
            <w:tcBorders>
              <w:left w:val="single" w:sz="3" w:space="0" w:color="000000"/>
              <w:right w:val="single" w:sz="3" w:space="0" w:color="000000"/>
            </w:tcBorders>
          </w:tcPr>
          <w:p w14:paraId="5E9B5D2C" w14:textId="77777777" w:rsidR="006B326C" w:rsidRDefault="006B326C">
            <w:pPr>
              <w:rPr>
                <w:lang w:eastAsia="zh-CN"/>
              </w:rPr>
            </w:pPr>
          </w:p>
        </w:tc>
        <w:tc>
          <w:tcPr>
            <w:tcW w:w="1228" w:type="dxa"/>
            <w:vMerge/>
            <w:tcBorders>
              <w:left w:val="single" w:sz="3" w:space="0" w:color="000000"/>
              <w:right w:val="single" w:sz="3" w:space="0" w:color="000000"/>
            </w:tcBorders>
          </w:tcPr>
          <w:p w14:paraId="09525893" w14:textId="77777777" w:rsidR="006B326C" w:rsidRDefault="006B326C">
            <w:pPr>
              <w:rPr>
                <w:lang w:eastAsia="zh-CN"/>
              </w:rPr>
            </w:pPr>
          </w:p>
        </w:tc>
        <w:tc>
          <w:tcPr>
            <w:tcW w:w="803" w:type="dxa"/>
            <w:vMerge/>
            <w:tcBorders>
              <w:left w:val="single" w:sz="3" w:space="0" w:color="000000"/>
              <w:right w:val="single" w:sz="3" w:space="0" w:color="000000"/>
            </w:tcBorders>
          </w:tcPr>
          <w:p w14:paraId="371CAEFC"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6271BA22"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适用实体提供了书面</w:t>
            </w:r>
            <w:proofErr w:type="spellEnd"/>
          </w:p>
        </w:tc>
        <w:tc>
          <w:tcPr>
            <w:tcW w:w="1915" w:type="dxa"/>
            <w:tcBorders>
              <w:top w:val="nil"/>
              <w:left w:val="single" w:sz="3" w:space="0" w:color="000000"/>
              <w:bottom w:val="nil"/>
              <w:right w:val="single" w:sz="3" w:space="0" w:color="000000"/>
            </w:tcBorders>
          </w:tcPr>
          <w:p w14:paraId="3FFE9A38"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适用实体提供了书面</w:t>
            </w:r>
            <w:proofErr w:type="spellEnd"/>
          </w:p>
        </w:tc>
        <w:tc>
          <w:tcPr>
            <w:tcW w:w="1915" w:type="dxa"/>
            <w:tcBorders>
              <w:top w:val="nil"/>
              <w:left w:val="single" w:sz="3" w:space="0" w:color="000000"/>
              <w:bottom w:val="nil"/>
              <w:right w:val="single" w:sz="3" w:space="0" w:color="000000"/>
            </w:tcBorders>
          </w:tcPr>
          <w:p w14:paraId="256F3774"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适用实体提供了书面</w:t>
            </w:r>
            <w:proofErr w:type="spellEnd"/>
          </w:p>
        </w:tc>
        <w:tc>
          <w:tcPr>
            <w:tcW w:w="2242" w:type="dxa"/>
            <w:tcBorders>
              <w:top w:val="nil"/>
              <w:left w:val="single" w:sz="3" w:space="0" w:color="000000"/>
              <w:bottom w:val="nil"/>
              <w:right w:val="single" w:sz="3" w:space="0" w:color="000000"/>
            </w:tcBorders>
          </w:tcPr>
          <w:p w14:paraId="36AF2034" w14:textId="77777777" w:rsidR="006B326C" w:rsidRDefault="009B4794">
            <w:pPr>
              <w:pStyle w:val="TableParagraph"/>
              <w:spacing w:line="221" w:lineRule="exact"/>
              <w:ind w:left="79"/>
              <w:rPr>
                <w:rFonts w:ascii="宋体" w:eastAsia="宋体" w:hAnsi="宋体" w:cs="宋体"/>
                <w:sz w:val="18"/>
                <w:szCs w:val="18"/>
                <w:lang w:eastAsia="zh-CN"/>
              </w:rPr>
            </w:pPr>
            <w:r>
              <w:rPr>
                <w:rFonts w:ascii="宋体" w:eastAsia="宋体" w:hAnsi="宋体" w:cs="宋体"/>
                <w:w w:val="105"/>
                <w:sz w:val="18"/>
                <w:szCs w:val="18"/>
                <w:lang w:eastAsia="zh-CN"/>
              </w:rPr>
              <w:t>书面归还后45天内根据什</w:t>
            </w:r>
          </w:p>
        </w:tc>
      </w:tr>
      <w:tr w:rsidR="006B326C" w14:paraId="4C6C24DD" w14:textId="77777777">
        <w:trPr>
          <w:trHeight w:hRule="exact" w:val="241"/>
        </w:trPr>
        <w:tc>
          <w:tcPr>
            <w:tcW w:w="628" w:type="dxa"/>
            <w:vMerge/>
            <w:tcBorders>
              <w:left w:val="single" w:sz="3" w:space="0" w:color="000000"/>
              <w:right w:val="single" w:sz="3" w:space="0" w:color="000000"/>
            </w:tcBorders>
          </w:tcPr>
          <w:p w14:paraId="19A54830" w14:textId="77777777" w:rsidR="006B326C" w:rsidRDefault="006B326C">
            <w:pPr>
              <w:rPr>
                <w:lang w:eastAsia="zh-CN"/>
              </w:rPr>
            </w:pPr>
          </w:p>
        </w:tc>
        <w:tc>
          <w:tcPr>
            <w:tcW w:w="1228" w:type="dxa"/>
            <w:vMerge/>
            <w:tcBorders>
              <w:left w:val="single" w:sz="3" w:space="0" w:color="000000"/>
              <w:right w:val="single" w:sz="3" w:space="0" w:color="000000"/>
            </w:tcBorders>
          </w:tcPr>
          <w:p w14:paraId="74CF28EF" w14:textId="77777777" w:rsidR="006B326C" w:rsidRDefault="006B326C">
            <w:pPr>
              <w:rPr>
                <w:lang w:eastAsia="zh-CN"/>
              </w:rPr>
            </w:pPr>
          </w:p>
        </w:tc>
        <w:tc>
          <w:tcPr>
            <w:tcW w:w="803" w:type="dxa"/>
            <w:vMerge/>
            <w:tcBorders>
              <w:left w:val="single" w:sz="3" w:space="0" w:color="000000"/>
              <w:right w:val="single" w:sz="3" w:space="0" w:color="000000"/>
            </w:tcBorders>
          </w:tcPr>
          <w:p w14:paraId="4A624E50" w14:textId="77777777" w:rsidR="006B326C" w:rsidRDefault="006B326C">
            <w:pPr>
              <w:rPr>
                <w:lang w:eastAsia="zh-CN"/>
              </w:rPr>
            </w:pPr>
          </w:p>
        </w:tc>
        <w:tc>
          <w:tcPr>
            <w:tcW w:w="1915" w:type="dxa"/>
            <w:tcBorders>
              <w:top w:val="nil"/>
              <w:left w:val="single" w:sz="3" w:space="0" w:color="000000"/>
              <w:bottom w:val="nil"/>
              <w:right w:val="single" w:sz="3" w:space="0" w:color="000000"/>
            </w:tcBorders>
          </w:tcPr>
          <w:p w14:paraId="386325B6"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答复，具体说明了未</w:t>
            </w:r>
            <w:proofErr w:type="spellEnd"/>
          </w:p>
        </w:tc>
        <w:tc>
          <w:tcPr>
            <w:tcW w:w="1915" w:type="dxa"/>
            <w:tcBorders>
              <w:top w:val="nil"/>
              <w:left w:val="single" w:sz="3" w:space="0" w:color="000000"/>
              <w:bottom w:val="nil"/>
              <w:right w:val="single" w:sz="3" w:space="0" w:color="000000"/>
            </w:tcBorders>
          </w:tcPr>
          <w:p w14:paraId="4EAA7801"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答复，具体说明了未</w:t>
            </w:r>
            <w:proofErr w:type="spellEnd"/>
          </w:p>
        </w:tc>
        <w:tc>
          <w:tcPr>
            <w:tcW w:w="1915" w:type="dxa"/>
            <w:tcBorders>
              <w:top w:val="nil"/>
              <w:left w:val="single" w:sz="3" w:space="0" w:color="000000"/>
              <w:bottom w:val="nil"/>
              <w:right w:val="single" w:sz="3" w:space="0" w:color="000000"/>
            </w:tcBorders>
          </w:tcPr>
          <w:p w14:paraId="7CCAA3BD"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答复，具体说明了未</w:t>
            </w:r>
            <w:proofErr w:type="spellEnd"/>
          </w:p>
        </w:tc>
        <w:tc>
          <w:tcPr>
            <w:tcW w:w="2242" w:type="dxa"/>
            <w:vMerge w:val="restart"/>
            <w:tcBorders>
              <w:top w:val="nil"/>
              <w:left w:val="single" w:sz="3" w:space="0" w:color="000000"/>
              <w:right w:val="single" w:sz="3" w:space="0" w:color="000000"/>
            </w:tcBorders>
          </w:tcPr>
          <w:p w14:paraId="04F880A6" w14:textId="77777777" w:rsidR="006B326C" w:rsidRDefault="009B4794">
            <w:pPr>
              <w:pStyle w:val="TableParagraph"/>
              <w:spacing w:line="221" w:lineRule="exact"/>
              <w:ind w:left="79"/>
              <w:rPr>
                <w:rFonts w:ascii="宋体" w:eastAsia="宋体" w:hAnsi="宋体" w:cs="宋体"/>
                <w:sz w:val="18"/>
                <w:szCs w:val="18"/>
              </w:rPr>
            </w:pPr>
            <w:proofErr w:type="spellStart"/>
            <w:r>
              <w:rPr>
                <w:rFonts w:ascii="宋体" w:eastAsia="宋体" w:hAnsi="宋体" w:cs="宋体"/>
                <w:w w:val="105"/>
                <w:sz w:val="18"/>
                <w:szCs w:val="18"/>
              </w:rPr>
              <w:t>么基础提供的数据</w:t>
            </w:r>
            <w:proofErr w:type="spellEnd"/>
            <w:r>
              <w:rPr>
                <w:rFonts w:ascii="宋体" w:eastAsia="宋体" w:hAnsi="宋体" w:cs="宋体"/>
                <w:w w:val="105"/>
                <w:sz w:val="18"/>
                <w:szCs w:val="18"/>
              </w:rPr>
              <w:t>。</w:t>
            </w:r>
          </w:p>
        </w:tc>
      </w:tr>
      <w:tr w:rsidR="006B326C" w14:paraId="36E31044" w14:textId="77777777">
        <w:trPr>
          <w:trHeight w:hRule="exact" w:val="233"/>
        </w:trPr>
        <w:tc>
          <w:tcPr>
            <w:tcW w:w="628" w:type="dxa"/>
            <w:vMerge/>
            <w:tcBorders>
              <w:left w:val="single" w:sz="3" w:space="0" w:color="000000"/>
              <w:right w:val="single" w:sz="3" w:space="0" w:color="000000"/>
            </w:tcBorders>
          </w:tcPr>
          <w:p w14:paraId="6BCF13D7" w14:textId="77777777" w:rsidR="006B326C" w:rsidRDefault="006B326C"/>
        </w:tc>
        <w:tc>
          <w:tcPr>
            <w:tcW w:w="1228" w:type="dxa"/>
            <w:vMerge/>
            <w:tcBorders>
              <w:left w:val="single" w:sz="3" w:space="0" w:color="000000"/>
              <w:right w:val="single" w:sz="3" w:space="0" w:color="000000"/>
            </w:tcBorders>
          </w:tcPr>
          <w:p w14:paraId="02390BFB" w14:textId="77777777" w:rsidR="006B326C" w:rsidRDefault="006B326C"/>
        </w:tc>
        <w:tc>
          <w:tcPr>
            <w:tcW w:w="803" w:type="dxa"/>
            <w:vMerge/>
            <w:tcBorders>
              <w:left w:val="single" w:sz="3" w:space="0" w:color="000000"/>
              <w:right w:val="single" w:sz="3" w:space="0" w:color="000000"/>
            </w:tcBorders>
          </w:tcPr>
          <w:p w14:paraId="618D4CCF" w14:textId="77777777" w:rsidR="006B326C" w:rsidRDefault="006B326C"/>
        </w:tc>
        <w:tc>
          <w:tcPr>
            <w:tcW w:w="1915" w:type="dxa"/>
            <w:tcBorders>
              <w:top w:val="nil"/>
              <w:left w:val="single" w:sz="3" w:space="0" w:color="000000"/>
              <w:bottom w:val="nil"/>
              <w:right w:val="single" w:sz="3" w:space="0" w:color="000000"/>
            </w:tcBorders>
          </w:tcPr>
          <w:p w14:paraId="04C89CFD" w14:textId="77777777" w:rsidR="006B326C" w:rsidRDefault="009B4794">
            <w:pPr>
              <w:pStyle w:val="TableParagraph"/>
              <w:spacing w:line="206" w:lineRule="exact"/>
              <w:ind w:left="82"/>
              <w:rPr>
                <w:rFonts w:ascii="宋体" w:eastAsia="宋体" w:hAnsi="宋体" w:cs="宋体"/>
                <w:sz w:val="18"/>
                <w:szCs w:val="18"/>
              </w:rPr>
            </w:pPr>
            <w:proofErr w:type="spellStart"/>
            <w:r>
              <w:rPr>
                <w:rFonts w:ascii="宋体" w:eastAsia="宋体" w:hAnsi="宋体" w:cs="宋体"/>
                <w:w w:val="105"/>
                <w:sz w:val="18"/>
                <w:szCs w:val="18"/>
              </w:rPr>
              <w:t>提供的数据以及在何</w:t>
            </w:r>
            <w:proofErr w:type="spellEnd"/>
          </w:p>
        </w:tc>
        <w:tc>
          <w:tcPr>
            <w:tcW w:w="1915" w:type="dxa"/>
            <w:tcBorders>
              <w:top w:val="nil"/>
              <w:left w:val="single" w:sz="3" w:space="0" w:color="000000"/>
              <w:bottom w:val="nil"/>
              <w:right w:val="single" w:sz="3" w:space="0" w:color="000000"/>
            </w:tcBorders>
          </w:tcPr>
          <w:p w14:paraId="1F3B3CBA" w14:textId="77777777" w:rsidR="006B326C" w:rsidRDefault="009B4794">
            <w:pPr>
              <w:pStyle w:val="TableParagraph"/>
              <w:spacing w:line="206" w:lineRule="exact"/>
              <w:ind w:left="81"/>
              <w:rPr>
                <w:rFonts w:ascii="宋体" w:eastAsia="宋体" w:hAnsi="宋体" w:cs="宋体"/>
                <w:sz w:val="18"/>
                <w:szCs w:val="18"/>
              </w:rPr>
            </w:pPr>
            <w:proofErr w:type="spellStart"/>
            <w:r>
              <w:rPr>
                <w:rFonts w:ascii="宋体" w:eastAsia="宋体" w:hAnsi="宋体" w:cs="宋体"/>
                <w:w w:val="105"/>
                <w:sz w:val="18"/>
                <w:szCs w:val="18"/>
              </w:rPr>
              <w:t>提供的数据，以及在</w:t>
            </w:r>
            <w:proofErr w:type="spellEnd"/>
          </w:p>
        </w:tc>
        <w:tc>
          <w:tcPr>
            <w:tcW w:w="1915" w:type="dxa"/>
            <w:tcBorders>
              <w:top w:val="nil"/>
              <w:left w:val="single" w:sz="3" w:space="0" w:color="000000"/>
              <w:bottom w:val="nil"/>
              <w:right w:val="single" w:sz="3" w:space="0" w:color="000000"/>
            </w:tcBorders>
          </w:tcPr>
          <w:p w14:paraId="3E95627E"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提供的数据，以及在</w:t>
            </w:r>
            <w:proofErr w:type="spellEnd"/>
          </w:p>
        </w:tc>
        <w:tc>
          <w:tcPr>
            <w:tcW w:w="2242" w:type="dxa"/>
            <w:vMerge/>
            <w:tcBorders>
              <w:left w:val="single" w:sz="3" w:space="0" w:color="000000"/>
              <w:right w:val="single" w:sz="3" w:space="0" w:color="000000"/>
            </w:tcBorders>
          </w:tcPr>
          <w:p w14:paraId="03F05B16" w14:textId="77777777" w:rsidR="006B326C" w:rsidRDefault="006B326C"/>
        </w:tc>
      </w:tr>
      <w:tr w:rsidR="006B326C" w14:paraId="5F79A90A" w14:textId="77777777">
        <w:trPr>
          <w:trHeight w:hRule="exact" w:val="240"/>
        </w:trPr>
        <w:tc>
          <w:tcPr>
            <w:tcW w:w="628" w:type="dxa"/>
            <w:vMerge/>
            <w:tcBorders>
              <w:left w:val="single" w:sz="3" w:space="0" w:color="000000"/>
              <w:right w:val="single" w:sz="3" w:space="0" w:color="000000"/>
            </w:tcBorders>
          </w:tcPr>
          <w:p w14:paraId="3FF3E029" w14:textId="77777777" w:rsidR="006B326C" w:rsidRDefault="006B326C"/>
        </w:tc>
        <w:tc>
          <w:tcPr>
            <w:tcW w:w="1228" w:type="dxa"/>
            <w:vMerge/>
            <w:tcBorders>
              <w:left w:val="single" w:sz="3" w:space="0" w:color="000000"/>
              <w:right w:val="single" w:sz="3" w:space="0" w:color="000000"/>
            </w:tcBorders>
          </w:tcPr>
          <w:p w14:paraId="09EB6E79" w14:textId="77777777" w:rsidR="006B326C" w:rsidRDefault="006B326C"/>
        </w:tc>
        <w:tc>
          <w:tcPr>
            <w:tcW w:w="803" w:type="dxa"/>
            <w:vMerge/>
            <w:tcBorders>
              <w:left w:val="single" w:sz="3" w:space="0" w:color="000000"/>
              <w:right w:val="single" w:sz="3" w:space="0" w:color="000000"/>
            </w:tcBorders>
          </w:tcPr>
          <w:p w14:paraId="27F9C8D0" w14:textId="77777777" w:rsidR="006B326C" w:rsidRDefault="006B326C"/>
        </w:tc>
        <w:tc>
          <w:tcPr>
            <w:tcW w:w="1915" w:type="dxa"/>
            <w:tcBorders>
              <w:top w:val="nil"/>
              <w:left w:val="single" w:sz="3" w:space="0" w:color="000000"/>
              <w:bottom w:val="nil"/>
              <w:right w:val="single" w:sz="3" w:space="0" w:color="000000"/>
            </w:tcBorders>
          </w:tcPr>
          <w:p w14:paraId="34999786" w14:textId="77777777" w:rsidR="006B326C" w:rsidRDefault="009B4794">
            <w:pPr>
              <w:pStyle w:val="TableParagraph"/>
              <w:spacing w:line="212" w:lineRule="exact"/>
              <w:ind w:left="82"/>
              <w:rPr>
                <w:rFonts w:ascii="宋体" w:eastAsia="宋体" w:hAnsi="宋体" w:cs="宋体"/>
                <w:sz w:val="18"/>
                <w:szCs w:val="18"/>
              </w:rPr>
            </w:pPr>
            <w:proofErr w:type="spellStart"/>
            <w:r>
              <w:rPr>
                <w:rFonts w:ascii="宋体" w:eastAsia="宋体" w:hAnsi="宋体" w:cs="宋体"/>
                <w:w w:val="105"/>
                <w:sz w:val="18"/>
                <w:szCs w:val="18"/>
              </w:rPr>
              <w:t>种基础上提供的数</w:t>
            </w:r>
            <w:proofErr w:type="spellEnd"/>
          </w:p>
        </w:tc>
        <w:tc>
          <w:tcPr>
            <w:tcW w:w="1915" w:type="dxa"/>
            <w:tcBorders>
              <w:top w:val="nil"/>
              <w:left w:val="single" w:sz="3" w:space="0" w:color="000000"/>
              <w:bottom w:val="nil"/>
              <w:right w:val="single" w:sz="3" w:space="0" w:color="000000"/>
            </w:tcBorders>
          </w:tcPr>
          <w:p w14:paraId="0356BFDB" w14:textId="77777777" w:rsidR="006B326C" w:rsidRDefault="009B4794">
            <w:pPr>
              <w:pStyle w:val="TableParagraph"/>
              <w:spacing w:line="212" w:lineRule="exact"/>
              <w:ind w:left="81"/>
              <w:rPr>
                <w:rFonts w:ascii="宋体" w:eastAsia="宋体" w:hAnsi="宋体" w:cs="宋体"/>
                <w:sz w:val="18"/>
                <w:szCs w:val="18"/>
              </w:rPr>
            </w:pPr>
            <w:r>
              <w:rPr>
                <w:rFonts w:ascii="宋体" w:eastAsia="宋体" w:hAnsi="宋体" w:cs="宋体"/>
                <w:w w:val="105"/>
                <w:sz w:val="18"/>
                <w:szCs w:val="18"/>
              </w:rPr>
              <w:t>书面请求35天后但在</w:t>
            </w:r>
          </w:p>
        </w:tc>
        <w:tc>
          <w:tcPr>
            <w:tcW w:w="1915" w:type="dxa"/>
            <w:tcBorders>
              <w:top w:val="nil"/>
              <w:left w:val="single" w:sz="3" w:space="0" w:color="000000"/>
              <w:bottom w:val="nil"/>
              <w:right w:val="single" w:sz="3" w:space="0" w:color="000000"/>
            </w:tcBorders>
          </w:tcPr>
          <w:p w14:paraId="320AF5AC"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书面请求40天后但在</w:t>
            </w:r>
          </w:p>
        </w:tc>
        <w:tc>
          <w:tcPr>
            <w:tcW w:w="2242" w:type="dxa"/>
            <w:vMerge/>
            <w:tcBorders>
              <w:left w:val="single" w:sz="3" w:space="0" w:color="000000"/>
              <w:right w:val="single" w:sz="3" w:space="0" w:color="000000"/>
            </w:tcBorders>
          </w:tcPr>
          <w:p w14:paraId="697F9B67" w14:textId="77777777" w:rsidR="006B326C" w:rsidRDefault="006B326C"/>
        </w:tc>
      </w:tr>
      <w:tr w:rsidR="006B326C" w14:paraId="503648A5" w14:textId="77777777">
        <w:trPr>
          <w:trHeight w:hRule="exact" w:val="240"/>
        </w:trPr>
        <w:tc>
          <w:tcPr>
            <w:tcW w:w="628" w:type="dxa"/>
            <w:vMerge/>
            <w:tcBorders>
              <w:left w:val="single" w:sz="3" w:space="0" w:color="000000"/>
              <w:right w:val="single" w:sz="3" w:space="0" w:color="000000"/>
            </w:tcBorders>
          </w:tcPr>
          <w:p w14:paraId="5956D0AE" w14:textId="77777777" w:rsidR="006B326C" w:rsidRDefault="006B326C"/>
        </w:tc>
        <w:tc>
          <w:tcPr>
            <w:tcW w:w="1228" w:type="dxa"/>
            <w:vMerge/>
            <w:tcBorders>
              <w:left w:val="single" w:sz="3" w:space="0" w:color="000000"/>
              <w:right w:val="single" w:sz="3" w:space="0" w:color="000000"/>
            </w:tcBorders>
          </w:tcPr>
          <w:p w14:paraId="72907A33" w14:textId="77777777" w:rsidR="006B326C" w:rsidRDefault="006B326C"/>
        </w:tc>
        <w:tc>
          <w:tcPr>
            <w:tcW w:w="803" w:type="dxa"/>
            <w:vMerge/>
            <w:tcBorders>
              <w:left w:val="single" w:sz="3" w:space="0" w:color="000000"/>
              <w:right w:val="single" w:sz="3" w:space="0" w:color="000000"/>
            </w:tcBorders>
          </w:tcPr>
          <w:p w14:paraId="2BACF24F" w14:textId="77777777" w:rsidR="006B326C" w:rsidRDefault="006B326C"/>
        </w:tc>
        <w:tc>
          <w:tcPr>
            <w:tcW w:w="1915" w:type="dxa"/>
            <w:tcBorders>
              <w:top w:val="nil"/>
              <w:left w:val="single" w:sz="3" w:space="0" w:color="000000"/>
              <w:bottom w:val="nil"/>
              <w:right w:val="single" w:sz="3" w:space="0" w:color="000000"/>
            </w:tcBorders>
          </w:tcPr>
          <w:p w14:paraId="24D89D3D"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据，但这些数据是在</w:t>
            </w:r>
            <w:proofErr w:type="spellEnd"/>
          </w:p>
        </w:tc>
        <w:tc>
          <w:tcPr>
            <w:tcW w:w="1915" w:type="dxa"/>
            <w:tcBorders>
              <w:top w:val="nil"/>
              <w:left w:val="single" w:sz="3" w:space="0" w:color="000000"/>
              <w:bottom w:val="nil"/>
              <w:right w:val="single" w:sz="3" w:space="0" w:color="000000"/>
            </w:tcBorders>
          </w:tcPr>
          <w:p w14:paraId="2514ED27" w14:textId="77777777" w:rsidR="006B326C" w:rsidRDefault="009B4794">
            <w:pPr>
              <w:pStyle w:val="TableParagraph"/>
              <w:spacing w:line="213" w:lineRule="exact"/>
              <w:ind w:left="81"/>
              <w:rPr>
                <w:rFonts w:ascii="宋体" w:eastAsia="宋体" w:hAnsi="宋体" w:cs="宋体"/>
                <w:sz w:val="18"/>
                <w:szCs w:val="18"/>
              </w:rPr>
            </w:pPr>
            <w:r>
              <w:rPr>
                <w:rFonts w:ascii="宋体" w:eastAsia="宋体" w:hAnsi="宋体" w:cs="宋体"/>
                <w:w w:val="105"/>
                <w:sz w:val="18"/>
                <w:szCs w:val="18"/>
              </w:rPr>
              <w:t>书面请求41天之前提</w:t>
            </w:r>
          </w:p>
        </w:tc>
        <w:tc>
          <w:tcPr>
            <w:tcW w:w="1915" w:type="dxa"/>
            <w:tcBorders>
              <w:top w:val="nil"/>
              <w:left w:val="single" w:sz="3" w:space="0" w:color="000000"/>
              <w:bottom w:val="nil"/>
              <w:right w:val="single" w:sz="3" w:space="0" w:color="000000"/>
            </w:tcBorders>
          </w:tcPr>
          <w:p w14:paraId="2EDAA94A"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书面请求46天之前提</w:t>
            </w:r>
          </w:p>
        </w:tc>
        <w:tc>
          <w:tcPr>
            <w:tcW w:w="2242" w:type="dxa"/>
            <w:vMerge/>
            <w:tcBorders>
              <w:left w:val="single" w:sz="3" w:space="0" w:color="000000"/>
              <w:right w:val="single" w:sz="3" w:space="0" w:color="000000"/>
            </w:tcBorders>
          </w:tcPr>
          <w:p w14:paraId="159D5799" w14:textId="77777777" w:rsidR="006B326C" w:rsidRDefault="006B326C"/>
        </w:tc>
      </w:tr>
      <w:tr w:rsidR="006B326C" w14:paraId="5200FFE4" w14:textId="77777777">
        <w:trPr>
          <w:trHeight w:hRule="exact" w:val="240"/>
        </w:trPr>
        <w:tc>
          <w:tcPr>
            <w:tcW w:w="628" w:type="dxa"/>
            <w:vMerge/>
            <w:tcBorders>
              <w:left w:val="single" w:sz="3" w:space="0" w:color="000000"/>
              <w:right w:val="single" w:sz="3" w:space="0" w:color="000000"/>
            </w:tcBorders>
          </w:tcPr>
          <w:p w14:paraId="4D8DC765" w14:textId="77777777" w:rsidR="006B326C" w:rsidRDefault="006B326C"/>
        </w:tc>
        <w:tc>
          <w:tcPr>
            <w:tcW w:w="1228" w:type="dxa"/>
            <w:vMerge/>
            <w:tcBorders>
              <w:left w:val="single" w:sz="3" w:space="0" w:color="000000"/>
              <w:right w:val="single" w:sz="3" w:space="0" w:color="000000"/>
            </w:tcBorders>
          </w:tcPr>
          <w:p w14:paraId="53274548" w14:textId="77777777" w:rsidR="006B326C" w:rsidRDefault="006B326C"/>
        </w:tc>
        <w:tc>
          <w:tcPr>
            <w:tcW w:w="803" w:type="dxa"/>
            <w:vMerge/>
            <w:tcBorders>
              <w:left w:val="single" w:sz="3" w:space="0" w:color="000000"/>
              <w:right w:val="single" w:sz="3" w:space="0" w:color="000000"/>
            </w:tcBorders>
          </w:tcPr>
          <w:p w14:paraId="2499C1F6" w14:textId="77777777" w:rsidR="006B326C" w:rsidRDefault="006B326C"/>
        </w:tc>
        <w:tc>
          <w:tcPr>
            <w:tcW w:w="1915" w:type="dxa"/>
            <w:tcBorders>
              <w:top w:val="nil"/>
              <w:left w:val="single" w:sz="3" w:space="0" w:color="000000"/>
              <w:bottom w:val="nil"/>
              <w:right w:val="single" w:sz="3" w:space="0" w:color="000000"/>
            </w:tcBorders>
          </w:tcPr>
          <w:p w14:paraId="39B2B5F0" w14:textId="77777777" w:rsidR="006B326C" w:rsidRDefault="009B4794">
            <w:pPr>
              <w:pStyle w:val="TableParagraph"/>
              <w:spacing w:line="212" w:lineRule="exact"/>
              <w:ind w:left="82"/>
              <w:rPr>
                <w:rFonts w:ascii="宋体" w:eastAsia="宋体" w:hAnsi="宋体" w:cs="宋体"/>
                <w:sz w:val="18"/>
                <w:szCs w:val="18"/>
              </w:rPr>
            </w:pPr>
            <w:r>
              <w:rPr>
                <w:rFonts w:ascii="宋体" w:eastAsia="宋体" w:hAnsi="宋体" w:cs="宋体"/>
                <w:w w:val="105"/>
                <w:sz w:val="18"/>
                <w:szCs w:val="18"/>
              </w:rPr>
              <w:t>书面请求30天后但在</w:t>
            </w:r>
          </w:p>
        </w:tc>
        <w:tc>
          <w:tcPr>
            <w:tcW w:w="1915" w:type="dxa"/>
            <w:vMerge w:val="restart"/>
            <w:tcBorders>
              <w:top w:val="nil"/>
              <w:left w:val="single" w:sz="3" w:space="0" w:color="000000"/>
              <w:right w:val="single" w:sz="3" w:space="0" w:color="000000"/>
            </w:tcBorders>
          </w:tcPr>
          <w:p w14:paraId="17FA7B2D" w14:textId="77777777" w:rsidR="006B326C" w:rsidRDefault="009B4794">
            <w:pPr>
              <w:pStyle w:val="TableParagraph"/>
              <w:spacing w:line="212" w:lineRule="exact"/>
              <w:ind w:left="81"/>
              <w:rPr>
                <w:rFonts w:ascii="宋体" w:eastAsia="宋体" w:hAnsi="宋体" w:cs="宋体"/>
                <w:sz w:val="18"/>
                <w:szCs w:val="18"/>
              </w:rPr>
            </w:pPr>
            <w:proofErr w:type="spellStart"/>
            <w:r>
              <w:rPr>
                <w:rFonts w:ascii="宋体" w:eastAsia="宋体" w:hAnsi="宋体" w:cs="宋体"/>
                <w:w w:val="105"/>
                <w:sz w:val="18"/>
                <w:szCs w:val="18"/>
              </w:rPr>
              <w:t>供的数据的依据</w:t>
            </w:r>
            <w:proofErr w:type="spellEnd"/>
            <w:r>
              <w:rPr>
                <w:rFonts w:ascii="宋体" w:eastAsia="宋体" w:hAnsi="宋体" w:cs="宋体"/>
                <w:w w:val="105"/>
                <w:sz w:val="18"/>
                <w:szCs w:val="18"/>
              </w:rPr>
              <w:t>。</w:t>
            </w:r>
          </w:p>
        </w:tc>
        <w:tc>
          <w:tcPr>
            <w:tcW w:w="1915" w:type="dxa"/>
            <w:vMerge w:val="restart"/>
            <w:tcBorders>
              <w:top w:val="nil"/>
              <w:left w:val="single" w:sz="3" w:space="0" w:color="000000"/>
              <w:right w:val="single" w:sz="3" w:space="0" w:color="000000"/>
            </w:tcBorders>
          </w:tcPr>
          <w:p w14:paraId="7F542FA8"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供的数据的依据</w:t>
            </w:r>
            <w:proofErr w:type="spellEnd"/>
            <w:r>
              <w:rPr>
                <w:rFonts w:ascii="宋体" w:eastAsia="宋体" w:hAnsi="宋体" w:cs="宋体"/>
                <w:w w:val="105"/>
                <w:sz w:val="18"/>
                <w:szCs w:val="18"/>
              </w:rPr>
              <w:t>。</w:t>
            </w:r>
          </w:p>
        </w:tc>
        <w:tc>
          <w:tcPr>
            <w:tcW w:w="2242" w:type="dxa"/>
            <w:vMerge/>
            <w:tcBorders>
              <w:left w:val="single" w:sz="3" w:space="0" w:color="000000"/>
              <w:right w:val="single" w:sz="3" w:space="0" w:color="000000"/>
            </w:tcBorders>
          </w:tcPr>
          <w:p w14:paraId="5BB536B7" w14:textId="77777777" w:rsidR="006B326C" w:rsidRDefault="006B326C"/>
        </w:tc>
      </w:tr>
      <w:tr w:rsidR="006B326C" w14:paraId="154BE199" w14:textId="77777777">
        <w:trPr>
          <w:trHeight w:hRule="exact" w:val="241"/>
        </w:trPr>
        <w:tc>
          <w:tcPr>
            <w:tcW w:w="628" w:type="dxa"/>
            <w:vMerge/>
            <w:tcBorders>
              <w:left w:val="single" w:sz="3" w:space="0" w:color="000000"/>
              <w:right w:val="single" w:sz="3" w:space="0" w:color="000000"/>
            </w:tcBorders>
          </w:tcPr>
          <w:p w14:paraId="0B65BFDF" w14:textId="77777777" w:rsidR="006B326C" w:rsidRDefault="006B326C"/>
        </w:tc>
        <w:tc>
          <w:tcPr>
            <w:tcW w:w="1228" w:type="dxa"/>
            <w:vMerge/>
            <w:tcBorders>
              <w:left w:val="single" w:sz="3" w:space="0" w:color="000000"/>
              <w:right w:val="single" w:sz="3" w:space="0" w:color="000000"/>
            </w:tcBorders>
          </w:tcPr>
          <w:p w14:paraId="597E9305" w14:textId="77777777" w:rsidR="006B326C" w:rsidRDefault="006B326C"/>
        </w:tc>
        <w:tc>
          <w:tcPr>
            <w:tcW w:w="803" w:type="dxa"/>
            <w:vMerge/>
            <w:tcBorders>
              <w:left w:val="single" w:sz="3" w:space="0" w:color="000000"/>
              <w:right w:val="single" w:sz="3" w:space="0" w:color="000000"/>
            </w:tcBorders>
          </w:tcPr>
          <w:p w14:paraId="67DB0BD1" w14:textId="77777777" w:rsidR="006B326C" w:rsidRDefault="006B326C"/>
        </w:tc>
        <w:tc>
          <w:tcPr>
            <w:tcW w:w="1915" w:type="dxa"/>
            <w:tcBorders>
              <w:top w:val="nil"/>
              <w:left w:val="single" w:sz="3" w:space="0" w:color="000000"/>
              <w:bottom w:val="nil"/>
              <w:right w:val="single" w:sz="3" w:space="0" w:color="000000"/>
            </w:tcBorders>
          </w:tcPr>
          <w:p w14:paraId="59614B6F" w14:textId="77777777" w:rsidR="006B326C" w:rsidRDefault="009B4794">
            <w:pPr>
              <w:pStyle w:val="TableParagraph"/>
              <w:spacing w:line="213" w:lineRule="exact"/>
              <w:ind w:left="82"/>
              <w:rPr>
                <w:rFonts w:ascii="宋体" w:eastAsia="宋体" w:hAnsi="宋体" w:cs="宋体"/>
                <w:sz w:val="18"/>
                <w:szCs w:val="18"/>
              </w:rPr>
            </w:pPr>
            <w:r>
              <w:rPr>
                <w:rFonts w:ascii="宋体" w:eastAsia="宋体" w:hAnsi="宋体" w:cs="宋体"/>
                <w:w w:val="105"/>
                <w:sz w:val="18"/>
                <w:szCs w:val="18"/>
              </w:rPr>
              <w:t>书面请求36天之前提</w:t>
            </w:r>
          </w:p>
        </w:tc>
        <w:tc>
          <w:tcPr>
            <w:tcW w:w="1915" w:type="dxa"/>
            <w:vMerge/>
            <w:tcBorders>
              <w:left w:val="single" w:sz="3" w:space="0" w:color="000000"/>
              <w:right w:val="single" w:sz="3" w:space="0" w:color="000000"/>
            </w:tcBorders>
          </w:tcPr>
          <w:p w14:paraId="0497BA7E" w14:textId="77777777" w:rsidR="006B326C" w:rsidRDefault="006B326C"/>
        </w:tc>
        <w:tc>
          <w:tcPr>
            <w:tcW w:w="1915" w:type="dxa"/>
            <w:vMerge/>
            <w:tcBorders>
              <w:left w:val="single" w:sz="3" w:space="0" w:color="000000"/>
              <w:right w:val="single" w:sz="3" w:space="0" w:color="000000"/>
            </w:tcBorders>
          </w:tcPr>
          <w:p w14:paraId="4BDA2D18" w14:textId="77777777" w:rsidR="006B326C" w:rsidRDefault="006B326C"/>
        </w:tc>
        <w:tc>
          <w:tcPr>
            <w:tcW w:w="2242" w:type="dxa"/>
            <w:vMerge/>
            <w:tcBorders>
              <w:left w:val="single" w:sz="3" w:space="0" w:color="000000"/>
              <w:right w:val="single" w:sz="3" w:space="0" w:color="000000"/>
            </w:tcBorders>
          </w:tcPr>
          <w:p w14:paraId="0C00C9D7" w14:textId="77777777" w:rsidR="006B326C" w:rsidRDefault="006B326C"/>
        </w:tc>
      </w:tr>
      <w:tr w:rsidR="006B326C" w14:paraId="0C044292" w14:textId="77777777">
        <w:trPr>
          <w:trHeight w:hRule="exact" w:val="1200"/>
        </w:trPr>
        <w:tc>
          <w:tcPr>
            <w:tcW w:w="628" w:type="dxa"/>
            <w:vMerge/>
            <w:tcBorders>
              <w:left w:val="single" w:sz="3" w:space="0" w:color="000000"/>
              <w:bottom w:val="single" w:sz="3" w:space="0" w:color="000000"/>
              <w:right w:val="single" w:sz="3" w:space="0" w:color="000000"/>
            </w:tcBorders>
          </w:tcPr>
          <w:p w14:paraId="1B1A6FAB" w14:textId="77777777" w:rsidR="006B326C" w:rsidRDefault="006B326C"/>
        </w:tc>
        <w:tc>
          <w:tcPr>
            <w:tcW w:w="1228" w:type="dxa"/>
            <w:vMerge/>
            <w:tcBorders>
              <w:left w:val="single" w:sz="3" w:space="0" w:color="000000"/>
              <w:bottom w:val="single" w:sz="3" w:space="0" w:color="000000"/>
              <w:right w:val="single" w:sz="3" w:space="0" w:color="000000"/>
            </w:tcBorders>
          </w:tcPr>
          <w:p w14:paraId="603AB8BA" w14:textId="77777777" w:rsidR="006B326C" w:rsidRDefault="006B326C"/>
        </w:tc>
        <w:tc>
          <w:tcPr>
            <w:tcW w:w="803" w:type="dxa"/>
            <w:vMerge/>
            <w:tcBorders>
              <w:left w:val="single" w:sz="3" w:space="0" w:color="000000"/>
              <w:bottom w:val="single" w:sz="3" w:space="0" w:color="000000"/>
              <w:right w:val="single" w:sz="3" w:space="0" w:color="000000"/>
            </w:tcBorders>
          </w:tcPr>
          <w:p w14:paraId="47CDADF5" w14:textId="77777777" w:rsidR="006B326C" w:rsidRDefault="006B326C"/>
        </w:tc>
        <w:tc>
          <w:tcPr>
            <w:tcW w:w="1915" w:type="dxa"/>
            <w:tcBorders>
              <w:top w:val="nil"/>
              <w:left w:val="single" w:sz="3" w:space="0" w:color="000000"/>
              <w:bottom w:val="single" w:sz="3" w:space="0" w:color="000000"/>
              <w:right w:val="single" w:sz="3" w:space="0" w:color="000000"/>
            </w:tcBorders>
          </w:tcPr>
          <w:p w14:paraId="3897698B" w14:textId="77777777" w:rsidR="006B326C" w:rsidRDefault="009B4794">
            <w:pPr>
              <w:pStyle w:val="TableParagraph"/>
              <w:spacing w:line="213" w:lineRule="exact"/>
              <w:ind w:left="82"/>
              <w:rPr>
                <w:rFonts w:ascii="宋体" w:eastAsia="宋体" w:hAnsi="宋体" w:cs="宋体"/>
                <w:sz w:val="18"/>
                <w:szCs w:val="18"/>
              </w:rPr>
            </w:pPr>
            <w:proofErr w:type="spellStart"/>
            <w:r>
              <w:rPr>
                <w:rFonts w:ascii="宋体" w:eastAsia="宋体" w:hAnsi="宋体" w:cs="宋体"/>
                <w:w w:val="105"/>
                <w:sz w:val="18"/>
                <w:szCs w:val="18"/>
              </w:rPr>
              <w:t>供的</w:t>
            </w:r>
            <w:proofErr w:type="spellEnd"/>
            <w:r>
              <w:rPr>
                <w:rFonts w:ascii="宋体" w:eastAsia="宋体" w:hAnsi="宋体" w:cs="宋体"/>
                <w:w w:val="105"/>
                <w:sz w:val="18"/>
                <w:szCs w:val="18"/>
              </w:rPr>
              <w:t>。</w:t>
            </w:r>
          </w:p>
        </w:tc>
        <w:tc>
          <w:tcPr>
            <w:tcW w:w="1915" w:type="dxa"/>
            <w:vMerge/>
            <w:tcBorders>
              <w:left w:val="single" w:sz="3" w:space="0" w:color="000000"/>
              <w:bottom w:val="single" w:sz="3" w:space="0" w:color="000000"/>
              <w:right w:val="single" w:sz="3" w:space="0" w:color="000000"/>
            </w:tcBorders>
          </w:tcPr>
          <w:p w14:paraId="23B8D5A9" w14:textId="77777777" w:rsidR="006B326C" w:rsidRDefault="006B326C"/>
        </w:tc>
        <w:tc>
          <w:tcPr>
            <w:tcW w:w="1915" w:type="dxa"/>
            <w:vMerge/>
            <w:tcBorders>
              <w:left w:val="single" w:sz="3" w:space="0" w:color="000000"/>
              <w:bottom w:val="single" w:sz="3" w:space="0" w:color="000000"/>
              <w:right w:val="single" w:sz="3" w:space="0" w:color="000000"/>
            </w:tcBorders>
          </w:tcPr>
          <w:p w14:paraId="04E977E9" w14:textId="77777777" w:rsidR="006B326C" w:rsidRDefault="006B326C"/>
        </w:tc>
        <w:tc>
          <w:tcPr>
            <w:tcW w:w="2242" w:type="dxa"/>
            <w:vMerge/>
            <w:tcBorders>
              <w:left w:val="single" w:sz="3" w:space="0" w:color="000000"/>
              <w:bottom w:val="single" w:sz="3" w:space="0" w:color="000000"/>
              <w:right w:val="single" w:sz="3" w:space="0" w:color="000000"/>
            </w:tcBorders>
          </w:tcPr>
          <w:p w14:paraId="0BA9CC03" w14:textId="77777777" w:rsidR="006B326C" w:rsidRDefault="006B326C"/>
        </w:tc>
      </w:tr>
    </w:tbl>
    <w:p w14:paraId="1A7A865A" w14:textId="77777777" w:rsidR="006B326C" w:rsidRDefault="006B326C">
      <w:pPr>
        <w:rPr>
          <w:rFonts w:ascii="宋体" w:eastAsia="宋体" w:hAnsi="宋体" w:cs="宋体"/>
          <w:b/>
          <w:bCs/>
          <w:sz w:val="20"/>
          <w:szCs w:val="20"/>
        </w:rPr>
      </w:pPr>
    </w:p>
    <w:p w14:paraId="6980DDB8" w14:textId="77777777" w:rsidR="006B326C" w:rsidRDefault="006B326C">
      <w:pPr>
        <w:rPr>
          <w:rFonts w:ascii="宋体" w:eastAsia="宋体" w:hAnsi="宋体" w:cs="宋体"/>
          <w:b/>
          <w:bCs/>
          <w:sz w:val="20"/>
          <w:szCs w:val="20"/>
        </w:rPr>
      </w:pPr>
    </w:p>
    <w:p w14:paraId="0FC6D06F" w14:textId="77777777" w:rsidR="006B326C" w:rsidRDefault="006B326C">
      <w:pPr>
        <w:spacing w:before="11"/>
        <w:rPr>
          <w:rFonts w:ascii="宋体" w:eastAsia="宋体" w:hAnsi="宋体" w:cs="宋体"/>
          <w:b/>
          <w:bCs/>
          <w:sz w:val="16"/>
          <w:szCs w:val="16"/>
        </w:rPr>
      </w:pPr>
    </w:p>
    <w:p w14:paraId="5936FE13" w14:textId="77777777" w:rsidR="006B326C" w:rsidRDefault="009B4794">
      <w:pPr>
        <w:ind w:right="503"/>
        <w:jc w:val="right"/>
        <w:rPr>
          <w:rFonts w:ascii="宋体" w:eastAsia="宋体" w:hAnsi="宋体" w:cs="宋体"/>
          <w:sz w:val="14"/>
          <w:szCs w:val="14"/>
        </w:rPr>
      </w:pPr>
      <w:r>
        <w:rPr>
          <w:rFonts w:ascii="Times New Roman" w:eastAsia="Times New Roman" w:hAnsi="Times New Roman" w:cs="Times New Roman"/>
          <w:spacing w:val="-1"/>
          <w:sz w:val="14"/>
          <w:szCs w:val="14"/>
        </w:rPr>
        <w:t>8</w:t>
      </w:r>
      <w:r>
        <w:rPr>
          <w:rFonts w:ascii="宋体" w:eastAsia="宋体" w:hAnsi="宋体" w:cs="宋体"/>
          <w:b/>
          <w:bCs/>
          <w:spacing w:val="-1"/>
          <w:sz w:val="14"/>
          <w:szCs w:val="14"/>
        </w:rPr>
        <w:t>第11页第6页</w:t>
      </w:r>
    </w:p>
    <w:p w14:paraId="2DBE113F" w14:textId="77777777" w:rsidR="006B326C" w:rsidRDefault="006B326C">
      <w:pPr>
        <w:jc w:val="right"/>
        <w:rPr>
          <w:rFonts w:ascii="宋体" w:eastAsia="宋体" w:hAnsi="宋体" w:cs="宋体"/>
          <w:sz w:val="14"/>
          <w:szCs w:val="14"/>
        </w:rPr>
        <w:sectPr w:rsidR="006B326C">
          <w:headerReference w:type="default" r:id="rId85"/>
          <w:footerReference w:type="default" r:id="rId86"/>
          <w:pgSz w:w="12240" w:h="15840"/>
          <w:pgMar w:top="3960" w:right="580" w:bottom="280" w:left="800" w:header="3769" w:footer="0" w:gutter="0"/>
          <w:cols w:space="720"/>
        </w:sectPr>
      </w:pPr>
    </w:p>
    <w:p w14:paraId="6FA85867" w14:textId="77777777" w:rsidR="006B326C" w:rsidRDefault="006B326C">
      <w:pPr>
        <w:rPr>
          <w:rFonts w:ascii="宋体" w:eastAsia="宋体" w:hAnsi="宋体" w:cs="宋体"/>
          <w:b/>
          <w:bCs/>
          <w:sz w:val="20"/>
          <w:szCs w:val="20"/>
        </w:rPr>
      </w:pPr>
    </w:p>
    <w:p w14:paraId="2854624D" w14:textId="77777777" w:rsidR="006B326C" w:rsidRDefault="006B326C">
      <w:pPr>
        <w:rPr>
          <w:rFonts w:ascii="宋体" w:eastAsia="宋体" w:hAnsi="宋体" w:cs="宋体"/>
          <w:b/>
          <w:bCs/>
          <w:sz w:val="20"/>
          <w:szCs w:val="20"/>
        </w:rPr>
      </w:pPr>
    </w:p>
    <w:p w14:paraId="484BF99E" w14:textId="77777777" w:rsidR="006B326C" w:rsidRDefault="006B326C">
      <w:pPr>
        <w:spacing w:before="11"/>
        <w:rPr>
          <w:rFonts w:ascii="宋体" w:eastAsia="宋体" w:hAnsi="宋体" w:cs="宋体"/>
          <w:b/>
          <w:bCs/>
          <w:sz w:val="16"/>
          <w:szCs w:val="16"/>
        </w:rPr>
      </w:pPr>
    </w:p>
    <w:p w14:paraId="25B3ED7B" w14:textId="77777777" w:rsidR="006B326C" w:rsidRDefault="009B4794">
      <w:pPr>
        <w:pStyle w:val="2"/>
        <w:spacing w:line="316" w:lineRule="auto"/>
        <w:ind w:right="7881" w:hanging="360"/>
        <w:rPr>
          <w:rFonts w:cs="宋体"/>
          <w:b w:val="0"/>
          <w:bCs w:val="0"/>
        </w:rPr>
      </w:pPr>
      <w:r>
        <w:rPr>
          <w:rFonts w:ascii="Tahoma" w:eastAsia="Tahoma" w:hAnsi="Tahoma" w:cs="Tahoma"/>
          <w:color w:val="244D74"/>
          <w:spacing w:val="-9"/>
        </w:rPr>
        <w:t>D.</w:t>
      </w:r>
      <w:r>
        <w:rPr>
          <w:rFonts w:ascii="Tahoma" w:eastAsia="Tahoma" w:hAnsi="Tahoma" w:cs="Tahoma"/>
          <w:color w:val="244D74"/>
          <w:spacing w:val="47"/>
        </w:rPr>
        <w:t xml:space="preserve"> </w:t>
      </w:r>
      <w:proofErr w:type="spellStart"/>
      <w:r>
        <w:rPr>
          <w:color w:val="244D74"/>
        </w:rPr>
        <w:t>区域差异</w:t>
      </w:r>
      <w:proofErr w:type="spellEnd"/>
      <w:r>
        <w:rPr>
          <w:color w:val="244D74"/>
          <w:w w:val="99"/>
        </w:rPr>
        <w:t xml:space="preserve"> </w:t>
      </w:r>
      <w:r>
        <w:rPr>
          <w:rFonts w:cs="宋体"/>
          <w:b w:val="0"/>
          <w:bCs w:val="0"/>
        </w:rPr>
        <w:t>无。</w:t>
      </w:r>
    </w:p>
    <w:p w14:paraId="02AA3B50" w14:textId="77777777" w:rsidR="006B326C" w:rsidRDefault="009B4794">
      <w:pPr>
        <w:spacing w:before="36"/>
        <w:ind w:left="140" w:right="7881"/>
        <w:rPr>
          <w:rFonts w:ascii="宋体" w:eastAsia="宋体" w:hAnsi="宋体" w:cs="宋体"/>
          <w:sz w:val="24"/>
          <w:szCs w:val="24"/>
        </w:rPr>
      </w:pPr>
      <w:r>
        <w:rPr>
          <w:rFonts w:ascii="Tahoma" w:eastAsia="Tahoma" w:hAnsi="Tahoma" w:cs="Tahoma"/>
          <w:b/>
          <w:bCs/>
          <w:color w:val="244D74"/>
          <w:spacing w:val="-8"/>
          <w:sz w:val="24"/>
          <w:szCs w:val="24"/>
        </w:rPr>
        <w:t xml:space="preserve">E. </w:t>
      </w:r>
      <w:r>
        <w:rPr>
          <w:rFonts w:ascii="Tahoma" w:eastAsia="Tahoma" w:hAnsi="Tahoma" w:cs="Tahoma"/>
          <w:b/>
          <w:bCs/>
          <w:color w:val="244D74"/>
          <w:spacing w:val="17"/>
          <w:sz w:val="24"/>
          <w:szCs w:val="24"/>
        </w:rPr>
        <w:t xml:space="preserve"> </w:t>
      </w:r>
      <w:proofErr w:type="spellStart"/>
      <w:r>
        <w:rPr>
          <w:rFonts w:ascii="宋体" w:eastAsia="宋体" w:hAnsi="宋体" w:cs="宋体"/>
          <w:b/>
          <w:bCs/>
          <w:color w:val="244D74"/>
          <w:sz w:val="24"/>
          <w:szCs w:val="24"/>
        </w:rPr>
        <w:t>解释</w:t>
      </w:r>
      <w:proofErr w:type="spellEnd"/>
    </w:p>
    <w:p w14:paraId="57B2254E" w14:textId="77777777" w:rsidR="006B326C" w:rsidRDefault="009B4794">
      <w:pPr>
        <w:pStyle w:val="a3"/>
        <w:spacing w:before="104"/>
        <w:ind w:left="0" w:right="8259"/>
        <w:jc w:val="center"/>
      </w:pPr>
      <w:r>
        <w:t>无。</w:t>
      </w:r>
    </w:p>
    <w:p w14:paraId="684E18D9" w14:textId="77777777" w:rsidR="006B326C" w:rsidRDefault="009B4794">
      <w:pPr>
        <w:pStyle w:val="2"/>
        <w:spacing w:before="115" w:line="314" w:lineRule="auto"/>
        <w:ind w:right="7881" w:hanging="360"/>
        <w:rPr>
          <w:rFonts w:cs="宋体"/>
          <w:b w:val="0"/>
          <w:bCs w:val="0"/>
        </w:rPr>
      </w:pPr>
      <w:r>
        <w:rPr>
          <w:rFonts w:ascii="Tahoma" w:eastAsia="Tahoma" w:hAnsi="Tahoma" w:cs="Tahoma"/>
          <w:color w:val="244D74"/>
          <w:spacing w:val="-9"/>
        </w:rPr>
        <w:t>F.</w:t>
      </w:r>
      <w:r>
        <w:rPr>
          <w:rFonts w:ascii="Tahoma" w:eastAsia="Tahoma" w:hAnsi="Tahoma" w:cs="Tahoma"/>
          <w:color w:val="244D74"/>
          <w:spacing w:val="28"/>
        </w:rPr>
        <w:t xml:space="preserve"> </w:t>
      </w:r>
      <w:proofErr w:type="spellStart"/>
      <w:r>
        <w:rPr>
          <w:color w:val="244D74"/>
        </w:rPr>
        <w:t>相关文件</w:t>
      </w:r>
      <w:proofErr w:type="spellEnd"/>
      <w:r>
        <w:rPr>
          <w:color w:val="244D74"/>
          <w:w w:val="99"/>
        </w:rPr>
        <w:t xml:space="preserve"> </w:t>
      </w:r>
      <w:r>
        <w:rPr>
          <w:rFonts w:cs="宋体"/>
          <w:b w:val="0"/>
          <w:bCs w:val="0"/>
        </w:rPr>
        <w:t>无。</w:t>
      </w:r>
    </w:p>
    <w:p w14:paraId="171C22D0" w14:textId="77777777" w:rsidR="006B326C" w:rsidRDefault="006B326C">
      <w:pPr>
        <w:rPr>
          <w:rFonts w:ascii="宋体" w:eastAsia="宋体" w:hAnsi="宋体" w:cs="宋体"/>
          <w:sz w:val="24"/>
          <w:szCs w:val="24"/>
        </w:rPr>
      </w:pPr>
    </w:p>
    <w:p w14:paraId="2D704135" w14:textId="77777777" w:rsidR="006B326C" w:rsidRDefault="006B326C">
      <w:pPr>
        <w:rPr>
          <w:rFonts w:ascii="宋体" w:eastAsia="宋体" w:hAnsi="宋体" w:cs="宋体"/>
          <w:sz w:val="24"/>
          <w:szCs w:val="24"/>
        </w:rPr>
      </w:pPr>
    </w:p>
    <w:p w14:paraId="46825835" w14:textId="77777777" w:rsidR="006B326C" w:rsidRDefault="006B326C">
      <w:pPr>
        <w:spacing w:before="11"/>
        <w:rPr>
          <w:rFonts w:ascii="宋体" w:eastAsia="宋体" w:hAnsi="宋体" w:cs="宋体"/>
          <w:sz w:val="24"/>
          <w:szCs w:val="24"/>
        </w:rPr>
      </w:pPr>
    </w:p>
    <w:p w14:paraId="117ECDD0" w14:textId="77777777" w:rsidR="006B326C" w:rsidRDefault="009B4794">
      <w:pPr>
        <w:ind w:left="140" w:right="7881"/>
        <w:rPr>
          <w:rFonts w:ascii="宋体" w:eastAsia="宋体" w:hAnsi="宋体" w:cs="宋体"/>
          <w:sz w:val="24"/>
          <w:szCs w:val="24"/>
        </w:rPr>
      </w:pPr>
      <w:proofErr w:type="spellStart"/>
      <w:r>
        <w:rPr>
          <w:rFonts w:ascii="宋体" w:eastAsia="宋体" w:hAnsi="宋体" w:cs="宋体"/>
          <w:b/>
          <w:bCs/>
          <w:color w:val="244D74"/>
          <w:sz w:val="24"/>
          <w:szCs w:val="24"/>
        </w:rPr>
        <w:t>版本历史</w:t>
      </w:r>
      <w:proofErr w:type="spellEnd"/>
    </w:p>
    <w:p w14:paraId="48AA4EE6" w14:textId="77777777" w:rsidR="006B326C" w:rsidRDefault="006B326C">
      <w:pPr>
        <w:rPr>
          <w:rFonts w:ascii="宋体" w:eastAsia="宋体" w:hAnsi="宋体" w:cs="宋体"/>
          <w:b/>
          <w:bCs/>
          <w:sz w:val="20"/>
          <w:szCs w:val="20"/>
        </w:rPr>
      </w:pPr>
    </w:p>
    <w:p w14:paraId="48A19915" w14:textId="77777777" w:rsidR="006B326C" w:rsidRDefault="006B326C">
      <w:pPr>
        <w:spacing w:before="11"/>
        <w:rPr>
          <w:rFonts w:ascii="宋体" w:eastAsia="宋体" w:hAnsi="宋体" w:cs="宋体"/>
          <w:b/>
          <w:bCs/>
          <w:sz w:val="17"/>
          <w:szCs w:val="17"/>
        </w:rPr>
      </w:pPr>
    </w:p>
    <w:tbl>
      <w:tblPr>
        <w:tblStyle w:val="TableNormal"/>
        <w:tblW w:w="0" w:type="auto"/>
        <w:tblInd w:w="253" w:type="dxa"/>
        <w:tblLayout w:type="fixed"/>
        <w:tblLook w:val="01E0" w:firstRow="1" w:lastRow="1" w:firstColumn="1" w:lastColumn="1" w:noHBand="0" w:noVBand="0"/>
      </w:tblPr>
      <w:tblGrid>
        <w:gridCol w:w="1205"/>
        <w:gridCol w:w="1743"/>
        <w:gridCol w:w="3104"/>
        <w:gridCol w:w="3303"/>
      </w:tblGrid>
      <w:tr w:rsidR="006B326C" w14:paraId="15D9022A" w14:textId="77777777">
        <w:trPr>
          <w:trHeight w:hRule="exact" w:val="525"/>
        </w:trPr>
        <w:tc>
          <w:tcPr>
            <w:tcW w:w="1205" w:type="dxa"/>
            <w:tcBorders>
              <w:top w:val="single" w:sz="4" w:space="0" w:color="000000"/>
              <w:left w:val="single" w:sz="4" w:space="0" w:color="000000"/>
              <w:bottom w:val="single" w:sz="4" w:space="0" w:color="000000"/>
              <w:right w:val="single" w:sz="4" w:space="0" w:color="000000"/>
            </w:tcBorders>
            <w:shd w:val="clear" w:color="auto" w:fill="5D85A9"/>
          </w:tcPr>
          <w:p w14:paraId="7A7A9810" w14:textId="77777777" w:rsidR="006B326C" w:rsidRDefault="009B4794">
            <w:pPr>
              <w:pStyle w:val="TableParagraph"/>
              <w:spacing w:before="76"/>
              <w:ind w:left="361"/>
              <w:rPr>
                <w:rFonts w:ascii="宋体" w:eastAsia="宋体" w:hAnsi="宋体" w:cs="宋体"/>
                <w:sz w:val="24"/>
                <w:szCs w:val="24"/>
              </w:rPr>
            </w:pPr>
            <w:proofErr w:type="spellStart"/>
            <w:r>
              <w:rPr>
                <w:rFonts w:ascii="宋体" w:eastAsia="宋体" w:hAnsi="宋体" w:cs="宋体"/>
                <w:b/>
                <w:bCs/>
                <w:color w:val="FFFFFF"/>
                <w:sz w:val="24"/>
                <w:szCs w:val="24"/>
              </w:rPr>
              <w:t>版本</w:t>
            </w:r>
            <w:proofErr w:type="spellEnd"/>
          </w:p>
        </w:tc>
        <w:tc>
          <w:tcPr>
            <w:tcW w:w="1743" w:type="dxa"/>
            <w:tcBorders>
              <w:top w:val="single" w:sz="4" w:space="0" w:color="000000"/>
              <w:left w:val="single" w:sz="4" w:space="0" w:color="000000"/>
              <w:bottom w:val="single" w:sz="4" w:space="0" w:color="000000"/>
              <w:right w:val="single" w:sz="4" w:space="0" w:color="000000"/>
            </w:tcBorders>
            <w:shd w:val="clear" w:color="auto" w:fill="5D85A9"/>
          </w:tcPr>
          <w:p w14:paraId="4C288B0F" w14:textId="77777777" w:rsidR="006B326C" w:rsidRDefault="009B4794">
            <w:pPr>
              <w:pStyle w:val="TableParagraph"/>
              <w:spacing w:before="76"/>
              <w:ind w:left="3"/>
              <w:jc w:val="center"/>
              <w:rPr>
                <w:rFonts w:ascii="宋体" w:eastAsia="宋体" w:hAnsi="宋体" w:cs="宋体"/>
                <w:sz w:val="24"/>
                <w:szCs w:val="24"/>
              </w:rPr>
            </w:pPr>
            <w:proofErr w:type="spellStart"/>
            <w:r>
              <w:rPr>
                <w:rFonts w:ascii="宋体" w:eastAsia="宋体" w:hAnsi="宋体" w:cs="宋体"/>
                <w:b/>
                <w:bCs/>
                <w:color w:val="FFFFFF"/>
                <w:sz w:val="24"/>
                <w:szCs w:val="24"/>
              </w:rPr>
              <w:t>日期</w:t>
            </w:r>
            <w:proofErr w:type="spellEnd"/>
          </w:p>
        </w:tc>
        <w:tc>
          <w:tcPr>
            <w:tcW w:w="3104" w:type="dxa"/>
            <w:tcBorders>
              <w:top w:val="single" w:sz="4" w:space="0" w:color="000000"/>
              <w:left w:val="single" w:sz="4" w:space="0" w:color="000000"/>
              <w:bottom w:val="single" w:sz="4" w:space="0" w:color="000000"/>
              <w:right w:val="single" w:sz="4" w:space="0" w:color="000000"/>
            </w:tcBorders>
            <w:shd w:val="clear" w:color="auto" w:fill="5D85A9"/>
          </w:tcPr>
          <w:p w14:paraId="4A6B91FE" w14:textId="77777777" w:rsidR="006B326C" w:rsidRDefault="009B4794">
            <w:pPr>
              <w:pStyle w:val="TableParagraph"/>
              <w:spacing w:before="76"/>
              <w:ind w:left="4"/>
              <w:jc w:val="center"/>
              <w:rPr>
                <w:rFonts w:ascii="宋体" w:eastAsia="宋体" w:hAnsi="宋体" w:cs="宋体"/>
                <w:sz w:val="24"/>
                <w:szCs w:val="24"/>
              </w:rPr>
            </w:pPr>
            <w:proofErr w:type="spellStart"/>
            <w:r>
              <w:rPr>
                <w:rFonts w:ascii="宋体" w:eastAsia="宋体" w:hAnsi="宋体" w:cs="宋体"/>
                <w:b/>
                <w:bCs/>
                <w:color w:val="FFFFFF"/>
                <w:sz w:val="24"/>
                <w:szCs w:val="24"/>
              </w:rPr>
              <w:t>行动</w:t>
            </w:r>
            <w:proofErr w:type="spellEnd"/>
          </w:p>
        </w:tc>
        <w:tc>
          <w:tcPr>
            <w:tcW w:w="3303" w:type="dxa"/>
            <w:tcBorders>
              <w:top w:val="single" w:sz="4" w:space="0" w:color="000000"/>
              <w:left w:val="single" w:sz="4" w:space="0" w:color="000000"/>
              <w:bottom w:val="single" w:sz="4" w:space="0" w:color="000000"/>
              <w:right w:val="single" w:sz="4" w:space="0" w:color="000000"/>
            </w:tcBorders>
            <w:shd w:val="clear" w:color="auto" w:fill="5D85A9"/>
          </w:tcPr>
          <w:p w14:paraId="1BCCAB6C" w14:textId="77777777" w:rsidR="006B326C" w:rsidRDefault="009B4794">
            <w:pPr>
              <w:pStyle w:val="TableParagraph"/>
              <w:spacing w:before="76"/>
              <w:ind w:left="674"/>
              <w:rPr>
                <w:rFonts w:ascii="宋体" w:eastAsia="宋体" w:hAnsi="宋体" w:cs="宋体"/>
                <w:sz w:val="24"/>
                <w:szCs w:val="24"/>
              </w:rPr>
            </w:pPr>
            <w:proofErr w:type="spellStart"/>
            <w:r>
              <w:rPr>
                <w:rFonts w:ascii="宋体" w:eastAsia="宋体" w:hAnsi="宋体" w:cs="宋体"/>
                <w:b/>
                <w:bCs/>
                <w:color w:val="FFFFFF"/>
                <w:sz w:val="24"/>
                <w:szCs w:val="24"/>
              </w:rPr>
              <w:t>变更跟踪</w:t>
            </w:r>
            <w:proofErr w:type="spellEnd"/>
          </w:p>
        </w:tc>
      </w:tr>
      <w:tr w:rsidR="006B326C" w14:paraId="069DC3F0" w14:textId="77777777">
        <w:trPr>
          <w:trHeight w:hRule="exact" w:val="595"/>
        </w:trPr>
        <w:tc>
          <w:tcPr>
            <w:tcW w:w="1205" w:type="dxa"/>
            <w:tcBorders>
              <w:top w:val="single" w:sz="4" w:space="0" w:color="000000"/>
              <w:left w:val="single" w:sz="4" w:space="0" w:color="000000"/>
              <w:bottom w:val="single" w:sz="4" w:space="0" w:color="000000"/>
              <w:right w:val="single" w:sz="4" w:space="0" w:color="000000"/>
            </w:tcBorders>
          </w:tcPr>
          <w:p w14:paraId="4134B403" w14:textId="77777777" w:rsidR="006B326C" w:rsidRDefault="009B4794">
            <w:pPr>
              <w:pStyle w:val="TableParagraph"/>
              <w:spacing w:line="268" w:lineRule="exact"/>
              <w:ind w:left="3"/>
              <w:jc w:val="center"/>
              <w:rPr>
                <w:rFonts w:ascii="宋体" w:eastAsia="宋体" w:hAnsi="宋体" w:cs="宋体"/>
                <w:sz w:val="24"/>
                <w:szCs w:val="24"/>
              </w:rPr>
            </w:pPr>
            <w:r>
              <w:rPr>
                <w:rFonts w:ascii="宋体"/>
                <w:sz w:val="24"/>
              </w:rPr>
              <w:t>1</w:t>
            </w:r>
          </w:p>
        </w:tc>
        <w:tc>
          <w:tcPr>
            <w:tcW w:w="1743" w:type="dxa"/>
            <w:tcBorders>
              <w:top w:val="single" w:sz="4" w:space="0" w:color="000000"/>
              <w:left w:val="single" w:sz="4" w:space="0" w:color="000000"/>
              <w:bottom w:val="single" w:sz="4" w:space="0" w:color="000000"/>
              <w:right w:val="single" w:sz="4" w:space="0" w:color="000000"/>
            </w:tcBorders>
          </w:tcPr>
          <w:p w14:paraId="1DEABE1E" w14:textId="77777777" w:rsidR="006B326C" w:rsidRDefault="009B4794">
            <w:pPr>
              <w:pStyle w:val="TableParagraph"/>
              <w:spacing w:line="268" w:lineRule="exact"/>
              <w:ind w:left="107"/>
              <w:rPr>
                <w:rFonts w:ascii="宋体" w:eastAsia="宋体" w:hAnsi="宋体" w:cs="宋体"/>
                <w:sz w:val="24"/>
                <w:szCs w:val="24"/>
              </w:rPr>
            </w:pPr>
            <w:r>
              <w:rPr>
                <w:rFonts w:ascii="宋体" w:eastAsia="宋体" w:hAnsi="宋体" w:cs="宋体"/>
                <w:sz w:val="24"/>
                <w:szCs w:val="24"/>
              </w:rPr>
              <w:t>2014年5月6日</w:t>
            </w:r>
          </w:p>
        </w:tc>
        <w:tc>
          <w:tcPr>
            <w:tcW w:w="3104" w:type="dxa"/>
            <w:tcBorders>
              <w:top w:val="single" w:sz="4" w:space="0" w:color="000000"/>
              <w:left w:val="single" w:sz="4" w:space="0" w:color="000000"/>
              <w:bottom w:val="single" w:sz="4" w:space="0" w:color="000000"/>
              <w:right w:val="single" w:sz="4" w:space="0" w:color="000000"/>
            </w:tcBorders>
          </w:tcPr>
          <w:p w14:paraId="518C555F" w14:textId="77777777" w:rsidR="006B326C" w:rsidRDefault="009B4794">
            <w:pPr>
              <w:pStyle w:val="TableParagraph"/>
              <w:spacing w:before="13" w:line="276" w:lineRule="exact"/>
              <w:ind w:left="106" w:right="1305"/>
              <w:rPr>
                <w:rFonts w:ascii="宋体" w:eastAsia="宋体" w:hAnsi="宋体" w:cs="宋体"/>
                <w:sz w:val="24"/>
                <w:szCs w:val="24"/>
                <w:lang w:eastAsia="zh-CN"/>
              </w:rPr>
            </w:pPr>
            <w:r>
              <w:rPr>
                <w:rFonts w:ascii="宋体" w:eastAsia="宋体" w:hAnsi="宋体" w:cs="宋体"/>
                <w:sz w:val="24"/>
                <w:szCs w:val="24"/>
                <w:lang w:eastAsia="zh-CN"/>
              </w:rPr>
              <w:t>NERC委员会通过 董事会成员</w:t>
            </w:r>
          </w:p>
        </w:tc>
        <w:tc>
          <w:tcPr>
            <w:tcW w:w="3303" w:type="dxa"/>
            <w:tcBorders>
              <w:top w:val="single" w:sz="4" w:space="0" w:color="000000"/>
              <w:left w:val="single" w:sz="4" w:space="0" w:color="000000"/>
              <w:bottom w:val="single" w:sz="4" w:space="0" w:color="000000"/>
              <w:right w:val="single" w:sz="4" w:space="0" w:color="000000"/>
            </w:tcBorders>
          </w:tcPr>
          <w:p w14:paraId="0FB3FA80" w14:textId="77777777" w:rsidR="006B326C" w:rsidRDefault="006B326C">
            <w:pPr>
              <w:rPr>
                <w:lang w:eastAsia="zh-CN"/>
              </w:rPr>
            </w:pPr>
          </w:p>
        </w:tc>
      </w:tr>
      <w:tr w:rsidR="006B326C" w14:paraId="1B38FCB5" w14:textId="77777777">
        <w:trPr>
          <w:trHeight w:hRule="exact" w:val="717"/>
        </w:trPr>
        <w:tc>
          <w:tcPr>
            <w:tcW w:w="1205" w:type="dxa"/>
            <w:tcBorders>
              <w:top w:val="single" w:sz="4" w:space="0" w:color="000000"/>
              <w:left w:val="single" w:sz="4" w:space="0" w:color="000000"/>
              <w:bottom w:val="single" w:sz="4" w:space="0" w:color="000000"/>
              <w:right w:val="single" w:sz="4" w:space="0" w:color="000000"/>
            </w:tcBorders>
          </w:tcPr>
          <w:p w14:paraId="6D7293F1" w14:textId="77777777" w:rsidR="006B326C" w:rsidRDefault="009B4794">
            <w:pPr>
              <w:pStyle w:val="TableParagraph"/>
              <w:spacing w:line="276" w:lineRule="exact"/>
              <w:ind w:left="3"/>
              <w:jc w:val="center"/>
              <w:rPr>
                <w:rFonts w:ascii="宋体" w:eastAsia="宋体" w:hAnsi="宋体" w:cs="宋体"/>
                <w:sz w:val="24"/>
                <w:szCs w:val="24"/>
              </w:rPr>
            </w:pPr>
            <w:r>
              <w:rPr>
                <w:rFonts w:ascii="宋体"/>
                <w:sz w:val="24"/>
              </w:rPr>
              <w:t>1</w:t>
            </w:r>
          </w:p>
        </w:tc>
        <w:tc>
          <w:tcPr>
            <w:tcW w:w="1743" w:type="dxa"/>
            <w:tcBorders>
              <w:top w:val="single" w:sz="4" w:space="0" w:color="000000"/>
              <w:left w:val="single" w:sz="4" w:space="0" w:color="000000"/>
              <w:bottom w:val="single" w:sz="4" w:space="0" w:color="000000"/>
              <w:right w:val="single" w:sz="4" w:space="0" w:color="000000"/>
            </w:tcBorders>
          </w:tcPr>
          <w:p w14:paraId="5FA288DF" w14:textId="77777777" w:rsidR="006B326C" w:rsidRDefault="009B4794">
            <w:pPr>
              <w:pStyle w:val="TableParagraph"/>
              <w:spacing w:line="275" w:lineRule="exact"/>
              <w:ind w:left="107"/>
              <w:rPr>
                <w:rFonts w:ascii="宋体" w:eastAsia="宋体" w:hAnsi="宋体" w:cs="宋体"/>
                <w:sz w:val="24"/>
                <w:szCs w:val="24"/>
              </w:rPr>
            </w:pPr>
            <w:r>
              <w:rPr>
                <w:rFonts w:ascii="宋体" w:eastAsia="宋体" w:hAnsi="宋体" w:cs="宋体"/>
                <w:sz w:val="24"/>
                <w:szCs w:val="24"/>
              </w:rPr>
              <w:t>2月19日，</w:t>
            </w:r>
          </w:p>
          <w:p w14:paraId="7969CAD2" w14:textId="77777777" w:rsidR="006B326C" w:rsidRDefault="009B4794">
            <w:pPr>
              <w:pStyle w:val="TableParagraph"/>
              <w:spacing w:line="313" w:lineRule="exact"/>
              <w:ind w:left="107"/>
              <w:rPr>
                <w:rFonts w:ascii="宋体" w:eastAsia="宋体" w:hAnsi="宋体" w:cs="宋体"/>
                <w:sz w:val="24"/>
                <w:szCs w:val="24"/>
              </w:rPr>
            </w:pPr>
            <w:r>
              <w:rPr>
                <w:rFonts w:ascii="宋体"/>
                <w:sz w:val="24"/>
              </w:rPr>
              <w:t>2015</w:t>
            </w:r>
          </w:p>
        </w:tc>
        <w:tc>
          <w:tcPr>
            <w:tcW w:w="3104" w:type="dxa"/>
            <w:tcBorders>
              <w:top w:val="single" w:sz="4" w:space="0" w:color="000000"/>
              <w:left w:val="single" w:sz="4" w:space="0" w:color="000000"/>
              <w:bottom w:val="single" w:sz="4" w:space="0" w:color="000000"/>
              <w:right w:val="single" w:sz="4" w:space="0" w:color="000000"/>
            </w:tcBorders>
          </w:tcPr>
          <w:p w14:paraId="6A96C522" w14:textId="77777777" w:rsidR="006B326C" w:rsidRDefault="009B4794">
            <w:pPr>
              <w:pStyle w:val="TableParagraph"/>
              <w:spacing w:line="276" w:lineRule="exact"/>
              <w:ind w:left="106"/>
              <w:rPr>
                <w:rFonts w:ascii="宋体" w:eastAsia="宋体" w:hAnsi="宋体" w:cs="宋体"/>
                <w:sz w:val="24"/>
                <w:szCs w:val="24"/>
              </w:rPr>
            </w:pPr>
            <w:r>
              <w:rPr>
                <w:rFonts w:ascii="宋体" w:eastAsia="宋体" w:hAnsi="宋体" w:cs="宋体"/>
                <w:sz w:val="24"/>
                <w:szCs w:val="24"/>
              </w:rPr>
              <w:t>批准MOD031-1的FERC订单</w:t>
            </w:r>
          </w:p>
        </w:tc>
        <w:tc>
          <w:tcPr>
            <w:tcW w:w="3303" w:type="dxa"/>
            <w:tcBorders>
              <w:top w:val="single" w:sz="4" w:space="0" w:color="000000"/>
              <w:left w:val="single" w:sz="4" w:space="0" w:color="000000"/>
              <w:bottom w:val="single" w:sz="4" w:space="0" w:color="000000"/>
              <w:right w:val="single" w:sz="4" w:space="0" w:color="000000"/>
            </w:tcBorders>
          </w:tcPr>
          <w:p w14:paraId="3515AA74" w14:textId="77777777" w:rsidR="006B326C" w:rsidRDefault="006B326C"/>
        </w:tc>
      </w:tr>
      <w:tr w:rsidR="006B326C" w14:paraId="6DC60321" w14:textId="77777777">
        <w:trPr>
          <w:trHeight w:hRule="exact" w:val="715"/>
        </w:trPr>
        <w:tc>
          <w:tcPr>
            <w:tcW w:w="1205" w:type="dxa"/>
            <w:tcBorders>
              <w:top w:val="single" w:sz="4" w:space="0" w:color="000000"/>
              <w:left w:val="single" w:sz="4" w:space="0" w:color="000000"/>
              <w:bottom w:val="single" w:sz="4" w:space="0" w:color="000000"/>
              <w:right w:val="single" w:sz="4" w:space="0" w:color="000000"/>
            </w:tcBorders>
          </w:tcPr>
          <w:p w14:paraId="74437A0D" w14:textId="77777777" w:rsidR="006B326C" w:rsidRDefault="009B4794">
            <w:pPr>
              <w:pStyle w:val="TableParagraph"/>
              <w:spacing w:line="267" w:lineRule="exact"/>
              <w:ind w:left="3"/>
              <w:jc w:val="center"/>
              <w:rPr>
                <w:rFonts w:ascii="宋体" w:eastAsia="宋体" w:hAnsi="宋体" w:cs="宋体"/>
                <w:sz w:val="24"/>
                <w:szCs w:val="24"/>
              </w:rPr>
            </w:pPr>
            <w:r>
              <w:rPr>
                <w:rFonts w:ascii="宋体"/>
                <w:sz w:val="24"/>
              </w:rPr>
              <w:t>2</w:t>
            </w:r>
          </w:p>
        </w:tc>
        <w:tc>
          <w:tcPr>
            <w:tcW w:w="1743" w:type="dxa"/>
            <w:tcBorders>
              <w:top w:val="single" w:sz="4" w:space="0" w:color="000000"/>
              <w:left w:val="single" w:sz="4" w:space="0" w:color="000000"/>
              <w:bottom w:val="single" w:sz="4" w:space="0" w:color="000000"/>
              <w:right w:val="single" w:sz="4" w:space="0" w:color="000000"/>
            </w:tcBorders>
          </w:tcPr>
          <w:p w14:paraId="5BAE3DCE" w14:textId="77777777" w:rsidR="006B326C" w:rsidRDefault="009B4794">
            <w:pPr>
              <w:pStyle w:val="TableParagraph"/>
              <w:spacing w:line="260" w:lineRule="exact"/>
              <w:ind w:left="107"/>
              <w:rPr>
                <w:rFonts w:ascii="宋体" w:eastAsia="宋体" w:hAnsi="宋体" w:cs="宋体"/>
                <w:sz w:val="24"/>
                <w:szCs w:val="24"/>
              </w:rPr>
            </w:pPr>
            <w:r>
              <w:rPr>
                <w:rFonts w:ascii="宋体" w:eastAsia="宋体" w:hAnsi="宋体" w:cs="宋体"/>
                <w:sz w:val="24"/>
                <w:szCs w:val="24"/>
              </w:rPr>
              <w:t>11月5日，</w:t>
            </w:r>
          </w:p>
          <w:p w14:paraId="4685F60E" w14:textId="77777777" w:rsidR="006B326C" w:rsidRDefault="009B4794">
            <w:pPr>
              <w:pStyle w:val="TableParagraph"/>
              <w:spacing w:line="307" w:lineRule="exact"/>
              <w:ind w:left="107"/>
              <w:rPr>
                <w:rFonts w:ascii="宋体" w:eastAsia="宋体" w:hAnsi="宋体" w:cs="宋体"/>
                <w:sz w:val="24"/>
                <w:szCs w:val="24"/>
              </w:rPr>
            </w:pPr>
            <w:r>
              <w:rPr>
                <w:rFonts w:ascii="宋体"/>
                <w:sz w:val="24"/>
              </w:rPr>
              <w:t>2015</w:t>
            </w:r>
          </w:p>
        </w:tc>
        <w:tc>
          <w:tcPr>
            <w:tcW w:w="3104" w:type="dxa"/>
            <w:tcBorders>
              <w:top w:val="single" w:sz="4" w:space="0" w:color="000000"/>
              <w:left w:val="single" w:sz="4" w:space="0" w:color="000000"/>
              <w:bottom w:val="single" w:sz="4" w:space="0" w:color="000000"/>
              <w:right w:val="single" w:sz="4" w:space="0" w:color="000000"/>
            </w:tcBorders>
          </w:tcPr>
          <w:p w14:paraId="1C3D5858" w14:textId="77777777" w:rsidR="006B326C" w:rsidRDefault="009B4794">
            <w:pPr>
              <w:pStyle w:val="TableParagraph"/>
              <w:spacing w:line="276" w:lineRule="exact"/>
              <w:ind w:left="106"/>
              <w:rPr>
                <w:rFonts w:ascii="宋体" w:eastAsia="宋体" w:hAnsi="宋体" w:cs="宋体"/>
                <w:sz w:val="24"/>
                <w:szCs w:val="24"/>
              </w:rPr>
            </w:pPr>
            <w:proofErr w:type="spellStart"/>
            <w:r>
              <w:rPr>
                <w:rFonts w:ascii="宋体" w:eastAsia="宋体" w:hAnsi="宋体" w:cs="宋体"/>
                <w:sz w:val="24"/>
                <w:szCs w:val="24"/>
              </w:rPr>
              <w:t>NERC董事会通过</w:t>
            </w:r>
            <w:proofErr w:type="spellEnd"/>
          </w:p>
        </w:tc>
        <w:tc>
          <w:tcPr>
            <w:tcW w:w="3303" w:type="dxa"/>
            <w:tcBorders>
              <w:top w:val="single" w:sz="4" w:space="0" w:color="000000"/>
              <w:left w:val="single" w:sz="4" w:space="0" w:color="000000"/>
              <w:bottom w:val="single" w:sz="4" w:space="0" w:color="000000"/>
              <w:right w:val="single" w:sz="4" w:space="0" w:color="000000"/>
            </w:tcBorders>
          </w:tcPr>
          <w:p w14:paraId="7872F8F7" w14:textId="77777777" w:rsidR="006B326C" w:rsidRDefault="006B326C"/>
        </w:tc>
      </w:tr>
      <w:tr w:rsidR="006B326C" w14:paraId="7770E65E" w14:textId="77777777">
        <w:trPr>
          <w:trHeight w:hRule="exact" w:val="1010"/>
        </w:trPr>
        <w:tc>
          <w:tcPr>
            <w:tcW w:w="1205" w:type="dxa"/>
            <w:tcBorders>
              <w:top w:val="single" w:sz="4" w:space="0" w:color="000000"/>
              <w:left w:val="single" w:sz="4" w:space="0" w:color="000000"/>
              <w:bottom w:val="single" w:sz="4" w:space="0" w:color="000000"/>
              <w:right w:val="single" w:sz="4" w:space="0" w:color="000000"/>
            </w:tcBorders>
          </w:tcPr>
          <w:p w14:paraId="6072FC4D" w14:textId="77777777" w:rsidR="006B326C" w:rsidRDefault="009B4794">
            <w:pPr>
              <w:pStyle w:val="TableParagraph"/>
              <w:spacing w:line="267" w:lineRule="exact"/>
              <w:ind w:left="3"/>
              <w:jc w:val="center"/>
              <w:rPr>
                <w:rFonts w:ascii="宋体" w:eastAsia="宋体" w:hAnsi="宋体" w:cs="宋体"/>
                <w:sz w:val="24"/>
                <w:szCs w:val="24"/>
              </w:rPr>
            </w:pPr>
            <w:r>
              <w:rPr>
                <w:rFonts w:ascii="宋体"/>
                <w:sz w:val="24"/>
              </w:rPr>
              <w:t>2</w:t>
            </w:r>
          </w:p>
        </w:tc>
        <w:tc>
          <w:tcPr>
            <w:tcW w:w="1743" w:type="dxa"/>
            <w:tcBorders>
              <w:top w:val="single" w:sz="4" w:space="0" w:color="000000"/>
              <w:left w:val="single" w:sz="4" w:space="0" w:color="000000"/>
              <w:bottom w:val="single" w:sz="4" w:space="0" w:color="000000"/>
              <w:right w:val="single" w:sz="4" w:space="0" w:color="000000"/>
            </w:tcBorders>
          </w:tcPr>
          <w:p w14:paraId="364604CB" w14:textId="77777777" w:rsidR="006B326C" w:rsidRDefault="009B4794">
            <w:pPr>
              <w:pStyle w:val="TableParagraph"/>
              <w:spacing w:line="260" w:lineRule="exact"/>
              <w:ind w:left="107"/>
              <w:rPr>
                <w:rFonts w:ascii="宋体" w:eastAsia="宋体" w:hAnsi="宋体" w:cs="宋体"/>
                <w:sz w:val="24"/>
                <w:szCs w:val="24"/>
              </w:rPr>
            </w:pPr>
            <w:r>
              <w:rPr>
                <w:rFonts w:ascii="宋体" w:eastAsia="宋体" w:hAnsi="宋体" w:cs="宋体"/>
                <w:sz w:val="24"/>
                <w:szCs w:val="24"/>
              </w:rPr>
              <w:t>2月18日，</w:t>
            </w:r>
          </w:p>
          <w:p w14:paraId="3732AC06" w14:textId="77777777" w:rsidR="006B326C" w:rsidRDefault="009B4794">
            <w:pPr>
              <w:pStyle w:val="TableParagraph"/>
              <w:spacing w:line="307" w:lineRule="exact"/>
              <w:ind w:left="107"/>
              <w:rPr>
                <w:rFonts w:ascii="宋体" w:eastAsia="宋体" w:hAnsi="宋体" w:cs="宋体"/>
                <w:sz w:val="24"/>
                <w:szCs w:val="24"/>
              </w:rPr>
            </w:pPr>
            <w:r>
              <w:rPr>
                <w:rFonts w:ascii="宋体"/>
                <w:sz w:val="24"/>
              </w:rPr>
              <w:t>2016</w:t>
            </w:r>
          </w:p>
        </w:tc>
        <w:tc>
          <w:tcPr>
            <w:tcW w:w="3104" w:type="dxa"/>
            <w:tcBorders>
              <w:top w:val="single" w:sz="4" w:space="0" w:color="000000"/>
              <w:left w:val="single" w:sz="4" w:space="0" w:color="000000"/>
              <w:bottom w:val="single" w:sz="4" w:space="0" w:color="000000"/>
              <w:right w:val="single" w:sz="4" w:space="0" w:color="000000"/>
            </w:tcBorders>
          </w:tcPr>
          <w:p w14:paraId="2DFE3893" w14:textId="77777777" w:rsidR="006B326C" w:rsidRDefault="009B4794">
            <w:pPr>
              <w:pStyle w:val="TableParagraph"/>
              <w:spacing w:line="273" w:lineRule="exact"/>
              <w:ind w:left="106"/>
              <w:rPr>
                <w:rFonts w:ascii="宋体" w:eastAsia="宋体" w:hAnsi="宋体" w:cs="宋体"/>
                <w:sz w:val="24"/>
                <w:szCs w:val="24"/>
                <w:lang w:eastAsia="zh-CN"/>
              </w:rPr>
            </w:pPr>
            <w:r>
              <w:rPr>
                <w:rFonts w:ascii="宋体" w:eastAsia="宋体" w:hAnsi="宋体" w:cs="宋体"/>
                <w:sz w:val="24"/>
                <w:szCs w:val="24"/>
                <w:lang w:eastAsia="zh-CN"/>
              </w:rPr>
              <w:t>批准MOD031-2的FERC订</w:t>
            </w:r>
          </w:p>
          <w:p w14:paraId="0CCD2371" w14:textId="77777777" w:rsidR="006B326C" w:rsidRDefault="009B4794">
            <w:pPr>
              <w:pStyle w:val="TableParagraph"/>
              <w:spacing w:before="36" w:line="304" w:lineRule="exact"/>
              <w:ind w:left="106" w:right="465"/>
              <w:rPr>
                <w:rFonts w:ascii="宋体" w:eastAsia="宋体" w:hAnsi="宋体" w:cs="宋体"/>
                <w:sz w:val="24"/>
                <w:szCs w:val="24"/>
              </w:rPr>
            </w:pPr>
            <w:r>
              <w:rPr>
                <w:rFonts w:ascii="宋体" w:eastAsia="宋体" w:hAnsi="宋体" w:cs="宋体"/>
                <w:sz w:val="24"/>
                <w:szCs w:val="24"/>
                <w:lang w:eastAsia="zh-CN"/>
              </w:rPr>
              <w:t xml:space="preserve">单。 口袋号。 </w:t>
            </w:r>
            <w:r>
              <w:rPr>
                <w:rFonts w:ascii="宋体" w:eastAsia="宋体" w:hAnsi="宋体" w:cs="宋体"/>
                <w:sz w:val="24"/>
                <w:szCs w:val="24"/>
              </w:rPr>
              <w:t>rd16-1- 000</w:t>
            </w:r>
          </w:p>
        </w:tc>
        <w:tc>
          <w:tcPr>
            <w:tcW w:w="3303" w:type="dxa"/>
            <w:tcBorders>
              <w:top w:val="single" w:sz="4" w:space="0" w:color="000000"/>
              <w:left w:val="single" w:sz="4" w:space="0" w:color="000000"/>
              <w:bottom w:val="single" w:sz="4" w:space="0" w:color="000000"/>
              <w:right w:val="single" w:sz="4" w:space="0" w:color="000000"/>
            </w:tcBorders>
          </w:tcPr>
          <w:p w14:paraId="34D556D5" w14:textId="77777777" w:rsidR="006B326C" w:rsidRDefault="006B326C"/>
        </w:tc>
      </w:tr>
    </w:tbl>
    <w:p w14:paraId="41429ECE" w14:textId="77777777" w:rsidR="006B326C" w:rsidRDefault="006B326C">
      <w:pPr>
        <w:rPr>
          <w:rFonts w:ascii="宋体" w:eastAsia="宋体" w:hAnsi="宋体" w:cs="宋体"/>
          <w:b/>
          <w:bCs/>
          <w:sz w:val="20"/>
          <w:szCs w:val="20"/>
        </w:rPr>
      </w:pPr>
    </w:p>
    <w:p w14:paraId="33D32C03" w14:textId="77777777" w:rsidR="006B326C" w:rsidRDefault="006B326C">
      <w:pPr>
        <w:rPr>
          <w:rFonts w:ascii="宋体" w:eastAsia="宋体" w:hAnsi="宋体" w:cs="宋体"/>
          <w:b/>
          <w:bCs/>
          <w:sz w:val="20"/>
          <w:szCs w:val="20"/>
        </w:rPr>
      </w:pPr>
    </w:p>
    <w:p w14:paraId="474C4D80" w14:textId="77777777" w:rsidR="006B326C" w:rsidRDefault="006B326C">
      <w:pPr>
        <w:rPr>
          <w:rFonts w:ascii="宋体" w:eastAsia="宋体" w:hAnsi="宋体" w:cs="宋体"/>
          <w:b/>
          <w:bCs/>
          <w:sz w:val="20"/>
          <w:szCs w:val="20"/>
        </w:rPr>
      </w:pPr>
    </w:p>
    <w:p w14:paraId="5545FC3E" w14:textId="77777777" w:rsidR="006B326C" w:rsidRDefault="006B326C">
      <w:pPr>
        <w:rPr>
          <w:rFonts w:ascii="宋体" w:eastAsia="宋体" w:hAnsi="宋体" w:cs="宋体"/>
          <w:b/>
          <w:bCs/>
          <w:sz w:val="20"/>
          <w:szCs w:val="20"/>
        </w:rPr>
      </w:pPr>
    </w:p>
    <w:p w14:paraId="78EAC111" w14:textId="77777777" w:rsidR="006B326C" w:rsidRDefault="006B326C">
      <w:pPr>
        <w:rPr>
          <w:rFonts w:ascii="宋体" w:eastAsia="宋体" w:hAnsi="宋体" w:cs="宋体"/>
          <w:b/>
          <w:bCs/>
          <w:sz w:val="20"/>
          <w:szCs w:val="20"/>
        </w:rPr>
      </w:pPr>
    </w:p>
    <w:p w14:paraId="60FDB49E" w14:textId="77777777" w:rsidR="006B326C" w:rsidRDefault="006B326C">
      <w:pPr>
        <w:rPr>
          <w:rFonts w:ascii="宋体" w:eastAsia="宋体" w:hAnsi="宋体" w:cs="宋体"/>
          <w:b/>
          <w:bCs/>
          <w:sz w:val="20"/>
          <w:szCs w:val="20"/>
        </w:rPr>
      </w:pPr>
    </w:p>
    <w:p w14:paraId="0006EC97" w14:textId="77777777" w:rsidR="006B326C" w:rsidRDefault="006B326C">
      <w:pPr>
        <w:rPr>
          <w:rFonts w:ascii="宋体" w:eastAsia="宋体" w:hAnsi="宋体" w:cs="宋体"/>
          <w:b/>
          <w:bCs/>
          <w:sz w:val="20"/>
          <w:szCs w:val="20"/>
        </w:rPr>
      </w:pPr>
    </w:p>
    <w:p w14:paraId="24AF1282" w14:textId="77777777" w:rsidR="006B326C" w:rsidRDefault="006B326C">
      <w:pPr>
        <w:rPr>
          <w:rFonts w:ascii="宋体" w:eastAsia="宋体" w:hAnsi="宋体" w:cs="宋体"/>
          <w:b/>
          <w:bCs/>
          <w:sz w:val="20"/>
          <w:szCs w:val="20"/>
        </w:rPr>
      </w:pPr>
    </w:p>
    <w:p w14:paraId="6B65BACD" w14:textId="77777777" w:rsidR="006B326C" w:rsidRDefault="006B326C">
      <w:pPr>
        <w:rPr>
          <w:rFonts w:ascii="宋体" w:eastAsia="宋体" w:hAnsi="宋体" w:cs="宋体"/>
          <w:b/>
          <w:bCs/>
          <w:sz w:val="20"/>
          <w:szCs w:val="20"/>
        </w:rPr>
      </w:pPr>
    </w:p>
    <w:p w14:paraId="38BC2D14" w14:textId="77777777" w:rsidR="006B326C" w:rsidRDefault="006B326C">
      <w:pPr>
        <w:rPr>
          <w:rFonts w:ascii="宋体" w:eastAsia="宋体" w:hAnsi="宋体" w:cs="宋体"/>
          <w:b/>
          <w:bCs/>
          <w:sz w:val="20"/>
          <w:szCs w:val="20"/>
        </w:rPr>
      </w:pPr>
    </w:p>
    <w:p w14:paraId="261A339B" w14:textId="77777777" w:rsidR="006B326C" w:rsidRDefault="006B326C">
      <w:pPr>
        <w:rPr>
          <w:rFonts w:ascii="宋体" w:eastAsia="宋体" w:hAnsi="宋体" w:cs="宋体"/>
          <w:b/>
          <w:bCs/>
          <w:sz w:val="20"/>
          <w:szCs w:val="20"/>
        </w:rPr>
      </w:pPr>
    </w:p>
    <w:p w14:paraId="563A84E5" w14:textId="77777777" w:rsidR="006B326C" w:rsidRDefault="006B326C">
      <w:pPr>
        <w:rPr>
          <w:rFonts w:ascii="宋体" w:eastAsia="宋体" w:hAnsi="宋体" w:cs="宋体"/>
          <w:b/>
          <w:bCs/>
          <w:sz w:val="20"/>
          <w:szCs w:val="20"/>
        </w:rPr>
      </w:pPr>
    </w:p>
    <w:p w14:paraId="1E0918E4" w14:textId="77777777" w:rsidR="006B326C" w:rsidRDefault="006B326C">
      <w:pPr>
        <w:rPr>
          <w:rFonts w:ascii="宋体" w:eastAsia="宋体" w:hAnsi="宋体" w:cs="宋体"/>
          <w:b/>
          <w:bCs/>
          <w:sz w:val="20"/>
          <w:szCs w:val="20"/>
        </w:rPr>
      </w:pPr>
    </w:p>
    <w:p w14:paraId="5E0C922E" w14:textId="77777777" w:rsidR="006B326C" w:rsidRDefault="006B326C">
      <w:pPr>
        <w:rPr>
          <w:rFonts w:ascii="宋体" w:eastAsia="宋体" w:hAnsi="宋体" w:cs="宋体"/>
          <w:b/>
          <w:bCs/>
          <w:sz w:val="20"/>
          <w:szCs w:val="20"/>
        </w:rPr>
      </w:pPr>
    </w:p>
    <w:p w14:paraId="2350E71F" w14:textId="77777777" w:rsidR="006B326C" w:rsidRDefault="006B326C">
      <w:pPr>
        <w:rPr>
          <w:rFonts w:ascii="宋体" w:eastAsia="宋体" w:hAnsi="宋体" w:cs="宋体"/>
          <w:b/>
          <w:bCs/>
          <w:sz w:val="20"/>
          <w:szCs w:val="20"/>
        </w:rPr>
      </w:pPr>
    </w:p>
    <w:p w14:paraId="71BF6620" w14:textId="77777777" w:rsidR="006B326C" w:rsidRDefault="006B326C">
      <w:pPr>
        <w:rPr>
          <w:rFonts w:ascii="宋体" w:eastAsia="宋体" w:hAnsi="宋体" w:cs="宋体"/>
          <w:b/>
          <w:bCs/>
          <w:sz w:val="20"/>
          <w:szCs w:val="20"/>
        </w:rPr>
      </w:pPr>
    </w:p>
    <w:p w14:paraId="56BDDFF8" w14:textId="77777777" w:rsidR="006B326C" w:rsidRDefault="006B326C">
      <w:pPr>
        <w:rPr>
          <w:rFonts w:ascii="宋体" w:eastAsia="宋体" w:hAnsi="宋体" w:cs="宋体"/>
          <w:b/>
          <w:bCs/>
          <w:sz w:val="20"/>
          <w:szCs w:val="20"/>
        </w:rPr>
      </w:pPr>
    </w:p>
    <w:p w14:paraId="4D462128" w14:textId="77777777" w:rsidR="006B326C" w:rsidRDefault="006B326C">
      <w:pPr>
        <w:rPr>
          <w:rFonts w:ascii="宋体" w:eastAsia="宋体" w:hAnsi="宋体" w:cs="宋体"/>
          <w:b/>
          <w:bCs/>
          <w:sz w:val="20"/>
          <w:szCs w:val="20"/>
        </w:rPr>
      </w:pPr>
    </w:p>
    <w:p w14:paraId="1672E33C" w14:textId="77777777" w:rsidR="006B326C" w:rsidRDefault="006B326C">
      <w:pPr>
        <w:rPr>
          <w:rFonts w:ascii="宋体" w:eastAsia="宋体" w:hAnsi="宋体" w:cs="宋体"/>
          <w:b/>
          <w:bCs/>
          <w:sz w:val="20"/>
          <w:szCs w:val="20"/>
        </w:rPr>
      </w:pPr>
    </w:p>
    <w:p w14:paraId="50843742" w14:textId="77777777" w:rsidR="006B326C" w:rsidRDefault="006B326C">
      <w:pPr>
        <w:spacing w:before="12"/>
        <w:rPr>
          <w:rFonts w:ascii="宋体" w:eastAsia="宋体" w:hAnsi="宋体" w:cs="宋体"/>
          <w:b/>
          <w:bCs/>
          <w:sz w:val="14"/>
          <w:szCs w:val="14"/>
        </w:rPr>
      </w:pPr>
    </w:p>
    <w:p w14:paraId="7B48BD3C" w14:textId="77777777" w:rsidR="006B326C" w:rsidRDefault="009B4794">
      <w:pPr>
        <w:spacing w:before="44"/>
        <w:ind w:right="293"/>
        <w:jc w:val="right"/>
        <w:rPr>
          <w:rFonts w:ascii="宋体" w:eastAsia="宋体" w:hAnsi="宋体" w:cs="宋体"/>
          <w:sz w:val="18"/>
          <w:szCs w:val="18"/>
        </w:rPr>
      </w:pPr>
      <w:r>
        <w:rPr>
          <w:rFonts w:ascii="宋体" w:eastAsia="宋体" w:hAnsi="宋体" w:cs="宋体"/>
          <w:b/>
          <w:bCs/>
          <w:w w:val="95"/>
          <w:sz w:val="18"/>
          <w:szCs w:val="18"/>
        </w:rPr>
        <w:t>第11页第9页</w:t>
      </w:r>
    </w:p>
    <w:p w14:paraId="309093F8" w14:textId="77777777" w:rsidR="006B326C" w:rsidRDefault="006B326C">
      <w:pPr>
        <w:jc w:val="right"/>
        <w:rPr>
          <w:rFonts w:ascii="宋体" w:eastAsia="宋体" w:hAnsi="宋体" w:cs="宋体"/>
          <w:sz w:val="18"/>
          <w:szCs w:val="18"/>
        </w:rPr>
        <w:sectPr w:rsidR="006B326C">
          <w:headerReference w:type="default" r:id="rId87"/>
          <w:footerReference w:type="default" r:id="rId88"/>
          <w:pgSz w:w="12240" w:h="15840"/>
          <w:pgMar w:top="1000" w:right="1200" w:bottom="280" w:left="1300" w:header="749" w:footer="0" w:gutter="0"/>
          <w:cols w:space="720"/>
        </w:sectPr>
      </w:pPr>
    </w:p>
    <w:p w14:paraId="35895D99" w14:textId="77777777" w:rsidR="006B326C" w:rsidRDefault="006B326C">
      <w:pPr>
        <w:spacing w:before="10"/>
        <w:rPr>
          <w:rFonts w:ascii="宋体" w:eastAsia="宋体" w:hAnsi="宋体" w:cs="宋体"/>
          <w:b/>
          <w:bCs/>
          <w:sz w:val="25"/>
          <w:szCs w:val="25"/>
        </w:rPr>
      </w:pPr>
    </w:p>
    <w:p w14:paraId="71D87B83" w14:textId="77777777" w:rsidR="006B326C" w:rsidRDefault="009B4794">
      <w:pPr>
        <w:spacing w:before="33"/>
        <w:ind w:left="140" w:right="200"/>
        <w:rPr>
          <w:rFonts w:ascii="宋体" w:eastAsia="宋体" w:hAnsi="宋体" w:cs="宋体"/>
        </w:rPr>
      </w:pPr>
      <w:proofErr w:type="spellStart"/>
      <w:r>
        <w:rPr>
          <w:rFonts w:ascii="宋体" w:eastAsia="宋体" w:hAnsi="宋体" w:cs="宋体"/>
          <w:b/>
          <w:bCs/>
        </w:rPr>
        <w:t>理由</w:t>
      </w:r>
      <w:proofErr w:type="spellEnd"/>
    </w:p>
    <w:p w14:paraId="190754FE" w14:textId="77777777" w:rsidR="006B326C" w:rsidRDefault="009B4794">
      <w:pPr>
        <w:pStyle w:val="a3"/>
        <w:spacing w:before="146" w:line="312" w:lineRule="exact"/>
        <w:ind w:left="140" w:right="200"/>
        <w:rPr>
          <w:lang w:eastAsia="zh-CN"/>
        </w:rPr>
      </w:pPr>
      <w:r>
        <w:rPr>
          <w:lang w:eastAsia="zh-CN"/>
        </w:rPr>
        <w:t>在本标准的开发过程中，文本框被嵌入到标准中，以解释标准各个部分的原理。 在BOT批 准后，基本原理文本框中的文本被移到本节。</w:t>
      </w:r>
    </w:p>
    <w:p w14:paraId="49544640" w14:textId="77777777" w:rsidR="006B326C" w:rsidRDefault="009B4794">
      <w:pPr>
        <w:pStyle w:val="2"/>
        <w:spacing w:before="87"/>
        <w:ind w:left="140" w:right="200"/>
        <w:rPr>
          <w:b w:val="0"/>
          <w:bCs w:val="0"/>
          <w:lang w:eastAsia="zh-CN"/>
        </w:rPr>
      </w:pPr>
      <w:r>
        <w:rPr>
          <w:lang w:eastAsia="zh-CN"/>
        </w:rPr>
        <w:t>R1的理由：</w:t>
      </w:r>
    </w:p>
    <w:p w14:paraId="4117E502" w14:textId="0A9EA231" w:rsidR="006B326C" w:rsidRDefault="009B4794">
      <w:pPr>
        <w:pStyle w:val="a3"/>
        <w:spacing w:line="237" w:lineRule="auto"/>
        <w:ind w:left="140" w:right="659"/>
        <w:rPr>
          <w:lang w:eastAsia="zh-CN"/>
        </w:rPr>
      </w:pPr>
      <w:r>
        <w:rPr>
          <w:lang w:eastAsia="zh-CN"/>
        </w:rPr>
        <w:t>R1的理由：为了确保在规划协调员(PC)或平衡</w:t>
      </w:r>
      <w:del w:id="743" w:author="378653276@qq.com" w:date="2021-04-20T22:29:00Z">
        <w:r w:rsidDel="0067247E">
          <w:rPr>
            <w:lang w:eastAsia="zh-CN"/>
          </w:rPr>
          <w:delText>机构</w:delText>
        </w:r>
      </w:del>
      <w:ins w:id="744" w:author="378653276@qq.com" w:date="2021-04-20T22:29:00Z">
        <w:r w:rsidR="0067247E">
          <w:rPr>
            <w:lang w:eastAsia="zh-CN"/>
          </w:rPr>
          <w:t>机关</w:t>
        </w:r>
      </w:ins>
      <w:r>
        <w:rPr>
          <w:lang w:eastAsia="zh-CN"/>
        </w:rPr>
        <w:t xml:space="preserve">(BAs)请求数据(R1)时，他们确定必 须提供数据的实体（第1.1部分中的适用实体)、要提供的数据(第1.3-1.5部分）和所请 </w:t>
      </w:r>
      <w:proofErr w:type="gramStart"/>
      <w:r>
        <w:rPr>
          <w:lang w:eastAsia="zh-CN"/>
        </w:rPr>
        <w:t>求数据</w:t>
      </w:r>
      <w:proofErr w:type="gramEnd"/>
      <w:r>
        <w:rPr>
          <w:lang w:eastAsia="zh-CN"/>
        </w:rPr>
        <w:t>的到期日(第1.2部分。</w:t>
      </w:r>
    </w:p>
    <w:p w14:paraId="4CB95CCF" w14:textId="77777777" w:rsidR="006B326C" w:rsidRDefault="009B4794">
      <w:pPr>
        <w:pStyle w:val="a3"/>
        <w:spacing w:before="121" w:line="237" w:lineRule="auto"/>
        <w:ind w:left="140" w:right="659"/>
        <w:jc w:val="both"/>
        <w:rPr>
          <w:lang w:eastAsia="zh-CN"/>
        </w:rPr>
      </w:pPr>
      <w:r>
        <w:rPr>
          <w:lang w:eastAsia="zh-CN"/>
        </w:rPr>
        <w:t>对于需求R1第1.3.2.1部分，如果需求不因天气相关条件（例如温度、湿度或风速）而变 化，或预测中假定的天气与实际天气相同，则天气归一化实际需求将与需求R1第1.3.2部 分报告的实际需求相同。 否则，年高峰小时天气归一化实际需求将不同于实际需求报告 的需求R1第1.3.2部分。</w:t>
      </w:r>
    </w:p>
    <w:p w14:paraId="7E2A5E4B" w14:textId="5C48A1BC" w:rsidR="006B326C" w:rsidRDefault="009B4794">
      <w:pPr>
        <w:pStyle w:val="a3"/>
        <w:spacing w:before="149" w:line="312" w:lineRule="exact"/>
        <w:ind w:left="140" w:right="200"/>
        <w:rPr>
          <w:lang w:eastAsia="zh-CN"/>
        </w:rPr>
      </w:pPr>
      <w:r>
        <w:rPr>
          <w:lang w:eastAsia="zh-CN"/>
        </w:rPr>
        <w:t>这里包括平衡</w:t>
      </w:r>
      <w:del w:id="745" w:author="378653276@qq.com" w:date="2021-04-20T22:31:00Z">
        <w:r w:rsidDel="0067247E">
          <w:rPr>
            <w:lang w:eastAsia="zh-CN"/>
          </w:rPr>
          <w:delText>当局</w:delText>
        </w:r>
      </w:del>
      <w:ins w:id="746" w:author="378653276@qq.com" w:date="2021-04-20T22:31:00Z">
        <w:r w:rsidR="0067247E">
          <w:rPr>
            <w:lang w:eastAsia="zh-CN"/>
          </w:rPr>
          <w:t>机关</w:t>
        </w:r>
      </w:ins>
      <w:r>
        <w:rPr>
          <w:lang w:eastAsia="zh-CN"/>
        </w:rPr>
        <w:t>，以反映WECC地区的一种做法，在那里，BAs是执行这一要求的实体， 而不是PC。</w:t>
      </w:r>
    </w:p>
    <w:p w14:paraId="3A704F12" w14:textId="77777777" w:rsidR="006B326C" w:rsidRDefault="009B4794">
      <w:pPr>
        <w:pStyle w:val="2"/>
        <w:spacing w:before="87"/>
        <w:ind w:left="140" w:right="200"/>
        <w:rPr>
          <w:b w:val="0"/>
          <w:bCs w:val="0"/>
          <w:lang w:eastAsia="zh-CN"/>
        </w:rPr>
      </w:pPr>
      <w:r>
        <w:rPr>
          <w:lang w:eastAsia="zh-CN"/>
        </w:rPr>
        <w:t>R2的理由：</w:t>
      </w:r>
    </w:p>
    <w:p w14:paraId="019627B4" w14:textId="77777777" w:rsidR="006B326C" w:rsidRDefault="009B4794">
      <w:pPr>
        <w:pStyle w:val="a3"/>
        <w:spacing w:before="148" w:line="312" w:lineRule="exact"/>
        <w:ind w:left="140" w:right="1019"/>
        <w:rPr>
          <w:lang w:eastAsia="zh-CN"/>
        </w:rPr>
      </w:pPr>
      <w:r>
        <w:rPr>
          <w:lang w:eastAsia="zh-CN"/>
        </w:rPr>
        <w:t>这一要求将确保需求R1中确定的负责提供数据的实体按照根据需求R1开发的数据请求 中描述的细节提供数据。 在任何情况下，适用实体都不应被要求提供超出要求R1第 1.3-1.5部分范围的这一要求下的数据。</w:t>
      </w:r>
    </w:p>
    <w:p w14:paraId="787DE6C6" w14:textId="77777777" w:rsidR="006B326C" w:rsidRDefault="009B4794">
      <w:pPr>
        <w:spacing w:before="87" w:line="328" w:lineRule="auto"/>
        <w:ind w:left="140" w:right="1034"/>
        <w:rPr>
          <w:rFonts w:ascii="宋体" w:eastAsia="宋体" w:hAnsi="宋体" w:cs="宋体"/>
          <w:sz w:val="24"/>
          <w:szCs w:val="24"/>
          <w:lang w:eastAsia="zh-CN"/>
        </w:rPr>
      </w:pPr>
      <w:r>
        <w:rPr>
          <w:rFonts w:ascii="宋体" w:eastAsia="宋体" w:hAnsi="宋体" w:cs="宋体"/>
          <w:b/>
          <w:bCs/>
          <w:sz w:val="24"/>
          <w:szCs w:val="24"/>
          <w:lang w:eastAsia="zh-CN"/>
        </w:rPr>
        <w:t>R3的理由：</w:t>
      </w:r>
      <w:r>
        <w:rPr>
          <w:rFonts w:ascii="宋体" w:eastAsia="宋体" w:hAnsi="宋体" w:cs="宋体"/>
          <w:b/>
          <w:bCs/>
          <w:w w:val="99"/>
          <w:sz w:val="24"/>
          <w:szCs w:val="24"/>
          <w:lang w:eastAsia="zh-CN"/>
        </w:rPr>
        <w:t xml:space="preserve"> </w:t>
      </w:r>
      <w:r>
        <w:rPr>
          <w:rFonts w:ascii="宋体" w:eastAsia="宋体" w:hAnsi="宋体" w:cs="宋体"/>
          <w:sz w:val="24"/>
          <w:szCs w:val="24"/>
          <w:lang w:eastAsia="zh-CN"/>
        </w:rPr>
        <w:t xml:space="preserve">这一要求将确保规划协调员或适用时的平衡局提供区域实体要求的数据。 </w:t>
      </w:r>
      <w:r>
        <w:rPr>
          <w:rFonts w:ascii="宋体" w:eastAsia="宋体" w:hAnsi="宋体" w:cs="宋体"/>
          <w:b/>
          <w:bCs/>
          <w:sz w:val="24"/>
          <w:szCs w:val="24"/>
          <w:lang w:eastAsia="zh-CN"/>
        </w:rPr>
        <w:t>R4的理由：</w:t>
      </w:r>
    </w:p>
    <w:p w14:paraId="110B3797" w14:textId="10A552DA" w:rsidR="006B326C" w:rsidRDefault="009B4794">
      <w:pPr>
        <w:pStyle w:val="a3"/>
        <w:spacing w:before="32" w:line="237" w:lineRule="auto"/>
        <w:ind w:left="140" w:right="200"/>
        <w:rPr>
          <w:lang w:eastAsia="zh-CN"/>
        </w:rPr>
      </w:pPr>
      <w:r>
        <w:rPr>
          <w:lang w:eastAsia="zh-CN"/>
        </w:rPr>
        <w:t>这一要求将确保适用实体将向其他适用实体（规划协调员、平衡局、</w:t>
      </w:r>
      <w:del w:id="747" w:author="378653276@qq.com" w:date="2021-04-20T22:30:00Z">
        <w:r w:rsidDel="0067247E">
          <w:rPr>
            <w:lang w:eastAsia="zh-CN"/>
          </w:rPr>
          <w:delText>传输规划师</w:delText>
        </w:r>
      </w:del>
      <w:ins w:id="748" w:author="378653276@qq.com" w:date="2021-04-20T22:30:00Z">
        <w:r w:rsidR="0067247E">
          <w:rPr>
            <w:lang w:eastAsia="zh-CN"/>
          </w:rPr>
          <w:t>传输规划人员</w:t>
        </w:r>
      </w:ins>
      <w:r>
        <w:rPr>
          <w:lang w:eastAsia="zh-CN"/>
        </w:rPr>
        <w:t>或资源 规划师）提供规划协调员或平衡局要求的需求R1数据，除非提供的数据将与适用实体的 保密、监管或安全要求相冲突。 共享用于制定预测和信息共享活动的辅助方法和假设的 文件将提高规划做法的效率，并支持确定所需的系统增援。</w:t>
      </w:r>
    </w:p>
    <w:p w14:paraId="76604C08" w14:textId="77777777" w:rsidR="006B326C" w:rsidRDefault="009B4794">
      <w:pPr>
        <w:pStyle w:val="a3"/>
        <w:spacing w:before="123" w:line="237" w:lineRule="auto"/>
        <w:ind w:left="140" w:right="200"/>
        <w:rPr>
          <w:lang w:eastAsia="zh-CN"/>
        </w:rPr>
      </w:pPr>
      <w:r>
        <w:rPr>
          <w:lang w:eastAsia="zh-CN"/>
        </w:rPr>
        <w:t>根据要求R4共享数据的义务不取代或以其他方式修改任何适用实体现有的保密义务。 例 如，如果一个实体被禁止根据开放存取传输关税或合同安排的保密规定提供所要求的任何 数据，则要求R4没有</w:t>
      </w:r>
    </w:p>
    <w:p w14:paraId="6751C73D" w14:textId="77777777" w:rsidR="006B326C" w:rsidRDefault="006B326C">
      <w:pPr>
        <w:spacing w:line="237" w:lineRule="auto"/>
        <w:rPr>
          <w:lang w:eastAsia="zh-CN"/>
        </w:rPr>
        <w:sectPr w:rsidR="006B326C">
          <w:headerReference w:type="default" r:id="rId89"/>
          <w:footerReference w:type="default" r:id="rId90"/>
          <w:pgSz w:w="12240" w:h="15840"/>
          <w:pgMar w:top="1020" w:right="900" w:bottom="900" w:left="1300" w:header="752" w:footer="705" w:gutter="0"/>
          <w:pgNumType w:start="10"/>
          <w:cols w:space="720"/>
        </w:sectPr>
      </w:pPr>
    </w:p>
    <w:p w14:paraId="47556493" w14:textId="77777777" w:rsidR="006B326C" w:rsidRDefault="006B326C">
      <w:pPr>
        <w:spacing w:before="3"/>
        <w:rPr>
          <w:rFonts w:ascii="宋体" w:eastAsia="宋体" w:hAnsi="宋体" w:cs="宋体"/>
          <w:sz w:val="26"/>
          <w:szCs w:val="26"/>
          <w:lang w:eastAsia="zh-CN"/>
        </w:rPr>
      </w:pPr>
    </w:p>
    <w:p w14:paraId="32002715" w14:textId="77777777" w:rsidR="006B326C" w:rsidRDefault="009B4794">
      <w:pPr>
        <w:pStyle w:val="a3"/>
        <w:spacing w:before="28" w:line="237" w:lineRule="auto"/>
        <w:ind w:left="140" w:right="200"/>
        <w:rPr>
          <w:lang w:eastAsia="zh-CN"/>
        </w:rPr>
      </w:pPr>
      <w:r>
        <w:rPr>
          <w:lang w:eastAsia="zh-CN"/>
        </w:rPr>
        <w:t>要求适用实体向请求实体提供数据。 相反，根据第4.1部分，适用实体必须向请求实体 简单地提供书面通知，说明它将不提供数据和不提供数据的依据。 如果适用的实体负有 保密义务，只有在满足某些条件的情况下才允许适用的实体共享数据，则适用的实体应 确保在要求R4规定的45天期限内满足这些条件，就延长45天期限以满足所有这些条件与 请求实体进行沟通，或根据第4.1部分提供理由说明为什么在这种情况下不能满足这些条 件。</w:t>
      </w:r>
    </w:p>
    <w:p w14:paraId="4AE815A3" w14:textId="77777777" w:rsidR="006B326C" w:rsidRDefault="006B326C">
      <w:pPr>
        <w:spacing w:line="237" w:lineRule="auto"/>
        <w:rPr>
          <w:lang w:eastAsia="zh-CN"/>
        </w:rPr>
        <w:sectPr w:rsidR="006B326C">
          <w:pgSz w:w="12240" w:h="15840"/>
          <w:pgMar w:top="1020" w:right="900" w:bottom="900" w:left="1300" w:header="752" w:footer="705" w:gutter="0"/>
          <w:cols w:space="720"/>
        </w:sectPr>
      </w:pPr>
    </w:p>
    <w:p w14:paraId="4492F338" w14:textId="77777777" w:rsidR="006B326C" w:rsidRDefault="006B326C">
      <w:pPr>
        <w:spacing w:before="6"/>
        <w:rPr>
          <w:rFonts w:ascii="宋体" w:eastAsia="宋体" w:hAnsi="宋体" w:cs="宋体"/>
          <w:sz w:val="27"/>
          <w:szCs w:val="27"/>
          <w:lang w:eastAsia="zh-CN"/>
        </w:rPr>
      </w:pPr>
    </w:p>
    <w:p w14:paraId="54897F7D" w14:textId="77777777" w:rsidR="006B326C" w:rsidRDefault="009B4794">
      <w:pPr>
        <w:pStyle w:val="2"/>
        <w:ind w:left="140" w:right="819"/>
        <w:rPr>
          <w:b w:val="0"/>
          <w:bCs w:val="0"/>
          <w:lang w:eastAsia="zh-CN"/>
        </w:rPr>
      </w:pPr>
      <w:r>
        <w:rPr>
          <w:rFonts w:ascii="Arial" w:eastAsia="Arial" w:hAnsi="Arial" w:cs="Arial"/>
          <w:color w:val="15365D"/>
          <w:lang w:eastAsia="zh-CN"/>
        </w:rPr>
        <w:t>A.</w:t>
      </w:r>
      <w:r>
        <w:rPr>
          <w:rFonts w:ascii="Arial" w:eastAsia="Arial" w:hAnsi="Arial" w:cs="Arial"/>
          <w:color w:val="15365D"/>
          <w:spacing w:val="50"/>
          <w:lang w:eastAsia="zh-CN"/>
        </w:rPr>
        <w:t xml:space="preserve"> </w:t>
      </w:r>
      <w:r>
        <w:rPr>
          <w:color w:val="244D74"/>
          <w:lang w:eastAsia="zh-CN"/>
        </w:rPr>
        <w:t>导言</w:t>
      </w:r>
    </w:p>
    <w:p w14:paraId="39ECB793" w14:textId="77777777" w:rsidR="006B326C" w:rsidRDefault="009B4794">
      <w:pPr>
        <w:tabs>
          <w:tab w:val="left" w:pos="1075"/>
        </w:tabs>
        <w:spacing w:before="105"/>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题目：电力系统建模与分析数据</w:t>
      </w:r>
    </w:p>
    <w:p w14:paraId="494B6216" w14:textId="77777777" w:rsidR="006B326C" w:rsidRDefault="009B4794">
      <w:pPr>
        <w:tabs>
          <w:tab w:val="left" w:pos="1075"/>
          <w:tab w:val="left" w:pos="2299"/>
        </w:tabs>
        <w:spacing w:before="85"/>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2.</w:t>
      </w:r>
      <w:r>
        <w:rPr>
          <w:rFonts w:ascii="Calibri" w:eastAsia="Calibri" w:hAnsi="Calibri" w:cs="Calibri"/>
          <w:b/>
          <w:bCs/>
          <w:spacing w:val="-1"/>
          <w:w w:val="95"/>
          <w:sz w:val="24"/>
          <w:szCs w:val="24"/>
          <w:lang w:eastAsia="zh-CN"/>
        </w:rPr>
        <w:tab/>
      </w:r>
      <w:bookmarkStart w:id="749" w:name="2.编号：国防部-032-1"/>
      <w:bookmarkEnd w:id="749"/>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国防部-032-1</w:t>
      </w:r>
    </w:p>
    <w:p w14:paraId="6BFEBE1B" w14:textId="77777777" w:rsidR="006B326C" w:rsidRDefault="009B4794">
      <w:pPr>
        <w:pStyle w:val="a3"/>
        <w:tabs>
          <w:tab w:val="left" w:pos="1075"/>
          <w:tab w:val="left" w:pos="2299"/>
        </w:tabs>
        <w:spacing w:before="118" w:line="312" w:lineRule="exact"/>
        <w:ind w:left="1076" w:right="1059" w:hanging="576"/>
        <w:rPr>
          <w:lang w:eastAsia="zh-CN"/>
        </w:rPr>
      </w:pPr>
      <w:r>
        <w:rPr>
          <w:rFonts w:ascii="Calibri" w:eastAsia="Calibri" w:hAnsi="Calibri" w:cs="Calibri"/>
          <w:b/>
          <w:bCs/>
          <w:spacing w:val="-1"/>
          <w:w w:val="95"/>
          <w:lang w:eastAsia="zh-CN"/>
        </w:rPr>
        <w:t>3.</w:t>
      </w:r>
      <w:r>
        <w:rPr>
          <w:rFonts w:ascii="Calibri" w:eastAsia="Calibri" w:hAnsi="Calibri" w:cs="Calibri"/>
          <w:b/>
          <w:bCs/>
          <w:spacing w:val="-1"/>
          <w:w w:val="95"/>
          <w:lang w:eastAsia="zh-CN"/>
        </w:rPr>
        <w:tab/>
      </w:r>
      <w:r>
        <w:rPr>
          <w:rFonts w:cs="宋体"/>
          <w:b/>
          <w:bCs/>
          <w:w w:val="95"/>
          <w:lang w:eastAsia="zh-CN"/>
        </w:rPr>
        <w:t>目的：</w:t>
      </w:r>
      <w:r>
        <w:rPr>
          <w:rFonts w:cs="宋体"/>
          <w:b/>
          <w:bCs/>
          <w:w w:val="95"/>
          <w:lang w:eastAsia="zh-CN"/>
        </w:rPr>
        <w:tab/>
      </w:r>
      <w:r>
        <w:rPr>
          <w:lang w:eastAsia="zh-CN"/>
        </w:rPr>
        <w:t>建立一致的建模数据要求和报告程序，以开发必要的规划</w:t>
      </w:r>
      <w:proofErr w:type="gramStart"/>
      <w:r>
        <w:rPr>
          <w:lang w:eastAsia="zh-CN"/>
        </w:rPr>
        <w:t>视界案</w:t>
      </w:r>
      <w:proofErr w:type="gramEnd"/>
      <w:r>
        <w:rPr>
          <w:lang w:eastAsia="zh-CN"/>
        </w:rPr>
        <w:t xml:space="preserve"> 例，以支持分析互联传输系统的可靠性。</w:t>
      </w:r>
    </w:p>
    <w:p w14:paraId="26D00307"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4.</w:t>
      </w:r>
      <w:r>
        <w:rPr>
          <w:rFonts w:ascii="Calibri" w:eastAsia="Calibri" w:hAnsi="Calibri" w:cs="Calibri"/>
          <w:spacing w:val="-1"/>
          <w:w w:val="95"/>
          <w:lang w:eastAsia="zh-CN"/>
        </w:rPr>
        <w:tab/>
      </w:r>
      <w:r>
        <w:rPr>
          <w:lang w:eastAsia="zh-CN"/>
        </w:rPr>
        <w:t>适用性：</w:t>
      </w:r>
    </w:p>
    <w:p w14:paraId="1510E8B4"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4.1. </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职能实体：</w:t>
      </w:r>
    </w:p>
    <w:p w14:paraId="44BC0DF8"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4.1.1</w:t>
      </w:r>
      <w:r>
        <w:rPr>
          <w:rFonts w:ascii="Calibri" w:eastAsia="Calibri" w:hAnsi="Calibri" w:cs="Calibri"/>
          <w:b/>
          <w:bCs/>
          <w:spacing w:val="-2"/>
          <w:sz w:val="24"/>
          <w:szCs w:val="24"/>
          <w:lang w:eastAsia="zh-CN"/>
        </w:rPr>
        <w:tab/>
      </w:r>
      <w:r>
        <w:rPr>
          <w:rFonts w:ascii="宋体" w:eastAsia="宋体" w:hAnsi="宋体" w:cs="宋体"/>
          <w:sz w:val="24"/>
          <w:szCs w:val="24"/>
          <w:lang w:eastAsia="zh-CN"/>
        </w:rPr>
        <w:t>平衡权力</w:t>
      </w:r>
    </w:p>
    <w:p w14:paraId="7D70AEFE" w14:textId="2FC300B4"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4.1.2</w:t>
      </w:r>
      <w:r>
        <w:rPr>
          <w:rFonts w:ascii="Calibri" w:eastAsia="Calibri" w:hAnsi="Calibri" w:cs="Calibri"/>
          <w:b/>
          <w:bCs/>
          <w:spacing w:val="-2"/>
          <w:sz w:val="24"/>
          <w:szCs w:val="24"/>
          <w:lang w:eastAsia="zh-CN"/>
        </w:rPr>
        <w:tab/>
      </w:r>
      <w:del w:id="750" w:author="378653276@qq.com" w:date="2021-04-20T23:30:00Z">
        <w:r w:rsidDel="00EC7974">
          <w:rPr>
            <w:rFonts w:ascii="宋体" w:eastAsia="宋体" w:hAnsi="宋体" w:cs="宋体"/>
            <w:sz w:val="24"/>
            <w:szCs w:val="24"/>
            <w:lang w:eastAsia="zh-CN"/>
          </w:rPr>
          <w:delText>发电机业主</w:delText>
        </w:r>
      </w:del>
      <w:ins w:id="751" w:author="378653276@qq.com" w:date="2021-04-20T23:30:00Z">
        <w:r w:rsidR="00EC7974">
          <w:rPr>
            <w:rFonts w:ascii="宋体" w:eastAsia="宋体" w:hAnsi="宋体" w:cs="宋体"/>
            <w:sz w:val="24"/>
            <w:szCs w:val="24"/>
            <w:lang w:eastAsia="zh-CN"/>
          </w:rPr>
          <w:t>发电资产拥有者</w:t>
        </w:r>
      </w:ins>
    </w:p>
    <w:p w14:paraId="66F6468C"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4.1.3</w:t>
      </w:r>
      <w:r>
        <w:rPr>
          <w:rFonts w:ascii="Calibri" w:eastAsia="Calibri" w:hAnsi="Calibri" w:cs="Calibri"/>
          <w:b/>
          <w:bCs/>
          <w:spacing w:val="-2"/>
          <w:sz w:val="24"/>
          <w:szCs w:val="24"/>
          <w:lang w:eastAsia="zh-CN"/>
        </w:rPr>
        <w:tab/>
      </w:r>
      <w:r>
        <w:rPr>
          <w:rFonts w:ascii="宋体" w:eastAsia="宋体" w:hAnsi="宋体" w:cs="宋体"/>
          <w:sz w:val="24"/>
          <w:szCs w:val="24"/>
          <w:lang w:eastAsia="zh-CN"/>
        </w:rPr>
        <w:t>负载服务实体</w:t>
      </w:r>
    </w:p>
    <w:p w14:paraId="10FD67DE" w14:textId="77777777" w:rsidR="006B326C" w:rsidRDefault="009B4794">
      <w:pPr>
        <w:tabs>
          <w:tab w:val="left" w:pos="2299"/>
        </w:tabs>
        <w:spacing w:before="85"/>
        <w:ind w:left="2300" w:right="819" w:hanging="720"/>
        <w:rPr>
          <w:rFonts w:ascii="宋体" w:eastAsia="宋体" w:hAnsi="宋体" w:cs="宋体"/>
          <w:sz w:val="24"/>
          <w:szCs w:val="24"/>
          <w:lang w:eastAsia="zh-CN"/>
        </w:rPr>
      </w:pPr>
      <w:r>
        <w:rPr>
          <w:rFonts w:ascii="Calibri" w:eastAsia="Calibri" w:hAnsi="Calibri" w:cs="Calibri"/>
          <w:b/>
          <w:bCs/>
          <w:spacing w:val="-2"/>
          <w:sz w:val="24"/>
          <w:szCs w:val="24"/>
          <w:lang w:eastAsia="zh-CN"/>
        </w:rPr>
        <w:t>4.1.4</w:t>
      </w:r>
      <w:r>
        <w:rPr>
          <w:rFonts w:ascii="Calibri" w:eastAsia="Calibri" w:hAnsi="Calibri" w:cs="Calibri"/>
          <w:b/>
          <w:bCs/>
          <w:spacing w:val="-2"/>
          <w:sz w:val="24"/>
          <w:szCs w:val="24"/>
          <w:lang w:eastAsia="zh-CN"/>
        </w:rPr>
        <w:tab/>
      </w:r>
      <w:r>
        <w:rPr>
          <w:rFonts w:ascii="宋体" w:eastAsia="宋体" w:hAnsi="宋体" w:cs="宋体"/>
          <w:sz w:val="24"/>
          <w:szCs w:val="24"/>
          <w:lang w:eastAsia="zh-CN"/>
        </w:rPr>
        <w:t>规划局和规划协调员（下称“规划协调员”）</w:t>
      </w:r>
    </w:p>
    <w:p w14:paraId="64865E8D" w14:textId="77777777" w:rsidR="006B326C" w:rsidRDefault="009B4794">
      <w:pPr>
        <w:pStyle w:val="a3"/>
        <w:spacing w:before="90" w:line="237" w:lineRule="auto"/>
        <w:ind w:left="2300" w:right="504"/>
        <w:rPr>
          <w:lang w:eastAsia="zh-CN"/>
        </w:rPr>
      </w:pPr>
      <w:r>
        <w:rPr>
          <w:lang w:eastAsia="zh-CN"/>
        </w:rPr>
        <w:t>这一拟议标准将“规划局”与适用职能实体清单中的“规划协调 员”结合起来。 NERC功能模型在注册时列出了</w:t>
      </w:r>
      <w:proofErr w:type="gramStart"/>
      <w:r>
        <w:rPr>
          <w:lang w:eastAsia="zh-CN"/>
        </w:rPr>
        <w:t>“</w:t>
      </w:r>
      <w:proofErr w:type="gramEnd"/>
      <w:r>
        <w:rPr>
          <w:lang w:eastAsia="zh-CN"/>
        </w:rPr>
        <w:t>计划协调员 标准列表“规划局”，它们尚未同步。 在此之前，拟议的标准适用 于规划局和规划协调员。</w:t>
      </w:r>
    </w:p>
    <w:p w14:paraId="11E63C30" w14:textId="77777777" w:rsidR="006B326C" w:rsidRDefault="009B4794">
      <w:pPr>
        <w:tabs>
          <w:tab w:val="left" w:pos="2299"/>
        </w:tabs>
        <w:spacing w:before="116"/>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4.1.5</w:t>
      </w:r>
      <w:r>
        <w:rPr>
          <w:rFonts w:ascii="Calibri" w:eastAsia="Calibri" w:hAnsi="Calibri" w:cs="Calibri"/>
          <w:b/>
          <w:bCs/>
          <w:spacing w:val="-2"/>
          <w:sz w:val="24"/>
          <w:szCs w:val="24"/>
          <w:lang w:eastAsia="zh-CN"/>
        </w:rPr>
        <w:tab/>
      </w:r>
      <w:r>
        <w:rPr>
          <w:rFonts w:ascii="宋体" w:eastAsia="宋体" w:hAnsi="宋体" w:cs="宋体"/>
          <w:sz w:val="24"/>
          <w:szCs w:val="24"/>
          <w:lang w:eastAsia="zh-CN"/>
        </w:rPr>
        <w:t>资源规划师</w:t>
      </w:r>
    </w:p>
    <w:p w14:paraId="489FC5AB"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4.1.6</w:t>
      </w:r>
      <w:r>
        <w:rPr>
          <w:rFonts w:ascii="Calibri" w:eastAsia="Calibri" w:hAnsi="Calibri" w:cs="Calibri"/>
          <w:b/>
          <w:bCs/>
          <w:spacing w:val="-2"/>
          <w:sz w:val="24"/>
          <w:szCs w:val="24"/>
          <w:lang w:eastAsia="zh-CN"/>
        </w:rPr>
        <w:tab/>
      </w:r>
      <w:r>
        <w:rPr>
          <w:rFonts w:ascii="宋体" w:eastAsia="宋体" w:hAnsi="宋体" w:cs="宋体"/>
          <w:sz w:val="24"/>
          <w:szCs w:val="24"/>
          <w:lang w:eastAsia="zh-CN"/>
        </w:rPr>
        <w:t>传输所有者</w:t>
      </w:r>
    </w:p>
    <w:p w14:paraId="346F0EDB"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4.1.7</w:t>
      </w:r>
      <w:r>
        <w:rPr>
          <w:rFonts w:ascii="Calibri" w:eastAsia="Calibri" w:hAnsi="Calibri" w:cs="Calibri"/>
          <w:b/>
          <w:bCs/>
          <w:spacing w:val="-2"/>
          <w:sz w:val="24"/>
          <w:szCs w:val="24"/>
          <w:lang w:eastAsia="zh-CN"/>
        </w:rPr>
        <w:tab/>
      </w:r>
      <w:r>
        <w:rPr>
          <w:rFonts w:ascii="宋体" w:eastAsia="宋体" w:hAnsi="宋体" w:cs="宋体"/>
          <w:sz w:val="24"/>
          <w:szCs w:val="24"/>
          <w:lang w:eastAsia="zh-CN"/>
        </w:rPr>
        <w:t>传送机</w:t>
      </w:r>
    </w:p>
    <w:p w14:paraId="2399CA51" w14:textId="77777777" w:rsidR="006B326C" w:rsidRDefault="009B4794">
      <w:pPr>
        <w:tabs>
          <w:tab w:val="left" w:pos="2299"/>
        </w:tabs>
        <w:spacing w:before="87"/>
        <w:ind w:left="1580" w:right="819"/>
        <w:rPr>
          <w:rFonts w:ascii="宋体" w:eastAsia="宋体" w:hAnsi="宋体" w:cs="宋体"/>
          <w:sz w:val="24"/>
          <w:szCs w:val="24"/>
          <w:lang w:eastAsia="zh-CN"/>
        </w:rPr>
      </w:pPr>
      <w:r>
        <w:rPr>
          <w:rFonts w:ascii="Calibri" w:eastAsia="Calibri" w:hAnsi="Calibri" w:cs="Calibri"/>
          <w:b/>
          <w:bCs/>
          <w:spacing w:val="-2"/>
          <w:sz w:val="24"/>
          <w:szCs w:val="24"/>
          <w:lang w:eastAsia="zh-CN"/>
        </w:rPr>
        <w:t>4.1.8</w:t>
      </w:r>
      <w:r>
        <w:rPr>
          <w:rFonts w:ascii="Calibri" w:eastAsia="Calibri" w:hAnsi="Calibri" w:cs="Calibri"/>
          <w:b/>
          <w:bCs/>
          <w:spacing w:val="-2"/>
          <w:sz w:val="24"/>
          <w:szCs w:val="24"/>
          <w:lang w:eastAsia="zh-CN"/>
        </w:rPr>
        <w:tab/>
      </w:r>
      <w:r>
        <w:rPr>
          <w:rFonts w:ascii="宋体" w:eastAsia="宋体" w:hAnsi="宋体" w:cs="宋体"/>
          <w:sz w:val="24"/>
          <w:szCs w:val="24"/>
          <w:lang w:eastAsia="zh-CN"/>
        </w:rPr>
        <w:t>传输服务提供商</w:t>
      </w:r>
    </w:p>
    <w:p w14:paraId="5DF34856"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5.</w:t>
      </w:r>
      <w:r>
        <w:rPr>
          <w:rFonts w:ascii="Calibri" w:eastAsia="Calibri" w:hAnsi="Calibri" w:cs="Calibri"/>
          <w:spacing w:val="-1"/>
          <w:w w:val="95"/>
          <w:lang w:eastAsia="zh-CN"/>
        </w:rPr>
        <w:tab/>
      </w:r>
      <w:r>
        <w:rPr>
          <w:lang w:eastAsia="zh-CN"/>
        </w:rPr>
        <w:t>生效日期：</w:t>
      </w:r>
    </w:p>
    <w:p w14:paraId="592AECF3" w14:textId="7140C7A5" w:rsidR="006B326C" w:rsidRDefault="009B4794">
      <w:pPr>
        <w:pStyle w:val="a3"/>
        <w:spacing w:before="90" w:line="237" w:lineRule="auto"/>
        <w:ind w:left="1076" w:right="504"/>
        <w:rPr>
          <w:lang w:eastAsia="zh-CN"/>
        </w:rPr>
      </w:pPr>
      <w:r>
        <w:rPr>
          <w:lang w:eastAsia="zh-CN"/>
        </w:rPr>
        <w:t>MOD-032-1，要求R1应在第一个日历季度的第一天生效，该日期应为标准获得适 用的政府</w:t>
      </w:r>
      <w:del w:id="752" w:author="378653276@qq.com" w:date="2021-04-20T22:31:00Z">
        <w:r w:rsidDel="0067247E">
          <w:rPr>
            <w:lang w:eastAsia="zh-CN"/>
          </w:rPr>
          <w:delText>当局</w:delText>
        </w:r>
      </w:del>
      <w:ins w:id="753" w:author="378653276@qq.com" w:date="2021-04-20T22:31:00Z">
        <w:r w:rsidR="0067247E">
          <w:rPr>
            <w:lang w:eastAsia="zh-CN"/>
          </w:rPr>
          <w:t>机关</w:t>
        </w:r>
      </w:ins>
      <w:r>
        <w:rPr>
          <w:lang w:eastAsia="zh-CN"/>
        </w:rPr>
        <w:t>批准之日起12个月之后，或在标准生效需要得到适用的政府</w:t>
      </w:r>
      <w:del w:id="754" w:author="378653276@qq.com" w:date="2021-04-20T22:31:00Z">
        <w:r w:rsidDel="0067247E">
          <w:rPr>
            <w:lang w:eastAsia="zh-CN"/>
          </w:rPr>
          <w:delText>当局</w:delText>
        </w:r>
      </w:del>
      <w:ins w:id="755" w:author="378653276@qq.com" w:date="2021-04-20T22:31:00Z">
        <w:r w:rsidR="0067247E">
          <w:rPr>
            <w:lang w:eastAsia="zh-CN"/>
          </w:rPr>
          <w:t>机关</w:t>
        </w:r>
      </w:ins>
      <w:r>
        <w:rPr>
          <w:lang w:eastAsia="zh-CN"/>
        </w:rPr>
        <w:t>批 准的管辖范围内另有规定。 如果不需要由适用的政府</w:t>
      </w:r>
      <w:del w:id="756" w:author="378653276@qq.com" w:date="2021-04-20T22:31:00Z">
        <w:r w:rsidDel="0067247E">
          <w:rPr>
            <w:lang w:eastAsia="zh-CN"/>
          </w:rPr>
          <w:delText>当局</w:delText>
        </w:r>
      </w:del>
      <w:ins w:id="757" w:author="378653276@qq.com" w:date="2021-04-20T22:31:00Z">
        <w:r w:rsidR="0067247E">
          <w:rPr>
            <w:lang w:eastAsia="zh-CN"/>
          </w:rPr>
          <w:t>机关</w:t>
        </w:r>
      </w:ins>
      <w:r>
        <w:rPr>
          <w:lang w:eastAsia="zh-CN"/>
        </w:rPr>
        <w:t>批准，MOD-032-1，要 求R1应在第一个日历季度的第一天生效，即NERC董事会通过标准之日起12个月之 后，或在该法域另有规定。</w:t>
      </w:r>
    </w:p>
    <w:p w14:paraId="5ED0FAB8" w14:textId="79F85506" w:rsidR="006B326C" w:rsidRDefault="009B4794">
      <w:pPr>
        <w:pStyle w:val="a3"/>
        <w:spacing w:before="121" w:line="237" w:lineRule="auto"/>
        <w:ind w:left="1076" w:right="504"/>
        <w:rPr>
          <w:lang w:eastAsia="zh-CN"/>
        </w:rPr>
      </w:pPr>
      <w:r>
        <w:rPr>
          <w:lang w:eastAsia="zh-CN"/>
        </w:rPr>
        <w:t>MOD-032-1、Require R2、R3和R4应于第一个日历季度的第一天生效，该日期为 标准获得适用的政府</w:t>
      </w:r>
      <w:del w:id="758" w:author="378653276@qq.com" w:date="2021-04-20T22:31:00Z">
        <w:r w:rsidDel="0067247E">
          <w:rPr>
            <w:lang w:eastAsia="zh-CN"/>
          </w:rPr>
          <w:delText>当局</w:delText>
        </w:r>
      </w:del>
      <w:ins w:id="759" w:author="378653276@qq.com" w:date="2021-04-20T22:31:00Z">
        <w:r w:rsidR="0067247E">
          <w:rPr>
            <w:lang w:eastAsia="zh-CN"/>
          </w:rPr>
          <w:t>机关</w:t>
        </w:r>
      </w:ins>
      <w:r>
        <w:rPr>
          <w:lang w:eastAsia="zh-CN"/>
        </w:rPr>
        <w:t>批准之日起24个月之后，或在标准生效需要得到适用 的政府</w:t>
      </w:r>
      <w:del w:id="760" w:author="378653276@qq.com" w:date="2021-04-20T22:31:00Z">
        <w:r w:rsidDel="0067247E">
          <w:rPr>
            <w:lang w:eastAsia="zh-CN"/>
          </w:rPr>
          <w:delText>当局</w:delText>
        </w:r>
      </w:del>
      <w:ins w:id="761" w:author="378653276@qq.com" w:date="2021-04-20T22:31:00Z">
        <w:r w:rsidR="0067247E">
          <w:rPr>
            <w:lang w:eastAsia="zh-CN"/>
          </w:rPr>
          <w:t>机关</w:t>
        </w:r>
      </w:ins>
      <w:r>
        <w:rPr>
          <w:lang w:eastAsia="zh-CN"/>
        </w:rPr>
        <w:t>批准的法域中另有规定的日期。 经适用的政府</w:t>
      </w:r>
      <w:del w:id="762" w:author="378653276@qq.com" w:date="2021-04-20T22:31:00Z">
        <w:r w:rsidDel="0067247E">
          <w:rPr>
            <w:lang w:eastAsia="zh-CN"/>
          </w:rPr>
          <w:delText>当局</w:delText>
        </w:r>
      </w:del>
      <w:ins w:id="763" w:author="378653276@qq.com" w:date="2021-04-20T22:31:00Z">
        <w:r w:rsidR="0067247E">
          <w:rPr>
            <w:lang w:eastAsia="zh-CN"/>
          </w:rPr>
          <w:t>机关</w:t>
        </w:r>
      </w:ins>
      <w:r>
        <w:rPr>
          <w:lang w:eastAsia="zh-CN"/>
        </w:rPr>
        <w:t>批准的</w:t>
      </w:r>
    </w:p>
    <w:p w14:paraId="122F59E3" w14:textId="77777777" w:rsidR="006B326C" w:rsidRDefault="006B326C">
      <w:pPr>
        <w:spacing w:line="237" w:lineRule="auto"/>
        <w:rPr>
          <w:lang w:eastAsia="zh-CN"/>
        </w:rPr>
        <w:sectPr w:rsidR="006B326C">
          <w:headerReference w:type="default" r:id="rId91"/>
          <w:footerReference w:type="default" r:id="rId92"/>
          <w:pgSz w:w="12240" w:h="15840"/>
          <w:pgMar w:top="1000" w:right="860" w:bottom="900" w:left="1300" w:header="747" w:footer="705" w:gutter="0"/>
          <w:pgNumType w:start="1"/>
          <w:cols w:space="720"/>
        </w:sectPr>
      </w:pPr>
    </w:p>
    <w:p w14:paraId="3D98024D" w14:textId="77777777" w:rsidR="006B326C" w:rsidRDefault="006B326C">
      <w:pPr>
        <w:spacing w:before="11"/>
        <w:rPr>
          <w:rFonts w:ascii="宋体" w:eastAsia="宋体" w:hAnsi="宋体" w:cs="宋体"/>
          <w:sz w:val="27"/>
          <w:szCs w:val="27"/>
          <w:lang w:eastAsia="zh-CN"/>
        </w:rPr>
      </w:pPr>
    </w:p>
    <w:p w14:paraId="0B9D1D97" w14:textId="77777777" w:rsidR="006B326C" w:rsidRDefault="009B4794">
      <w:pPr>
        <w:pStyle w:val="a3"/>
        <w:spacing w:before="56" w:line="312" w:lineRule="exact"/>
        <w:ind w:left="1076" w:right="504"/>
        <w:rPr>
          <w:lang w:eastAsia="zh-CN"/>
        </w:rPr>
      </w:pPr>
      <w:r>
        <w:rPr>
          <w:lang w:eastAsia="zh-CN"/>
        </w:rPr>
        <w:t>不需要，MOD-032-1、要求R2、R3和R4应在第一个日历季度的第一天生效，即在 NERC董事会通过标准或该法域另有规定的日期之后24个月。</w:t>
      </w:r>
    </w:p>
    <w:p w14:paraId="2584E6A0"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6.</w:t>
      </w:r>
      <w:r>
        <w:rPr>
          <w:rFonts w:ascii="Calibri" w:eastAsia="Calibri" w:hAnsi="Calibri" w:cs="Calibri"/>
          <w:spacing w:val="-1"/>
          <w:w w:val="95"/>
          <w:lang w:eastAsia="zh-CN"/>
        </w:rPr>
        <w:tab/>
      </w:r>
      <w:r>
        <w:rPr>
          <w:lang w:eastAsia="zh-CN"/>
        </w:rPr>
        <w:t>背景：</w:t>
      </w:r>
    </w:p>
    <w:p w14:paraId="76904783" w14:textId="77777777" w:rsidR="006B326C" w:rsidRDefault="009B4794">
      <w:pPr>
        <w:pStyle w:val="a3"/>
        <w:spacing w:before="115" w:line="312" w:lineRule="exact"/>
        <w:ind w:left="1076" w:right="963"/>
        <w:rPr>
          <w:lang w:eastAsia="zh-CN"/>
        </w:rPr>
      </w:pPr>
      <w:r>
        <w:rPr>
          <w:lang w:eastAsia="zh-CN"/>
        </w:rPr>
        <w:t>MOD-032-1与MOD-033-1一起存在，两者都与系统级建模和验证有关。 可靠性 标准MOD-032-1是对现有MOD-010-0、MOD-011-0、MOD-012-0、MOD-013-1、</w:t>
      </w:r>
    </w:p>
    <w:p w14:paraId="1814600F" w14:textId="77777777" w:rsidR="006B326C" w:rsidRDefault="009B4794">
      <w:pPr>
        <w:pStyle w:val="a3"/>
        <w:spacing w:before="0" w:line="282" w:lineRule="exact"/>
        <w:ind w:left="1076" w:right="819"/>
        <w:rPr>
          <w:lang w:eastAsia="zh-CN"/>
        </w:rPr>
      </w:pPr>
      <w:r>
        <w:rPr>
          <w:lang w:eastAsia="zh-CN"/>
        </w:rPr>
        <w:t>MOD-014-0和MOD-015-0.1的合并和替换，它要求适用的数据所有者向各自的</w:t>
      </w:r>
    </w:p>
    <w:p w14:paraId="60B5CF7A" w14:textId="77777777" w:rsidR="006B326C" w:rsidRDefault="009B4794">
      <w:pPr>
        <w:pStyle w:val="a3"/>
        <w:spacing w:before="1" w:line="237" w:lineRule="auto"/>
        <w:ind w:left="1076" w:right="603"/>
        <w:rPr>
          <w:lang w:eastAsia="zh-CN"/>
        </w:rPr>
      </w:pPr>
      <w:r>
        <w:rPr>
          <w:lang w:eastAsia="zh-CN"/>
        </w:rPr>
        <w:t>传输计划者和规划协调员提交数据，以支持跨连接范围的案例构建过程。 可 靠性标准MOD-033-1是一种新的标准，它要求每个计划协调员实施一个文件化 的过程，在其规划区域内进行模型验证。</w:t>
      </w:r>
    </w:p>
    <w:p w14:paraId="39E565B8" w14:textId="77777777" w:rsidR="006B326C" w:rsidRDefault="009B4794">
      <w:pPr>
        <w:pStyle w:val="a3"/>
        <w:spacing w:before="123" w:line="237" w:lineRule="auto"/>
        <w:ind w:left="1076" w:right="504"/>
        <w:rPr>
          <w:lang w:eastAsia="zh-CN"/>
        </w:rPr>
      </w:pPr>
      <w:r>
        <w:rPr>
          <w:lang w:eastAsia="zh-CN"/>
        </w:rPr>
        <w:t>在这两个标准中，规划协调</w:t>
      </w:r>
      <w:proofErr w:type="gramStart"/>
      <w:r>
        <w:rPr>
          <w:lang w:eastAsia="zh-CN"/>
        </w:rPr>
        <w:t>员职能</w:t>
      </w:r>
      <w:proofErr w:type="gramEnd"/>
      <w:r>
        <w:rPr>
          <w:lang w:eastAsia="zh-CN"/>
        </w:rPr>
        <w:t>的转变和责任的重点是由</w:t>
      </w:r>
      <w:proofErr w:type="gramStart"/>
      <w:r>
        <w:rPr>
          <w:lang w:eastAsia="zh-CN"/>
        </w:rPr>
        <w:t>紧急情况紧急情况</w:t>
      </w:r>
      <w:proofErr w:type="gramEnd"/>
      <w:r>
        <w:rPr>
          <w:lang w:eastAsia="zh-CN"/>
        </w:rPr>
        <w:t>紧 急</w:t>
      </w:r>
      <w:proofErr w:type="gramStart"/>
      <w:r>
        <w:rPr>
          <w:lang w:eastAsia="zh-CN"/>
        </w:rPr>
        <w:t>情况紧急情况紧急情况紧急情况紧急情况紧急情况紧急情况紧急情况紧急</w:t>
      </w:r>
      <w:proofErr w:type="gramEnd"/>
      <w:r>
        <w:rPr>
          <w:lang w:eastAsia="zh-CN"/>
        </w:rPr>
        <w:t xml:space="preserve">情况 </w:t>
      </w:r>
      <w:proofErr w:type="gramStart"/>
      <w:r>
        <w:rPr>
          <w:lang w:eastAsia="zh-CN"/>
        </w:rPr>
        <w:t>紧急情况紧急情况紧急情况紧急情况紧急情况紧急情况紧急情况紧急情况</w:t>
      </w:r>
      <w:proofErr w:type="gramEnd"/>
      <w:r>
        <w:rPr>
          <w:lang w:eastAsia="zh-CN"/>
        </w:rPr>
        <w:t xml:space="preserve">紧急情 </w:t>
      </w:r>
      <w:proofErr w:type="gramStart"/>
      <w:r>
        <w:rPr>
          <w:lang w:eastAsia="zh-CN"/>
        </w:rPr>
        <w:t>况紧急情况紧急情况紧急情况紧急情况紧急情况紧急情况紧急情况紧急情况</w:t>
      </w:r>
      <w:proofErr w:type="gramEnd"/>
      <w:r>
        <w:rPr>
          <w:lang w:eastAsia="zh-CN"/>
        </w:rPr>
        <w:t xml:space="preserve">紧急 </w:t>
      </w:r>
      <w:proofErr w:type="gramStart"/>
      <w:r>
        <w:rPr>
          <w:lang w:eastAsia="zh-CN"/>
        </w:rPr>
        <w:t>情况紧急情况紧急情况紧急情况紧急情况紧急情况紧急情况紧急情况紧急</w:t>
      </w:r>
      <w:proofErr w:type="gramEnd"/>
      <w:r>
        <w:rPr>
          <w:lang w:eastAsia="zh-CN"/>
        </w:rPr>
        <w:t>情况紧 急</w:t>
      </w:r>
      <w:proofErr w:type="gramStart"/>
      <w:r>
        <w:rPr>
          <w:lang w:eastAsia="zh-CN"/>
        </w:rPr>
        <w:t>情况紧急情况紧急情况紧急情况紧急情况紧急情况紧急情况紧急情况紧急</w:t>
      </w:r>
      <w:proofErr w:type="gramEnd"/>
      <w:r>
        <w:rPr>
          <w:lang w:eastAsia="zh-CN"/>
        </w:rPr>
        <w:t xml:space="preserve">情况 </w:t>
      </w:r>
      <w:proofErr w:type="gramStart"/>
      <w:r>
        <w:rPr>
          <w:lang w:eastAsia="zh-CN"/>
        </w:rPr>
        <w:t>紧急情况紧急情况紧急情况紧急情况紧急情况紧急情况紧急情况紧急情况</w:t>
      </w:r>
      <w:proofErr w:type="gramEnd"/>
      <w:r>
        <w:rPr>
          <w:lang w:eastAsia="zh-CN"/>
        </w:rPr>
        <w:t xml:space="preserve">紧急情 </w:t>
      </w:r>
      <w:proofErr w:type="gramStart"/>
      <w:r>
        <w:rPr>
          <w:lang w:eastAsia="zh-CN"/>
        </w:rPr>
        <w:t>况紧急情况紧急情况紧急情况紧急情况紧急情况紧急情况紧急情况紧急情况</w:t>
      </w:r>
      <w:proofErr w:type="gramEnd"/>
      <w:r>
        <w:rPr>
          <w:lang w:eastAsia="zh-CN"/>
        </w:rPr>
        <w:t xml:space="preserve">紧急 情况紧急情况紧急情况紧急情况紧急情况紧急情况紧急情况紧急情况紧急情况紧 急情况紧急情况紧急情况紧急情况紧急情况紧急情况紧急情况紧急情况紧急情况 紧急情况紧急情况紧急情况紧急情况紧急情况紧急情况紧急情况紧急情况紧急情 况紧急情况紧急情况紧急情况紧急情况紧急情况紧急情况紧急情况紧急情况紧急 情况紧急情况紧急情况紧急情况紧急情况紧急情况紧急情况紧急情况紧急情况紧 急情况紧急情况紧急情况紧急情况紧急情况紧急情况紧急情况紧急情况紧急情况 693，这些问题在标准的基本原理章节中有更详细的讨论。 最近和重要的一套建 </w:t>
      </w:r>
      <w:proofErr w:type="gramStart"/>
      <w:r>
        <w:rPr>
          <w:lang w:eastAsia="zh-CN"/>
        </w:rPr>
        <w:t>议来自</w:t>
      </w:r>
      <w:proofErr w:type="gramEnd"/>
      <w:r>
        <w:rPr>
          <w:lang w:eastAsia="zh-CN"/>
        </w:rPr>
        <w:t xml:space="preserve">NERC计划委员会的系统分析和建模小组委员会(SAMS)。 SAMS对建模数据 标准提出了几项改进，包括合并标准(SAMS白皮书可从2012年12月NERC规划委员 会的一揽子议程项目3.4获得，从第99页开始，此处： </w:t>
      </w:r>
      <w:hyperlink r:id="rId93">
        <w:r>
          <w:rPr>
            <w:color w:val="0000FF"/>
            <w:u w:val="single" w:color="0000FF"/>
            <w:lang w:eastAsia="zh-CN"/>
          </w:rPr>
          <w:t>http://www.nerc.com/comm/PC/Agendas%20Highlights%20and%20Minutes%20DL/</w:t>
        </w:r>
      </w:hyperlink>
      <w:r>
        <w:rPr>
          <w:color w:val="0000FF"/>
          <w:lang w:eastAsia="zh-CN"/>
        </w:rPr>
        <w:t xml:space="preserve"> </w:t>
      </w:r>
      <w:r>
        <w:rPr>
          <w:color w:val="0000FF"/>
          <w:u w:val="single" w:color="0000FF"/>
          <w:lang w:eastAsia="zh-CN"/>
        </w:rPr>
        <w:t xml:space="preserve">2 </w:t>
      </w:r>
      <w:hyperlink r:id="rId94">
        <w:r>
          <w:rPr>
            <w:color w:val="0000FF"/>
            <w:u w:val="single" w:color="0000FF"/>
            <w:lang w:eastAsia="zh-CN"/>
          </w:rPr>
          <w:t>012/2012_Dec_PC20Agenda.pd</w:t>
        </w:r>
        <w:r>
          <w:rPr>
            <w:color w:val="0000FF"/>
            <w:spacing w:val="-68"/>
            <w:u w:val="single" w:color="0000FF"/>
            <w:lang w:eastAsia="zh-CN"/>
          </w:rPr>
          <w:t xml:space="preserve"> </w:t>
        </w:r>
        <w:r>
          <w:rPr>
            <w:color w:val="0000FF"/>
            <w:u w:val="single" w:color="0000FF"/>
            <w:lang w:eastAsia="zh-CN"/>
          </w:rPr>
          <w:t>f</w:t>
        </w:r>
      </w:hyperlink>
      <w:r>
        <w:rPr>
          <w:lang w:eastAsia="zh-CN"/>
        </w:rPr>
        <w:t>).</w:t>
      </w:r>
    </w:p>
    <w:p w14:paraId="307C1AFD" w14:textId="77777777" w:rsidR="006B326C" w:rsidRDefault="006B326C">
      <w:pPr>
        <w:rPr>
          <w:rFonts w:ascii="宋体" w:eastAsia="宋体" w:hAnsi="宋体" w:cs="宋体"/>
          <w:sz w:val="24"/>
          <w:szCs w:val="24"/>
          <w:lang w:eastAsia="zh-CN"/>
        </w:rPr>
      </w:pPr>
    </w:p>
    <w:p w14:paraId="242418E7" w14:textId="77777777" w:rsidR="006B326C" w:rsidRDefault="009B4794">
      <w:pPr>
        <w:pStyle w:val="2"/>
        <w:spacing w:before="212"/>
        <w:ind w:left="140" w:right="819"/>
        <w:rPr>
          <w:b w:val="0"/>
          <w:bCs w:val="0"/>
          <w:lang w:eastAsia="zh-CN"/>
        </w:rPr>
      </w:pPr>
      <w:r>
        <w:rPr>
          <w:rFonts w:ascii="Arial" w:eastAsia="Arial" w:hAnsi="Arial" w:cs="Arial"/>
          <w:color w:val="16365D"/>
          <w:lang w:eastAsia="zh-CN"/>
        </w:rPr>
        <w:t>B.</w:t>
      </w:r>
      <w:r>
        <w:rPr>
          <w:rFonts w:ascii="Arial" w:eastAsia="Arial" w:hAnsi="Arial" w:cs="Arial"/>
          <w:color w:val="16365D"/>
          <w:spacing w:val="51"/>
          <w:lang w:eastAsia="zh-CN"/>
        </w:rPr>
        <w:t xml:space="preserve"> </w:t>
      </w:r>
      <w:r>
        <w:rPr>
          <w:color w:val="244D74"/>
          <w:lang w:eastAsia="zh-CN"/>
        </w:rPr>
        <w:t>要求和措施</w:t>
      </w:r>
    </w:p>
    <w:p w14:paraId="17DC2A37" w14:textId="31682F7E" w:rsidR="006B326C" w:rsidRDefault="009B4794">
      <w:pPr>
        <w:pStyle w:val="a3"/>
        <w:spacing w:before="134" w:line="312" w:lineRule="exact"/>
        <w:ind w:left="1076" w:right="819" w:hanging="576"/>
        <w:rPr>
          <w:lang w:eastAsia="zh-CN"/>
        </w:rPr>
      </w:pPr>
      <w:r>
        <w:rPr>
          <w:rFonts w:cs="宋体"/>
          <w:b/>
          <w:bCs/>
          <w:lang w:eastAsia="zh-CN"/>
        </w:rPr>
        <w:t>R1。</w:t>
      </w:r>
      <w:r>
        <w:rPr>
          <w:rFonts w:cs="宋体"/>
          <w:b/>
          <w:bCs/>
          <w:spacing w:val="-29"/>
          <w:lang w:eastAsia="zh-CN"/>
        </w:rPr>
        <w:t xml:space="preserve"> </w:t>
      </w:r>
      <w:r>
        <w:rPr>
          <w:lang w:eastAsia="zh-CN"/>
        </w:rPr>
        <w:t>每个规划协调员及其每个</w:t>
      </w:r>
      <w:del w:id="764" w:author="378653276@qq.com" w:date="2021-04-20T22:30:00Z">
        <w:r w:rsidDel="0067247E">
          <w:rPr>
            <w:lang w:eastAsia="zh-CN"/>
          </w:rPr>
          <w:delText>传输规划师</w:delText>
        </w:r>
      </w:del>
      <w:ins w:id="765" w:author="378653276@qq.com" w:date="2021-04-20T22:30:00Z">
        <w:r w:rsidR="0067247E">
          <w:rPr>
            <w:lang w:eastAsia="zh-CN"/>
          </w:rPr>
          <w:t>传输规划人员</w:t>
        </w:r>
      </w:ins>
      <w:r>
        <w:rPr>
          <w:lang w:eastAsia="zh-CN"/>
        </w:rPr>
        <w:t>应共同制定规划协调</w:t>
      </w:r>
      <w:proofErr w:type="gramStart"/>
      <w:r>
        <w:rPr>
          <w:lang w:eastAsia="zh-CN"/>
        </w:rPr>
        <w:t>员规划</w:t>
      </w:r>
      <w:proofErr w:type="gramEnd"/>
      <w:r>
        <w:rPr>
          <w:lang w:eastAsia="zh-CN"/>
        </w:rPr>
        <w:t>区域的稳态、 动态和短路建模数据要求和报告程序，包括：[违规风险因素：较低][时间</w:t>
      </w:r>
      <w:proofErr w:type="gramStart"/>
      <w:r>
        <w:rPr>
          <w:lang w:eastAsia="zh-CN"/>
        </w:rPr>
        <w:t>范</w:t>
      </w:r>
      <w:proofErr w:type="gramEnd"/>
      <w:r>
        <w:rPr>
          <w:lang w:eastAsia="zh-CN"/>
        </w:rPr>
        <w:t xml:space="preserve"> 围：长期规划]</w:t>
      </w:r>
    </w:p>
    <w:p w14:paraId="744C40B7"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pacing w:val="-3"/>
          <w:sz w:val="24"/>
          <w:szCs w:val="24"/>
          <w:lang w:eastAsia="zh-CN"/>
        </w:rPr>
        <w:t xml:space="preserve">1.1. </w:t>
      </w:r>
      <w:r>
        <w:rPr>
          <w:rFonts w:ascii="Calibri" w:eastAsia="Calibri" w:hAnsi="Calibri" w:cs="Calibri"/>
          <w:b/>
          <w:bCs/>
          <w:spacing w:val="37"/>
          <w:sz w:val="24"/>
          <w:szCs w:val="24"/>
          <w:lang w:eastAsia="zh-CN"/>
        </w:rPr>
        <w:t xml:space="preserve"> </w:t>
      </w:r>
      <w:r>
        <w:rPr>
          <w:rFonts w:ascii="宋体" w:eastAsia="宋体" w:hAnsi="宋体" w:cs="宋体"/>
          <w:sz w:val="24"/>
          <w:szCs w:val="24"/>
          <w:lang w:eastAsia="zh-CN"/>
        </w:rPr>
        <w:t>附件1所列数据。</w:t>
      </w:r>
    </w:p>
    <w:p w14:paraId="2C5BAA49"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 </w:t>
      </w:r>
      <w:r>
        <w:rPr>
          <w:rFonts w:ascii="Calibri" w:eastAsia="Calibri" w:hAnsi="Calibri" w:cs="Calibri"/>
          <w:b/>
          <w:bCs/>
          <w:spacing w:val="22"/>
          <w:sz w:val="24"/>
          <w:szCs w:val="24"/>
          <w:lang w:eastAsia="zh-CN"/>
        </w:rPr>
        <w:t xml:space="preserve"> </w:t>
      </w:r>
      <w:r>
        <w:rPr>
          <w:rFonts w:ascii="宋体" w:eastAsia="宋体" w:hAnsi="宋体" w:cs="宋体"/>
          <w:sz w:val="24"/>
          <w:szCs w:val="24"/>
          <w:lang w:eastAsia="zh-CN"/>
        </w:rPr>
        <w:t>下列项目的规格与建立跨接范围案例的程序一致)：</w:t>
      </w:r>
    </w:p>
    <w:p w14:paraId="53A08B75" w14:textId="77777777"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1.2.1.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数据格式；</w:t>
      </w:r>
    </w:p>
    <w:p w14:paraId="5112F8A5" w14:textId="77777777" w:rsidR="006B326C" w:rsidRDefault="009B4794">
      <w:pPr>
        <w:spacing w:before="87"/>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1.2.2.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设备应建模的详细程度；</w:t>
      </w:r>
    </w:p>
    <w:p w14:paraId="5FD9B66B" w14:textId="77777777" w:rsidR="006B326C" w:rsidRDefault="009B4794">
      <w:pPr>
        <w:spacing w:before="85"/>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1.2.3.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要建模的案例类型或场景；以及</w:t>
      </w:r>
    </w:p>
    <w:p w14:paraId="3E3816F7" w14:textId="77777777" w:rsidR="006B326C" w:rsidRDefault="006B326C">
      <w:pPr>
        <w:rPr>
          <w:rFonts w:ascii="宋体" w:eastAsia="宋体" w:hAnsi="宋体" w:cs="宋体"/>
          <w:sz w:val="24"/>
          <w:szCs w:val="24"/>
          <w:lang w:eastAsia="zh-CN"/>
        </w:rPr>
        <w:sectPr w:rsidR="006B326C">
          <w:pgSz w:w="12240" w:h="15840"/>
          <w:pgMar w:top="1000" w:right="860" w:bottom="900" w:left="1300" w:header="747" w:footer="705" w:gutter="0"/>
          <w:cols w:space="720"/>
        </w:sectPr>
      </w:pPr>
    </w:p>
    <w:p w14:paraId="08D5D162" w14:textId="77777777" w:rsidR="006B326C" w:rsidRDefault="006B326C">
      <w:pPr>
        <w:spacing w:before="11"/>
        <w:rPr>
          <w:rFonts w:ascii="宋体" w:eastAsia="宋体" w:hAnsi="宋体" w:cs="宋体"/>
          <w:sz w:val="20"/>
          <w:szCs w:val="20"/>
          <w:lang w:eastAsia="zh-CN"/>
        </w:rPr>
      </w:pPr>
    </w:p>
    <w:p w14:paraId="0DCE534D" w14:textId="77777777" w:rsidR="006B326C" w:rsidRDefault="009B4794">
      <w:pPr>
        <w:spacing w:before="26"/>
        <w:ind w:left="1580" w:right="819"/>
        <w:rPr>
          <w:rFonts w:ascii="宋体" w:eastAsia="宋体" w:hAnsi="宋体" w:cs="宋体"/>
          <w:sz w:val="24"/>
          <w:szCs w:val="24"/>
          <w:lang w:eastAsia="zh-CN"/>
        </w:rPr>
      </w:pPr>
      <w:r>
        <w:rPr>
          <w:rFonts w:ascii="Calibri" w:eastAsia="Calibri" w:hAnsi="Calibri" w:cs="Calibri"/>
          <w:b/>
          <w:bCs/>
          <w:sz w:val="24"/>
          <w:szCs w:val="24"/>
          <w:lang w:eastAsia="zh-CN"/>
        </w:rPr>
        <w:t xml:space="preserve">1.2.4. </w:t>
      </w:r>
      <w:r>
        <w:rPr>
          <w:rFonts w:ascii="Calibri" w:eastAsia="Calibri" w:hAnsi="Calibri" w:cs="Calibri"/>
          <w:b/>
          <w:bCs/>
          <w:spacing w:val="52"/>
          <w:sz w:val="24"/>
          <w:szCs w:val="24"/>
          <w:lang w:eastAsia="zh-CN"/>
        </w:rPr>
        <w:t xml:space="preserve"> </w:t>
      </w:r>
      <w:r>
        <w:rPr>
          <w:rFonts w:ascii="宋体" w:eastAsia="宋体" w:hAnsi="宋体" w:cs="宋体"/>
          <w:sz w:val="24"/>
          <w:szCs w:val="24"/>
          <w:lang w:eastAsia="zh-CN"/>
        </w:rPr>
        <w:t>至少每13个日历月提交一次数据的时间表。</w:t>
      </w:r>
    </w:p>
    <w:p w14:paraId="3F5E7B60" w14:textId="77777777" w:rsidR="006B326C" w:rsidRDefault="006B326C">
      <w:pPr>
        <w:rPr>
          <w:rFonts w:ascii="宋体" w:eastAsia="宋体" w:hAnsi="宋体" w:cs="宋体"/>
          <w:sz w:val="24"/>
          <w:szCs w:val="24"/>
          <w:lang w:eastAsia="zh-CN"/>
        </w:rPr>
        <w:sectPr w:rsidR="006B326C">
          <w:pgSz w:w="12240" w:h="15840"/>
          <w:pgMar w:top="1000" w:right="860" w:bottom="900" w:left="1300" w:header="747" w:footer="705" w:gutter="0"/>
          <w:cols w:space="720"/>
        </w:sectPr>
      </w:pPr>
    </w:p>
    <w:p w14:paraId="26AFF9E1" w14:textId="77777777" w:rsidR="006B326C" w:rsidRDefault="006B326C">
      <w:pPr>
        <w:spacing w:before="11"/>
        <w:rPr>
          <w:rFonts w:ascii="宋体" w:eastAsia="宋体" w:hAnsi="宋体" w:cs="宋体"/>
          <w:sz w:val="27"/>
          <w:szCs w:val="27"/>
          <w:lang w:eastAsia="zh-CN"/>
        </w:rPr>
      </w:pPr>
    </w:p>
    <w:p w14:paraId="4811E4B6" w14:textId="77777777" w:rsidR="006B326C" w:rsidRDefault="009B4794">
      <w:pPr>
        <w:pStyle w:val="a3"/>
        <w:spacing w:before="56" w:line="312" w:lineRule="exact"/>
        <w:ind w:right="504" w:hanging="504"/>
        <w:rPr>
          <w:lang w:eastAsia="zh-CN"/>
        </w:rPr>
      </w:pPr>
      <w:r>
        <w:rPr>
          <w:rFonts w:ascii="Calibri" w:eastAsia="Calibri" w:hAnsi="Calibri" w:cs="Calibri"/>
          <w:b/>
          <w:bCs/>
          <w:lang w:eastAsia="zh-CN"/>
        </w:rPr>
        <w:t>1.3.</w:t>
      </w:r>
      <w:r>
        <w:rPr>
          <w:rFonts w:ascii="Calibri" w:eastAsia="Calibri" w:hAnsi="Calibri" w:cs="Calibri"/>
          <w:b/>
          <w:bCs/>
          <w:spacing w:val="37"/>
          <w:lang w:eastAsia="zh-CN"/>
        </w:rPr>
        <w:t xml:space="preserve"> </w:t>
      </w:r>
      <w:r>
        <w:rPr>
          <w:spacing w:val="11"/>
          <w:lang w:eastAsia="zh-CN"/>
        </w:rPr>
        <w:t>数据要求和报告程序的分发或张贴规范，以便向负责提供数据的实体提</w:t>
      </w:r>
      <w:r>
        <w:rPr>
          <w:lang w:eastAsia="zh-CN"/>
        </w:rPr>
        <w:t xml:space="preserve"> 供。</w:t>
      </w:r>
    </w:p>
    <w:p w14:paraId="717FE7E4" w14:textId="4940F2B6" w:rsidR="006B326C" w:rsidRDefault="009B4794">
      <w:pPr>
        <w:pStyle w:val="a3"/>
        <w:spacing w:before="117" w:line="312" w:lineRule="exact"/>
        <w:ind w:left="1076" w:right="504" w:hanging="576"/>
        <w:rPr>
          <w:lang w:eastAsia="zh-CN"/>
        </w:rPr>
      </w:pPr>
      <w:r>
        <w:rPr>
          <w:rFonts w:cs="宋体"/>
          <w:b/>
          <w:bCs/>
          <w:sz w:val="22"/>
          <w:szCs w:val="22"/>
          <w:lang w:eastAsia="zh-CN"/>
        </w:rPr>
        <w:t>M1。</w:t>
      </w:r>
      <w:r>
        <w:rPr>
          <w:rFonts w:cs="宋体"/>
          <w:b/>
          <w:bCs/>
          <w:spacing w:val="23"/>
          <w:sz w:val="22"/>
          <w:szCs w:val="22"/>
          <w:lang w:eastAsia="zh-CN"/>
        </w:rPr>
        <w:t xml:space="preserve"> </w:t>
      </w:r>
      <w:r>
        <w:rPr>
          <w:lang w:eastAsia="zh-CN"/>
        </w:rPr>
        <w:t>每个计划协调员和传输计划员应提供</w:t>
      </w:r>
      <w:del w:id="766" w:author="378653276@qq.com" w:date="2021-04-20T23:28:00Z">
        <w:r w:rsidDel="008F035B">
          <w:rPr>
            <w:lang w:eastAsia="zh-CN"/>
          </w:rPr>
          <w:delText>证据</w:delText>
        </w:r>
      </w:del>
      <w:ins w:id="767" w:author="378653276@qq.com" w:date="2021-04-20T23:28:00Z">
        <w:r w:rsidR="008F035B">
          <w:rPr>
            <w:lang w:eastAsia="zh-CN"/>
          </w:rPr>
          <w:t>凭证</w:t>
        </w:r>
      </w:ins>
      <w:r>
        <w:rPr>
          <w:lang w:eastAsia="zh-CN"/>
        </w:rPr>
        <w:t>，证明它已联合开发了需求R1中规定的 所需建模数据要求和报告程序。</w:t>
      </w:r>
    </w:p>
    <w:p w14:paraId="52F0047F" w14:textId="12E403A6" w:rsidR="006B326C" w:rsidRDefault="009B4794">
      <w:pPr>
        <w:pStyle w:val="a3"/>
        <w:spacing w:before="95" w:line="232" w:lineRule="auto"/>
        <w:ind w:left="1065" w:right="504" w:hanging="566"/>
        <w:rPr>
          <w:rFonts w:cs="宋体"/>
          <w:sz w:val="25"/>
          <w:szCs w:val="25"/>
          <w:lang w:eastAsia="zh-CN"/>
        </w:rPr>
      </w:pPr>
      <w:r>
        <w:rPr>
          <w:rFonts w:cs="宋体"/>
          <w:b/>
          <w:bCs/>
          <w:lang w:eastAsia="zh-CN"/>
        </w:rPr>
        <w:t>R2。</w:t>
      </w:r>
      <w:r>
        <w:rPr>
          <w:rFonts w:cs="宋体"/>
          <w:b/>
          <w:bCs/>
          <w:spacing w:val="-27"/>
          <w:lang w:eastAsia="zh-CN"/>
        </w:rPr>
        <w:t xml:space="preserve"> </w:t>
      </w:r>
      <w:r>
        <w:rPr>
          <w:lang w:eastAsia="zh-CN"/>
        </w:rPr>
        <w:t>每个平衡</w:t>
      </w:r>
      <w:del w:id="768" w:author="378653276@qq.com" w:date="2021-04-20T22:29:00Z">
        <w:r w:rsidDel="0067247E">
          <w:rPr>
            <w:lang w:eastAsia="zh-CN"/>
          </w:rPr>
          <w:delText>机构</w:delText>
        </w:r>
      </w:del>
      <w:ins w:id="769" w:author="378653276@qq.com" w:date="2021-04-20T22:29:00Z">
        <w:r w:rsidR="0067247E">
          <w:rPr>
            <w:lang w:eastAsia="zh-CN"/>
          </w:rPr>
          <w:t>机关</w:t>
        </w:r>
      </w:ins>
      <w:r>
        <w:rPr>
          <w:lang w:eastAsia="zh-CN"/>
        </w:rPr>
        <w:t>、</w:t>
      </w:r>
      <w:del w:id="770" w:author="378653276@qq.com" w:date="2021-04-20T22:30:00Z">
        <w:r w:rsidDel="0067247E">
          <w:rPr>
            <w:lang w:eastAsia="zh-CN"/>
          </w:rPr>
          <w:delText>发电机所有者</w:delText>
        </w:r>
      </w:del>
      <w:ins w:id="771" w:author="378653276@qq.com" w:date="2021-04-20T22:30:00Z">
        <w:r w:rsidR="0067247E">
          <w:rPr>
            <w:lang w:eastAsia="zh-CN"/>
          </w:rPr>
          <w:t>发电资产拥有者</w:t>
        </w:r>
      </w:ins>
      <w:r>
        <w:rPr>
          <w:lang w:eastAsia="zh-CN"/>
        </w:rPr>
        <w:t>、负载服务实体、资源计划者、传输所有者和传 输服务提供者应根据其规划协调员和传输计划者在需求R1中制定的数据要求和 报告程序，向其传输计划者和规划协调员提供稳态、动态和短路建模数据。 对 于自上次提交以来没有更改的数据，书面确认数据没有更改就足够了。</w:t>
      </w:r>
      <w:r>
        <w:rPr>
          <w:spacing w:val="-16"/>
          <w:lang w:eastAsia="zh-CN"/>
        </w:rPr>
        <w:t xml:space="preserve"> </w:t>
      </w:r>
      <w:r>
        <w:rPr>
          <w:rFonts w:cs="宋体"/>
          <w:i/>
          <w:spacing w:val="-54"/>
          <w:sz w:val="25"/>
          <w:szCs w:val="25"/>
          <w:lang w:eastAsia="zh-CN"/>
        </w:rPr>
        <w:t>[违规</w:t>
      </w:r>
      <w:r>
        <w:rPr>
          <w:rFonts w:cs="宋体"/>
          <w:i/>
          <w:w w:val="96"/>
          <w:sz w:val="25"/>
          <w:szCs w:val="25"/>
          <w:lang w:eastAsia="zh-CN"/>
        </w:rPr>
        <w:t xml:space="preserve"> </w:t>
      </w:r>
      <w:r>
        <w:rPr>
          <w:rFonts w:cs="宋体"/>
          <w:i/>
          <w:spacing w:val="-77"/>
          <w:sz w:val="25"/>
          <w:szCs w:val="25"/>
          <w:lang w:eastAsia="zh-CN"/>
        </w:rPr>
        <w:t>风险因素：中度][时间范围：长期规划]</w:t>
      </w:r>
    </w:p>
    <w:p w14:paraId="5CE960EA" w14:textId="5BAC0DC7" w:rsidR="006B326C" w:rsidRDefault="009B4794">
      <w:pPr>
        <w:pStyle w:val="a3"/>
        <w:spacing w:before="122" w:line="237" w:lineRule="auto"/>
        <w:ind w:left="1076" w:right="819" w:hanging="576"/>
        <w:rPr>
          <w:lang w:eastAsia="zh-CN"/>
        </w:rPr>
      </w:pPr>
      <w:r>
        <w:rPr>
          <w:rFonts w:cs="宋体"/>
          <w:b/>
          <w:bCs/>
          <w:sz w:val="22"/>
          <w:szCs w:val="22"/>
          <w:lang w:eastAsia="zh-CN"/>
        </w:rPr>
        <w:t>m2。</w:t>
      </w:r>
      <w:r>
        <w:rPr>
          <w:rFonts w:cs="宋体"/>
          <w:b/>
          <w:bCs/>
          <w:spacing w:val="21"/>
          <w:sz w:val="22"/>
          <w:szCs w:val="22"/>
          <w:lang w:eastAsia="zh-CN"/>
        </w:rPr>
        <w:t xml:space="preserve"> </w:t>
      </w:r>
      <w:r>
        <w:rPr>
          <w:lang w:eastAsia="zh-CN"/>
        </w:rPr>
        <w:t>要求R2中确定的每个注册实体应提供</w:t>
      </w:r>
      <w:del w:id="772" w:author="378653276@qq.com" w:date="2021-04-20T23:28:00Z">
        <w:r w:rsidDel="008F035B">
          <w:rPr>
            <w:lang w:eastAsia="zh-CN"/>
          </w:rPr>
          <w:delText>证据</w:delText>
        </w:r>
      </w:del>
      <w:ins w:id="773" w:author="378653276@qq.com" w:date="2021-04-20T23:28:00Z">
        <w:r w:rsidR="008F035B">
          <w:rPr>
            <w:lang w:eastAsia="zh-CN"/>
          </w:rPr>
          <w:t>凭证</w:t>
        </w:r>
      </w:ins>
      <w:r>
        <w:rPr>
          <w:lang w:eastAsia="zh-CN"/>
        </w:rPr>
        <w:t>，如显示收件人和日期的电子邮件记 录或邮政收据，证明其已向其传输计划员和计划协调员提交了所需的建模数 据；或书面确认数据没有更改。</w:t>
      </w:r>
    </w:p>
    <w:p w14:paraId="0037D69D" w14:textId="77777777" w:rsidR="006B326C" w:rsidRDefault="009B4794">
      <w:pPr>
        <w:pStyle w:val="a3"/>
        <w:spacing w:before="118" w:line="237" w:lineRule="auto"/>
        <w:ind w:left="1076" w:right="504" w:hanging="576"/>
        <w:rPr>
          <w:lang w:eastAsia="zh-CN"/>
        </w:rPr>
      </w:pPr>
      <w:r>
        <w:rPr>
          <w:rFonts w:cs="宋体"/>
          <w:b/>
          <w:bCs/>
          <w:lang w:eastAsia="zh-CN"/>
        </w:rPr>
        <w:t>r3。</w:t>
      </w:r>
      <w:r>
        <w:rPr>
          <w:rFonts w:cs="宋体"/>
          <w:b/>
          <w:bCs/>
          <w:spacing w:val="-27"/>
          <w:lang w:eastAsia="zh-CN"/>
        </w:rPr>
        <w:t xml:space="preserve"> </w:t>
      </w:r>
      <w:r>
        <w:rPr>
          <w:lang w:eastAsia="zh-CN"/>
        </w:rPr>
        <w:t>在收到其规划协调员或传输计划员就根据要求R2提交的数据的技术关切，包括 技术关切的技术依据或理由发出的书面通知后，每一通知的平衡局、发电机所 有者、负载服务实体、资源计划者、传输所有者或传输服务提供者应向通知</w:t>
      </w:r>
      <w:proofErr w:type="gramStart"/>
      <w:r>
        <w:rPr>
          <w:lang w:eastAsia="zh-CN"/>
        </w:rPr>
        <w:t>规</w:t>
      </w:r>
      <w:proofErr w:type="gramEnd"/>
      <w:r>
        <w:rPr>
          <w:lang w:eastAsia="zh-CN"/>
        </w:rPr>
        <w:t xml:space="preserve"> </w:t>
      </w:r>
      <w:proofErr w:type="gramStart"/>
      <w:r>
        <w:rPr>
          <w:lang w:eastAsia="zh-CN"/>
        </w:rPr>
        <w:t>划协调</w:t>
      </w:r>
      <w:proofErr w:type="gramEnd"/>
      <w:r>
        <w:rPr>
          <w:lang w:eastAsia="zh-CN"/>
        </w:rPr>
        <w:t>员或传输计划者</w:t>
      </w:r>
      <w:proofErr w:type="gramStart"/>
      <w:r>
        <w:rPr>
          <w:lang w:eastAsia="zh-CN"/>
        </w:rPr>
        <w:t>作出</w:t>
      </w:r>
      <w:proofErr w:type="gramEnd"/>
      <w:r>
        <w:rPr>
          <w:lang w:eastAsia="zh-CN"/>
        </w:rPr>
        <w:t>如下答复：[违规风险因素：较低][时间范围：长期 规划]</w:t>
      </w:r>
    </w:p>
    <w:p w14:paraId="79310432" w14:textId="77777777" w:rsidR="006B326C" w:rsidRDefault="009B4794">
      <w:pPr>
        <w:pStyle w:val="a3"/>
        <w:spacing w:before="118"/>
        <w:ind w:left="1076" w:right="819"/>
        <w:rPr>
          <w:lang w:eastAsia="zh-CN"/>
        </w:rPr>
      </w:pPr>
      <w:r>
        <w:rPr>
          <w:rFonts w:ascii="Calibri" w:eastAsia="Calibri" w:hAnsi="Calibri" w:cs="Calibri"/>
          <w:b/>
          <w:bCs/>
          <w:lang w:eastAsia="zh-CN"/>
        </w:rPr>
        <w:t xml:space="preserve">3.1. </w:t>
      </w:r>
      <w:r>
        <w:rPr>
          <w:rFonts w:ascii="Calibri" w:eastAsia="Calibri" w:hAnsi="Calibri" w:cs="Calibri"/>
          <w:b/>
          <w:bCs/>
          <w:spacing w:val="22"/>
          <w:lang w:eastAsia="zh-CN"/>
        </w:rPr>
        <w:t xml:space="preserve"> </w:t>
      </w:r>
      <w:r>
        <w:rPr>
          <w:lang w:eastAsia="zh-CN"/>
        </w:rPr>
        <w:t>提供更新的数据或解释，并提供维护当前数据的技术基础；</w:t>
      </w:r>
    </w:p>
    <w:p w14:paraId="687AF716" w14:textId="77777777" w:rsidR="006B326C" w:rsidRDefault="009B4794">
      <w:pPr>
        <w:pStyle w:val="a3"/>
        <w:spacing w:before="119" w:line="310" w:lineRule="exact"/>
        <w:ind w:right="819" w:hanging="504"/>
        <w:rPr>
          <w:lang w:eastAsia="zh-CN"/>
        </w:rPr>
      </w:pPr>
      <w:r>
        <w:rPr>
          <w:rFonts w:ascii="Calibri" w:eastAsia="Calibri" w:hAnsi="Calibri" w:cs="Calibri"/>
          <w:b/>
          <w:bCs/>
          <w:lang w:eastAsia="zh-CN"/>
        </w:rPr>
        <w:t>3.2.</w:t>
      </w:r>
      <w:r>
        <w:rPr>
          <w:rFonts w:ascii="Calibri" w:eastAsia="Calibri" w:hAnsi="Calibri" w:cs="Calibri"/>
          <w:b/>
          <w:bCs/>
          <w:spacing w:val="15"/>
          <w:lang w:eastAsia="zh-CN"/>
        </w:rPr>
        <w:t xml:space="preserve"> </w:t>
      </w:r>
      <w:r>
        <w:rPr>
          <w:lang w:eastAsia="zh-CN"/>
        </w:rPr>
        <w:t>在收到通知后90个</w:t>
      </w:r>
      <w:proofErr w:type="gramStart"/>
      <w:r>
        <w:rPr>
          <w:lang w:eastAsia="zh-CN"/>
        </w:rPr>
        <w:t>日历天</w:t>
      </w:r>
      <w:proofErr w:type="gramEnd"/>
      <w:r>
        <w:rPr>
          <w:lang w:eastAsia="zh-CN"/>
        </w:rPr>
        <w:t>内提供答复，除非通知规划协调员或传输计划</w:t>
      </w:r>
      <w:r>
        <w:rPr>
          <w:spacing w:val="-116"/>
          <w:lang w:eastAsia="zh-CN"/>
        </w:rPr>
        <w:t xml:space="preserve"> </w:t>
      </w:r>
      <w:r>
        <w:rPr>
          <w:lang w:eastAsia="zh-CN"/>
        </w:rPr>
        <w:t>员商定较长的时间。</w:t>
      </w:r>
    </w:p>
    <w:p w14:paraId="5065F80F" w14:textId="72996714" w:rsidR="006B326C" w:rsidRDefault="009B4794">
      <w:pPr>
        <w:pStyle w:val="a3"/>
        <w:spacing w:before="92" w:line="237" w:lineRule="auto"/>
        <w:ind w:left="1076" w:right="504" w:hanging="576"/>
        <w:rPr>
          <w:lang w:eastAsia="zh-CN"/>
        </w:rPr>
      </w:pPr>
      <w:r>
        <w:rPr>
          <w:rFonts w:cs="宋体"/>
          <w:b/>
          <w:bCs/>
          <w:sz w:val="22"/>
          <w:szCs w:val="22"/>
          <w:lang w:eastAsia="zh-CN"/>
        </w:rPr>
        <w:t>m3。</w:t>
      </w:r>
      <w:r>
        <w:rPr>
          <w:rFonts w:cs="宋体"/>
          <w:b/>
          <w:bCs/>
          <w:spacing w:val="21"/>
          <w:sz w:val="22"/>
          <w:szCs w:val="22"/>
          <w:lang w:eastAsia="zh-CN"/>
        </w:rPr>
        <w:t xml:space="preserve"> </w:t>
      </w:r>
      <w:r>
        <w:rPr>
          <w:lang w:eastAsia="zh-CN"/>
        </w:rPr>
        <w:t>在要求R3中指明的每一注册实体，如收到其规划协调员或传送计划员就根据要求 R2提交的数据所涉及的技术问题发出的书面通知，应提供</w:t>
      </w:r>
      <w:del w:id="774" w:author="378653276@qq.com" w:date="2021-04-20T23:28:00Z">
        <w:r w:rsidDel="008F035B">
          <w:rPr>
            <w:lang w:eastAsia="zh-CN"/>
          </w:rPr>
          <w:delText>证据</w:delText>
        </w:r>
      </w:del>
      <w:ins w:id="775" w:author="378653276@qq.com" w:date="2021-04-20T23:28:00Z">
        <w:r w:rsidR="008F035B">
          <w:rPr>
            <w:lang w:eastAsia="zh-CN"/>
          </w:rPr>
          <w:t>凭证</w:t>
        </w:r>
      </w:ins>
      <w:r>
        <w:rPr>
          <w:lang w:eastAsia="zh-CN"/>
        </w:rPr>
        <w:t>，如显示收件人和 日期的电子邮件记录或邮政收据，证明已在收到通知后90个日历日内（或在通知 规划协调员或传送计划员商定的较长时间内)，向其规划协调员或传送计划员提 供更新数据或有技术依据的解释），或声明其尚未收到关于所提交数据的技术关 切的书面通知。</w:t>
      </w:r>
    </w:p>
    <w:p w14:paraId="72EA34F5" w14:textId="77777777" w:rsidR="006B326C" w:rsidRDefault="006B326C">
      <w:pPr>
        <w:spacing w:line="237" w:lineRule="auto"/>
        <w:rPr>
          <w:lang w:eastAsia="zh-CN"/>
        </w:rPr>
        <w:sectPr w:rsidR="006B326C">
          <w:pgSz w:w="12240" w:h="15840"/>
          <w:pgMar w:top="1000" w:right="860" w:bottom="900" w:left="1300" w:header="747" w:footer="705" w:gutter="0"/>
          <w:cols w:space="720"/>
        </w:sectPr>
      </w:pPr>
    </w:p>
    <w:p w14:paraId="1DFE8F38" w14:textId="77777777" w:rsidR="006B326C" w:rsidRDefault="006B326C">
      <w:pPr>
        <w:spacing w:before="11"/>
        <w:rPr>
          <w:rFonts w:ascii="宋体" w:eastAsia="宋体" w:hAnsi="宋体" w:cs="宋体"/>
          <w:sz w:val="27"/>
          <w:szCs w:val="27"/>
          <w:lang w:eastAsia="zh-CN"/>
        </w:rPr>
      </w:pPr>
    </w:p>
    <w:p w14:paraId="49C926B1" w14:textId="77777777" w:rsidR="006B326C" w:rsidRDefault="009B4794">
      <w:pPr>
        <w:spacing w:before="34" w:line="232" w:lineRule="auto"/>
        <w:ind w:left="1076" w:right="504" w:hanging="576"/>
        <w:rPr>
          <w:rFonts w:ascii="宋体" w:eastAsia="宋体" w:hAnsi="宋体" w:cs="宋体"/>
          <w:sz w:val="25"/>
          <w:szCs w:val="25"/>
          <w:lang w:eastAsia="zh-CN"/>
        </w:rPr>
      </w:pPr>
      <w:r>
        <w:rPr>
          <w:rFonts w:ascii="宋体" w:eastAsia="宋体" w:hAnsi="宋体" w:cs="宋体"/>
          <w:b/>
          <w:bCs/>
          <w:sz w:val="24"/>
          <w:szCs w:val="24"/>
          <w:lang w:eastAsia="zh-CN"/>
        </w:rPr>
        <w:t>r4。</w:t>
      </w:r>
      <w:r>
        <w:rPr>
          <w:rFonts w:ascii="宋体" w:eastAsia="宋体" w:hAnsi="宋体" w:cs="宋体"/>
          <w:b/>
          <w:bCs/>
          <w:spacing w:val="-29"/>
          <w:sz w:val="24"/>
          <w:szCs w:val="24"/>
          <w:lang w:eastAsia="zh-CN"/>
        </w:rPr>
        <w:t xml:space="preserve"> </w:t>
      </w:r>
      <w:r>
        <w:rPr>
          <w:rFonts w:ascii="宋体" w:eastAsia="宋体" w:hAnsi="宋体" w:cs="宋体"/>
          <w:sz w:val="24"/>
          <w:szCs w:val="24"/>
          <w:lang w:eastAsia="zh-CN"/>
        </w:rPr>
        <w:t>每个规划协调员应提供其规划区域的模型，反映根据要求R2提供给电力可靠性组 织(ERO)或其指定人的数据，以支持创建包括规划协调</w:t>
      </w:r>
      <w:proofErr w:type="gramStart"/>
      <w:r>
        <w:rPr>
          <w:rFonts w:ascii="宋体" w:eastAsia="宋体" w:hAnsi="宋体" w:cs="宋体"/>
          <w:sz w:val="24"/>
          <w:szCs w:val="24"/>
          <w:lang w:eastAsia="zh-CN"/>
        </w:rPr>
        <w:t>员规划</w:t>
      </w:r>
      <w:proofErr w:type="gramEnd"/>
      <w:r>
        <w:rPr>
          <w:rFonts w:ascii="宋体" w:eastAsia="宋体" w:hAnsi="宋体" w:cs="宋体"/>
          <w:sz w:val="24"/>
          <w:szCs w:val="24"/>
          <w:lang w:eastAsia="zh-CN"/>
        </w:rPr>
        <w:t>区域的跨接</w:t>
      </w:r>
      <w:proofErr w:type="gramStart"/>
      <w:r>
        <w:rPr>
          <w:rFonts w:ascii="宋体" w:eastAsia="宋体" w:hAnsi="宋体" w:cs="宋体"/>
          <w:sz w:val="24"/>
          <w:szCs w:val="24"/>
          <w:lang w:eastAsia="zh-CN"/>
        </w:rPr>
        <w:t>范围案</w:t>
      </w:r>
      <w:proofErr w:type="gramEnd"/>
      <w:r>
        <w:rPr>
          <w:rFonts w:ascii="宋体" w:eastAsia="宋体" w:hAnsi="宋体" w:cs="宋体"/>
          <w:sz w:val="24"/>
          <w:szCs w:val="24"/>
          <w:lang w:eastAsia="zh-CN"/>
        </w:rPr>
        <w:t xml:space="preserve"> </w:t>
      </w:r>
      <w:r>
        <w:rPr>
          <w:rFonts w:ascii="宋体" w:eastAsia="宋体" w:hAnsi="宋体" w:cs="宋体"/>
          <w:w w:val="95"/>
          <w:sz w:val="24"/>
          <w:szCs w:val="24"/>
          <w:lang w:eastAsia="zh-CN"/>
        </w:rPr>
        <w:t xml:space="preserve">例。 </w:t>
      </w:r>
      <w:r>
        <w:rPr>
          <w:rFonts w:ascii="宋体" w:eastAsia="宋体" w:hAnsi="宋体" w:cs="宋体"/>
          <w:spacing w:val="54"/>
          <w:w w:val="95"/>
          <w:sz w:val="24"/>
          <w:szCs w:val="24"/>
          <w:lang w:eastAsia="zh-CN"/>
        </w:rPr>
        <w:t xml:space="preserve"> </w:t>
      </w:r>
      <w:r>
        <w:rPr>
          <w:rFonts w:ascii="宋体" w:eastAsia="宋体" w:hAnsi="宋体" w:cs="宋体"/>
          <w:i/>
          <w:spacing w:val="-78"/>
          <w:w w:val="95"/>
          <w:sz w:val="25"/>
          <w:szCs w:val="25"/>
          <w:lang w:eastAsia="zh-CN"/>
        </w:rPr>
        <w:t>[违规风险因素：中度][时间范围：长期规划]</w:t>
      </w:r>
    </w:p>
    <w:p w14:paraId="44DE3BDA" w14:textId="021457AA" w:rsidR="006B326C" w:rsidRDefault="009B4794">
      <w:pPr>
        <w:pStyle w:val="a3"/>
        <w:spacing w:before="146" w:line="312" w:lineRule="exact"/>
        <w:ind w:left="1076" w:right="504" w:hanging="576"/>
        <w:rPr>
          <w:lang w:eastAsia="zh-CN"/>
        </w:rPr>
      </w:pPr>
      <w:r>
        <w:rPr>
          <w:rFonts w:cs="宋体"/>
          <w:b/>
          <w:bCs/>
          <w:sz w:val="22"/>
          <w:szCs w:val="22"/>
          <w:lang w:eastAsia="zh-CN"/>
        </w:rPr>
        <w:t>M4。</w:t>
      </w:r>
      <w:r>
        <w:rPr>
          <w:rFonts w:cs="宋体"/>
          <w:b/>
          <w:bCs/>
          <w:spacing w:val="21"/>
          <w:sz w:val="22"/>
          <w:szCs w:val="22"/>
          <w:lang w:eastAsia="zh-CN"/>
        </w:rPr>
        <w:t xml:space="preserve"> </w:t>
      </w:r>
      <w:r>
        <w:rPr>
          <w:lang w:eastAsia="zh-CN"/>
        </w:rPr>
        <w:t>每个规划协调员应提供</w:t>
      </w:r>
      <w:del w:id="776" w:author="378653276@qq.com" w:date="2021-04-20T23:28:00Z">
        <w:r w:rsidDel="008F035B">
          <w:rPr>
            <w:lang w:eastAsia="zh-CN"/>
          </w:rPr>
          <w:delText>证据</w:delText>
        </w:r>
      </w:del>
      <w:ins w:id="777" w:author="378653276@qq.com" w:date="2021-04-20T23:28:00Z">
        <w:r w:rsidR="008F035B">
          <w:rPr>
            <w:lang w:eastAsia="zh-CN"/>
          </w:rPr>
          <w:t>凭证</w:t>
        </w:r>
      </w:ins>
      <w:r>
        <w:rPr>
          <w:lang w:eastAsia="zh-CN"/>
        </w:rPr>
        <w:t>，如显示收件人和日期的电子邮件记录或邮政收据， 证明它已提交了其规划区域的模型，反映了在ERO或其指定人要求时根据要求R2 提供给它的数据。</w:t>
      </w:r>
    </w:p>
    <w:p w14:paraId="1CAAF516" w14:textId="77777777" w:rsidR="006B326C" w:rsidRDefault="006B326C">
      <w:pPr>
        <w:spacing w:line="312" w:lineRule="exact"/>
        <w:rPr>
          <w:lang w:eastAsia="zh-CN"/>
        </w:rPr>
        <w:sectPr w:rsidR="006B326C">
          <w:pgSz w:w="12240" w:h="15840"/>
          <w:pgMar w:top="1000" w:right="860" w:bottom="900" w:left="1300" w:header="747" w:footer="705" w:gutter="0"/>
          <w:cols w:space="720"/>
        </w:sectPr>
      </w:pPr>
    </w:p>
    <w:p w14:paraId="65890D21" w14:textId="77777777" w:rsidR="006B326C" w:rsidRDefault="006B326C">
      <w:pPr>
        <w:spacing w:before="6"/>
        <w:rPr>
          <w:rFonts w:ascii="宋体" w:eastAsia="宋体" w:hAnsi="宋体" w:cs="宋体"/>
          <w:sz w:val="27"/>
          <w:szCs w:val="27"/>
          <w:lang w:eastAsia="zh-CN"/>
        </w:rPr>
      </w:pPr>
    </w:p>
    <w:p w14:paraId="55C99769" w14:textId="77777777" w:rsidR="006B326C" w:rsidRDefault="009B4794">
      <w:pPr>
        <w:pStyle w:val="2"/>
        <w:ind w:left="140" w:right="819"/>
        <w:rPr>
          <w:b w:val="0"/>
          <w:bCs w:val="0"/>
          <w:lang w:eastAsia="zh-CN"/>
        </w:rPr>
      </w:pPr>
      <w:r>
        <w:rPr>
          <w:rFonts w:ascii="Arial" w:eastAsia="Arial" w:hAnsi="Arial" w:cs="Arial"/>
          <w:color w:val="16365D"/>
          <w:lang w:eastAsia="zh-CN"/>
        </w:rPr>
        <w:t>C.</w:t>
      </w:r>
      <w:r>
        <w:rPr>
          <w:rFonts w:ascii="Arial" w:eastAsia="Arial" w:hAnsi="Arial" w:cs="Arial"/>
          <w:color w:val="16365D"/>
          <w:spacing w:val="50"/>
          <w:lang w:eastAsia="zh-CN"/>
        </w:rPr>
        <w:t xml:space="preserve"> </w:t>
      </w:r>
      <w:r>
        <w:rPr>
          <w:color w:val="244D74"/>
          <w:lang w:eastAsia="zh-CN"/>
        </w:rPr>
        <w:t>遵守情况</w:t>
      </w:r>
    </w:p>
    <w:p w14:paraId="31C26A9E" w14:textId="77777777" w:rsidR="006B326C" w:rsidRDefault="009B4794">
      <w:pPr>
        <w:tabs>
          <w:tab w:val="left" w:pos="1075"/>
        </w:tabs>
        <w:spacing w:before="105"/>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监测进程</w:t>
      </w:r>
    </w:p>
    <w:p w14:paraId="0A80F037" w14:textId="3AF81FAF" w:rsidR="006B326C" w:rsidRDefault="009B4794">
      <w:pPr>
        <w:spacing w:before="85"/>
        <w:ind w:left="1580" w:right="819" w:hanging="504"/>
        <w:rPr>
          <w:rFonts w:ascii="宋体" w:eastAsia="宋体" w:hAnsi="宋体" w:cs="宋体"/>
          <w:sz w:val="24"/>
          <w:szCs w:val="24"/>
          <w:lang w:eastAsia="zh-CN"/>
        </w:rPr>
      </w:pPr>
      <w:r>
        <w:rPr>
          <w:rFonts w:ascii="Calibri" w:eastAsia="Calibri" w:hAnsi="Calibri" w:cs="Calibri"/>
          <w:b/>
          <w:bCs/>
          <w:sz w:val="24"/>
          <w:szCs w:val="24"/>
          <w:lang w:eastAsia="zh-CN"/>
        </w:rPr>
        <w:t xml:space="preserve">1.1. </w:t>
      </w:r>
      <w:r>
        <w:rPr>
          <w:rFonts w:ascii="Calibri" w:eastAsia="Calibri" w:hAnsi="Calibri" w:cs="Calibri"/>
          <w:b/>
          <w:bCs/>
          <w:spacing w:val="19"/>
          <w:sz w:val="24"/>
          <w:szCs w:val="24"/>
          <w:lang w:eastAsia="zh-CN"/>
        </w:rPr>
        <w:t xml:space="preserve"> </w:t>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执法</w:t>
      </w:r>
      <w:del w:id="778" w:author="378653276@qq.com" w:date="2021-04-20T22:29:00Z">
        <w:r w:rsidDel="0067247E">
          <w:rPr>
            <w:rFonts w:ascii="宋体" w:eastAsia="宋体" w:hAnsi="宋体" w:cs="宋体"/>
            <w:b/>
            <w:bCs/>
            <w:sz w:val="24"/>
            <w:szCs w:val="24"/>
            <w:lang w:eastAsia="zh-CN"/>
          </w:rPr>
          <w:delText>机构</w:delText>
        </w:r>
      </w:del>
      <w:ins w:id="779" w:author="378653276@qq.com" w:date="2021-04-20T22:29:00Z">
        <w:r w:rsidR="0067247E">
          <w:rPr>
            <w:rFonts w:ascii="宋体" w:eastAsia="宋体" w:hAnsi="宋体" w:cs="宋体"/>
            <w:b/>
            <w:bCs/>
            <w:sz w:val="24"/>
            <w:szCs w:val="24"/>
            <w:lang w:eastAsia="zh-CN"/>
          </w:rPr>
          <w:t>机关</w:t>
        </w:r>
      </w:ins>
    </w:p>
    <w:p w14:paraId="0F8C2608" w14:textId="5BE453F1" w:rsidR="006B326C" w:rsidRDefault="009B4794">
      <w:pPr>
        <w:pStyle w:val="a3"/>
        <w:spacing w:before="118" w:line="312" w:lineRule="exact"/>
        <w:ind w:right="819"/>
        <w:jc w:val="both"/>
        <w:rPr>
          <w:lang w:eastAsia="zh-CN"/>
        </w:rPr>
      </w:pPr>
      <w:r>
        <w:rPr>
          <w:lang w:eastAsia="zh-CN"/>
        </w:rPr>
        <w:t>“遵约执行</w:t>
      </w:r>
      <w:del w:id="780" w:author="378653276@qq.com" w:date="2021-04-20T22:29:00Z">
        <w:r w:rsidDel="0067247E">
          <w:rPr>
            <w:lang w:eastAsia="zh-CN"/>
          </w:rPr>
          <w:delText>机构</w:delText>
        </w:r>
      </w:del>
      <w:ins w:id="781" w:author="378653276@qq.com" w:date="2021-04-20T22:29:00Z">
        <w:r w:rsidR="0067247E">
          <w:rPr>
            <w:lang w:eastAsia="zh-CN"/>
          </w:rPr>
          <w:t>机关</w:t>
        </w:r>
      </w:ins>
      <w:r>
        <w:rPr>
          <w:lang w:eastAsia="zh-CN"/>
        </w:rPr>
        <w:t>”是指NERC或区域实体各自在监测和执行NERC可靠性标准 方面的作用。</w:t>
      </w:r>
    </w:p>
    <w:p w14:paraId="0E9BAF4A" w14:textId="6173CFBA" w:rsidR="006B326C" w:rsidRDefault="009B4794">
      <w:pPr>
        <w:pStyle w:val="2"/>
        <w:spacing w:before="87"/>
        <w:ind w:left="1076" w:right="819"/>
        <w:rPr>
          <w:b w:val="0"/>
          <w:bCs w:val="0"/>
          <w:lang w:eastAsia="zh-CN"/>
        </w:rPr>
      </w:pPr>
      <w:r>
        <w:rPr>
          <w:rFonts w:ascii="Calibri" w:eastAsia="Calibri" w:hAnsi="Calibri" w:cs="Calibri"/>
          <w:lang w:eastAsia="zh-CN"/>
        </w:rPr>
        <w:t xml:space="preserve">1.2. </w:t>
      </w:r>
      <w:r>
        <w:rPr>
          <w:rFonts w:ascii="Calibri" w:eastAsia="Calibri" w:hAnsi="Calibri" w:cs="Calibri"/>
          <w:spacing w:val="19"/>
          <w:lang w:eastAsia="zh-CN"/>
        </w:rPr>
        <w:t xml:space="preserve"> </w:t>
      </w:r>
      <w:del w:id="782" w:author="378653276@qq.com" w:date="2021-04-20T23:28:00Z">
        <w:r w:rsidDel="008F035B">
          <w:rPr>
            <w:lang w:eastAsia="zh-CN"/>
          </w:rPr>
          <w:delText>证据</w:delText>
        </w:r>
      </w:del>
      <w:ins w:id="783" w:author="378653276@qq.com" w:date="2021-04-20T23:28:00Z">
        <w:r w:rsidR="008F035B">
          <w:rPr>
            <w:lang w:eastAsia="zh-CN"/>
          </w:rPr>
          <w:t>凭证</w:t>
        </w:r>
      </w:ins>
      <w:r>
        <w:rPr>
          <w:lang w:eastAsia="zh-CN"/>
        </w:rPr>
        <w:t>保留</w:t>
      </w:r>
    </w:p>
    <w:p w14:paraId="05A06E12" w14:textId="60300917" w:rsidR="006B326C" w:rsidRDefault="009B4794">
      <w:pPr>
        <w:pStyle w:val="a3"/>
        <w:spacing w:before="90" w:line="237" w:lineRule="auto"/>
        <w:ind w:right="579"/>
        <w:jc w:val="both"/>
        <w:rPr>
          <w:lang w:eastAsia="zh-CN"/>
        </w:rPr>
      </w:pPr>
      <w:r>
        <w:rPr>
          <w:lang w:eastAsia="zh-CN"/>
        </w:rPr>
        <w:t>以下</w:t>
      </w:r>
      <w:del w:id="784" w:author="378653276@qq.com" w:date="2021-04-20T23:28:00Z">
        <w:r w:rsidDel="008F035B">
          <w:rPr>
            <w:lang w:eastAsia="zh-CN"/>
          </w:rPr>
          <w:delText>证据</w:delText>
        </w:r>
      </w:del>
      <w:ins w:id="785" w:author="378653276@qq.com" w:date="2021-04-20T23:28:00Z">
        <w:r w:rsidR="008F035B">
          <w:rPr>
            <w:lang w:eastAsia="zh-CN"/>
          </w:rPr>
          <w:t>凭证</w:t>
        </w:r>
      </w:ins>
      <w:r>
        <w:rPr>
          <w:lang w:eastAsia="zh-CN"/>
        </w:rPr>
        <w:t>保留</w:t>
      </w:r>
      <w:proofErr w:type="gramStart"/>
      <w:r>
        <w:rPr>
          <w:lang w:eastAsia="zh-CN"/>
        </w:rPr>
        <w:t>期确定</w:t>
      </w:r>
      <w:proofErr w:type="gramEnd"/>
      <w:r>
        <w:rPr>
          <w:lang w:eastAsia="zh-CN"/>
        </w:rPr>
        <w:t>了一个实体需要保留具体</w:t>
      </w:r>
      <w:del w:id="786" w:author="378653276@qq.com" w:date="2021-04-20T23:28:00Z">
        <w:r w:rsidDel="008F035B">
          <w:rPr>
            <w:lang w:eastAsia="zh-CN"/>
          </w:rPr>
          <w:delText>证据</w:delText>
        </w:r>
      </w:del>
      <w:ins w:id="787" w:author="378653276@qq.com" w:date="2021-04-20T23:28:00Z">
        <w:r w:rsidR="008F035B">
          <w:rPr>
            <w:lang w:eastAsia="zh-CN"/>
          </w:rPr>
          <w:t>凭证</w:t>
        </w:r>
      </w:ins>
      <w:r>
        <w:rPr>
          <w:lang w:eastAsia="zh-CN"/>
        </w:rPr>
        <w:t>以证明遵守情况的期限。 对于以下规定的</w:t>
      </w:r>
      <w:del w:id="788" w:author="378653276@qq.com" w:date="2021-04-20T23:28:00Z">
        <w:r w:rsidDel="008F035B">
          <w:rPr>
            <w:lang w:eastAsia="zh-CN"/>
          </w:rPr>
          <w:delText>证据</w:delText>
        </w:r>
      </w:del>
      <w:ins w:id="789" w:author="378653276@qq.com" w:date="2021-04-20T23:28:00Z">
        <w:r w:rsidR="008F035B">
          <w:rPr>
            <w:lang w:eastAsia="zh-CN"/>
          </w:rPr>
          <w:t>凭证</w:t>
        </w:r>
      </w:ins>
      <w:r>
        <w:rPr>
          <w:lang w:eastAsia="zh-CN"/>
        </w:rPr>
        <w:t>保留期短于上次审计以来的时间的情况，遵约执行</w:t>
      </w:r>
      <w:del w:id="790" w:author="378653276@qq.com" w:date="2021-04-20T22:29:00Z">
        <w:r w:rsidDel="0067247E">
          <w:rPr>
            <w:lang w:eastAsia="zh-CN"/>
          </w:rPr>
          <w:delText>机构</w:delText>
        </w:r>
      </w:del>
      <w:ins w:id="791" w:author="378653276@qq.com" w:date="2021-04-20T22:29:00Z">
        <w:r w:rsidR="0067247E">
          <w:rPr>
            <w:lang w:eastAsia="zh-CN"/>
          </w:rPr>
          <w:t>机关</w:t>
        </w:r>
      </w:ins>
      <w:r>
        <w:rPr>
          <w:lang w:eastAsia="zh-CN"/>
        </w:rPr>
        <w:t xml:space="preserve"> 可要求某一实体提供其他</w:t>
      </w:r>
      <w:del w:id="792" w:author="378653276@qq.com" w:date="2021-04-20T23:28:00Z">
        <w:r w:rsidDel="008F035B">
          <w:rPr>
            <w:lang w:eastAsia="zh-CN"/>
          </w:rPr>
          <w:delText>证据</w:delText>
        </w:r>
      </w:del>
      <w:ins w:id="793" w:author="378653276@qq.com" w:date="2021-04-20T23:28:00Z">
        <w:r w:rsidR="008F035B">
          <w:rPr>
            <w:lang w:eastAsia="zh-CN"/>
          </w:rPr>
          <w:t>凭证</w:t>
        </w:r>
      </w:ins>
      <w:r>
        <w:rPr>
          <w:lang w:eastAsia="zh-CN"/>
        </w:rPr>
        <w:t>，以表明其在上次审计以来的整个时间段内符 合要求。</w:t>
      </w:r>
    </w:p>
    <w:p w14:paraId="76AB6740" w14:textId="0F4215BA" w:rsidR="006B326C" w:rsidRDefault="009B4794">
      <w:pPr>
        <w:pStyle w:val="a3"/>
        <w:spacing w:before="149" w:line="312" w:lineRule="exact"/>
        <w:ind w:right="579"/>
        <w:jc w:val="both"/>
        <w:rPr>
          <w:lang w:eastAsia="zh-CN"/>
        </w:rPr>
      </w:pPr>
      <w:r>
        <w:rPr>
          <w:lang w:eastAsia="zh-CN"/>
        </w:rPr>
        <w:t>自上次审计以来，适用实体应保存数据或</w:t>
      </w:r>
      <w:del w:id="794" w:author="378653276@qq.com" w:date="2021-04-20T23:28:00Z">
        <w:r w:rsidDel="008F035B">
          <w:rPr>
            <w:lang w:eastAsia="zh-CN"/>
          </w:rPr>
          <w:delText>证据</w:delText>
        </w:r>
      </w:del>
      <w:ins w:id="795" w:author="378653276@qq.com" w:date="2021-04-20T23:28:00Z">
        <w:r w:rsidR="008F035B">
          <w:rPr>
            <w:lang w:eastAsia="zh-CN"/>
          </w:rPr>
          <w:t>凭证</w:t>
        </w:r>
      </w:ins>
      <w:r>
        <w:rPr>
          <w:lang w:eastAsia="zh-CN"/>
        </w:rPr>
        <w:t>，以显示符合第R1至第R4条的 要求，以及措施M1至第M4条的规定，除非其合</w:t>
      </w:r>
      <w:proofErr w:type="gramStart"/>
      <w:r>
        <w:rPr>
          <w:lang w:eastAsia="zh-CN"/>
        </w:rPr>
        <w:t>规</w:t>
      </w:r>
      <w:proofErr w:type="gramEnd"/>
      <w:r>
        <w:rPr>
          <w:lang w:eastAsia="zh-CN"/>
        </w:rPr>
        <w:t>执法</w:t>
      </w:r>
      <w:del w:id="796" w:author="378653276@qq.com" w:date="2021-04-20T22:29:00Z">
        <w:r w:rsidDel="0067247E">
          <w:rPr>
            <w:lang w:eastAsia="zh-CN"/>
          </w:rPr>
          <w:delText>机构</w:delText>
        </w:r>
      </w:del>
      <w:ins w:id="797" w:author="378653276@qq.com" w:date="2021-04-20T22:29:00Z">
        <w:r w:rsidR="0067247E">
          <w:rPr>
            <w:lang w:eastAsia="zh-CN"/>
          </w:rPr>
          <w:t>机关</w:t>
        </w:r>
      </w:ins>
      <w:r>
        <w:rPr>
          <w:lang w:eastAsia="zh-CN"/>
        </w:rPr>
        <w:t>指示在较长时间内 保留具体</w:t>
      </w:r>
      <w:del w:id="798" w:author="378653276@qq.com" w:date="2021-04-20T23:28:00Z">
        <w:r w:rsidDel="008F035B">
          <w:rPr>
            <w:lang w:eastAsia="zh-CN"/>
          </w:rPr>
          <w:delText>证据</w:delText>
        </w:r>
      </w:del>
      <w:ins w:id="799" w:author="378653276@qq.com" w:date="2021-04-20T23:28:00Z">
        <w:r w:rsidR="008F035B">
          <w:rPr>
            <w:lang w:eastAsia="zh-CN"/>
          </w:rPr>
          <w:t>凭证</w:t>
        </w:r>
      </w:ins>
      <w:r>
        <w:rPr>
          <w:lang w:eastAsia="zh-CN"/>
        </w:rPr>
        <w:t>，作为调查的一部分。</w:t>
      </w:r>
    </w:p>
    <w:p w14:paraId="28A503BA" w14:textId="77777777" w:rsidR="006B326C" w:rsidRDefault="009B4794">
      <w:pPr>
        <w:pStyle w:val="a3"/>
        <w:spacing w:before="89" w:line="237" w:lineRule="auto"/>
        <w:ind w:right="819"/>
        <w:jc w:val="both"/>
        <w:rPr>
          <w:lang w:eastAsia="zh-CN"/>
        </w:rPr>
      </w:pPr>
      <w:r>
        <w:rPr>
          <w:lang w:eastAsia="zh-CN"/>
        </w:rPr>
        <w:t>如果一个适用的实体被发现不符合要求，它应保存与不符合要求有关的信 息，直到缓解措施完成并获得批准，或在上述规定的时间内，以较长的时 间为准。</w:t>
      </w:r>
    </w:p>
    <w:p w14:paraId="5D8CCB9D" w14:textId="081E616B" w:rsidR="006B326C" w:rsidRDefault="009B4794">
      <w:pPr>
        <w:pStyle w:val="a3"/>
        <w:spacing w:before="149" w:line="312" w:lineRule="exact"/>
        <w:ind w:right="819"/>
        <w:jc w:val="both"/>
        <w:rPr>
          <w:lang w:eastAsia="zh-CN"/>
        </w:rPr>
      </w:pPr>
      <w:r>
        <w:rPr>
          <w:lang w:eastAsia="zh-CN"/>
        </w:rPr>
        <w:t>合</w:t>
      </w:r>
      <w:proofErr w:type="gramStart"/>
      <w:r>
        <w:rPr>
          <w:lang w:eastAsia="zh-CN"/>
        </w:rPr>
        <w:t>规</w:t>
      </w:r>
      <w:proofErr w:type="gramEnd"/>
      <w:r>
        <w:rPr>
          <w:lang w:eastAsia="zh-CN"/>
        </w:rPr>
        <w:t>执行</w:t>
      </w:r>
      <w:del w:id="800" w:author="378653276@qq.com" w:date="2021-04-20T22:29:00Z">
        <w:r w:rsidDel="0067247E">
          <w:rPr>
            <w:lang w:eastAsia="zh-CN"/>
          </w:rPr>
          <w:delText>机构</w:delText>
        </w:r>
      </w:del>
      <w:ins w:id="801" w:author="378653276@qq.com" w:date="2021-04-20T22:29:00Z">
        <w:r w:rsidR="0067247E">
          <w:rPr>
            <w:lang w:eastAsia="zh-CN"/>
          </w:rPr>
          <w:t>机关</w:t>
        </w:r>
      </w:ins>
      <w:r>
        <w:rPr>
          <w:lang w:eastAsia="zh-CN"/>
        </w:rPr>
        <w:t>应保存最后一次审计记录以及所有要求和提交的后续审计记 录。</w:t>
      </w:r>
    </w:p>
    <w:p w14:paraId="7D6C2617" w14:textId="77777777" w:rsidR="006B326C" w:rsidRDefault="009B4794">
      <w:pPr>
        <w:pStyle w:val="2"/>
        <w:spacing w:before="87"/>
        <w:ind w:left="1580" w:right="819" w:hanging="504"/>
        <w:rPr>
          <w:b w:val="0"/>
          <w:bCs w:val="0"/>
          <w:lang w:eastAsia="zh-CN"/>
        </w:rPr>
      </w:pPr>
      <w:r>
        <w:rPr>
          <w:rFonts w:ascii="Calibri" w:eastAsia="Calibri" w:hAnsi="Calibri" w:cs="Calibri"/>
          <w:lang w:eastAsia="zh-CN"/>
        </w:rPr>
        <w:t xml:space="preserve">1.3. </w:t>
      </w:r>
      <w:r>
        <w:rPr>
          <w:rFonts w:ascii="Calibri" w:eastAsia="Calibri" w:hAnsi="Calibri" w:cs="Calibri"/>
          <w:spacing w:val="20"/>
          <w:lang w:eastAsia="zh-CN"/>
        </w:rPr>
        <w:t xml:space="preserve"> </w:t>
      </w:r>
      <w:r>
        <w:rPr>
          <w:lang w:eastAsia="zh-CN"/>
        </w:rPr>
        <w:t>合</w:t>
      </w:r>
      <w:proofErr w:type="gramStart"/>
      <w:r>
        <w:rPr>
          <w:lang w:eastAsia="zh-CN"/>
        </w:rPr>
        <w:t>规</w:t>
      </w:r>
      <w:proofErr w:type="gramEnd"/>
      <w:r>
        <w:rPr>
          <w:lang w:eastAsia="zh-CN"/>
        </w:rPr>
        <w:t>监测和评估过程：</w:t>
      </w:r>
    </w:p>
    <w:p w14:paraId="38FE3B50" w14:textId="77777777" w:rsidR="006B326C" w:rsidRDefault="009B4794">
      <w:pPr>
        <w:pStyle w:val="a3"/>
        <w:spacing w:line="312" w:lineRule="exact"/>
        <w:ind w:right="819"/>
        <w:rPr>
          <w:lang w:eastAsia="zh-CN"/>
        </w:rPr>
      </w:pPr>
      <w:r>
        <w:rPr>
          <w:lang w:eastAsia="zh-CN"/>
        </w:rPr>
        <w:t>关于遵守情况监测和评估程序的清单，请参阅国家环境和资源中心议事 规则。</w:t>
      </w:r>
    </w:p>
    <w:p w14:paraId="0C3648C1" w14:textId="77777777" w:rsidR="006B326C" w:rsidRDefault="009B4794">
      <w:pPr>
        <w:pStyle w:val="2"/>
        <w:spacing w:before="87" w:line="300" w:lineRule="auto"/>
        <w:ind w:left="1580" w:right="6892" w:hanging="504"/>
        <w:rPr>
          <w:rFonts w:cs="宋体"/>
          <w:b w:val="0"/>
          <w:bCs w:val="0"/>
          <w:lang w:eastAsia="zh-CN"/>
        </w:rPr>
      </w:pPr>
      <w:r>
        <w:rPr>
          <w:rFonts w:ascii="Calibri" w:eastAsia="Calibri" w:hAnsi="Calibri" w:cs="Calibri"/>
          <w:lang w:eastAsia="zh-CN"/>
        </w:rPr>
        <w:t>1.4.</w:t>
      </w:r>
      <w:r>
        <w:rPr>
          <w:rFonts w:ascii="Calibri" w:eastAsia="Calibri" w:hAnsi="Calibri" w:cs="Calibri"/>
          <w:spacing w:val="20"/>
          <w:lang w:eastAsia="zh-CN"/>
        </w:rPr>
        <w:t xml:space="preserve"> </w:t>
      </w:r>
      <w:r>
        <w:rPr>
          <w:lang w:eastAsia="zh-CN"/>
        </w:rPr>
        <w:t>补充遵约信息</w:t>
      </w:r>
      <w:r>
        <w:rPr>
          <w:w w:val="99"/>
          <w:lang w:eastAsia="zh-CN"/>
        </w:rPr>
        <w:t xml:space="preserve"> </w:t>
      </w:r>
      <w:r>
        <w:rPr>
          <w:rFonts w:cs="宋体"/>
          <w:b w:val="0"/>
          <w:bCs w:val="0"/>
          <w:lang w:eastAsia="zh-CN"/>
        </w:rPr>
        <w:t>无</w:t>
      </w:r>
    </w:p>
    <w:p w14:paraId="1991BBAE" w14:textId="77777777" w:rsidR="006B326C" w:rsidRDefault="006B326C">
      <w:pPr>
        <w:spacing w:line="300" w:lineRule="auto"/>
        <w:rPr>
          <w:rFonts w:ascii="宋体" w:eastAsia="宋体" w:hAnsi="宋体" w:cs="宋体"/>
          <w:lang w:eastAsia="zh-CN"/>
        </w:rPr>
        <w:sectPr w:rsidR="006B326C">
          <w:pgSz w:w="12240" w:h="15840"/>
          <w:pgMar w:top="1000" w:right="860" w:bottom="900" w:left="1300" w:header="747" w:footer="705" w:gutter="0"/>
          <w:cols w:space="720"/>
        </w:sectPr>
      </w:pPr>
    </w:p>
    <w:p w14:paraId="06D9B218" w14:textId="77777777" w:rsidR="006B326C" w:rsidRDefault="006B326C">
      <w:pPr>
        <w:spacing w:before="3"/>
        <w:rPr>
          <w:rFonts w:ascii="宋体" w:eastAsia="宋体" w:hAnsi="宋体" w:cs="宋体"/>
          <w:sz w:val="19"/>
          <w:szCs w:val="19"/>
          <w:lang w:eastAsia="zh-CN"/>
        </w:rPr>
      </w:pPr>
    </w:p>
    <w:p w14:paraId="6891F8D1" w14:textId="77777777" w:rsidR="006B326C" w:rsidRDefault="009B4794">
      <w:pPr>
        <w:spacing w:before="50"/>
        <w:ind w:left="132" w:right="8768"/>
        <w:rPr>
          <w:rFonts w:ascii="宋体" w:eastAsia="宋体" w:hAnsi="宋体" w:cs="宋体"/>
          <w:sz w:val="18"/>
          <w:szCs w:val="18"/>
          <w:lang w:eastAsia="zh-CN"/>
        </w:rPr>
      </w:pPr>
      <w:r>
        <w:rPr>
          <w:rFonts w:ascii="宋体" w:eastAsia="宋体" w:hAnsi="宋体" w:cs="宋体"/>
          <w:b/>
          <w:bCs/>
          <w:color w:val="244D74"/>
          <w:w w:val="105"/>
          <w:sz w:val="18"/>
          <w:szCs w:val="18"/>
          <w:lang w:eastAsia="zh-CN"/>
        </w:rPr>
        <w:t>遵约要素表</w:t>
      </w:r>
    </w:p>
    <w:p w14:paraId="4303494F" w14:textId="77777777" w:rsidR="006B326C" w:rsidRDefault="006B326C">
      <w:pPr>
        <w:spacing w:before="5"/>
        <w:rPr>
          <w:rFonts w:ascii="宋体" w:eastAsia="宋体" w:hAnsi="宋体" w:cs="宋体"/>
          <w:b/>
          <w:bCs/>
          <w:sz w:val="9"/>
          <w:szCs w:val="9"/>
          <w:lang w:eastAsia="zh-CN"/>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7C33626C" w14:textId="77777777">
        <w:trPr>
          <w:trHeight w:hRule="exact" w:val="400"/>
        </w:trPr>
        <w:tc>
          <w:tcPr>
            <w:tcW w:w="442" w:type="dxa"/>
            <w:vMerge w:val="restart"/>
            <w:tcBorders>
              <w:top w:val="single" w:sz="3" w:space="0" w:color="000000"/>
              <w:left w:val="single" w:sz="3" w:space="0" w:color="000000"/>
              <w:right w:val="single" w:sz="3" w:space="0" w:color="000000"/>
            </w:tcBorders>
            <w:shd w:val="clear" w:color="auto" w:fill="244D74"/>
          </w:tcPr>
          <w:p w14:paraId="70203E4D" w14:textId="77777777" w:rsidR="006B326C" w:rsidRDefault="009B4794">
            <w:pPr>
              <w:pStyle w:val="TableParagraph"/>
              <w:spacing w:before="72"/>
              <w:ind w:left="55"/>
              <w:rPr>
                <w:rFonts w:ascii="宋体" w:eastAsia="宋体" w:hAnsi="宋体" w:cs="宋体"/>
                <w:sz w:val="15"/>
                <w:szCs w:val="15"/>
              </w:rPr>
            </w:pPr>
            <w:r>
              <w:rPr>
                <w:rFonts w:ascii="宋体"/>
                <w:b/>
                <w:color w:val="FFFFFF"/>
                <w:w w:val="105"/>
                <w:sz w:val="15"/>
              </w:rPr>
              <w:t>r#</w:t>
            </w:r>
          </w:p>
        </w:tc>
        <w:tc>
          <w:tcPr>
            <w:tcW w:w="1115" w:type="dxa"/>
            <w:vMerge w:val="restart"/>
            <w:tcBorders>
              <w:top w:val="single" w:sz="3" w:space="0" w:color="000000"/>
              <w:left w:val="single" w:sz="3" w:space="0" w:color="000000"/>
              <w:right w:val="single" w:sz="3" w:space="0" w:color="000000"/>
            </w:tcBorders>
            <w:shd w:val="clear" w:color="auto" w:fill="244D74"/>
          </w:tcPr>
          <w:p w14:paraId="200311AD" w14:textId="77777777" w:rsidR="006B326C" w:rsidRDefault="009B4794">
            <w:pPr>
              <w:pStyle w:val="TableParagraph"/>
              <w:spacing w:before="72"/>
              <w:ind w:left="128"/>
              <w:rPr>
                <w:rFonts w:ascii="宋体" w:eastAsia="宋体" w:hAnsi="宋体" w:cs="宋体"/>
                <w:sz w:val="15"/>
                <w:szCs w:val="15"/>
              </w:rPr>
            </w:pPr>
            <w:proofErr w:type="spellStart"/>
            <w:r>
              <w:rPr>
                <w:rFonts w:ascii="宋体" w:eastAsia="宋体" w:hAnsi="宋体" w:cs="宋体"/>
                <w:b/>
                <w:bCs/>
                <w:color w:val="FFFFFF"/>
                <w:w w:val="105"/>
                <w:sz w:val="15"/>
                <w:szCs w:val="15"/>
              </w:rPr>
              <w:t>时间地平线</w:t>
            </w:r>
            <w:proofErr w:type="spellEnd"/>
          </w:p>
        </w:tc>
        <w:tc>
          <w:tcPr>
            <w:tcW w:w="819" w:type="dxa"/>
            <w:vMerge w:val="restart"/>
            <w:tcBorders>
              <w:top w:val="single" w:sz="3" w:space="0" w:color="000000"/>
              <w:left w:val="single" w:sz="3" w:space="0" w:color="000000"/>
              <w:right w:val="single" w:sz="3" w:space="0" w:color="000000"/>
            </w:tcBorders>
            <w:shd w:val="clear" w:color="auto" w:fill="244D74"/>
          </w:tcPr>
          <w:p w14:paraId="30C9DD82" w14:textId="77777777" w:rsidR="006B326C" w:rsidRDefault="009B4794">
            <w:pPr>
              <w:pStyle w:val="TableParagraph"/>
              <w:spacing w:before="72"/>
              <w:jc w:val="center"/>
              <w:rPr>
                <w:rFonts w:ascii="宋体" w:eastAsia="宋体" w:hAnsi="宋体" w:cs="宋体"/>
                <w:sz w:val="15"/>
                <w:szCs w:val="15"/>
              </w:rPr>
            </w:pPr>
            <w:proofErr w:type="spellStart"/>
            <w:r>
              <w:rPr>
                <w:rFonts w:ascii="宋体"/>
                <w:b/>
                <w:color w:val="FFFFFF"/>
                <w:w w:val="105"/>
                <w:sz w:val="15"/>
              </w:rPr>
              <w:t>vrf</w:t>
            </w:r>
            <w:proofErr w:type="spellEnd"/>
          </w:p>
        </w:tc>
        <w:tc>
          <w:tcPr>
            <w:tcW w:w="7646" w:type="dxa"/>
            <w:gridSpan w:val="4"/>
            <w:tcBorders>
              <w:top w:val="single" w:sz="3" w:space="0" w:color="000000"/>
              <w:left w:val="single" w:sz="3" w:space="0" w:color="000000"/>
              <w:bottom w:val="single" w:sz="3" w:space="0" w:color="000000"/>
              <w:right w:val="single" w:sz="3" w:space="0" w:color="000000"/>
            </w:tcBorders>
            <w:shd w:val="clear" w:color="auto" w:fill="244D74"/>
          </w:tcPr>
          <w:p w14:paraId="4B439EE4" w14:textId="77777777" w:rsidR="006B326C" w:rsidRDefault="009B4794">
            <w:pPr>
              <w:pStyle w:val="TableParagraph"/>
              <w:spacing w:before="61"/>
              <w:ind w:left="1"/>
              <w:jc w:val="center"/>
              <w:rPr>
                <w:rFonts w:ascii="宋体" w:eastAsia="宋体" w:hAnsi="宋体" w:cs="宋体"/>
                <w:sz w:val="17"/>
                <w:szCs w:val="17"/>
              </w:rPr>
            </w:pPr>
            <w:proofErr w:type="spellStart"/>
            <w:r>
              <w:rPr>
                <w:rFonts w:ascii="宋体" w:eastAsia="宋体" w:hAnsi="宋体" w:cs="宋体"/>
                <w:b/>
                <w:bCs/>
                <w:color w:val="FFFFFF"/>
                <w:sz w:val="17"/>
                <w:szCs w:val="17"/>
              </w:rPr>
              <w:t>违规严重程度</w:t>
            </w:r>
            <w:proofErr w:type="spellEnd"/>
          </w:p>
        </w:tc>
      </w:tr>
      <w:tr w:rsidR="006B326C" w14:paraId="4235B469" w14:textId="77777777">
        <w:trPr>
          <w:trHeight w:hRule="exact" w:val="382"/>
        </w:trPr>
        <w:tc>
          <w:tcPr>
            <w:tcW w:w="442" w:type="dxa"/>
            <w:vMerge/>
            <w:tcBorders>
              <w:left w:val="single" w:sz="3" w:space="0" w:color="000000"/>
              <w:bottom w:val="single" w:sz="3" w:space="0" w:color="000000"/>
              <w:right w:val="single" w:sz="3" w:space="0" w:color="000000"/>
            </w:tcBorders>
            <w:shd w:val="clear" w:color="auto" w:fill="244D74"/>
          </w:tcPr>
          <w:p w14:paraId="5A53C204" w14:textId="77777777" w:rsidR="006B326C" w:rsidRDefault="006B326C"/>
        </w:tc>
        <w:tc>
          <w:tcPr>
            <w:tcW w:w="1115" w:type="dxa"/>
            <w:vMerge/>
            <w:tcBorders>
              <w:left w:val="single" w:sz="3" w:space="0" w:color="000000"/>
              <w:bottom w:val="single" w:sz="3" w:space="0" w:color="000000"/>
              <w:right w:val="single" w:sz="3" w:space="0" w:color="000000"/>
            </w:tcBorders>
            <w:shd w:val="clear" w:color="auto" w:fill="244D74"/>
          </w:tcPr>
          <w:p w14:paraId="5A470C29" w14:textId="77777777" w:rsidR="006B326C" w:rsidRDefault="006B326C"/>
        </w:tc>
        <w:tc>
          <w:tcPr>
            <w:tcW w:w="819" w:type="dxa"/>
            <w:vMerge/>
            <w:tcBorders>
              <w:left w:val="single" w:sz="3" w:space="0" w:color="000000"/>
              <w:bottom w:val="single" w:sz="3" w:space="0" w:color="000000"/>
              <w:right w:val="single" w:sz="3" w:space="0" w:color="000000"/>
            </w:tcBorders>
            <w:shd w:val="clear" w:color="auto" w:fill="244D74"/>
          </w:tcPr>
          <w:p w14:paraId="72AA72A2"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0FFCA6B8" w14:textId="77777777" w:rsidR="006B326C" w:rsidRDefault="009B4794">
            <w:pPr>
              <w:pStyle w:val="TableParagraph"/>
              <w:spacing w:before="72"/>
              <w:ind w:left="622"/>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6A9489AD" w14:textId="77777777" w:rsidR="006B326C" w:rsidRDefault="009B4794">
            <w:pPr>
              <w:pStyle w:val="TableParagraph"/>
              <w:spacing w:before="72"/>
              <w:ind w:left="49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5F72B1D3" w14:textId="77777777" w:rsidR="006B326C" w:rsidRDefault="009B4794">
            <w:pPr>
              <w:pStyle w:val="TableParagraph"/>
              <w:spacing w:before="72"/>
              <w:ind w:right="2"/>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1911" w:type="dxa"/>
            <w:tcBorders>
              <w:top w:val="single" w:sz="3" w:space="0" w:color="000000"/>
              <w:left w:val="single" w:sz="3" w:space="0" w:color="000000"/>
              <w:bottom w:val="single" w:sz="3" w:space="0" w:color="000000"/>
              <w:right w:val="single" w:sz="3" w:space="0" w:color="000000"/>
            </w:tcBorders>
            <w:shd w:val="clear" w:color="auto" w:fill="5D85A9"/>
          </w:tcPr>
          <w:p w14:paraId="4E1CCEC8" w14:textId="77777777" w:rsidR="006B326C" w:rsidRDefault="009B4794">
            <w:pPr>
              <w:pStyle w:val="TableParagraph"/>
              <w:spacing w:before="72"/>
              <w:ind w:left="59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75673EA1" w14:textId="77777777">
        <w:trPr>
          <w:trHeight w:hRule="exact" w:val="335"/>
        </w:trPr>
        <w:tc>
          <w:tcPr>
            <w:tcW w:w="442" w:type="dxa"/>
            <w:vMerge w:val="restart"/>
            <w:tcBorders>
              <w:top w:val="single" w:sz="3" w:space="0" w:color="000000"/>
              <w:left w:val="single" w:sz="3" w:space="0" w:color="000000"/>
              <w:right w:val="single" w:sz="3" w:space="0" w:color="000000"/>
            </w:tcBorders>
          </w:tcPr>
          <w:p w14:paraId="2156ED3F" w14:textId="77777777" w:rsidR="006B326C" w:rsidRDefault="009B4794">
            <w:pPr>
              <w:pStyle w:val="TableParagraph"/>
              <w:spacing w:before="62"/>
              <w:ind w:left="82"/>
              <w:rPr>
                <w:rFonts w:ascii="宋体" w:eastAsia="宋体" w:hAnsi="宋体" w:cs="宋体"/>
                <w:sz w:val="17"/>
                <w:szCs w:val="17"/>
              </w:rPr>
            </w:pPr>
            <w:r>
              <w:rPr>
                <w:rFonts w:ascii="宋体"/>
                <w:b/>
                <w:sz w:val="17"/>
              </w:rPr>
              <w:t>R1</w:t>
            </w:r>
          </w:p>
        </w:tc>
        <w:tc>
          <w:tcPr>
            <w:tcW w:w="1115" w:type="dxa"/>
            <w:vMerge w:val="restart"/>
            <w:tcBorders>
              <w:top w:val="single" w:sz="3" w:space="0" w:color="000000"/>
              <w:left w:val="single" w:sz="3" w:space="0" w:color="000000"/>
              <w:right w:val="single" w:sz="3" w:space="0" w:color="000000"/>
            </w:tcBorders>
          </w:tcPr>
          <w:p w14:paraId="1ED86035" w14:textId="77777777" w:rsidR="006B326C" w:rsidRDefault="009B4794">
            <w:pPr>
              <w:pStyle w:val="TableParagraph"/>
              <w:spacing w:before="69"/>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6DEF8E51" w14:textId="77777777" w:rsidR="006B326C" w:rsidRDefault="009B4794">
            <w:pPr>
              <w:pStyle w:val="TableParagraph"/>
              <w:spacing w:before="69"/>
              <w:ind w:left="81"/>
              <w:rPr>
                <w:rFonts w:ascii="宋体" w:eastAsia="宋体" w:hAnsi="宋体" w:cs="宋体"/>
                <w:sz w:val="18"/>
                <w:szCs w:val="18"/>
              </w:rPr>
            </w:pPr>
            <w:proofErr w:type="spellStart"/>
            <w:r>
              <w:rPr>
                <w:rFonts w:ascii="宋体" w:eastAsia="宋体" w:hAnsi="宋体" w:cs="宋体"/>
                <w:b/>
                <w:bCs/>
                <w:w w:val="105"/>
                <w:sz w:val="18"/>
                <w:szCs w:val="18"/>
              </w:rPr>
              <w:t>低一点</w:t>
            </w:r>
            <w:proofErr w:type="spellEnd"/>
          </w:p>
        </w:tc>
        <w:tc>
          <w:tcPr>
            <w:tcW w:w="1912" w:type="dxa"/>
            <w:tcBorders>
              <w:top w:val="single" w:sz="3" w:space="0" w:color="000000"/>
              <w:left w:val="single" w:sz="3" w:space="0" w:color="000000"/>
              <w:bottom w:val="nil"/>
              <w:right w:val="single" w:sz="3" w:space="0" w:color="000000"/>
            </w:tcBorders>
          </w:tcPr>
          <w:p w14:paraId="1A33BB0E" w14:textId="77777777" w:rsidR="006B326C" w:rsidRDefault="009B4794">
            <w:pPr>
              <w:pStyle w:val="TableParagraph"/>
              <w:spacing w:before="69"/>
              <w:ind w:left="80"/>
              <w:rPr>
                <w:rFonts w:ascii="宋体" w:eastAsia="宋体" w:hAnsi="宋体" w:cs="宋体"/>
                <w:sz w:val="18"/>
                <w:szCs w:val="18"/>
              </w:rPr>
            </w:pPr>
            <w:proofErr w:type="spellStart"/>
            <w:r>
              <w:rPr>
                <w:rFonts w:ascii="宋体" w:eastAsia="宋体" w:hAnsi="宋体" w:cs="宋体"/>
                <w:w w:val="105"/>
                <w:sz w:val="18"/>
                <w:szCs w:val="18"/>
              </w:rPr>
              <w:t>计划协调员和传输</w:t>
            </w:r>
            <w:proofErr w:type="spellEnd"/>
          </w:p>
        </w:tc>
        <w:tc>
          <w:tcPr>
            <w:tcW w:w="1912" w:type="dxa"/>
            <w:tcBorders>
              <w:top w:val="single" w:sz="3" w:space="0" w:color="000000"/>
              <w:left w:val="single" w:sz="3" w:space="0" w:color="000000"/>
              <w:bottom w:val="nil"/>
              <w:right w:val="single" w:sz="3" w:space="0" w:color="000000"/>
            </w:tcBorders>
          </w:tcPr>
          <w:p w14:paraId="4D9BC4DA" w14:textId="77777777" w:rsidR="006B326C" w:rsidRDefault="009B4794">
            <w:pPr>
              <w:pStyle w:val="TableParagraph"/>
              <w:spacing w:before="69"/>
              <w:ind w:left="79"/>
              <w:rPr>
                <w:rFonts w:ascii="宋体" w:eastAsia="宋体" w:hAnsi="宋体" w:cs="宋体"/>
                <w:sz w:val="18"/>
                <w:szCs w:val="18"/>
              </w:rPr>
            </w:pPr>
            <w:proofErr w:type="spellStart"/>
            <w:r>
              <w:rPr>
                <w:rFonts w:ascii="宋体" w:eastAsia="宋体" w:hAnsi="宋体" w:cs="宋体"/>
                <w:w w:val="105"/>
                <w:sz w:val="18"/>
                <w:szCs w:val="18"/>
              </w:rPr>
              <w:t>计划协调员和传输</w:t>
            </w:r>
            <w:proofErr w:type="spellEnd"/>
          </w:p>
        </w:tc>
        <w:tc>
          <w:tcPr>
            <w:tcW w:w="1912" w:type="dxa"/>
            <w:tcBorders>
              <w:top w:val="single" w:sz="3" w:space="0" w:color="000000"/>
              <w:left w:val="single" w:sz="3" w:space="0" w:color="000000"/>
              <w:bottom w:val="nil"/>
              <w:right w:val="single" w:sz="3" w:space="0" w:color="000000"/>
            </w:tcBorders>
          </w:tcPr>
          <w:p w14:paraId="6BDBC4F2" w14:textId="77777777" w:rsidR="006B326C" w:rsidRDefault="009B4794">
            <w:pPr>
              <w:pStyle w:val="TableParagraph"/>
              <w:spacing w:before="69"/>
              <w:ind w:left="79"/>
              <w:rPr>
                <w:rFonts w:ascii="宋体" w:eastAsia="宋体" w:hAnsi="宋体" w:cs="宋体"/>
                <w:sz w:val="18"/>
                <w:szCs w:val="18"/>
              </w:rPr>
            </w:pPr>
            <w:proofErr w:type="spellStart"/>
            <w:r>
              <w:rPr>
                <w:rFonts w:ascii="宋体" w:eastAsia="宋体" w:hAnsi="宋体" w:cs="宋体"/>
                <w:w w:val="105"/>
                <w:sz w:val="18"/>
                <w:szCs w:val="18"/>
              </w:rPr>
              <w:t>计划协调员和传输</w:t>
            </w:r>
            <w:proofErr w:type="spellEnd"/>
          </w:p>
        </w:tc>
        <w:tc>
          <w:tcPr>
            <w:tcW w:w="1911" w:type="dxa"/>
            <w:tcBorders>
              <w:top w:val="single" w:sz="3" w:space="0" w:color="000000"/>
              <w:left w:val="single" w:sz="3" w:space="0" w:color="000000"/>
              <w:bottom w:val="nil"/>
              <w:right w:val="single" w:sz="3" w:space="0" w:color="000000"/>
            </w:tcBorders>
          </w:tcPr>
          <w:p w14:paraId="691F6B60" w14:textId="77777777" w:rsidR="006B326C" w:rsidRDefault="009B4794">
            <w:pPr>
              <w:pStyle w:val="TableParagraph"/>
              <w:spacing w:before="69"/>
              <w:ind w:left="78"/>
              <w:rPr>
                <w:rFonts w:ascii="宋体" w:eastAsia="宋体" w:hAnsi="宋体" w:cs="宋体"/>
                <w:sz w:val="18"/>
                <w:szCs w:val="18"/>
              </w:rPr>
            </w:pPr>
            <w:proofErr w:type="spellStart"/>
            <w:r>
              <w:rPr>
                <w:rFonts w:ascii="宋体" w:eastAsia="宋体" w:hAnsi="宋体" w:cs="宋体"/>
                <w:w w:val="105"/>
                <w:sz w:val="18"/>
                <w:szCs w:val="18"/>
              </w:rPr>
              <w:t>计划和传输计划协调</w:t>
            </w:r>
            <w:proofErr w:type="spellEnd"/>
          </w:p>
        </w:tc>
      </w:tr>
      <w:tr w:rsidR="006B326C" w14:paraId="69B6B483" w14:textId="77777777">
        <w:trPr>
          <w:trHeight w:hRule="exact" w:val="240"/>
        </w:trPr>
        <w:tc>
          <w:tcPr>
            <w:tcW w:w="442" w:type="dxa"/>
            <w:vMerge/>
            <w:tcBorders>
              <w:left w:val="single" w:sz="3" w:space="0" w:color="000000"/>
              <w:right w:val="single" w:sz="3" w:space="0" w:color="000000"/>
            </w:tcBorders>
          </w:tcPr>
          <w:p w14:paraId="14DA90E4" w14:textId="77777777" w:rsidR="006B326C" w:rsidRDefault="006B326C"/>
        </w:tc>
        <w:tc>
          <w:tcPr>
            <w:tcW w:w="1115" w:type="dxa"/>
            <w:vMerge/>
            <w:tcBorders>
              <w:left w:val="single" w:sz="3" w:space="0" w:color="000000"/>
              <w:right w:val="single" w:sz="3" w:space="0" w:color="000000"/>
            </w:tcBorders>
          </w:tcPr>
          <w:p w14:paraId="1FF52B9C" w14:textId="77777777" w:rsidR="006B326C" w:rsidRDefault="006B326C"/>
        </w:tc>
        <w:tc>
          <w:tcPr>
            <w:tcW w:w="819" w:type="dxa"/>
            <w:vMerge/>
            <w:tcBorders>
              <w:left w:val="single" w:sz="3" w:space="0" w:color="000000"/>
              <w:right w:val="single" w:sz="3" w:space="0" w:color="000000"/>
            </w:tcBorders>
          </w:tcPr>
          <w:p w14:paraId="1B96BCAB" w14:textId="77777777" w:rsidR="006B326C" w:rsidRDefault="006B326C"/>
        </w:tc>
        <w:tc>
          <w:tcPr>
            <w:tcW w:w="1912" w:type="dxa"/>
            <w:tcBorders>
              <w:top w:val="nil"/>
              <w:left w:val="single" w:sz="3" w:space="0" w:color="000000"/>
              <w:bottom w:val="nil"/>
              <w:right w:val="single" w:sz="3" w:space="0" w:color="000000"/>
            </w:tcBorders>
          </w:tcPr>
          <w:p w14:paraId="00D09A0E"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规划师制定了稳</w:t>
            </w:r>
            <w:proofErr w:type="spellEnd"/>
          </w:p>
        </w:tc>
        <w:tc>
          <w:tcPr>
            <w:tcW w:w="1912" w:type="dxa"/>
            <w:tcBorders>
              <w:top w:val="nil"/>
              <w:left w:val="single" w:sz="3" w:space="0" w:color="000000"/>
              <w:bottom w:val="nil"/>
              <w:right w:val="single" w:sz="3" w:space="0" w:color="000000"/>
            </w:tcBorders>
          </w:tcPr>
          <w:p w14:paraId="5DB2CBD3"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规划师制定了稳</w:t>
            </w:r>
            <w:proofErr w:type="spellEnd"/>
          </w:p>
        </w:tc>
        <w:tc>
          <w:tcPr>
            <w:tcW w:w="1912" w:type="dxa"/>
            <w:tcBorders>
              <w:top w:val="nil"/>
              <w:left w:val="single" w:sz="3" w:space="0" w:color="000000"/>
              <w:bottom w:val="nil"/>
              <w:right w:val="single" w:sz="3" w:space="0" w:color="000000"/>
            </w:tcBorders>
          </w:tcPr>
          <w:p w14:paraId="2F423519"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规划师制定了稳</w:t>
            </w:r>
            <w:proofErr w:type="spellEnd"/>
          </w:p>
        </w:tc>
        <w:tc>
          <w:tcPr>
            <w:tcW w:w="1911" w:type="dxa"/>
            <w:tcBorders>
              <w:top w:val="nil"/>
              <w:left w:val="single" w:sz="3" w:space="0" w:color="000000"/>
              <w:bottom w:val="nil"/>
              <w:right w:val="single" w:sz="3" w:space="0" w:color="000000"/>
            </w:tcBorders>
          </w:tcPr>
          <w:p w14:paraId="19FBBE0D"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员没有制定任何稳</w:t>
            </w:r>
            <w:proofErr w:type="spellEnd"/>
          </w:p>
        </w:tc>
      </w:tr>
      <w:tr w:rsidR="006B326C" w14:paraId="2CDB936E" w14:textId="77777777">
        <w:trPr>
          <w:trHeight w:hRule="exact" w:val="240"/>
        </w:trPr>
        <w:tc>
          <w:tcPr>
            <w:tcW w:w="442" w:type="dxa"/>
            <w:vMerge/>
            <w:tcBorders>
              <w:left w:val="single" w:sz="3" w:space="0" w:color="000000"/>
              <w:right w:val="single" w:sz="3" w:space="0" w:color="000000"/>
            </w:tcBorders>
          </w:tcPr>
          <w:p w14:paraId="213803D9" w14:textId="77777777" w:rsidR="006B326C" w:rsidRDefault="006B326C"/>
        </w:tc>
        <w:tc>
          <w:tcPr>
            <w:tcW w:w="1115" w:type="dxa"/>
            <w:vMerge/>
            <w:tcBorders>
              <w:left w:val="single" w:sz="3" w:space="0" w:color="000000"/>
              <w:right w:val="single" w:sz="3" w:space="0" w:color="000000"/>
            </w:tcBorders>
          </w:tcPr>
          <w:p w14:paraId="7CF851C7" w14:textId="77777777" w:rsidR="006B326C" w:rsidRDefault="006B326C"/>
        </w:tc>
        <w:tc>
          <w:tcPr>
            <w:tcW w:w="819" w:type="dxa"/>
            <w:vMerge/>
            <w:tcBorders>
              <w:left w:val="single" w:sz="3" w:space="0" w:color="000000"/>
              <w:right w:val="single" w:sz="3" w:space="0" w:color="000000"/>
            </w:tcBorders>
          </w:tcPr>
          <w:p w14:paraId="5D66371A" w14:textId="77777777" w:rsidR="006B326C" w:rsidRDefault="006B326C"/>
        </w:tc>
        <w:tc>
          <w:tcPr>
            <w:tcW w:w="1912" w:type="dxa"/>
            <w:tcBorders>
              <w:top w:val="nil"/>
              <w:left w:val="single" w:sz="3" w:space="0" w:color="000000"/>
              <w:bottom w:val="nil"/>
              <w:right w:val="single" w:sz="3" w:space="0" w:color="000000"/>
            </w:tcBorders>
          </w:tcPr>
          <w:p w14:paraId="355CCB5E"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2" w:type="dxa"/>
            <w:tcBorders>
              <w:top w:val="nil"/>
              <w:left w:val="single" w:sz="3" w:space="0" w:color="000000"/>
              <w:bottom w:val="nil"/>
              <w:right w:val="single" w:sz="3" w:space="0" w:color="000000"/>
            </w:tcBorders>
          </w:tcPr>
          <w:p w14:paraId="43F2B6B5"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2" w:type="dxa"/>
            <w:tcBorders>
              <w:top w:val="nil"/>
              <w:left w:val="single" w:sz="3" w:space="0" w:color="000000"/>
              <w:bottom w:val="nil"/>
              <w:right w:val="single" w:sz="3" w:space="0" w:color="000000"/>
            </w:tcBorders>
          </w:tcPr>
          <w:p w14:paraId="5158044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1" w:type="dxa"/>
            <w:tcBorders>
              <w:top w:val="nil"/>
              <w:left w:val="single" w:sz="3" w:space="0" w:color="000000"/>
              <w:bottom w:val="nil"/>
              <w:right w:val="single" w:sz="3" w:space="0" w:color="000000"/>
            </w:tcBorders>
          </w:tcPr>
          <w:p w14:paraId="38A85542"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态、动态和短路建模</w:t>
            </w:r>
            <w:proofErr w:type="spellEnd"/>
          </w:p>
        </w:tc>
      </w:tr>
      <w:tr w:rsidR="006B326C" w14:paraId="4910CF94" w14:textId="77777777">
        <w:trPr>
          <w:trHeight w:hRule="exact" w:val="240"/>
        </w:trPr>
        <w:tc>
          <w:tcPr>
            <w:tcW w:w="442" w:type="dxa"/>
            <w:vMerge/>
            <w:tcBorders>
              <w:left w:val="single" w:sz="3" w:space="0" w:color="000000"/>
              <w:right w:val="single" w:sz="3" w:space="0" w:color="000000"/>
            </w:tcBorders>
          </w:tcPr>
          <w:p w14:paraId="7EB39D40" w14:textId="77777777" w:rsidR="006B326C" w:rsidRDefault="006B326C"/>
        </w:tc>
        <w:tc>
          <w:tcPr>
            <w:tcW w:w="1115" w:type="dxa"/>
            <w:vMerge/>
            <w:tcBorders>
              <w:left w:val="single" w:sz="3" w:space="0" w:color="000000"/>
              <w:right w:val="single" w:sz="3" w:space="0" w:color="000000"/>
            </w:tcBorders>
          </w:tcPr>
          <w:p w14:paraId="4BA4AC97" w14:textId="77777777" w:rsidR="006B326C" w:rsidRDefault="006B326C"/>
        </w:tc>
        <w:tc>
          <w:tcPr>
            <w:tcW w:w="819" w:type="dxa"/>
            <w:vMerge/>
            <w:tcBorders>
              <w:left w:val="single" w:sz="3" w:space="0" w:color="000000"/>
              <w:right w:val="single" w:sz="3" w:space="0" w:color="000000"/>
            </w:tcBorders>
          </w:tcPr>
          <w:p w14:paraId="077DFEF1" w14:textId="77777777" w:rsidR="006B326C" w:rsidRDefault="006B326C"/>
        </w:tc>
        <w:tc>
          <w:tcPr>
            <w:tcW w:w="1912" w:type="dxa"/>
            <w:tcBorders>
              <w:top w:val="nil"/>
              <w:left w:val="single" w:sz="3" w:space="0" w:color="000000"/>
              <w:bottom w:val="nil"/>
              <w:right w:val="single" w:sz="3" w:space="0" w:color="000000"/>
            </w:tcBorders>
          </w:tcPr>
          <w:p w14:paraId="07AA0E1D"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模数据要求和报告</w:t>
            </w:r>
            <w:proofErr w:type="spellEnd"/>
          </w:p>
        </w:tc>
        <w:tc>
          <w:tcPr>
            <w:tcW w:w="1912" w:type="dxa"/>
            <w:tcBorders>
              <w:top w:val="nil"/>
              <w:left w:val="single" w:sz="3" w:space="0" w:color="000000"/>
              <w:bottom w:val="nil"/>
              <w:right w:val="single" w:sz="3" w:space="0" w:color="000000"/>
            </w:tcBorders>
          </w:tcPr>
          <w:p w14:paraId="21EC289B"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模数据要求和报告</w:t>
            </w:r>
            <w:proofErr w:type="spellEnd"/>
          </w:p>
        </w:tc>
        <w:tc>
          <w:tcPr>
            <w:tcW w:w="1912" w:type="dxa"/>
            <w:tcBorders>
              <w:top w:val="nil"/>
              <w:left w:val="single" w:sz="3" w:space="0" w:color="000000"/>
              <w:bottom w:val="nil"/>
              <w:right w:val="single" w:sz="3" w:space="0" w:color="000000"/>
            </w:tcBorders>
          </w:tcPr>
          <w:p w14:paraId="7BDE9361"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模数据要求和报告</w:t>
            </w:r>
            <w:proofErr w:type="spellEnd"/>
          </w:p>
        </w:tc>
        <w:tc>
          <w:tcPr>
            <w:tcW w:w="1911" w:type="dxa"/>
            <w:tcBorders>
              <w:top w:val="nil"/>
              <w:left w:val="single" w:sz="3" w:space="0" w:color="000000"/>
              <w:bottom w:val="nil"/>
              <w:right w:val="single" w:sz="3" w:space="0" w:color="000000"/>
            </w:tcBorders>
          </w:tcPr>
          <w:p w14:paraId="24C8DE9C"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数据要求和报告程序</w:t>
            </w:r>
            <w:proofErr w:type="spellEnd"/>
          </w:p>
        </w:tc>
      </w:tr>
      <w:tr w:rsidR="006B326C" w14:paraId="079EA081" w14:textId="77777777">
        <w:trPr>
          <w:trHeight w:hRule="exact" w:val="241"/>
        </w:trPr>
        <w:tc>
          <w:tcPr>
            <w:tcW w:w="442" w:type="dxa"/>
            <w:vMerge/>
            <w:tcBorders>
              <w:left w:val="single" w:sz="3" w:space="0" w:color="000000"/>
              <w:right w:val="single" w:sz="3" w:space="0" w:color="000000"/>
            </w:tcBorders>
          </w:tcPr>
          <w:p w14:paraId="24F8307E" w14:textId="77777777" w:rsidR="006B326C" w:rsidRDefault="006B326C"/>
        </w:tc>
        <w:tc>
          <w:tcPr>
            <w:tcW w:w="1115" w:type="dxa"/>
            <w:vMerge/>
            <w:tcBorders>
              <w:left w:val="single" w:sz="3" w:space="0" w:color="000000"/>
              <w:right w:val="single" w:sz="3" w:space="0" w:color="000000"/>
            </w:tcBorders>
          </w:tcPr>
          <w:p w14:paraId="60690F70" w14:textId="77777777" w:rsidR="006B326C" w:rsidRDefault="006B326C"/>
        </w:tc>
        <w:tc>
          <w:tcPr>
            <w:tcW w:w="819" w:type="dxa"/>
            <w:vMerge/>
            <w:tcBorders>
              <w:left w:val="single" w:sz="3" w:space="0" w:color="000000"/>
              <w:right w:val="single" w:sz="3" w:space="0" w:color="000000"/>
            </w:tcBorders>
          </w:tcPr>
          <w:p w14:paraId="39822856" w14:textId="77777777" w:rsidR="006B326C" w:rsidRDefault="006B326C"/>
        </w:tc>
        <w:tc>
          <w:tcPr>
            <w:tcW w:w="1912" w:type="dxa"/>
            <w:tcBorders>
              <w:top w:val="nil"/>
              <w:left w:val="single" w:sz="3" w:space="0" w:color="000000"/>
              <w:bottom w:val="nil"/>
              <w:right w:val="single" w:sz="3" w:space="0" w:color="000000"/>
            </w:tcBorders>
          </w:tcPr>
          <w:p w14:paraId="51522D41"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程序，但未能包括</w:t>
            </w:r>
            <w:proofErr w:type="spellEnd"/>
          </w:p>
        </w:tc>
        <w:tc>
          <w:tcPr>
            <w:tcW w:w="1912" w:type="dxa"/>
            <w:tcBorders>
              <w:top w:val="nil"/>
              <w:left w:val="single" w:sz="3" w:space="0" w:color="000000"/>
              <w:bottom w:val="nil"/>
              <w:right w:val="single" w:sz="3" w:space="0" w:color="000000"/>
            </w:tcBorders>
          </w:tcPr>
          <w:p w14:paraId="589EF16D"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程序，但未能包括</w:t>
            </w:r>
            <w:proofErr w:type="spellEnd"/>
          </w:p>
        </w:tc>
        <w:tc>
          <w:tcPr>
            <w:tcW w:w="1912" w:type="dxa"/>
            <w:tcBorders>
              <w:top w:val="nil"/>
              <w:left w:val="single" w:sz="3" w:space="0" w:color="000000"/>
              <w:bottom w:val="nil"/>
              <w:right w:val="single" w:sz="3" w:space="0" w:color="000000"/>
            </w:tcBorders>
          </w:tcPr>
          <w:p w14:paraId="64A0C221"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程序，但未能包括</w:t>
            </w:r>
            <w:proofErr w:type="spellEnd"/>
          </w:p>
        </w:tc>
        <w:tc>
          <w:tcPr>
            <w:tcW w:w="1911" w:type="dxa"/>
            <w:tcBorders>
              <w:top w:val="nil"/>
              <w:left w:val="single" w:sz="3" w:space="0" w:color="000000"/>
              <w:bottom w:val="nil"/>
              <w:right w:val="single" w:sz="3" w:space="0" w:color="000000"/>
            </w:tcBorders>
          </w:tcPr>
          <w:p w14:paraId="06445C89" w14:textId="77777777"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要求R1；</w:t>
            </w:r>
          </w:p>
        </w:tc>
      </w:tr>
      <w:tr w:rsidR="006B326C" w14:paraId="4BA48BB3" w14:textId="77777777">
        <w:trPr>
          <w:trHeight w:hRule="exact" w:val="453"/>
        </w:trPr>
        <w:tc>
          <w:tcPr>
            <w:tcW w:w="442" w:type="dxa"/>
            <w:vMerge/>
            <w:tcBorders>
              <w:left w:val="single" w:sz="3" w:space="0" w:color="000000"/>
              <w:right w:val="single" w:sz="3" w:space="0" w:color="000000"/>
            </w:tcBorders>
          </w:tcPr>
          <w:p w14:paraId="6B803932" w14:textId="77777777" w:rsidR="006B326C" w:rsidRDefault="006B326C"/>
        </w:tc>
        <w:tc>
          <w:tcPr>
            <w:tcW w:w="1115" w:type="dxa"/>
            <w:vMerge/>
            <w:tcBorders>
              <w:left w:val="single" w:sz="3" w:space="0" w:color="000000"/>
              <w:right w:val="single" w:sz="3" w:space="0" w:color="000000"/>
            </w:tcBorders>
          </w:tcPr>
          <w:p w14:paraId="311F262E" w14:textId="77777777" w:rsidR="006B326C" w:rsidRDefault="006B326C"/>
        </w:tc>
        <w:tc>
          <w:tcPr>
            <w:tcW w:w="819" w:type="dxa"/>
            <w:vMerge/>
            <w:tcBorders>
              <w:left w:val="single" w:sz="3" w:space="0" w:color="000000"/>
              <w:right w:val="single" w:sz="3" w:space="0" w:color="000000"/>
            </w:tcBorders>
          </w:tcPr>
          <w:p w14:paraId="130885A9" w14:textId="77777777" w:rsidR="006B326C" w:rsidRDefault="006B326C"/>
        </w:tc>
        <w:tc>
          <w:tcPr>
            <w:tcW w:w="1912" w:type="dxa"/>
            <w:tcBorders>
              <w:top w:val="nil"/>
              <w:left w:val="single" w:sz="3" w:space="0" w:color="000000"/>
              <w:bottom w:val="nil"/>
              <w:right w:val="single" w:sz="3" w:space="0" w:color="000000"/>
            </w:tcBorders>
          </w:tcPr>
          <w:p w14:paraId="48FC5ACB"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小于或等于需求R1</w:t>
            </w:r>
          </w:p>
          <w:p w14:paraId="1433F2A5" w14:textId="77777777" w:rsidR="006B326C" w:rsidRDefault="009B4794">
            <w:pPr>
              <w:pStyle w:val="TableParagraph"/>
              <w:spacing w:before="3"/>
              <w:ind w:left="80"/>
              <w:rPr>
                <w:rFonts w:ascii="宋体" w:eastAsia="宋体" w:hAnsi="宋体" w:cs="宋体"/>
                <w:sz w:val="18"/>
                <w:szCs w:val="18"/>
                <w:lang w:eastAsia="zh-CN"/>
              </w:rPr>
            </w:pPr>
            <w:r>
              <w:rPr>
                <w:rFonts w:ascii="宋体" w:eastAsia="宋体" w:hAnsi="宋体" w:cs="宋体"/>
                <w:w w:val="105"/>
                <w:sz w:val="18"/>
                <w:szCs w:val="18"/>
                <w:lang w:eastAsia="zh-CN"/>
              </w:rPr>
              <w:t>中规定的所需组件</w:t>
            </w:r>
          </w:p>
        </w:tc>
        <w:tc>
          <w:tcPr>
            <w:tcW w:w="1912" w:type="dxa"/>
            <w:tcBorders>
              <w:top w:val="nil"/>
              <w:left w:val="single" w:sz="3" w:space="0" w:color="000000"/>
              <w:bottom w:val="nil"/>
              <w:right w:val="single" w:sz="3" w:space="0" w:color="000000"/>
            </w:tcBorders>
          </w:tcPr>
          <w:p w14:paraId="27F04FB4"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大于25%但小于或等</w:t>
            </w:r>
          </w:p>
          <w:p w14:paraId="492E62DD" w14:textId="77777777" w:rsidR="006B326C" w:rsidRDefault="009B4794">
            <w:pPr>
              <w:pStyle w:val="TableParagraph"/>
              <w:spacing w:before="3"/>
              <w:ind w:left="79"/>
              <w:rPr>
                <w:rFonts w:ascii="宋体" w:eastAsia="宋体" w:hAnsi="宋体" w:cs="宋体"/>
                <w:sz w:val="18"/>
                <w:szCs w:val="18"/>
                <w:lang w:eastAsia="zh-CN"/>
              </w:rPr>
            </w:pPr>
            <w:r>
              <w:rPr>
                <w:rFonts w:ascii="宋体" w:eastAsia="宋体" w:hAnsi="宋体" w:cs="宋体"/>
                <w:w w:val="105"/>
                <w:sz w:val="18"/>
                <w:szCs w:val="18"/>
                <w:lang w:eastAsia="zh-CN"/>
              </w:rPr>
              <w:t>于需求R1中规定的</w:t>
            </w:r>
          </w:p>
        </w:tc>
        <w:tc>
          <w:tcPr>
            <w:tcW w:w="1912" w:type="dxa"/>
            <w:tcBorders>
              <w:top w:val="nil"/>
              <w:left w:val="single" w:sz="3" w:space="0" w:color="000000"/>
              <w:bottom w:val="nil"/>
              <w:right w:val="single" w:sz="3" w:space="0" w:color="000000"/>
            </w:tcBorders>
          </w:tcPr>
          <w:p w14:paraId="13939426"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大于50%但小于或等</w:t>
            </w:r>
          </w:p>
          <w:p w14:paraId="1FA743CF" w14:textId="77777777" w:rsidR="006B326C" w:rsidRDefault="009B4794">
            <w:pPr>
              <w:pStyle w:val="TableParagraph"/>
              <w:spacing w:before="3"/>
              <w:ind w:left="79"/>
              <w:rPr>
                <w:rFonts w:ascii="宋体" w:eastAsia="宋体" w:hAnsi="宋体" w:cs="宋体"/>
                <w:sz w:val="18"/>
                <w:szCs w:val="18"/>
                <w:lang w:eastAsia="zh-CN"/>
              </w:rPr>
            </w:pPr>
            <w:r>
              <w:rPr>
                <w:rFonts w:ascii="宋体" w:eastAsia="宋体" w:hAnsi="宋体" w:cs="宋体"/>
                <w:w w:val="105"/>
                <w:sz w:val="18"/>
                <w:szCs w:val="18"/>
                <w:lang w:eastAsia="zh-CN"/>
              </w:rPr>
              <w:t>于需求R1中规定的</w:t>
            </w:r>
          </w:p>
        </w:tc>
        <w:tc>
          <w:tcPr>
            <w:tcW w:w="1911" w:type="dxa"/>
            <w:tcBorders>
              <w:top w:val="nil"/>
              <w:left w:val="single" w:sz="3" w:space="0" w:color="000000"/>
              <w:bottom w:val="nil"/>
              <w:right w:val="single" w:sz="3" w:space="0" w:color="000000"/>
            </w:tcBorders>
          </w:tcPr>
          <w:p w14:paraId="6EE1130B" w14:textId="77777777" w:rsidR="006B326C" w:rsidRDefault="009B4794">
            <w:pPr>
              <w:pStyle w:val="TableParagraph"/>
              <w:spacing w:before="72"/>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721598BE" w14:textId="77777777">
        <w:trPr>
          <w:trHeight w:hRule="exact" w:val="240"/>
        </w:trPr>
        <w:tc>
          <w:tcPr>
            <w:tcW w:w="442" w:type="dxa"/>
            <w:vMerge/>
            <w:tcBorders>
              <w:left w:val="single" w:sz="3" w:space="0" w:color="000000"/>
              <w:right w:val="single" w:sz="3" w:space="0" w:color="000000"/>
            </w:tcBorders>
          </w:tcPr>
          <w:p w14:paraId="029031DD" w14:textId="77777777" w:rsidR="006B326C" w:rsidRDefault="006B326C"/>
        </w:tc>
        <w:tc>
          <w:tcPr>
            <w:tcW w:w="1115" w:type="dxa"/>
            <w:vMerge/>
            <w:tcBorders>
              <w:left w:val="single" w:sz="3" w:space="0" w:color="000000"/>
              <w:right w:val="single" w:sz="3" w:space="0" w:color="000000"/>
            </w:tcBorders>
          </w:tcPr>
          <w:p w14:paraId="70D5AAF9" w14:textId="77777777" w:rsidR="006B326C" w:rsidRDefault="006B326C"/>
        </w:tc>
        <w:tc>
          <w:tcPr>
            <w:tcW w:w="819" w:type="dxa"/>
            <w:vMerge/>
            <w:tcBorders>
              <w:left w:val="single" w:sz="3" w:space="0" w:color="000000"/>
              <w:right w:val="single" w:sz="3" w:space="0" w:color="000000"/>
            </w:tcBorders>
          </w:tcPr>
          <w:p w14:paraId="500CFB6F" w14:textId="77777777" w:rsidR="006B326C" w:rsidRDefault="006B326C"/>
        </w:tc>
        <w:tc>
          <w:tcPr>
            <w:tcW w:w="1912" w:type="dxa"/>
            <w:vMerge w:val="restart"/>
            <w:tcBorders>
              <w:top w:val="nil"/>
              <w:left w:val="single" w:sz="3" w:space="0" w:color="000000"/>
              <w:right w:val="single" w:sz="3" w:space="0" w:color="000000"/>
            </w:tcBorders>
          </w:tcPr>
          <w:p w14:paraId="1D16AE2A" w14:textId="77777777" w:rsidR="006B326C" w:rsidRDefault="009B4794">
            <w:pPr>
              <w:pStyle w:val="TableParagraph"/>
              <w:spacing w:before="4"/>
              <w:ind w:left="80"/>
              <w:rPr>
                <w:rFonts w:ascii="宋体" w:eastAsia="宋体" w:hAnsi="宋体" w:cs="宋体"/>
                <w:sz w:val="18"/>
                <w:szCs w:val="18"/>
              </w:rPr>
            </w:pPr>
            <w:r>
              <w:rPr>
                <w:rFonts w:ascii="宋体" w:eastAsia="宋体" w:hAnsi="宋体" w:cs="宋体"/>
                <w:w w:val="105"/>
                <w:sz w:val="18"/>
                <w:szCs w:val="18"/>
              </w:rPr>
              <w:t>的25。</w:t>
            </w:r>
          </w:p>
        </w:tc>
        <w:tc>
          <w:tcPr>
            <w:tcW w:w="1912" w:type="dxa"/>
            <w:vMerge w:val="restart"/>
            <w:tcBorders>
              <w:top w:val="nil"/>
              <w:left w:val="single" w:sz="3" w:space="0" w:color="000000"/>
              <w:right w:val="single" w:sz="3" w:space="0" w:color="000000"/>
            </w:tcBorders>
          </w:tcPr>
          <w:p w14:paraId="0A2436C3" w14:textId="77777777" w:rsidR="006B326C" w:rsidRDefault="009B4794">
            <w:pPr>
              <w:pStyle w:val="TableParagraph"/>
              <w:spacing w:before="4"/>
              <w:ind w:left="79"/>
              <w:rPr>
                <w:rFonts w:ascii="宋体" w:eastAsia="宋体" w:hAnsi="宋体" w:cs="宋体"/>
                <w:sz w:val="18"/>
                <w:szCs w:val="18"/>
              </w:rPr>
            </w:pPr>
            <w:r>
              <w:rPr>
                <w:rFonts w:ascii="宋体" w:eastAsia="宋体" w:hAnsi="宋体" w:cs="宋体"/>
                <w:w w:val="105"/>
                <w:sz w:val="18"/>
                <w:szCs w:val="18"/>
              </w:rPr>
              <w:t>所需组件的50。</w:t>
            </w:r>
          </w:p>
        </w:tc>
        <w:tc>
          <w:tcPr>
            <w:tcW w:w="1912" w:type="dxa"/>
            <w:vMerge w:val="restart"/>
            <w:tcBorders>
              <w:top w:val="nil"/>
              <w:left w:val="single" w:sz="3" w:space="0" w:color="000000"/>
              <w:right w:val="single" w:sz="3" w:space="0" w:color="000000"/>
            </w:tcBorders>
          </w:tcPr>
          <w:p w14:paraId="2A557E7B" w14:textId="77777777" w:rsidR="006B326C" w:rsidRDefault="009B4794">
            <w:pPr>
              <w:pStyle w:val="TableParagraph"/>
              <w:spacing w:before="4"/>
              <w:ind w:left="79"/>
              <w:rPr>
                <w:rFonts w:ascii="宋体" w:eastAsia="宋体" w:hAnsi="宋体" w:cs="宋体"/>
                <w:sz w:val="18"/>
                <w:szCs w:val="18"/>
              </w:rPr>
            </w:pPr>
            <w:r>
              <w:rPr>
                <w:rFonts w:ascii="宋体" w:eastAsia="宋体" w:hAnsi="宋体" w:cs="宋体"/>
                <w:w w:val="105"/>
                <w:sz w:val="18"/>
                <w:szCs w:val="18"/>
              </w:rPr>
              <w:t>75%的所需组件。</w:t>
            </w:r>
          </w:p>
        </w:tc>
        <w:tc>
          <w:tcPr>
            <w:tcW w:w="1911" w:type="dxa"/>
            <w:tcBorders>
              <w:top w:val="nil"/>
              <w:left w:val="single" w:sz="3" w:space="0" w:color="000000"/>
              <w:bottom w:val="nil"/>
              <w:right w:val="single" w:sz="3" w:space="0" w:color="000000"/>
            </w:tcBorders>
          </w:tcPr>
          <w:p w14:paraId="2CE1EB88" w14:textId="77777777" w:rsidR="006B326C" w:rsidRDefault="009B4794">
            <w:pPr>
              <w:pStyle w:val="TableParagraph"/>
              <w:spacing w:line="186" w:lineRule="exact"/>
              <w:ind w:left="78"/>
              <w:rPr>
                <w:rFonts w:ascii="宋体" w:eastAsia="宋体" w:hAnsi="宋体" w:cs="宋体"/>
                <w:sz w:val="18"/>
                <w:szCs w:val="18"/>
              </w:rPr>
            </w:pPr>
            <w:proofErr w:type="spellStart"/>
            <w:r>
              <w:rPr>
                <w:rFonts w:ascii="宋体" w:eastAsia="宋体" w:hAnsi="宋体" w:cs="宋体"/>
                <w:w w:val="105"/>
                <w:sz w:val="18"/>
                <w:szCs w:val="18"/>
              </w:rPr>
              <w:t>计划协调员和传输</w:t>
            </w:r>
            <w:proofErr w:type="spellEnd"/>
          </w:p>
        </w:tc>
      </w:tr>
      <w:tr w:rsidR="006B326C" w14:paraId="37947A66" w14:textId="77777777">
        <w:trPr>
          <w:trHeight w:hRule="exact" w:val="213"/>
        </w:trPr>
        <w:tc>
          <w:tcPr>
            <w:tcW w:w="442" w:type="dxa"/>
            <w:vMerge/>
            <w:tcBorders>
              <w:left w:val="single" w:sz="3" w:space="0" w:color="000000"/>
              <w:right w:val="single" w:sz="3" w:space="0" w:color="000000"/>
            </w:tcBorders>
          </w:tcPr>
          <w:p w14:paraId="4191B725" w14:textId="77777777" w:rsidR="006B326C" w:rsidRDefault="006B326C"/>
        </w:tc>
        <w:tc>
          <w:tcPr>
            <w:tcW w:w="1115" w:type="dxa"/>
            <w:vMerge/>
            <w:tcBorders>
              <w:left w:val="single" w:sz="3" w:space="0" w:color="000000"/>
              <w:right w:val="single" w:sz="3" w:space="0" w:color="000000"/>
            </w:tcBorders>
          </w:tcPr>
          <w:p w14:paraId="0E2BE5AE" w14:textId="77777777" w:rsidR="006B326C" w:rsidRDefault="006B326C"/>
        </w:tc>
        <w:tc>
          <w:tcPr>
            <w:tcW w:w="819" w:type="dxa"/>
            <w:vMerge/>
            <w:tcBorders>
              <w:left w:val="single" w:sz="3" w:space="0" w:color="000000"/>
              <w:right w:val="single" w:sz="3" w:space="0" w:color="000000"/>
            </w:tcBorders>
          </w:tcPr>
          <w:p w14:paraId="4516F284" w14:textId="77777777" w:rsidR="006B326C" w:rsidRDefault="006B326C"/>
        </w:tc>
        <w:tc>
          <w:tcPr>
            <w:tcW w:w="1912" w:type="dxa"/>
            <w:vMerge/>
            <w:tcBorders>
              <w:left w:val="single" w:sz="3" w:space="0" w:color="000000"/>
              <w:right w:val="single" w:sz="3" w:space="0" w:color="000000"/>
            </w:tcBorders>
          </w:tcPr>
          <w:p w14:paraId="1C629589" w14:textId="77777777" w:rsidR="006B326C" w:rsidRDefault="006B326C"/>
        </w:tc>
        <w:tc>
          <w:tcPr>
            <w:tcW w:w="1912" w:type="dxa"/>
            <w:vMerge/>
            <w:tcBorders>
              <w:left w:val="single" w:sz="3" w:space="0" w:color="000000"/>
              <w:right w:val="single" w:sz="3" w:space="0" w:color="000000"/>
            </w:tcBorders>
          </w:tcPr>
          <w:p w14:paraId="0D0F6B9C" w14:textId="77777777" w:rsidR="006B326C" w:rsidRDefault="006B326C"/>
        </w:tc>
        <w:tc>
          <w:tcPr>
            <w:tcW w:w="1912" w:type="dxa"/>
            <w:vMerge/>
            <w:tcBorders>
              <w:left w:val="single" w:sz="3" w:space="0" w:color="000000"/>
              <w:right w:val="single" w:sz="3" w:space="0" w:color="000000"/>
            </w:tcBorders>
          </w:tcPr>
          <w:p w14:paraId="239FF40C" w14:textId="77777777" w:rsidR="006B326C" w:rsidRDefault="006B326C"/>
        </w:tc>
        <w:tc>
          <w:tcPr>
            <w:tcW w:w="1911" w:type="dxa"/>
            <w:tcBorders>
              <w:top w:val="nil"/>
              <w:left w:val="single" w:sz="3" w:space="0" w:color="000000"/>
              <w:bottom w:val="nil"/>
              <w:right w:val="single" w:sz="3" w:space="0" w:color="000000"/>
            </w:tcBorders>
          </w:tcPr>
          <w:p w14:paraId="4A6248ED" w14:textId="77777777" w:rsidR="006B326C" w:rsidRDefault="009B4794">
            <w:pPr>
              <w:pStyle w:val="TableParagraph"/>
              <w:spacing w:line="185" w:lineRule="exact"/>
              <w:ind w:left="78"/>
              <w:rPr>
                <w:rFonts w:ascii="宋体" w:eastAsia="宋体" w:hAnsi="宋体" w:cs="宋体"/>
                <w:sz w:val="18"/>
                <w:szCs w:val="18"/>
              </w:rPr>
            </w:pPr>
            <w:proofErr w:type="spellStart"/>
            <w:r>
              <w:rPr>
                <w:rFonts w:ascii="宋体" w:eastAsia="宋体" w:hAnsi="宋体" w:cs="宋体"/>
                <w:w w:val="105"/>
                <w:sz w:val="18"/>
                <w:szCs w:val="18"/>
              </w:rPr>
              <w:t>规划师制定了稳</w:t>
            </w:r>
            <w:proofErr w:type="spellEnd"/>
          </w:p>
        </w:tc>
      </w:tr>
      <w:tr w:rsidR="006B326C" w14:paraId="2C03437F" w14:textId="77777777">
        <w:trPr>
          <w:trHeight w:hRule="exact" w:val="241"/>
        </w:trPr>
        <w:tc>
          <w:tcPr>
            <w:tcW w:w="442" w:type="dxa"/>
            <w:vMerge/>
            <w:tcBorders>
              <w:left w:val="single" w:sz="3" w:space="0" w:color="000000"/>
              <w:right w:val="single" w:sz="3" w:space="0" w:color="000000"/>
            </w:tcBorders>
          </w:tcPr>
          <w:p w14:paraId="56286DC6" w14:textId="77777777" w:rsidR="006B326C" w:rsidRDefault="006B326C"/>
        </w:tc>
        <w:tc>
          <w:tcPr>
            <w:tcW w:w="1115" w:type="dxa"/>
            <w:vMerge/>
            <w:tcBorders>
              <w:left w:val="single" w:sz="3" w:space="0" w:color="000000"/>
              <w:right w:val="single" w:sz="3" w:space="0" w:color="000000"/>
            </w:tcBorders>
          </w:tcPr>
          <w:p w14:paraId="68083326" w14:textId="77777777" w:rsidR="006B326C" w:rsidRDefault="006B326C"/>
        </w:tc>
        <w:tc>
          <w:tcPr>
            <w:tcW w:w="819" w:type="dxa"/>
            <w:vMerge/>
            <w:tcBorders>
              <w:left w:val="single" w:sz="3" w:space="0" w:color="000000"/>
              <w:right w:val="single" w:sz="3" w:space="0" w:color="000000"/>
            </w:tcBorders>
          </w:tcPr>
          <w:p w14:paraId="1D9F1A10" w14:textId="77777777" w:rsidR="006B326C" w:rsidRDefault="006B326C"/>
        </w:tc>
        <w:tc>
          <w:tcPr>
            <w:tcW w:w="1912" w:type="dxa"/>
            <w:vMerge/>
            <w:tcBorders>
              <w:left w:val="single" w:sz="3" w:space="0" w:color="000000"/>
              <w:right w:val="single" w:sz="3" w:space="0" w:color="000000"/>
            </w:tcBorders>
          </w:tcPr>
          <w:p w14:paraId="7BB7A8CF" w14:textId="77777777" w:rsidR="006B326C" w:rsidRDefault="006B326C"/>
        </w:tc>
        <w:tc>
          <w:tcPr>
            <w:tcW w:w="1912" w:type="dxa"/>
            <w:vMerge/>
            <w:tcBorders>
              <w:left w:val="single" w:sz="3" w:space="0" w:color="000000"/>
              <w:right w:val="single" w:sz="3" w:space="0" w:color="000000"/>
            </w:tcBorders>
          </w:tcPr>
          <w:p w14:paraId="4FD3F49A" w14:textId="77777777" w:rsidR="006B326C" w:rsidRDefault="006B326C"/>
        </w:tc>
        <w:tc>
          <w:tcPr>
            <w:tcW w:w="1912" w:type="dxa"/>
            <w:vMerge/>
            <w:tcBorders>
              <w:left w:val="single" w:sz="3" w:space="0" w:color="000000"/>
              <w:right w:val="single" w:sz="3" w:space="0" w:color="000000"/>
            </w:tcBorders>
          </w:tcPr>
          <w:p w14:paraId="115B84E6" w14:textId="77777777" w:rsidR="006B326C" w:rsidRDefault="006B326C"/>
        </w:tc>
        <w:tc>
          <w:tcPr>
            <w:tcW w:w="1911" w:type="dxa"/>
            <w:tcBorders>
              <w:top w:val="nil"/>
              <w:left w:val="single" w:sz="3" w:space="0" w:color="000000"/>
              <w:bottom w:val="nil"/>
              <w:right w:val="single" w:sz="3" w:space="0" w:color="000000"/>
            </w:tcBorders>
          </w:tcPr>
          <w:p w14:paraId="7F0633EF"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r>
      <w:tr w:rsidR="006B326C" w14:paraId="07C22B0A" w14:textId="77777777">
        <w:trPr>
          <w:trHeight w:hRule="exact" w:val="241"/>
        </w:trPr>
        <w:tc>
          <w:tcPr>
            <w:tcW w:w="442" w:type="dxa"/>
            <w:vMerge/>
            <w:tcBorders>
              <w:left w:val="single" w:sz="3" w:space="0" w:color="000000"/>
              <w:right w:val="single" w:sz="3" w:space="0" w:color="000000"/>
            </w:tcBorders>
          </w:tcPr>
          <w:p w14:paraId="144139BA" w14:textId="77777777" w:rsidR="006B326C" w:rsidRDefault="006B326C"/>
        </w:tc>
        <w:tc>
          <w:tcPr>
            <w:tcW w:w="1115" w:type="dxa"/>
            <w:vMerge/>
            <w:tcBorders>
              <w:left w:val="single" w:sz="3" w:space="0" w:color="000000"/>
              <w:right w:val="single" w:sz="3" w:space="0" w:color="000000"/>
            </w:tcBorders>
          </w:tcPr>
          <w:p w14:paraId="25505F33" w14:textId="77777777" w:rsidR="006B326C" w:rsidRDefault="006B326C"/>
        </w:tc>
        <w:tc>
          <w:tcPr>
            <w:tcW w:w="819" w:type="dxa"/>
            <w:vMerge/>
            <w:tcBorders>
              <w:left w:val="single" w:sz="3" w:space="0" w:color="000000"/>
              <w:right w:val="single" w:sz="3" w:space="0" w:color="000000"/>
            </w:tcBorders>
          </w:tcPr>
          <w:p w14:paraId="1760FE13" w14:textId="77777777" w:rsidR="006B326C" w:rsidRDefault="006B326C"/>
        </w:tc>
        <w:tc>
          <w:tcPr>
            <w:tcW w:w="1912" w:type="dxa"/>
            <w:vMerge/>
            <w:tcBorders>
              <w:left w:val="single" w:sz="3" w:space="0" w:color="000000"/>
              <w:right w:val="single" w:sz="3" w:space="0" w:color="000000"/>
            </w:tcBorders>
          </w:tcPr>
          <w:p w14:paraId="7EFFCA82" w14:textId="77777777" w:rsidR="006B326C" w:rsidRDefault="006B326C"/>
        </w:tc>
        <w:tc>
          <w:tcPr>
            <w:tcW w:w="1912" w:type="dxa"/>
            <w:vMerge/>
            <w:tcBorders>
              <w:left w:val="single" w:sz="3" w:space="0" w:color="000000"/>
              <w:right w:val="single" w:sz="3" w:space="0" w:color="000000"/>
            </w:tcBorders>
          </w:tcPr>
          <w:p w14:paraId="3608D27E" w14:textId="77777777" w:rsidR="006B326C" w:rsidRDefault="006B326C"/>
        </w:tc>
        <w:tc>
          <w:tcPr>
            <w:tcW w:w="1912" w:type="dxa"/>
            <w:vMerge/>
            <w:tcBorders>
              <w:left w:val="single" w:sz="3" w:space="0" w:color="000000"/>
              <w:right w:val="single" w:sz="3" w:space="0" w:color="000000"/>
            </w:tcBorders>
          </w:tcPr>
          <w:p w14:paraId="0B7FE998" w14:textId="77777777" w:rsidR="006B326C" w:rsidRDefault="006B326C"/>
        </w:tc>
        <w:tc>
          <w:tcPr>
            <w:tcW w:w="1911" w:type="dxa"/>
            <w:tcBorders>
              <w:top w:val="nil"/>
              <w:left w:val="single" w:sz="3" w:space="0" w:color="000000"/>
              <w:bottom w:val="nil"/>
              <w:right w:val="single" w:sz="3" w:space="0" w:color="000000"/>
            </w:tcBorders>
          </w:tcPr>
          <w:p w14:paraId="45311A1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模数据要求和报告</w:t>
            </w:r>
            <w:proofErr w:type="spellEnd"/>
          </w:p>
        </w:tc>
      </w:tr>
      <w:tr w:rsidR="006B326C" w14:paraId="67F9E722" w14:textId="77777777">
        <w:trPr>
          <w:trHeight w:hRule="exact" w:val="240"/>
        </w:trPr>
        <w:tc>
          <w:tcPr>
            <w:tcW w:w="442" w:type="dxa"/>
            <w:vMerge/>
            <w:tcBorders>
              <w:left w:val="single" w:sz="3" w:space="0" w:color="000000"/>
              <w:right w:val="single" w:sz="3" w:space="0" w:color="000000"/>
            </w:tcBorders>
          </w:tcPr>
          <w:p w14:paraId="3EF9D3D5" w14:textId="77777777" w:rsidR="006B326C" w:rsidRDefault="006B326C"/>
        </w:tc>
        <w:tc>
          <w:tcPr>
            <w:tcW w:w="1115" w:type="dxa"/>
            <w:vMerge/>
            <w:tcBorders>
              <w:left w:val="single" w:sz="3" w:space="0" w:color="000000"/>
              <w:right w:val="single" w:sz="3" w:space="0" w:color="000000"/>
            </w:tcBorders>
          </w:tcPr>
          <w:p w14:paraId="11406ADF" w14:textId="77777777" w:rsidR="006B326C" w:rsidRDefault="006B326C"/>
        </w:tc>
        <w:tc>
          <w:tcPr>
            <w:tcW w:w="819" w:type="dxa"/>
            <w:vMerge/>
            <w:tcBorders>
              <w:left w:val="single" w:sz="3" w:space="0" w:color="000000"/>
              <w:right w:val="single" w:sz="3" w:space="0" w:color="000000"/>
            </w:tcBorders>
          </w:tcPr>
          <w:p w14:paraId="6F50B457" w14:textId="77777777" w:rsidR="006B326C" w:rsidRDefault="006B326C"/>
        </w:tc>
        <w:tc>
          <w:tcPr>
            <w:tcW w:w="1912" w:type="dxa"/>
            <w:vMerge/>
            <w:tcBorders>
              <w:left w:val="single" w:sz="3" w:space="0" w:color="000000"/>
              <w:right w:val="single" w:sz="3" w:space="0" w:color="000000"/>
            </w:tcBorders>
          </w:tcPr>
          <w:p w14:paraId="06236AD1" w14:textId="77777777" w:rsidR="006B326C" w:rsidRDefault="006B326C"/>
        </w:tc>
        <w:tc>
          <w:tcPr>
            <w:tcW w:w="1912" w:type="dxa"/>
            <w:vMerge/>
            <w:tcBorders>
              <w:left w:val="single" w:sz="3" w:space="0" w:color="000000"/>
              <w:right w:val="single" w:sz="3" w:space="0" w:color="000000"/>
            </w:tcBorders>
          </w:tcPr>
          <w:p w14:paraId="17C5751F" w14:textId="77777777" w:rsidR="006B326C" w:rsidRDefault="006B326C"/>
        </w:tc>
        <w:tc>
          <w:tcPr>
            <w:tcW w:w="1912" w:type="dxa"/>
            <w:vMerge/>
            <w:tcBorders>
              <w:left w:val="single" w:sz="3" w:space="0" w:color="000000"/>
              <w:right w:val="single" w:sz="3" w:space="0" w:color="000000"/>
            </w:tcBorders>
          </w:tcPr>
          <w:p w14:paraId="0D2AEBA6" w14:textId="77777777" w:rsidR="006B326C" w:rsidRDefault="006B326C"/>
        </w:tc>
        <w:tc>
          <w:tcPr>
            <w:tcW w:w="1911" w:type="dxa"/>
            <w:tcBorders>
              <w:top w:val="nil"/>
              <w:left w:val="single" w:sz="3" w:space="0" w:color="000000"/>
              <w:bottom w:val="nil"/>
              <w:right w:val="single" w:sz="3" w:space="0" w:color="000000"/>
            </w:tcBorders>
          </w:tcPr>
          <w:p w14:paraId="429EFA6C"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程序，但未能包括</w:t>
            </w:r>
            <w:proofErr w:type="spellEnd"/>
          </w:p>
        </w:tc>
      </w:tr>
      <w:tr w:rsidR="006B326C" w14:paraId="7CD99EA2" w14:textId="77777777">
        <w:trPr>
          <w:trHeight w:hRule="exact" w:val="232"/>
        </w:trPr>
        <w:tc>
          <w:tcPr>
            <w:tcW w:w="442" w:type="dxa"/>
            <w:vMerge/>
            <w:tcBorders>
              <w:left w:val="single" w:sz="3" w:space="0" w:color="000000"/>
              <w:right w:val="single" w:sz="3" w:space="0" w:color="000000"/>
            </w:tcBorders>
          </w:tcPr>
          <w:p w14:paraId="792504C0" w14:textId="77777777" w:rsidR="006B326C" w:rsidRDefault="006B326C"/>
        </w:tc>
        <w:tc>
          <w:tcPr>
            <w:tcW w:w="1115" w:type="dxa"/>
            <w:vMerge/>
            <w:tcBorders>
              <w:left w:val="single" w:sz="3" w:space="0" w:color="000000"/>
              <w:right w:val="single" w:sz="3" w:space="0" w:color="000000"/>
            </w:tcBorders>
          </w:tcPr>
          <w:p w14:paraId="1C342E31" w14:textId="77777777" w:rsidR="006B326C" w:rsidRDefault="006B326C"/>
        </w:tc>
        <w:tc>
          <w:tcPr>
            <w:tcW w:w="819" w:type="dxa"/>
            <w:vMerge/>
            <w:tcBorders>
              <w:left w:val="single" w:sz="3" w:space="0" w:color="000000"/>
              <w:right w:val="single" w:sz="3" w:space="0" w:color="000000"/>
            </w:tcBorders>
          </w:tcPr>
          <w:p w14:paraId="18DCCBC5" w14:textId="77777777" w:rsidR="006B326C" w:rsidRDefault="006B326C"/>
        </w:tc>
        <w:tc>
          <w:tcPr>
            <w:tcW w:w="1912" w:type="dxa"/>
            <w:vMerge/>
            <w:tcBorders>
              <w:left w:val="single" w:sz="3" w:space="0" w:color="000000"/>
              <w:right w:val="single" w:sz="3" w:space="0" w:color="000000"/>
            </w:tcBorders>
          </w:tcPr>
          <w:p w14:paraId="6982005B" w14:textId="77777777" w:rsidR="006B326C" w:rsidRDefault="006B326C"/>
        </w:tc>
        <w:tc>
          <w:tcPr>
            <w:tcW w:w="1912" w:type="dxa"/>
            <w:vMerge/>
            <w:tcBorders>
              <w:left w:val="single" w:sz="3" w:space="0" w:color="000000"/>
              <w:right w:val="single" w:sz="3" w:space="0" w:color="000000"/>
            </w:tcBorders>
          </w:tcPr>
          <w:p w14:paraId="3B54A150" w14:textId="77777777" w:rsidR="006B326C" w:rsidRDefault="006B326C"/>
        </w:tc>
        <w:tc>
          <w:tcPr>
            <w:tcW w:w="1912" w:type="dxa"/>
            <w:vMerge/>
            <w:tcBorders>
              <w:left w:val="single" w:sz="3" w:space="0" w:color="000000"/>
              <w:right w:val="single" w:sz="3" w:space="0" w:color="000000"/>
            </w:tcBorders>
          </w:tcPr>
          <w:p w14:paraId="38BD5660" w14:textId="77777777" w:rsidR="006B326C" w:rsidRDefault="006B326C"/>
        </w:tc>
        <w:tc>
          <w:tcPr>
            <w:tcW w:w="1911" w:type="dxa"/>
            <w:tcBorders>
              <w:top w:val="nil"/>
              <w:left w:val="single" w:sz="3" w:space="0" w:color="000000"/>
              <w:bottom w:val="nil"/>
              <w:right w:val="single" w:sz="3" w:space="0" w:color="000000"/>
            </w:tcBorders>
          </w:tcPr>
          <w:p w14:paraId="52A77252" w14:textId="77777777"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超过75%的要求</w:t>
            </w:r>
          </w:p>
        </w:tc>
      </w:tr>
      <w:tr w:rsidR="006B326C" w14:paraId="58CFBF4A" w14:textId="77777777">
        <w:trPr>
          <w:trHeight w:hRule="exact" w:val="2790"/>
        </w:trPr>
        <w:tc>
          <w:tcPr>
            <w:tcW w:w="442" w:type="dxa"/>
            <w:vMerge/>
            <w:tcBorders>
              <w:left w:val="single" w:sz="3" w:space="0" w:color="000000"/>
              <w:bottom w:val="single" w:sz="3" w:space="0" w:color="000000"/>
              <w:right w:val="single" w:sz="3" w:space="0" w:color="000000"/>
            </w:tcBorders>
          </w:tcPr>
          <w:p w14:paraId="43A7ADCE" w14:textId="77777777" w:rsidR="006B326C" w:rsidRDefault="006B326C"/>
        </w:tc>
        <w:tc>
          <w:tcPr>
            <w:tcW w:w="1115" w:type="dxa"/>
            <w:vMerge/>
            <w:tcBorders>
              <w:left w:val="single" w:sz="3" w:space="0" w:color="000000"/>
              <w:bottom w:val="single" w:sz="3" w:space="0" w:color="000000"/>
              <w:right w:val="single" w:sz="3" w:space="0" w:color="000000"/>
            </w:tcBorders>
          </w:tcPr>
          <w:p w14:paraId="12C3828B" w14:textId="77777777" w:rsidR="006B326C" w:rsidRDefault="006B326C"/>
        </w:tc>
        <w:tc>
          <w:tcPr>
            <w:tcW w:w="819" w:type="dxa"/>
            <w:vMerge/>
            <w:tcBorders>
              <w:left w:val="single" w:sz="3" w:space="0" w:color="000000"/>
              <w:bottom w:val="single" w:sz="3" w:space="0" w:color="000000"/>
              <w:right w:val="single" w:sz="3" w:space="0" w:color="000000"/>
            </w:tcBorders>
          </w:tcPr>
          <w:p w14:paraId="7173C5A4" w14:textId="77777777" w:rsidR="006B326C" w:rsidRDefault="006B326C"/>
        </w:tc>
        <w:tc>
          <w:tcPr>
            <w:tcW w:w="1912" w:type="dxa"/>
            <w:vMerge/>
            <w:tcBorders>
              <w:left w:val="single" w:sz="3" w:space="0" w:color="000000"/>
              <w:bottom w:val="single" w:sz="3" w:space="0" w:color="000000"/>
              <w:right w:val="single" w:sz="3" w:space="0" w:color="000000"/>
            </w:tcBorders>
          </w:tcPr>
          <w:p w14:paraId="017218CC" w14:textId="77777777" w:rsidR="006B326C" w:rsidRDefault="006B326C"/>
        </w:tc>
        <w:tc>
          <w:tcPr>
            <w:tcW w:w="1912" w:type="dxa"/>
            <w:vMerge/>
            <w:tcBorders>
              <w:left w:val="single" w:sz="3" w:space="0" w:color="000000"/>
              <w:bottom w:val="single" w:sz="3" w:space="0" w:color="000000"/>
              <w:right w:val="single" w:sz="3" w:space="0" w:color="000000"/>
            </w:tcBorders>
          </w:tcPr>
          <w:p w14:paraId="112DF319" w14:textId="77777777" w:rsidR="006B326C" w:rsidRDefault="006B326C"/>
        </w:tc>
        <w:tc>
          <w:tcPr>
            <w:tcW w:w="1912" w:type="dxa"/>
            <w:vMerge/>
            <w:tcBorders>
              <w:left w:val="single" w:sz="3" w:space="0" w:color="000000"/>
              <w:bottom w:val="single" w:sz="3" w:space="0" w:color="000000"/>
              <w:right w:val="single" w:sz="3" w:space="0" w:color="000000"/>
            </w:tcBorders>
          </w:tcPr>
          <w:p w14:paraId="2AD3C746" w14:textId="77777777" w:rsidR="006B326C" w:rsidRDefault="006B326C"/>
        </w:tc>
        <w:tc>
          <w:tcPr>
            <w:tcW w:w="1911" w:type="dxa"/>
            <w:tcBorders>
              <w:top w:val="nil"/>
              <w:left w:val="single" w:sz="3" w:space="0" w:color="000000"/>
              <w:bottom w:val="single" w:sz="3" w:space="0" w:color="000000"/>
              <w:right w:val="single" w:sz="3" w:space="0" w:color="000000"/>
            </w:tcBorders>
          </w:tcPr>
          <w:p w14:paraId="19908875"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指定的组件</w:t>
            </w:r>
            <w:proofErr w:type="spellEnd"/>
          </w:p>
        </w:tc>
      </w:tr>
    </w:tbl>
    <w:p w14:paraId="34EA66B8" w14:textId="77777777" w:rsidR="006B326C" w:rsidRDefault="006B326C">
      <w:pPr>
        <w:rPr>
          <w:rFonts w:ascii="宋体" w:eastAsia="宋体" w:hAnsi="宋体" w:cs="宋体"/>
          <w:b/>
          <w:bCs/>
          <w:sz w:val="20"/>
          <w:szCs w:val="20"/>
        </w:rPr>
      </w:pPr>
    </w:p>
    <w:p w14:paraId="1F736122" w14:textId="77777777" w:rsidR="006B326C" w:rsidRDefault="006B326C">
      <w:pPr>
        <w:rPr>
          <w:rFonts w:ascii="宋体" w:eastAsia="宋体" w:hAnsi="宋体" w:cs="宋体"/>
          <w:b/>
          <w:bCs/>
          <w:sz w:val="17"/>
          <w:szCs w:val="17"/>
        </w:rPr>
      </w:pPr>
    </w:p>
    <w:p w14:paraId="28622959" w14:textId="77777777" w:rsidR="006B326C" w:rsidRDefault="009B4794">
      <w:pPr>
        <w:spacing w:before="57"/>
        <w:ind w:right="2514"/>
        <w:jc w:val="right"/>
        <w:rPr>
          <w:rFonts w:ascii="宋体" w:eastAsia="宋体" w:hAnsi="宋体" w:cs="宋体"/>
          <w:sz w:val="14"/>
          <w:szCs w:val="14"/>
        </w:rPr>
      </w:pPr>
      <w:r>
        <w:rPr>
          <w:rFonts w:ascii="Times New Roman" w:eastAsia="Times New Roman" w:hAnsi="Times New Roman" w:cs="Times New Roman"/>
          <w:spacing w:val="-1"/>
          <w:w w:val="95"/>
          <w:sz w:val="14"/>
          <w:szCs w:val="14"/>
        </w:rPr>
        <w:t>7</w:t>
      </w:r>
      <w:r>
        <w:rPr>
          <w:rFonts w:ascii="宋体" w:eastAsia="宋体" w:hAnsi="宋体" w:cs="宋体"/>
          <w:b/>
          <w:bCs/>
          <w:spacing w:val="-1"/>
          <w:w w:val="95"/>
          <w:sz w:val="14"/>
          <w:szCs w:val="14"/>
        </w:rPr>
        <w:t>第19页第10页</w:t>
      </w:r>
    </w:p>
    <w:p w14:paraId="58D9068F" w14:textId="77777777" w:rsidR="006B326C" w:rsidRDefault="006B326C">
      <w:pPr>
        <w:jc w:val="right"/>
        <w:rPr>
          <w:rFonts w:ascii="宋体" w:eastAsia="宋体" w:hAnsi="宋体" w:cs="宋体"/>
          <w:sz w:val="14"/>
          <w:szCs w:val="14"/>
        </w:rPr>
        <w:sectPr w:rsidR="006B326C">
          <w:headerReference w:type="default" r:id="rId95"/>
          <w:footerReference w:type="default" r:id="rId96"/>
          <w:pgSz w:w="12240" w:h="15840"/>
          <w:pgMar w:top="3960" w:right="980" w:bottom="280" w:left="980" w:header="3766" w:footer="0" w:gutter="0"/>
          <w:cols w:space="720"/>
        </w:sectPr>
      </w:pPr>
    </w:p>
    <w:p w14:paraId="18DD83E1"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16B3DE3D" w14:textId="77777777">
        <w:trPr>
          <w:trHeight w:hRule="exact" w:val="326"/>
        </w:trPr>
        <w:tc>
          <w:tcPr>
            <w:tcW w:w="442" w:type="dxa"/>
            <w:tcBorders>
              <w:top w:val="single" w:sz="3" w:space="0" w:color="000000"/>
              <w:left w:val="single" w:sz="3" w:space="0" w:color="000000"/>
              <w:bottom w:val="single" w:sz="3" w:space="0" w:color="000000"/>
              <w:right w:val="single" w:sz="3" w:space="0" w:color="000000"/>
            </w:tcBorders>
          </w:tcPr>
          <w:p w14:paraId="0518FFBF" w14:textId="77777777" w:rsidR="006B326C" w:rsidRDefault="006B326C"/>
        </w:tc>
        <w:tc>
          <w:tcPr>
            <w:tcW w:w="1115" w:type="dxa"/>
            <w:tcBorders>
              <w:top w:val="single" w:sz="3" w:space="0" w:color="000000"/>
              <w:left w:val="single" w:sz="3" w:space="0" w:color="000000"/>
              <w:bottom w:val="single" w:sz="3" w:space="0" w:color="000000"/>
              <w:right w:val="single" w:sz="3" w:space="0" w:color="000000"/>
            </w:tcBorders>
          </w:tcPr>
          <w:p w14:paraId="2B17EDEC" w14:textId="77777777" w:rsidR="006B326C" w:rsidRDefault="006B326C"/>
        </w:tc>
        <w:tc>
          <w:tcPr>
            <w:tcW w:w="819" w:type="dxa"/>
            <w:tcBorders>
              <w:top w:val="single" w:sz="3" w:space="0" w:color="000000"/>
              <w:left w:val="single" w:sz="3" w:space="0" w:color="000000"/>
              <w:bottom w:val="single" w:sz="3" w:space="0" w:color="000000"/>
              <w:right w:val="single" w:sz="3" w:space="0" w:color="000000"/>
            </w:tcBorders>
          </w:tcPr>
          <w:p w14:paraId="500F3EAA"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73E3E7FB"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09477B6D"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1656C62A" w14:textId="77777777" w:rsidR="006B326C" w:rsidRDefault="006B326C"/>
        </w:tc>
        <w:tc>
          <w:tcPr>
            <w:tcW w:w="1911" w:type="dxa"/>
            <w:tcBorders>
              <w:top w:val="single" w:sz="3" w:space="0" w:color="000000"/>
              <w:left w:val="single" w:sz="3" w:space="0" w:color="000000"/>
              <w:bottom w:val="single" w:sz="3" w:space="0" w:color="000000"/>
              <w:right w:val="single" w:sz="3" w:space="0" w:color="000000"/>
            </w:tcBorders>
          </w:tcPr>
          <w:p w14:paraId="19FCEA43" w14:textId="77777777"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在需求R1中。</w:t>
            </w:r>
          </w:p>
        </w:tc>
      </w:tr>
      <w:tr w:rsidR="006B326C" w14:paraId="6ABAB34D" w14:textId="77777777">
        <w:trPr>
          <w:trHeight w:hRule="exact" w:val="334"/>
        </w:trPr>
        <w:tc>
          <w:tcPr>
            <w:tcW w:w="442" w:type="dxa"/>
            <w:vMerge w:val="restart"/>
            <w:tcBorders>
              <w:top w:val="single" w:sz="3" w:space="0" w:color="000000"/>
              <w:left w:val="single" w:sz="3" w:space="0" w:color="000000"/>
              <w:right w:val="single" w:sz="3" w:space="0" w:color="000000"/>
            </w:tcBorders>
          </w:tcPr>
          <w:p w14:paraId="0D619218" w14:textId="77777777" w:rsidR="006B326C" w:rsidRDefault="009B4794">
            <w:pPr>
              <w:pStyle w:val="TableParagraph"/>
              <w:spacing w:before="61"/>
              <w:ind w:left="82"/>
              <w:rPr>
                <w:rFonts w:ascii="宋体" w:eastAsia="宋体" w:hAnsi="宋体" w:cs="宋体"/>
                <w:sz w:val="17"/>
                <w:szCs w:val="17"/>
              </w:rPr>
            </w:pPr>
            <w:r>
              <w:rPr>
                <w:rFonts w:ascii="宋体"/>
                <w:b/>
                <w:sz w:val="17"/>
              </w:rPr>
              <w:t>R2</w:t>
            </w:r>
          </w:p>
        </w:tc>
        <w:tc>
          <w:tcPr>
            <w:tcW w:w="1115" w:type="dxa"/>
            <w:vMerge w:val="restart"/>
            <w:tcBorders>
              <w:top w:val="single" w:sz="3" w:space="0" w:color="000000"/>
              <w:left w:val="single" w:sz="3" w:space="0" w:color="000000"/>
              <w:right w:val="single" w:sz="3" w:space="0" w:color="000000"/>
            </w:tcBorders>
          </w:tcPr>
          <w:p w14:paraId="732E6494"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55D57501" w14:textId="77777777" w:rsidR="006B326C" w:rsidRDefault="009B4794">
            <w:pPr>
              <w:pStyle w:val="TableParagraph"/>
              <w:spacing w:before="68"/>
              <w:ind w:left="81"/>
              <w:rPr>
                <w:rFonts w:ascii="宋体" w:eastAsia="宋体" w:hAnsi="宋体" w:cs="宋体"/>
                <w:sz w:val="18"/>
                <w:szCs w:val="18"/>
              </w:rPr>
            </w:pPr>
            <w:proofErr w:type="spellStart"/>
            <w:r>
              <w:rPr>
                <w:rFonts w:ascii="宋体" w:eastAsia="宋体" w:hAnsi="宋体" w:cs="宋体"/>
                <w:b/>
                <w:bCs/>
                <w:w w:val="105"/>
                <w:sz w:val="18"/>
                <w:szCs w:val="18"/>
              </w:rPr>
              <w:t>中等</w:t>
            </w:r>
            <w:proofErr w:type="spellEnd"/>
          </w:p>
        </w:tc>
        <w:tc>
          <w:tcPr>
            <w:tcW w:w="1912" w:type="dxa"/>
            <w:tcBorders>
              <w:top w:val="single" w:sz="3" w:space="0" w:color="000000"/>
              <w:left w:val="single" w:sz="3" w:space="0" w:color="000000"/>
              <w:bottom w:val="nil"/>
              <w:right w:val="single" w:sz="3" w:space="0" w:color="000000"/>
            </w:tcBorders>
          </w:tcPr>
          <w:p w14:paraId="78F68F49" w14:textId="108BEC50" w:rsidR="006B326C" w:rsidRDefault="009B4794">
            <w:pPr>
              <w:pStyle w:val="TableParagraph"/>
              <w:spacing w:before="68"/>
              <w:ind w:left="80"/>
              <w:rPr>
                <w:rFonts w:ascii="宋体" w:eastAsia="宋体" w:hAnsi="宋体" w:cs="宋体"/>
                <w:sz w:val="18"/>
                <w:szCs w:val="18"/>
              </w:rPr>
            </w:pPr>
            <w:proofErr w:type="spellStart"/>
            <w:r>
              <w:rPr>
                <w:rFonts w:ascii="宋体" w:eastAsia="宋体" w:hAnsi="宋体" w:cs="宋体"/>
                <w:w w:val="105"/>
                <w:sz w:val="18"/>
                <w:szCs w:val="18"/>
              </w:rPr>
              <w:t>平衡</w:t>
            </w:r>
            <w:del w:id="802" w:author="378653276@qq.com" w:date="2021-04-20T22:29:00Z">
              <w:r w:rsidDel="0067247E">
                <w:rPr>
                  <w:rFonts w:ascii="宋体" w:eastAsia="宋体" w:hAnsi="宋体" w:cs="宋体"/>
                  <w:w w:val="105"/>
                  <w:sz w:val="18"/>
                  <w:szCs w:val="18"/>
                </w:rPr>
                <w:delText>机构</w:delText>
              </w:r>
            </w:del>
            <w:ins w:id="803"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c>
          <w:tcPr>
            <w:tcW w:w="1912" w:type="dxa"/>
            <w:tcBorders>
              <w:top w:val="single" w:sz="3" w:space="0" w:color="000000"/>
              <w:left w:val="single" w:sz="3" w:space="0" w:color="000000"/>
              <w:bottom w:val="nil"/>
              <w:right w:val="single" w:sz="3" w:space="0" w:color="000000"/>
            </w:tcBorders>
          </w:tcPr>
          <w:p w14:paraId="25E3E140" w14:textId="62F57381" w:rsidR="006B326C" w:rsidRDefault="009B4794">
            <w:pPr>
              <w:pStyle w:val="TableParagraph"/>
              <w:spacing w:before="68"/>
              <w:ind w:left="79"/>
              <w:rPr>
                <w:rFonts w:ascii="宋体" w:eastAsia="宋体" w:hAnsi="宋体" w:cs="宋体"/>
                <w:sz w:val="18"/>
                <w:szCs w:val="18"/>
              </w:rPr>
            </w:pPr>
            <w:proofErr w:type="spellStart"/>
            <w:r>
              <w:rPr>
                <w:rFonts w:ascii="宋体" w:eastAsia="宋体" w:hAnsi="宋体" w:cs="宋体"/>
                <w:w w:val="105"/>
                <w:sz w:val="18"/>
                <w:szCs w:val="18"/>
              </w:rPr>
              <w:t>平衡</w:t>
            </w:r>
            <w:del w:id="804" w:author="378653276@qq.com" w:date="2021-04-20T22:29:00Z">
              <w:r w:rsidDel="0067247E">
                <w:rPr>
                  <w:rFonts w:ascii="宋体" w:eastAsia="宋体" w:hAnsi="宋体" w:cs="宋体"/>
                  <w:w w:val="105"/>
                  <w:sz w:val="18"/>
                  <w:szCs w:val="18"/>
                </w:rPr>
                <w:delText>机构</w:delText>
              </w:r>
            </w:del>
            <w:ins w:id="805"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c>
          <w:tcPr>
            <w:tcW w:w="1912" w:type="dxa"/>
            <w:tcBorders>
              <w:top w:val="single" w:sz="3" w:space="0" w:color="000000"/>
              <w:left w:val="single" w:sz="3" w:space="0" w:color="000000"/>
              <w:bottom w:val="nil"/>
              <w:right w:val="single" w:sz="3" w:space="0" w:color="000000"/>
            </w:tcBorders>
          </w:tcPr>
          <w:p w14:paraId="3245264C" w14:textId="7D5D0FC6" w:rsidR="006B326C" w:rsidRDefault="009B4794">
            <w:pPr>
              <w:pStyle w:val="TableParagraph"/>
              <w:spacing w:before="68"/>
              <w:ind w:left="79"/>
              <w:rPr>
                <w:rFonts w:ascii="宋体" w:eastAsia="宋体" w:hAnsi="宋体" w:cs="宋体"/>
                <w:sz w:val="18"/>
                <w:szCs w:val="18"/>
              </w:rPr>
            </w:pPr>
            <w:proofErr w:type="spellStart"/>
            <w:r>
              <w:rPr>
                <w:rFonts w:ascii="宋体" w:eastAsia="宋体" w:hAnsi="宋体" w:cs="宋体"/>
                <w:w w:val="105"/>
                <w:sz w:val="18"/>
                <w:szCs w:val="18"/>
              </w:rPr>
              <w:t>平衡</w:t>
            </w:r>
            <w:del w:id="806" w:author="378653276@qq.com" w:date="2021-04-20T22:29:00Z">
              <w:r w:rsidDel="0067247E">
                <w:rPr>
                  <w:rFonts w:ascii="宋体" w:eastAsia="宋体" w:hAnsi="宋体" w:cs="宋体"/>
                  <w:w w:val="105"/>
                  <w:sz w:val="18"/>
                  <w:szCs w:val="18"/>
                </w:rPr>
                <w:delText>机构</w:delText>
              </w:r>
            </w:del>
            <w:ins w:id="807"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c>
          <w:tcPr>
            <w:tcW w:w="1911" w:type="dxa"/>
            <w:tcBorders>
              <w:top w:val="single" w:sz="3" w:space="0" w:color="000000"/>
              <w:left w:val="single" w:sz="3" w:space="0" w:color="000000"/>
              <w:bottom w:val="nil"/>
              <w:right w:val="single" w:sz="3" w:space="0" w:color="000000"/>
            </w:tcBorders>
          </w:tcPr>
          <w:p w14:paraId="21DB077B" w14:textId="76331F0E" w:rsidR="006B326C" w:rsidRDefault="009B4794">
            <w:pPr>
              <w:pStyle w:val="TableParagraph"/>
              <w:spacing w:before="68"/>
              <w:ind w:left="78"/>
              <w:rPr>
                <w:rFonts w:ascii="宋体" w:eastAsia="宋体" w:hAnsi="宋体" w:cs="宋体"/>
                <w:sz w:val="18"/>
                <w:szCs w:val="18"/>
              </w:rPr>
            </w:pPr>
            <w:proofErr w:type="spellStart"/>
            <w:r>
              <w:rPr>
                <w:rFonts w:ascii="宋体" w:eastAsia="宋体" w:hAnsi="宋体" w:cs="宋体"/>
                <w:w w:val="105"/>
                <w:sz w:val="18"/>
                <w:szCs w:val="18"/>
              </w:rPr>
              <w:t>平衡</w:t>
            </w:r>
            <w:del w:id="808" w:author="378653276@qq.com" w:date="2021-04-20T22:29:00Z">
              <w:r w:rsidDel="0067247E">
                <w:rPr>
                  <w:rFonts w:ascii="宋体" w:eastAsia="宋体" w:hAnsi="宋体" w:cs="宋体"/>
                  <w:w w:val="105"/>
                  <w:sz w:val="18"/>
                  <w:szCs w:val="18"/>
                </w:rPr>
                <w:delText>机构</w:delText>
              </w:r>
            </w:del>
            <w:ins w:id="809"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r>
      <w:tr w:rsidR="006B326C" w14:paraId="0ADB2ED6" w14:textId="77777777">
        <w:trPr>
          <w:trHeight w:hRule="exact" w:val="240"/>
        </w:trPr>
        <w:tc>
          <w:tcPr>
            <w:tcW w:w="442" w:type="dxa"/>
            <w:vMerge/>
            <w:tcBorders>
              <w:left w:val="single" w:sz="3" w:space="0" w:color="000000"/>
              <w:right w:val="single" w:sz="3" w:space="0" w:color="000000"/>
            </w:tcBorders>
          </w:tcPr>
          <w:p w14:paraId="177D84F7" w14:textId="77777777" w:rsidR="006B326C" w:rsidRDefault="006B326C"/>
        </w:tc>
        <w:tc>
          <w:tcPr>
            <w:tcW w:w="1115" w:type="dxa"/>
            <w:vMerge/>
            <w:tcBorders>
              <w:left w:val="single" w:sz="3" w:space="0" w:color="000000"/>
              <w:right w:val="single" w:sz="3" w:space="0" w:color="000000"/>
            </w:tcBorders>
          </w:tcPr>
          <w:p w14:paraId="4562B219" w14:textId="77777777" w:rsidR="006B326C" w:rsidRDefault="006B326C"/>
        </w:tc>
        <w:tc>
          <w:tcPr>
            <w:tcW w:w="819" w:type="dxa"/>
            <w:vMerge/>
            <w:tcBorders>
              <w:left w:val="single" w:sz="3" w:space="0" w:color="000000"/>
              <w:right w:val="single" w:sz="3" w:space="0" w:color="000000"/>
            </w:tcBorders>
          </w:tcPr>
          <w:p w14:paraId="76575606" w14:textId="77777777" w:rsidR="006B326C" w:rsidRDefault="006B326C"/>
        </w:tc>
        <w:tc>
          <w:tcPr>
            <w:tcW w:w="1912" w:type="dxa"/>
            <w:tcBorders>
              <w:top w:val="nil"/>
              <w:left w:val="single" w:sz="3" w:space="0" w:color="000000"/>
              <w:bottom w:val="nil"/>
              <w:right w:val="single" w:sz="3" w:space="0" w:color="000000"/>
            </w:tcBorders>
          </w:tcPr>
          <w:p w14:paraId="0F8C286E"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c>
          <w:tcPr>
            <w:tcW w:w="1912" w:type="dxa"/>
            <w:tcBorders>
              <w:top w:val="nil"/>
              <w:left w:val="single" w:sz="3" w:space="0" w:color="000000"/>
              <w:bottom w:val="nil"/>
              <w:right w:val="single" w:sz="3" w:space="0" w:color="000000"/>
            </w:tcBorders>
          </w:tcPr>
          <w:p w14:paraId="0EF7CE5E"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c>
          <w:tcPr>
            <w:tcW w:w="1912" w:type="dxa"/>
            <w:tcBorders>
              <w:top w:val="nil"/>
              <w:left w:val="single" w:sz="3" w:space="0" w:color="000000"/>
              <w:bottom w:val="nil"/>
              <w:right w:val="single" w:sz="3" w:space="0" w:color="000000"/>
            </w:tcBorders>
          </w:tcPr>
          <w:p w14:paraId="53B4ADC9"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c>
          <w:tcPr>
            <w:tcW w:w="1911" w:type="dxa"/>
            <w:tcBorders>
              <w:top w:val="nil"/>
              <w:left w:val="single" w:sz="3" w:space="0" w:color="000000"/>
              <w:bottom w:val="nil"/>
              <w:right w:val="single" w:sz="3" w:space="0" w:color="000000"/>
            </w:tcBorders>
          </w:tcPr>
          <w:p w14:paraId="557BD65A"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r>
      <w:tr w:rsidR="006B326C" w14:paraId="3D26599F" w14:textId="77777777">
        <w:trPr>
          <w:trHeight w:hRule="exact" w:val="240"/>
        </w:trPr>
        <w:tc>
          <w:tcPr>
            <w:tcW w:w="442" w:type="dxa"/>
            <w:vMerge/>
            <w:tcBorders>
              <w:left w:val="single" w:sz="3" w:space="0" w:color="000000"/>
              <w:right w:val="single" w:sz="3" w:space="0" w:color="000000"/>
            </w:tcBorders>
          </w:tcPr>
          <w:p w14:paraId="15A0900D" w14:textId="77777777" w:rsidR="006B326C" w:rsidRDefault="006B326C"/>
        </w:tc>
        <w:tc>
          <w:tcPr>
            <w:tcW w:w="1115" w:type="dxa"/>
            <w:vMerge/>
            <w:tcBorders>
              <w:left w:val="single" w:sz="3" w:space="0" w:color="000000"/>
              <w:right w:val="single" w:sz="3" w:space="0" w:color="000000"/>
            </w:tcBorders>
          </w:tcPr>
          <w:p w14:paraId="4BC30110" w14:textId="77777777" w:rsidR="006B326C" w:rsidRDefault="006B326C"/>
        </w:tc>
        <w:tc>
          <w:tcPr>
            <w:tcW w:w="819" w:type="dxa"/>
            <w:vMerge/>
            <w:tcBorders>
              <w:left w:val="single" w:sz="3" w:space="0" w:color="000000"/>
              <w:right w:val="single" w:sz="3" w:space="0" w:color="000000"/>
            </w:tcBorders>
          </w:tcPr>
          <w:p w14:paraId="130CA173" w14:textId="77777777" w:rsidR="006B326C" w:rsidRDefault="006B326C"/>
        </w:tc>
        <w:tc>
          <w:tcPr>
            <w:tcW w:w="1912" w:type="dxa"/>
            <w:tcBorders>
              <w:top w:val="nil"/>
              <w:left w:val="single" w:sz="3" w:space="0" w:color="000000"/>
              <w:bottom w:val="nil"/>
              <w:right w:val="single" w:sz="3" w:space="0" w:color="000000"/>
            </w:tcBorders>
          </w:tcPr>
          <w:p w14:paraId="669A7C10"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实体、资源计划</w:t>
            </w:r>
            <w:proofErr w:type="spellEnd"/>
          </w:p>
        </w:tc>
        <w:tc>
          <w:tcPr>
            <w:tcW w:w="1912" w:type="dxa"/>
            <w:tcBorders>
              <w:top w:val="nil"/>
              <w:left w:val="single" w:sz="3" w:space="0" w:color="000000"/>
              <w:bottom w:val="nil"/>
              <w:right w:val="single" w:sz="3" w:space="0" w:color="000000"/>
            </w:tcBorders>
          </w:tcPr>
          <w:p w14:paraId="4F964FFF"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实体、资源计划</w:t>
            </w:r>
            <w:proofErr w:type="spellEnd"/>
          </w:p>
        </w:tc>
        <w:tc>
          <w:tcPr>
            <w:tcW w:w="1912" w:type="dxa"/>
            <w:tcBorders>
              <w:top w:val="nil"/>
              <w:left w:val="single" w:sz="3" w:space="0" w:color="000000"/>
              <w:bottom w:val="nil"/>
              <w:right w:val="single" w:sz="3" w:space="0" w:color="000000"/>
            </w:tcBorders>
          </w:tcPr>
          <w:p w14:paraId="5487CFD7"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实体、资源计划</w:t>
            </w:r>
            <w:proofErr w:type="spellEnd"/>
          </w:p>
        </w:tc>
        <w:tc>
          <w:tcPr>
            <w:tcW w:w="1911" w:type="dxa"/>
            <w:tcBorders>
              <w:top w:val="nil"/>
              <w:left w:val="single" w:sz="3" w:space="0" w:color="000000"/>
              <w:bottom w:val="nil"/>
              <w:right w:val="single" w:sz="3" w:space="0" w:color="000000"/>
            </w:tcBorders>
          </w:tcPr>
          <w:p w14:paraId="793D3BA6"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体、资源计划者、传</w:t>
            </w:r>
            <w:proofErr w:type="spellEnd"/>
          </w:p>
        </w:tc>
      </w:tr>
      <w:tr w:rsidR="006B326C" w14:paraId="7A694403" w14:textId="77777777">
        <w:trPr>
          <w:trHeight w:hRule="exact" w:val="240"/>
        </w:trPr>
        <w:tc>
          <w:tcPr>
            <w:tcW w:w="442" w:type="dxa"/>
            <w:vMerge/>
            <w:tcBorders>
              <w:left w:val="single" w:sz="3" w:space="0" w:color="000000"/>
              <w:right w:val="single" w:sz="3" w:space="0" w:color="000000"/>
            </w:tcBorders>
          </w:tcPr>
          <w:p w14:paraId="03490E98" w14:textId="77777777" w:rsidR="006B326C" w:rsidRDefault="006B326C"/>
        </w:tc>
        <w:tc>
          <w:tcPr>
            <w:tcW w:w="1115" w:type="dxa"/>
            <w:vMerge/>
            <w:tcBorders>
              <w:left w:val="single" w:sz="3" w:space="0" w:color="000000"/>
              <w:right w:val="single" w:sz="3" w:space="0" w:color="000000"/>
            </w:tcBorders>
          </w:tcPr>
          <w:p w14:paraId="24C18AED" w14:textId="77777777" w:rsidR="006B326C" w:rsidRDefault="006B326C"/>
        </w:tc>
        <w:tc>
          <w:tcPr>
            <w:tcW w:w="819" w:type="dxa"/>
            <w:vMerge/>
            <w:tcBorders>
              <w:left w:val="single" w:sz="3" w:space="0" w:color="000000"/>
              <w:right w:val="single" w:sz="3" w:space="0" w:color="000000"/>
            </w:tcBorders>
          </w:tcPr>
          <w:p w14:paraId="2FFB784C" w14:textId="77777777" w:rsidR="006B326C" w:rsidRDefault="006B326C"/>
        </w:tc>
        <w:tc>
          <w:tcPr>
            <w:tcW w:w="1912" w:type="dxa"/>
            <w:tcBorders>
              <w:top w:val="nil"/>
              <w:left w:val="single" w:sz="3" w:space="0" w:color="000000"/>
              <w:bottom w:val="nil"/>
              <w:right w:val="single" w:sz="3" w:space="0" w:color="000000"/>
            </w:tcBorders>
          </w:tcPr>
          <w:p w14:paraId="5D42D00D"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者、传输所有者或</w:t>
            </w:r>
            <w:proofErr w:type="spellEnd"/>
          </w:p>
        </w:tc>
        <w:tc>
          <w:tcPr>
            <w:tcW w:w="1912" w:type="dxa"/>
            <w:tcBorders>
              <w:top w:val="nil"/>
              <w:left w:val="single" w:sz="3" w:space="0" w:color="000000"/>
              <w:bottom w:val="nil"/>
              <w:right w:val="single" w:sz="3" w:space="0" w:color="000000"/>
            </w:tcBorders>
          </w:tcPr>
          <w:p w14:paraId="673477C2"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者、传输所有者或</w:t>
            </w:r>
            <w:proofErr w:type="spellEnd"/>
          </w:p>
        </w:tc>
        <w:tc>
          <w:tcPr>
            <w:tcW w:w="1912" w:type="dxa"/>
            <w:tcBorders>
              <w:top w:val="nil"/>
              <w:left w:val="single" w:sz="3" w:space="0" w:color="000000"/>
              <w:bottom w:val="nil"/>
              <w:right w:val="single" w:sz="3" w:space="0" w:color="000000"/>
            </w:tcBorders>
          </w:tcPr>
          <w:p w14:paraId="62E3430A"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者、传输所有者或</w:t>
            </w:r>
            <w:proofErr w:type="spellEnd"/>
          </w:p>
        </w:tc>
        <w:tc>
          <w:tcPr>
            <w:tcW w:w="1911" w:type="dxa"/>
            <w:tcBorders>
              <w:top w:val="nil"/>
              <w:left w:val="single" w:sz="3" w:space="0" w:color="000000"/>
              <w:bottom w:val="nil"/>
              <w:right w:val="single" w:sz="3" w:space="0" w:color="000000"/>
            </w:tcBorders>
          </w:tcPr>
          <w:p w14:paraId="438FB03F"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r>
      <w:tr w:rsidR="006B326C" w14:paraId="74DA2160" w14:textId="77777777">
        <w:trPr>
          <w:trHeight w:hRule="exact" w:val="241"/>
        </w:trPr>
        <w:tc>
          <w:tcPr>
            <w:tcW w:w="442" w:type="dxa"/>
            <w:vMerge/>
            <w:tcBorders>
              <w:left w:val="single" w:sz="3" w:space="0" w:color="000000"/>
              <w:right w:val="single" w:sz="3" w:space="0" w:color="000000"/>
            </w:tcBorders>
          </w:tcPr>
          <w:p w14:paraId="33633335" w14:textId="77777777" w:rsidR="006B326C" w:rsidRDefault="006B326C"/>
        </w:tc>
        <w:tc>
          <w:tcPr>
            <w:tcW w:w="1115" w:type="dxa"/>
            <w:vMerge/>
            <w:tcBorders>
              <w:left w:val="single" w:sz="3" w:space="0" w:color="000000"/>
              <w:right w:val="single" w:sz="3" w:space="0" w:color="000000"/>
            </w:tcBorders>
          </w:tcPr>
          <w:p w14:paraId="7FB04580" w14:textId="77777777" w:rsidR="006B326C" w:rsidRDefault="006B326C"/>
        </w:tc>
        <w:tc>
          <w:tcPr>
            <w:tcW w:w="819" w:type="dxa"/>
            <w:vMerge/>
            <w:tcBorders>
              <w:left w:val="single" w:sz="3" w:space="0" w:color="000000"/>
              <w:right w:val="single" w:sz="3" w:space="0" w:color="000000"/>
            </w:tcBorders>
          </w:tcPr>
          <w:p w14:paraId="28674A1E" w14:textId="77777777" w:rsidR="006B326C" w:rsidRDefault="006B326C"/>
        </w:tc>
        <w:tc>
          <w:tcPr>
            <w:tcW w:w="1912" w:type="dxa"/>
            <w:tcBorders>
              <w:top w:val="nil"/>
              <w:left w:val="single" w:sz="3" w:space="0" w:color="000000"/>
              <w:bottom w:val="nil"/>
              <w:right w:val="single" w:sz="3" w:space="0" w:color="000000"/>
            </w:tcBorders>
          </w:tcPr>
          <w:p w14:paraId="1D933C3D"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传输服务提供者向</w:t>
            </w:r>
            <w:proofErr w:type="spellEnd"/>
          </w:p>
        </w:tc>
        <w:tc>
          <w:tcPr>
            <w:tcW w:w="1912" w:type="dxa"/>
            <w:tcBorders>
              <w:top w:val="nil"/>
              <w:left w:val="single" w:sz="3" w:space="0" w:color="000000"/>
              <w:bottom w:val="nil"/>
              <w:right w:val="single" w:sz="3" w:space="0" w:color="000000"/>
            </w:tcBorders>
          </w:tcPr>
          <w:p w14:paraId="347AB3BF"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传输服务提供者向</w:t>
            </w:r>
            <w:proofErr w:type="spellEnd"/>
          </w:p>
        </w:tc>
        <w:tc>
          <w:tcPr>
            <w:tcW w:w="1912" w:type="dxa"/>
            <w:tcBorders>
              <w:top w:val="nil"/>
              <w:left w:val="single" w:sz="3" w:space="0" w:color="000000"/>
              <w:bottom w:val="nil"/>
              <w:right w:val="single" w:sz="3" w:space="0" w:color="000000"/>
            </w:tcBorders>
          </w:tcPr>
          <w:p w14:paraId="624E7A1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传输服务提供者向</w:t>
            </w:r>
            <w:proofErr w:type="spellEnd"/>
          </w:p>
        </w:tc>
        <w:tc>
          <w:tcPr>
            <w:tcW w:w="1911" w:type="dxa"/>
            <w:tcBorders>
              <w:top w:val="nil"/>
              <w:left w:val="single" w:sz="3" w:space="0" w:color="000000"/>
              <w:bottom w:val="nil"/>
              <w:right w:val="single" w:sz="3" w:space="0" w:color="000000"/>
            </w:tcBorders>
          </w:tcPr>
          <w:p w14:paraId="77AE4D58"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提供者没有向其传输</w:t>
            </w:r>
            <w:proofErr w:type="spellEnd"/>
          </w:p>
        </w:tc>
      </w:tr>
      <w:tr w:rsidR="006B326C" w14:paraId="51B8D558" w14:textId="77777777">
        <w:trPr>
          <w:trHeight w:hRule="exact" w:val="241"/>
        </w:trPr>
        <w:tc>
          <w:tcPr>
            <w:tcW w:w="442" w:type="dxa"/>
            <w:vMerge/>
            <w:tcBorders>
              <w:left w:val="single" w:sz="3" w:space="0" w:color="000000"/>
              <w:right w:val="single" w:sz="3" w:space="0" w:color="000000"/>
            </w:tcBorders>
          </w:tcPr>
          <w:p w14:paraId="6F3F5C2E" w14:textId="77777777" w:rsidR="006B326C" w:rsidRDefault="006B326C"/>
        </w:tc>
        <w:tc>
          <w:tcPr>
            <w:tcW w:w="1115" w:type="dxa"/>
            <w:vMerge/>
            <w:tcBorders>
              <w:left w:val="single" w:sz="3" w:space="0" w:color="000000"/>
              <w:right w:val="single" w:sz="3" w:space="0" w:color="000000"/>
            </w:tcBorders>
          </w:tcPr>
          <w:p w14:paraId="6CC037BC" w14:textId="77777777" w:rsidR="006B326C" w:rsidRDefault="006B326C"/>
        </w:tc>
        <w:tc>
          <w:tcPr>
            <w:tcW w:w="819" w:type="dxa"/>
            <w:vMerge/>
            <w:tcBorders>
              <w:left w:val="single" w:sz="3" w:space="0" w:color="000000"/>
              <w:right w:val="single" w:sz="3" w:space="0" w:color="000000"/>
            </w:tcBorders>
          </w:tcPr>
          <w:p w14:paraId="25271E36" w14:textId="77777777" w:rsidR="006B326C" w:rsidRDefault="006B326C"/>
        </w:tc>
        <w:tc>
          <w:tcPr>
            <w:tcW w:w="1912" w:type="dxa"/>
            <w:tcBorders>
              <w:top w:val="nil"/>
              <w:left w:val="single" w:sz="3" w:space="0" w:color="000000"/>
              <w:bottom w:val="nil"/>
              <w:right w:val="single" w:sz="3" w:space="0" w:color="000000"/>
            </w:tcBorders>
          </w:tcPr>
          <w:p w14:paraId="68BEBB48"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其传输计划者和计</w:t>
            </w:r>
            <w:proofErr w:type="spellEnd"/>
          </w:p>
        </w:tc>
        <w:tc>
          <w:tcPr>
            <w:tcW w:w="1912" w:type="dxa"/>
            <w:tcBorders>
              <w:top w:val="nil"/>
              <w:left w:val="single" w:sz="3" w:space="0" w:color="000000"/>
              <w:bottom w:val="nil"/>
              <w:right w:val="single" w:sz="3" w:space="0" w:color="000000"/>
            </w:tcBorders>
          </w:tcPr>
          <w:p w14:paraId="7823A5CD"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其传输计划者和计</w:t>
            </w:r>
            <w:proofErr w:type="spellEnd"/>
          </w:p>
        </w:tc>
        <w:tc>
          <w:tcPr>
            <w:tcW w:w="1912" w:type="dxa"/>
            <w:tcBorders>
              <w:top w:val="nil"/>
              <w:left w:val="single" w:sz="3" w:space="0" w:color="000000"/>
              <w:bottom w:val="nil"/>
              <w:right w:val="single" w:sz="3" w:space="0" w:color="000000"/>
            </w:tcBorders>
          </w:tcPr>
          <w:p w14:paraId="0A9C91DA"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其传输计划者和计</w:t>
            </w:r>
            <w:proofErr w:type="spellEnd"/>
          </w:p>
        </w:tc>
        <w:tc>
          <w:tcPr>
            <w:tcW w:w="1911" w:type="dxa"/>
            <w:tcBorders>
              <w:top w:val="nil"/>
              <w:left w:val="single" w:sz="3" w:space="0" w:color="000000"/>
              <w:bottom w:val="nil"/>
              <w:right w:val="single" w:sz="3" w:space="0" w:color="000000"/>
            </w:tcBorders>
          </w:tcPr>
          <w:p w14:paraId="33940CB9"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计划者和计划协调员</w:t>
            </w:r>
            <w:proofErr w:type="spellEnd"/>
          </w:p>
        </w:tc>
      </w:tr>
      <w:tr w:rsidR="006B326C" w14:paraId="47BF5651" w14:textId="77777777">
        <w:trPr>
          <w:trHeight w:hRule="exact" w:val="240"/>
        </w:trPr>
        <w:tc>
          <w:tcPr>
            <w:tcW w:w="442" w:type="dxa"/>
            <w:vMerge/>
            <w:tcBorders>
              <w:left w:val="single" w:sz="3" w:space="0" w:color="000000"/>
              <w:right w:val="single" w:sz="3" w:space="0" w:color="000000"/>
            </w:tcBorders>
          </w:tcPr>
          <w:p w14:paraId="3ADD7D64" w14:textId="77777777" w:rsidR="006B326C" w:rsidRDefault="006B326C"/>
        </w:tc>
        <w:tc>
          <w:tcPr>
            <w:tcW w:w="1115" w:type="dxa"/>
            <w:vMerge/>
            <w:tcBorders>
              <w:left w:val="single" w:sz="3" w:space="0" w:color="000000"/>
              <w:right w:val="single" w:sz="3" w:space="0" w:color="000000"/>
            </w:tcBorders>
          </w:tcPr>
          <w:p w14:paraId="5E2038CC" w14:textId="77777777" w:rsidR="006B326C" w:rsidRDefault="006B326C"/>
        </w:tc>
        <w:tc>
          <w:tcPr>
            <w:tcW w:w="819" w:type="dxa"/>
            <w:vMerge/>
            <w:tcBorders>
              <w:left w:val="single" w:sz="3" w:space="0" w:color="000000"/>
              <w:right w:val="single" w:sz="3" w:space="0" w:color="000000"/>
            </w:tcBorders>
          </w:tcPr>
          <w:p w14:paraId="152FD14A" w14:textId="77777777" w:rsidR="006B326C" w:rsidRDefault="006B326C"/>
        </w:tc>
        <w:tc>
          <w:tcPr>
            <w:tcW w:w="1912" w:type="dxa"/>
            <w:tcBorders>
              <w:top w:val="nil"/>
              <w:left w:val="single" w:sz="3" w:space="0" w:color="000000"/>
              <w:bottom w:val="nil"/>
              <w:right w:val="single" w:sz="3" w:space="0" w:color="000000"/>
            </w:tcBorders>
          </w:tcPr>
          <w:p w14:paraId="667CBBED"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划协调员提供稳</w:t>
            </w:r>
            <w:proofErr w:type="spellEnd"/>
          </w:p>
        </w:tc>
        <w:tc>
          <w:tcPr>
            <w:tcW w:w="1912" w:type="dxa"/>
            <w:tcBorders>
              <w:top w:val="nil"/>
              <w:left w:val="single" w:sz="3" w:space="0" w:color="000000"/>
              <w:bottom w:val="nil"/>
              <w:right w:val="single" w:sz="3" w:space="0" w:color="000000"/>
            </w:tcBorders>
          </w:tcPr>
          <w:p w14:paraId="5A426E3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划协调员提供稳</w:t>
            </w:r>
            <w:proofErr w:type="spellEnd"/>
          </w:p>
        </w:tc>
        <w:tc>
          <w:tcPr>
            <w:tcW w:w="1912" w:type="dxa"/>
            <w:tcBorders>
              <w:top w:val="nil"/>
              <w:left w:val="single" w:sz="3" w:space="0" w:color="000000"/>
              <w:bottom w:val="nil"/>
              <w:right w:val="single" w:sz="3" w:space="0" w:color="000000"/>
            </w:tcBorders>
          </w:tcPr>
          <w:p w14:paraId="418AAB70"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划协调员提供稳</w:t>
            </w:r>
            <w:proofErr w:type="spellEnd"/>
          </w:p>
        </w:tc>
        <w:tc>
          <w:tcPr>
            <w:tcW w:w="1911" w:type="dxa"/>
            <w:tcBorders>
              <w:top w:val="nil"/>
              <w:left w:val="single" w:sz="3" w:space="0" w:color="000000"/>
              <w:bottom w:val="nil"/>
              <w:right w:val="single" w:sz="3" w:space="0" w:color="000000"/>
            </w:tcBorders>
          </w:tcPr>
          <w:p w14:paraId="7FDFCCC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提供任何稳态、动态</w:t>
            </w:r>
            <w:proofErr w:type="spellEnd"/>
          </w:p>
        </w:tc>
      </w:tr>
      <w:tr w:rsidR="006B326C" w14:paraId="011ECAE9" w14:textId="77777777">
        <w:trPr>
          <w:trHeight w:hRule="exact" w:val="240"/>
        </w:trPr>
        <w:tc>
          <w:tcPr>
            <w:tcW w:w="442" w:type="dxa"/>
            <w:vMerge/>
            <w:tcBorders>
              <w:left w:val="single" w:sz="3" w:space="0" w:color="000000"/>
              <w:right w:val="single" w:sz="3" w:space="0" w:color="000000"/>
            </w:tcBorders>
          </w:tcPr>
          <w:p w14:paraId="125F3679" w14:textId="77777777" w:rsidR="006B326C" w:rsidRDefault="006B326C"/>
        </w:tc>
        <w:tc>
          <w:tcPr>
            <w:tcW w:w="1115" w:type="dxa"/>
            <w:vMerge/>
            <w:tcBorders>
              <w:left w:val="single" w:sz="3" w:space="0" w:color="000000"/>
              <w:right w:val="single" w:sz="3" w:space="0" w:color="000000"/>
            </w:tcBorders>
          </w:tcPr>
          <w:p w14:paraId="69B979A6" w14:textId="77777777" w:rsidR="006B326C" w:rsidRDefault="006B326C"/>
        </w:tc>
        <w:tc>
          <w:tcPr>
            <w:tcW w:w="819" w:type="dxa"/>
            <w:vMerge/>
            <w:tcBorders>
              <w:left w:val="single" w:sz="3" w:space="0" w:color="000000"/>
              <w:right w:val="single" w:sz="3" w:space="0" w:color="000000"/>
            </w:tcBorders>
          </w:tcPr>
          <w:p w14:paraId="0B7CD044" w14:textId="77777777" w:rsidR="006B326C" w:rsidRDefault="006B326C"/>
        </w:tc>
        <w:tc>
          <w:tcPr>
            <w:tcW w:w="1912" w:type="dxa"/>
            <w:tcBorders>
              <w:top w:val="nil"/>
              <w:left w:val="single" w:sz="3" w:space="0" w:color="000000"/>
              <w:bottom w:val="nil"/>
              <w:right w:val="single" w:sz="3" w:space="0" w:color="000000"/>
            </w:tcBorders>
          </w:tcPr>
          <w:p w14:paraId="4E4E76F3"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2" w:type="dxa"/>
            <w:tcBorders>
              <w:top w:val="nil"/>
              <w:left w:val="single" w:sz="3" w:space="0" w:color="000000"/>
              <w:bottom w:val="nil"/>
              <w:right w:val="single" w:sz="3" w:space="0" w:color="000000"/>
            </w:tcBorders>
          </w:tcPr>
          <w:p w14:paraId="33363599"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2" w:type="dxa"/>
            <w:tcBorders>
              <w:top w:val="nil"/>
              <w:left w:val="single" w:sz="3" w:space="0" w:color="000000"/>
              <w:bottom w:val="nil"/>
              <w:right w:val="single" w:sz="3" w:space="0" w:color="000000"/>
            </w:tcBorders>
          </w:tcPr>
          <w:p w14:paraId="41B308F2"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c>
          <w:tcPr>
            <w:tcW w:w="1911" w:type="dxa"/>
            <w:tcBorders>
              <w:top w:val="nil"/>
              <w:left w:val="single" w:sz="3" w:space="0" w:color="000000"/>
              <w:bottom w:val="nil"/>
              <w:right w:val="single" w:sz="3" w:space="0" w:color="000000"/>
            </w:tcBorders>
          </w:tcPr>
          <w:p w14:paraId="0C6B0801" w14:textId="77777777" w:rsidR="006B326C" w:rsidRDefault="009B4794">
            <w:pPr>
              <w:pStyle w:val="TableParagraph"/>
              <w:spacing w:line="212" w:lineRule="exact"/>
              <w:ind w:left="78"/>
              <w:rPr>
                <w:rFonts w:ascii="宋体" w:eastAsia="宋体" w:hAnsi="宋体" w:cs="宋体"/>
                <w:sz w:val="18"/>
                <w:szCs w:val="18"/>
              </w:rPr>
            </w:pPr>
            <w:proofErr w:type="spellStart"/>
            <w:proofErr w:type="gramStart"/>
            <w:r>
              <w:rPr>
                <w:rFonts w:ascii="宋体" w:eastAsia="宋体" w:hAnsi="宋体" w:cs="宋体"/>
                <w:w w:val="105"/>
                <w:sz w:val="18"/>
                <w:szCs w:val="18"/>
              </w:rPr>
              <w:t>和短路建模数据</w:t>
            </w:r>
            <w:proofErr w:type="spellEnd"/>
            <w:r>
              <w:rPr>
                <w:rFonts w:ascii="宋体" w:eastAsia="宋体" w:hAnsi="宋体" w:cs="宋体"/>
                <w:w w:val="105"/>
                <w:sz w:val="18"/>
                <w:szCs w:val="18"/>
              </w:rPr>
              <w:t>)；</w:t>
            </w:r>
            <w:proofErr w:type="gramEnd"/>
          </w:p>
        </w:tc>
      </w:tr>
      <w:tr w:rsidR="006B326C" w14:paraId="4E3B4648" w14:textId="77777777">
        <w:trPr>
          <w:trHeight w:hRule="exact" w:val="455"/>
        </w:trPr>
        <w:tc>
          <w:tcPr>
            <w:tcW w:w="442" w:type="dxa"/>
            <w:vMerge/>
            <w:tcBorders>
              <w:left w:val="single" w:sz="3" w:space="0" w:color="000000"/>
              <w:right w:val="single" w:sz="3" w:space="0" w:color="000000"/>
            </w:tcBorders>
          </w:tcPr>
          <w:p w14:paraId="155AF722" w14:textId="77777777" w:rsidR="006B326C" w:rsidRDefault="006B326C"/>
        </w:tc>
        <w:tc>
          <w:tcPr>
            <w:tcW w:w="1115" w:type="dxa"/>
            <w:vMerge/>
            <w:tcBorders>
              <w:left w:val="single" w:sz="3" w:space="0" w:color="000000"/>
              <w:right w:val="single" w:sz="3" w:space="0" w:color="000000"/>
            </w:tcBorders>
          </w:tcPr>
          <w:p w14:paraId="5DC78674" w14:textId="77777777" w:rsidR="006B326C" w:rsidRDefault="006B326C"/>
        </w:tc>
        <w:tc>
          <w:tcPr>
            <w:tcW w:w="819" w:type="dxa"/>
            <w:vMerge/>
            <w:tcBorders>
              <w:left w:val="single" w:sz="3" w:space="0" w:color="000000"/>
              <w:right w:val="single" w:sz="3" w:space="0" w:color="000000"/>
            </w:tcBorders>
          </w:tcPr>
          <w:p w14:paraId="4A7DF0D6" w14:textId="77777777" w:rsidR="006B326C" w:rsidRDefault="006B326C"/>
        </w:tc>
        <w:tc>
          <w:tcPr>
            <w:tcW w:w="1912" w:type="dxa"/>
            <w:tcBorders>
              <w:top w:val="nil"/>
              <w:left w:val="single" w:sz="3" w:space="0" w:color="000000"/>
              <w:bottom w:val="nil"/>
              <w:right w:val="single" w:sz="3" w:space="0" w:color="000000"/>
            </w:tcBorders>
          </w:tcPr>
          <w:p w14:paraId="5C8D180F"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模数据，但未能提</w:t>
            </w:r>
          </w:p>
          <w:p w14:paraId="2BE0DAE1" w14:textId="77777777" w:rsidR="006B326C" w:rsidRDefault="009B4794">
            <w:pPr>
              <w:pStyle w:val="TableParagraph"/>
              <w:spacing w:before="5"/>
              <w:ind w:left="80"/>
              <w:rPr>
                <w:rFonts w:ascii="宋体" w:eastAsia="宋体" w:hAnsi="宋体" w:cs="宋体"/>
                <w:sz w:val="18"/>
                <w:szCs w:val="18"/>
                <w:lang w:eastAsia="zh-CN"/>
              </w:rPr>
            </w:pPr>
            <w:r>
              <w:rPr>
                <w:rFonts w:ascii="宋体" w:eastAsia="宋体" w:hAnsi="宋体" w:cs="宋体"/>
                <w:w w:val="105"/>
                <w:sz w:val="18"/>
                <w:szCs w:val="18"/>
                <w:lang w:eastAsia="zh-CN"/>
              </w:rPr>
              <w:t>供少于或等于附件1</w:t>
            </w:r>
          </w:p>
        </w:tc>
        <w:tc>
          <w:tcPr>
            <w:tcW w:w="1912" w:type="dxa"/>
            <w:tcBorders>
              <w:top w:val="nil"/>
              <w:left w:val="single" w:sz="3" w:space="0" w:color="000000"/>
              <w:bottom w:val="nil"/>
              <w:right w:val="single" w:sz="3" w:space="0" w:color="000000"/>
            </w:tcBorders>
          </w:tcPr>
          <w:p w14:paraId="6C39C500"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模数据，但未能提</w:t>
            </w:r>
          </w:p>
          <w:p w14:paraId="7F4773FA" w14:textId="77777777"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供大于25%但小于或</w:t>
            </w:r>
          </w:p>
        </w:tc>
        <w:tc>
          <w:tcPr>
            <w:tcW w:w="1912" w:type="dxa"/>
            <w:tcBorders>
              <w:top w:val="nil"/>
              <w:left w:val="single" w:sz="3" w:space="0" w:color="000000"/>
              <w:bottom w:val="nil"/>
              <w:right w:val="single" w:sz="3" w:space="0" w:color="000000"/>
            </w:tcBorders>
          </w:tcPr>
          <w:p w14:paraId="73393C12"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模数据，但未能提</w:t>
            </w:r>
          </w:p>
          <w:p w14:paraId="75C28149" w14:textId="77777777"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供大于50%但小于或</w:t>
            </w:r>
          </w:p>
        </w:tc>
        <w:tc>
          <w:tcPr>
            <w:tcW w:w="1911" w:type="dxa"/>
            <w:tcBorders>
              <w:top w:val="nil"/>
              <w:left w:val="single" w:sz="3" w:space="0" w:color="000000"/>
              <w:bottom w:val="nil"/>
              <w:right w:val="single" w:sz="3" w:space="0" w:color="000000"/>
            </w:tcBorders>
          </w:tcPr>
          <w:p w14:paraId="41E6CC60" w14:textId="77777777" w:rsidR="006B326C" w:rsidRDefault="009B4794">
            <w:pPr>
              <w:pStyle w:val="TableParagraph"/>
              <w:spacing w:before="72"/>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4B92253F" w14:textId="77777777">
        <w:trPr>
          <w:trHeight w:hRule="exact" w:val="240"/>
        </w:trPr>
        <w:tc>
          <w:tcPr>
            <w:tcW w:w="442" w:type="dxa"/>
            <w:vMerge/>
            <w:tcBorders>
              <w:left w:val="single" w:sz="3" w:space="0" w:color="000000"/>
              <w:right w:val="single" w:sz="3" w:space="0" w:color="000000"/>
            </w:tcBorders>
          </w:tcPr>
          <w:p w14:paraId="530415F7" w14:textId="77777777" w:rsidR="006B326C" w:rsidRDefault="006B326C"/>
        </w:tc>
        <w:tc>
          <w:tcPr>
            <w:tcW w:w="1115" w:type="dxa"/>
            <w:vMerge/>
            <w:tcBorders>
              <w:left w:val="single" w:sz="3" w:space="0" w:color="000000"/>
              <w:right w:val="single" w:sz="3" w:space="0" w:color="000000"/>
            </w:tcBorders>
          </w:tcPr>
          <w:p w14:paraId="5ECB8E74" w14:textId="77777777" w:rsidR="006B326C" w:rsidRDefault="006B326C"/>
        </w:tc>
        <w:tc>
          <w:tcPr>
            <w:tcW w:w="819" w:type="dxa"/>
            <w:vMerge/>
            <w:tcBorders>
              <w:left w:val="single" w:sz="3" w:space="0" w:color="000000"/>
              <w:right w:val="single" w:sz="3" w:space="0" w:color="000000"/>
            </w:tcBorders>
          </w:tcPr>
          <w:p w14:paraId="4224DD4B" w14:textId="77777777" w:rsidR="006B326C" w:rsidRDefault="006B326C"/>
        </w:tc>
        <w:tc>
          <w:tcPr>
            <w:tcW w:w="1912" w:type="dxa"/>
            <w:tcBorders>
              <w:top w:val="nil"/>
              <w:left w:val="single" w:sz="3" w:space="0" w:color="000000"/>
              <w:bottom w:val="nil"/>
              <w:right w:val="single" w:sz="3" w:space="0" w:color="000000"/>
            </w:tcBorders>
          </w:tcPr>
          <w:p w14:paraId="1B4A6854" w14:textId="77777777" w:rsidR="006B326C" w:rsidRDefault="009B4794">
            <w:pPr>
              <w:pStyle w:val="TableParagraph"/>
              <w:spacing w:before="2"/>
              <w:ind w:left="80"/>
              <w:rPr>
                <w:rFonts w:ascii="宋体" w:eastAsia="宋体" w:hAnsi="宋体" w:cs="宋体"/>
                <w:sz w:val="18"/>
                <w:szCs w:val="18"/>
              </w:rPr>
            </w:pPr>
            <w:proofErr w:type="spellStart"/>
            <w:r>
              <w:rPr>
                <w:rFonts w:ascii="宋体" w:eastAsia="宋体" w:hAnsi="宋体" w:cs="宋体"/>
                <w:w w:val="105"/>
                <w:sz w:val="18"/>
                <w:szCs w:val="18"/>
              </w:rPr>
              <w:t>规定的所需数据的</w:t>
            </w:r>
            <w:proofErr w:type="spellEnd"/>
          </w:p>
        </w:tc>
        <w:tc>
          <w:tcPr>
            <w:tcW w:w="1912" w:type="dxa"/>
            <w:tcBorders>
              <w:top w:val="nil"/>
              <w:left w:val="single" w:sz="3" w:space="0" w:color="000000"/>
              <w:bottom w:val="nil"/>
              <w:right w:val="single" w:sz="3" w:space="0" w:color="000000"/>
            </w:tcBorders>
          </w:tcPr>
          <w:p w14:paraId="10912F71" w14:textId="77777777" w:rsidR="006B326C" w:rsidRDefault="009B4794">
            <w:pPr>
              <w:pStyle w:val="TableParagraph"/>
              <w:spacing w:before="2"/>
              <w:ind w:left="79"/>
              <w:rPr>
                <w:rFonts w:ascii="宋体" w:eastAsia="宋体" w:hAnsi="宋体" w:cs="宋体"/>
                <w:sz w:val="18"/>
                <w:szCs w:val="18"/>
              </w:rPr>
            </w:pPr>
            <w:r>
              <w:rPr>
                <w:rFonts w:ascii="宋体" w:eastAsia="宋体" w:hAnsi="宋体" w:cs="宋体"/>
                <w:w w:val="105"/>
                <w:sz w:val="18"/>
                <w:szCs w:val="18"/>
              </w:rPr>
              <w:t>等于附件1规定的所</w:t>
            </w:r>
          </w:p>
        </w:tc>
        <w:tc>
          <w:tcPr>
            <w:tcW w:w="1912" w:type="dxa"/>
            <w:tcBorders>
              <w:top w:val="nil"/>
              <w:left w:val="single" w:sz="3" w:space="0" w:color="000000"/>
              <w:bottom w:val="nil"/>
              <w:right w:val="single" w:sz="3" w:space="0" w:color="000000"/>
            </w:tcBorders>
          </w:tcPr>
          <w:p w14:paraId="2CD5BC1F" w14:textId="77777777" w:rsidR="006B326C" w:rsidRDefault="009B4794">
            <w:pPr>
              <w:pStyle w:val="TableParagraph"/>
              <w:spacing w:before="2"/>
              <w:ind w:left="79"/>
              <w:rPr>
                <w:rFonts w:ascii="宋体" w:eastAsia="宋体" w:hAnsi="宋体" w:cs="宋体"/>
                <w:sz w:val="18"/>
                <w:szCs w:val="18"/>
              </w:rPr>
            </w:pPr>
            <w:r>
              <w:rPr>
                <w:rFonts w:ascii="宋体" w:eastAsia="宋体" w:hAnsi="宋体" w:cs="宋体"/>
                <w:w w:val="105"/>
                <w:sz w:val="18"/>
                <w:szCs w:val="18"/>
              </w:rPr>
              <w:t>等于附件1规定的</w:t>
            </w:r>
          </w:p>
        </w:tc>
        <w:tc>
          <w:tcPr>
            <w:tcW w:w="1911" w:type="dxa"/>
            <w:tcBorders>
              <w:top w:val="nil"/>
              <w:left w:val="single" w:sz="3" w:space="0" w:color="000000"/>
              <w:bottom w:val="nil"/>
              <w:right w:val="single" w:sz="3" w:space="0" w:color="000000"/>
            </w:tcBorders>
          </w:tcPr>
          <w:p w14:paraId="1E9EC256" w14:textId="223B4D4E" w:rsidR="006B326C" w:rsidRDefault="009B4794">
            <w:pPr>
              <w:pStyle w:val="TableParagraph"/>
              <w:spacing w:line="186" w:lineRule="exact"/>
              <w:ind w:left="78"/>
              <w:rPr>
                <w:rFonts w:ascii="宋体" w:eastAsia="宋体" w:hAnsi="宋体" w:cs="宋体"/>
                <w:sz w:val="18"/>
                <w:szCs w:val="18"/>
              </w:rPr>
            </w:pPr>
            <w:proofErr w:type="spellStart"/>
            <w:r>
              <w:rPr>
                <w:rFonts w:ascii="宋体" w:eastAsia="宋体" w:hAnsi="宋体" w:cs="宋体"/>
                <w:w w:val="105"/>
                <w:sz w:val="18"/>
                <w:szCs w:val="18"/>
              </w:rPr>
              <w:t>平衡</w:t>
            </w:r>
            <w:del w:id="810" w:author="378653276@qq.com" w:date="2021-04-20T22:29:00Z">
              <w:r w:rsidDel="0067247E">
                <w:rPr>
                  <w:rFonts w:ascii="宋体" w:eastAsia="宋体" w:hAnsi="宋体" w:cs="宋体"/>
                  <w:w w:val="105"/>
                  <w:sz w:val="18"/>
                  <w:szCs w:val="18"/>
                </w:rPr>
                <w:delText>机构</w:delText>
              </w:r>
            </w:del>
            <w:ins w:id="811"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r>
      <w:tr w:rsidR="006B326C" w14:paraId="5E687CBF" w14:textId="77777777">
        <w:trPr>
          <w:trHeight w:hRule="exact" w:val="240"/>
        </w:trPr>
        <w:tc>
          <w:tcPr>
            <w:tcW w:w="442" w:type="dxa"/>
            <w:vMerge/>
            <w:tcBorders>
              <w:left w:val="single" w:sz="3" w:space="0" w:color="000000"/>
              <w:right w:val="single" w:sz="3" w:space="0" w:color="000000"/>
            </w:tcBorders>
          </w:tcPr>
          <w:p w14:paraId="40ABD115" w14:textId="77777777" w:rsidR="006B326C" w:rsidRDefault="006B326C"/>
        </w:tc>
        <w:tc>
          <w:tcPr>
            <w:tcW w:w="1115" w:type="dxa"/>
            <w:vMerge/>
            <w:tcBorders>
              <w:left w:val="single" w:sz="3" w:space="0" w:color="000000"/>
              <w:right w:val="single" w:sz="3" w:space="0" w:color="000000"/>
            </w:tcBorders>
          </w:tcPr>
          <w:p w14:paraId="1A80DB63" w14:textId="77777777" w:rsidR="006B326C" w:rsidRDefault="006B326C"/>
        </w:tc>
        <w:tc>
          <w:tcPr>
            <w:tcW w:w="819" w:type="dxa"/>
            <w:vMerge/>
            <w:tcBorders>
              <w:left w:val="single" w:sz="3" w:space="0" w:color="000000"/>
              <w:right w:val="single" w:sz="3" w:space="0" w:color="000000"/>
            </w:tcBorders>
          </w:tcPr>
          <w:p w14:paraId="5C6D26C0" w14:textId="77777777" w:rsidR="006B326C" w:rsidRDefault="006B326C"/>
        </w:tc>
        <w:tc>
          <w:tcPr>
            <w:tcW w:w="1912" w:type="dxa"/>
            <w:tcBorders>
              <w:top w:val="nil"/>
              <w:left w:val="single" w:sz="3" w:space="0" w:color="000000"/>
              <w:bottom w:val="nil"/>
              <w:right w:val="single" w:sz="3" w:space="0" w:color="000000"/>
            </w:tcBorders>
          </w:tcPr>
          <w:p w14:paraId="62748005" w14:textId="77777777" w:rsidR="006B326C" w:rsidRDefault="009B4794">
            <w:pPr>
              <w:pStyle w:val="TableParagraph"/>
              <w:spacing w:before="3"/>
              <w:ind w:left="80"/>
              <w:rPr>
                <w:rFonts w:ascii="宋体" w:eastAsia="宋体" w:hAnsi="宋体" w:cs="宋体"/>
                <w:sz w:val="18"/>
                <w:szCs w:val="18"/>
              </w:rPr>
            </w:pPr>
            <w:r>
              <w:rPr>
                <w:rFonts w:ascii="宋体" w:eastAsia="宋体" w:hAnsi="宋体" w:cs="宋体"/>
                <w:w w:val="105"/>
                <w:sz w:val="18"/>
                <w:szCs w:val="18"/>
              </w:rPr>
              <w:t>25；</w:t>
            </w:r>
          </w:p>
        </w:tc>
        <w:tc>
          <w:tcPr>
            <w:tcW w:w="1912" w:type="dxa"/>
            <w:tcBorders>
              <w:top w:val="nil"/>
              <w:left w:val="single" w:sz="3" w:space="0" w:color="000000"/>
              <w:bottom w:val="nil"/>
              <w:right w:val="single" w:sz="3" w:space="0" w:color="000000"/>
            </w:tcBorders>
          </w:tcPr>
          <w:p w14:paraId="2A602BB7" w14:textId="77777777" w:rsidR="006B326C" w:rsidRDefault="009B4794">
            <w:pPr>
              <w:pStyle w:val="TableParagraph"/>
              <w:spacing w:before="3"/>
              <w:ind w:left="79"/>
              <w:rPr>
                <w:rFonts w:ascii="宋体" w:eastAsia="宋体" w:hAnsi="宋体" w:cs="宋体"/>
                <w:sz w:val="18"/>
                <w:szCs w:val="18"/>
              </w:rPr>
            </w:pPr>
            <w:r>
              <w:rPr>
                <w:rFonts w:ascii="宋体" w:eastAsia="宋体" w:hAnsi="宋体" w:cs="宋体"/>
                <w:w w:val="105"/>
                <w:sz w:val="18"/>
                <w:szCs w:val="18"/>
              </w:rPr>
              <w:t>需数据的50；</w:t>
            </w:r>
          </w:p>
        </w:tc>
        <w:tc>
          <w:tcPr>
            <w:tcW w:w="1912" w:type="dxa"/>
            <w:tcBorders>
              <w:top w:val="nil"/>
              <w:left w:val="single" w:sz="3" w:space="0" w:color="000000"/>
              <w:bottom w:val="nil"/>
              <w:right w:val="single" w:sz="3" w:space="0" w:color="000000"/>
            </w:tcBorders>
          </w:tcPr>
          <w:p w14:paraId="4679D489" w14:textId="77777777" w:rsidR="006B326C" w:rsidRDefault="009B4794">
            <w:pPr>
              <w:pStyle w:val="TableParagraph"/>
              <w:spacing w:before="3"/>
              <w:ind w:left="79"/>
              <w:rPr>
                <w:rFonts w:ascii="宋体" w:eastAsia="宋体" w:hAnsi="宋体" w:cs="宋体"/>
                <w:sz w:val="18"/>
                <w:szCs w:val="18"/>
              </w:rPr>
            </w:pPr>
            <w:r>
              <w:rPr>
                <w:rFonts w:ascii="宋体" w:eastAsia="宋体" w:hAnsi="宋体" w:cs="宋体"/>
                <w:w w:val="105"/>
                <w:sz w:val="18"/>
                <w:szCs w:val="18"/>
              </w:rPr>
              <w:t>75%的所需数据；</w:t>
            </w:r>
          </w:p>
        </w:tc>
        <w:tc>
          <w:tcPr>
            <w:tcW w:w="1911" w:type="dxa"/>
            <w:tcBorders>
              <w:top w:val="nil"/>
              <w:left w:val="single" w:sz="3" w:space="0" w:color="000000"/>
              <w:bottom w:val="nil"/>
              <w:right w:val="single" w:sz="3" w:space="0" w:color="000000"/>
            </w:tcBorders>
          </w:tcPr>
          <w:p w14:paraId="4ADB696E" w14:textId="77777777" w:rsidR="006B326C" w:rsidRDefault="009B4794">
            <w:pPr>
              <w:pStyle w:val="TableParagraph"/>
              <w:spacing w:line="187" w:lineRule="exact"/>
              <w:ind w:left="78"/>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r>
      <w:tr w:rsidR="006B326C" w14:paraId="115B2452" w14:textId="77777777">
        <w:trPr>
          <w:trHeight w:hRule="exact" w:val="454"/>
        </w:trPr>
        <w:tc>
          <w:tcPr>
            <w:tcW w:w="442" w:type="dxa"/>
            <w:vMerge/>
            <w:tcBorders>
              <w:left w:val="single" w:sz="3" w:space="0" w:color="000000"/>
              <w:right w:val="single" w:sz="3" w:space="0" w:color="000000"/>
            </w:tcBorders>
          </w:tcPr>
          <w:p w14:paraId="698698C8" w14:textId="77777777" w:rsidR="006B326C" w:rsidRDefault="006B326C"/>
        </w:tc>
        <w:tc>
          <w:tcPr>
            <w:tcW w:w="1115" w:type="dxa"/>
            <w:vMerge/>
            <w:tcBorders>
              <w:left w:val="single" w:sz="3" w:space="0" w:color="000000"/>
              <w:right w:val="single" w:sz="3" w:space="0" w:color="000000"/>
            </w:tcBorders>
          </w:tcPr>
          <w:p w14:paraId="6BA011FC" w14:textId="77777777" w:rsidR="006B326C" w:rsidRDefault="006B326C"/>
        </w:tc>
        <w:tc>
          <w:tcPr>
            <w:tcW w:w="819" w:type="dxa"/>
            <w:vMerge/>
            <w:tcBorders>
              <w:left w:val="single" w:sz="3" w:space="0" w:color="000000"/>
              <w:right w:val="single" w:sz="3" w:space="0" w:color="000000"/>
            </w:tcBorders>
          </w:tcPr>
          <w:p w14:paraId="76DEEEDF" w14:textId="77777777" w:rsidR="006B326C" w:rsidRDefault="006B326C"/>
        </w:tc>
        <w:tc>
          <w:tcPr>
            <w:tcW w:w="1912" w:type="dxa"/>
            <w:tcBorders>
              <w:top w:val="nil"/>
              <w:left w:val="single" w:sz="3" w:space="0" w:color="000000"/>
              <w:bottom w:val="nil"/>
              <w:right w:val="single" w:sz="3" w:space="0" w:color="000000"/>
            </w:tcBorders>
          </w:tcPr>
          <w:p w14:paraId="617EEACE" w14:textId="77777777" w:rsidR="006B326C" w:rsidRDefault="009B4794">
            <w:pPr>
              <w:pStyle w:val="TableParagraph"/>
              <w:spacing w:before="99"/>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5D02BC2C" w14:textId="77777777" w:rsidR="006B326C" w:rsidRDefault="009B4794">
            <w:pPr>
              <w:pStyle w:val="TableParagraph"/>
              <w:spacing w:before="99"/>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4CF9CDEF" w14:textId="77777777" w:rsidR="006B326C" w:rsidRDefault="009B4794">
            <w:pPr>
              <w:pStyle w:val="TableParagraph"/>
              <w:spacing w:before="99"/>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1" w:type="dxa"/>
            <w:tcBorders>
              <w:top w:val="nil"/>
              <w:left w:val="single" w:sz="3" w:space="0" w:color="000000"/>
              <w:bottom w:val="nil"/>
              <w:right w:val="single" w:sz="3" w:space="0" w:color="000000"/>
            </w:tcBorders>
          </w:tcPr>
          <w:p w14:paraId="265E1D85" w14:textId="77777777" w:rsidR="006B326C" w:rsidRDefault="009B4794">
            <w:pPr>
              <w:pStyle w:val="TableParagraph"/>
              <w:spacing w:line="186" w:lineRule="exact"/>
              <w:ind w:left="78"/>
              <w:rPr>
                <w:rFonts w:ascii="宋体" w:eastAsia="宋体" w:hAnsi="宋体" w:cs="宋体"/>
                <w:sz w:val="18"/>
                <w:szCs w:val="18"/>
                <w:lang w:eastAsia="zh-CN"/>
              </w:rPr>
            </w:pPr>
            <w:r>
              <w:rPr>
                <w:rFonts w:ascii="宋体" w:eastAsia="宋体" w:hAnsi="宋体" w:cs="宋体"/>
                <w:w w:val="105"/>
                <w:sz w:val="18"/>
                <w:szCs w:val="18"/>
                <w:lang w:eastAsia="zh-CN"/>
              </w:rPr>
              <w:t>实体、资源规划</w:t>
            </w:r>
          </w:p>
          <w:p w14:paraId="039F4D0A" w14:textId="77777777" w:rsidR="006B326C" w:rsidRDefault="009B4794">
            <w:pPr>
              <w:pStyle w:val="TableParagraph"/>
              <w:spacing w:before="5"/>
              <w:ind w:left="78"/>
              <w:rPr>
                <w:rFonts w:ascii="宋体" w:eastAsia="宋体" w:hAnsi="宋体" w:cs="宋体"/>
                <w:sz w:val="18"/>
                <w:szCs w:val="18"/>
                <w:lang w:eastAsia="zh-CN"/>
              </w:rPr>
            </w:pPr>
            <w:r>
              <w:rPr>
                <w:rFonts w:ascii="宋体" w:eastAsia="宋体" w:hAnsi="宋体" w:cs="宋体"/>
                <w:w w:val="105"/>
                <w:sz w:val="18"/>
                <w:szCs w:val="18"/>
                <w:lang w:eastAsia="zh-CN"/>
              </w:rPr>
              <w:t>师、传输所有者或</w:t>
            </w:r>
          </w:p>
        </w:tc>
      </w:tr>
      <w:tr w:rsidR="006B326C" w14:paraId="68A1C134" w14:textId="77777777">
        <w:trPr>
          <w:trHeight w:hRule="exact" w:val="241"/>
        </w:trPr>
        <w:tc>
          <w:tcPr>
            <w:tcW w:w="442" w:type="dxa"/>
            <w:vMerge/>
            <w:tcBorders>
              <w:left w:val="single" w:sz="3" w:space="0" w:color="000000"/>
              <w:right w:val="single" w:sz="3" w:space="0" w:color="000000"/>
            </w:tcBorders>
          </w:tcPr>
          <w:p w14:paraId="708D0D4A" w14:textId="77777777" w:rsidR="006B326C" w:rsidRDefault="006B326C">
            <w:pPr>
              <w:rPr>
                <w:lang w:eastAsia="zh-CN"/>
              </w:rPr>
            </w:pPr>
          </w:p>
        </w:tc>
        <w:tc>
          <w:tcPr>
            <w:tcW w:w="1115" w:type="dxa"/>
            <w:vMerge/>
            <w:tcBorders>
              <w:left w:val="single" w:sz="3" w:space="0" w:color="000000"/>
              <w:right w:val="single" w:sz="3" w:space="0" w:color="000000"/>
            </w:tcBorders>
          </w:tcPr>
          <w:p w14:paraId="6E43D63A" w14:textId="77777777" w:rsidR="006B326C" w:rsidRDefault="006B326C">
            <w:pPr>
              <w:rPr>
                <w:lang w:eastAsia="zh-CN"/>
              </w:rPr>
            </w:pPr>
          </w:p>
        </w:tc>
        <w:tc>
          <w:tcPr>
            <w:tcW w:w="819" w:type="dxa"/>
            <w:vMerge/>
            <w:tcBorders>
              <w:left w:val="single" w:sz="3" w:space="0" w:color="000000"/>
              <w:right w:val="single" w:sz="3" w:space="0" w:color="000000"/>
            </w:tcBorders>
          </w:tcPr>
          <w:p w14:paraId="3B7E6323" w14:textId="77777777" w:rsidR="006B326C" w:rsidRDefault="006B326C">
            <w:pPr>
              <w:rPr>
                <w:lang w:eastAsia="zh-CN"/>
              </w:rPr>
            </w:pPr>
          </w:p>
        </w:tc>
        <w:tc>
          <w:tcPr>
            <w:tcW w:w="1912" w:type="dxa"/>
            <w:tcBorders>
              <w:top w:val="nil"/>
              <w:left w:val="single" w:sz="3" w:space="0" w:color="000000"/>
              <w:bottom w:val="nil"/>
              <w:right w:val="single" w:sz="3" w:space="0" w:color="000000"/>
            </w:tcBorders>
          </w:tcPr>
          <w:p w14:paraId="7AADF720" w14:textId="58116E7E"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平衡</w:t>
            </w:r>
            <w:del w:id="812" w:author="378653276@qq.com" w:date="2021-04-20T22:29:00Z">
              <w:r w:rsidDel="0067247E">
                <w:rPr>
                  <w:rFonts w:ascii="宋体" w:eastAsia="宋体" w:hAnsi="宋体" w:cs="宋体"/>
                  <w:w w:val="105"/>
                  <w:sz w:val="18"/>
                  <w:szCs w:val="18"/>
                </w:rPr>
                <w:delText>机构</w:delText>
              </w:r>
            </w:del>
            <w:ins w:id="813"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nil"/>
              <w:left w:val="single" w:sz="3" w:space="0" w:color="000000"/>
              <w:bottom w:val="nil"/>
              <w:right w:val="single" w:sz="3" w:space="0" w:color="000000"/>
            </w:tcBorders>
          </w:tcPr>
          <w:p w14:paraId="7EEE766A" w14:textId="2FC8CAB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平衡</w:t>
            </w:r>
            <w:del w:id="814" w:author="378653276@qq.com" w:date="2021-04-20T22:29:00Z">
              <w:r w:rsidDel="0067247E">
                <w:rPr>
                  <w:rFonts w:ascii="宋体" w:eastAsia="宋体" w:hAnsi="宋体" w:cs="宋体"/>
                  <w:w w:val="105"/>
                  <w:sz w:val="18"/>
                  <w:szCs w:val="18"/>
                </w:rPr>
                <w:delText>机构</w:delText>
              </w:r>
            </w:del>
            <w:ins w:id="815"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nil"/>
              <w:left w:val="single" w:sz="3" w:space="0" w:color="000000"/>
              <w:bottom w:val="nil"/>
              <w:right w:val="single" w:sz="3" w:space="0" w:color="000000"/>
            </w:tcBorders>
          </w:tcPr>
          <w:p w14:paraId="1D41C103" w14:textId="45159A62"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平衡</w:t>
            </w:r>
            <w:del w:id="816" w:author="378653276@qq.com" w:date="2021-04-20T22:29:00Z">
              <w:r w:rsidDel="0067247E">
                <w:rPr>
                  <w:rFonts w:ascii="宋体" w:eastAsia="宋体" w:hAnsi="宋体" w:cs="宋体"/>
                  <w:w w:val="105"/>
                  <w:sz w:val="18"/>
                  <w:szCs w:val="18"/>
                </w:rPr>
                <w:delText>机构</w:delText>
              </w:r>
            </w:del>
            <w:ins w:id="817"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1" w:type="dxa"/>
            <w:tcBorders>
              <w:top w:val="nil"/>
              <w:left w:val="single" w:sz="3" w:space="0" w:color="000000"/>
              <w:bottom w:val="nil"/>
              <w:right w:val="single" w:sz="3" w:space="0" w:color="000000"/>
            </w:tcBorders>
          </w:tcPr>
          <w:p w14:paraId="7E965758" w14:textId="77777777" w:rsidR="006B326C" w:rsidRDefault="009B4794">
            <w:pPr>
              <w:pStyle w:val="TableParagraph"/>
              <w:spacing w:line="214" w:lineRule="exact"/>
              <w:ind w:left="78"/>
              <w:rPr>
                <w:rFonts w:ascii="宋体" w:eastAsia="宋体" w:hAnsi="宋体" w:cs="宋体"/>
                <w:sz w:val="18"/>
                <w:szCs w:val="18"/>
              </w:rPr>
            </w:pPr>
            <w:proofErr w:type="spellStart"/>
            <w:r>
              <w:rPr>
                <w:rFonts w:ascii="宋体" w:eastAsia="宋体" w:hAnsi="宋体" w:cs="宋体"/>
                <w:w w:val="105"/>
                <w:sz w:val="18"/>
                <w:szCs w:val="18"/>
              </w:rPr>
              <w:t>传输服务提供商提</w:t>
            </w:r>
            <w:proofErr w:type="spellEnd"/>
          </w:p>
        </w:tc>
      </w:tr>
      <w:tr w:rsidR="006B326C" w14:paraId="2360A1D5" w14:textId="77777777">
        <w:trPr>
          <w:trHeight w:hRule="exact" w:val="240"/>
        </w:trPr>
        <w:tc>
          <w:tcPr>
            <w:tcW w:w="442" w:type="dxa"/>
            <w:vMerge/>
            <w:tcBorders>
              <w:left w:val="single" w:sz="3" w:space="0" w:color="000000"/>
              <w:right w:val="single" w:sz="3" w:space="0" w:color="000000"/>
            </w:tcBorders>
          </w:tcPr>
          <w:p w14:paraId="207DDA02" w14:textId="77777777" w:rsidR="006B326C" w:rsidRDefault="006B326C"/>
        </w:tc>
        <w:tc>
          <w:tcPr>
            <w:tcW w:w="1115" w:type="dxa"/>
            <w:vMerge/>
            <w:tcBorders>
              <w:left w:val="single" w:sz="3" w:space="0" w:color="000000"/>
              <w:right w:val="single" w:sz="3" w:space="0" w:color="000000"/>
            </w:tcBorders>
          </w:tcPr>
          <w:p w14:paraId="17214AB5" w14:textId="77777777" w:rsidR="006B326C" w:rsidRDefault="006B326C"/>
        </w:tc>
        <w:tc>
          <w:tcPr>
            <w:tcW w:w="819" w:type="dxa"/>
            <w:vMerge/>
            <w:tcBorders>
              <w:left w:val="single" w:sz="3" w:space="0" w:color="000000"/>
              <w:right w:val="single" w:sz="3" w:space="0" w:color="000000"/>
            </w:tcBorders>
          </w:tcPr>
          <w:p w14:paraId="733BBC45" w14:textId="77777777" w:rsidR="006B326C" w:rsidRDefault="006B326C"/>
        </w:tc>
        <w:tc>
          <w:tcPr>
            <w:tcW w:w="1912" w:type="dxa"/>
            <w:tcBorders>
              <w:top w:val="nil"/>
              <w:left w:val="single" w:sz="3" w:space="0" w:color="000000"/>
              <w:bottom w:val="nil"/>
              <w:right w:val="single" w:sz="3" w:space="0" w:color="000000"/>
            </w:tcBorders>
          </w:tcPr>
          <w:p w14:paraId="55B29DF3"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406248EC"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159450D1"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1" w:type="dxa"/>
            <w:tcBorders>
              <w:top w:val="nil"/>
              <w:left w:val="single" w:sz="3" w:space="0" w:color="000000"/>
              <w:bottom w:val="nil"/>
              <w:right w:val="single" w:sz="3" w:space="0" w:color="000000"/>
            </w:tcBorders>
          </w:tcPr>
          <w:p w14:paraId="75ED158C"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供稳态、动态和短</w:t>
            </w:r>
            <w:proofErr w:type="spellEnd"/>
          </w:p>
        </w:tc>
      </w:tr>
      <w:tr w:rsidR="006B326C" w14:paraId="370148BD" w14:textId="77777777">
        <w:trPr>
          <w:trHeight w:hRule="exact" w:val="233"/>
        </w:trPr>
        <w:tc>
          <w:tcPr>
            <w:tcW w:w="442" w:type="dxa"/>
            <w:vMerge/>
            <w:tcBorders>
              <w:left w:val="single" w:sz="3" w:space="0" w:color="000000"/>
              <w:right w:val="single" w:sz="3" w:space="0" w:color="000000"/>
            </w:tcBorders>
          </w:tcPr>
          <w:p w14:paraId="4D2D3987" w14:textId="77777777" w:rsidR="006B326C" w:rsidRDefault="006B326C"/>
        </w:tc>
        <w:tc>
          <w:tcPr>
            <w:tcW w:w="1115" w:type="dxa"/>
            <w:vMerge/>
            <w:tcBorders>
              <w:left w:val="single" w:sz="3" w:space="0" w:color="000000"/>
              <w:right w:val="single" w:sz="3" w:space="0" w:color="000000"/>
            </w:tcBorders>
          </w:tcPr>
          <w:p w14:paraId="5B04BF04" w14:textId="77777777" w:rsidR="006B326C" w:rsidRDefault="006B326C"/>
        </w:tc>
        <w:tc>
          <w:tcPr>
            <w:tcW w:w="819" w:type="dxa"/>
            <w:vMerge/>
            <w:tcBorders>
              <w:left w:val="single" w:sz="3" w:space="0" w:color="000000"/>
              <w:right w:val="single" w:sz="3" w:space="0" w:color="000000"/>
            </w:tcBorders>
          </w:tcPr>
          <w:p w14:paraId="6020E786" w14:textId="77777777" w:rsidR="006B326C" w:rsidRDefault="006B326C"/>
        </w:tc>
        <w:tc>
          <w:tcPr>
            <w:tcW w:w="1912" w:type="dxa"/>
            <w:tcBorders>
              <w:top w:val="nil"/>
              <w:left w:val="single" w:sz="3" w:space="0" w:color="000000"/>
              <w:bottom w:val="nil"/>
              <w:right w:val="single" w:sz="3" w:space="0" w:color="000000"/>
            </w:tcBorders>
          </w:tcPr>
          <w:p w14:paraId="695EEF2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2" w:type="dxa"/>
            <w:tcBorders>
              <w:top w:val="nil"/>
              <w:left w:val="single" w:sz="3" w:space="0" w:color="000000"/>
              <w:bottom w:val="nil"/>
              <w:right w:val="single" w:sz="3" w:space="0" w:color="000000"/>
            </w:tcBorders>
          </w:tcPr>
          <w:p w14:paraId="7A0A4F9C"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2" w:type="dxa"/>
            <w:tcBorders>
              <w:top w:val="nil"/>
              <w:left w:val="single" w:sz="3" w:space="0" w:color="000000"/>
              <w:bottom w:val="nil"/>
              <w:right w:val="single" w:sz="3" w:space="0" w:color="000000"/>
            </w:tcBorders>
          </w:tcPr>
          <w:p w14:paraId="789D11B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1" w:type="dxa"/>
            <w:tcBorders>
              <w:top w:val="nil"/>
              <w:left w:val="single" w:sz="3" w:space="0" w:color="000000"/>
              <w:bottom w:val="nil"/>
              <w:right w:val="single" w:sz="3" w:space="0" w:color="000000"/>
            </w:tcBorders>
          </w:tcPr>
          <w:p w14:paraId="3CBCEDF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路建模数据</w:t>
            </w:r>
            <w:proofErr w:type="spellEnd"/>
          </w:p>
        </w:tc>
      </w:tr>
      <w:tr w:rsidR="006B326C" w14:paraId="4B317B48" w14:textId="77777777">
        <w:trPr>
          <w:trHeight w:hRule="exact" w:val="240"/>
        </w:trPr>
        <w:tc>
          <w:tcPr>
            <w:tcW w:w="442" w:type="dxa"/>
            <w:vMerge/>
            <w:tcBorders>
              <w:left w:val="single" w:sz="3" w:space="0" w:color="000000"/>
              <w:right w:val="single" w:sz="3" w:space="0" w:color="000000"/>
            </w:tcBorders>
          </w:tcPr>
          <w:p w14:paraId="47503CBF" w14:textId="77777777" w:rsidR="006B326C" w:rsidRDefault="006B326C"/>
        </w:tc>
        <w:tc>
          <w:tcPr>
            <w:tcW w:w="1115" w:type="dxa"/>
            <w:vMerge/>
            <w:tcBorders>
              <w:left w:val="single" w:sz="3" w:space="0" w:color="000000"/>
              <w:right w:val="single" w:sz="3" w:space="0" w:color="000000"/>
            </w:tcBorders>
          </w:tcPr>
          <w:p w14:paraId="6C374D2A" w14:textId="77777777" w:rsidR="006B326C" w:rsidRDefault="006B326C"/>
        </w:tc>
        <w:tc>
          <w:tcPr>
            <w:tcW w:w="819" w:type="dxa"/>
            <w:vMerge/>
            <w:tcBorders>
              <w:left w:val="single" w:sz="3" w:space="0" w:color="000000"/>
              <w:right w:val="single" w:sz="3" w:space="0" w:color="000000"/>
            </w:tcBorders>
          </w:tcPr>
          <w:p w14:paraId="20984609" w14:textId="77777777" w:rsidR="006B326C" w:rsidRDefault="006B326C"/>
        </w:tc>
        <w:tc>
          <w:tcPr>
            <w:tcW w:w="1912" w:type="dxa"/>
            <w:tcBorders>
              <w:top w:val="nil"/>
              <w:left w:val="single" w:sz="3" w:space="0" w:color="000000"/>
              <w:bottom w:val="nil"/>
              <w:right w:val="single" w:sz="3" w:space="0" w:color="000000"/>
            </w:tcBorders>
          </w:tcPr>
          <w:p w14:paraId="0CC391D4" w14:textId="77777777" w:rsidR="006B326C" w:rsidRDefault="009B4794">
            <w:pPr>
              <w:pStyle w:val="TableParagraph"/>
              <w:spacing w:line="221" w:lineRule="exact"/>
              <w:ind w:left="80"/>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c>
          <w:tcPr>
            <w:tcW w:w="1912" w:type="dxa"/>
            <w:tcBorders>
              <w:top w:val="nil"/>
              <w:left w:val="single" w:sz="3" w:space="0" w:color="000000"/>
              <w:bottom w:val="nil"/>
              <w:right w:val="single" w:sz="3" w:space="0" w:color="000000"/>
            </w:tcBorders>
          </w:tcPr>
          <w:p w14:paraId="45BE1B3A" w14:textId="77777777" w:rsidR="006B326C" w:rsidRDefault="009B4794">
            <w:pPr>
              <w:pStyle w:val="TableParagraph"/>
              <w:spacing w:line="221" w:lineRule="exact"/>
              <w:ind w:left="79"/>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2" w:type="dxa"/>
            <w:tcBorders>
              <w:top w:val="nil"/>
              <w:left w:val="single" w:sz="3" w:space="0" w:color="000000"/>
              <w:bottom w:val="nil"/>
              <w:right w:val="single" w:sz="3" w:space="0" w:color="000000"/>
            </w:tcBorders>
          </w:tcPr>
          <w:p w14:paraId="2927562A" w14:textId="77777777" w:rsidR="006B326C" w:rsidRDefault="009B4794">
            <w:pPr>
              <w:pStyle w:val="TableParagraph"/>
              <w:spacing w:line="221" w:lineRule="exact"/>
              <w:ind w:left="79"/>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1" w:type="dxa"/>
            <w:vMerge w:val="restart"/>
            <w:tcBorders>
              <w:top w:val="nil"/>
              <w:left w:val="single" w:sz="3" w:space="0" w:color="000000"/>
              <w:right w:val="single" w:sz="3" w:space="0" w:color="000000"/>
            </w:tcBorders>
          </w:tcPr>
          <w:p w14:paraId="652157C8"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到它的传输</w:t>
            </w:r>
            <w:proofErr w:type="spellEnd"/>
          </w:p>
        </w:tc>
      </w:tr>
      <w:tr w:rsidR="006B326C" w14:paraId="68319C77" w14:textId="77777777">
        <w:trPr>
          <w:trHeight w:hRule="exact" w:val="2494"/>
        </w:trPr>
        <w:tc>
          <w:tcPr>
            <w:tcW w:w="442" w:type="dxa"/>
            <w:vMerge/>
            <w:tcBorders>
              <w:left w:val="single" w:sz="3" w:space="0" w:color="000000"/>
              <w:bottom w:val="single" w:sz="3" w:space="0" w:color="000000"/>
              <w:right w:val="single" w:sz="3" w:space="0" w:color="000000"/>
            </w:tcBorders>
          </w:tcPr>
          <w:p w14:paraId="44535B03" w14:textId="77777777" w:rsidR="006B326C" w:rsidRDefault="006B326C"/>
        </w:tc>
        <w:tc>
          <w:tcPr>
            <w:tcW w:w="1115" w:type="dxa"/>
            <w:vMerge/>
            <w:tcBorders>
              <w:left w:val="single" w:sz="3" w:space="0" w:color="000000"/>
              <w:bottom w:val="single" w:sz="3" w:space="0" w:color="000000"/>
              <w:right w:val="single" w:sz="3" w:space="0" w:color="000000"/>
            </w:tcBorders>
          </w:tcPr>
          <w:p w14:paraId="4CD76478" w14:textId="77777777" w:rsidR="006B326C" w:rsidRDefault="006B326C"/>
        </w:tc>
        <w:tc>
          <w:tcPr>
            <w:tcW w:w="819" w:type="dxa"/>
            <w:vMerge/>
            <w:tcBorders>
              <w:left w:val="single" w:sz="3" w:space="0" w:color="000000"/>
              <w:bottom w:val="single" w:sz="3" w:space="0" w:color="000000"/>
              <w:right w:val="single" w:sz="3" w:space="0" w:color="000000"/>
            </w:tcBorders>
          </w:tcPr>
          <w:p w14:paraId="7E363C63" w14:textId="77777777" w:rsidR="006B326C" w:rsidRDefault="006B326C"/>
        </w:tc>
        <w:tc>
          <w:tcPr>
            <w:tcW w:w="1912" w:type="dxa"/>
            <w:tcBorders>
              <w:top w:val="nil"/>
              <w:left w:val="single" w:sz="3" w:space="0" w:color="000000"/>
              <w:bottom w:val="single" w:sz="3" w:space="0" w:color="000000"/>
              <w:right w:val="single" w:sz="3" w:space="0" w:color="000000"/>
            </w:tcBorders>
          </w:tcPr>
          <w:p w14:paraId="01B79848" w14:textId="77777777" w:rsidR="006B326C" w:rsidRDefault="009B4794">
            <w:pPr>
              <w:pStyle w:val="TableParagraph"/>
              <w:spacing w:line="204" w:lineRule="exact"/>
              <w:ind w:left="80"/>
              <w:rPr>
                <w:rFonts w:ascii="宋体" w:eastAsia="宋体" w:hAnsi="宋体" w:cs="宋体"/>
                <w:sz w:val="18"/>
                <w:szCs w:val="18"/>
              </w:rPr>
            </w:pPr>
            <w:proofErr w:type="spellStart"/>
            <w:r>
              <w:rPr>
                <w:rFonts w:ascii="宋体" w:eastAsia="宋体" w:hAnsi="宋体" w:cs="宋体"/>
                <w:w w:val="105"/>
                <w:sz w:val="18"/>
                <w:szCs w:val="18"/>
              </w:rPr>
              <w:t>提供了供应商</w:t>
            </w:r>
            <w:proofErr w:type="spellEnd"/>
          </w:p>
        </w:tc>
        <w:tc>
          <w:tcPr>
            <w:tcW w:w="1912" w:type="dxa"/>
            <w:tcBorders>
              <w:top w:val="nil"/>
              <w:left w:val="single" w:sz="3" w:space="0" w:color="000000"/>
              <w:bottom w:val="single" w:sz="3" w:space="0" w:color="000000"/>
              <w:right w:val="single" w:sz="3" w:space="0" w:color="000000"/>
            </w:tcBorders>
          </w:tcPr>
          <w:p w14:paraId="7B59AE70" w14:textId="77777777" w:rsidR="006B326C" w:rsidRDefault="009B4794">
            <w:pPr>
              <w:pStyle w:val="TableParagraph"/>
              <w:spacing w:line="204" w:lineRule="exact"/>
              <w:ind w:left="79"/>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2" w:type="dxa"/>
            <w:tcBorders>
              <w:top w:val="nil"/>
              <w:left w:val="single" w:sz="3" w:space="0" w:color="000000"/>
              <w:bottom w:val="single" w:sz="3" w:space="0" w:color="000000"/>
              <w:right w:val="single" w:sz="3" w:space="0" w:color="000000"/>
            </w:tcBorders>
          </w:tcPr>
          <w:p w14:paraId="3A85E5F1" w14:textId="77777777" w:rsidR="006B326C" w:rsidRDefault="009B4794">
            <w:pPr>
              <w:pStyle w:val="TableParagraph"/>
              <w:spacing w:line="204" w:lineRule="exact"/>
              <w:ind w:left="79"/>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1" w:type="dxa"/>
            <w:vMerge/>
            <w:tcBorders>
              <w:left w:val="single" w:sz="3" w:space="0" w:color="000000"/>
              <w:bottom w:val="single" w:sz="3" w:space="0" w:color="000000"/>
              <w:right w:val="single" w:sz="3" w:space="0" w:color="000000"/>
            </w:tcBorders>
          </w:tcPr>
          <w:p w14:paraId="3DD324A5" w14:textId="77777777" w:rsidR="006B326C" w:rsidRDefault="006B326C"/>
        </w:tc>
      </w:tr>
    </w:tbl>
    <w:p w14:paraId="524C68DB" w14:textId="77777777" w:rsidR="006B326C" w:rsidRDefault="006B326C">
      <w:pPr>
        <w:spacing w:before="13"/>
        <w:rPr>
          <w:rFonts w:ascii="宋体" w:eastAsia="宋体" w:hAnsi="宋体" w:cs="宋体"/>
          <w:b/>
          <w:bCs/>
          <w:sz w:val="27"/>
          <w:szCs w:val="27"/>
        </w:rPr>
      </w:pPr>
    </w:p>
    <w:p w14:paraId="585F7B6A" w14:textId="77777777" w:rsidR="006B326C" w:rsidRDefault="009B4794">
      <w:pPr>
        <w:spacing w:before="57"/>
        <w:ind w:right="2514"/>
        <w:jc w:val="right"/>
        <w:rPr>
          <w:rFonts w:ascii="宋体" w:eastAsia="宋体" w:hAnsi="宋体" w:cs="宋体"/>
          <w:sz w:val="14"/>
          <w:szCs w:val="14"/>
        </w:rPr>
      </w:pPr>
      <w:r>
        <w:rPr>
          <w:rFonts w:ascii="Times New Roman" w:eastAsia="Times New Roman" w:hAnsi="Times New Roman" w:cs="Times New Roman"/>
          <w:spacing w:val="-1"/>
          <w:w w:val="95"/>
          <w:sz w:val="14"/>
          <w:szCs w:val="14"/>
        </w:rPr>
        <w:t>8</w:t>
      </w:r>
      <w:r>
        <w:rPr>
          <w:rFonts w:ascii="宋体" w:eastAsia="宋体" w:hAnsi="宋体" w:cs="宋体"/>
          <w:b/>
          <w:bCs/>
          <w:spacing w:val="-1"/>
          <w:w w:val="95"/>
          <w:sz w:val="14"/>
          <w:szCs w:val="14"/>
        </w:rPr>
        <w:t>第19页第10页</w:t>
      </w:r>
    </w:p>
    <w:p w14:paraId="620E73E3" w14:textId="77777777" w:rsidR="006B326C" w:rsidRDefault="006B326C">
      <w:pPr>
        <w:jc w:val="right"/>
        <w:rPr>
          <w:rFonts w:ascii="宋体" w:eastAsia="宋体" w:hAnsi="宋体" w:cs="宋体"/>
          <w:sz w:val="14"/>
          <w:szCs w:val="14"/>
        </w:rPr>
        <w:sectPr w:rsidR="006B326C">
          <w:headerReference w:type="default" r:id="rId97"/>
          <w:footerReference w:type="default" r:id="rId98"/>
          <w:pgSz w:w="12240" w:h="15840"/>
          <w:pgMar w:top="3960" w:right="980" w:bottom="280" w:left="980" w:header="3766" w:footer="0" w:gutter="0"/>
          <w:cols w:space="720"/>
        </w:sectPr>
      </w:pPr>
    </w:p>
    <w:p w14:paraId="5F80B842"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075F6513" w14:textId="77777777">
        <w:trPr>
          <w:trHeight w:hRule="exact" w:val="242"/>
        </w:trPr>
        <w:tc>
          <w:tcPr>
            <w:tcW w:w="442" w:type="dxa"/>
            <w:vMerge w:val="restart"/>
            <w:tcBorders>
              <w:top w:val="single" w:sz="3" w:space="0" w:color="000000"/>
              <w:left w:val="single" w:sz="3" w:space="0" w:color="000000"/>
              <w:right w:val="single" w:sz="3" w:space="0" w:color="000000"/>
            </w:tcBorders>
          </w:tcPr>
          <w:p w14:paraId="6829B249" w14:textId="77777777" w:rsidR="006B326C" w:rsidRDefault="006B326C"/>
        </w:tc>
        <w:tc>
          <w:tcPr>
            <w:tcW w:w="1115" w:type="dxa"/>
            <w:vMerge w:val="restart"/>
            <w:tcBorders>
              <w:top w:val="single" w:sz="3" w:space="0" w:color="000000"/>
              <w:left w:val="single" w:sz="3" w:space="0" w:color="000000"/>
              <w:right w:val="single" w:sz="3" w:space="0" w:color="000000"/>
            </w:tcBorders>
          </w:tcPr>
          <w:p w14:paraId="22A99375" w14:textId="77777777" w:rsidR="006B326C" w:rsidRDefault="006B326C"/>
        </w:tc>
        <w:tc>
          <w:tcPr>
            <w:tcW w:w="819" w:type="dxa"/>
            <w:vMerge w:val="restart"/>
            <w:tcBorders>
              <w:top w:val="single" w:sz="3" w:space="0" w:color="000000"/>
              <w:left w:val="single" w:sz="3" w:space="0" w:color="000000"/>
              <w:right w:val="single" w:sz="3" w:space="0" w:color="000000"/>
            </w:tcBorders>
          </w:tcPr>
          <w:p w14:paraId="5E8AA96C" w14:textId="77777777" w:rsidR="006B326C" w:rsidRDefault="006B326C"/>
        </w:tc>
        <w:tc>
          <w:tcPr>
            <w:tcW w:w="1912" w:type="dxa"/>
            <w:tcBorders>
              <w:top w:val="single" w:sz="3" w:space="0" w:color="000000"/>
              <w:left w:val="single" w:sz="3" w:space="0" w:color="000000"/>
              <w:bottom w:val="nil"/>
              <w:right w:val="single" w:sz="3" w:space="0" w:color="000000"/>
            </w:tcBorders>
          </w:tcPr>
          <w:p w14:paraId="08927DBD" w14:textId="77777777" w:rsidR="006B326C" w:rsidRDefault="009B4794">
            <w:pPr>
              <w:pStyle w:val="TableParagraph"/>
              <w:spacing w:line="211" w:lineRule="exact"/>
              <w:ind w:left="80"/>
              <w:rPr>
                <w:rFonts w:ascii="宋体" w:eastAsia="宋体" w:hAnsi="宋体" w:cs="宋体"/>
                <w:sz w:val="18"/>
                <w:szCs w:val="18"/>
              </w:rPr>
            </w:pPr>
            <w:proofErr w:type="spellStart"/>
            <w:r>
              <w:rPr>
                <w:rFonts w:ascii="宋体" w:eastAsia="宋体" w:hAnsi="宋体" w:cs="宋体"/>
                <w:w w:val="105"/>
                <w:sz w:val="18"/>
                <w:szCs w:val="18"/>
              </w:rPr>
              <w:t>稳态、动力学和短</w:t>
            </w:r>
            <w:proofErr w:type="spellEnd"/>
          </w:p>
        </w:tc>
        <w:tc>
          <w:tcPr>
            <w:tcW w:w="1912" w:type="dxa"/>
            <w:tcBorders>
              <w:top w:val="single" w:sz="3" w:space="0" w:color="000000"/>
              <w:left w:val="single" w:sz="3" w:space="0" w:color="000000"/>
              <w:bottom w:val="nil"/>
              <w:right w:val="single" w:sz="3" w:space="0" w:color="000000"/>
            </w:tcBorders>
          </w:tcPr>
          <w:p w14:paraId="76EE658B" w14:textId="77777777" w:rsidR="006B326C" w:rsidRDefault="009B4794">
            <w:pPr>
              <w:pStyle w:val="TableParagraph"/>
              <w:spacing w:line="211" w:lineRule="exact"/>
              <w:ind w:left="79"/>
              <w:rPr>
                <w:rFonts w:ascii="宋体" w:eastAsia="宋体" w:hAnsi="宋体" w:cs="宋体"/>
                <w:sz w:val="18"/>
                <w:szCs w:val="18"/>
              </w:rPr>
            </w:pPr>
            <w:proofErr w:type="spellStart"/>
            <w:r>
              <w:rPr>
                <w:rFonts w:ascii="宋体" w:eastAsia="宋体" w:hAnsi="宋体" w:cs="宋体"/>
                <w:w w:val="105"/>
                <w:sz w:val="18"/>
                <w:szCs w:val="18"/>
              </w:rPr>
              <w:t>提供者向其传输计</w:t>
            </w:r>
            <w:proofErr w:type="spellEnd"/>
          </w:p>
        </w:tc>
        <w:tc>
          <w:tcPr>
            <w:tcW w:w="1912" w:type="dxa"/>
            <w:tcBorders>
              <w:top w:val="single" w:sz="3" w:space="0" w:color="000000"/>
              <w:left w:val="single" w:sz="3" w:space="0" w:color="000000"/>
              <w:bottom w:val="nil"/>
              <w:right w:val="single" w:sz="3" w:space="0" w:color="000000"/>
            </w:tcBorders>
          </w:tcPr>
          <w:p w14:paraId="32BA73F1" w14:textId="77777777" w:rsidR="006B326C" w:rsidRDefault="009B4794">
            <w:pPr>
              <w:pStyle w:val="TableParagraph"/>
              <w:spacing w:line="211" w:lineRule="exact"/>
              <w:ind w:left="79"/>
              <w:rPr>
                <w:rFonts w:ascii="宋体" w:eastAsia="宋体" w:hAnsi="宋体" w:cs="宋体"/>
                <w:sz w:val="18"/>
                <w:szCs w:val="18"/>
              </w:rPr>
            </w:pPr>
            <w:proofErr w:type="spellStart"/>
            <w:r>
              <w:rPr>
                <w:rFonts w:ascii="宋体" w:eastAsia="宋体" w:hAnsi="宋体" w:cs="宋体"/>
                <w:w w:val="105"/>
                <w:sz w:val="18"/>
                <w:szCs w:val="18"/>
              </w:rPr>
              <w:t>提供者向其传输计</w:t>
            </w:r>
            <w:proofErr w:type="spellEnd"/>
          </w:p>
        </w:tc>
        <w:tc>
          <w:tcPr>
            <w:tcW w:w="1911" w:type="dxa"/>
            <w:tcBorders>
              <w:top w:val="single" w:sz="3" w:space="0" w:color="000000"/>
              <w:left w:val="single" w:sz="3" w:space="0" w:color="000000"/>
              <w:bottom w:val="nil"/>
              <w:right w:val="single" w:sz="3" w:space="0" w:color="000000"/>
            </w:tcBorders>
          </w:tcPr>
          <w:p w14:paraId="35FEB480" w14:textId="77777777" w:rsidR="006B326C" w:rsidRDefault="009B4794">
            <w:pPr>
              <w:pStyle w:val="TableParagraph"/>
              <w:spacing w:line="211" w:lineRule="exact"/>
              <w:ind w:left="78"/>
              <w:rPr>
                <w:rFonts w:ascii="宋体" w:eastAsia="宋体" w:hAnsi="宋体" w:cs="宋体"/>
                <w:sz w:val="18"/>
                <w:szCs w:val="18"/>
              </w:rPr>
            </w:pPr>
            <w:proofErr w:type="spellStart"/>
            <w:r>
              <w:rPr>
                <w:rFonts w:ascii="宋体" w:eastAsia="宋体" w:hAnsi="宋体" w:cs="宋体"/>
                <w:w w:val="105"/>
                <w:sz w:val="18"/>
                <w:szCs w:val="18"/>
              </w:rPr>
              <w:t>规划师和计划协调</w:t>
            </w:r>
            <w:proofErr w:type="spellEnd"/>
          </w:p>
        </w:tc>
      </w:tr>
      <w:tr w:rsidR="006B326C" w14:paraId="0C833CC1" w14:textId="77777777">
        <w:trPr>
          <w:trHeight w:hRule="exact" w:val="240"/>
        </w:trPr>
        <w:tc>
          <w:tcPr>
            <w:tcW w:w="442" w:type="dxa"/>
            <w:vMerge/>
            <w:tcBorders>
              <w:left w:val="single" w:sz="3" w:space="0" w:color="000000"/>
              <w:right w:val="single" w:sz="3" w:space="0" w:color="000000"/>
            </w:tcBorders>
          </w:tcPr>
          <w:p w14:paraId="71B543D2" w14:textId="77777777" w:rsidR="006B326C" w:rsidRDefault="006B326C"/>
        </w:tc>
        <w:tc>
          <w:tcPr>
            <w:tcW w:w="1115" w:type="dxa"/>
            <w:vMerge/>
            <w:tcBorders>
              <w:left w:val="single" w:sz="3" w:space="0" w:color="000000"/>
              <w:right w:val="single" w:sz="3" w:space="0" w:color="000000"/>
            </w:tcBorders>
          </w:tcPr>
          <w:p w14:paraId="51F7B8CA" w14:textId="77777777" w:rsidR="006B326C" w:rsidRDefault="006B326C"/>
        </w:tc>
        <w:tc>
          <w:tcPr>
            <w:tcW w:w="819" w:type="dxa"/>
            <w:vMerge/>
            <w:tcBorders>
              <w:left w:val="single" w:sz="3" w:space="0" w:color="000000"/>
              <w:right w:val="single" w:sz="3" w:space="0" w:color="000000"/>
            </w:tcBorders>
          </w:tcPr>
          <w:p w14:paraId="2778EDA2" w14:textId="77777777" w:rsidR="006B326C" w:rsidRDefault="006B326C"/>
        </w:tc>
        <w:tc>
          <w:tcPr>
            <w:tcW w:w="1912" w:type="dxa"/>
            <w:tcBorders>
              <w:top w:val="nil"/>
              <w:left w:val="single" w:sz="3" w:space="0" w:color="000000"/>
              <w:bottom w:val="nil"/>
              <w:right w:val="single" w:sz="3" w:space="0" w:color="000000"/>
            </w:tcBorders>
          </w:tcPr>
          <w:p w14:paraId="654127EE"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路建模数据到其传</w:t>
            </w:r>
            <w:proofErr w:type="spellEnd"/>
          </w:p>
        </w:tc>
        <w:tc>
          <w:tcPr>
            <w:tcW w:w="1912" w:type="dxa"/>
            <w:tcBorders>
              <w:top w:val="nil"/>
              <w:left w:val="single" w:sz="3" w:space="0" w:color="000000"/>
              <w:bottom w:val="nil"/>
              <w:right w:val="single" w:sz="3" w:space="0" w:color="000000"/>
            </w:tcBorders>
          </w:tcPr>
          <w:p w14:paraId="0FA5CBA0"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划者和计划协调员</w:t>
            </w:r>
            <w:proofErr w:type="spellEnd"/>
          </w:p>
        </w:tc>
        <w:tc>
          <w:tcPr>
            <w:tcW w:w="1912" w:type="dxa"/>
            <w:tcBorders>
              <w:top w:val="nil"/>
              <w:left w:val="single" w:sz="3" w:space="0" w:color="000000"/>
              <w:bottom w:val="nil"/>
              <w:right w:val="single" w:sz="3" w:space="0" w:color="000000"/>
            </w:tcBorders>
          </w:tcPr>
          <w:p w14:paraId="66817DC2"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划者和计划协调员</w:t>
            </w:r>
            <w:proofErr w:type="spellEnd"/>
          </w:p>
        </w:tc>
        <w:tc>
          <w:tcPr>
            <w:tcW w:w="1911" w:type="dxa"/>
            <w:tcBorders>
              <w:top w:val="nil"/>
              <w:left w:val="single" w:sz="3" w:space="0" w:color="000000"/>
              <w:bottom w:val="nil"/>
              <w:right w:val="single" w:sz="3" w:space="0" w:color="000000"/>
            </w:tcBorders>
          </w:tcPr>
          <w:p w14:paraId="10C26401"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员，但未能提供超</w:t>
            </w:r>
            <w:proofErr w:type="spellEnd"/>
          </w:p>
        </w:tc>
      </w:tr>
      <w:tr w:rsidR="006B326C" w14:paraId="6AC642CF" w14:textId="77777777">
        <w:trPr>
          <w:trHeight w:hRule="exact" w:val="240"/>
        </w:trPr>
        <w:tc>
          <w:tcPr>
            <w:tcW w:w="442" w:type="dxa"/>
            <w:vMerge/>
            <w:tcBorders>
              <w:left w:val="single" w:sz="3" w:space="0" w:color="000000"/>
              <w:right w:val="single" w:sz="3" w:space="0" w:color="000000"/>
            </w:tcBorders>
          </w:tcPr>
          <w:p w14:paraId="21BE690B" w14:textId="77777777" w:rsidR="006B326C" w:rsidRDefault="006B326C"/>
        </w:tc>
        <w:tc>
          <w:tcPr>
            <w:tcW w:w="1115" w:type="dxa"/>
            <w:vMerge/>
            <w:tcBorders>
              <w:left w:val="single" w:sz="3" w:space="0" w:color="000000"/>
              <w:right w:val="single" w:sz="3" w:space="0" w:color="000000"/>
            </w:tcBorders>
          </w:tcPr>
          <w:p w14:paraId="20D095ED" w14:textId="77777777" w:rsidR="006B326C" w:rsidRDefault="006B326C"/>
        </w:tc>
        <w:tc>
          <w:tcPr>
            <w:tcW w:w="819" w:type="dxa"/>
            <w:vMerge/>
            <w:tcBorders>
              <w:left w:val="single" w:sz="3" w:space="0" w:color="000000"/>
              <w:right w:val="single" w:sz="3" w:space="0" w:color="000000"/>
            </w:tcBorders>
          </w:tcPr>
          <w:p w14:paraId="7D147125" w14:textId="77777777" w:rsidR="006B326C" w:rsidRDefault="006B326C"/>
        </w:tc>
        <w:tc>
          <w:tcPr>
            <w:tcW w:w="1912" w:type="dxa"/>
            <w:tcBorders>
              <w:top w:val="nil"/>
              <w:left w:val="single" w:sz="3" w:space="0" w:color="000000"/>
              <w:bottom w:val="nil"/>
              <w:right w:val="single" w:sz="3" w:space="0" w:color="000000"/>
            </w:tcBorders>
          </w:tcPr>
          <w:p w14:paraId="1445A6A9"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输规划师和规划协</w:t>
            </w:r>
            <w:proofErr w:type="spellEnd"/>
          </w:p>
        </w:tc>
        <w:tc>
          <w:tcPr>
            <w:tcW w:w="1912" w:type="dxa"/>
            <w:tcBorders>
              <w:top w:val="nil"/>
              <w:left w:val="single" w:sz="3" w:space="0" w:color="000000"/>
              <w:bottom w:val="nil"/>
              <w:right w:val="single" w:sz="3" w:space="0" w:color="000000"/>
            </w:tcBorders>
          </w:tcPr>
          <w:p w14:paraId="4F174B94"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提供稳态、动态和</w:t>
            </w:r>
            <w:proofErr w:type="spellEnd"/>
          </w:p>
        </w:tc>
        <w:tc>
          <w:tcPr>
            <w:tcW w:w="1912" w:type="dxa"/>
            <w:tcBorders>
              <w:top w:val="nil"/>
              <w:left w:val="single" w:sz="3" w:space="0" w:color="000000"/>
              <w:bottom w:val="nil"/>
              <w:right w:val="single" w:sz="3" w:space="0" w:color="000000"/>
            </w:tcBorders>
          </w:tcPr>
          <w:p w14:paraId="4BBB50B8"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提供稳态、动态和</w:t>
            </w:r>
            <w:proofErr w:type="spellEnd"/>
          </w:p>
        </w:tc>
        <w:tc>
          <w:tcPr>
            <w:tcW w:w="1911" w:type="dxa"/>
            <w:tcBorders>
              <w:top w:val="nil"/>
              <w:left w:val="single" w:sz="3" w:space="0" w:color="000000"/>
              <w:bottom w:val="nil"/>
              <w:right w:val="single" w:sz="3" w:space="0" w:color="000000"/>
            </w:tcBorders>
          </w:tcPr>
          <w:p w14:paraId="6C148885" w14:textId="77777777"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过附件1规定的75%</w:t>
            </w:r>
          </w:p>
        </w:tc>
      </w:tr>
      <w:tr w:rsidR="006B326C" w14:paraId="1DEAC022" w14:textId="77777777">
        <w:trPr>
          <w:trHeight w:hRule="exact" w:val="241"/>
        </w:trPr>
        <w:tc>
          <w:tcPr>
            <w:tcW w:w="442" w:type="dxa"/>
            <w:vMerge/>
            <w:tcBorders>
              <w:left w:val="single" w:sz="3" w:space="0" w:color="000000"/>
              <w:right w:val="single" w:sz="3" w:space="0" w:color="000000"/>
            </w:tcBorders>
          </w:tcPr>
          <w:p w14:paraId="52FE0000" w14:textId="77777777" w:rsidR="006B326C" w:rsidRDefault="006B326C"/>
        </w:tc>
        <w:tc>
          <w:tcPr>
            <w:tcW w:w="1115" w:type="dxa"/>
            <w:vMerge/>
            <w:tcBorders>
              <w:left w:val="single" w:sz="3" w:space="0" w:color="000000"/>
              <w:right w:val="single" w:sz="3" w:space="0" w:color="000000"/>
            </w:tcBorders>
          </w:tcPr>
          <w:p w14:paraId="7552E321" w14:textId="77777777" w:rsidR="006B326C" w:rsidRDefault="006B326C"/>
        </w:tc>
        <w:tc>
          <w:tcPr>
            <w:tcW w:w="819" w:type="dxa"/>
            <w:vMerge/>
            <w:tcBorders>
              <w:left w:val="single" w:sz="3" w:space="0" w:color="000000"/>
              <w:right w:val="single" w:sz="3" w:space="0" w:color="000000"/>
            </w:tcBorders>
          </w:tcPr>
          <w:p w14:paraId="07E04EBF" w14:textId="77777777" w:rsidR="006B326C" w:rsidRDefault="006B326C"/>
        </w:tc>
        <w:tc>
          <w:tcPr>
            <w:tcW w:w="1912" w:type="dxa"/>
            <w:tcBorders>
              <w:top w:val="nil"/>
              <w:left w:val="single" w:sz="3" w:space="0" w:color="000000"/>
              <w:bottom w:val="nil"/>
              <w:right w:val="single" w:sz="3" w:space="0" w:color="000000"/>
            </w:tcBorders>
          </w:tcPr>
          <w:p w14:paraId="43399C46"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调员，但小于或等</w:t>
            </w:r>
            <w:proofErr w:type="spellEnd"/>
          </w:p>
        </w:tc>
        <w:tc>
          <w:tcPr>
            <w:tcW w:w="1912" w:type="dxa"/>
            <w:tcBorders>
              <w:top w:val="nil"/>
              <w:left w:val="single" w:sz="3" w:space="0" w:color="000000"/>
              <w:bottom w:val="nil"/>
              <w:right w:val="single" w:sz="3" w:space="0" w:color="000000"/>
            </w:tcBorders>
          </w:tcPr>
          <w:p w14:paraId="142D0DB0"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短路建模数据，但</w:t>
            </w:r>
            <w:proofErr w:type="spellEnd"/>
          </w:p>
        </w:tc>
        <w:tc>
          <w:tcPr>
            <w:tcW w:w="1912" w:type="dxa"/>
            <w:tcBorders>
              <w:top w:val="nil"/>
              <w:left w:val="single" w:sz="3" w:space="0" w:color="000000"/>
              <w:bottom w:val="nil"/>
              <w:right w:val="single" w:sz="3" w:space="0" w:color="000000"/>
            </w:tcBorders>
          </w:tcPr>
          <w:p w14:paraId="1F72CDC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短路建模数据，但</w:t>
            </w:r>
            <w:proofErr w:type="spellEnd"/>
          </w:p>
        </w:tc>
        <w:tc>
          <w:tcPr>
            <w:tcW w:w="1911" w:type="dxa"/>
            <w:tcBorders>
              <w:top w:val="nil"/>
              <w:left w:val="single" w:sz="3" w:space="0" w:color="000000"/>
              <w:bottom w:val="nil"/>
              <w:right w:val="single" w:sz="3" w:space="0" w:color="000000"/>
            </w:tcBorders>
          </w:tcPr>
          <w:p w14:paraId="124C8DDB"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的所需数据</w:t>
            </w:r>
            <w:proofErr w:type="spellEnd"/>
            <w:r>
              <w:rPr>
                <w:rFonts w:ascii="宋体" w:eastAsia="宋体" w:hAnsi="宋体" w:cs="宋体"/>
                <w:w w:val="105"/>
                <w:sz w:val="18"/>
                <w:szCs w:val="18"/>
              </w:rPr>
              <w:t>；</w:t>
            </w:r>
          </w:p>
        </w:tc>
      </w:tr>
      <w:tr w:rsidR="006B326C" w14:paraId="73204A88" w14:textId="77777777">
        <w:trPr>
          <w:trHeight w:hRule="exact" w:val="454"/>
        </w:trPr>
        <w:tc>
          <w:tcPr>
            <w:tcW w:w="442" w:type="dxa"/>
            <w:vMerge/>
            <w:tcBorders>
              <w:left w:val="single" w:sz="3" w:space="0" w:color="000000"/>
              <w:right w:val="single" w:sz="3" w:space="0" w:color="000000"/>
            </w:tcBorders>
          </w:tcPr>
          <w:p w14:paraId="51D9AD52" w14:textId="77777777" w:rsidR="006B326C" w:rsidRDefault="006B326C"/>
        </w:tc>
        <w:tc>
          <w:tcPr>
            <w:tcW w:w="1115" w:type="dxa"/>
            <w:vMerge/>
            <w:tcBorders>
              <w:left w:val="single" w:sz="3" w:space="0" w:color="000000"/>
              <w:right w:val="single" w:sz="3" w:space="0" w:color="000000"/>
            </w:tcBorders>
          </w:tcPr>
          <w:p w14:paraId="26DAFBE1" w14:textId="77777777" w:rsidR="006B326C" w:rsidRDefault="006B326C"/>
        </w:tc>
        <w:tc>
          <w:tcPr>
            <w:tcW w:w="819" w:type="dxa"/>
            <w:vMerge/>
            <w:tcBorders>
              <w:left w:val="single" w:sz="3" w:space="0" w:color="000000"/>
              <w:right w:val="single" w:sz="3" w:space="0" w:color="000000"/>
            </w:tcBorders>
          </w:tcPr>
          <w:p w14:paraId="39FDBF74" w14:textId="77777777" w:rsidR="006B326C" w:rsidRDefault="006B326C"/>
        </w:tc>
        <w:tc>
          <w:tcPr>
            <w:tcW w:w="1912" w:type="dxa"/>
            <w:tcBorders>
              <w:top w:val="nil"/>
              <w:left w:val="single" w:sz="3" w:space="0" w:color="000000"/>
              <w:bottom w:val="nil"/>
              <w:right w:val="single" w:sz="3" w:space="0" w:color="000000"/>
            </w:tcBorders>
          </w:tcPr>
          <w:p w14:paraId="56A6A160"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于25%的所需数据未</w:t>
            </w:r>
          </w:p>
          <w:p w14:paraId="5189D0B7" w14:textId="77777777" w:rsidR="006B326C" w:rsidRDefault="009B4794">
            <w:pPr>
              <w:pStyle w:val="TableParagraph"/>
              <w:spacing w:before="5"/>
              <w:ind w:left="80"/>
              <w:rPr>
                <w:rFonts w:ascii="宋体" w:eastAsia="宋体" w:hAnsi="宋体" w:cs="宋体"/>
                <w:sz w:val="18"/>
                <w:szCs w:val="18"/>
                <w:lang w:eastAsia="zh-CN"/>
              </w:rPr>
            </w:pPr>
            <w:r>
              <w:rPr>
                <w:rFonts w:ascii="宋体" w:eastAsia="宋体" w:hAnsi="宋体" w:cs="宋体"/>
                <w:w w:val="105"/>
                <w:sz w:val="18"/>
                <w:szCs w:val="18"/>
                <w:lang w:eastAsia="zh-CN"/>
              </w:rPr>
              <w:t>能满足数据格式、</w:t>
            </w:r>
          </w:p>
        </w:tc>
        <w:tc>
          <w:tcPr>
            <w:tcW w:w="1912" w:type="dxa"/>
            <w:tcBorders>
              <w:top w:val="nil"/>
              <w:left w:val="single" w:sz="3" w:space="0" w:color="000000"/>
              <w:bottom w:val="nil"/>
              <w:right w:val="single" w:sz="3" w:space="0" w:color="000000"/>
            </w:tcBorders>
          </w:tcPr>
          <w:p w14:paraId="2F18EB73"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大于25%但小于或等</w:t>
            </w:r>
          </w:p>
          <w:p w14:paraId="6A0D74FD" w14:textId="77777777"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于50%的所需数据不</w:t>
            </w:r>
          </w:p>
        </w:tc>
        <w:tc>
          <w:tcPr>
            <w:tcW w:w="1912" w:type="dxa"/>
            <w:tcBorders>
              <w:top w:val="nil"/>
              <w:left w:val="single" w:sz="3" w:space="0" w:color="000000"/>
              <w:bottom w:val="nil"/>
              <w:right w:val="single" w:sz="3" w:space="0" w:color="000000"/>
            </w:tcBorders>
          </w:tcPr>
          <w:p w14:paraId="214E026D" w14:textId="77777777" w:rsidR="006B326C" w:rsidRDefault="009B4794">
            <w:pPr>
              <w:pStyle w:val="TableParagraph"/>
              <w:spacing w:line="213" w:lineRule="exact"/>
              <w:ind w:left="79"/>
              <w:rPr>
                <w:rFonts w:ascii="宋体" w:eastAsia="宋体" w:hAnsi="宋体" w:cs="宋体"/>
                <w:sz w:val="18"/>
                <w:szCs w:val="18"/>
                <w:lang w:eastAsia="zh-CN"/>
              </w:rPr>
            </w:pPr>
            <w:r>
              <w:rPr>
                <w:rFonts w:ascii="宋体" w:eastAsia="宋体" w:hAnsi="宋体" w:cs="宋体"/>
                <w:w w:val="105"/>
                <w:sz w:val="18"/>
                <w:szCs w:val="18"/>
                <w:lang w:eastAsia="zh-CN"/>
              </w:rPr>
              <w:t>大于50%但小于或等</w:t>
            </w:r>
          </w:p>
          <w:p w14:paraId="48BFD462" w14:textId="77777777" w:rsidR="006B326C" w:rsidRDefault="009B4794">
            <w:pPr>
              <w:pStyle w:val="TableParagraph"/>
              <w:spacing w:before="5"/>
              <w:ind w:left="79"/>
              <w:rPr>
                <w:rFonts w:ascii="宋体" w:eastAsia="宋体" w:hAnsi="宋体" w:cs="宋体"/>
                <w:sz w:val="18"/>
                <w:szCs w:val="18"/>
                <w:lang w:eastAsia="zh-CN"/>
              </w:rPr>
            </w:pPr>
            <w:r>
              <w:rPr>
                <w:rFonts w:ascii="宋体" w:eastAsia="宋体" w:hAnsi="宋体" w:cs="宋体"/>
                <w:w w:val="105"/>
                <w:sz w:val="18"/>
                <w:szCs w:val="18"/>
                <w:lang w:eastAsia="zh-CN"/>
              </w:rPr>
              <w:t>于75%的所需数据不</w:t>
            </w:r>
          </w:p>
        </w:tc>
        <w:tc>
          <w:tcPr>
            <w:tcW w:w="1911" w:type="dxa"/>
            <w:tcBorders>
              <w:top w:val="nil"/>
              <w:left w:val="single" w:sz="3" w:space="0" w:color="000000"/>
              <w:bottom w:val="nil"/>
              <w:right w:val="single" w:sz="3" w:space="0" w:color="000000"/>
            </w:tcBorders>
          </w:tcPr>
          <w:p w14:paraId="024383B4" w14:textId="77777777" w:rsidR="006B326C" w:rsidRDefault="009B4794">
            <w:pPr>
              <w:pStyle w:val="TableParagraph"/>
              <w:spacing w:before="70"/>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1AF51678" w14:textId="77777777">
        <w:trPr>
          <w:trHeight w:hRule="exact" w:val="239"/>
        </w:trPr>
        <w:tc>
          <w:tcPr>
            <w:tcW w:w="442" w:type="dxa"/>
            <w:vMerge/>
            <w:tcBorders>
              <w:left w:val="single" w:sz="3" w:space="0" w:color="000000"/>
              <w:right w:val="single" w:sz="3" w:space="0" w:color="000000"/>
            </w:tcBorders>
          </w:tcPr>
          <w:p w14:paraId="38D841D0" w14:textId="77777777" w:rsidR="006B326C" w:rsidRDefault="006B326C"/>
        </w:tc>
        <w:tc>
          <w:tcPr>
            <w:tcW w:w="1115" w:type="dxa"/>
            <w:vMerge/>
            <w:tcBorders>
              <w:left w:val="single" w:sz="3" w:space="0" w:color="000000"/>
              <w:right w:val="single" w:sz="3" w:space="0" w:color="000000"/>
            </w:tcBorders>
          </w:tcPr>
          <w:p w14:paraId="5B61A373" w14:textId="77777777" w:rsidR="006B326C" w:rsidRDefault="006B326C"/>
        </w:tc>
        <w:tc>
          <w:tcPr>
            <w:tcW w:w="819" w:type="dxa"/>
            <w:vMerge/>
            <w:tcBorders>
              <w:left w:val="single" w:sz="3" w:space="0" w:color="000000"/>
              <w:right w:val="single" w:sz="3" w:space="0" w:color="000000"/>
            </w:tcBorders>
          </w:tcPr>
          <w:p w14:paraId="4BC85947" w14:textId="77777777" w:rsidR="006B326C" w:rsidRDefault="006B326C"/>
        </w:tc>
        <w:tc>
          <w:tcPr>
            <w:tcW w:w="1912" w:type="dxa"/>
            <w:tcBorders>
              <w:top w:val="nil"/>
              <w:left w:val="single" w:sz="3" w:space="0" w:color="000000"/>
              <w:bottom w:val="nil"/>
              <w:right w:val="single" w:sz="3" w:space="0" w:color="000000"/>
            </w:tcBorders>
          </w:tcPr>
          <w:p w14:paraId="6015E536" w14:textId="77777777" w:rsidR="006B326C" w:rsidRDefault="009B4794">
            <w:pPr>
              <w:pStyle w:val="TableParagraph"/>
              <w:spacing w:before="3"/>
              <w:ind w:left="80"/>
              <w:rPr>
                <w:rFonts w:ascii="宋体" w:eastAsia="宋体" w:hAnsi="宋体" w:cs="宋体"/>
                <w:sz w:val="18"/>
                <w:szCs w:val="18"/>
              </w:rPr>
            </w:pPr>
            <w:proofErr w:type="spellStart"/>
            <w:r>
              <w:rPr>
                <w:rFonts w:ascii="宋体" w:eastAsia="宋体" w:hAnsi="宋体" w:cs="宋体"/>
                <w:w w:val="105"/>
                <w:sz w:val="18"/>
                <w:szCs w:val="18"/>
              </w:rPr>
              <w:t>可共享性、详细程</w:t>
            </w:r>
            <w:proofErr w:type="spellEnd"/>
          </w:p>
        </w:tc>
        <w:tc>
          <w:tcPr>
            <w:tcW w:w="1912" w:type="dxa"/>
            <w:tcBorders>
              <w:top w:val="nil"/>
              <w:left w:val="single" w:sz="3" w:space="0" w:color="000000"/>
              <w:bottom w:val="nil"/>
              <w:right w:val="single" w:sz="3" w:space="0" w:color="000000"/>
            </w:tcBorders>
          </w:tcPr>
          <w:p w14:paraId="43074273" w14:textId="77777777" w:rsidR="006B326C" w:rsidRDefault="009B4794">
            <w:pPr>
              <w:pStyle w:val="TableParagraph"/>
              <w:spacing w:before="3"/>
              <w:ind w:left="79"/>
              <w:rPr>
                <w:rFonts w:ascii="宋体" w:eastAsia="宋体" w:hAnsi="宋体" w:cs="宋体"/>
                <w:sz w:val="18"/>
                <w:szCs w:val="18"/>
              </w:rPr>
            </w:pPr>
            <w:proofErr w:type="spellStart"/>
            <w:r>
              <w:rPr>
                <w:rFonts w:ascii="宋体" w:eastAsia="宋体" w:hAnsi="宋体" w:cs="宋体"/>
                <w:w w:val="105"/>
                <w:sz w:val="18"/>
                <w:szCs w:val="18"/>
              </w:rPr>
              <w:t>符合数据格式、可</w:t>
            </w:r>
            <w:proofErr w:type="spellEnd"/>
          </w:p>
        </w:tc>
        <w:tc>
          <w:tcPr>
            <w:tcW w:w="1912" w:type="dxa"/>
            <w:tcBorders>
              <w:top w:val="nil"/>
              <w:left w:val="single" w:sz="3" w:space="0" w:color="000000"/>
              <w:bottom w:val="nil"/>
              <w:right w:val="single" w:sz="3" w:space="0" w:color="000000"/>
            </w:tcBorders>
          </w:tcPr>
          <w:p w14:paraId="088D1CF5" w14:textId="77777777" w:rsidR="006B326C" w:rsidRDefault="009B4794">
            <w:pPr>
              <w:pStyle w:val="TableParagraph"/>
              <w:spacing w:before="3"/>
              <w:ind w:left="79"/>
              <w:rPr>
                <w:rFonts w:ascii="宋体" w:eastAsia="宋体" w:hAnsi="宋体" w:cs="宋体"/>
                <w:sz w:val="18"/>
                <w:szCs w:val="18"/>
              </w:rPr>
            </w:pPr>
            <w:proofErr w:type="spellStart"/>
            <w:r>
              <w:rPr>
                <w:rFonts w:ascii="宋体" w:eastAsia="宋体" w:hAnsi="宋体" w:cs="宋体"/>
                <w:w w:val="105"/>
                <w:sz w:val="18"/>
                <w:szCs w:val="18"/>
              </w:rPr>
              <w:t>符合数据格式、可</w:t>
            </w:r>
            <w:proofErr w:type="spellEnd"/>
          </w:p>
        </w:tc>
        <w:tc>
          <w:tcPr>
            <w:tcW w:w="1911" w:type="dxa"/>
            <w:tcBorders>
              <w:top w:val="nil"/>
              <w:left w:val="single" w:sz="3" w:space="0" w:color="000000"/>
              <w:bottom w:val="nil"/>
              <w:right w:val="single" w:sz="3" w:space="0" w:color="000000"/>
            </w:tcBorders>
          </w:tcPr>
          <w:p w14:paraId="289C9B0D" w14:textId="68D07B83" w:rsidR="006B326C" w:rsidRDefault="009B4794">
            <w:pPr>
              <w:pStyle w:val="TableParagraph"/>
              <w:spacing w:line="185" w:lineRule="exact"/>
              <w:ind w:left="78"/>
              <w:rPr>
                <w:rFonts w:ascii="宋体" w:eastAsia="宋体" w:hAnsi="宋体" w:cs="宋体"/>
                <w:sz w:val="18"/>
                <w:szCs w:val="18"/>
              </w:rPr>
            </w:pPr>
            <w:proofErr w:type="spellStart"/>
            <w:r>
              <w:rPr>
                <w:rFonts w:ascii="宋体" w:eastAsia="宋体" w:hAnsi="宋体" w:cs="宋体"/>
                <w:w w:val="105"/>
                <w:sz w:val="18"/>
                <w:szCs w:val="18"/>
              </w:rPr>
              <w:t>平衡</w:t>
            </w:r>
            <w:del w:id="818" w:author="378653276@qq.com" w:date="2021-04-20T22:29:00Z">
              <w:r w:rsidDel="0067247E">
                <w:rPr>
                  <w:rFonts w:ascii="宋体" w:eastAsia="宋体" w:hAnsi="宋体" w:cs="宋体"/>
                  <w:w w:val="105"/>
                  <w:sz w:val="18"/>
                  <w:szCs w:val="18"/>
                </w:rPr>
                <w:delText>机构</w:delText>
              </w:r>
            </w:del>
            <w:ins w:id="819"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w:t>
            </w:r>
            <w:proofErr w:type="spellEnd"/>
          </w:p>
        </w:tc>
      </w:tr>
      <w:tr w:rsidR="006B326C" w14:paraId="4121DFF0" w14:textId="77777777">
        <w:trPr>
          <w:trHeight w:hRule="exact" w:val="241"/>
        </w:trPr>
        <w:tc>
          <w:tcPr>
            <w:tcW w:w="442" w:type="dxa"/>
            <w:vMerge/>
            <w:tcBorders>
              <w:left w:val="single" w:sz="3" w:space="0" w:color="000000"/>
              <w:right w:val="single" w:sz="3" w:space="0" w:color="000000"/>
            </w:tcBorders>
          </w:tcPr>
          <w:p w14:paraId="476BBDC7" w14:textId="77777777" w:rsidR="006B326C" w:rsidRDefault="006B326C"/>
        </w:tc>
        <w:tc>
          <w:tcPr>
            <w:tcW w:w="1115" w:type="dxa"/>
            <w:vMerge/>
            <w:tcBorders>
              <w:left w:val="single" w:sz="3" w:space="0" w:color="000000"/>
              <w:right w:val="single" w:sz="3" w:space="0" w:color="000000"/>
            </w:tcBorders>
          </w:tcPr>
          <w:p w14:paraId="0B5C6060" w14:textId="77777777" w:rsidR="006B326C" w:rsidRDefault="006B326C"/>
        </w:tc>
        <w:tc>
          <w:tcPr>
            <w:tcW w:w="819" w:type="dxa"/>
            <w:vMerge/>
            <w:tcBorders>
              <w:left w:val="single" w:sz="3" w:space="0" w:color="000000"/>
              <w:right w:val="single" w:sz="3" w:space="0" w:color="000000"/>
            </w:tcBorders>
          </w:tcPr>
          <w:p w14:paraId="71E9F79F" w14:textId="77777777" w:rsidR="006B326C" w:rsidRDefault="006B326C"/>
        </w:tc>
        <w:tc>
          <w:tcPr>
            <w:tcW w:w="1912" w:type="dxa"/>
            <w:tcBorders>
              <w:top w:val="nil"/>
              <w:left w:val="single" w:sz="3" w:space="0" w:color="000000"/>
              <w:bottom w:val="nil"/>
              <w:right w:val="single" w:sz="3" w:space="0" w:color="000000"/>
            </w:tcBorders>
          </w:tcPr>
          <w:p w14:paraId="37CD8A2B" w14:textId="77777777" w:rsidR="006B326C" w:rsidRDefault="009B4794">
            <w:pPr>
              <w:pStyle w:val="TableParagraph"/>
              <w:spacing w:before="5"/>
              <w:ind w:left="80"/>
              <w:rPr>
                <w:rFonts w:ascii="宋体" w:eastAsia="宋体" w:hAnsi="宋体" w:cs="宋体"/>
                <w:sz w:val="18"/>
                <w:szCs w:val="18"/>
              </w:rPr>
            </w:pPr>
            <w:proofErr w:type="spellStart"/>
            <w:r>
              <w:rPr>
                <w:rFonts w:ascii="宋体" w:eastAsia="宋体" w:hAnsi="宋体" w:cs="宋体"/>
                <w:w w:val="105"/>
                <w:sz w:val="18"/>
                <w:szCs w:val="18"/>
              </w:rPr>
              <w:t>度或案例类型规</w:t>
            </w:r>
            <w:proofErr w:type="spellEnd"/>
          </w:p>
        </w:tc>
        <w:tc>
          <w:tcPr>
            <w:tcW w:w="1912" w:type="dxa"/>
            <w:tcBorders>
              <w:top w:val="nil"/>
              <w:left w:val="single" w:sz="3" w:space="0" w:color="000000"/>
              <w:bottom w:val="nil"/>
              <w:right w:val="single" w:sz="3" w:space="0" w:color="000000"/>
            </w:tcBorders>
          </w:tcPr>
          <w:p w14:paraId="633A73C1" w14:textId="77777777" w:rsidR="006B326C" w:rsidRDefault="009B4794">
            <w:pPr>
              <w:pStyle w:val="TableParagraph"/>
              <w:spacing w:before="5"/>
              <w:ind w:left="79"/>
              <w:rPr>
                <w:rFonts w:ascii="宋体" w:eastAsia="宋体" w:hAnsi="宋体" w:cs="宋体"/>
                <w:sz w:val="18"/>
                <w:szCs w:val="18"/>
              </w:rPr>
            </w:pPr>
            <w:proofErr w:type="spellStart"/>
            <w:r>
              <w:rPr>
                <w:rFonts w:ascii="宋体" w:eastAsia="宋体" w:hAnsi="宋体" w:cs="宋体"/>
                <w:w w:val="105"/>
                <w:sz w:val="18"/>
                <w:szCs w:val="18"/>
              </w:rPr>
              <w:t>共享性、详细程度</w:t>
            </w:r>
            <w:proofErr w:type="spellEnd"/>
          </w:p>
        </w:tc>
        <w:tc>
          <w:tcPr>
            <w:tcW w:w="1912" w:type="dxa"/>
            <w:tcBorders>
              <w:top w:val="nil"/>
              <w:left w:val="single" w:sz="3" w:space="0" w:color="000000"/>
              <w:bottom w:val="nil"/>
              <w:right w:val="single" w:sz="3" w:space="0" w:color="000000"/>
            </w:tcBorders>
          </w:tcPr>
          <w:p w14:paraId="54778EAD" w14:textId="77777777" w:rsidR="006B326C" w:rsidRDefault="009B4794">
            <w:pPr>
              <w:pStyle w:val="TableParagraph"/>
              <w:spacing w:before="5"/>
              <w:ind w:left="79"/>
              <w:rPr>
                <w:rFonts w:ascii="宋体" w:eastAsia="宋体" w:hAnsi="宋体" w:cs="宋体"/>
                <w:sz w:val="18"/>
                <w:szCs w:val="18"/>
              </w:rPr>
            </w:pPr>
            <w:proofErr w:type="spellStart"/>
            <w:r>
              <w:rPr>
                <w:rFonts w:ascii="宋体" w:eastAsia="宋体" w:hAnsi="宋体" w:cs="宋体"/>
                <w:w w:val="105"/>
                <w:sz w:val="18"/>
                <w:szCs w:val="18"/>
              </w:rPr>
              <w:t>共享性、详细程度</w:t>
            </w:r>
            <w:proofErr w:type="spellEnd"/>
          </w:p>
        </w:tc>
        <w:tc>
          <w:tcPr>
            <w:tcW w:w="1911" w:type="dxa"/>
            <w:tcBorders>
              <w:top w:val="nil"/>
              <w:left w:val="single" w:sz="3" w:space="0" w:color="000000"/>
              <w:bottom w:val="nil"/>
              <w:right w:val="single" w:sz="3" w:space="0" w:color="000000"/>
            </w:tcBorders>
          </w:tcPr>
          <w:p w14:paraId="09A95B57" w14:textId="77777777" w:rsidR="006B326C" w:rsidRDefault="009B4794">
            <w:pPr>
              <w:pStyle w:val="TableParagraph"/>
              <w:spacing w:line="185" w:lineRule="exact"/>
              <w:ind w:left="78"/>
              <w:rPr>
                <w:rFonts w:ascii="宋体" w:eastAsia="宋体" w:hAnsi="宋体" w:cs="宋体"/>
                <w:sz w:val="18"/>
                <w:szCs w:val="18"/>
              </w:rPr>
            </w:pPr>
            <w:proofErr w:type="spellStart"/>
            <w:r>
              <w:rPr>
                <w:rFonts w:ascii="宋体" w:eastAsia="宋体" w:hAnsi="宋体" w:cs="宋体"/>
                <w:w w:val="105"/>
                <w:sz w:val="18"/>
                <w:szCs w:val="18"/>
              </w:rPr>
              <w:t>所有者、负载服务</w:t>
            </w:r>
            <w:proofErr w:type="spellEnd"/>
          </w:p>
        </w:tc>
      </w:tr>
      <w:tr w:rsidR="006B326C" w14:paraId="1EFA75CD" w14:textId="77777777">
        <w:trPr>
          <w:trHeight w:hRule="exact" w:val="241"/>
        </w:trPr>
        <w:tc>
          <w:tcPr>
            <w:tcW w:w="442" w:type="dxa"/>
            <w:vMerge/>
            <w:tcBorders>
              <w:left w:val="single" w:sz="3" w:space="0" w:color="000000"/>
              <w:right w:val="single" w:sz="3" w:space="0" w:color="000000"/>
            </w:tcBorders>
          </w:tcPr>
          <w:p w14:paraId="4B98D107" w14:textId="77777777" w:rsidR="006B326C" w:rsidRDefault="006B326C"/>
        </w:tc>
        <w:tc>
          <w:tcPr>
            <w:tcW w:w="1115" w:type="dxa"/>
            <w:vMerge/>
            <w:tcBorders>
              <w:left w:val="single" w:sz="3" w:space="0" w:color="000000"/>
              <w:right w:val="single" w:sz="3" w:space="0" w:color="000000"/>
            </w:tcBorders>
          </w:tcPr>
          <w:p w14:paraId="4097E763" w14:textId="77777777" w:rsidR="006B326C" w:rsidRDefault="006B326C"/>
        </w:tc>
        <w:tc>
          <w:tcPr>
            <w:tcW w:w="819" w:type="dxa"/>
            <w:vMerge/>
            <w:tcBorders>
              <w:left w:val="single" w:sz="3" w:space="0" w:color="000000"/>
              <w:right w:val="single" w:sz="3" w:space="0" w:color="000000"/>
            </w:tcBorders>
          </w:tcPr>
          <w:p w14:paraId="1E94A5BF" w14:textId="77777777" w:rsidR="006B326C" w:rsidRDefault="006B326C"/>
        </w:tc>
        <w:tc>
          <w:tcPr>
            <w:tcW w:w="1912" w:type="dxa"/>
            <w:tcBorders>
              <w:top w:val="nil"/>
              <w:left w:val="single" w:sz="3" w:space="0" w:color="000000"/>
              <w:bottom w:val="nil"/>
              <w:right w:val="single" w:sz="3" w:space="0" w:color="000000"/>
            </w:tcBorders>
          </w:tcPr>
          <w:p w14:paraId="47A74FA0" w14:textId="77777777" w:rsidR="006B326C" w:rsidRDefault="009B4794">
            <w:pPr>
              <w:pStyle w:val="TableParagraph"/>
              <w:spacing w:before="5"/>
              <w:ind w:left="80"/>
              <w:rPr>
                <w:rFonts w:ascii="宋体" w:eastAsia="宋体" w:hAnsi="宋体" w:cs="宋体"/>
                <w:sz w:val="18"/>
                <w:szCs w:val="18"/>
              </w:rPr>
            </w:pPr>
            <w:r>
              <w:rPr>
                <w:rFonts w:ascii="宋体" w:eastAsia="宋体" w:hAnsi="宋体" w:cs="宋体"/>
                <w:w w:val="105"/>
                <w:sz w:val="18"/>
                <w:szCs w:val="18"/>
              </w:rPr>
              <w:t>范；</w:t>
            </w:r>
          </w:p>
        </w:tc>
        <w:tc>
          <w:tcPr>
            <w:tcW w:w="1912" w:type="dxa"/>
            <w:tcBorders>
              <w:top w:val="nil"/>
              <w:left w:val="single" w:sz="3" w:space="0" w:color="000000"/>
              <w:bottom w:val="nil"/>
              <w:right w:val="single" w:sz="3" w:space="0" w:color="000000"/>
            </w:tcBorders>
          </w:tcPr>
          <w:p w14:paraId="78A692A6" w14:textId="77777777" w:rsidR="006B326C" w:rsidRDefault="009B4794">
            <w:pPr>
              <w:pStyle w:val="TableParagraph"/>
              <w:spacing w:before="5"/>
              <w:ind w:left="79"/>
              <w:rPr>
                <w:rFonts w:ascii="宋体" w:eastAsia="宋体" w:hAnsi="宋体" w:cs="宋体"/>
                <w:sz w:val="18"/>
                <w:szCs w:val="18"/>
              </w:rPr>
            </w:pPr>
            <w:proofErr w:type="spellStart"/>
            <w:r>
              <w:rPr>
                <w:rFonts w:ascii="宋体" w:eastAsia="宋体" w:hAnsi="宋体" w:cs="宋体"/>
                <w:w w:val="105"/>
                <w:sz w:val="18"/>
                <w:szCs w:val="18"/>
              </w:rPr>
              <w:t>或案例类型规范</w:t>
            </w:r>
            <w:proofErr w:type="spellEnd"/>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14:paraId="2954EF3B" w14:textId="77777777" w:rsidR="006B326C" w:rsidRDefault="009B4794">
            <w:pPr>
              <w:pStyle w:val="TableParagraph"/>
              <w:spacing w:before="5"/>
              <w:ind w:left="79"/>
              <w:rPr>
                <w:rFonts w:ascii="宋体" w:eastAsia="宋体" w:hAnsi="宋体" w:cs="宋体"/>
                <w:sz w:val="18"/>
                <w:szCs w:val="18"/>
              </w:rPr>
            </w:pPr>
            <w:proofErr w:type="spellStart"/>
            <w:r>
              <w:rPr>
                <w:rFonts w:ascii="宋体" w:eastAsia="宋体" w:hAnsi="宋体" w:cs="宋体"/>
                <w:w w:val="105"/>
                <w:sz w:val="18"/>
                <w:szCs w:val="18"/>
              </w:rPr>
              <w:t>或案例类型规范</w:t>
            </w:r>
            <w:proofErr w:type="spellEnd"/>
            <w:r>
              <w:rPr>
                <w:rFonts w:ascii="宋体" w:eastAsia="宋体" w:hAnsi="宋体" w:cs="宋体"/>
                <w:w w:val="105"/>
                <w:sz w:val="18"/>
                <w:szCs w:val="18"/>
              </w:rPr>
              <w:t>；</w:t>
            </w:r>
          </w:p>
        </w:tc>
        <w:tc>
          <w:tcPr>
            <w:tcW w:w="1911" w:type="dxa"/>
            <w:tcBorders>
              <w:top w:val="nil"/>
              <w:left w:val="single" w:sz="3" w:space="0" w:color="000000"/>
              <w:bottom w:val="nil"/>
              <w:right w:val="single" w:sz="3" w:space="0" w:color="000000"/>
            </w:tcBorders>
          </w:tcPr>
          <w:p w14:paraId="3A6A66E7" w14:textId="77777777" w:rsidR="006B326C" w:rsidRDefault="009B4794">
            <w:pPr>
              <w:pStyle w:val="TableParagraph"/>
              <w:spacing w:line="185" w:lineRule="exact"/>
              <w:ind w:left="78"/>
              <w:rPr>
                <w:rFonts w:ascii="宋体" w:eastAsia="宋体" w:hAnsi="宋体" w:cs="宋体"/>
                <w:sz w:val="18"/>
                <w:szCs w:val="18"/>
              </w:rPr>
            </w:pPr>
            <w:proofErr w:type="spellStart"/>
            <w:r>
              <w:rPr>
                <w:rFonts w:ascii="宋体" w:eastAsia="宋体" w:hAnsi="宋体" w:cs="宋体"/>
                <w:w w:val="105"/>
                <w:sz w:val="18"/>
                <w:szCs w:val="18"/>
              </w:rPr>
              <w:t>实体、资源计划</w:t>
            </w:r>
            <w:proofErr w:type="spellEnd"/>
          </w:p>
        </w:tc>
      </w:tr>
      <w:tr w:rsidR="006B326C" w14:paraId="38170058" w14:textId="77777777">
        <w:trPr>
          <w:trHeight w:hRule="exact" w:val="453"/>
        </w:trPr>
        <w:tc>
          <w:tcPr>
            <w:tcW w:w="442" w:type="dxa"/>
            <w:vMerge/>
            <w:tcBorders>
              <w:left w:val="single" w:sz="3" w:space="0" w:color="000000"/>
              <w:right w:val="single" w:sz="3" w:space="0" w:color="000000"/>
            </w:tcBorders>
          </w:tcPr>
          <w:p w14:paraId="0985F0B3" w14:textId="77777777" w:rsidR="006B326C" w:rsidRDefault="006B326C"/>
        </w:tc>
        <w:tc>
          <w:tcPr>
            <w:tcW w:w="1115" w:type="dxa"/>
            <w:vMerge/>
            <w:tcBorders>
              <w:left w:val="single" w:sz="3" w:space="0" w:color="000000"/>
              <w:right w:val="single" w:sz="3" w:space="0" w:color="000000"/>
            </w:tcBorders>
          </w:tcPr>
          <w:p w14:paraId="726FB17B" w14:textId="77777777" w:rsidR="006B326C" w:rsidRDefault="006B326C"/>
        </w:tc>
        <w:tc>
          <w:tcPr>
            <w:tcW w:w="819" w:type="dxa"/>
            <w:vMerge/>
            <w:tcBorders>
              <w:left w:val="single" w:sz="3" w:space="0" w:color="000000"/>
              <w:right w:val="single" w:sz="3" w:space="0" w:color="000000"/>
            </w:tcBorders>
          </w:tcPr>
          <w:p w14:paraId="41F8AD33" w14:textId="77777777" w:rsidR="006B326C" w:rsidRDefault="006B326C"/>
        </w:tc>
        <w:tc>
          <w:tcPr>
            <w:tcW w:w="1912" w:type="dxa"/>
            <w:tcBorders>
              <w:top w:val="nil"/>
              <w:left w:val="single" w:sz="3" w:space="0" w:color="000000"/>
              <w:bottom w:val="nil"/>
              <w:right w:val="single" w:sz="3" w:space="0" w:color="000000"/>
            </w:tcBorders>
          </w:tcPr>
          <w:p w14:paraId="7C195E8E" w14:textId="77777777" w:rsidR="006B326C" w:rsidRDefault="009B4794">
            <w:pPr>
              <w:pStyle w:val="TableParagraph"/>
              <w:spacing w:before="96"/>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744D7667" w14:textId="77777777" w:rsidR="006B326C" w:rsidRDefault="009B4794">
            <w:pPr>
              <w:pStyle w:val="TableParagraph"/>
              <w:spacing w:before="96"/>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5AC44155" w14:textId="77777777" w:rsidR="006B326C" w:rsidRDefault="009B4794">
            <w:pPr>
              <w:pStyle w:val="TableParagraph"/>
              <w:spacing w:before="96"/>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1" w:type="dxa"/>
            <w:tcBorders>
              <w:top w:val="nil"/>
              <w:left w:val="single" w:sz="3" w:space="0" w:color="000000"/>
              <w:bottom w:val="nil"/>
              <w:right w:val="single" w:sz="3" w:space="0" w:color="000000"/>
            </w:tcBorders>
          </w:tcPr>
          <w:p w14:paraId="360B33B8" w14:textId="77777777" w:rsidR="006B326C" w:rsidRDefault="009B4794">
            <w:pPr>
              <w:pStyle w:val="TableParagraph"/>
              <w:spacing w:line="185" w:lineRule="exact"/>
              <w:ind w:left="78"/>
              <w:rPr>
                <w:rFonts w:ascii="宋体" w:eastAsia="宋体" w:hAnsi="宋体" w:cs="宋体"/>
                <w:sz w:val="18"/>
                <w:szCs w:val="18"/>
                <w:lang w:eastAsia="zh-CN"/>
              </w:rPr>
            </w:pPr>
            <w:r>
              <w:rPr>
                <w:rFonts w:ascii="宋体" w:eastAsia="宋体" w:hAnsi="宋体" w:cs="宋体"/>
                <w:w w:val="105"/>
                <w:sz w:val="18"/>
                <w:szCs w:val="18"/>
                <w:lang w:eastAsia="zh-CN"/>
              </w:rPr>
              <w:t>者、传输所有者或</w:t>
            </w:r>
          </w:p>
          <w:p w14:paraId="66CBEB83" w14:textId="77777777" w:rsidR="006B326C" w:rsidRDefault="009B4794">
            <w:pPr>
              <w:pStyle w:val="TableParagraph"/>
              <w:spacing w:before="3"/>
              <w:ind w:left="78"/>
              <w:rPr>
                <w:rFonts w:ascii="宋体" w:eastAsia="宋体" w:hAnsi="宋体" w:cs="宋体"/>
                <w:sz w:val="18"/>
                <w:szCs w:val="18"/>
                <w:lang w:eastAsia="zh-CN"/>
              </w:rPr>
            </w:pPr>
            <w:r>
              <w:rPr>
                <w:rFonts w:ascii="宋体" w:eastAsia="宋体" w:hAnsi="宋体" w:cs="宋体"/>
                <w:w w:val="105"/>
                <w:sz w:val="18"/>
                <w:szCs w:val="18"/>
                <w:lang w:eastAsia="zh-CN"/>
              </w:rPr>
              <w:t>传输服务提供者向</w:t>
            </w:r>
          </w:p>
        </w:tc>
      </w:tr>
      <w:tr w:rsidR="006B326C" w14:paraId="69DF7981" w14:textId="77777777">
        <w:trPr>
          <w:trHeight w:hRule="exact" w:val="240"/>
        </w:trPr>
        <w:tc>
          <w:tcPr>
            <w:tcW w:w="442" w:type="dxa"/>
            <w:vMerge/>
            <w:tcBorders>
              <w:left w:val="single" w:sz="3" w:space="0" w:color="000000"/>
              <w:right w:val="single" w:sz="3" w:space="0" w:color="000000"/>
            </w:tcBorders>
          </w:tcPr>
          <w:p w14:paraId="6574FE31" w14:textId="77777777" w:rsidR="006B326C" w:rsidRDefault="006B326C">
            <w:pPr>
              <w:rPr>
                <w:lang w:eastAsia="zh-CN"/>
              </w:rPr>
            </w:pPr>
          </w:p>
        </w:tc>
        <w:tc>
          <w:tcPr>
            <w:tcW w:w="1115" w:type="dxa"/>
            <w:vMerge/>
            <w:tcBorders>
              <w:left w:val="single" w:sz="3" w:space="0" w:color="000000"/>
              <w:right w:val="single" w:sz="3" w:space="0" w:color="000000"/>
            </w:tcBorders>
          </w:tcPr>
          <w:p w14:paraId="54488FEA" w14:textId="77777777" w:rsidR="006B326C" w:rsidRDefault="006B326C">
            <w:pPr>
              <w:rPr>
                <w:lang w:eastAsia="zh-CN"/>
              </w:rPr>
            </w:pPr>
          </w:p>
        </w:tc>
        <w:tc>
          <w:tcPr>
            <w:tcW w:w="819" w:type="dxa"/>
            <w:vMerge/>
            <w:tcBorders>
              <w:left w:val="single" w:sz="3" w:space="0" w:color="000000"/>
              <w:right w:val="single" w:sz="3" w:space="0" w:color="000000"/>
            </w:tcBorders>
          </w:tcPr>
          <w:p w14:paraId="7EC5F658" w14:textId="77777777" w:rsidR="006B326C" w:rsidRDefault="006B326C">
            <w:pPr>
              <w:rPr>
                <w:lang w:eastAsia="zh-CN"/>
              </w:rPr>
            </w:pPr>
          </w:p>
        </w:tc>
        <w:tc>
          <w:tcPr>
            <w:tcW w:w="1912" w:type="dxa"/>
            <w:tcBorders>
              <w:top w:val="nil"/>
              <w:left w:val="single" w:sz="3" w:space="0" w:color="000000"/>
              <w:bottom w:val="nil"/>
              <w:right w:val="single" w:sz="3" w:space="0" w:color="000000"/>
            </w:tcBorders>
          </w:tcPr>
          <w:p w14:paraId="0B889538" w14:textId="211F4F98"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平衡</w:t>
            </w:r>
            <w:del w:id="820" w:author="378653276@qq.com" w:date="2021-04-20T22:29:00Z">
              <w:r w:rsidDel="0067247E">
                <w:rPr>
                  <w:rFonts w:ascii="宋体" w:eastAsia="宋体" w:hAnsi="宋体" w:cs="宋体"/>
                  <w:w w:val="105"/>
                  <w:sz w:val="18"/>
                  <w:szCs w:val="18"/>
                </w:rPr>
                <w:delText>机构</w:delText>
              </w:r>
            </w:del>
            <w:ins w:id="821"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nil"/>
              <w:left w:val="single" w:sz="3" w:space="0" w:color="000000"/>
              <w:bottom w:val="nil"/>
              <w:right w:val="single" w:sz="3" w:space="0" w:color="000000"/>
            </w:tcBorders>
          </w:tcPr>
          <w:p w14:paraId="11D13394" w14:textId="493D4F7D"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平衡</w:t>
            </w:r>
            <w:del w:id="822" w:author="378653276@qq.com" w:date="2021-04-20T22:29:00Z">
              <w:r w:rsidDel="0067247E">
                <w:rPr>
                  <w:rFonts w:ascii="宋体" w:eastAsia="宋体" w:hAnsi="宋体" w:cs="宋体"/>
                  <w:w w:val="105"/>
                  <w:sz w:val="18"/>
                  <w:szCs w:val="18"/>
                </w:rPr>
                <w:delText>机构</w:delText>
              </w:r>
            </w:del>
            <w:ins w:id="823"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nil"/>
              <w:left w:val="single" w:sz="3" w:space="0" w:color="000000"/>
              <w:bottom w:val="nil"/>
              <w:right w:val="single" w:sz="3" w:space="0" w:color="000000"/>
            </w:tcBorders>
          </w:tcPr>
          <w:p w14:paraId="21B46B04" w14:textId="501F3D02"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平衡</w:t>
            </w:r>
            <w:del w:id="824" w:author="378653276@qq.com" w:date="2021-04-20T22:29:00Z">
              <w:r w:rsidDel="0067247E">
                <w:rPr>
                  <w:rFonts w:ascii="宋体" w:eastAsia="宋体" w:hAnsi="宋体" w:cs="宋体"/>
                  <w:w w:val="105"/>
                  <w:sz w:val="18"/>
                  <w:szCs w:val="18"/>
                </w:rPr>
                <w:delText>机构</w:delText>
              </w:r>
            </w:del>
            <w:ins w:id="825"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1" w:type="dxa"/>
            <w:tcBorders>
              <w:top w:val="nil"/>
              <w:left w:val="single" w:sz="3" w:space="0" w:color="000000"/>
              <w:bottom w:val="nil"/>
              <w:right w:val="single" w:sz="3" w:space="0" w:color="000000"/>
            </w:tcBorders>
          </w:tcPr>
          <w:p w14:paraId="217A3F6A"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其传输计划者和计</w:t>
            </w:r>
            <w:proofErr w:type="spellEnd"/>
          </w:p>
        </w:tc>
      </w:tr>
      <w:tr w:rsidR="006B326C" w14:paraId="4FD0C37E" w14:textId="77777777">
        <w:trPr>
          <w:trHeight w:hRule="exact" w:val="241"/>
        </w:trPr>
        <w:tc>
          <w:tcPr>
            <w:tcW w:w="442" w:type="dxa"/>
            <w:vMerge/>
            <w:tcBorders>
              <w:left w:val="single" w:sz="3" w:space="0" w:color="000000"/>
              <w:right w:val="single" w:sz="3" w:space="0" w:color="000000"/>
            </w:tcBorders>
          </w:tcPr>
          <w:p w14:paraId="3D454C50" w14:textId="77777777" w:rsidR="006B326C" w:rsidRDefault="006B326C"/>
        </w:tc>
        <w:tc>
          <w:tcPr>
            <w:tcW w:w="1115" w:type="dxa"/>
            <w:vMerge/>
            <w:tcBorders>
              <w:left w:val="single" w:sz="3" w:space="0" w:color="000000"/>
              <w:right w:val="single" w:sz="3" w:space="0" w:color="000000"/>
            </w:tcBorders>
          </w:tcPr>
          <w:p w14:paraId="268D7BF8" w14:textId="77777777" w:rsidR="006B326C" w:rsidRDefault="006B326C"/>
        </w:tc>
        <w:tc>
          <w:tcPr>
            <w:tcW w:w="819" w:type="dxa"/>
            <w:vMerge/>
            <w:tcBorders>
              <w:left w:val="single" w:sz="3" w:space="0" w:color="000000"/>
              <w:right w:val="single" w:sz="3" w:space="0" w:color="000000"/>
            </w:tcBorders>
          </w:tcPr>
          <w:p w14:paraId="1CD9A9F2" w14:textId="77777777" w:rsidR="006B326C" w:rsidRDefault="006B326C"/>
        </w:tc>
        <w:tc>
          <w:tcPr>
            <w:tcW w:w="1912" w:type="dxa"/>
            <w:tcBorders>
              <w:top w:val="nil"/>
              <w:left w:val="single" w:sz="3" w:space="0" w:color="000000"/>
              <w:bottom w:val="nil"/>
              <w:right w:val="single" w:sz="3" w:space="0" w:color="000000"/>
            </w:tcBorders>
          </w:tcPr>
          <w:p w14:paraId="65595C03"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302BDAA6"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1D6FD9F0"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1" w:type="dxa"/>
            <w:tcBorders>
              <w:top w:val="nil"/>
              <w:left w:val="single" w:sz="3" w:space="0" w:color="000000"/>
              <w:bottom w:val="nil"/>
              <w:right w:val="single" w:sz="3" w:space="0" w:color="000000"/>
            </w:tcBorders>
          </w:tcPr>
          <w:p w14:paraId="6708988A" w14:textId="77777777" w:rsidR="006B326C" w:rsidRDefault="009B4794">
            <w:pPr>
              <w:pStyle w:val="TableParagraph"/>
              <w:spacing w:line="214" w:lineRule="exact"/>
              <w:ind w:left="78"/>
              <w:rPr>
                <w:rFonts w:ascii="宋体" w:eastAsia="宋体" w:hAnsi="宋体" w:cs="宋体"/>
                <w:sz w:val="18"/>
                <w:szCs w:val="18"/>
              </w:rPr>
            </w:pPr>
            <w:proofErr w:type="spellStart"/>
            <w:r>
              <w:rPr>
                <w:rFonts w:ascii="宋体" w:eastAsia="宋体" w:hAnsi="宋体" w:cs="宋体"/>
                <w:w w:val="105"/>
                <w:sz w:val="18"/>
                <w:szCs w:val="18"/>
              </w:rPr>
              <w:t>划协调员提供稳</w:t>
            </w:r>
            <w:proofErr w:type="spellEnd"/>
          </w:p>
        </w:tc>
      </w:tr>
      <w:tr w:rsidR="006B326C" w14:paraId="29D9F018" w14:textId="77777777">
        <w:trPr>
          <w:trHeight w:hRule="exact" w:val="241"/>
        </w:trPr>
        <w:tc>
          <w:tcPr>
            <w:tcW w:w="442" w:type="dxa"/>
            <w:vMerge/>
            <w:tcBorders>
              <w:left w:val="single" w:sz="3" w:space="0" w:color="000000"/>
              <w:right w:val="single" w:sz="3" w:space="0" w:color="000000"/>
            </w:tcBorders>
          </w:tcPr>
          <w:p w14:paraId="16E89F0E" w14:textId="77777777" w:rsidR="006B326C" w:rsidRDefault="006B326C"/>
        </w:tc>
        <w:tc>
          <w:tcPr>
            <w:tcW w:w="1115" w:type="dxa"/>
            <w:vMerge/>
            <w:tcBorders>
              <w:left w:val="single" w:sz="3" w:space="0" w:color="000000"/>
              <w:right w:val="single" w:sz="3" w:space="0" w:color="000000"/>
            </w:tcBorders>
          </w:tcPr>
          <w:p w14:paraId="752A8D3C" w14:textId="77777777" w:rsidR="006B326C" w:rsidRDefault="006B326C"/>
        </w:tc>
        <w:tc>
          <w:tcPr>
            <w:tcW w:w="819" w:type="dxa"/>
            <w:vMerge/>
            <w:tcBorders>
              <w:left w:val="single" w:sz="3" w:space="0" w:color="000000"/>
              <w:right w:val="single" w:sz="3" w:space="0" w:color="000000"/>
            </w:tcBorders>
          </w:tcPr>
          <w:p w14:paraId="7C793CFD" w14:textId="77777777" w:rsidR="006B326C" w:rsidRDefault="006B326C"/>
        </w:tc>
        <w:tc>
          <w:tcPr>
            <w:tcW w:w="1912" w:type="dxa"/>
            <w:tcBorders>
              <w:top w:val="nil"/>
              <w:left w:val="single" w:sz="3" w:space="0" w:color="000000"/>
              <w:bottom w:val="nil"/>
              <w:right w:val="single" w:sz="3" w:space="0" w:color="000000"/>
            </w:tcBorders>
          </w:tcPr>
          <w:p w14:paraId="5225C266"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体、资源计划者、传</w:t>
            </w:r>
            <w:proofErr w:type="spellEnd"/>
          </w:p>
        </w:tc>
        <w:tc>
          <w:tcPr>
            <w:tcW w:w="1912" w:type="dxa"/>
            <w:tcBorders>
              <w:top w:val="nil"/>
              <w:left w:val="single" w:sz="3" w:space="0" w:color="000000"/>
              <w:bottom w:val="nil"/>
              <w:right w:val="single" w:sz="3" w:space="0" w:color="000000"/>
            </w:tcBorders>
          </w:tcPr>
          <w:p w14:paraId="0D9FB313"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体、资源计划者、传</w:t>
            </w:r>
            <w:proofErr w:type="spellEnd"/>
          </w:p>
        </w:tc>
        <w:tc>
          <w:tcPr>
            <w:tcW w:w="1912" w:type="dxa"/>
            <w:tcBorders>
              <w:top w:val="nil"/>
              <w:left w:val="single" w:sz="3" w:space="0" w:color="000000"/>
              <w:bottom w:val="nil"/>
              <w:right w:val="single" w:sz="3" w:space="0" w:color="000000"/>
            </w:tcBorders>
          </w:tcPr>
          <w:p w14:paraId="42A5A895"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体、资源计划者、传</w:t>
            </w:r>
            <w:proofErr w:type="spellEnd"/>
          </w:p>
        </w:tc>
        <w:tc>
          <w:tcPr>
            <w:tcW w:w="1911" w:type="dxa"/>
            <w:tcBorders>
              <w:top w:val="nil"/>
              <w:left w:val="single" w:sz="3" w:space="0" w:color="000000"/>
              <w:bottom w:val="nil"/>
              <w:right w:val="single" w:sz="3" w:space="0" w:color="000000"/>
            </w:tcBorders>
          </w:tcPr>
          <w:p w14:paraId="68413D4F" w14:textId="77777777" w:rsidR="006B326C" w:rsidRDefault="009B4794">
            <w:pPr>
              <w:pStyle w:val="TableParagraph"/>
              <w:spacing w:line="214" w:lineRule="exact"/>
              <w:ind w:left="78"/>
              <w:rPr>
                <w:rFonts w:ascii="宋体" w:eastAsia="宋体" w:hAnsi="宋体" w:cs="宋体"/>
                <w:sz w:val="18"/>
                <w:szCs w:val="18"/>
              </w:rPr>
            </w:pPr>
            <w:proofErr w:type="spellStart"/>
            <w:r>
              <w:rPr>
                <w:rFonts w:ascii="宋体" w:eastAsia="宋体" w:hAnsi="宋体" w:cs="宋体"/>
                <w:w w:val="105"/>
                <w:sz w:val="18"/>
                <w:szCs w:val="18"/>
              </w:rPr>
              <w:t>态、动态和短路建</w:t>
            </w:r>
            <w:proofErr w:type="spellEnd"/>
          </w:p>
        </w:tc>
      </w:tr>
      <w:tr w:rsidR="006B326C" w14:paraId="0BCD3570" w14:textId="77777777">
        <w:trPr>
          <w:trHeight w:hRule="exact" w:val="239"/>
        </w:trPr>
        <w:tc>
          <w:tcPr>
            <w:tcW w:w="442" w:type="dxa"/>
            <w:vMerge/>
            <w:tcBorders>
              <w:left w:val="single" w:sz="3" w:space="0" w:color="000000"/>
              <w:right w:val="single" w:sz="3" w:space="0" w:color="000000"/>
            </w:tcBorders>
          </w:tcPr>
          <w:p w14:paraId="28DC8DE1" w14:textId="77777777" w:rsidR="006B326C" w:rsidRDefault="006B326C"/>
        </w:tc>
        <w:tc>
          <w:tcPr>
            <w:tcW w:w="1115" w:type="dxa"/>
            <w:vMerge/>
            <w:tcBorders>
              <w:left w:val="single" w:sz="3" w:space="0" w:color="000000"/>
              <w:right w:val="single" w:sz="3" w:space="0" w:color="000000"/>
            </w:tcBorders>
          </w:tcPr>
          <w:p w14:paraId="303BBD51" w14:textId="77777777" w:rsidR="006B326C" w:rsidRDefault="006B326C"/>
        </w:tc>
        <w:tc>
          <w:tcPr>
            <w:tcW w:w="819" w:type="dxa"/>
            <w:vMerge/>
            <w:tcBorders>
              <w:left w:val="single" w:sz="3" w:space="0" w:color="000000"/>
              <w:right w:val="single" w:sz="3" w:space="0" w:color="000000"/>
            </w:tcBorders>
          </w:tcPr>
          <w:p w14:paraId="7EDA9853" w14:textId="77777777" w:rsidR="006B326C" w:rsidRDefault="006B326C"/>
        </w:tc>
        <w:tc>
          <w:tcPr>
            <w:tcW w:w="1912" w:type="dxa"/>
            <w:tcBorders>
              <w:top w:val="nil"/>
              <w:left w:val="single" w:sz="3" w:space="0" w:color="000000"/>
              <w:bottom w:val="nil"/>
              <w:right w:val="single" w:sz="3" w:space="0" w:color="000000"/>
            </w:tcBorders>
          </w:tcPr>
          <w:p w14:paraId="2312A86F"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c>
          <w:tcPr>
            <w:tcW w:w="1912" w:type="dxa"/>
            <w:tcBorders>
              <w:top w:val="nil"/>
              <w:left w:val="single" w:sz="3" w:space="0" w:color="000000"/>
              <w:bottom w:val="nil"/>
              <w:right w:val="single" w:sz="3" w:space="0" w:color="000000"/>
            </w:tcBorders>
          </w:tcPr>
          <w:p w14:paraId="1DD45C9B"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c>
          <w:tcPr>
            <w:tcW w:w="1912" w:type="dxa"/>
            <w:tcBorders>
              <w:top w:val="nil"/>
              <w:left w:val="single" w:sz="3" w:space="0" w:color="000000"/>
              <w:bottom w:val="nil"/>
              <w:right w:val="single" w:sz="3" w:space="0" w:color="000000"/>
            </w:tcBorders>
          </w:tcPr>
          <w:p w14:paraId="76F15536"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输所有者或传输服务</w:t>
            </w:r>
            <w:proofErr w:type="spellEnd"/>
          </w:p>
        </w:tc>
        <w:tc>
          <w:tcPr>
            <w:tcW w:w="1911" w:type="dxa"/>
            <w:tcBorders>
              <w:top w:val="nil"/>
              <w:left w:val="single" w:sz="3" w:space="0" w:color="000000"/>
              <w:bottom w:val="nil"/>
              <w:right w:val="single" w:sz="3" w:space="0" w:color="000000"/>
            </w:tcBorders>
          </w:tcPr>
          <w:p w14:paraId="235EED95" w14:textId="77777777"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模数据，但超过75%</w:t>
            </w:r>
          </w:p>
        </w:tc>
      </w:tr>
      <w:tr w:rsidR="006B326C" w14:paraId="7D5399B3" w14:textId="77777777">
        <w:trPr>
          <w:trHeight w:hRule="exact" w:val="241"/>
        </w:trPr>
        <w:tc>
          <w:tcPr>
            <w:tcW w:w="442" w:type="dxa"/>
            <w:vMerge/>
            <w:tcBorders>
              <w:left w:val="single" w:sz="3" w:space="0" w:color="000000"/>
              <w:right w:val="single" w:sz="3" w:space="0" w:color="000000"/>
            </w:tcBorders>
          </w:tcPr>
          <w:p w14:paraId="5A87C807" w14:textId="77777777" w:rsidR="006B326C" w:rsidRDefault="006B326C"/>
        </w:tc>
        <w:tc>
          <w:tcPr>
            <w:tcW w:w="1115" w:type="dxa"/>
            <w:vMerge/>
            <w:tcBorders>
              <w:left w:val="single" w:sz="3" w:space="0" w:color="000000"/>
              <w:right w:val="single" w:sz="3" w:space="0" w:color="000000"/>
            </w:tcBorders>
          </w:tcPr>
          <w:p w14:paraId="2611932E" w14:textId="77777777" w:rsidR="006B326C" w:rsidRDefault="006B326C"/>
        </w:tc>
        <w:tc>
          <w:tcPr>
            <w:tcW w:w="819" w:type="dxa"/>
            <w:vMerge/>
            <w:tcBorders>
              <w:left w:val="single" w:sz="3" w:space="0" w:color="000000"/>
              <w:right w:val="single" w:sz="3" w:space="0" w:color="000000"/>
            </w:tcBorders>
          </w:tcPr>
          <w:p w14:paraId="0B480F00" w14:textId="77777777" w:rsidR="006B326C" w:rsidRDefault="006B326C"/>
        </w:tc>
        <w:tc>
          <w:tcPr>
            <w:tcW w:w="1912" w:type="dxa"/>
            <w:tcBorders>
              <w:top w:val="nil"/>
              <w:left w:val="single" w:sz="3" w:space="0" w:color="000000"/>
              <w:bottom w:val="nil"/>
              <w:right w:val="single" w:sz="3" w:space="0" w:color="000000"/>
            </w:tcBorders>
          </w:tcPr>
          <w:p w14:paraId="66742AD2"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提供者未能向其传输</w:t>
            </w:r>
            <w:proofErr w:type="spellEnd"/>
          </w:p>
        </w:tc>
        <w:tc>
          <w:tcPr>
            <w:tcW w:w="1912" w:type="dxa"/>
            <w:tcBorders>
              <w:top w:val="nil"/>
              <w:left w:val="single" w:sz="3" w:space="0" w:color="000000"/>
              <w:bottom w:val="nil"/>
              <w:right w:val="single" w:sz="3" w:space="0" w:color="000000"/>
            </w:tcBorders>
          </w:tcPr>
          <w:p w14:paraId="119BA07F"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提供者未能向其传输</w:t>
            </w:r>
            <w:proofErr w:type="spellEnd"/>
          </w:p>
        </w:tc>
        <w:tc>
          <w:tcPr>
            <w:tcW w:w="1912" w:type="dxa"/>
            <w:tcBorders>
              <w:top w:val="nil"/>
              <w:left w:val="single" w:sz="3" w:space="0" w:color="000000"/>
              <w:bottom w:val="nil"/>
              <w:right w:val="single" w:sz="3" w:space="0" w:color="000000"/>
            </w:tcBorders>
          </w:tcPr>
          <w:p w14:paraId="1A68D253" w14:textId="77777777" w:rsidR="006B326C" w:rsidRDefault="009B4794">
            <w:pPr>
              <w:pStyle w:val="TableParagraph"/>
              <w:spacing w:line="214" w:lineRule="exact"/>
              <w:ind w:left="79"/>
              <w:rPr>
                <w:rFonts w:ascii="宋体" w:eastAsia="宋体" w:hAnsi="宋体" w:cs="宋体"/>
                <w:sz w:val="18"/>
                <w:szCs w:val="18"/>
              </w:rPr>
            </w:pPr>
            <w:proofErr w:type="spellStart"/>
            <w:r>
              <w:rPr>
                <w:rFonts w:ascii="宋体" w:eastAsia="宋体" w:hAnsi="宋体" w:cs="宋体"/>
                <w:w w:val="105"/>
                <w:sz w:val="18"/>
                <w:szCs w:val="18"/>
              </w:rPr>
              <w:t>提供者未能向其传输</w:t>
            </w:r>
            <w:proofErr w:type="spellEnd"/>
          </w:p>
        </w:tc>
        <w:tc>
          <w:tcPr>
            <w:tcW w:w="1911" w:type="dxa"/>
            <w:tcBorders>
              <w:top w:val="nil"/>
              <w:left w:val="single" w:sz="3" w:space="0" w:color="000000"/>
              <w:bottom w:val="nil"/>
              <w:right w:val="single" w:sz="3" w:space="0" w:color="000000"/>
            </w:tcBorders>
          </w:tcPr>
          <w:p w14:paraId="425977BE" w14:textId="77777777" w:rsidR="006B326C" w:rsidRDefault="009B4794">
            <w:pPr>
              <w:pStyle w:val="TableParagraph"/>
              <w:spacing w:line="214" w:lineRule="exact"/>
              <w:ind w:left="78"/>
              <w:rPr>
                <w:rFonts w:ascii="宋体" w:eastAsia="宋体" w:hAnsi="宋体" w:cs="宋体"/>
                <w:sz w:val="18"/>
                <w:szCs w:val="18"/>
              </w:rPr>
            </w:pPr>
            <w:proofErr w:type="spellStart"/>
            <w:r>
              <w:rPr>
                <w:rFonts w:ascii="宋体" w:eastAsia="宋体" w:hAnsi="宋体" w:cs="宋体"/>
                <w:w w:val="105"/>
                <w:sz w:val="18"/>
                <w:szCs w:val="18"/>
              </w:rPr>
              <w:t>的所需数据未能满</w:t>
            </w:r>
            <w:proofErr w:type="spellEnd"/>
          </w:p>
        </w:tc>
      </w:tr>
      <w:tr w:rsidR="006B326C" w14:paraId="5D772857" w14:textId="77777777">
        <w:trPr>
          <w:trHeight w:hRule="exact" w:val="240"/>
        </w:trPr>
        <w:tc>
          <w:tcPr>
            <w:tcW w:w="442" w:type="dxa"/>
            <w:vMerge/>
            <w:tcBorders>
              <w:left w:val="single" w:sz="3" w:space="0" w:color="000000"/>
              <w:right w:val="single" w:sz="3" w:space="0" w:color="000000"/>
            </w:tcBorders>
          </w:tcPr>
          <w:p w14:paraId="0B3C5487" w14:textId="77777777" w:rsidR="006B326C" w:rsidRDefault="006B326C"/>
        </w:tc>
        <w:tc>
          <w:tcPr>
            <w:tcW w:w="1115" w:type="dxa"/>
            <w:vMerge/>
            <w:tcBorders>
              <w:left w:val="single" w:sz="3" w:space="0" w:color="000000"/>
              <w:right w:val="single" w:sz="3" w:space="0" w:color="000000"/>
            </w:tcBorders>
          </w:tcPr>
          <w:p w14:paraId="2483731F" w14:textId="77777777" w:rsidR="006B326C" w:rsidRDefault="006B326C"/>
        </w:tc>
        <w:tc>
          <w:tcPr>
            <w:tcW w:w="819" w:type="dxa"/>
            <w:vMerge/>
            <w:tcBorders>
              <w:left w:val="single" w:sz="3" w:space="0" w:color="000000"/>
              <w:right w:val="single" w:sz="3" w:space="0" w:color="000000"/>
            </w:tcBorders>
          </w:tcPr>
          <w:p w14:paraId="61E428F4" w14:textId="77777777" w:rsidR="006B326C" w:rsidRDefault="006B326C"/>
        </w:tc>
        <w:tc>
          <w:tcPr>
            <w:tcW w:w="1912" w:type="dxa"/>
            <w:tcBorders>
              <w:top w:val="nil"/>
              <w:left w:val="single" w:sz="3" w:space="0" w:color="000000"/>
              <w:bottom w:val="nil"/>
              <w:right w:val="single" w:sz="3" w:space="0" w:color="000000"/>
            </w:tcBorders>
          </w:tcPr>
          <w:p w14:paraId="0903F76E"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计划者和计划提供稳</w:t>
            </w:r>
            <w:proofErr w:type="spellEnd"/>
          </w:p>
        </w:tc>
        <w:tc>
          <w:tcPr>
            <w:tcW w:w="1912" w:type="dxa"/>
            <w:tcBorders>
              <w:top w:val="nil"/>
              <w:left w:val="single" w:sz="3" w:space="0" w:color="000000"/>
              <w:bottom w:val="nil"/>
              <w:right w:val="single" w:sz="3" w:space="0" w:color="000000"/>
            </w:tcBorders>
          </w:tcPr>
          <w:p w14:paraId="7837E1D1"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计划者提供稳态、动</w:t>
            </w:r>
            <w:proofErr w:type="spellEnd"/>
          </w:p>
        </w:tc>
        <w:tc>
          <w:tcPr>
            <w:tcW w:w="1912" w:type="dxa"/>
            <w:tcBorders>
              <w:top w:val="nil"/>
              <w:left w:val="single" w:sz="3" w:space="0" w:color="000000"/>
              <w:bottom w:val="nil"/>
              <w:right w:val="single" w:sz="3" w:space="0" w:color="000000"/>
            </w:tcBorders>
          </w:tcPr>
          <w:p w14:paraId="12DF0B3C"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计划者提供稳态、动</w:t>
            </w:r>
            <w:proofErr w:type="spellEnd"/>
          </w:p>
        </w:tc>
        <w:tc>
          <w:tcPr>
            <w:tcW w:w="1911" w:type="dxa"/>
            <w:tcBorders>
              <w:top w:val="nil"/>
              <w:left w:val="single" w:sz="3" w:space="0" w:color="000000"/>
              <w:bottom w:val="nil"/>
              <w:right w:val="single" w:sz="3" w:space="0" w:color="000000"/>
            </w:tcBorders>
          </w:tcPr>
          <w:p w14:paraId="11BEBD77"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足数据格式、共享</w:t>
            </w:r>
            <w:proofErr w:type="spellEnd"/>
          </w:p>
        </w:tc>
      </w:tr>
      <w:tr w:rsidR="006B326C" w14:paraId="1C2361E6" w14:textId="77777777">
        <w:trPr>
          <w:trHeight w:hRule="exact" w:val="233"/>
        </w:trPr>
        <w:tc>
          <w:tcPr>
            <w:tcW w:w="442" w:type="dxa"/>
            <w:vMerge/>
            <w:tcBorders>
              <w:left w:val="single" w:sz="3" w:space="0" w:color="000000"/>
              <w:right w:val="single" w:sz="3" w:space="0" w:color="000000"/>
            </w:tcBorders>
          </w:tcPr>
          <w:p w14:paraId="3F536E98" w14:textId="77777777" w:rsidR="006B326C" w:rsidRDefault="006B326C"/>
        </w:tc>
        <w:tc>
          <w:tcPr>
            <w:tcW w:w="1115" w:type="dxa"/>
            <w:vMerge/>
            <w:tcBorders>
              <w:left w:val="single" w:sz="3" w:space="0" w:color="000000"/>
              <w:right w:val="single" w:sz="3" w:space="0" w:color="000000"/>
            </w:tcBorders>
          </w:tcPr>
          <w:p w14:paraId="7EC680A7" w14:textId="77777777" w:rsidR="006B326C" w:rsidRDefault="006B326C"/>
        </w:tc>
        <w:tc>
          <w:tcPr>
            <w:tcW w:w="819" w:type="dxa"/>
            <w:vMerge/>
            <w:tcBorders>
              <w:left w:val="single" w:sz="3" w:space="0" w:color="000000"/>
              <w:right w:val="single" w:sz="3" w:space="0" w:color="000000"/>
            </w:tcBorders>
          </w:tcPr>
          <w:p w14:paraId="204272CB" w14:textId="77777777" w:rsidR="006B326C" w:rsidRDefault="006B326C"/>
        </w:tc>
        <w:tc>
          <w:tcPr>
            <w:tcW w:w="1912" w:type="dxa"/>
            <w:tcBorders>
              <w:top w:val="nil"/>
              <w:left w:val="single" w:sz="3" w:space="0" w:color="000000"/>
              <w:bottom w:val="nil"/>
              <w:right w:val="single" w:sz="3" w:space="0" w:color="000000"/>
            </w:tcBorders>
          </w:tcPr>
          <w:p w14:paraId="303A8D6B"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态、动态和短路建模</w:t>
            </w:r>
            <w:proofErr w:type="spellEnd"/>
          </w:p>
        </w:tc>
        <w:tc>
          <w:tcPr>
            <w:tcW w:w="1912" w:type="dxa"/>
            <w:tcBorders>
              <w:top w:val="nil"/>
              <w:left w:val="single" w:sz="3" w:space="0" w:color="000000"/>
              <w:bottom w:val="nil"/>
              <w:right w:val="single" w:sz="3" w:space="0" w:color="000000"/>
            </w:tcBorders>
          </w:tcPr>
          <w:p w14:paraId="51501A2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态和短路建模数据</w:t>
            </w:r>
            <w:proofErr w:type="spellEnd"/>
          </w:p>
        </w:tc>
        <w:tc>
          <w:tcPr>
            <w:tcW w:w="1912" w:type="dxa"/>
            <w:tcBorders>
              <w:top w:val="nil"/>
              <w:left w:val="single" w:sz="3" w:space="0" w:color="000000"/>
              <w:bottom w:val="nil"/>
              <w:right w:val="single" w:sz="3" w:space="0" w:color="000000"/>
            </w:tcBorders>
          </w:tcPr>
          <w:p w14:paraId="09078982"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态和短路建模数据</w:t>
            </w:r>
            <w:proofErr w:type="spellEnd"/>
          </w:p>
        </w:tc>
        <w:tc>
          <w:tcPr>
            <w:tcW w:w="1911" w:type="dxa"/>
            <w:tcBorders>
              <w:top w:val="nil"/>
              <w:left w:val="single" w:sz="3" w:space="0" w:color="000000"/>
              <w:bottom w:val="nil"/>
              <w:right w:val="single" w:sz="3" w:space="0" w:color="000000"/>
            </w:tcBorders>
          </w:tcPr>
          <w:p w14:paraId="0132FD1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性、详细程度或案</w:t>
            </w:r>
            <w:proofErr w:type="spellEnd"/>
          </w:p>
        </w:tc>
      </w:tr>
      <w:tr w:rsidR="006B326C" w14:paraId="708F0DD4" w14:textId="77777777">
        <w:trPr>
          <w:trHeight w:hRule="exact" w:val="249"/>
        </w:trPr>
        <w:tc>
          <w:tcPr>
            <w:tcW w:w="442" w:type="dxa"/>
            <w:vMerge/>
            <w:tcBorders>
              <w:left w:val="single" w:sz="3" w:space="0" w:color="000000"/>
              <w:right w:val="single" w:sz="3" w:space="0" w:color="000000"/>
            </w:tcBorders>
          </w:tcPr>
          <w:p w14:paraId="146F7D8A" w14:textId="77777777" w:rsidR="006B326C" w:rsidRDefault="006B326C"/>
        </w:tc>
        <w:tc>
          <w:tcPr>
            <w:tcW w:w="1115" w:type="dxa"/>
            <w:vMerge/>
            <w:tcBorders>
              <w:left w:val="single" w:sz="3" w:space="0" w:color="000000"/>
              <w:right w:val="single" w:sz="3" w:space="0" w:color="000000"/>
            </w:tcBorders>
          </w:tcPr>
          <w:p w14:paraId="142FD2F7" w14:textId="77777777" w:rsidR="006B326C" w:rsidRDefault="006B326C"/>
        </w:tc>
        <w:tc>
          <w:tcPr>
            <w:tcW w:w="819" w:type="dxa"/>
            <w:vMerge/>
            <w:tcBorders>
              <w:left w:val="single" w:sz="3" w:space="0" w:color="000000"/>
              <w:right w:val="single" w:sz="3" w:space="0" w:color="000000"/>
            </w:tcBorders>
          </w:tcPr>
          <w:p w14:paraId="09BD15ED" w14:textId="77777777" w:rsidR="006B326C" w:rsidRDefault="006B326C"/>
        </w:tc>
        <w:tc>
          <w:tcPr>
            <w:tcW w:w="1912" w:type="dxa"/>
            <w:tcBorders>
              <w:top w:val="nil"/>
              <w:left w:val="single" w:sz="3" w:space="0" w:color="000000"/>
              <w:bottom w:val="nil"/>
              <w:right w:val="single" w:sz="3" w:space="0" w:color="000000"/>
            </w:tcBorders>
          </w:tcPr>
          <w:p w14:paraId="35FEEC2B" w14:textId="77777777" w:rsidR="006B326C" w:rsidRDefault="009B4794">
            <w:pPr>
              <w:pStyle w:val="TableParagraph"/>
              <w:spacing w:line="220" w:lineRule="exact"/>
              <w:ind w:left="80"/>
              <w:rPr>
                <w:rFonts w:ascii="宋体" w:eastAsia="宋体" w:hAnsi="宋体" w:cs="宋体"/>
                <w:sz w:val="18"/>
                <w:szCs w:val="18"/>
              </w:rPr>
            </w:pPr>
            <w:proofErr w:type="spellStart"/>
            <w:r>
              <w:rPr>
                <w:rFonts w:ascii="宋体" w:eastAsia="宋体" w:hAnsi="宋体" w:cs="宋体"/>
                <w:w w:val="105"/>
                <w:sz w:val="18"/>
                <w:szCs w:val="18"/>
              </w:rPr>
              <w:t>数据</w:t>
            </w:r>
            <w:proofErr w:type="spellEnd"/>
          </w:p>
        </w:tc>
        <w:tc>
          <w:tcPr>
            <w:tcW w:w="1912" w:type="dxa"/>
            <w:vMerge w:val="restart"/>
            <w:tcBorders>
              <w:top w:val="nil"/>
              <w:left w:val="single" w:sz="3" w:space="0" w:color="000000"/>
              <w:right w:val="single" w:sz="3" w:space="0" w:color="000000"/>
            </w:tcBorders>
          </w:tcPr>
          <w:p w14:paraId="0FB6FF42"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1912" w:type="dxa"/>
            <w:vMerge w:val="restart"/>
            <w:tcBorders>
              <w:top w:val="nil"/>
              <w:left w:val="single" w:sz="3" w:space="0" w:color="000000"/>
              <w:right w:val="single" w:sz="3" w:space="0" w:color="000000"/>
            </w:tcBorders>
          </w:tcPr>
          <w:p w14:paraId="7A6B49A9"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规划</w:t>
            </w:r>
            <w:proofErr w:type="spellEnd"/>
          </w:p>
        </w:tc>
        <w:tc>
          <w:tcPr>
            <w:tcW w:w="1911" w:type="dxa"/>
            <w:vMerge w:val="restart"/>
            <w:tcBorders>
              <w:top w:val="nil"/>
              <w:left w:val="single" w:sz="3" w:space="0" w:color="000000"/>
              <w:right w:val="single" w:sz="3" w:space="0" w:color="000000"/>
            </w:tcBorders>
          </w:tcPr>
          <w:p w14:paraId="00F5CB90" w14:textId="77777777" w:rsidR="006B326C" w:rsidRDefault="009B4794">
            <w:pPr>
              <w:pStyle w:val="TableParagraph"/>
              <w:spacing w:line="221" w:lineRule="exact"/>
              <w:ind w:left="78"/>
              <w:rPr>
                <w:rFonts w:ascii="宋体" w:eastAsia="宋体" w:hAnsi="宋体" w:cs="宋体"/>
                <w:sz w:val="18"/>
                <w:szCs w:val="18"/>
              </w:rPr>
            </w:pPr>
            <w:proofErr w:type="spellStart"/>
            <w:r>
              <w:rPr>
                <w:rFonts w:ascii="宋体" w:eastAsia="宋体" w:hAnsi="宋体" w:cs="宋体"/>
                <w:w w:val="105"/>
                <w:sz w:val="18"/>
                <w:szCs w:val="18"/>
              </w:rPr>
              <w:t>例类型规范</w:t>
            </w:r>
            <w:proofErr w:type="spellEnd"/>
            <w:r>
              <w:rPr>
                <w:rFonts w:ascii="宋体" w:eastAsia="宋体" w:hAnsi="宋体" w:cs="宋体"/>
                <w:w w:val="105"/>
                <w:sz w:val="18"/>
                <w:szCs w:val="18"/>
              </w:rPr>
              <w:t>；</w:t>
            </w:r>
          </w:p>
        </w:tc>
      </w:tr>
      <w:tr w:rsidR="006B326C" w14:paraId="348A723F" w14:textId="77777777">
        <w:trPr>
          <w:trHeight w:hRule="exact" w:val="240"/>
        </w:trPr>
        <w:tc>
          <w:tcPr>
            <w:tcW w:w="442" w:type="dxa"/>
            <w:vMerge/>
            <w:tcBorders>
              <w:left w:val="single" w:sz="3" w:space="0" w:color="000000"/>
              <w:right w:val="single" w:sz="3" w:space="0" w:color="000000"/>
            </w:tcBorders>
          </w:tcPr>
          <w:p w14:paraId="3B1278E6" w14:textId="77777777" w:rsidR="006B326C" w:rsidRDefault="006B326C"/>
        </w:tc>
        <w:tc>
          <w:tcPr>
            <w:tcW w:w="1115" w:type="dxa"/>
            <w:vMerge/>
            <w:tcBorders>
              <w:left w:val="single" w:sz="3" w:space="0" w:color="000000"/>
              <w:right w:val="single" w:sz="3" w:space="0" w:color="000000"/>
            </w:tcBorders>
          </w:tcPr>
          <w:p w14:paraId="4EB4F0BC" w14:textId="77777777" w:rsidR="006B326C" w:rsidRDefault="006B326C"/>
        </w:tc>
        <w:tc>
          <w:tcPr>
            <w:tcW w:w="819" w:type="dxa"/>
            <w:vMerge/>
            <w:tcBorders>
              <w:left w:val="single" w:sz="3" w:space="0" w:color="000000"/>
              <w:right w:val="single" w:sz="3" w:space="0" w:color="000000"/>
            </w:tcBorders>
          </w:tcPr>
          <w:p w14:paraId="0E844CB1" w14:textId="77777777" w:rsidR="006B326C" w:rsidRDefault="006B326C"/>
        </w:tc>
        <w:tc>
          <w:tcPr>
            <w:tcW w:w="1912" w:type="dxa"/>
            <w:tcBorders>
              <w:top w:val="nil"/>
              <w:left w:val="single" w:sz="3" w:space="0" w:color="000000"/>
              <w:bottom w:val="nil"/>
              <w:right w:val="single" w:sz="3" w:space="0" w:color="000000"/>
            </w:tcBorders>
          </w:tcPr>
          <w:p w14:paraId="047EE777"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协调员在规定的时间</w:t>
            </w:r>
            <w:proofErr w:type="spellEnd"/>
          </w:p>
        </w:tc>
        <w:tc>
          <w:tcPr>
            <w:tcW w:w="1912" w:type="dxa"/>
            <w:vMerge/>
            <w:tcBorders>
              <w:left w:val="single" w:sz="3" w:space="0" w:color="000000"/>
              <w:right w:val="single" w:sz="3" w:space="0" w:color="000000"/>
            </w:tcBorders>
          </w:tcPr>
          <w:p w14:paraId="13826672" w14:textId="77777777" w:rsidR="006B326C" w:rsidRDefault="006B326C"/>
        </w:tc>
        <w:tc>
          <w:tcPr>
            <w:tcW w:w="1912" w:type="dxa"/>
            <w:vMerge/>
            <w:tcBorders>
              <w:left w:val="single" w:sz="3" w:space="0" w:color="000000"/>
              <w:right w:val="single" w:sz="3" w:space="0" w:color="000000"/>
            </w:tcBorders>
          </w:tcPr>
          <w:p w14:paraId="0CA0EF52" w14:textId="77777777" w:rsidR="006B326C" w:rsidRDefault="006B326C"/>
        </w:tc>
        <w:tc>
          <w:tcPr>
            <w:tcW w:w="1911" w:type="dxa"/>
            <w:vMerge/>
            <w:tcBorders>
              <w:left w:val="single" w:sz="3" w:space="0" w:color="000000"/>
              <w:right w:val="single" w:sz="3" w:space="0" w:color="000000"/>
            </w:tcBorders>
          </w:tcPr>
          <w:p w14:paraId="1509D058" w14:textId="77777777" w:rsidR="006B326C" w:rsidRDefault="006B326C"/>
        </w:tc>
      </w:tr>
      <w:tr w:rsidR="006B326C" w14:paraId="3559325B" w14:textId="77777777">
        <w:trPr>
          <w:trHeight w:hRule="exact" w:val="2459"/>
        </w:trPr>
        <w:tc>
          <w:tcPr>
            <w:tcW w:w="442" w:type="dxa"/>
            <w:vMerge/>
            <w:tcBorders>
              <w:left w:val="single" w:sz="3" w:space="0" w:color="000000"/>
              <w:bottom w:val="single" w:sz="3" w:space="0" w:color="000000"/>
              <w:right w:val="single" w:sz="3" w:space="0" w:color="000000"/>
            </w:tcBorders>
          </w:tcPr>
          <w:p w14:paraId="3E4DB028" w14:textId="77777777" w:rsidR="006B326C" w:rsidRDefault="006B326C"/>
        </w:tc>
        <w:tc>
          <w:tcPr>
            <w:tcW w:w="1115" w:type="dxa"/>
            <w:vMerge/>
            <w:tcBorders>
              <w:left w:val="single" w:sz="3" w:space="0" w:color="000000"/>
              <w:bottom w:val="single" w:sz="3" w:space="0" w:color="000000"/>
              <w:right w:val="single" w:sz="3" w:space="0" w:color="000000"/>
            </w:tcBorders>
          </w:tcPr>
          <w:p w14:paraId="456BBD22" w14:textId="77777777" w:rsidR="006B326C" w:rsidRDefault="006B326C"/>
        </w:tc>
        <w:tc>
          <w:tcPr>
            <w:tcW w:w="819" w:type="dxa"/>
            <w:vMerge/>
            <w:tcBorders>
              <w:left w:val="single" w:sz="3" w:space="0" w:color="000000"/>
              <w:bottom w:val="single" w:sz="3" w:space="0" w:color="000000"/>
              <w:right w:val="single" w:sz="3" w:space="0" w:color="000000"/>
            </w:tcBorders>
          </w:tcPr>
          <w:p w14:paraId="51438995" w14:textId="77777777" w:rsidR="006B326C" w:rsidRDefault="006B326C"/>
        </w:tc>
        <w:tc>
          <w:tcPr>
            <w:tcW w:w="1912" w:type="dxa"/>
            <w:tcBorders>
              <w:top w:val="nil"/>
              <w:left w:val="single" w:sz="3" w:space="0" w:color="000000"/>
              <w:bottom w:val="single" w:sz="3" w:space="0" w:color="000000"/>
              <w:right w:val="single" w:sz="3" w:space="0" w:color="000000"/>
            </w:tcBorders>
          </w:tcPr>
          <w:p w14:paraId="2701F6DE"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表内</w:t>
            </w:r>
            <w:proofErr w:type="spellEnd"/>
          </w:p>
        </w:tc>
        <w:tc>
          <w:tcPr>
            <w:tcW w:w="1912" w:type="dxa"/>
            <w:vMerge/>
            <w:tcBorders>
              <w:left w:val="single" w:sz="3" w:space="0" w:color="000000"/>
              <w:bottom w:val="single" w:sz="3" w:space="0" w:color="000000"/>
              <w:right w:val="single" w:sz="3" w:space="0" w:color="000000"/>
            </w:tcBorders>
          </w:tcPr>
          <w:p w14:paraId="11685F0B" w14:textId="77777777" w:rsidR="006B326C" w:rsidRDefault="006B326C"/>
        </w:tc>
        <w:tc>
          <w:tcPr>
            <w:tcW w:w="1912" w:type="dxa"/>
            <w:vMerge/>
            <w:tcBorders>
              <w:left w:val="single" w:sz="3" w:space="0" w:color="000000"/>
              <w:bottom w:val="single" w:sz="3" w:space="0" w:color="000000"/>
              <w:right w:val="single" w:sz="3" w:space="0" w:color="000000"/>
            </w:tcBorders>
          </w:tcPr>
          <w:p w14:paraId="6C12EBE8" w14:textId="77777777" w:rsidR="006B326C" w:rsidRDefault="006B326C"/>
        </w:tc>
        <w:tc>
          <w:tcPr>
            <w:tcW w:w="1911" w:type="dxa"/>
            <w:vMerge/>
            <w:tcBorders>
              <w:left w:val="single" w:sz="3" w:space="0" w:color="000000"/>
              <w:bottom w:val="single" w:sz="3" w:space="0" w:color="000000"/>
              <w:right w:val="single" w:sz="3" w:space="0" w:color="000000"/>
            </w:tcBorders>
          </w:tcPr>
          <w:p w14:paraId="2CF104FD" w14:textId="77777777" w:rsidR="006B326C" w:rsidRDefault="006B326C"/>
        </w:tc>
      </w:tr>
    </w:tbl>
    <w:p w14:paraId="39ED9BBC" w14:textId="77777777" w:rsidR="006B326C" w:rsidRDefault="006B326C">
      <w:pPr>
        <w:spacing w:before="5"/>
        <w:rPr>
          <w:rFonts w:ascii="宋体" w:eastAsia="宋体" w:hAnsi="宋体" w:cs="宋体"/>
          <w:b/>
          <w:bCs/>
          <w:sz w:val="25"/>
          <w:szCs w:val="25"/>
        </w:rPr>
      </w:pPr>
    </w:p>
    <w:p w14:paraId="6B7C4A7E" w14:textId="77777777" w:rsidR="006B326C" w:rsidRDefault="009B4794">
      <w:pPr>
        <w:spacing w:before="57"/>
        <w:ind w:right="2514"/>
        <w:jc w:val="right"/>
        <w:rPr>
          <w:rFonts w:ascii="宋体" w:eastAsia="宋体" w:hAnsi="宋体" w:cs="宋体"/>
          <w:sz w:val="14"/>
          <w:szCs w:val="14"/>
        </w:rPr>
      </w:pPr>
      <w:r>
        <w:rPr>
          <w:rFonts w:ascii="Times New Roman" w:eastAsia="Times New Roman" w:hAnsi="Times New Roman" w:cs="Times New Roman"/>
          <w:spacing w:val="-1"/>
          <w:w w:val="95"/>
          <w:sz w:val="14"/>
          <w:szCs w:val="14"/>
        </w:rPr>
        <w:t>9</w:t>
      </w:r>
      <w:r>
        <w:rPr>
          <w:rFonts w:ascii="宋体" w:eastAsia="宋体" w:hAnsi="宋体" w:cs="宋体"/>
          <w:b/>
          <w:bCs/>
          <w:spacing w:val="-1"/>
          <w:w w:val="95"/>
          <w:sz w:val="14"/>
          <w:szCs w:val="14"/>
        </w:rPr>
        <w:t>第19页第10页</w:t>
      </w:r>
    </w:p>
    <w:p w14:paraId="1A42C3C1" w14:textId="77777777" w:rsidR="006B326C" w:rsidRDefault="006B326C">
      <w:pPr>
        <w:jc w:val="right"/>
        <w:rPr>
          <w:rFonts w:ascii="宋体" w:eastAsia="宋体" w:hAnsi="宋体" w:cs="宋体"/>
          <w:sz w:val="14"/>
          <w:szCs w:val="14"/>
        </w:rPr>
        <w:sectPr w:rsidR="006B326C">
          <w:headerReference w:type="default" r:id="rId99"/>
          <w:footerReference w:type="default" r:id="rId100"/>
          <w:pgSz w:w="12240" w:h="15840"/>
          <w:pgMar w:top="3960" w:right="980" w:bottom="280" w:left="980" w:header="3766" w:footer="0" w:gutter="0"/>
          <w:cols w:space="720"/>
        </w:sectPr>
      </w:pPr>
    </w:p>
    <w:p w14:paraId="0E5C7FE2"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4ABF1052" w14:textId="77777777">
        <w:trPr>
          <w:trHeight w:hRule="exact" w:val="242"/>
        </w:trPr>
        <w:tc>
          <w:tcPr>
            <w:tcW w:w="442" w:type="dxa"/>
            <w:vMerge w:val="restart"/>
            <w:tcBorders>
              <w:top w:val="single" w:sz="3" w:space="0" w:color="000000"/>
              <w:left w:val="single" w:sz="3" w:space="0" w:color="000000"/>
              <w:right w:val="single" w:sz="3" w:space="0" w:color="000000"/>
            </w:tcBorders>
          </w:tcPr>
          <w:p w14:paraId="0DA2C07F" w14:textId="77777777" w:rsidR="006B326C" w:rsidRDefault="006B326C"/>
        </w:tc>
        <w:tc>
          <w:tcPr>
            <w:tcW w:w="1115" w:type="dxa"/>
            <w:vMerge w:val="restart"/>
            <w:tcBorders>
              <w:top w:val="single" w:sz="3" w:space="0" w:color="000000"/>
              <w:left w:val="single" w:sz="3" w:space="0" w:color="000000"/>
              <w:right w:val="single" w:sz="3" w:space="0" w:color="000000"/>
            </w:tcBorders>
          </w:tcPr>
          <w:p w14:paraId="37BF6EE0" w14:textId="77777777" w:rsidR="006B326C" w:rsidRDefault="006B326C"/>
        </w:tc>
        <w:tc>
          <w:tcPr>
            <w:tcW w:w="819" w:type="dxa"/>
            <w:vMerge w:val="restart"/>
            <w:tcBorders>
              <w:top w:val="single" w:sz="3" w:space="0" w:color="000000"/>
              <w:left w:val="single" w:sz="3" w:space="0" w:color="000000"/>
              <w:right w:val="single" w:sz="3" w:space="0" w:color="000000"/>
            </w:tcBorders>
          </w:tcPr>
          <w:p w14:paraId="460D5DB1" w14:textId="77777777" w:rsidR="006B326C" w:rsidRDefault="006B326C"/>
        </w:tc>
        <w:tc>
          <w:tcPr>
            <w:tcW w:w="1912" w:type="dxa"/>
            <w:tcBorders>
              <w:top w:val="single" w:sz="3" w:space="0" w:color="000000"/>
              <w:left w:val="single" w:sz="3" w:space="0" w:color="000000"/>
              <w:bottom w:val="nil"/>
              <w:right w:val="single" w:sz="3" w:space="0" w:color="000000"/>
            </w:tcBorders>
          </w:tcPr>
          <w:p w14:paraId="09D032BC" w14:textId="77777777" w:rsidR="006B326C" w:rsidRDefault="009B4794">
            <w:pPr>
              <w:pStyle w:val="TableParagraph"/>
              <w:spacing w:line="211" w:lineRule="exact"/>
              <w:ind w:left="80"/>
              <w:rPr>
                <w:rFonts w:ascii="宋体" w:eastAsia="宋体" w:hAnsi="宋体" w:cs="宋体"/>
                <w:sz w:val="18"/>
                <w:szCs w:val="18"/>
              </w:rPr>
            </w:pPr>
            <w:proofErr w:type="spellStart"/>
            <w:r>
              <w:rPr>
                <w:rFonts w:ascii="宋体" w:eastAsia="宋体" w:hAnsi="宋体" w:cs="宋体"/>
                <w:w w:val="105"/>
                <w:sz w:val="18"/>
                <w:szCs w:val="18"/>
              </w:rPr>
              <w:t>根据数据要求和报</w:t>
            </w:r>
            <w:proofErr w:type="spellEnd"/>
          </w:p>
        </w:tc>
        <w:tc>
          <w:tcPr>
            <w:tcW w:w="1912" w:type="dxa"/>
            <w:tcBorders>
              <w:top w:val="single" w:sz="3" w:space="0" w:color="000000"/>
              <w:left w:val="single" w:sz="3" w:space="0" w:color="000000"/>
              <w:bottom w:val="nil"/>
              <w:right w:val="single" w:sz="3" w:space="0" w:color="000000"/>
            </w:tcBorders>
          </w:tcPr>
          <w:p w14:paraId="13370B33" w14:textId="77777777" w:rsidR="006B326C" w:rsidRDefault="009B4794">
            <w:pPr>
              <w:pStyle w:val="TableParagraph"/>
              <w:spacing w:line="211" w:lineRule="exact"/>
              <w:ind w:left="79"/>
              <w:rPr>
                <w:rFonts w:ascii="宋体" w:eastAsia="宋体" w:hAnsi="宋体" w:cs="宋体"/>
                <w:sz w:val="18"/>
                <w:szCs w:val="18"/>
              </w:rPr>
            </w:pPr>
            <w:proofErr w:type="spellStart"/>
            <w:r>
              <w:rPr>
                <w:rFonts w:ascii="宋体" w:eastAsia="宋体" w:hAnsi="宋体" w:cs="宋体"/>
                <w:w w:val="105"/>
                <w:sz w:val="18"/>
                <w:szCs w:val="18"/>
              </w:rPr>
              <w:t>协调员在数据要求和</w:t>
            </w:r>
            <w:proofErr w:type="spellEnd"/>
          </w:p>
        </w:tc>
        <w:tc>
          <w:tcPr>
            <w:tcW w:w="1912" w:type="dxa"/>
            <w:tcBorders>
              <w:top w:val="single" w:sz="3" w:space="0" w:color="000000"/>
              <w:left w:val="single" w:sz="3" w:space="0" w:color="000000"/>
              <w:bottom w:val="nil"/>
              <w:right w:val="single" w:sz="3" w:space="0" w:color="000000"/>
            </w:tcBorders>
          </w:tcPr>
          <w:p w14:paraId="41B56025" w14:textId="77777777" w:rsidR="006B326C" w:rsidRDefault="009B4794">
            <w:pPr>
              <w:pStyle w:val="TableParagraph"/>
              <w:spacing w:line="211" w:lineRule="exact"/>
              <w:ind w:left="79"/>
              <w:rPr>
                <w:rFonts w:ascii="宋体" w:eastAsia="宋体" w:hAnsi="宋体" w:cs="宋体"/>
                <w:sz w:val="18"/>
                <w:szCs w:val="18"/>
              </w:rPr>
            </w:pPr>
            <w:proofErr w:type="spellStart"/>
            <w:r>
              <w:rPr>
                <w:rFonts w:ascii="宋体" w:eastAsia="宋体" w:hAnsi="宋体" w:cs="宋体"/>
                <w:w w:val="105"/>
                <w:sz w:val="18"/>
                <w:szCs w:val="18"/>
              </w:rPr>
              <w:t>协调员在数据要求和</w:t>
            </w:r>
            <w:proofErr w:type="spellEnd"/>
          </w:p>
        </w:tc>
        <w:tc>
          <w:tcPr>
            <w:tcW w:w="1911" w:type="dxa"/>
            <w:tcBorders>
              <w:top w:val="single" w:sz="3" w:space="0" w:color="000000"/>
              <w:left w:val="single" w:sz="3" w:space="0" w:color="000000"/>
              <w:bottom w:val="nil"/>
              <w:right w:val="single" w:sz="3" w:space="0" w:color="000000"/>
            </w:tcBorders>
          </w:tcPr>
          <w:p w14:paraId="66364341"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05C0F944" w14:textId="77777777">
        <w:trPr>
          <w:trHeight w:hRule="exact" w:val="1281"/>
        </w:trPr>
        <w:tc>
          <w:tcPr>
            <w:tcW w:w="442" w:type="dxa"/>
            <w:vMerge/>
            <w:tcBorders>
              <w:left w:val="single" w:sz="3" w:space="0" w:color="000000"/>
              <w:right w:val="single" w:sz="3" w:space="0" w:color="000000"/>
            </w:tcBorders>
          </w:tcPr>
          <w:p w14:paraId="1EE1EF5C" w14:textId="77777777" w:rsidR="006B326C" w:rsidRDefault="006B326C"/>
        </w:tc>
        <w:tc>
          <w:tcPr>
            <w:tcW w:w="1115" w:type="dxa"/>
            <w:vMerge/>
            <w:tcBorders>
              <w:left w:val="single" w:sz="3" w:space="0" w:color="000000"/>
              <w:right w:val="single" w:sz="3" w:space="0" w:color="000000"/>
            </w:tcBorders>
          </w:tcPr>
          <w:p w14:paraId="5CA86088" w14:textId="77777777" w:rsidR="006B326C" w:rsidRDefault="006B326C"/>
        </w:tc>
        <w:tc>
          <w:tcPr>
            <w:tcW w:w="819" w:type="dxa"/>
            <w:vMerge/>
            <w:tcBorders>
              <w:left w:val="single" w:sz="3" w:space="0" w:color="000000"/>
              <w:right w:val="single" w:sz="3" w:space="0" w:color="000000"/>
            </w:tcBorders>
          </w:tcPr>
          <w:p w14:paraId="428C1F84" w14:textId="77777777" w:rsidR="006B326C" w:rsidRDefault="006B326C"/>
        </w:tc>
        <w:tc>
          <w:tcPr>
            <w:tcW w:w="1912" w:type="dxa"/>
            <w:vMerge w:val="restart"/>
            <w:tcBorders>
              <w:top w:val="nil"/>
              <w:left w:val="single" w:sz="3" w:space="0" w:color="000000"/>
              <w:right w:val="single" w:sz="3" w:space="0" w:color="000000"/>
            </w:tcBorders>
          </w:tcPr>
          <w:p w14:paraId="14A1EA31" w14:textId="77777777" w:rsidR="006B326C" w:rsidRDefault="009B4794">
            <w:pPr>
              <w:pStyle w:val="TableParagraph"/>
              <w:spacing w:line="213" w:lineRule="exact"/>
              <w:ind w:left="80"/>
              <w:rPr>
                <w:rFonts w:ascii="宋体" w:eastAsia="宋体" w:hAnsi="宋体" w:cs="宋体"/>
                <w:sz w:val="18"/>
                <w:szCs w:val="18"/>
                <w:lang w:eastAsia="zh-CN"/>
              </w:rPr>
            </w:pPr>
            <w:r>
              <w:rPr>
                <w:rFonts w:ascii="宋体" w:eastAsia="宋体" w:hAnsi="宋体" w:cs="宋体"/>
                <w:w w:val="105"/>
                <w:sz w:val="18"/>
                <w:szCs w:val="18"/>
                <w:lang w:eastAsia="zh-CN"/>
              </w:rPr>
              <w:t>告程序，但确实在</w:t>
            </w:r>
          </w:p>
          <w:p w14:paraId="22A2081C" w14:textId="77777777" w:rsidR="006B326C" w:rsidRDefault="009B4794">
            <w:pPr>
              <w:pStyle w:val="TableParagraph"/>
              <w:spacing w:before="3" w:line="244" w:lineRule="auto"/>
              <w:ind w:left="80" w:right="336"/>
              <w:rPr>
                <w:rFonts w:ascii="宋体" w:eastAsia="宋体" w:hAnsi="宋体" w:cs="宋体"/>
                <w:sz w:val="18"/>
                <w:szCs w:val="18"/>
                <w:lang w:eastAsia="zh-CN"/>
              </w:rPr>
            </w:pPr>
            <w:r>
              <w:rPr>
                <w:rFonts w:ascii="宋体" w:eastAsia="宋体" w:hAnsi="宋体" w:cs="宋体"/>
                <w:spacing w:val="-2"/>
                <w:sz w:val="18"/>
                <w:szCs w:val="18"/>
                <w:lang w:eastAsia="zh-CN"/>
              </w:rPr>
              <w:t>规定日期后15个日</w:t>
            </w:r>
            <w:r>
              <w:rPr>
                <w:rFonts w:ascii="宋体" w:eastAsia="宋体" w:hAnsi="宋体" w:cs="宋体"/>
                <w:spacing w:val="-29"/>
                <w:sz w:val="18"/>
                <w:szCs w:val="18"/>
                <w:lang w:eastAsia="zh-CN"/>
              </w:rPr>
              <w:t xml:space="preserve"> </w:t>
            </w:r>
            <w:r>
              <w:rPr>
                <w:rFonts w:ascii="宋体" w:eastAsia="宋体" w:hAnsi="宋体" w:cs="宋体"/>
                <w:spacing w:val="-2"/>
                <w:sz w:val="18"/>
                <w:szCs w:val="18"/>
                <w:lang w:eastAsia="zh-CN"/>
              </w:rPr>
              <w:t>历日内提供数据。</w:t>
            </w:r>
          </w:p>
        </w:tc>
        <w:tc>
          <w:tcPr>
            <w:tcW w:w="1912" w:type="dxa"/>
            <w:vMerge w:val="restart"/>
            <w:tcBorders>
              <w:top w:val="nil"/>
              <w:left w:val="single" w:sz="3" w:space="0" w:color="000000"/>
              <w:right w:val="single" w:sz="3" w:space="0" w:color="000000"/>
            </w:tcBorders>
          </w:tcPr>
          <w:p w14:paraId="3D1DD764" w14:textId="77777777" w:rsidR="006B326C" w:rsidRDefault="009B4794">
            <w:pPr>
              <w:pStyle w:val="TableParagraph"/>
              <w:spacing w:line="213" w:lineRule="exact"/>
              <w:ind w:left="79"/>
              <w:jc w:val="both"/>
              <w:rPr>
                <w:rFonts w:ascii="宋体" w:eastAsia="宋体" w:hAnsi="宋体" w:cs="宋体"/>
                <w:sz w:val="18"/>
                <w:szCs w:val="18"/>
                <w:lang w:eastAsia="zh-CN"/>
              </w:rPr>
            </w:pPr>
            <w:r>
              <w:rPr>
                <w:rFonts w:ascii="宋体" w:eastAsia="宋体" w:hAnsi="宋体" w:cs="宋体"/>
                <w:w w:val="105"/>
                <w:sz w:val="18"/>
                <w:szCs w:val="18"/>
                <w:lang w:eastAsia="zh-CN"/>
              </w:rPr>
              <w:t>报告程序规定的时间</w:t>
            </w:r>
          </w:p>
          <w:p w14:paraId="3CDCDA2A" w14:textId="77777777" w:rsidR="006B326C" w:rsidRDefault="009B4794">
            <w:pPr>
              <w:pStyle w:val="TableParagraph"/>
              <w:spacing w:before="3" w:line="244" w:lineRule="auto"/>
              <w:ind w:left="79" w:right="152"/>
              <w:jc w:val="both"/>
              <w:rPr>
                <w:rFonts w:ascii="宋体" w:eastAsia="宋体" w:hAnsi="宋体" w:cs="宋体"/>
                <w:sz w:val="18"/>
                <w:szCs w:val="18"/>
                <w:lang w:eastAsia="zh-CN"/>
              </w:rPr>
            </w:pPr>
            <w:r>
              <w:rPr>
                <w:rFonts w:ascii="宋体" w:eastAsia="宋体" w:hAnsi="宋体" w:cs="宋体"/>
                <w:spacing w:val="-2"/>
                <w:sz w:val="18"/>
                <w:szCs w:val="18"/>
                <w:lang w:eastAsia="zh-CN"/>
              </w:rPr>
              <w:t>表内，但确实在规定</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日期后超过15天但少</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于或等于30个日历日</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提供数据。</w:t>
            </w:r>
          </w:p>
        </w:tc>
        <w:tc>
          <w:tcPr>
            <w:tcW w:w="1912" w:type="dxa"/>
            <w:vMerge w:val="restart"/>
            <w:tcBorders>
              <w:top w:val="nil"/>
              <w:left w:val="single" w:sz="3" w:space="0" w:color="000000"/>
              <w:right w:val="single" w:sz="3" w:space="0" w:color="000000"/>
            </w:tcBorders>
          </w:tcPr>
          <w:p w14:paraId="7FAA57FE" w14:textId="77777777" w:rsidR="006B326C" w:rsidRDefault="009B4794">
            <w:pPr>
              <w:pStyle w:val="TableParagraph"/>
              <w:spacing w:line="213" w:lineRule="exact"/>
              <w:ind w:left="79"/>
              <w:jc w:val="both"/>
              <w:rPr>
                <w:rFonts w:ascii="宋体" w:eastAsia="宋体" w:hAnsi="宋体" w:cs="宋体"/>
                <w:sz w:val="18"/>
                <w:szCs w:val="18"/>
                <w:lang w:eastAsia="zh-CN"/>
              </w:rPr>
            </w:pPr>
            <w:r>
              <w:rPr>
                <w:rFonts w:ascii="宋体" w:eastAsia="宋体" w:hAnsi="宋体" w:cs="宋体"/>
                <w:w w:val="105"/>
                <w:sz w:val="18"/>
                <w:szCs w:val="18"/>
                <w:lang w:eastAsia="zh-CN"/>
              </w:rPr>
              <w:t>报告程序规定的时间</w:t>
            </w:r>
          </w:p>
          <w:p w14:paraId="44FEAA34" w14:textId="77777777" w:rsidR="006B326C" w:rsidRDefault="009B4794">
            <w:pPr>
              <w:pStyle w:val="TableParagraph"/>
              <w:spacing w:before="3" w:line="244" w:lineRule="auto"/>
              <w:ind w:left="79" w:right="151"/>
              <w:jc w:val="both"/>
              <w:rPr>
                <w:rFonts w:ascii="宋体" w:eastAsia="宋体" w:hAnsi="宋体" w:cs="宋体"/>
                <w:sz w:val="18"/>
                <w:szCs w:val="18"/>
                <w:lang w:eastAsia="zh-CN"/>
              </w:rPr>
            </w:pPr>
            <w:r>
              <w:rPr>
                <w:rFonts w:ascii="宋体" w:eastAsia="宋体" w:hAnsi="宋体" w:cs="宋体"/>
                <w:spacing w:val="-2"/>
                <w:sz w:val="18"/>
                <w:szCs w:val="18"/>
                <w:lang w:eastAsia="zh-CN"/>
              </w:rPr>
              <w:t>表内，但在规定日期</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后超过30天但少于或</w:t>
            </w:r>
            <w:r>
              <w:rPr>
                <w:rFonts w:ascii="宋体" w:eastAsia="宋体" w:hAnsi="宋体" w:cs="宋体"/>
                <w:spacing w:val="-22"/>
                <w:sz w:val="18"/>
                <w:szCs w:val="18"/>
                <w:lang w:eastAsia="zh-CN"/>
              </w:rPr>
              <w:t xml:space="preserve"> </w:t>
            </w:r>
            <w:r>
              <w:rPr>
                <w:rFonts w:ascii="宋体" w:eastAsia="宋体" w:hAnsi="宋体" w:cs="宋体"/>
                <w:spacing w:val="-2"/>
                <w:sz w:val="18"/>
                <w:szCs w:val="18"/>
                <w:lang w:eastAsia="zh-CN"/>
              </w:rPr>
              <w:t>等于45个日历日提供</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数据。</w:t>
            </w:r>
          </w:p>
        </w:tc>
        <w:tc>
          <w:tcPr>
            <w:tcW w:w="1911" w:type="dxa"/>
            <w:tcBorders>
              <w:top w:val="nil"/>
              <w:left w:val="single" w:sz="3" w:space="0" w:color="000000"/>
              <w:bottom w:val="nil"/>
              <w:right w:val="single" w:sz="3" w:space="0" w:color="000000"/>
            </w:tcBorders>
          </w:tcPr>
          <w:p w14:paraId="78D45B56" w14:textId="59746452" w:rsidR="006B326C" w:rsidRDefault="009B4794">
            <w:pPr>
              <w:pStyle w:val="TableParagraph"/>
              <w:spacing w:before="55" w:line="244" w:lineRule="auto"/>
              <w:ind w:left="78" w:right="152"/>
              <w:rPr>
                <w:rFonts w:ascii="宋体" w:eastAsia="宋体" w:hAnsi="宋体" w:cs="宋体"/>
                <w:sz w:val="18"/>
                <w:szCs w:val="18"/>
                <w:lang w:eastAsia="zh-CN"/>
              </w:rPr>
            </w:pPr>
            <w:r>
              <w:rPr>
                <w:rFonts w:ascii="宋体" w:eastAsia="宋体" w:hAnsi="宋体" w:cs="宋体"/>
                <w:spacing w:val="-2"/>
                <w:sz w:val="18"/>
                <w:szCs w:val="18"/>
                <w:lang w:eastAsia="zh-CN"/>
              </w:rPr>
              <w:t>平衡</w:t>
            </w:r>
            <w:del w:id="826" w:author="378653276@qq.com" w:date="2021-04-20T22:29:00Z">
              <w:r w:rsidDel="0067247E">
                <w:rPr>
                  <w:rFonts w:ascii="宋体" w:eastAsia="宋体" w:hAnsi="宋体" w:cs="宋体"/>
                  <w:spacing w:val="-2"/>
                  <w:sz w:val="18"/>
                  <w:szCs w:val="18"/>
                  <w:lang w:eastAsia="zh-CN"/>
                </w:rPr>
                <w:delText>机构</w:delText>
              </w:r>
            </w:del>
            <w:ins w:id="827" w:author="378653276@qq.com" w:date="2021-04-20T22:29:00Z">
              <w:r w:rsidR="0067247E">
                <w:rPr>
                  <w:rFonts w:ascii="宋体" w:eastAsia="宋体" w:hAnsi="宋体" w:cs="宋体"/>
                  <w:spacing w:val="-2"/>
                  <w:sz w:val="18"/>
                  <w:szCs w:val="18"/>
                  <w:lang w:eastAsia="zh-CN"/>
                </w:rPr>
                <w:t>机关</w:t>
              </w:r>
            </w:ins>
            <w:r>
              <w:rPr>
                <w:rFonts w:ascii="宋体" w:eastAsia="宋体" w:hAnsi="宋体" w:cs="宋体"/>
                <w:spacing w:val="-2"/>
                <w:sz w:val="18"/>
                <w:szCs w:val="18"/>
                <w:lang w:eastAsia="zh-CN"/>
              </w:rPr>
              <w:t>、发电机所</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有者、负载服务实</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体、资源规划师或传</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输服务提供</w:t>
            </w:r>
            <w:proofErr w:type="gramStart"/>
            <w:r>
              <w:rPr>
                <w:rFonts w:ascii="宋体" w:eastAsia="宋体" w:hAnsi="宋体" w:cs="宋体"/>
                <w:spacing w:val="-2"/>
                <w:sz w:val="18"/>
                <w:szCs w:val="18"/>
                <w:lang w:eastAsia="zh-CN"/>
              </w:rPr>
              <w:t>商未能</w:t>
            </w:r>
            <w:proofErr w:type="gramEnd"/>
            <w:r>
              <w:rPr>
                <w:rFonts w:ascii="宋体" w:eastAsia="宋体" w:hAnsi="宋体" w:cs="宋体"/>
                <w:spacing w:val="-2"/>
                <w:sz w:val="18"/>
                <w:szCs w:val="18"/>
                <w:lang w:eastAsia="zh-CN"/>
              </w:rPr>
              <w:t>在</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数据要求和报告程序</w:t>
            </w:r>
          </w:p>
        </w:tc>
      </w:tr>
      <w:tr w:rsidR="006B326C" w14:paraId="2FBA7792" w14:textId="77777777">
        <w:trPr>
          <w:trHeight w:hRule="exact" w:val="240"/>
        </w:trPr>
        <w:tc>
          <w:tcPr>
            <w:tcW w:w="442" w:type="dxa"/>
            <w:vMerge/>
            <w:tcBorders>
              <w:left w:val="single" w:sz="3" w:space="0" w:color="000000"/>
              <w:right w:val="single" w:sz="3" w:space="0" w:color="000000"/>
            </w:tcBorders>
          </w:tcPr>
          <w:p w14:paraId="57276577" w14:textId="77777777" w:rsidR="006B326C" w:rsidRDefault="006B326C">
            <w:pPr>
              <w:rPr>
                <w:lang w:eastAsia="zh-CN"/>
              </w:rPr>
            </w:pPr>
          </w:p>
        </w:tc>
        <w:tc>
          <w:tcPr>
            <w:tcW w:w="1115" w:type="dxa"/>
            <w:vMerge/>
            <w:tcBorders>
              <w:left w:val="single" w:sz="3" w:space="0" w:color="000000"/>
              <w:right w:val="single" w:sz="3" w:space="0" w:color="000000"/>
            </w:tcBorders>
          </w:tcPr>
          <w:p w14:paraId="1D6C762D" w14:textId="77777777" w:rsidR="006B326C" w:rsidRDefault="006B326C">
            <w:pPr>
              <w:rPr>
                <w:lang w:eastAsia="zh-CN"/>
              </w:rPr>
            </w:pPr>
          </w:p>
        </w:tc>
        <w:tc>
          <w:tcPr>
            <w:tcW w:w="819" w:type="dxa"/>
            <w:vMerge/>
            <w:tcBorders>
              <w:left w:val="single" w:sz="3" w:space="0" w:color="000000"/>
              <w:right w:val="single" w:sz="3" w:space="0" w:color="000000"/>
            </w:tcBorders>
          </w:tcPr>
          <w:p w14:paraId="64FE5E0F" w14:textId="77777777" w:rsidR="006B326C" w:rsidRDefault="006B326C">
            <w:pPr>
              <w:rPr>
                <w:lang w:eastAsia="zh-CN"/>
              </w:rPr>
            </w:pPr>
          </w:p>
        </w:tc>
        <w:tc>
          <w:tcPr>
            <w:tcW w:w="1912" w:type="dxa"/>
            <w:vMerge/>
            <w:tcBorders>
              <w:left w:val="single" w:sz="3" w:space="0" w:color="000000"/>
              <w:right w:val="single" w:sz="3" w:space="0" w:color="000000"/>
            </w:tcBorders>
          </w:tcPr>
          <w:p w14:paraId="0D6B4AC1" w14:textId="77777777" w:rsidR="006B326C" w:rsidRDefault="006B326C">
            <w:pPr>
              <w:rPr>
                <w:lang w:eastAsia="zh-CN"/>
              </w:rPr>
            </w:pPr>
          </w:p>
        </w:tc>
        <w:tc>
          <w:tcPr>
            <w:tcW w:w="1912" w:type="dxa"/>
            <w:vMerge/>
            <w:tcBorders>
              <w:left w:val="single" w:sz="3" w:space="0" w:color="000000"/>
              <w:right w:val="single" w:sz="3" w:space="0" w:color="000000"/>
            </w:tcBorders>
          </w:tcPr>
          <w:p w14:paraId="681F97C4" w14:textId="77777777" w:rsidR="006B326C" w:rsidRDefault="006B326C">
            <w:pPr>
              <w:rPr>
                <w:lang w:eastAsia="zh-CN"/>
              </w:rPr>
            </w:pPr>
          </w:p>
        </w:tc>
        <w:tc>
          <w:tcPr>
            <w:tcW w:w="1912" w:type="dxa"/>
            <w:vMerge/>
            <w:tcBorders>
              <w:left w:val="single" w:sz="3" w:space="0" w:color="000000"/>
              <w:right w:val="single" w:sz="3" w:space="0" w:color="000000"/>
            </w:tcBorders>
          </w:tcPr>
          <w:p w14:paraId="1F0E2940" w14:textId="77777777" w:rsidR="006B326C" w:rsidRDefault="006B326C">
            <w:pPr>
              <w:rPr>
                <w:lang w:eastAsia="zh-CN"/>
              </w:rPr>
            </w:pPr>
          </w:p>
        </w:tc>
        <w:tc>
          <w:tcPr>
            <w:tcW w:w="1911" w:type="dxa"/>
            <w:tcBorders>
              <w:top w:val="nil"/>
              <w:left w:val="single" w:sz="3" w:space="0" w:color="000000"/>
              <w:bottom w:val="nil"/>
              <w:right w:val="single" w:sz="3" w:space="0" w:color="000000"/>
            </w:tcBorders>
          </w:tcPr>
          <w:p w14:paraId="7D513711"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规定的时间表内向其</w:t>
            </w:r>
            <w:proofErr w:type="spellEnd"/>
          </w:p>
        </w:tc>
      </w:tr>
      <w:tr w:rsidR="006B326C" w14:paraId="0FBB6497" w14:textId="77777777">
        <w:trPr>
          <w:trHeight w:hRule="exact" w:val="240"/>
        </w:trPr>
        <w:tc>
          <w:tcPr>
            <w:tcW w:w="442" w:type="dxa"/>
            <w:vMerge/>
            <w:tcBorders>
              <w:left w:val="single" w:sz="3" w:space="0" w:color="000000"/>
              <w:right w:val="single" w:sz="3" w:space="0" w:color="000000"/>
            </w:tcBorders>
          </w:tcPr>
          <w:p w14:paraId="1F89E133" w14:textId="77777777" w:rsidR="006B326C" w:rsidRDefault="006B326C"/>
        </w:tc>
        <w:tc>
          <w:tcPr>
            <w:tcW w:w="1115" w:type="dxa"/>
            <w:vMerge/>
            <w:tcBorders>
              <w:left w:val="single" w:sz="3" w:space="0" w:color="000000"/>
              <w:right w:val="single" w:sz="3" w:space="0" w:color="000000"/>
            </w:tcBorders>
          </w:tcPr>
          <w:p w14:paraId="07912E1C" w14:textId="77777777" w:rsidR="006B326C" w:rsidRDefault="006B326C"/>
        </w:tc>
        <w:tc>
          <w:tcPr>
            <w:tcW w:w="819" w:type="dxa"/>
            <w:vMerge/>
            <w:tcBorders>
              <w:left w:val="single" w:sz="3" w:space="0" w:color="000000"/>
              <w:right w:val="single" w:sz="3" w:space="0" w:color="000000"/>
            </w:tcBorders>
          </w:tcPr>
          <w:p w14:paraId="67A28DB5" w14:textId="77777777" w:rsidR="006B326C" w:rsidRDefault="006B326C"/>
        </w:tc>
        <w:tc>
          <w:tcPr>
            <w:tcW w:w="1912" w:type="dxa"/>
            <w:vMerge/>
            <w:tcBorders>
              <w:left w:val="single" w:sz="3" w:space="0" w:color="000000"/>
              <w:right w:val="single" w:sz="3" w:space="0" w:color="000000"/>
            </w:tcBorders>
          </w:tcPr>
          <w:p w14:paraId="62235908" w14:textId="77777777" w:rsidR="006B326C" w:rsidRDefault="006B326C"/>
        </w:tc>
        <w:tc>
          <w:tcPr>
            <w:tcW w:w="1912" w:type="dxa"/>
            <w:vMerge/>
            <w:tcBorders>
              <w:left w:val="single" w:sz="3" w:space="0" w:color="000000"/>
              <w:right w:val="single" w:sz="3" w:space="0" w:color="000000"/>
            </w:tcBorders>
          </w:tcPr>
          <w:p w14:paraId="011B608D" w14:textId="77777777" w:rsidR="006B326C" w:rsidRDefault="006B326C"/>
        </w:tc>
        <w:tc>
          <w:tcPr>
            <w:tcW w:w="1912" w:type="dxa"/>
            <w:vMerge/>
            <w:tcBorders>
              <w:left w:val="single" w:sz="3" w:space="0" w:color="000000"/>
              <w:right w:val="single" w:sz="3" w:space="0" w:color="000000"/>
            </w:tcBorders>
          </w:tcPr>
          <w:p w14:paraId="1253B022" w14:textId="77777777" w:rsidR="006B326C" w:rsidRDefault="006B326C"/>
        </w:tc>
        <w:tc>
          <w:tcPr>
            <w:tcW w:w="1911" w:type="dxa"/>
            <w:tcBorders>
              <w:top w:val="nil"/>
              <w:left w:val="single" w:sz="3" w:space="0" w:color="000000"/>
              <w:bottom w:val="nil"/>
              <w:right w:val="single" w:sz="3" w:space="0" w:color="000000"/>
            </w:tcBorders>
          </w:tcPr>
          <w:p w14:paraId="2F98B097" w14:textId="04F2B464" w:rsidR="006B326C" w:rsidRDefault="009B4794">
            <w:pPr>
              <w:pStyle w:val="TableParagraph"/>
              <w:spacing w:line="213" w:lineRule="exact"/>
              <w:ind w:left="78"/>
              <w:rPr>
                <w:rFonts w:ascii="宋体" w:eastAsia="宋体" w:hAnsi="宋体" w:cs="宋体"/>
                <w:sz w:val="18"/>
                <w:szCs w:val="18"/>
                <w:lang w:eastAsia="zh-CN"/>
              </w:rPr>
            </w:pPr>
            <w:del w:id="828" w:author="378653276@qq.com" w:date="2021-04-20T22:30:00Z">
              <w:r w:rsidDel="0067247E">
                <w:rPr>
                  <w:rFonts w:ascii="宋体" w:eastAsia="宋体" w:hAnsi="宋体" w:cs="宋体"/>
                  <w:w w:val="105"/>
                  <w:sz w:val="18"/>
                  <w:szCs w:val="18"/>
                  <w:lang w:eastAsia="zh-CN"/>
                </w:rPr>
                <w:delText>传输规划师</w:delText>
              </w:r>
            </w:del>
            <w:ins w:id="829" w:author="378653276@qq.com" w:date="2021-04-20T22:30:00Z">
              <w:r w:rsidR="0067247E">
                <w:rPr>
                  <w:rFonts w:ascii="宋体" w:eastAsia="宋体" w:hAnsi="宋体" w:cs="宋体"/>
                  <w:w w:val="105"/>
                  <w:sz w:val="18"/>
                  <w:szCs w:val="18"/>
                  <w:lang w:eastAsia="zh-CN"/>
                </w:rPr>
                <w:t>传输规划人员</w:t>
              </w:r>
            </w:ins>
            <w:r>
              <w:rPr>
                <w:rFonts w:ascii="宋体" w:eastAsia="宋体" w:hAnsi="宋体" w:cs="宋体"/>
                <w:w w:val="105"/>
                <w:sz w:val="18"/>
                <w:szCs w:val="18"/>
                <w:lang w:eastAsia="zh-CN"/>
              </w:rPr>
              <w:t>和规划协</w:t>
            </w:r>
          </w:p>
        </w:tc>
      </w:tr>
      <w:tr w:rsidR="006B326C" w14:paraId="593C75E9" w14:textId="77777777">
        <w:trPr>
          <w:trHeight w:hRule="exact" w:val="240"/>
        </w:trPr>
        <w:tc>
          <w:tcPr>
            <w:tcW w:w="442" w:type="dxa"/>
            <w:vMerge/>
            <w:tcBorders>
              <w:left w:val="single" w:sz="3" w:space="0" w:color="000000"/>
              <w:right w:val="single" w:sz="3" w:space="0" w:color="000000"/>
            </w:tcBorders>
          </w:tcPr>
          <w:p w14:paraId="230EBAE1" w14:textId="77777777" w:rsidR="006B326C" w:rsidRDefault="006B326C">
            <w:pPr>
              <w:rPr>
                <w:lang w:eastAsia="zh-CN"/>
              </w:rPr>
            </w:pPr>
          </w:p>
        </w:tc>
        <w:tc>
          <w:tcPr>
            <w:tcW w:w="1115" w:type="dxa"/>
            <w:vMerge/>
            <w:tcBorders>
              <w:left w:val="single" w:sz="3" w:space="0" w:color="000000"/>
              <w:right w:val="single" w:sz="3" w:space="0" w:color="000000"/>
            </w:tcBorders>
          </w:tcPr>
          <w:p w14:paraId="0724068C" w14:textId="77777777" w:rsidR="006B326C" w:rsidRDefault="006B326C">
            <w:pPr>
              <w:rPr>
                <w:lang w:eastAsia="zh-CN"/>
              </w:rPr>
            </w:pPr>
          </w:p>
        </w:tc>
        <w:tc>
          <w:tcPr>
            <w:tcW w:w="819" w:type="dxa"/>
            <w:vMerge/>
            <w:tcBorders>
              <w:left w:val="single" w:sz="3" w:space="0" w:color="000000"/>
              <w:right w:val="single" w:sz="3" w:space="0" w:color="000000"/>
            </w:tcBorders>
          </w:tcPr>
          <w:p w14:paraId="0C1BD88E" w14:textId="77777777" w:rsidR="006B326C" w:rsidRDefault="006B326C">
            <w:pPr>
              <w:rPr>
                <w:lang w:eastAsia="zh-CN"/>
              </w:rPr>
            </w:pPr>
          </w:p>
        </w:tc>
        <w:tc>
          <w:tcPr>
            <w:tcW w:w="1912" w:type="dxa"/>
            <w:vMerge/>
            <w:tcBorders>
              <w:left w:val="single" w:sz="3" w:space="0" w:color="000000"/>
              <w:right w:val="single" w:sz="3" w:space="0" w:color="000000"/>
            </w:tcBorders>
          </w:tcPr>
          <w:p w14:paraId="234F7772" w14:textId="77777777" w:rsidR="006B326C" w:rsidRDefault="006B326C">
            <w:pPr>
              <w:rPr>
                <w:lang w:eastAsia="zh-CN"/>
              </w:rPr>
            </w:pPr>
          </w:p>
        </w:tc>
        <w:tc>
          <w:tcPr>
            <w:tcW w:w="1912" w:type="dxa"/>
            <w:vMerge/>
            <w:tcBorders>
              <w:left w:val="single" w:sz="3" w:space="0" w:color="000000"/>
              <w:right w:val="single" w:sz="3" w:space="0" w:color="000000"/>
            </w:tcBorders>
          </w:tcPr>
          <w:p w14:paraId="3AA626EB" w14:textId="77777777" w:rsidR="006B326C" w:rsidRDefault="006B326C">
            <w:pPr>
              <w:rPr>
                <w:lang w:eastAsia="zh-CN"/>
              </w:rPr>
            </w:pPr>
          </w:p>
        </w:tc>
        <w:tc>
          <w:tcPr>
            <w:tcW w:w="1912" w:type="dxa"/>
            <w:vMerge/>
            <w:tcBorders>
              <w:left w:val="single" w:sz="3" w:space="0" w:color="000000"/>
              <w:right w:val="single" w:sz="3" w:space="0" w:color="000000"/>
            </w:tcBorders>
          </w:tcPr>
          <w:p w14:paraId="132FE70B" w14:textId="77777777" w:rsidR="006B326C" w:rsidRDefault="006B326C">
            <w:pPr>
              <w:rPr>
                <w:lang w:eastAsia="zh-CN"/>
              </w:rPr>
            </w:pPr>
          </w:p>
        </w:tc>
        <w:tc>
          <w:tcPr>
            <w:tcW w:w="1911" w:type="dxa"/>
            <w:tcBorders>
              <w:top w:val="nil"/>
              <w:left w:val="single" w:sz="3" w:space="0" w:color="000000"/>
              <w:bottom w:val="nil"/>
              <w:right w:val="single" w:sz="3" w:space="0" w:color="000000"/>
            </w:tcBorders>
          </w:tcPr>
          <w:p w14:paraId="2FBF4EBD"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调员提供稳态、动态</w:t>
            </w:r>
            <w:proofErr w:type="spellEnd"/>
          </w:p>
        </w:tc>
      </w:tr>
      <w:tr w:rsidR="006B326C" w14:paraId="45244BCC" w14:textId="77777777">
        <w:trPr>
          <w:trHeight w:hRule="exact" w:val="241"/>
        </w:trPr>
        <w:tc>
          <w:tcPr>
            <w:tcW w:w="442" w:type="dxa"/>
            <w:vMerge/>
            <w:tcBorders>
              <w:left w:val="single" w:sz="3" w:space="0" w:color="000000"/>
              <w:right w:val="single" w:sz="3" w:space="0" w:color="000000"/>
            </w:tcBorders>
          </w:tcPr>
          <w:p w14:paraId="7F844FE5" w14:textId="77777777" w:rsidR="006B326C" w:rsidRDefault="006B326C"/>
        </w:tc>
        <w:tc>
          <w:tcPr>
            <w:tcW w:w="1115" w:type="dxa"/>
            <w:vMerge/>
            <w:tcBorders>
              <w:left w:val="single" w:sz="3" w:space="0" w:color="000000"/>
              <w:right w:val="single" w:sz="3" w:space="0" w:color="000000"/>
            </w:tcBorders>
          </w:tcPr>
          <w:p w14:paraId="11FA05BF" w14:textId="77777777" w:rsidR="006B326C" w:rsidRDefault="006B326C"/>
        </w:tc>
        <w:tc>
          <w:tcPr>
            <w:tcW w:w="819" w:type="dxa"/>
            <w:vMerge/>
            <w:tcBorders>
              <w:left w:val="single" w:sz="3" w:space="0" w:color="000000"/>
              <w:right w:val="single" w:sz="3" w:space="0" w:color="000000"/>
            </w:tcBorders>
          </w:tcPr>
          <w:p w14:paraId="3FBB261C" w14:textId="77777777" w:rsidR="006B326C" w:rsidRDefault="006B326C"/>
        </w:tc>
        <w:tc>
          <w:tcPr>
            <w:tcW w:w="1912" w:type="dxa"/>
            <w:vMerge/>
            <w:tcBorders>
              <w:left w:val="single" w:sz="3" w:space="0" w:color="000000"/>
              <w:right w:val="single" w:sz="3" w:space="0" w:color="000000"/>
            </w:tcBorders>
          </w:tcPr>
          <w:p w14:paraId="09B1E315" w14:textId="77777777" w:rsidR="006B326C" w:rsidRDefault="006B326C"/>
        </w:tc>
        <w:tc>
          <w:tcPr>
            <w:tcW w:w="1912" w:type="dxa"/>
            <w:vMerge/>
            <w:tcBorders>
              <w:left w:val="single" w:sz="3" w:space="0" w:color="000000"/>
              <w:right w:val="single" w:sz="3" w:space="0" w:color="000000"/>
            </w:tcBorders>
          </w:tcPr>
          <w:p w14:paraId="0861471E" w14:textId="77777777" w:rsidR="006B326C" w:rsidRDefault="006B326C"/>
        </w:tc>
        <w:tc>
          <w:tcPr>
            <w:tcW w:w="1912" w:type="dxa"/>
            <w:vMerge/>
            <w:tcBorders>
              <w:left w:val="single" w:sz="3" w:space="0" w:color="000000"/>
              <w:right w:val="single" w:sz="3" w:space="0" w:color="000000"/>
            </w:tcBorders>
          </w:tcPr>
          <w:p w14:paraId="16F1FD01" w14:textId="77777777" w:rsidR="006B326C" w:rsidRDefault="006B326C"/>
        </w:tc>
        <w:tc>
          <w:tcPr>
            <w:tcW w:w="1911" w:type="dxa"/>
            <w:tcBorders>
              <w:top w:val="nil"/>
              <w:left w:val="single" w:sz="3" w:space="0" w:color="000000"/>
              <w:bottom w:val="nil"/>
              <w:right w:val="single" w:sz="3" w:space="0" w:color="000000"/>
            </w:tcBorders>
          </w:tcPr>
          <w:p w14:paraId="5C83BE31"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和短路建模数据，但</w:t>
            </w:r>
            <w:proofErr w:type="spellEnd"/>
          </w:p>
        </w:tc>
      </w:tr>
      <w:tr w:rsidR="006B326C" w14:paraId="5052D8C1" w14:textId="77777777">
        <w:trPr>
          <w:trHeight w:hRule="exact" w:val="241"/>
        </w:trPr>
        <w:tc>
          <w:tcPr>
            <w:tcW w:w="442" w:type="dxa"/>
            <w:vMerge/>
            <w:tcBorders>
              <w:left w:val="single" w:sz="3" w:space="0" w:color="000000"/>
              <w:right w:val="single" w:sz="3" w:space="0" w:color="000000"/>
            </w:tcBorders>
          </w:tcPr>
          <w:p w14:paraId="1C7C9D77" w14:textId="77777777" w:rsidR="006B326C" w:rsidRDefault="006B326C"/>
        </w:tc>
        <w:tc>
          <w:tcPr>
            <w:tcW w:w="1115" w:type="dxa"/>
            <w:vMerge/>
            <w:tcBorders>
              <w:left w:val="single" w:sz="3" w:space="0" w:color="000000"/>
              <w:right w:val="single" w:sz="3" w:space="0" w:color="000000"/>
            </w:tcBorders>
          </w:tcPr>
          <w:p w14:paraId="73B1953A" w14:textId="77777777" w:rsidR="006B326C" w:rsidRDefault="006B326C"/>
        </w:tc>
        <w:tc>
          <w:tcPr>
            <w:tcW w:w="819" w:type="dxa"/>
            <w:vMerge/>
            <w:tcBorders>
              <w:left w:val="single" w:sz="3" w:space="0" w:color="000000"/>
              <w:right w:val="single" w:sz="3" w:space="0" w:color="000000"/>
            </w:tcBorders>
          </w:tcPr>
          <w:p w14:paraId="7EB6B858" w14:textId="77777777" w:rsidR="006B326C" w:rsidRDefault="006B326C"/>
        </w:tc>
        <w:tc>
          <w:tcPr>
            <w:tcW w:w="1912" w:type="dxa"/>
            <w:vMerge/>
            <w:tcBorders>
              <w:left w:val="single" w:sz="3" w:space="0" w:color="000000"/>
              <w:right w:val="single" w:sz="3" w:space="0" w:color="000000"/>
            </w:tcBorders>
          </w:tcPr>
          <w:p w14:paraId="42CB05EC" w14:textId="77777777" w:rsidR="006B326C" w:rsidRDefault="006B326C"/>
        </w:tc>
        <w:tc>
          <w:tcPr>
            <w:tcW w:w="1912" w:type="dxa"/>
            <w:vMerge/>
            <w:tcBorders>
              <w:left w:val="single" w:sz="3" w:space="0" w:color="000000"/>
              <w:right w:val="single" w:sz="3" w:space="0" w:color="000000"/>
            </w:tcBorders>
          </w:tcPr>
          <w:p w14:paraId="01AF159D" w14:textId="77777777" w:rsidR="006B326C" w:rsidRDefault="006B326C"/>
        </w:tc>
        <w:tc>
          <w:tcPr>
            <w:tcW w:w="1912" w:type="dxa"/>
            <w:vMerge/>
            <w:tcBorders>
              <w:left w:val="single" w:sz="3" w:space="0" w:color="000000"/>
              <w:right w:val="single" w:sz="3" w:space="0" w:color="000000"/>
            </w:tcBorders>
          </w:tcPr>
          <w:p w14:paraId="34DCEA93" w14:textId="77777777" w:rsidR="006B326C" w:rsidRDefault="006B326C"/>
        </w:tc>
        <w:tc>
          <w:tcPr>
            <w:tcW w:w="1911" w:type="dxa"/>
            <w:tcBorders>
              <w:top w:val="nil"/>
              <w:left w:val="single" w:sz="3" w:space="0" w:color="000000"/>
              <w:bottom w:val="nil"/>
              <w:right w:val="single" w:sz="3" w:space="0" w:color="000000"/>
            </w:tcBorders>
          </w:tcPr>
          <w:p w14:paraId="1A1FC846" w14:textId="77777777"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在规定日期后45个日</w:t>
            </w:r>
          </w:p>
        </w:tc>
      </w:tr>
      <w:tr w:rsidR="006B326C" w14:paraId="291722E3" w14:textId="77777777">
        <w:trPr>
          <w:trHeight w:hRule="exact" w:val="2677"/>
        </w:trPr>
        <w:tc>
          <w:tcPr>
            <w:tcW w:w="442" w:type="dxa"/>
            <w:vMerge/>
            <w:tcBorders>
              <w:left w:val="single" w:sz="3" w:space="0" w:color="000000"/>
              <w:bottom w:val="single" w:sz="3" w:space="0" w:color="000000"/>
              <w:right w:val="single" w:sz="3" w:space="0" w:color="000000"/>
            </w:tcBorders>
          </w:tcPr>
          <w:p w14:paraId="15524E37" w14:textId="77777777" w:rsidR="006B326C" w:rsidRDefault="006B326C"/>
        </w:tc>
        <w:tc>
          <w:tcPr>
            <w:tcW w:w="1115" w:type="dxa"/>
            <w:vMerge/>
            <w:tcBorders>
              <w:left w:val="single" w:sz="3" w:space="0" w:color="000000"/>
              <w:bottom w:val="single" w:sz="3" w:space="0" w:color="000000"/>
              <w:right w:val="single" w:sz="3" w:space="0" w:color="000000"/>
            </w:tcBorders>
          </w:tcPr>
          <w:p w14:paraId="118F4F40" w14:textId="77777777" w:rsidR="006B326C" w:rsidRDefault="006B326C"/>
        </w:tc>
        <w:tc>
          <w:tcPr>
            <w:tcW w:w="819" w:type="dxa"/>
            <w:vMerge/>
            <w:tcBorders>
              <w:left w:val="single" w:sz="3" w:space="0" w:color="000000"/>
              <w:bottom w:val="single" w:sz="3" w:space="0" w:color="000000"/>
              <w:right w:val="single" w:sz="3" w:space="0" w:color="000000"/>
            </w:tcBorders>
          </w:tcPr>
          <w:p w14:paraId="41E017BA" w14:textId="77777777" w:rsidR="006B326C" w:rsidRDefault="006B326C"/>
        </w:tc>
        <w:tc>
          <w:tcPr>
            <w:tcW w:w="1912" w:type="dxa"/>
            <w:vMerge/>
            <w:tcBorders>
              <w:left w:val="single" w:sz="3" w:space="0" w:color="000000"/>
              <w:bottom w:val="single" w:sz="3" w:space="0" w:color="000000"/>
              <w:right w:val="single" w:sz="3" w:space="0" w:color="000000"/>
            </w:tcBorders>
          </w:tcPr>
          <w:p w14:paraId="4CFB0D5E" w14:textId="77777777" w:rsidR="006B326C" w:rsidRDefault="006B326C"/>
        </w:tc>
        <w:tc>
          <w:tcPr>
            <w:tcW w:w="1912" w:type="dxa"/>
            <w:vMerge/>
            <w:tcBorders>
              <w:left w:val="single" w:sz="3" w:space="0" w:color="000000"/>
              <w:bottom w:val="single" w:sz="3" w:space="0" w:color="000000"/>
              <w:right w:val="single" w:sz="3" w:space="0" w:color="000000"/>
            </w:tcBorders>
          </w:tcPr>
          <w:p w14:paraId="563C9DF9" w14:textId="77777777" w:rsidR="006B326C" w:rsidRDefault="006B326C"/>
        </w:tc>
        <w:tc>
          <w:tcPr>
            <w:tcW w:w="1912" w:type="dxa"/>
            <w:vMerge/>
            <w:tcBorders>
              <w:left w:val="single" w:sz="3" w:space="0" w:color="000000"/>
              <w:bottom w:val="single" w:sz="3" w:space="0" w:color="000000"/>
              <w:right w:val="single" w:sz="3" w:space="0" w:color="000000"/>
            </w:tcBorders>
          </w:tcPr>
          <w:p w14:paraId="6E853697" w14:textId="77777777" w:rsidR="006B326C" w:rsidRDefault="006B326C"/>
        </w:tc>
        <w:tc>
          <w:tcPr>
            <w:tcW w:w="1911" w:type="dxa"/>
            <w:tcBorders>
              <w:top w:val="nil"/>
              <w:left w:val="single" w:sz="3" w:space="0" w:color="000000"/>
              <w:bottom w:val="single" w:sz="3" w:space="0" w:color="000000"/>
              <w:right w:val="single" w:sz="3" w:space="0" w:color="000000"/>
            </w:tcBorders>
          </w:tcPr>
          <w:p w14:paraId="078C3698"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历天内提供了数据</w:t>
            </w:r>
            <w:proofErr w:type="spellEnd"/>
            <w:r>
              <w:rPr>
                <w:rFonts w:ascii="宋体" w:eastAsia="宋体" w:hAnsi="宋体" w:cs="宋体"/>
                <w:w w:val="105"/>
                <w:sz w:val="18"/>
                <w:szCs w:val="18"/>
              </w:rPr>
              <w:t>。</w:t>
            </w:r>
          </w:p>
        </w:tc>
      </w:tr>
      <w:tr w:rsidR="006B326C" w14:paraId="2009D3C8" w14:textId="77777777">
        <w:trPr>
          <w:trHeight w:hRule="exact" w:val="333"/>
        </w:trPr>
        <w:tc>
          <w:tcPr>
            <w:tcW w:w="442" w:type="dxa"/>
            <w:vMerge w:val="restart"/>
            <w:tcBorders>
              <w:top w:val="single" w:sz="3" w:space="0" w:color="000000"/>
              <w:left w:val="single" w:sz="3" w:space="0" w:color="000000"/>
              <w:right w:val="single" w:sz="3" w:space="0" w:color="000000"/>
            </w:tcBorders>
          </w:tcPr>
          <w:p w14:paraId="77A224BF" w14:textId="77777777" w:rsidR="006B326C" w:rsidRDefault="009B4794">
            <w:pPr>
              <w:pStyle w:val="TableParagraph"/>
              <w:spacing w:before="59"/>
              <w:ind w:left="82"/>
              <w:rPr>
                <w:rFonts w:ascii="宋体" w:eastAsia="宋体" w:hAnsi="宋体" w:cs="宋体"/>
                <w:sz w:val="17"/>
                <w:szCs w:val="17"/>
              </w:rPr>
            </w:pPr>
            <w:r>
              <w:rPr>
                <w:rFonts w:ascii="宋体"/>
                <w:b/>
                <w:sz w:val="17"/>
              </w:rPr>
              <w:t>r3</w:t>
            </w:r>
          </w:p>
        </w:tc>
        <w:tc>
          <w:tcPr>
            <w:tcW w:w="1115" w:type="dxa"/>
            <w:vMerge w:val="restart"/>
            <w:tcBorders>
              <w:top w:val="single" w:sz="3" w:space="0" w:color="000000"/>
              <w:left w:val="single" w:sz="3" w:space="0" w:color="000000"/>
              <w:right w:val="single" w:sz="3" w:space="0" w:color="000000"/>
            </w:tcBorders>
          </w:tcPr>
          <w:p w14:paraId="22689BC4" w14:textId="77777777" w:rsidR="006B326C" w:rsidRDefault="009B4794">
            <w:pPr>
              <w:pStyle w:val="TableParagraph"/>
              <w:spacing w:before="66"/>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222C62BB" w14:textId="77777777" w:rsidR="006B326C" w:rsidRDefault="009B4794">
            <w:pPr>
              <w:pStyle w:val="TableParagraph"/>
              <w:spacing w:before="66"/>
              <w:ind w:left="81"/>
              <w:rPr>
                <w:rFonts w:ascii="宋体" w:eastAsia="宋体" w:hAnsi="宋体" w:cs="宋体"/>
                <w:sz w:val="18"/>
                <w:szCs w:val="18"/>
              </w:rPr>
            </w:pPr>
            <w:proofErr w:type="spellStart"/>
            <w:r>
              <w:rPr>
                <w:rFonts w:ascii="宋体" w:eastAsia="宋体" w:hAnsi="宋体" w:cs="宋体"/>
                <w:b/>
                <w:bCs/>
                <w:w w:val="105"/>
                <w:sz w:val="18"/>
                <w:szCs w:val="18"/>
              </w:rPr>
              <w:t>低一点</w:t>
            </w:r>
            <w:proofErr w:type="spellEnd"/>
          </w:p>
        </w:tc>
        <w:tc>
          <w:tcPr>
            <w:tcW w:w="1912" w:type="dxa"/>
            <w:tcBorders>
              <w:top w:val="single" w:sz="3" w:space="0" w:color="000000"/>
              <w:left w:val="single" w:sz="3" w:space="0" w:color="000000"/>
              <w:bottom w:val="nil"/>
              <w:right w:val="single" w:sz="3" w:space="0" w:color="000000"/>
            </w:tcBorders>
          </w:tcPr>
          <w:p w14:paraId="1BD46013" w14:textId="61397B86" w:rsidR="006B326C" w:rsidRDefault="009B4794">
            <w:pPr>
              <w:pStyle w:val="TableParagraph"/>
              <w:spacing w:before="66"/>
              <w:ind w:left="80"/>
              <w:rPr>
                <w:rFonts w:ascii="宋体" w:eastAsia="宋体" w:hAnsi="宋体" w:cs="宋体"/>
                <w:sz w:val="18"/>
                <w:szCs w:val="18"/>
              </w:rPr>
            </w:pPr>
            <w:proofErr w:type="spellStart"/>
            <w:r>
              <w:rPr>
                <w:rFonts w:ascii="宋体" w:eastAsia="宋体" w:hAnsi="宋体" w:cs="宋体"/>
                <w:w w:val="105"/>
                <w:sz w:val="18"/>
                <w:szCs w:val="18"/>
              </w:rPr>
              <w:t>平衡</w:t>
            </w:r>
            <w:del w:id="830" w:author="378653276@qq.com" w:date="2021-04-20T22:29:00Z">
              <w:r w:rsidDel="0067247E">
                <w:rPr>
                  <w:rFonts w:ascii="宋体" w:eastAsia="宋体" w:hAnsi="宋体" w:cs="宋体"/>
                  <w:w w:val="105"/>
                  <w:sz w:val="18"/>
                  <w:szCs w:val="18"/>
                </w:rPr>
                <w:delText>机构</w:delText>
              </w:r>
            </w:del>
            <w:ins w:id="831"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single" w:sz="3" w:space="0" w:color="000000"/>
              <w:left w:val="single" w:sz="3" w:space="0" w:color="000000"/>
              <w:bottom w:val="nil"/>
              <w:right w:val="single" w:sz="3" w:space="0" w:color="000000"/>
            </w:tcBorders>
          </w:tcPr>
          <w:p w14:paraId="3D767EF6" w14:textId="7544A66F" w:rsidR="006B326C" w:rsidRDefault="009B4794">
            <w:pPr>
              <w:pStyle w:val="TableParagraph"/>
              <w:spacing w:before="66"/>
              <w:ind w:left="79"/>
              <w:rPr>
                <w:rFonts w:ascii="宋体" w:eastAsia="宋体" w:hAnsi="宋体" w:cs="宋体"/>
                <w:sz w:val="18"/>
                <w:szCs w:val="18"/>
              </w:rPr>
            </w:pPr>
            <w:proofErr w:type="spellStart"/>
            <w:r>
              <w:rPr>
                <w:rFonts w:ascii="宋体" w:eastAsia="宋体" w:hAnsi="宋体" w:cs="宋体"/>
                <w:w w:val="105"/>
                <w:sz w:val="18"/>
                <w:szCs w:val="18"/>
              </w:rPr>
              <w:t>平衡</w:t>
            </w:r>
            <w:del w:id="832" w:author="378653276@qq.com" w:date="2021-04-20T22:29:00Z">
              <w:r w:rsidDel="0067247E">
                <w:rPr>
                  <w:rFonts w:ascii="宋体" w:eastAsia="宋体" w:hAnsi="宋体" w:cs="宋体"/>
                  <w:w w:val="105"/>
                  <w:sz w:val="18"/>
                  <w:szCs w:val="18"/>
                </w:rPr>
                <w:delText>机构</w:delText>
              </w:r>
            </w:del>
            <w:ins w:id="833"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2" w:type="dxa"/>
            <w:tcBorders>
              <w:top w:val="single" w:sz="3" w:space="0" w:color="000000"/>
              <w:left w:val="single" w:sz="3" w:space="0" w:color="000000"/>
              <w:bottom w:val="nil"/>
              <w:right w:val="single" w:sz="3" w:space="0" w:color="000000"/>
            </w:tcBorders>
          </w:tcPr>
          <w:p w14:paraId="05F176D7" w14:textId="65B1D999" w:rsidR="006B326C" w:rsidRDefault="009B4794">
            <w:pPr>
              <w:pStyle w:val="TableParagraph"/>
              <w:spacing w:before="66"/>
              <w:ind w:left="79"/>
              <w:rPr>
                <w:rFonts w:ascii="宋体" w:eastAsia="宋体" w:hAnsi="宋体" w:cs="宋体"/>
                <w:sz w:val="18"/>
                <w:szCs w:val="18"/>
              </w:rPr>
            </w:pPr>
            <w:proofErr w:type="spellStart"/>
            <w:r>
              <w:rPr>
                <w:rFonts w:ascii="宋体" w:eastAsia="宋体" w:hAnsi="宋体" w:cs="宋体"/>
                <w:w w:val="105"/>
                <w:sz w:val="18"/>
                <w:szCs w:val="18"/>
              </w:rPr>
              <w:t>平衡</w:t>
            </w:r>
            <w:del w:id="834" w:author="378653276@qq.com" w:date="2021-04-20T22:29:00Z">
              <w:r w:rsidDel="0067247E">
                <w:rPr>
                  <w:rFonts w:ascii="宋体" w:eastAsia="宋体" w:hAnsi="宋体" w:cs="宋体"/>
                  <w:w w:val="105"/>
                  <w:sz w:val="18"/>
                  <w:szCs w:val="18"/>
                </w:rPr>
                <w:delText>机构</w:delText>
              </w:r>
            </w:del>
            <w:ins w:id="835"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c>
          <w:tcPr>
            <w:tcW w:w="1911" w:type="dxa"/>
            <w:tcBorders>
              <w:top w:val="single" w:sz="3" w:space="0" w:color="000000"/>
              <w:left w:val="single" w:sz="3" w:space="0" w:color="000000"/>
              <w:bottom w:val="nil"/>
              <w:right w:val="single" w:sz="3" w:space="0" w:color="000000"/>
            </w:tcBorders>
          </w:tcPr>
          <w:p w14:paraId="1B68D6EC" w14:textId="72F5A45C" w:rsidR="006B326C" w:rsidRDefault="009B4794">
            <w:pPr>
              <w:pStyle w:val="TableParagraph"/>
              <w:spacing w:before="66"/>
              <w:ind w:left="78"/>
              <w:rPr>
                <w:rFonts w:ascii="宋体" w:eastAsia="宋体" w:hAnsi="宋体" w:cs="宋体"/>
                <w:sz w:val="18"/>
                <w:szCs w:val="18"/>
              </w:rPr>
            </w:pPr>
            <w:proofErr w:type="spellStart"/>
            <w:r>
              <w:rPr>
                <w:rFonts w:ascii="宋体" w:eastAsia="宋体" w:hAnsi="宋体" w:cs="宋体"/>
                <w:w w:val="105"/>
                <w:sz w:val="18"/>
                <w:szCs w:val="18"/>
              </w:rPr>
              <w:t>平衡</w:t>
            </w:r>
            <w:del w:id="836" w:author="378653276@qq.com" w:date="2021-04-20T22:29:00Z">
              <w:r w:rsidDel="0067247E">
                <w:rPr>
                  <w:rFonts w:ascii="宋体" w:eastAsia="宋体" w:hAnsi="宋体" w:cs="宋体"/>
                  <w:w w:val="105"/>
                  <w:sz w:val="18"/>
                  <w:szCs w:val="18"/>
                </w:rPr>
                <w:delText>机构</w:delText>
              </w:r>
            </w:del>
            <w:ins w:id="837" w:author="378653276@qq.com" w:date="2021-04-20T22:29:00Z">
              <w:r w:rsidR="0067247E">
                <w:rPr>
                  <w:rFonts w:ascii="宋体" w:eastAsia="宋体" w:hAnsi="宋体" w:cs="宋体"/>
                  <w:w w:val="105"/>
                  <w:sz w:val="18"/>
                  <w:szCs w:val="18"/>
                </w:rPr>
                <w:t>机关</w:t>
              </w:r>
            </w:ins>
            <w:r>
              <w:rPr>
                <w:rFonts w:ascii="宋体" w:eastAsia="宋体" w:hAnsi="宋体" w:cs="宋体"/>
                <w:w w:val="105"/>
                <w:sz w:val="18"/>
                <w:szCs w:val="18"/>
              </w:rPr>
              <w:t>、发电机所</w:t>
            </w:r>
            <w:proofErr w:type="spellEnd"/>
          </w:p>
        </w:tc>
      </w:tr>
      <w:tr w:rsidR="006B326C" w14:paraId="3CF4670E" w14:textId="77777777">
        <w:trPr>
          <w:trHeight w:hRule="exact" w:val="240"/>
        </w:trPr>
        <w:tc>
          <w:tcPr>
            <w:tcW w:w="442" w:type="dxa"/>
            <w:vMerge/>
            <w:tcBorders>
              <w:left w:val="single" w:sz="3" w:space="0" w:color="000000"/>
              <w:right w:val="single" w:sz="3" w:space="0" w:color="000000"/>
            </w:tcBorders>
          </w:tcPr>
          <w:p w14:paraId="340E7467" w14:textId="77777777" w:rsidR="006B326C" w:rsidRDefault="006B326C"/>
        </w:tc>
        <w:tc>
          <w:tcPr>
            <w:tcW w:w="1115" w:type="dxa"/>
            <w:vMerge/>
            <w:tcBorders>
              <w:left w:val="single" w:sz="3" w:space="0" w:color="000000"/>
              <w:right w:val="single" w:sz="3" w:space="0" w:color="000000"/>
            </w:tcBorders>
          </w:tcPr>
          <w:p w14:paraId="2994579B" w14:textId="77777777" w:rsidR="006B326C" w:rsidRDefault="006B326C"/>
        </w:tc>
        <w:tc>
          <w:tcPr>
            <w:tcW w:w="819" w:type="dxa"/>
            <w:vMerge/>
            <w:tcBorders>
              <w:left w:val="single" w:sz="3" w:space="0" w:color="000000"/>
              <w:right w:val="single" w:sz="3" w:space="0" w:color="000000"/>
            </w:tcBorders>
          </w:tcPr>
          <w:p w14:paraId="3AF19406" w14:textId="77777777" w:rsidR="006B326C" w:rsidRDefault="006B326C"/>
        </w:tc>
        <w:tc>
          <w:tcPr>
            <w:tcW w:w="1912" w:type="dxa"/>
            <w:tcBorders>
              <w:top w:val="nil"/>
              <w:left w:val="single" w:sz="3" w:space="0" w:color="000000"/>
              <w:bottom w:val="nil"/>
              <w:right w:val="single" w:sz="3" w:space="0" w:color="000000"/>
            </w:tcBorders>
          </w:tcPr>
          <w:p w14:paraId="60C8854A"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07AE634B"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2" w:type="dxa"/>
            <w:tcBorders>
              <w:top w:val="nil"/>
              <w:left w:val="single" w:sz="3" w:space="0" w:color="000000"/>
              <w:bottom w:val="nil"/>
              <w:right w:val="single" w:sz="3" w:space="0" w:color="000000"/>
            </w:tcBorders>
          </w:tcPr>
          <w:p w14:paraId="4823EDF1"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c>
          <w:tcPr>
            <w:tcW w:w="1911" w:type="dxa"/>
            <w:tcBorders>
              <w:top w:val="nil"/>
              <w:left w:val="single" w:sz="3" w:space="0" w:color="000000"/>
              <w:bottom w:val="nil"/>
              <w:right w:val="single" w:sz="3" w:space="0" w:color="000000"/>
            </w:tcBorders>
          </w:tcPr>
          <w:p w14:paraId="256C0B26"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有者、负载服务实</w:t>
            </w:r>
            <w:proofErr w:type="spellEnd"/>
          </w:p>
        </w:tc>
      </w:tr>
      <w:tr w:rsidR="006B326C" w14:paraId="12CFCC4E" w14:textId="77777777">
        <w:trPr>
          <w:trHeight w:hRule="exact" w:val="240"/>
        </w:trPr>
        <w:tc>
          <w:tcPr>
            <w:tcW w:w="442" w:type="dxa"/>
            <w:vMerge/>
            <w:tcBorders>
              <w:left w:val="single" w:sz="3" w:space="0" w:color="000000"/>
              <w:right w:val="single" w:sz="3" w:space="0" w:color="000000"/>
            </w:tcBorders>
          </w:tcPr>
          <w:p w14:paraId="07224B0C" w14:textId="77777777" w:rsidR="006B326C" w:rsidRDefault="006B326C"/>
        </w:tc>
        <w:tc>
          <w:tcPr>
            <w:tcW w:w="1115" w:type="dxa"/>
            <w:vMerge/>
            <w:tcBorders>
              <w:left w:val="single" w:sz="3" w:space="0" w:color="000000"/>
              <w:right w:val="single" w:sz="3" w:space="0" w:color="000000"/>
            </w:tcBorders>
          </w:tcPr>
          <w:p w14:paraId="49A5BF5C" w14:textId="77777777" w:rsidR="006B326C" w:rsidRDefault="006B326C"/>
        </w:tc>
        <w:tc>
          <w:tcPr>
            <w:tcW w:w="819" w:type="dxa"/>
            <w:vMerge/>
            <w:tcBorders>
              <w:left w:val="single" w:sz="3" w:space="0" w:color="000000"/>
              <w:right w:val="single" w:sz="3" w:space="0" w:color="000000"/>
            </w:tcBorders>
          </w:tcPr>
          <w:p w14:paraId="76AB0881" w14:textId="77777777" w:rsidR="006B326C" w:rsidRDefault="006B326C"/>
        </w:tc>
        <w:tc>
          <w:tcPr>
            <w:tcW w:w="1912" w:type="dxa"/>
            <w:tcBorders>
              <w:top w:val="nil"/>
              <w:left w:val="single" w:sz="3" w:space="0" w:color="000000"/>
              <w:bottom w:val="nil"/>
              <w:right w:val="single" w:sz="3" w:space="0" w:color="000000"/>
            </w:tcBorders>
          </w:tcPr>
          <w:p w14:paraId="1A724622"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2" w:type="dxa"/>
            <w:tcBorders>
              <w:top w:val="nil"/>
              <w:left w:val="single" w:sz="3" w:space="0" w:color="000000"/>
              <w:bottom w:val="nil"/>
              <w:right w:val="single" w:sz="3" w:space="0" w:color="000000"/>
            </w:tcBorders>
          </w:tcPr>
          <w:p w14:paraId="2CF95733"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2" w:type="dxa"/>
            <w:tcBorders>
              <w:top w:val="nil"/>
              <w:left w:val="single" w:sz="3" w:space="0" w:color="000000"/>
              <w:bottom w:val="nil"/>
              <w:right w:val="single" w:sz="3" w:space="0" w:color="000000"/>
            </w:tcBorders>
          </w:tcPr>
          <w:p w14:paraId="749318FD"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c>
          <w:tcPr>
            <w:tcW w:w="1911" w:type="dxa"/>
            <w:tcBorders>
              <w:top w:val="nil"/>
              <w:left w:val="single" w:sz="3" w:space="0" w:color="000000"/>
              <w:bottom w:val="nil"/>
              <w:right w:val="single" w:sz="3" w:space="0" w:color="000000"/>
            </w:tcBorders>
          </w:tcPr>
          <w:p w14:paraId="4A329D77"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体、资源规划师、传</w:t>
            </w:r>
            <w:proofErr w:type="spellEnd"/>
          </w:p>
        </w:tc>
      </w:tr>
      <w:tr w:rsidR="006B326C" w14:paraId="717AC3E5" w14:textId="77777777">
        <w:trPr>
          <w:trHeight w:hRule="exact" w:val="233"/>
        </w:trPr>
        <w:tc>
          <w:tcPr>
            <w:tcW w:w="442" w:type="dxa"/>
            <w:vMerge/>
            <w:tcBorders>
              <w:left w:val="single" w:sz="3" w:space="0" w:color="000000"/>
              <w:right w:val="single" w:sz="3" w:space="0" w:color="000000"/>
            </w:tcBorders>
          </w:tcPr>
          <w:p w14:paraId="48DD794B" w14:textId="77777777" w:rsidR="006B326C" w:rsidRDefault="006B326C"/>
        </w:tc>
        <w:tc>
          <w:tcPr>
            <w:tcW w:w="1115" w:type="dxa"/>
            <w:vMerge/>
            <w:tcBorders>
              <w:left w:val="single" w:sz="3" w:space="0" w:color="000000"/>
              <w:right w:val="single" w:sz="3" w:space="0" w:color="000000"/>
            </w:tcBorders>
          </w:tcPr>
          <w:p w14:paraId="73830B7C" w14:textId="77777777" w:rsidR="006B326C" w:rsidRDefault="006B326C"/>
        </w:tc>
        <w:tc>
          <w:tcPr>
            <w:tcW w:w="819" w:type="dxa"/>
            <w:vMerge/>
            <w:tcBorders>
              <w:left w:val="single" w:sz="3" w:space="0" w:color="000000"/>
              <w:right w:val="single" w:sz="3" w:space="0" w:color="000000"/>
            </w:tcBorders>
          </w:tcPr>
          <w:p w14:paraId="055C7AB4" w14:textId="77777777" w:rsidR="006B326C" w:rsidRDefault="006B326C"/>
        </w:tc>
        <w:tc>
          <w:tcPr>
            <w:tcW w:w="1912" w:type="dxa"/>
            <w:tcBorders>
              <w:top w:val="nil"/>
              <w:left w:val="single" w:sz="3" w:space="0" w:color="000000"/>
              <w:bottom w:val="nil"/>
              <w:right w:val="single" w:sz="3" w:space="0" w:color="000000"/>
            </w:tcBorders>
          </w:tcPr>
          <w:p w14:paraId="47DBF92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2" w:type="dxa"/>
            <w:tcBorders>
              <w:top w:val="nil"/>
              <w:left w:val="single" w:sz="3" w:space="0" w:color="000000"/>
              <w:bottom w:val="nil"/>
              <w:right w:val="single" w:sz="3" w:space="0" w:color="000000"/>
            </w:tcBorders>
          </w:tcPr>
          <w:p w14:paraId="5CF2E626"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2" w:type="dxa"/>
            <w:tcBorders>
              <w:top w:val="nil"/>
              <w:left w:val="single" w:sz="3" w:space="0" w:color="000000"/>
              <w:bottom w:val="nil"/>
              <w:right w:val="single" w:sz="3" w:space="0" w:color="000000"/>
            </w:tcBorders>
          </w:tcPr>
          <w:p w14:paraId="6D741F7C"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c>
          <w:tcPr>
            <w:tcW w:w="1911" w:type="dxa"/>
            <w:tcBorders>
              <w:top w:val="nil"/>
              <w:left w:val="single" w:sz="3" w:space="0" w:color="000000"/>
              <w:bottom w:val="nil"/>
              <w:right w:val="single" w:sz="3" w:space="0" w:color="000000"/>
            </w:tcBorders>
          </w:tcPr>
          <w:p w14:paraId="1AE8D687"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输所有者或</w:t>
            </w:r>
            <w:proofErr w:type="spellEnd"/>
          </w:p>
        </w:tc>
      </w:tr>
      <w:tr w:rsidR="006B326C" w14:paraId="0A600D4E" w14:textId="77777777">
        <w:trPr>
          <w:trHeight w:hRule="exact" w:val="640"/>
        </w:trPr>
        <w:tc>
          <w:tcPr>
            <w:tcW w:w="442" w:type="dxa"/>
            <w:vMerge/>
            <w:tcBorders>
              <w:left w:val="single" w:sz="3" w:space="0" w:color="000000"/>
              <w:bottom w:val="single" w:sz="3" w:space="0" w:color="000000"/>
              <w:right w:val="single" w:sz="3" w:space="0" w:color="000000"/>
            </w:tcBorders>
          </w:tcPr>
          <w:p w14:paraId="0DBA13A4" w14:textId="77777777" w:rsidR="006B326C" w:rsidRDefault="006B326C"/>
        </w:tc>
        <w:tc>
          <w:tcPr>
            <w:tcW w:w="1115" w:type="dxa"/>
            <w:vMerge/>
            <w:tcBorders>
              <w:left w:val="single" w:sz="3" w:space="0" w:color="000000"/>
              <w:bottom w:val="single" w:sz="3" w:space="0" w:color="000000"/>
              <w:right w:val="single" w:sz="3" w:space="0" w:color="000000"/>
            </w:tcBorders>
          </w:tcPr>
          <w:p w14:paraId="36904056" w14:textId="77777777" w:rsidR="006B326C" w:rsidRDefault="006B326C"/>
        </w:tc>
        <w:tc>
          <w:tcPr>
            <w:tcW w:w="819" w:type="dxa"/>
            <w:vMerge/>
            <w:tcBorders>
              <w:left w:val="single" w:sz="3" w:space="0" w:color="000000"/>
              <w:bottom w:val="single" w:sz="3" w:space="0" w:color="000000"/>
              <w:right w:val="single" w:sz="3" w:space="0" w:color="000000"/>
            </w:tcBorders>
          </w:tcPr>
          <w:p w14:paraId="57010134" w14:textId="77777777" w:rsidR="006B326C" w:rsidRDefault="006B326C"/>
        </w:tc>
        <w:tc>
          <w:tcPr>
            <w:tcW w:w="1912" w:type="dxa"/>
            <w:tcBorders>
              <w:top w:val="nil"/>
              <w:left w:val="single" w:sz="3" w:space="0" w:color="000000"/>
              <w:bottom w:val="single" w:sz="3" w:space="0" w:color="000000"/>
              <w:right w:val="single" w:sz="3" w:space="0" w:color="000000"/>
            </w:tcBorders>
          </w:tcPr>
          <w:p w14:paraId="5C97F930"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2" w:type="dxa"/>
            <w:tcBorders>
              <w:top w:val="nil"/>
              <w:left w:val="single" w:sz="3" w:space="0" w:color="000000"/>
              <w:bottom w:val="single" w:sz="3" w:space="0" w:color="000000"/>
              <w:right w:val="single" w:sz="3" w:space="0" w:color="000000"/>
            </w:tcBorders>
          </w:tcPr>
          <w:p w14:paraId="4D3F8359"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2" w:type="dxa"/>
            <w:tcBorders>
              <w:top w:val="nil"/>
              <w:left w:val="single" w:sz="3" w:space="0" w:color="000000"/>
              <w:bottom w:val="single" w:sz="3" w:space="0" w:color="000000"/>
              <w:right w:val="single" w:sz="3" w:space="0" w:color="000000"/>
            </w:tcBorders>
          </w:tcPr>
          <w:p w14:paraId="189ED02A"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c>
          <w:tcPr>
            <w:tcW w:w="1911" w:type="dxa"/>
            <w:tcBorders>
              <w:top w:val="nil"/>
              <w:left w:val="single" w:sz="3" w:space="0" w:color="000000"/>
              <w:bottom w:val="single" w:sz="3" w:space="0" w:color="000000"/>
              <w:right w:val="single" w:sz="3" w:space="0" w:color="000000"/>
            </w:tcBorders>
          </w:tcPr>
          <w:p w14:paraId="1FA4A524"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传输服务</w:t>
            </w:r>
            <w:proofErr w:type="spellEnd"/>
          </w:p>
        </w:tc>
      </w:tr>
    </w:tbl>
    <w:p w14:paraId="21EB17CB" w14:textId="77777777" w:rsidR="006B326C" w:rsidRDefault="006B326C">
      <w:pPr>
        <w:rPr>
          <w:rFonts w:ascii="宋体" w:eastAsia="宋体" w:hAnsi="宋体" w:cs="宋体"/>
          <w:b/>
          <w:bCs/>
          <w:sz w:val="20"/>
          <w:szCs w:val="20"/>
        </w:rPr>
      </w:pPr>
    </w:p>
    <w:p w14:paraId="52FC91E6" w14:textId="77777777" w:rsidR="006B326C" w:rsidRDefault="006B326C">
      <w:pPr>
        <w:spacing w:before="1"/>
        <w:rPr>
          <w:rFonts w:ascii="宋体" w:eastAsia="宋体" w:hAnsi="宋体" w:cs="宋体"/>
          <w:b/>
          <w:bCs/>
          <w:sz w:val="15"/>
          <w:szCs w:val="15"/>
        </w:rPr>
      </w:pPr>
    </w:p>
    <w:p w14:paraId="3E760583" w14:textId="77777777" w:rsidR="006B326C" w:rsidRDefault="009B4794">
      <w:pPr>
        <w:spacing w:before="57"/>
        <w:ind w:right="2584"/>
        <w:jc w:val="right"/>
        <w:rPr>
          <w:rFonts w:ascii="宋体" w:eastAsia="宋体" w:hAnsi="宋体" w:cs="宋体"/>
          <w:sz w:val="14"/>
          <w:szCs w:val="14"/>
        </w:rPr>
      </w:pPr>
      <w:r>
        <w:rPr>
          <w:rFonts w:ascii="Times New Roman" w:eastAsia="Times New Roman" w:hAnsi="Times New Roman" w:cs="Times New Roman"/>
          <w:spacing w:val="-1"/>
          <w:w w:val="95"/>
          <w:sz w:val="14"/>
          <w:szCs w:val="14"/>
        </w:rPr>
        <w:t>10</w:t>
      </w:r>
      <w:r>
        <w:rPr>
          <w:rFonts w:ascii="宋体" w:eastAsia="宋体" w:hAnsi="宋体" w:cs="宋体"/>
          <w:b/>
          <w:bCs/>
          <w:spacing w:val="-1"/>
          <w:w w:val="95"/>
          <w:sz w:val="14"/>
          <w:szCs w:val="14"/>
        </w:rPr>
        <w:t>第19页第10</w:t>
      </w:r>
    </w:p>
    <w:p w14:paraId="50BE4E14" w14:textId="77777777" w:rsidR="006B326C" w:rsidRDefault="006B326C">
      <w:pPr>
        <w:jc w:val="right"/>
        <w:rPr>
          <w:rFonts w:ascii="宋体" w:eastAsia="宋体" w:hAnsi="宋体" w:cs="宋体"/>
          <w:sz w:val="14"/>
          <w:szCs w:val="14"/>
        </w:rPr>
        <w:sectPr w:rsidR="006B326C">
          <w:headerReference w:type="default" r:id="rId101"/>
          <w:footerReference w:type="default" r:id="rId102"/>
          <w:pgSz w:w="12240" w:h="15840"/>
          <w:pgMar w:top="3960" w:right="980" w:bottom="280" w:left="980" w:header="3766" w:footer="0" w:gutter="0"/>
          <w:cols w:space="720"/>
        </w:sectPr>
      </w:pPr>
    </w:p>
    <w:p w14:paraId="2FC626CA"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34CEF2E3" w14:textId="77777777">
        <w:trPr>
          <w:trHeight w:hRule="exact" w:val="242"/>
        </w:trPr>
        <w:tc>
          <w:tcPr>
            <w:tcW w:w="442" w:type="dxa"/>
            <w:vMerge w:val="restart"/>
            <w:tcBorders>
              <w:top w:val="single" w:sz="3" w:space="0" w:color="000000"/>
              <w:left w:val="single" w:sz="3" w:space="0" w:color="000000"/>
              <w:right w:val="single" w:sz="3" w:space="0" w:color="000000"/>
            </w:tcBorders>
          </w:tcPr>
          <w:p w14:paraId="5FCADED6" w14:textId="77777777" w:rsidR="006B326C" w:rsidRDefault="006B326C"/>
        </w:tc>
        <w:tc>
          <w:tcPr>
            <w:tcW w:w="1115" w:type="dxa"/>
            <w:vMerge w:val="restart"/>
            <w:tcBorders>
              <w:top w:val="single" w:sz="3" w:space="0" w:color="000000"/>
              <w:left w:val="single" w:sz="3" w:space="0" w:color="000000"/>
              <w:right w:val="single" w:sz="3" w:space="0" w:color="000000"/>
            </w:tcBorders>
          </w:tcPr>
          <w:p w14:paraId="04D38E37" w14:textId="77777777" w:rsidR="006B326C" w:rsidRDefault="006B326C"/>
        </w:tc>
        <w:tc>
          <w:tcPr>
            <w:tcW w:w="819" w:type="dxa"/>
            <w:vMerge w:val="restart"/>
            <w:tcBorders>
              <w:top w:val="single" w:sz="3" w:space="0" w:color="000000"/>
              <w:left w:val="single" w:sz="3" w:space="0" w:color="000000"/>
              <w:right w:val="single" w:sz="3" w:space="0" w:color="000000"/>
            </w:tcBorders>
          </w:tcPr>
          <w:p w14:paraId="4303789F" w14:textId="77777777" w:rsidR="006B326C" w:rsidRDefault="006B326C"/>
        </w:tc>
        <w:tc>
          <w:tcPr>
            <w:tcW w:w="1912" w:type="dxa"/>
            <w:tcBorders>
              <w:top w:val="single" w:sz="3" w:space="0" w:color="000000"/>
              <w:left w:val="single" w:sz="3" w:space="0" w:color="000000"/>
              <w:bottom w:val="nil"/>
              <w:right w:val="single" w:sz="3" w:space="0" w:color="000000"/>
            </w:tcBorders>
          </w:tcPr>
          <w:p w14:paraId="77373EC7" w14:textId="77777777" w:rsidR="006B326C" w:rsidRDefault="009B4794">
            <w:pPr>
              <w:pStyle w:val="TableParagraph"/>
              <w:spacing w:line="211" w:lineRule="exact"/>
              <w:ind w:left="80"/>
              <w:rPr>
                <w:rFonts w:ascii="宋体" w:eastAsia="宋体" w:hAnsi="宋体" w:cs="宋体"/>
                <w:sz w:val="18"/>
                <w:szCs w:val="18"/>
              </w:rPr>
            </w:pPr>
            <w:r>
              <w:rPr>
                <w:rFonts w:ascii="宋体" w:eastAsia="宋体" w:hAnsi="宋体" w:cs="宋体"/>
                <w:w w:val="105"/>
                <w:sz w:val="18"/>
                <w:szCs w:val="18"/>
              </w:rPr>
              <w:t>供应商未能在90个日</w:t>
            </w:r>
          </w:p>
        </w:tc>
        <w:tc>
          <w:tcPr>
            <w:tcW w:w="1912" w:type="dxa"/>
            <w:tcBorders>
              <w:top w:val="single" w:sz="3" w:space="0" w:color="000000"/>
              <w:left w:val="single" w:sz="3" w:space="0" w:color="000000"/>
              <w:bottom w:val="nil"/>
              <w:right w:val="single" w:sz="3" w:space="0" w:color="000000"/>
            </w:tcBorders>
          </w:tcPr>
          <w:p w14:paraId="1D706263" w14:textId="77777777"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供应商未能在90个日</w:t>
            </w:r>
          </w:p>
        </w:tc>
        <w:tc>
          <w:tcPr>
            <w:tcW w:w="1912" w:type="dxa"/>
            <w:tcBorders>
              <w:top w:val="single" w:sz="3" w:space="0" w:color="000000"/>
              <w:left w:val="single" w:sz="3" w:space="0" w:color="000000"/>
              <w:bottom w:val="nil"/>
              <w:right w:val="single" w:sz="3" w:space="0" w:color="000000"/>
            </w:tcBorders>
          </w:tcPr>
          <w:p w14:paraId="7B7B40CF" w14:textId="77777777" w:rsidR="006B326C" w:rsidRDefault="009B4794">
            <w:pPr>
              <w:pStyle w:val="TableParagraph"/>
              <w:spacing w:line="211" w:lineRule="exact"/>
              <w:ind w:left="79"/>
              <w:rPr>
                <w:rFonts w:ascii="宋体" w:eastAsia="宋体" w:hAnsi="宋体" w:cs="宋体"/>
                <w:sz w:val="18"/>
                <w:szCs w:val="18"/>
              </w:rPr>
            </w:pPr>
            <w:r>
              <w:rPr>
                <w:rFonts w:ascii="宋体" w:eastAsia="宋体" w:hAnsi="宋体" w:cs="宋体"/>
                <w:w w:val="105"/>
                <w:sz w:val="18"/>
                <w:szCs w:val="18"/>
              </w:rPr>
              <w:t>供应商未能在90个日</w:t>
            </w:r>
          </w:p>
        </w:tc>
        <w:tc>
          <w:tcPr>
            <w:tcW w:w="1911" w:type="dxa"/>
            <w:tcBorders>
              <w:top w:val="single" w:sz="3" w:space="0" w:color="000000"/>
              <w:left w:val="single" w:sz="3" w:space="0" w:color="000000"/>
              <w:bottom w:val="nil"/>
              <w:right w:val="single" w:sz="3" w:space="0" w:color="000000"/>
            </w:tcBorders>
          </w:tcPr>
          <w:p w14:paraId="42724507" w14:textId="77777777" w:rsidR="006B326C" w:rsidRDefault="009B4794">
            <w:pPr>
              <w:pStyle w:val="TableParagraph"/>
              <w:spacing w:line="211" w:lineRule="exact"/>
              <w:ind w:left="78"/>
              <w:rPr>
                <w:rFonts w:ascii="宋体" w:eastAsia="宋体" w:hAnsi="宋体" w:cs="宋体"/>
                <w:sz w:val="18"/>
                <w:szCs w:val="18"/>
              </w:rPr>
            </w:pPr>
            <w:r>
              <w:rPr>
                <w:rFonts w:ascii="宋体" w:eastAsia="宋体" w:hAnsi="宋体" w:cs="宋体"/>
                <w:w w:val="105"/>
                <w:sz w:val="18"/>
                <w:szCs w:val="18"/>
              </w:rPr>
              <w:t>供应商未能在135个</w:t>
            </w:r>
          </w:p>
        </w:tc>
      </w:tr>
      <w:tr w:rsidR="006B326C" w14:paraId="611D7378" w14:textId="77777777">
        <w:trPr>
          <w:trHeight w:hRule="exact" w:val="240"/>
        </w:trPr>
        <w:tc>
          <w:tcPr>
            <w:tcW w:w="442" w:type="dxa"/>
            <w:vMerge/>
            <w:tcBorders>
              <w:left w:val="single" w:sz="3" w:space="0" w:color="000000"/>
              <w:right w:val="single" w:sz="3" w:space="0" w:color="000000"/>
            </w:tcBorders>
          </w:tcPr>
          <w:p w14:paraId="0248C409" w14:textId="77777777" w:rsidR="006B326C" w:rsidRDefault="006B326C"/>
        </w:tc>
        <w:tc>
          <w:tcPr>
            <w:tcW w:w="1115" w:type="dxa"/>
            <w:vMerge/>
            <w:tcBorders>
              <w:left w:val="single" w:sz="3" w:space="0" w:color="000000"/>
              <w:right w:val="single" w:sz="3" w:space="0" w:color="000000"/>
            </w:tcBorders>
          </w:tcPr>
          <w:p w14:paraId="3C955161" w14:textId="77777777" w:rsidR="006B326C" w:rsidRDefault="006B326C"/>
        </w:tc>
        <w:tc>
          <w:tcPr>
            <w:tcW w:w="819" w:type="dxa"/>
            <w:vMerge/>
            <w:tcBorders>
              <w:left w:val="single" w:sz="3" w:space="0" w:color="000000"/>
              <w:right w:val="single" w:sz="3" w:space="0" w:color="000000"/>
            </w:tcBorders>
          </w:tcPr>
          <w:p w14:paraId="475FD45A" w14:textId="77777777" w:rsidR="006B326C" w:rsidRDefault="006B326C"/>
        </w:tc>
        <w:tc>
          <w:tcPr>
            <w:tcW w:w="1912" w:type="dxa"/>
            <w:tcBorders>
              <w:top w:val="nil"/>
              <w:left w:val="single" w:sz="3" w:space="0" w:color="000000"/>
              <w:bottom w:val="nil"/>
              <w:right w:val="single" w:sz="3" w:space="0" w:color="000000"/>
            </w:tcBorders>
          </w:tcPr>
          <w:p w14:paraId="42625092"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历天内（或在通知计</w:t>
            </w:r>
            <w:proofErr w:type="spellEnd"/>
          </w:p>
        </w:tc>
        <w:tc>
          <w:tcPr>
            <w:tcW w:w="1912" w:type="dxa"/>
            <w:tcBorders>
              <w:top w:val="nil"/>
              <w:left w:val="single" w:sz="3" w:space="0" w:color="000000"/>
              <w:bottom w:val="nil"/>
              <w:right w:val="single" w:sz="3" w:space="0" w:color="000000"/>
            </w:tcBorders>
          </w:tcPr>
          <w:p w14:paraId="50B9BCA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历天内（或在通知规</w:t>
            </w:r>
            <w:proofErr w:type="spellEnd"/>
          </w:p>
        </w:tc>
        <w:tc>
          <w:tcPr>
            <w:tcW w:w="1912" w:type="dxa"/>
            <w:tcBorders>
              <w:top w:val="nil"/>
              <w:left w:val="single" w:sz="3" w:space="0" w:color="000000"/>
              <w:bottom w:val="nil"/>
              <w:right w:val="single" w:sz="3" w:space="0" w:color="000000"/>
            </w:tcBorders>
          </w:tcPr>
          <w:p w14:paraId="0086C3FC"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历天内（或在通知规</w:t>
            </w:r>
            <w:proofErr w:type="spellEnd"/>
          </w:p>
        </w:tc>
        <w:tc>
          <w:tcPr>
            <w:tcW w:w="1911" w:type="dxa"/>
            <w:tcBorders>
              <w:top w:val="nil"/>
              <w:left w:val="single" w:sz="3" w:space="0" w:color="000000"/>
              <w:bottom w:val="nil"/>
              <w:right w:val="single" w:sz="3" w:space="0" w:color="000000"/>
            </w:tcBorders>
          </w:tcPr>
          <w:p w14:paraId="4D195D4F"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日历天内（或在通知</w:t>
            </w:r>
            <w:proofErr w:type="spellEnd"/>
          </w:p>
        </w:tc>
      </w:tr>
      <w:tr w:rsidR="006B326C" w14:paraId="7E1447D2" w14:textId="77777777">
        <w:trPr>
          <w:trHeight w:hRule="exact" w:val="240"/>
        </w:trPr>
        <w:tc>
          <w:tcPr>
            <w:tcW w:w="442" w:type="dxa"/>
            <w:vMerge/>
            <w:tcBorders>
              <w:left w:val="single" w:sz="3" w:space="0" w:color="000000"/>
              <w:right w:val="single" w:sz="3" w:space="0" w:color="000000"/>
            </w:tcBorders>
          </w:tcPr>
          <w:p w14:paraId="41E3AABF" w14:textId="77777777" w:rsidR="006B326C" w:rsidRDefault="006B326C"/>
        </w:tc>
        <w:tc>
          <w:tcPr>
            <w:tcW w:w="1115" w:type="dxa"/>
            <w:vMerge/>
            <w:tcBorders>
              <w:left w:val="single" w:sz="3" w:space="0" w:color="000000"/>
              <w:right w:val="single" w:sz="3" w:space="0" w:color="000000"/>
            </w:tcBorders>
          </w:tcPr>
          <w:p w14:paraId="561A274B" w14:textId="77777777" w:rsidR="006B326C" w:rsidRDefault="006B326C"/>
        </w:tc>
        <w:tc>
          <w:tcPr>
            <w:tcW w:w="819" w:type="dxa"/>
            <w:vMerge/>
            <w:tcBorders>
              <w:left w:val="single" w:sz="3" w:space="0" w:color="000000"/>
              <w:right w:val="single" w:sz="3" w:space="0" w:color="000000"/>
            </w:tcBorders>
          </w:tcPr>
          <w:p w14:paraId="44625425" w14:textId="77777777" w:rsidR="006B326C" w:rsidRDefault="006B326C"/>
        </w:tc>
        <w:tc>
          <w:tcPr>
            <w:tcW w:w="1912" w:type="dxa"/>
            <w:tcBorders>
              <w:top w:val="nil"/>
              <w:left w:val="single" w:sz="3" w:space="0" w:color="000000"/>
              <w:bottom w:val="nil"/>
              <w:right w:val="single" w:sz="3" w:space="0" w:color="000000"/>
            </w:tcBorders>
          </w:tcPr>
          <w:p w14:paraId="0B42D880"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划协调员或发送计划</w:t>
            </w:r>
            <w:proofErr w:type="spellEnd"/>
          </w:p>
        </w:tc>
        <w:tc>
          <w:tcPr>
            <w:tcW w:w="1912" w:type="dxa"/>
            <w:tcBorders>
              <w:top w:val="nil"/>
              <w:left w:val="single" w:sz="3" w:space="0" w:color="000000"/>
              <w:bottom w:val="nil"/>
              <w:right w:val="single" w:sz="3" w:space="0" w:color="000000"/>
            </w:tcBorders>
          </w:tcPr>
          <w:p w14:paraId="1E785DCD"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划协调员或发送规划</w:t>
            </w:r>
            <w:proofErr w:type="spellEnd"/>
          </w:p>
        </w:tc>
        <w:tc>
          <w:tcPr>
            <w:tcW w:w="1912" w:type="dxa"/>
            <w:tcBorders>
              <w:top w:val="nil"/>
              <w:left w:val="single" w:sz="3" w:space="0" w:color="000000"/>
              <w:bottom w:val="nil"/>
              <w:right w:val="single" w:sz="3" w:space="0" w:color="000000"/>
            </w:tcBorders>
          </w:tcPr>
          <w:p w14:paraId="0AB336E6"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划协调员或发送规划</w:t>
            </w:r>
            <w:proofErr w:type="spellEnd"/>
          </w:p>
        </w:tc>
        <w:tc>
          <w:tcPr>
            <w:tcW w:w="1911" w:type="dxa"/>
            <w:tcBorders>
              <w:top w:val="nil"/>
              <w:left w:val="single" w:sz="3" w:space="0" w:color="000000"/>
              <w:bottom w:val="nil"/>
              <w:right w:val="single" w:sz="3" w:space="0" w:color="000000"/>
            </w:tcBorders>
          </w:tcPr>
          <w:p w14:paraId="184DDC97"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计划协调员或传输计</w:t>
            </w:r>
            <w:proofErr w:type="spellEnd"/>
          </w:p>
        </w:tc>
      </w:tr>
      <w:tr w:rsidR="006B326C" w14:paraId="2EF9B298" w14:textId="77777777">
        <w:trPr>
          <w:trHeight w:hRule="exact" w:val="241"/>
        </w:trPr>
        <w:tc>
          <w:tcPr>
            <w:tcW w:w="442" w:type="dxa"/>
            <w:vMerge/>
            <w:tcBorders>
              <w:left w:val="single" w:sz="3" w:space="0" w:color="000000"/>
              <w:right w:val="single" w:sz="3" w:space="0" w:color="000000"/>
            </w:tcBorders>
          </w:tcPr>
          <w:p w14:paraId="6B14419E" w14:textId="77777777" w:rsidR="006B326C" w:rsidRDefault="006B326C"/>
        </w:tc>
        <w:tc>
          <w:tcPr>
            <w:tcW w:w="1115" w:type="dxa"/>
            <w:vMerge/>
            <w:tcBorders>
              <w:left w:val="single" w:sz="3" w:space="0" w:color="000000"/>
              <w:right w:val="single" w:sz="3" w:space="0" w:color="000000"/>
            </w:tcBorders>
          </w:tcPr>
          <w:p w14:paraId="03262DD5" w14:textId="77777777" w:rsidR="006B326C" w:rsidRDefault="006B326C"/>
        </w:tc>
        <w:tc>
          <w:tcPr>
            <w:tcW w:w="819" w:type="dxa"/>
            <w:vMerge/>
            <w:tcBorders>
              <w:left w:val="single" w:sz="3" w:space="0" w:color="000000"/>
              <w:right w:val="single" w:sz="3" w:space="0" w:color="000000"/>
            </w:tcBorders>
          </w:tcPr>
          <w:p w14:paraId="6AB8F95A" w14:textId="77777777" w:rsidR="006B326C" w:rsidRDefault="006B326C"/>
        </w:tc>
        <w:tc>
          <w:tcPr>
            <w:tcW w:w="1912" w:type="dxa"/>
            <w:tcBorders>
              <w:top w:val="nil"/>
              <w:left w:val="single" w:sz="3" w:space="0" w:color="000000"/>
              <w:bottom w:val="nil"/>
              <w:right w:val="single" w:sz="3" w:space="0" w:color="000000"/>
            </w:tcBorders>
          </w:tcPr>
          <w:p w14:paraId="5542DBA5"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员商定的较长期限</w:t>
            </w:r>
            <w:proofErr w:type="spellEnd"/>
          </w:p>
        </w:tc>
        <w:tc>
          <w:tcPr>
            <w:tcW w:w="1912" w:type="dxa"/>
            <w:tcBorders>
              <w:top w:val="nil"/>
              <w:left w:val="single" w:sz="3" w:space="0" w:color="000000"/>
              <w:bottom w:val="nil"/>
              <w:right w:val="single" w:sz="3" w:space="0" w:color="000000"/>
            </w:tcBorders>
          </w:tcPr>
          <w:p w14:paraId="00F133A5"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员商定的较长期限</w:t>
            </w:r>
            <w:proofErr w:type="spellEnd"/>
          </w:p>
        </w:tc>
        <w:tc>
          <w:tcPr>
            <w:tcW w:w="1912" w:type="dxa"/>
            <w:tcBorders>
              <w:top w:val="nil"/>
              <w:left w:val="single" w:sz="3" w:space="0" w:color="000000"/>
              <w:bottom w:val="nil"/>
              <w:right w:val="single" w:sz="3" w:space="0" w:color="000000"/>
            </w:tcBorders>
          </w:tcPr>
          <w:p w14:paraId="4056E73B"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员商定的较长期限</w:t>
            </w:r>
            <w:proofErr w:type="spellEnd"/>
          </w:p>
        </w:tc>
        <w:tc>
          <w:tcPr>
            <w:tcW w:w="1911" w:type="dxa"/>
            <w:tcBorders>
              <w:top w:val="nil"/>
              <w:left w:val="single" w:sz="3" w:space="0" w:color="000000"/>
              <w:bottom w:val="nil"/>
              <w:right w:val="single" w:sz="3" w:space="0" w:color="000000"/>
            </w:tcBorders>
          </w:tcPr>
          <w:p w14:paraId="60F1954E"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划员商定的较长期限</w:t>
            </w:r>
            <w:proofErr w:type="spellEnd"/>
          </w:p>
        </w:tc>
      </w:tr>
      <w:tr w:rsidR="006B326C" w14:paraId="030F41B7" w14:textId="77777777">
        <w:trPr>
          <w:trHeight w:hRule="exact" w:val="241"/>
        </w:trPr>
        <w:tc>
          <w:tcPr>
            <w:tcW w:w="442" w:type="dxa"/>
            <w:vMerge/>
            <w:tcBorders>
              <w:left w:val="single" w:sz="3" w:space="0" w:color="000000"/>
              <w:right w:val="single" w:sz="3" w:space="0" w:color="000000"/>
            </w:tcBorders>
          </w:tcPr>
          <w:p w14:paraId="3C454237" w14:textId="77777777" w:rsidR="006B326C" w:rsidRDefault="006B326C"/>
        </w:tc>
        <w:tc>
          <w:tcPr>
            <w:tcW w:w="1115" w:type="dxa"/>
            <w:vMerge/>
            <w:tcBorders>
              <w:left w:val="single" w:sz="3" w:space="0" w:color="000000"/>
              <w:right w:val="single" w:sz="3" w:space="0" w:color="000000"/>
            </w:tcBorders>
          </w:tcPr>
          <w:p w14:paraId="480A1F62" w14:textId="77777777" w:rsidR="006B326C" w:rsidRDefault="006B326C"/>
        </w:tc>
        <w:tc>
          <w:tcPr>
            <w:tcW w:w="819" w:type="dxa"/>
            <w:vMerge/>
            <w:tcBorders>
              <w:left w:val="single" w:sz="3" w:space="0" w:color="000000"/>
              <w:right w:val="single" w:sz="3" w:space="0" w:color="000000"/>
            </w:tcBorders>
          </w:tcPr>
          <w:p w14:paraId="4762BF8E" w14:textId="77777777" w:rsidR="006B326C" w:rsidRDefault="006B326C"/>
        </w:tc>
        <w:tc>
          <w:tcPr>
            <w:tcW w:w="1912" w:type="dxa"/>
            <w:tcBorders>
              <w:top w:val="nil"/>
              <w:left w:val="single" w:sz="3" w:space="0" w:color="000000"/>
              <w:bottom w:val="nil"/>
              <w:right w:val="single" w:sz="3" w:space="0" w:color="000000"/>
            </w:tcBorders>
          </w:tcPr>
          <w:p w14:paraId="325B72F8"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内）根据需求R4的规</w:t>
            </w:r>
          </w:p>
        </w:tc>
        <w:tc>
          <w:tcPr>
            <w:tcW w:w="1912" w:type="dxa"/>
            <w:tcBorders>
              <w:top w:val="nil"/>
              <w:left w:val="single" w:sz="3" w:space="0" w:color="000000"/>
              <w:bottom w:val="nil"/>
              <w:right w:val="single" w:sz="3" w:space="0" w:color="000000"/>
            </w:tcBorders>
          </w:tcPr>
          <w:p w14:paraId="79565966"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内）按照要求R4的规</w:t>
            </w:r>
          </w:p>
        </w:tc>
        <w:tc>
          <w:tcPr>
            <w:tcW w:w="1912" w:type="dxa"/>
            <w:tcBorders>
              <w:top w:val="nil"/>
              <w:left w:val="single" w:sz="3" w:space="0" w:color="000000"/>
              <w:bottom w:val="nil"/>
              <w:right w:val="single" w:sz="3" w:space="0" w:color="000000"/>
            </w:tcBorders>
          </w:tcPr>
          <w:p w14:paraId="00B09EEF"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内）按照要求R4的规</w:t>
            </w:r>
          </w:p>
        </w:tc>
        <w:tc>
          <w:tcPr>
            <w:tcW w:w="1911" w:type="dxa"/>
            <w:tcBorders>
              <w:top w:val="nil"/>
              <w:left w:val="single" w:sz="3" w:space="0" w:color="000000"/>
              <w:bottom w:val="nil"/>
              <w:right w:val="single" w:sz="3" w:space="0" w:color="000000"/>
            </w:tcBorders>
          </w:tcPr>
          <w:p w14:paraId="12CDFA7D" w14:textId="77777777"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内）根据需求R4的规</w:t>
            </w:r>
          </w:p>
        </w:tc>
      </w:tr>
      <w:tr w:rsidR="006B326C" w14:paraId="526CCB4B" w14:textId="77777777">
        <w:trPr>
          <w:trHeight w:hRule="exact" w:val="240"/>
        </w:trPr>
        <w:tc>
          <w:tcPr>
            <w:tcW w:w="442" w:type="dxa"/>
            <w:vMerge/>
            <w:tcBorders>
              <w:left w:val="single" w:sz="3" w:space="0" w:color="000000"/>
              <w:right w:val="single" w:sz="3" w:space="0" w:color="000000"/>
            </w:tcBorders>
          </w:tcPr>
          <w:p w14:paraId="7B58C036" w14:textId="77777777" w:rsidR="006B326C" w:rsidRDefault="006B326C"/>
        </w:tc>
        <w:tc>
          <w:tcPr>
            <w:tcW w:w="1115" w:type="dxa"/>
            <w:vMerge/>
            <w:tcBorders>
              <w:left w:val="single" w:sz="3" w:space="0" w:color="000000"/>
              <w:right w:val="single" w:sz="3" w:space="0" w:color="000000"/>
            </w:tcBorders>
          </w:tcPr>
          <w:p w14:paraId="16D2DF0E" w14:textId="77777777" w:rsidR="006B326C" w:rsidRDefault="006B326C"/>
        </w:tc>
        <w:tc>
          <w:tcPr>
            <w:tcW w:w="819" w:type="dxa"/>
            <w:vMerge/>
            <w:tcBorders>
              <w:left w:val="single" w:sz="3" w:space="0" w:color="000000"/>
              <w:right w:val="single" w:sz="3" w:space="0" w:color="000000"/>
            </w:tcBorders>
          </w:tcPr>
          <w:p w14:paraId="32C3DF99" w14:textId="77777777" w:rsidR="006B326C" w:rsidRDefault="006B326C"/>
        </w:tc>
        <w:tc>
          <w:tcPr>
            <w:tcW w:w="1912" w:type="dxa"/>
            <w:tcBorders>
              <w:top w:val="nil"/>
              <w:left w:val="single" w:sz="3" w:space="0" w:color="000000"/>
              <w:bottom w:val="nil"/>
              <w:right w:val="single" w:sz="3" w:space="0" w:color="000000"/>
            </w:tcBorders>
          </w:tcPr>
          <w:p w14:paraId="1F65BD50"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格向其发送计划员或</w:t>
            </w:r>
            <w:proofErr w:type="spellEnd"/>
          </w:p>
        </w:tc>
        <w:tc>
          <w:tcPr>
            <w:tcW w:w="1912" w:type="dxa"/>
            <w:tcBorders>
              <w:top w:val="nil"/>
              <w:left w:val="single" w:sz="3" w:space="0" w:color="000000"/>
              <w:bottom w:val="nil"/>
              <w:right w:val="single" w:sz="3" w:space="0" w:color="000000"/>
            </w:tcBorders>
          </w:tcPr>
          <w:p w14:paraId="1D1C598A"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定向其发送规划员或</w:t>
            </w:r>
            <w:proofErr w:type="spellEnd"/>
          </w:p>
        </w:tc>
        <w:tc>
          <w:tcPr>
            <w:tcW w:w="1912" w:type="dxa"/>
            <w:tcBorders>
              <w:top w:val="nil"/>
              <w:left w:val="single" w:sz="3" w:space="0" w:color="000000"/>
              <w:bottom w:val="nil"/>
              <w:right w:val="single" w:sz="3" w:space="0" w:color="000000"/>
            </w:tcBorders>
          </w:tcPr>
          <w:p w14:paraId="63A3D4CE"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定向其发送规划员或</w:t>
            </w:r>
            <w:proofErr w:type="spellEnd"/>
          </w:p>
        </w:tc>
        <w:tc>
          <w:tcPr>
            <w:tcW w:w="1911" w:type="dxa"/>
            <w:tcBorders>
              <w:top w:val="nil"/>
              <w:left w:val="single" w:sz="3" w:space="0" w:color="000000"/>
              <w:bottom w:val="nil"/>
              <w:right w:val="single" w:sz="3" w:space="0" w:color="000000"/>
            </w:tcBorders>
          </w:tcPr>
          <w:p w14:paraId="1F27BC3A"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格向其传输计划员或</w:t>
            </w:r>
            <w:proofErr w:type="spellEnd"/>
          </w:p>
        </w:tc>
      </w:tr>
      <w:tr w:rsidR="006B326C" w14:paraId="479A221D" w14:textId="77777777">
        <w:trPr>
          <w:trHeight w:hRule="exact" w:val="240"/>
        </w:trPr>
        <w:tc>
          <w:tcPr>
            <w:tcW w:w="442" w:type="dxa"/>
            <w:vMerge/>
            <w:tcBorders>
              <w:left w:val="single" w:sz="3" w:space="0" w:color="000000"/>
              <w:right w:val="single" w:sz="3" w:space="0" w:color="000000"/>
            </w:tcBorders>
          </w:tcPr>
          <w:p w14:paraId="32BFEE5D" w14:textId="77777777" w:rsidR="006B326C" w:rsidRDefault="006B326C"/>
        </w:tc>
        <w:tc>
          <w:tcPr>
            <w:tcW w:w="1115" w:type="dxa"/>
            <w:vMerge/>
            <w:tcBorders>
              <w:left w:val="single" w:sz="3" w:space="0" w:color="000000"/>
              <w:right w:val="single" w:sz="3" w:space="0" w:color="000000"/>
            </w:tcBorders>
          </w:tcPr>
          <w:p w14:paraId="082831C4" w14:textId="77777777" w:rsidR="006B326C" w:rsidRDefault="006B326C"/>
        </w:tc>
        <w:tc>
          <w:tcPr>
            <w:tcW w:w="819" w:type="dxa"/>
            <w:vMerge/>
            <w:tcBorders>
              <w:left w:val="single" w:sz="3" w:space="0" w:color="000000"/>
              <w:right w:val="single" w:sz="3" w:space="0" w:color="000000"/>
            </w:tcBorders>
          </w:tcPr>
          <w:p w14:paraId="0909E6BA" w14:textId="77777777" w:rsidR="006B326C" w:rsidRDefault="006B326C"/>
        </w:tc>
        <w:tc>
          <w:tcPr>
            <w:tcW w:w="1912" w:type="dxa"/>
            <w:tcBorders>
              <w:top w:val="nil"/>
              <w:left w:val="single" w:sz="3" w:space="0" w:color="000000"/>
              <w:bottom w:val="nil"/>
              <w:right w:val="single" w:sz="3" w:space="0" w:color="000000"/>
            </w:tcBorders>
          </w:tcPr>
          <w:p w14:paraId="5BE51BBA"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计划协调员提供书面</w:t>
            </w:r>
            <w:proofErr w:type="spellEnd"/>
          </w:p>
        </w:tc>
        <w:tc>
          <w:tcPr>
            <w:tcW w:w="1912" w:type="dxa"/>
            <w:tcBorders>
              <w:top w:val="nil"/>
              <w:left w:val="single" w:sz="3" w:space="0" w:color="000000"/>
              <w:bottom w:val="nil"/>
              <w:right w:val="single" w:sz="3" w:space="0" w:color="000000"/>
            </w:tcBorders>
          </w:tcPr>
          <w:p w14:paraId="7F658436"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规划协调员提供书面</w:t>
            </w:r>
            <w:proofErr w:type="spellEnd"/>
          </w:p>
        </w:tc>
        <w:tc>
          <w:tcPr>
            <w:tcW w:w="1912" w:type="dxa"/>
            <w:tcBorders>
              <w:top w:val="nil"/>
              <w:left w:val="single" w:sz="3" w:space="0" w:color="000000"/>
              <w:bottom w:val="nil"/>
              <w:right w:val="single" w:sz="3" w:space="0" w:color="000000"/>
            </w:tcBorders>
          </w:tcPr>
          <w:p w14:paraId="748DFD0E"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规划协调员提供书面</w:t>
            </w:r>
            <w:proofErr w:type="spellEnd"/>
          </w:p>
        </w:tc>
        <w:tc>
          <w:tcPr>
            <w:tcW w:w="1911" w:type="dxa"/>
            <w:tcBorders>
              <w:top w:val="nil"/>
              <w:left w:val="single" w:sz="3" w:space="0" w:color="000000"/>
              <w:bottom w:val="nil"/>
              <w:right w:val="single" w:sz="3" w:space="0" w:color="000000"/>
            </w:tcBorders>
          </w:tcPr>
          <w:p w14:paraId="06320298"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计划协调员提供书面</w:t>
            </w:r>
            <w:proofErr w:type="spellEnd"/>
          </w:p>
        </w:tc>
      </w:tr>
      <w:tr w:rsidR="006B326C" w14:paraId="20C5BD7E" w14:textId="77777777">
        <w:trPr>
          <w:trHeight w:hRule="exact" w:val="241"/>
        </w:trPr>
        <w:tc>
          <w:tcPr>
            <w:tcW w:w="442" w:type="dxa"/>
            <w:vMerge/>
            <w:tcBorders>
              <w:left w:val="single" w:sz="3" w:space="0" w:color="000000"/>
              <w:right w:val="single" w:sz="3" w:space="0" w:color="000000"/>
            </w:tcBorders>
          </w:tcPr>
          <w:p w14:paraId="7F1B8268" w14:textId="77777777" w:rsidR="006B326C" w:rsidRDefault="006B326C"/>
        </w:tc>
        <w:tc>
          <w:tcPr>
            <w:tcW w:w="1115" w:type="dxa"/>
            <w:vMerge/>
            <w:tcBorders>
              <w:left w:val="single" w:sz="3" w:space="0" w:color="000000"/>
              <w:right w:val="single" w:sz="3" w:space="0" w:color="000000"/>
            </w:tcBorders>
          </w:tcPr>
          <w:p w14:paraId="5D66C1BF" w14:textId="77777777" w:rsidR="006B326C" w:rsidRDefault="006B326C"/>
        </w:tc>
        <w:tc>
          <w:tcPr>
            <w:tcW w:w="819" w:type="dxa"/>
            <w:vMerge/>
            <w:tcBorders>
              <w:left w:val="single" w:sz="3" w:space="0" w:color="000000"/>
              <w:right w:val="single" w:sz="3" w:space="0" w:color="000000"/>
            </w:tcBorders>
          </w:tcPr>
          <w:p w14:paraId="4A23A0DE" w14:textId="77777777" w:rsidR="006B326C" w:rsidRDefault="006B326C"/>
        </w:tc>
        <w:tc>
          <w:tcPr>
            <w:tcW w:w="1912" w:type="dxa"/>
            <w:tcBorders>
              <w:top w:val="nil"/>
              <w:left w:val="single" w:sz="3" w:space="0" w:color="000000"/>
              <w:bottom w:val="nil"/>
              <w:right w:val="single" w:sz="3" w:space="0" w:color="000000"/>
            </w:tcBorders>
          </w:tcPr>
          <w:p w14:paraId="53DF2E61"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答复，但在105个日</w:t>
            </w:r>
          </w:p>
        </w:tc>
        <w:tc>
          <w:tcPr>
            <w:tcW w:w="1912" w:type="dxa"/>
            <w:tcBorders>
              <w:top w:val="nil"/>
              <w:left w:val="single" w:sz="3" w:space="0" w:color="000000"/>
              <w:bottom w:val="nil"/>
              <w:right w:val="single" w:sz="3" w:space="0" w:color="000000"/>
            </w:tcBorders>
          </w:tcPr>
          <w:p w14:paraId="34030EE3"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答复，但在大于105</w:t>
            </w:r>
          </w:p>
        </w:tc>
        <w:tc>
          <w:tcPr>
            <w:tcW w:w="1912" w:type="dxa"/>
            <w:tcBorders>
              <w:top w:val="nil"/>
              <w:left w:val="single" w:sz="3" w:space="0" w:color="000000"/>
              <w:bottom w:val="nil"/>
              <w:right w:val="single" w:sz="3" w:space="0" w:color="000000"/>
            </w:tcBorders>
          </w:tcPr>
          <w:p w14:paraId="745EF786"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答复，但在120个日</w:t>
            </w:r>
          </w:p>
        </w:tc>
        <w:tc>
          <w:tcPr>
            <w:tcW w:w="1911" w:type="dxa"/>
            <w:vMerge w:val="restart"/>
            <w:tcBorders>
              <w:top w:val="nil"/>
              <w:left w:val="single" w:sz="3" w:space="0" w:color="000000"/>
              <w:right w:val="single" w:sz="3" w:space="0" w:color="000000"/>
            </w:tcBorders>
          </w:tcPr>
          <w:p w14:paraId="7A4AC072" w14:textId="77777777" w:rsidR="006B326C" w:rsidRDefault="009B4794">
            <w:pPr>
              <w:pStyle w:val="TableParagraph"/>
              <w:spacing w:line="213" w:lineRule="exact"/>
              <w:ind w:left="78"/>
              <w:rPr>
                <w:rFonts w:ascii="宋体" w:eastAsia="宋体" w:hAnsi="宋体" w:cs="宋体"/>
                <w:sz w:val="18"/>
                <w:szCs w:val="18"/>
              </w:rPr>
            </w:pPr>
            <w:proofErr w:type="spellStart"/>
            <w:proofErr w:type="gramStart"/>
            <w:r>
              <w:rPr>
                <w:rFonts w:ascii="宋体" w:eastAsia="宋体" w:hAnsi="宋体" w:cs="宋体"/>
                <w:w w:val="105"/>
                <w:sz w:val="18"/>
                <w:szCs w:val="18"/>
              </w:rPr>
              <w:t>答复</w:t>
            </w:r>
            <w:proofErr w:type="spellEnd"/>
            <w:r>
              <w:rPr>
                <w:rFonts w:ascii="宋体" w:eastAsia="宋体" w:hAnsi="宋体" w:cs="宋体"/>
                <w:w w:val="105"/>
                <w:sz w:val="18"/>
                <w:szCs w:val="18"/>
              </w:rPr>
              <w:t>)。</w:t>
            </w:r>
            <w:proofErr w:type="gramEnd"/>
          </w:p>
        </w:tc>
      </w:tr>
      <w:tr w:rsidR="006B326C" w14:paraId="711E78B4" w14:textId="77777777">
        <w:trPr>
          <w:trHeight w:hRule="exact" w:val="240"/>
        </w:trPr>
        <w:tc>
          <w:tcPr>
            <w:tcW w:w="442" w:type="dxa"/>
            <w:vMerge/>
            <w:tcBorders>
              <w:left w:val="single" w:sz="3" w:space="0" w:color="000000"/>
              <w:right w:val="single" w:sz="3" w:space="0" w:color="000000"/>
            </w:tcBorders>
          </w:tcPr>
          <w:p w14:paraId="5D0349C9" w14:textId="77777777" w:rsidR="006B326C" w:rsidRDefault="006B326C"/>
        </w:tc>
        <w:tc>
          <w:tcPr>
            <w:tcW w:w="1115" w:type="dxa"/>
            <w:vMerge/>
            <w:tcBorders>
              <w:left w:val="single" w:sz="3" w:space="0" w:color="000000"/>
              <w:right w:val="single" w:sz="3" w:space="0" w:color="000000"/>
            </w:tcBorders>
          </w:tcPr>
          <w:p w14:paraId="62329B01" w14:textId="77777777" w:rsidR="006B326C" w:rsidRDefault="006B326C"/>
        </w:tc>
        <w:tc>
          <w:tcPr>
            <w:tcW w:w="819" w:type="dxa"/>
            <w:vMerge/>
            <w:tcBorders>
              <w:left w:val="single" w:sz="3" w:space="0" w:color="000000"/>
              <w:right w:val="single" w:sz="3" w:space="0" w:color="000000"/>
            </w:tcBorders>
          </w:tcPr>
          <w:p w14:paraId="4A716049" w14:textId="77777777" w:rsidR="006B326C" w:rsidRDefault="006B326C"/>
        </w:tc>
        <w:tc>
          <w:tcPr>
            <w:tcW w:w="1912" w:type="dxa"/>
            <w:tcBorders>
              <w:top w:val="nil"/>
              <w:left w:val="single" w:sz="3" w:space="0" w:color="000000"/>
              <w:bottom w:val="nil"/>
              <w:right w:val="single" w:sz="3" w:space="0" w:color="000000"/>
            </w:tcBorders>
          </w:tcPr>
          <w:p w14:paraId="7A87B213"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历天内（或在通知计</w:t>
            </w:r>
            <w:proofErr w:type="spellEnd"/>
          </w:p>
        </w:tc>
        <w:tc>
          <w:tcPr>
            <w:tcW w:w="1912" w:type="dxa"/>
            <w:tcBorders>
              <w:top w:val="nil"/>
              <w:left w:val="single" w:sz="3" w:space="0" w:color="000000"/>
              <w:bottom w:val="nil"/>
              <w:right w:val="single" w:sz="3" w:space="0" w:color="000000"/>
            </w:tcBorders>
          </w:tcPr>
          <w:p w14:paraId="42C76FC6"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个日历天但小于或等</w:t>
            </w:r>
            <w:proofErr w:type="spellEnd"/>
          </w:p>
        </w:tc>
        <w:tc>
          <w:tcPr>
            <w:tcW w:w="1912" w:type="dxa"/>
            <w:tcBorders>
              <w:top w:val="nil"/>
              <w:left w:val="single" w:sz="3" w:space="0" w:color="000000"/>
              <w:bottom w:val="nil"/>
              <w:right w:val="single" w:sz="3" w:space="0" w:color="000000"/>
            </w:tcBorders>
          </w:tcPr>
          <w:p w14:paraId="7817D5EB"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历天以上但少于或等</w:t>
            </w:r>
            <w:proofErr w:type="spellEnd"/>
          </w:p>
        </w:tc>
        <w:tc>
          <w:tcPr>
            <w:tcW w:w="1911" w:type="dxa"/>
            <w:vMerge/>
            <w:tcBorders>
              <w:left w:val="single" w:sz="3" w:space="0" w:color="000000"/>
              <w:right w:val="single" w:sz="3" w:space="0" w:color="000000"/>
            </w:tcBorders>
          </w:tcPr>
          <w:p w14:paraId="45769427" w14:textId="77777777" w:rsidR="006B326C" w:rsidRDefault="006B326C"/>
        </w:tc>
      </w:tr>
      <w:tr w:rsidR="006B326C" w14:paraId="6DB07CB6" w14:textId="77777777">
        <w:trPr>
          <w:trHeight w:hRule="exact" w:val="240"/>
        </w:trPr>
        <w:tc>
          <w:tcPr>
            <w:tcW w:w="442" w:type="dxa"/>
            <w:vMerge/>
            <w:tcBorders>
              <w:left w:val="single" w:sz="3" w:space="0" w:color="000000"/>
              <w:right w:val="single" w:sz="3" w:space="0" w:color="000000"/>
            </w:tcBorders>
          </w:tcPr>
          <w:p w14:paraId="390977BE" w14:textId="77777777" w:rsidR="006B326C" w:rsidRDefault="006B326C"/>
        </w:tc>
        <w:tc>
          <w:tcPr>
            <w:tcW w:w="1115" w:type="dxa"/>
            <w:vMerge/>
            <w:tcBorders>
              <w:left w:val="single" w:sz="3" w:space="0" w:color="000000"/>
              <w:right w:val="single" w:sz="3" w:space="0" w:color="000000"/>
            </w:tcBorders>
          </w:tcPr>
          <w:p w14:paraId="3B4392A9" w14:textId="77777777" w:rsidR="006B326C" w:rsidRDefault="006B326C"/>
        </w:tc>
        <w:tc>
          <w:tcPr>
            <w:tcW w:w="819" w:type="dxa"/>
            <w:vMerge/>
            <w:tcBorders>
              <w:left w:val="single" w:sz="3" w:space="0" w:color="000000"/>
              <w:right w:val="single" w:sz="3" w:space="0" w:color="000000"/>
            </w:tcBorders>
          </w:tcPr>
          <w:p w14:paraId="2A5E20AF" w14:textId="77777777" w:rsidR="006B326C" w:rsidRDefault="006B326C"/>
        </w:tc>
        <w:tc>
          <w:tcPr>
            <w:tcW w:w="1912" w:type="dxa"/>
            <w:tcBorders>
              <w:top w:val="nil"/>
              <w:left w:val="single" w:sz="3" w:space="0" w:color="000000"/>
              <w:bottom w:val="nil"/>
              <w:right w:val="single" w:sz="3" w:space="0" w:color="000000"/>
            </w:tcBorders>
          </w:tcPr>
          <w:p w14:paraId="78189165"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划协调员或发送计划</w:t>
            </w:r>
            <w:proofErr w:type="spellEnd"/>
          </w:p>
        </w:tc>
        <w:tc>
          <w:tcPr>
            <w:tcW w:w="1912" w:type="dxa"/>
            <w:tcBorders>
              <w:top w:val="nil"/>
              <w:left w:val="single" w:sz="3" w:space="0" w:color="000000"/>
              <w:bottom w:val="nil"/>
              <w:right w:val="single" w:sz="3" w:space="0" w:color="000000"/>
            </w:tcBorders>
          </w:tcPr>
          <w:p w14:paraId="618EB5E4"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于120个日历天（或</w:t>
            </w:r>
          </w:p>
        </w:tc>
        <w:tc>
          <w:tcPr>
            <w:tcW w:w="1912" w:type="dxa"/>
            <w:tcBorders>
              <w:top w:val="nil"/>
              <w:left w:val="single" w:sz="3" w:space="0" w:color="000000"/>
              <w:bottom w:val="nil"/>
              <w:right w:val="single" w:sz="3" w:space="0" w:color="000000"/>
            </w:tcBorders>
          </w:tcPr>
          <w:p w14:paraId="3AE4E2BD"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于135个日历天（或</w:t>
            </w:r>
          </w:p>
        </w:tc>
        <w:tc>
          <w:tcPr>
            <w:tcW w:w="1911" w:type="dxa"/>
            <w:vMerge/>
            <w:tcBorders>
              <w:left w:val="single" w:sz="3" w:space="0" w:color="000000"/>
              <w:right w:val="single" w:sz="3" w:space="0" w:color="000000"/>
            </w:tcBorders>
          </w:tcPr>
          <w:p w14:paraId="79DB509C" w14:textId="77777777" w:rsidR="006B326C" w:rsidRDefault="006B326C"/>
        </w:tc>
      </w:tr>
      <w:tr w:rsidR="006B326C" w14:paraId="7699026E" w14:textId="77777777">
        <w:trPr>
          <w:trHeight w:hRule="exact" w:val="241"/>
        </w:trPr>
        <w:tc>
          <w:tcPr>
            <w:tcW w:w="442" w:type="dxa"/>
            <w:vMerge/>
            <w:tcBorders>
              <w:left w:val="single" w:sz="3" w:space="0" w:color="000000"/>
              <w:right w:val="single" w:sz="3" w:space="0" w:color="000000"/>
            </w:tcBorders>
          </w:tcPr>
          <w:p w14:paraId="26AD3EB1" w14:textId="77777777" w:rsidR="006B326C" w:rsidRDefault="006B326C"/>
        </w:tc>
        <w:tc>
          <w:tcPr>
            <w:tcW w:w="1115" w:type="dxa"/>
            <w:vMerge/>
            <w:tcBorders>
              <w:left w:val="single" w:sz="3" w:space="0" w:color="000000"/>
              <w:right w:val="single" w:sz="3" w:space="0" w:color="000000"/>
            </w:tcBorders>
          </w:tcPr>
          <w:p w14:paraId="5F4AC76B" w14:textId="77777777" w:rsidR="006B326C" w:rsidRDefault="006B326C"/>
        </w:tc>
        <w:tc>
          <w:tcPr>
            <w:tcW w:w="819" w:type="dxa"/>
            <w:vMerge/>
            <w:tcBorders>
              <w:left w:val="single" w:sz="3" w:space="0" w:color="000000"/>
              <w:right w:val="single" w:sz="3" w:space="0" w:color="000000"/>
            </w:tcBorders>
          </w:tcPr>
          <w:p w14:paraId="52D139C6" w14:textId="77777777" w:rsidR="006B326C" w:rsidRDefault="006B326C"/>
        </w:tc>
        <w:tc>
          <w:tcPr>
            <w:tcW w:w="1912" w:type="dxa"/>
            <w:tcBorders>
              <w:top w:val="nil"/>
              <w:left w:val="single" w:sz="3" w:space="0" w:color="000000"/>
              <w:bottom w:val="nil"/>
              <w:right w:val="single" w:sz="3" w:space="0" w:color="000000"/>
            </w:tcBorders>
          </w:tcPr>
          <w:p w14:paraId="3FA23BF8"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员商定的较长期限后</w:t>
            </w:r>
            <w:proofErr w:type="spellEnd"/>
          </w:p>
        </w:tc>
        <w:tc>
          <w:tcPr>
            <w:tcW w:w="1912" w:type="dxa"/>
            <w:tcBorders>
              <w:top w:val="nil"/>
              <w:left w:val="single" w:sz="3" w:space="0" w:color="000000"/>
              <w:bottom w:val="nil"/>
              <w:right w:val="single" w:sz="3" w:space="0" w:color="000000"/>
            </w:tcBorders>
          </w:tcPr>
          <w:p w14:paraId="4DE3672B"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在通知规划协调员或</w:t>
            </w:r>
            <w:proofErr w:type="spellEnd"/>
          </w:p>
        </w:tc>
        <w:tc>
          <w:tcPr>
            <w:tcW w:w="1912" w:type="dxa"/>
            <w:tcBorders>
              <w:top w:val="nil"/>
              <w:left w:val="single" w:sz="3" w:space="0" w:color="000000"/>
              <w:bottom w:val="nil"/>
              <w:right w:val="single" w:sz="3" w:space="0" w:color="000000"/>
            </w:tcBorders>
          </w:tcPr>
          <w:p w14:paraId="27F9C0CD"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在通知规划协调员或</w:t>
            </w:r>
            <w:proofErr w:type="spellEnd"/>
          </w:p>
        </w:tc>
        <w:tc>
          <w:tcPr>
            <w:tcW w:w="1911" w:type="dxa"/>
            <w:vMerge/>
            <w:tcBorders>
              <w:left w:val="single" w:sz="3" w:space="0" w:color="000000"/>
              <w:right w:val="single" w:sz="3" w:space="0" w:color="000000"/>
            </w:tcBorders>
          </w:tcPr>
          <w:p w14:paraId="33664CB1" w14:textId="77777777" w:rsidR="006B326C" w:rsidRDefault="006B326C"/>
        </w:tc>
      </w:tr>
      <w:tr w:rsidR="006B326C" w14:paraId="13E06A9C" w14:textId="77777777">
        <w:trPr>
          <w:trHeight w:hRule="exact" w:val="241"/>
        </w:trPr>
        <w:tc>
          <w:tcPr>
            <w:tcW w:w="442" w:type="dxa"/>
            <w:vMerge/>
            <w:tcBorders>
              <w:left w:val="single" w:sz="3" w:space="0" w:color="000000"/>
              <w:right w:val="single" w:sz="3" w:space="0" w:color="000000"/>
            </w:tcBorders>
          </w:tcPr>
          <w:p w14:paraId="66FF37E2" w14:textId="77777777" w:rsidR="006B326C" w:rsidRDefault="006B326C"/>
        </w:tc>
        <w:tc>
          <w:tcPr>
            <w:tcW w:w="1115" w:type="dxa"/>
            <w:vMerge/>
            <w:tcBorders>
              <w:left w:val="single" w:sz="3" w:space="0" w:color="000000"/>
              <w:right w:val="single" w:sz="3" w:space="0" w:color="000000"/>
            </w:tcBorders>
          </w:tcPr>
          <w:p w14:paraId="680FD81A" w14:textId="77777777" w:rsidR="006B326C" w:rsidRDefault="006B326C"/>
        </w:tc>
        <w:tc>
          <w:tcPr>
            <w:tcW w:w="819" w:type="dxa"/>
            <w:vMerge/>
            <w:tcBorders>
              <w:left w:val="single" w:sz="3" w:space="0" w:color="000000"/>
              <w:right w:val="single" w:sz="3" w:space="0" w:color="000000"/>
            </w:tcBorders>
          </w:tcPr>
          <w:p w14:paraId="42E25914" w14:textId="77777777" w:rsidR="006B326C" w:rsidRDefault="006B326C"/>
        </w:tc>
        <w:tc>
          <w:tcPr>
            <w:tcW w:w="1912" w:type="dxa"/>
            <w:tcBorders>
              <w:top w:val="nil"/>
              <w:left w:val="single" w:sz="3" w:space="0" w:color="000000"/>
              <w:bottom w:val="nil"/>
              <w:right w:val="single" w:sz="3" w:space="0" w:color="000000"/>
            </w:tcBorders>
          </w:tcPr>
          <w:p w14:paraId="008022DF"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15</w:t>
            </w:r>
            <w:proofErr w:type="gramStart"/>
            <w:r>
              <w:rPr>
                <w:rFonts w:ascii="宋体" w:eastAsia="宋体" w:hAnsi="宋体" w:cs="宋体"/>
                <w:w w:val="105"/>
                <w:sz w:val="18"/>
                <w:szCs w:val="18"/>
              </w:rPr>
              <w:t>个日历天内)</w:t>
            </w:r>
            <w:proofErr w:type="spellStart"/>
            <w:r>
              <w:rPr>
                <w:rFonts w:ascii="宋体" w:eastAsia="宋体" w:hAnsi="宋体" w:cs="宋体"/>
                <w:w w:val="105"/>
                <w:sz w:val="18"/>
                <w:szCs w:val="18"/>
              </w:rPr>
              <w:t>提供</w:t>
            </w:r>
            <w:proofErr w:type="spellEnd"/>
            <w:proofErr w:type="gramEnd"/>
          </w:p>
        </w:tc>
        <w:tc>
          <w:tcPr>
            <w:tcW w:w="1912" w:type="dxa"/>
            <w:tcBorders>
              <w:top w:val="nil"/>
              <w:left w:val="single" w:sz="3" w:space="0" w:color="000000"/>
              <w:bottom w:val="nil"/>
              <w:right w:val="single" w:sz="3" w:space="0" w:color="000000"/>
            </w:tcBorders>
          </w:tcPr>
          <w:p w14:paraId="4EC666E1"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发送规划员商定的较</w:t>
            </w:r>
            <w:proofErr w:type="spellEnd"/>
          </w:p>
        </w:tc>
        <w:tc>
          <w:tcPr>
            <w:tcW w:w="1912" w:type="dxa"/>
            <w:tcBorders>
              <w:top w:val="nil"/>
              <w:left w:val="single" w:sz="3" w:space="0" w:color="000000"/>
              <w:bottom w:val="nil"/>
              <w:right w:val="single" w:sz="3" w:space="0" w:color="000000"/>
            </w:tcBorders>
          </w:tcPr>
          <w:p w14:paraId="2C65A37A"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发送规划员商定的较</w:t>
            </w:r>
            <w:proofErr w:type="spellEnd"/>
          </w:p>
        </w:tc>
        <w:tc>
          <w:tcPr>
            <w:tcW w:w="1911" w:type="dxa"/>
            <w:vMerge/>
            <w:tcBorders>
              <w:left w:val="single" w:sz="3" w:space="0" w:color="000000"/>
              <w:right w:val="single" w:sz="3" w:space="0" w:color="000000"/>
            </w:tcBorders>
          </w:tcPr>
          <w:p w14:paraId="523D472D" w14:textId="77777777" w:rsidR="006B326C" w:rsidRDefault="006B326C"/>
        </w:tc>
      </w:tr>
      <w:tr w:rsidR="006B326C" w14:paraId="79768398" w14:textId="77777777">
        <w:trPr>
          <w:trHeight w:hRule="exact" w:val="240"/>
        </w:trPr>
        <w:tc>
          <w:tcPr>
            <w:tcW w:w="442" w:type="dxa"/>
            <w:vMerge/>
            <w:tcBorders>
              <w:left w:val="single" w:sz="3" w:space="0" w:color="000000"/>
              <w:right w:val="single" w:sz="3" w:space="0" w:color="000000"/>
            </w:tcBorders>
          </w:tcPr>
          <w:p w14:paraId="23668D4F" w14:textId="77777777" w:rsidR="006B326C" w:rsidRDefault="006B326C"/>
        </w:tc>
        <w:tc>
          <w:tcPr>
            <w:tcW w:w="1115" w:type="dxa"/>
            <w:vMerge/>
            <w:tcBorders>
              <w:left w:val="single" w:sz="3" w:space="0" w:color="000000"/>
              <w:right w:val="single" w:sz="3" w:space="0" w:color="000000"/>
            </w:tcBorders>
          </w:tcPr>
          <w:p w14:paraId="3047D0BD" w14:textId="77777777" w:rsidR="006B326C" w:rsidRDefault="006B326C"/>
        </w:tc>
        <w:tc>
          <w:tcPr>
            <w:tcW w:w="819" w:type="dxa"/>
            <w:vMerge/>
            <w:tcBorders>
              <w:left w:val="single" w:sz="3" w:space="0" w:color="000000"/>
              <w:right w:val="single" w:sz="3" w:space="0" w:color="000000"/>
            </w:tcBorders>
          </w:tcPr>
          <w:p w14:paraId="4E1FAF9C" w14:textId="77777777" w:rsidR="006B326C" w:rsidRDefault="006B326C"/>
        </w:tc>
        <w:tc>
          <w:tcPr>
            <w:tcW w:w="1912" w:type="dxa"/>
            <w:vMerge w:val="restart"/>
            <w:tcBorders>
              <w:top w:val="nil"/>
              <w:left w:val="single" w:sz="3" w:space="0" w:color="000000"/>
              <w:right w:val="single" w:sz="3" w:space="0" w:color="000000"/>
            </w:tcBorders>
          </w:tcPr>
          <w:p w14:paraId="30A0E26B"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了答复</w:t>
            </w:r>
            <w:proofErr w:type="spellEnd"/>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14:paraId="271AE82E"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长期限后，在大于15</w:t>
            </w:r>
          </w:p>
        </w:tc>
        <w:tc>
          <w:tcPr>
            <w:tcW w:w="1912" w:type="dxa"/>
            <w:tcBorders>
              <w:top w:val="nil"/>
              <w:left w:val="single" w:sz="3" w:space="0" w:color="000000"/>
              <w:bottom w:val="nil"/>
              <w:right w:val="single" w:sz="3" w:space="0" w:color="000000"/>
            </w:tcBorders>
          </w:tcPr>
          <w:p w14:paraId="4E4A0739"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长期限之后，在30个</w:t>
            </w:r>
          </w:p>
        </w:tc>
        <w:tc>
          <w:tcPr>
            <w:tcW w:w="1911" w:type="dxa"/>
            <w:vMerge/>
            <w:tcBorders>
              <w:left w:val="single" w:sz="3" w:space="0" w:color="000000"/>
              <w:right w:val="single" w:sz="3" w:space="0" w:color="000000"/>
            </w:tcBorders>
          </w:tcPr>
          <w:p w14:paraId="0903FFBC" w14:textId="77777777" w:rsidR="006B326C" w:rsidRDefault="006B326C"/>
        </w:tc>
      </w:tr>
      <w:tr w:rsidR="006B326C" w14:paraId="1E2E660B" w14:textId="77777777">
        <w:trPr>
          <w:trHeight w:hRule="exact" w:val="240"/>
        </w:trPr>
        <w:tc>
          <w:tcPr>
            <w:tcW w:w="442" w:type="dxa"/>
            <w:vMerge/>
            <w:tcBorders>
              <w:left w:val="single" w:sz="3" w:space="0" w:color="000000"/>
              <w:right w:val="single" w:sz="3" w:space="0" w:color="000000"/>
            </w:tcBorders>
          </w:tcPr>
          <w:p w14:paraId="52A3562E" w14:textId="77777777" w:rsidR="006B326C" w:rsidRDefault="006B326C"/>
        </w:tc>
        <w:tc>
          <w:tcPr>
            <w:tcW w:w="1115" w:type="dxa"/>
            <w:vMerge/>
            <w:tcBorders>
              <w:left w:val="single" w:sz="3" w:space="0" w:color="000000"/>
              <w:right w:val="single" w:sz="3" w:space="0" w:color="000000"/>
            </w:tcBorders>
          </w:tcPr>
          <w:p w14:paraId="5F2DF535" w14:textId="77777777" w:rsidR="006B326C" w:rsidRDefault="006B326C"/>
        </w:tc>
        <w:tc>
          <w:tcPr>
            <w:tcW w:w="819" w:type="dxa"/>
            <w:vMerge/>
            <w:tcBorders>
              <w:left w:val="single" w:sz="3" w:space="0" w:color="000000"/>
              <w:right w:val="single" w:sz="3" w:space="0" w:color="000000"/>
            </w:tcBorders>
          </w:tcPr>
          <w:p w14:paraId="0124CB93" w14:textId="77777777" w:rsidR="006B326C" w:rsidRDefault="006B326C"/>
        </w:tc>
        <w:tc>
          <w:tcPr>
            <w:tcW w:w="1912" w:type="dxa"/>
            <w:vMerge/>
            <w:tcBorders>
              <w:left w:val="single" w:sz="3" w:space="0" w:color="000000"/>
              <w:right w:val="single" w:sz="3" w:space="0" w:color="000000"/>
            </w:tcBorders>
          </w:tcPr>
          <w:p w14:paraId="7BA2674B" w14:textId="77777777" w:rsidR="006B326C" w:rsidRDefault="006B326C"/>
        </w:tc>
        <w:tc>
          <w:tcPr>
            <w:tcW w:w="1912" w:type="dxa"/>
            <w:tcBorders>
              <w:top w:val="nil"/>
              <w:left w:val="single" w:sz="3" w:space="0" w:color="000000"/>
              <w:bottom w:val="nil"/>
              <w:right w:val="single" w:sz="3" w:space="0" w:color="000000"/>
            </w:tcBorders>
          </w:tcPr>
          <w:p w14:paraId="20619E7D"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个日历天但小于或等</w:t>
            </w:r>
            <w:proofErr w:type="spellEnd"/>
          </w:p>
        </w:tc>
        <w:tc>
          <w:tcPr>
            <w:tcW w:w="1912" w:type="dxa"/>
            <w:tcBorders>
              <w:top w:val="nil"/>
              <w:left w:val="single" w:sz="3" w:space="0" w:color="000000"/>
              <w:bottom w:val="nil"/>
              <w:right w:val="single" w:sz="3" w:space="0" w:color="000000"/>
            </w:tcBorders>
          </w:tcPr>
          <w:p w14:paraId="5C09D230"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日历天以上但少于或</w:t>
            </w:r>
            <w:proofErr w:type="spellEnd"/>
          </w:p>
        </w:tc>
        <w:tc>
          <w:tcPr>
            <w:tcW w:w="1911" w:type="dxa"/>
            <w:vMerge/>
            <w:tcBorders>
              <w:left w:val="single" w:sz="3" w:space="0" w:color="000000"/>
              <w:right w:val="single" w:sz="3" w:space="0" w:color="000000"/>
            </w:tcBorders>
          </w:tcPr>
          <w:p w14:paraId="7FD15ECA" w14:textId="77777777" w:rsidR="006B326C" w:rsidRDefault="006B326C"/>
        </w:tc>
      </w:tr>
      <w:tr w:rsidR="006B326C" w14:paraId="655E3DB8" w14:textId="77777777">
        <w:trPr>
          <w:trHeight w:hRule="exact" w:val="240"/>
        </w:trPr>
        <w:tc>
          <w:tcPr>
            <w:tcW w:w="442" w:type="dxa"/>
            <w:vMerge/>
            <w:tcBorders>
              <w:left w:val="single" w:sz="3" w:space="0" w:color="000000"/>
              <w:right w:val="single" w:sz="3" w:space="0" w:color="000000"/>
            </w:tcBorders>
          </w:tcPr>
          <w:p w14:paraId="750D74CE" w14:textId="77777777" w:rsidR="006B326C" w:rsidRDefault="006B326C"/>
        </w:tc>
        <w:tc>
          <w:tcPr>
            <w:tcW w:w="1115" w:type="dxa"/>
            <w:vMerge/>
            <w:tcBorders>
              <w:left w:val="single" w:sz="3" w:space="0" w:color="000000"/>
              <w:right w:val="single" w:sz="3" w:space="0" w:color="000000"/>
            </w:tcBorders>
          </w:tcPr>
          <w:p w14:paraId="2047079C" w14:textId="77777777" w:rsidR="006B326C" w:rsidRDefault="006B326C"/>
        </w:tc>
        <w:tc>
          <w:tcPr>
            <w:tcW w:w="819" w:type="dxa"/>
            <w:vMerge/>
            <w:tcBorders>
              <w:left w:val="single" w:sz="3" w:space="0" w:color="000000"/>
              <w:right w:val="single" w:sz="3" w:space="0" w:color="000000"/>
            </w:tcBorders>
          </w:tcPr>
          <w:p w14:paraId="5FFBC06A" w14:textId="77777777" w:rsidR="006B326C" w:rsidRDefault="006B326C"/>
        </w:tc>
        <w:tc>
          <w:tcPr>
            <w:tcW w:w="1912" w:type="dxa"/>
            <w:vMerge/>
            <w:tcBorders>
              <w:left w:val="single" w:sz="3" w:space="0" w:color="000000"/>
              <w:right w:val="single" w:sz="3" w:space="0" w:color="000000"/>
            </w:tcBorders>
          </w:tcPr>
          <w:p w14:paraId="58118D0E" w14:textId="77777777" w:rsidR="006B326C" w:rsidRDefault="006B326C"/>
        </w:tc>
        <w:tc>
          <w:tcPr>
            <w:tcW w:w="1912" w:type="dxa"/>
            <w:tcBorders>
              <w:top w:val="nil"/>
              <w:left w:val="single" w:sz="3" w:space="0" w:color="000000"/>
              <w:bottom w:val="nil"/>
              <w:right w:val="single" w:sz="3" w:space="0" w:color="000000"/>
            </w:tcBorders>
          </w:tcPr>
          <w:p w14:paraId="345D372A"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于30</w:t>
            </w:r>
            <w:proofErr w:type="gramStart"/>
            <w:r>
              <w:rPr>
                <w:rFonts w:ascii="宋体" w:eastAsia="宋体" w:hAnsi="宋体" w:cs="宋体"/>
                <w:w w:val="105"/>
                <w:sz w:val="18"/>
                <w:szCs w:val="18"/>
              </w:rPr>
              <w:t>个日历天内)提</w:t>
            </w:r>
            <w:proofErr w:type="gramEnd"/>
          </w:p>
        </w:tc>
        <w:tc>
          <w:tcPr>
            <w:tcW w:w="1912" w:type="dxa"/>
            <w:tcBorders>
              <w:top w:val="nil"/>
              <w:left w:val="single" w:sz="3" w:space="0" w:color="000000"/>
              <w:bottom w:val="nil"/>
              <w:right w:val="single" w:sz="3" w:space="0" w:color="000000"/>
            </w:tcBorders>
          </w:tcPr>
          <w:p w14:paraId="771A215E"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等于45个日历天内)</w:t>
            </w:r>
          </w:p>
        </w:tc>
        <w:tc>
          <w:tcPr>
            <w:tcW w:w="1911" w:type="dxa"/>
            <w:vMerge/>
            <w:tcBorders>
              <w:left w:val="single" w:sz="3" w:space="0" w:color="000000"/>
              <w:right w:val="single" w:sz="3" w:space="0" w:color="000000"/>
            </w:tcBorders>
          </w:tcPr>
          <w:p w14:paraId="407F0E8E" w14:textId="77777777" w:rsidR="006B326C" w:rsidRDefault="006B326C"/>
        </w:tc>
      </w:tr>
      <w:tr w:rsidR="006B326C" w14:paraId="6BDC01A3" w14:textId="77777777">
        <w:trPr>
          <w:trHeight w:hRule="exact" w:val="3285"/>
        </w:trPr>
        <w:tc>
          <w:tcPr>
            <w:tcW w:w="442" w:type="dxa"/>
            <w:vMerge/>
            <w:tcBorders>
              <w:left w:val="single" w:sz="3" w:space="0" w:color="000000"/>
              <w:bottom w:val="single" w:sz="3" w:space="0" w:color="000000"/>
              <w:right w:val="single" w:sz="3" w:space="0" w:color="000000"/>
            </w:tcBorders>
          </w:tcPr>
          <w:p w14:paraId="6B729767" w14:textId="77777777" w:rsidR="006B326C" w:rsidRDefault="006B326C"/>
        </w:tc>
        <w:tc>
          <w:tcPr>
            <w:tcW w:w="1115" w:type="dxa"/>
            <w:vMerge/>
            <w:tcBorders>
              <w:left w:val="single" w:sz="3" w:space="0" w:color="000000"/>
              <w:bottom w:val="single" w:sz="3" w:space="0" w:color="000000"/>
              <w:right w:val="single" w:sz="3" w:space="0" w:color="000000"/>
            </w:tcBorders>
          </w:tcPr>
          <w:p w14:paraId="26274946" w14:textId="77777777" w:rsidR="006B326C" w:rsidRDefault="006B326C"/>
        </w:tc>
        <w:tc>
          <w:tcPr>
            <w:tcW w:w="819" w:type="dxa"/>
            <w:vMerge/>
            <w:tcBorders>
              <w:left w:val="single" w:sz="3" w:space="0" w:color="000000"/>
              <w:bottom w:val="single" w:sz="3" w:space="0" w:color="000000"/>
              <w:right w:val="single" w:sz="3" w:space="0" w:color="000000"/>
            </w:tcBorders>
          </w:tcPr>
          <w:p w14:paraId="4C32C9D6" w14:textId="77777777" w:rsidR="006B326C" w:rsidRDefault="006B326C"/>
        </w:tc>
        <w:tc>
          <w:tcPr>
            <w:tcW w:w="1912" w:type="dxa"/>
            <w:vMerge/>
            <w:tcBorders>
              <w:left w:val="single" w:sz="3" w:space="0" w:color="000000"/>
              <w:bottom w:val="single" w:sz="3" w:space="0" w:color="000000"/>
              <w:right w:val="single" w:sz="3" w:space="0" w:color="000000"/>
            </w:tcBorders>
          </w:tcPr>
          <w:p w14:paraId="5375F48D" w14:textId="77777777" w:rsidR="006B326C" w:rsidRDefault="006B326C"/>
        </w:tc>
        <w:tc>
          <w:tcPr>
            <w:tcW w:w="1912" w:type="dxa"/>
            <w:tcBorders>
              <w:top w:val="nil"/>
              <w:left w:val="single" w:sz="3" w:space="0" w:color="000000"/>
              <w:bottom w:val="single" w:sz="3" w:space="0" w:color="000000"/>
              <w:right w:val="single" w:sz="3" w:space="0" w:color="000000"/>
            </w:tcBorders>
          </w:tcPr>
          <w:p w14:paraId="6F33AEF2"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供书面答复</w:t>
            </w:r>
            <w:proofErr w:type="spellEnd"/>
            <w:r>
              <w:rPr>
                <w:rFonts w:ascii="宋体" w:eastAsia="宋体" w:hAnsi="宋体" w:cs="宋体"/>
                <w:w w:val="105"/>
                <w:sz w:val="18"/>
                <w:szCs w:val="18"/>
              </w:rPr>
              <w:t>）。</w:t>
            </w:r>
          </w:p>
        </w:tc>
        <w:tc>
          <w:tcPr>
            <w:tcW w:w="1912" w:type="dxa"/>
            <w:tcBorders>
              <w:top w:val="nil"/>
              <w:left w:val="single" w:sz="3" w:space="0" w:color="000000"/>
              <w:bottom w:val="single" w:sz="3" w:space="0" w:color="000000"/>
              <w:right w:val="single" w:sz="3" w:space="0" w:color="000000"/>
            </w:tcBorders>
          </w:tcPr>
          <w:p w14:paraId="2CCB5F12"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提供书面答复</w:t>
            </w:r>
            <w:proofErr w:type="spellEnd"/>
            <w:r>
              <w:rPr>
                <w:rFonts w:ascii="宋体" w:eastAsia="宋体" w:hAnsi="宋体" w:cs="宋体"/>
                <w:w w:val="105"/>
                <w:sz w:val="18"/>
                <w:szCs w:val="18"/>
              </w:rPr>
              <w:t>）。</w:t>
            </w:r>
          </w:p>
        </w:tc>
        <w:tc>
          <w:tcPr>
            <w:tcW w:w="1911" w:type="dxa"/>
            <w:vMerge/>
            <w:tcBorders>
              <w:left w:val="single" w:sz="3" w:space="0" w:color="000000"/>
              <w:bottom w:val="single" w:sz="3" w:space="0" w:color="000000"/>
              <w:right w:val="single" w:sz="3" w:space="0" w:color="000000"/>
            </w:tcBorders>
          </w:tcPr>
          <w:p w14:paraId="110AF169" w14:textId="77777777" w:rsidR="006B326C" w:rsidRDefault="006B326C"/>
        </w:tc>
      </w:tr>
    </w:tbl>
    <w:p w14:paraId="7237C8C4" w14:textId="77777777" w:rsidR="006B326C" w:rsidRDefault="006B326C">
      <w:pPr>
        <w:rPr>
          <w:rFonts w:ascii="宋体" w:eastAsia="宋体" w:hAnsi="宋体" w:cs="宋体"/>
          <w:b/>
          <w:bCs/>
          <w:sz w:val="20"/>
          <w:szCs w:val="20"/>
        </w:rPr>
      </w:pPr>
    </w:p>
    <w:p w14:paraId="611DFF76" w14:textId="77777777" w:rsidR="006B326C" w:rsidRDefault="006B326C">
      <w:pPr>
        <w:spacing w:before="13"/>
        <w:rPr>
          <w:rFonts w:ascii="宋体" w:eastAsia="宋体" w:hAnsi="宋体" w:cs="宋体"/>
          <w:b/>
          <w:bCs/>
          <w:sz w:val="29"/>
          <w:szCs w:val="29"/>
        </w:rPr>
      </w:pPr>
    </w:p>
    <w:p w14:paraId="56DE403C" w14:textId="77777777" w:rsidR="006B326C" w:rsidRDefault="009B4794">
      <w:pPr>
        <w:spacing w:before="57"/>
        <w:ind w:right="2584"/>
        <w:jc w:val="right"/>
        <w:rPr>
          <w:rFonts w:ascii="宋体" w:eastAsia="宋体" w:hAnsi="宋体" w:cs="宋体"/>
          <w:sz w:val="14"/>
          <w:szCs w:val="14"/>
        </w:rPr>
      </w:pPr>
      <w:r>
        <w:rPr>
          <w:rFonts w:ascii="Times New Roman" w:eastAsia="Times New Roman" w:hAnsi="Times New Roman" w:cs="Times New Roman"/>
          <w:spacing w:val="-1"/>
          <w:w w:val="95"/>
          <w:sz w:val="14"/>
          <w:szCs w:val="14"/>
        </w:rPr>
        <w:t>11</w:t>
      </w:r>
      <w:r>
        <w:rPr>
          <w:rFonts w:ascii="宋体" w:eastAsia="宋体" w:hAnsi="宋体" w:cs="宋体"/>
          <w:b/>
          <w:bCs/>
          <w:spacing w:val="-1"/>
          <w:w w:val="95"/>
          <w:sz w:val="14"/>
          <w:szCs w:val="14"/>
        </w:rPr>
        <w:t>第19页第10</w:t>
      </w:r>
    </w:p>
    <w:p w14:paraId="27532CFE" w14:textId="77777777" w:rsidR="006B326C" w:rsidRDefault="006B326C">
      <w:pPr>
        <w:jc w:val="right"/>
        <w:rPr>
          <w:rFonts w:ascii="宋体" w:eastAsia="宋体" w:hAnsi="宋体" w:cs="宋体"/>
          <w:sz w:val="14"/>
          <w:szCs w:val="14"/>
        </w:rPr>
        <w:sectPr w:rsidR="006B326C">
          <w:headerReference w:type="default" r:id="rId103"/>
          <w:footerReference w:type="default" r:id="rId104"/>
          <w:pgSz w:w="12240" w:h="15840"/>
          <w:pgMar w:top="3960" w:right="980" w:bottom="280" w:left="980" w:header="3766" w:footer="0" w:gutter="0"/>
          <w:cols w:space="720"/>
        </w:sectPr>
      </w:pPr>
    </w:p>
    <w:p w14:paraId="3CF1D508"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2CAD4AC2" w14:textId="77777777">
        <w:trPr>
          <w:trHeight w:hRule="exact" w:val="334"/>
        </w:trPr>
        <w:tc>
          <w:tcPr>
            <w:tcW w:w="442" w:type="dxa"/>
            <w:vMerge w:val="restart"/>
            <w:tcBorders>
              <w:top w:val="single" w:sz="3" w:space="0" w:color="000000"/>
              <w:left w:val="single" w:sz="3" w:space="0" w:color="000000"/>
              <w:right w:val="single" w:sz="3" w:space="0" w:color="000000"/>
            </w:tcBorders>
          </w:tcPr>
          <w:p w14:paraId="248655B2" w14:textId="77777777" w:rsidR="006B326C" w:rsidRDefault="009B4794">
            <w:pPr>
              <w:pStyle w:val="TableParagraph"/>
              <w:spacing w:before="61"/>
              <w:ind w:left="82"/>
              <w:rPr>
                <w:rFonts w:ascii="宋体" w:eastAsia="宋体" w:hAnsi="宋体" w:cs="宋体"/>
                <w:sz w:val="17"/>
                <w:szCs w:val="17"/>
              </w:rPr>
            </w:pPr>
            <w:r>
              <w:rPr>
                <w:rFonts w:ascii="宋体"/>
                <w:b/>
                <w:sz w:val="17"/>
              </w:rPr>
              <w:t>r4</w:t>
            </w:r>
          </w:p>
        </w:tc>
        <w:tc>
          <w:tcPr>
            <w:tcW w:w="1115" w:type="dxa"/>
            <w:vMerge w:val="restart"/>
            <w:tcBorders>
              <w:top w:val="single" w:sz="3" w:space="0" w:color="000000"/>
              <w:left w:val="single" w:sz="3" w:space="0" w:color="000000"/>
              <w:right w:val="single" w:sz="3" w:space="0" w:color="000000"/>
            </w:tcBorders>
          </w:tcPr>
          <w:p w14:paraId="50925392"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189CF3F0" w14:textId="77777777" w:rsidR="006B326C" w:rsidRDefault="009B4794">
            <w:pPr>
              <w:pStyle w:val="TableParagraph"/>
              <w:spacing w:before="68"/>
              <w:ind w:left="81"/>
              <w:rPr>
                <w:rFonts w:ascii="宋体" w:eastAsia="宋体" w:hAnsi="宋体" w:cs="宋体"/>
                <w:sz w:val="18"/>
                <w:szCs w:val="18"/>
              </w:rPr>
            </w:pPr>
            <w:proofErr w:type="spellStart"/>
            <w:r>
              <w:rPr>
                <w:rFonts w:ascii="宋体" w:eastAsia="宋体" w:hAnsi="宋体" w:cs="宋体"/>
                <w:b/>
                <w:bCs/>
                <w:w w:val="105"/>
                <w:sz w:val="18"/>
                <w:szCs w:val="18"/>
              </w:rPr>
              <w:t>中等</w:t>
            </w:r>
            <w:proofErr w:type="spellEnd"/>
          </w:p>
        </w:tc>
        <w:tc>
          <w:tcPr>
            <w:tcW w:w="1912" w:type="dxa"/>
            <w:tcBorders>
              <w:top w:val="single" w:sz="3" w:space="0" w:color="000000"/>
              <w:left w:val="single" w:sz="3" w:space="0" w:color="000000"/>
              <w:bottom w:val="nil"/>
              <w:right w:val="single" w:sz="3" w:space="0" w:color="000000"/>
            </w:tcBorders>
          </w:tcPr>
          <w:p w14:paraId="5847073E" w14:textId="77777777" w:rsidR="006B326C" w:rsidRDefault="009B4794">
            <w:pPr>
              <w:pStyle w:val="TableParagraph"/>
              <w:spacing w:before="68"/>
              <w:ind w:left="80"/>
              <w:rPr>
                <w:rFonts w:ascii="宋体" w:eastAsia="宋体" w:hAnsi="宋体" w:cs="宋体"/>
                <w:sz w:val="18"/>
                <w:szCs w:val="18"/>
                <w:lang w:eastAsia="zh-CN"/>
              </w:rPr>
            </w:pPr>
            <w:r>
              <w:rPr>
                <w:rFonts w:ascii="宋体" w:eastAsia="宋体" w:hAnsi="宋体" w:cs="宋体"/>
                <w:w w:val="105"/>
                <w:sz w:val="18"/>
                <w:szCs w:val="18"/>
                <w:lang w:eastAsia="zh-CN"/>
              </w:rPr>
              <w:t>规划协调员向ERO或</w:t>
            </w:r>
          </w:p>
        </w:tc>
        <w:tc>
          <w:tcPr>
            <w:tcW w:w="1912" w:type="dxa"/>
            <w:tcBorders>
              <w:top w:val="single" w:sz="3" w:space="0" w:color="000000"/>
              <w:left w:val="single" w:sz="3" w:space="0" w:color="000000"/>
              <w:bottom w:val="nil"/>
              <w:right w:val="single" w:sz="3" w:space="0" w:color="000000"/>
            </w:tcBorders>
          </w:tcPr>
          <w:p w14:paraId="37EDB32F" w14:textId="77777777" w:rsidR="006B326C" w:rsidRDefault="009B4794">
            <w:pPr>
              <w:pStyle w:val="TableParagraph"/>
              <w:spacing w:before="68"/>
              <w:ind w:left="79"/>
              <w:rPr>
                <w:rFonts w:ascii="宋体" w:eastAsia="宋体" w:hAnsi="宋体" w:cs="宋体"/>
                <w:sz w:val="18"/>
                <w:szCs w:val="18"/>
                <w:lang w:eastAsia="zh-CN"/>
              </w:rPr>
            </w:pPr>
            <w:r>
              <w:rPr>
                <w:rFonts w:ascii="宋体" w:eastAsia="宋体" w:hAnsi="宋体" w:cs="宋体"/>
                <w:w w:val="105"/>
                <w:sz w:val="18"/>
                <w:szCs w:val="18"/>
                <w:lang w:eastAsia="zh-CN"/>
              </w:rPr>
              <w:t>规划协调员向ERO或</w:t>
            </w:r>
          </w:p>
        </w:tc>
        <w:tc>
          <w:tcPr>
            <w:tcW w:w="1912" w:type="dxa"/>
            <w:tcBorders>
              <w:top w:val="single" w:sz="3" w:space="0" w:color="000000"/>
              <w:left w:val="single" w:sz="3" w:space="0" w:color="000000"/>
              <w:bottom w:val="nil"/>
              <w:right w:val="single" w:sz="3" w:space="0" w:color="000000"/>
            </w:tcBorders>
          </w:tcPr>
          <w:p w14:paraId="34FFEDDD" w14:textId="77777777" w:rsidR="006B326C" w:rsidRDefault="009B4794">
            <w:pPr>
              <w:pStyle w:val="TableParagraph"/>
              <w:spacing w:before="68"/>
              <w:ind w:left="79"/>
              <w:rPr>
                <w:rFonts w:ascii="宋体" w:eastAsia="宋体" w:hAnsi="宋体" w:cs="宋体"/>
                <w:sz w:val="18"/>
                <w:szCs w:val="18"/>
                <w:lang w:eastAsia="zh-CN"/>
              </w:rPr>
            </w:pPr>
            <w:r>
              <w:rPr>
                <w:rFonts w:ascii="宋体" w:eastAsia="宋体" w:hAnsi="宋体" w:cs="宋体"/>
                <w:w w:val="105"/>
                <w:sz w:val="18"/>
                <w:szCs w:val="18"/>
                <w:lang w:eastAsia="zh-CN"/>
              </w:rPr>
              <w:t>规划协调员向ERO或</w:t>
            </w:r>
          </w:p>
        </w:tc>
        <w:tc>
          <w:tcPr>
            <w:tcW w:w="1911" w:type="dxa"/>
            <w:tcBorders>
              <w:top w:val="single" w:sz="3" w:space="0" w:color="000000"/>
              <w:left w:val="single" w:sz="3" w:space="0" w:color="000000"/>
              <w:bottom w:val="nil"/>
              <w:right w:val="single" w:sz="3" w:space="0" w:color="000000"/>
            </w:tcBorders>
          </w:tcPr>
          <w:p w14:paraId="5954FE51" w14:textId="77777777" w:rsidR="006B326C" w:rsidRDefault="009B4794">
            <w:pPr>
              <w:pStyle w:val="TableParagraph"/>
              <w:spacing w:before="68"/>
              <w:ind w:left="78"/>
              <w:rPr>
                <w:rFonts w:ascii="宋体" w:eastAsia="宋体" w:hAnsi="宋体" w:cs="宋体"/>
                <w:sz w:val="18"/>
                <w:szCs w:val="18"/>
                <w:lang w:eastAsia="zh-CN"/>
              </w:rPr>
            </w:pPr>
            <w:r>
              <w:rPr>
                <w:rFonts w:ascii="宋体" w:eastAsia="宋体" w:hAnsi="宋体" w:cs="宋体"/>
                <w:w w:val="105"/>
                <w:sz w:val="18"/>
                <w:szCs w:val="18"/>
                <w:lang w:eastAsia="zh-CN"/>
              </w:rPr>
              <w:t>规划协调员向ERO或</w:t>
            </w:r>
          </w:p>
        </w:tc>
      </w:tr>
      <w:tr w:rsidR="006B326C" w14:paraId="5DFD862D" w14:textId="77777777">
        <w:trPr>
          <w:trHeight w:hRule="exact" w:val="240"/>
        </w:trPr>
        <w:tc>
          <w:tcPr>
            <w:tcW w:w="442" w:type="dxa"/>
            <w:vMerge/>
            <w:tcBorders>
              <w:left w:val="single" w:sz="3" w:space="0" w:color="000000"/>
              <w:right w:val="single" w:sz="3" w:space="0" w:color="000000"/>
            </w:tcBorders>
          </w:tcPr>
          <w:p w14:paraId="0F19CC72" w14:textId="77777777" w:rsidR="006B326C" w:rsidRDefault="006B326C">
            <w:pPr>
              <w:rPr>
                <w:lang w:eastAsia="zh-CN"/>
              </w:rPr>
            </w:pPr>
          </w:p>
        </w:tc>
        <w:tc>
          <w:tcPr>
            <w:tcW w:w="1115" w:type="dxa"/>
            <w:vMerge/>
            <w:tcBorders>
              <w:left w:val="single" w:sz="3" w:space="0" w:color="000000"/>
              <w:right w:val="single" w:sz="3" w:space="0" w:color="000000"/>
            </w:tcBorders>
          </w:tcPr>
          <w:p w14:paraId="6BC4EE54" w14:textId="77777777" w:rsidR="006B326C" w:rsidRDefault="006B326C">
            <w:pPr>
              <w:rPr>
                <w:lang w:eastAsia="zh-CN"/>
              </w:rPr>
            </w:pPr>
          </w:p>
        </w:tc>
        <w:tc>
          <w:tcPr>
            <w:tcW w:w="819" w:type="dxa"/>
            <w:vMerge/>
            <w:tcBorders>
              <w:left w:val="single" w:sz="3" w:space="0" w:color="000000"/>
              <w:right w:val="single" w:sz="3" w:space="0" w:color="000000"/>
            </w:tcBorders>
          </w:tcPr>
          <w:p w14:paraId="7CF80034" w14:textId="77777777" w:rsidR="006B326C" w:rsidRDefault="006B326C">
            <w:pPr>
              <w:rPr>
                <w:lang w:eastAsia="zh-CN"/>
              </w:rPr>
            </w:pPr>
          </w:p>
        </w:tc>
        <w:tc>
          <w:tcPr>
            <w:tcW w:w="1912" w:type="dxa"/>
            <w:tcBorders>
              <w:top w:val="nil"/>
              <w:left w:val="single" w:sz="3" w:space="0" w:color="000000"/>
              <w:bottom w:val="nil"/>
              <w:right w:val="single" w:sz="3" w:space="0" w:color="000000"/>
            </w:tcBorders>
          </w:tcPr>
          <w:p w14:paraId="512CB61D"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其指定人提供了所</w:t>
            </w:r>
            <w:proofErr w:type="spellEnd"/>
          </w:p>
        </w:tc>
        <w:tc>
          <w:tcPr>
            <w:tcW w:w="1912" w:type="dxa"/>
            <w:tcBorders>
              <w:top w:val="nil"/>
              <w:left w:val="single" w:sz="3" w:space="0" w:color="000000"/>
              <w:bottom w:val="nil"/>
              <w:right w:val="single" w:sz="3" w:space="0" w:color="000000"/>
            </w:tcBorders>
          </w:tcPr>
          <w:p w14:paraId="3B534DAD"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其指定人提供了所</w:t>
            </w:r>
            <w:proofErr w:type="spellEnd"/>
          </w:p>
        </w:tc>
        <w:tc>
          <w:tcPr>
            <w:tcW w:w="1912" w:type="dxa"/>
            <w:tcBorders>
              <w:top w:val="nil"/>
              <w:left w:val="single" w:sz="3" w:space="0" w:color="000000"/>
              <w:bottom w:val="nil"/>
              <w:right w:val="single" w:sz="3" w:space="0" w:color="000000"/>
            </w:tcBorders>
          </w:tcPr>
          <w:p w14:paraId="05D7C935"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其指定人提供了所</w:t>
            </w:r>
            <w:proofErr w:type="spellEnd"/>
          </w:p>
        </w:tc>
        <w:tc>
          <w:tcPr>
            <w:tcW w:w="1911" w:type="dxa"/>
            <w:tcBorders>
              <w:top w:val="nil"/>
              <w:left w:val="single" w:sz="3" w:space="0" w:color="000000"/>
              <w:bottom w:val="nil"/>
              <w:right w:val="single" w:sz="3" w:space="0" w:color="000000"/>
            </w:tcBorders>
          </w:tcPr>
          <w:p w14:paraId="424EA42F"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其指定人提供了所</w:t>
            </w:r>
            <w:proofErr w:type="spellEnd"/>
          </w:p>
        </w:tc>
      </w:tr>
      <w:tr w:rsidR="006B326C" w14:paraId="0E548BB3" w14:textId="77777777">
        <w:trPr>
          <w:trHeight w:hRule="exact" w:val="241"/>
        </w:trPr>
        <w:tc>
          <w:tcPr>
            <w:tcW w:w="442" w:type="dxa"/>
            <w:vMerge/>
            <w:tcBorders>
              <w:left w:val="single" w:sz="3" w:space="0" w:color="000000"/>
              <w:right w:val="single" w:sz="3" w:space="0" w:color="000000"/>
            </w:tcBorders>
          </w:tcPr>
          <w:p w14:paraId="621143CA" w14:textId="77777777" w:rsidR="006B326C" w:rsidRDefault="006B326C"/>
        </w:tc>
        <w:tc>
          <w:tcPr>
            <w:tcW w:w="1115" w:type="dxa"/>
            <w:vMerge/>
            <w:tcBorders>
              <w:left w:val="single" w:sz="3" w:space="0" w:color="000000"/>
              <w:right w:val="single" w:sz="3" w:space="0" w:color="000000"/>
            </w:tcBorders>
          </w:tcPr>
          <w:p w14:paraId="4B62753F" w14:textId="77777777" w:rsidR="006B326C" w:rsidRDefault="006B326C"/>
        </w:tc>
        <w:tc>
          <w:tcPr>
            <w:tcW w:w="819" w:type="dxa"/>
            <w:vMerge/>
            <w:tcBorders>
              <w:left w:val="single" w:sz="3" w:space="0" w:color="000000"/>
              <w:right w:val="single" w:sz="3" w:space="0" w:color="000000"/>
            </w:tcBorders>
          </w:tcPr>
          <w:p w14:paraId="1B38DC10" w14:textId="77777777" w:rsidR="006B326C" w:rsidRDefault="006B326C"/>
        </w:tc>
        <w:tc>
          <w:tcPr>
            <w:tcW w:w="1912" w:type="dxa"/>
            <w:tcBorders>
              <w:top w:val="nil"/>
              <w:left w:val="single" w:sz="3" w:space="0" w:color="000000"/>
              <w:bottom w:val="nil"/>
              <w:right w:val="single" w:sz="3" w:space="0" w:color="000000"/>
            </w:tcBorders>
          </w:tcPr>
          <w:p w14:paraId="6F5F140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需数据，但未能以</w:t>
            </w:r>
            <w:proofErr w:type="spellEnd"/>
          </w:p>
        </w:tc>
        <w:tc>
          <w:tcPr>
            <w:tcW w:w="1912" w:type="dxa"/>
            <w:tcBorders>
              <w:top w:val="nil"/>
              <w:left w:val="single" w:sz="3" w:space="0" w:color="000000"/>
              <w:bottom w:val="nil"/>
              <w:right w:val="single" w:sz="3" w:space="0" w:color="000000"/>
            </w:tcBorders>
          </w:tcPr>
          <w:p w14:paraId="2D91001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需数据，但未能以</w:t>
            </w:r>
            <w:proofErr w:type="spellEnd"/>
          </w:p>
        </w:tc>
        <w:tc>
          <w:tcPr>
            <w:tcW w:w="1912" w:type="dxa"/>
            <w:tcBorders>
              <w:top w:val="nil"/>
              <w:left w:val="single" w:sz="3" w:space="0" w:color="000000"/>
              <w:bottom w:val="nil"/>
              <w:right w:val="single" w:sz="3" w:space="0" w:color="000000"/>
            </w:tcBorders>
          </w:tcPr>
          <w:p w14:paraId="2EBCD28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需数据，但未能以</w:t>
            </w:r>
            <w:proofErr w:type="spellEnd"/>
          </w:p>
        </w:tc>
        <w:tc>
          <w:tcPr>
            <w:tcW w:w="1911" w:type="dxa"/>
            <w:tcBorders>
              <w:top w:val="nil"/>
              <w:left w:val="single" w:sz="3" w:space="0" w:color="000000"/>
              <w:bottom w:val="nil"/>
              <w:right w:val="single" w:sz="3" w:space="0" w:color="000000"/>
            </w:tcBorders>
          </w:tcPr>
          <w:p w14:paraId="1CE4BDDD"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需数据，但未能以</w:t>
            </w:r>
            <w:proofErr w:type="spellEnd"/>
          </w:p>
        </w:tc>
      </w:tr>
      <w:tr w:rsidR="006B326C" w14:paraId="058E5F60" w14:textId="77777777">
        <w:trPr>
          <w:trHeight w:hRule="exact" w:val="241"/>
        </w:trPr>
        <w:tc>
          <w:tcPr>
            <w:tcW w:w="442" w:type="dxa"/>
            <w:vMerge/>
            <w:tcBorders>
              <w:left w:val="single" w:sz="3" w:space="0" w:color="000000"/>
              <w:right w:val="single" w:sz="3" w:space="0" w:color="000000"/>
            </w:tcBorders>
          </w:tcPr>
          <w:p w14:paraId="5C7FFF48" w14:textId="77777777" w:rsidR="006B326C" w:rsidRDefault="006B326C"/>
        </w:tc>
        <w:tc>
          <w:tcPr>
            <w:tcW w:w="1115" w:type="dxa"/>
            <w:vMerge/>
            <w:tcBorders>
              <w:left w:val="single" w:sz="3" w:space="0" w:color="000000"/>
              <w:right w:val="single" w:sz="3" w:space="0" w:color="000000"/>
            </w:tcBorders>
          </w:tcPr>
          <w:p w14:paraId="35716245" w14:textId="77777777" w:rsidR="006B326C" w:rsidRDefault="006B326C"/>
        </w:tc>
        <w:tc>
          <w:tcPr>
            <w:tcW w:w="819" w:type="dxa"/>
            <w:vMerge/>
            <w:tcBorders>
              <w:left w:val="single" w:sz="3" w:space="0" w:color="000000"/>
              <w:right w:val="single" w:sz="3" w:space="0" w:color="000000"/>
            </w:tcBorders>
          </w:tcPr>
          <w:p w14:paraId="59D3C73C" w14:textId="77777777" w:rsidR="006B326C" w:rsidRDefault="006B326C"/>
        </w:tc>
        <w:tc>
          <w:tcPr>
            <w:tcW w:w="1912" w:type="dxa"/>
            <w:tcBorders>
              <w:top w:val="nil"/>
              <w:left w:val="single" w:sz="3" w:space="0" w:color="000000"/>
              <w:bottom w:val="nil"/>
              <w:right w:val="single" w:sz="3" w:space="0" w:color="000000"/>
            </w:tcBorders>
          </w:tcPr>
          <w:p w14:paraId="2C8F1E4B"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ERO或其指定人指定</w:t>
            </w:r>
            <w:proofErr w:type="spellEnd"/>
          </w:p>
        </w:tc>
        <w:tc>
          <w:tcPr>
            <w:tcW w:w="1912" w:type="dxa"/>
            <w:tcBorders>
              <w:top w:val="nil"/>
              <w:left w:val="single" w:sz="3" w:space="0" w:color="000000"/>
              <w:bottom w:val="nil"/>
              <w:right w:val="single" w:sz="3" w:space="0" w:color="000000"/>
            </w:tcBorders>
          </w:tcPr>
          <w:p w14:paraId="0989E064"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ERO或其指定人指定</w:t>
            </w:r>
            <w:proofErr w:type="spellEnd"/>
          </w:p>
        </w:tc>
        <w:tc>
          <w:tcPr>
            <w:tcW w:w="1912" w:type="dxa"/>
            <w:tcBorders>
              <w:top w:val="nil"/>
              <w:left w:val="single" w:sz="3" w:space="0" w:color="000000"/>
              <w:bottom w:val="nil"/>
              <w:right w:val="single" w:sz="3" w:space="0" w:color="000000"/>
            </w:tcBorders>
          </w:tcPr>
          <w:p w14:paraId="0972183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ERO或其指定人指定</w:t>
            </w:r>
            <w:proofErr w:type="spellEnd"/>
          </w:p>
        </w:tc>
        <w:tc>
          <w:tcPr>
            <w:tcW w:w="1911" w:type="dxa"/>
            <w:tcBorders>
              <w:top w:val="nil"/>
              <w:left w:val="single" w:sz="3" w:space="0" w:color="000000"/>
              <w:bottom w:val="nil"/>
              <w:right w:val="single" w:sz="3" w:space="0" w:color="000000"/>
            </w:tcBorders>
          </w:tcPr>
          <w:p w14:paraId="79171505"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ERO或其指定人指定</w:t>
            </w:r>
            <w:proofErr w:type="spellEnd"/>
          </w:p>
        </w:tc>
      </w:tr>
      <w:tr w:rsidR="006B326C" w14:paraId="058957D6" w14:textId="77777777">
        <w:trPr>
          <w:trHeight w:hRule="exact" w:val="240"/>
        </w:trPr>
        <w:tc>
          <w:tcPr>
            <w:tcW w:w="442" w:type="dxa"/>
            <w:vMerge/>
            <w:tcBorders>
              <w:left w:val="single" w:sz="3" w:space="0" w:color="000000"/>
              <w:right w:val="single" w:sz="3" w:space="0" w:color="000000"/>
            </w:tcBorders>
          </w:tcPr>
          <w:p w14:paraId="41ED9169" w14:textId="77777777" w:rsidR="006B326C" w:rsidRDefault="006B326C"/>
        </w:tc>
        <w:tc>
          <w:tcPr>
            <w:tcW w:w="1115" w:type="dxa"/>
            <w:vMerge/>
            <w:tcBorders>
              <w:left w:val="single" w:sz="3" w:space="0" w:color="000000"/>
              <w:right w:val="single" w:sz="3" w:space="0" w:color="000000"/>
            </w:tcBorders>
          </w:tcPr>
          <w:p w14:paraId="51F03113" w14:textId="77777777" w:rsidR="006B326C" w:rsidRDefault="006B326C"/>
        </w:tc>
        <w:tc>
          <w:tcPr>
            <w:tcW w:w="819" w:type="dxa"/>
            <w:vMerge/>
            <w:tcBorders>
              <w:left w:val="single" w:sz="3" w:space="0" w:color="000000"/>
              <w:right w:val="single" w:sz="3" w:space="0" w:color="000000"/>
            </w:tcBorders>
          </w:tcPr>
          <w:p w14:paraId="06978E22" w14:textId="77777777" w:rsidR="006B326C" w:rsidRDefault="006B326C"/>
        </w:tc>
        <w:tc>
          <w:tcPr>
            <w:tcW w:w="1912" w:type="dxa"/>
            <w:tcBorders>
              <w:top w:val="nil"/>
              <w:left w:val="single" w:sz="3" w:space="0" w:color="000000"/>
              <w:bottom w:val="nil"/>
              <w:right w:val="single" w:sz="3" w:space="0" w:color="000000"/>
            </w:tcBorders>
          </w:tcPr>
          <w:p w14:paraId="7F3454D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的格式提供少于或</w:t>
            </w:r>
            <w:proofErr w:type="spellEnd"/>
          </w:p>
        </w:tc>
        <w:tc>
          <w:tcPr>
            <w:tcW w:w="1912" w:type="dxa"/>
            <w:tcBorders>
              <w:top w:val="nil"/>
              <w:left w:val="single" w:sz="3" w:space="0" w:color="000000"/>
              <w:bottom w:val="nil"/>
              <w:right w:val="single" w:sz="3" w:space="0" w:color="000000"/>
            </w:tcBorders>
          </w:tcPr>
          <w:p w14:paraId="15A88A10"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的格式提供大于25%</w:t>
            </w:r>
          </w:p>
        </w:tc>
        <w:tc>
          <w:tcPr>
            <w:tcW w:w="1912" w:type="dxa"/>
            <w:tcBorders>
              <w:top w:val="nil"/>
              <w:left w:val="single" w:sz="3" w:space="0" w:color="000000"/>
              <w:bottom w:val="nil"/>
              <w:right w:val="single" w:sz="3" w:space="0" w:color="000000"/>
            </w:tcBorders>
          </w:tcPr>
          <w:p w14:paraId="7DC55150"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的格式提供大于50%</w:t>
            </w:r>
          </w:p>
        </w:tc>
        <w:tc>
          <w:tcPr>
            <w:tcW w:w="1911" w:type="dxa"/>
            <w:tcBorders>
              <w:top w:val="nil"/>
              <w:left w:val="single" w:sz="3" w:space="0" w:color="000000"/>
              <w:bottom w:val="nil"/>
              <w:right w:val="single" w:sz="3" w:space="0" w:color="000000"/>
            </w:tcBorders>
          </w:tcPr>
          <w:p w14:paraId="15CD7189" w14:textId="77777777" w:rsidR="006B326C" w:rsidRDefault="009B4794">
            <w:pPr>
              <w:pStyle w:val="TableParagraph"/>
              <w:spacing w:line="213" w:lineRule="exact"/>
              <w:ind w:left="78"/>
              <w:rPr>
                <w:rFonts w:ascii="宋体" w:eastAsia="宋体" w:hAnsi="宋体" w:cs="宋体"/>
                <w:sz w:val="18"/>
                <w:szCs w:val="18"/>
              </w:rPr>
            </w:pPr>
            <w:r>
              <w:rPr>
                <w:rFonts w:ascii="宋体" w:eastAsia="宋体" w:hAnsi="宋体" w:cs="宋体"/>
                <w:w w:val="105"/>
                <w:sz w:val="18"/>
                <w:szCs w:val="18"/>
              </w:rPr>
              <w:t>的格式提供超过75%</w:t>
            </w:r>
          </w:p>
        </w:tc>
      </w:tr>
      <w:tr w:rsidR="006B326C" w14:paraId="3ED8C973" w14:textId="77777777">
        <w:trPr>
          <w:trHeight w:hRule="exact" w:val="240"/>
        </w:trPr>
        <w:tc>
          <w:tcPr>
            <w:tcW w:w="442" w:type="dxa"/>
            <w:vMerge/>
            <w:tcBorders>
              <w:left w:val="single" w:sz="3" w:space="0" w:color="000000"/>
              <w:right w:val="single" w:sz="3" w:space="0" w:color="000000"/>
            </w:tcBorders>
          </w:tcPr>
          <w:p w14:paraId="00FB4FAA" w14:textId="77777777" w:rsidR="006B326C" w:rsidRDefault="006B326C"/>
        </w:tc>
        <w:tc>
          <w:tcPr>
            <w:tcW w:w="1115" w:type="dxa"/>
            <w:vMerge/>
            <w:tcBorders>
              <w:left w:val="single" w:sz="3" w:space="0" w:color="000000"/>
              <w:right w:val="single" w:sz="3" w:space="0" w:color="000000"/>
            </w:tcBorders>
          </w:tcPr>
          <w:p w14:paraId="442BD299" w14:textId="77777777" w:rsidR="006B326C" w:rsidRDefault="006B326C"/>
        </w:tc>
        <w:tc>
          <w:tcPr>
            <w:tcW w:w="819" w:type="dxa"/>
            <w:vMerge/>
            <w:tcBorders>
              <w:left w:val="single" w:sz="3" w:space="0" w:color="000000"/>
              <w:right w:val="single" w:sz="3" w:space="0" w:color="000000"/>
            </w:tcBorders>
          </w:tcPr>
          <w:p w14:paraId="603B0701" w14:textId="77777777" w:rsidR="006B326C" w:rsidRDefault="006B326C"/>
        </w:tc>
        <w:tc>
          <w:tcPr>
            <w:tcW w:w="1912" w:type="dxa"/>
            <w:tcBorders>
              <w:top w:val="nil"/>
              <w:left w:val="single" w:sz="3" w:space="0" w:color="000000"/>
              <w:bottom w:val="nil"/>
              <w:right w:val="single" w:sz="3" w:space="0" w:color="000000"/>
            </w:tcBorders>
          </w:tcPr>
          <w:p w14:paraId="5388AB58"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等于所需数据的</w:t>
            </w:r>
            <w:proofErr w:type="spellEnd"/>
          </w:p>
        </w:tc>
        <w:tc>
          <w:tcPr>
            <w:tcW w:w="1912" w:type="dxa"/>
            <w:tcBorders>
              <w:top w:val="nil"/>
              <w:left w:val="single" w:sz="3" w:space="0" w:color="000000"/>
              <w:bottom w:val="nil"/>
              <w:right w:val="single" w:sz="3" w:space="0" w:color="000000"/>
            </w:tcBorders>
          </w:tcPr>
          <w:p w14:paraId="3D224415"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但小于或等于50%的</w:t>
            </w:r>
          </w:p>
        </w:tc>
        <w:tc>
          <w:tcPr>
            <w:tcW w:w="1912" w:type="dxa"/>
            <w:tcBorders>
              <w:top w:val="nil"/>
              <w:left w:val="single" w:sz="3" w:space="0" w:color="000000"/>
              <w:bottom w:val="nil"/>
              <w:right w:val="single" w:sz="3" w:space="0" w:color="000000"/>
            </w:tcBorders>
          </w:tcPr>
          <w:p w14:paraId="669AAFCB"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但小于或等于75%的</w:t>
            </w:r>
          </w:p>
        </w:tc>
        <w:tc>
          <w:tcPr>
            <w:tcW w:w="1911" w:type="dxa"/>
            <w:vMerge w:val="restart"/>
            <w:tcBorders>
              <w:top w:val="nil"/>
              <w:left w:val="single" w:sz="3" w:space="0" w:color="000000"/>
              <w:right w:val="single" w:sz="3" w:space="0" w:color="000000"/>
            </w:tcBorders>
          </w:tcPr>
          <w:p w14:paraId="5756FA9A"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的所需数据</w:t>
            </w:r>
            <w:proofErr w:type="spellEnd"/>
            <w:r>
              <w:rPr>
                <w:rFonts w:ascii="宋体" w:eastAsia="宋体" w:hAnsi="宋体" w:cs="宋体"/>
                <w:w w:val="105"/>
                <w:sz w:val="18"/>
                <w:szCs w:val="18"/>
              </w:rPr>
              <w:t>。</w:t>
            </w:r>
          </w:p>
        </w:tc>
      </w:tr>
      <w:tr w:rsidR="006B326C" w14:paraId="20DDC5C2" w14:textId="77777777">
        <w:trPr>
          <w:trHeight w:hRule="exact" w:val="1693"/>
        </w:trPr>
        <w:tc>
          <w:tcPr>
            <w:tcW w:w="442" w:type="dxa"/>
            <w:vMerge/>
            <w:tcBorders>
              <w:left w:val="single" w:sz="3" w:space="0" w:color="000000"/>
              <w:bottom w:val="single" w:sz="3" w:space="0" w:color="000000"/>
              <w:right w:val="single" w:sz="3" w:space="0" w:color="000000"/>
            </w:tcBorders>
          </w:tcPr>
          <w:p w14:paraId="1DB52303" w14:textId="77777777" w:rsidR="006B326C" w:rsidRDefault="006B326C"/>
        </w:tc>
        <w:tc>
          <w:tcPr>
            <w:tcW w:w="1115" w:type="dxa"/>
            <w:vMerge/>
            <w:tcBorders>
              <w:left w:val="single" w:sz="3" w:space="0" w:color="000000"/>
              <w:bottom w:val="single" w:sz="3" w:space="0" w:color="000000"/>
              <w:right w:val="single" w:sz="3" w:space="0" w:color="000000"/>
            </w:tcBorders>
          </w:tcPr>
          <w:p w14:paraId="490CE296" w14:textId="77777777" w:rsidR="006B326C" w:rsidRDefault="006B326C"/>
        </w:tc>
        <w:tc>
          <w:tcPr>
            <w:tcW w:w="819" w:type="dxa"/>
            <w:vMerge/>
            <w:tcBorders>
              <w:left w:val="single" w:sz="3" w:space="0" w:color="000000"/>
              <w:bottom w:val="single" w:sz="3" w:space="0" w:color="000000"/>
              <w:right w:val="single" w:sz="3" w:space="0" w:color="000000"/>
            </w:tcBorders>
          </w:tcPr>
          <w:p w14:paraId="0E5D6CB0" w14:textId="77777777" w:rsidR="006B326C" w:rsidRDefault="006B326C"/>
        </w:tc>
        <w:tc>
          <w:tcPr>
            <w:tcW w:w="1912" w:type="dxa"/>
            <w:tcBorders>
              <w:top w:val="nil"/>
              <w:left w:val="single" w:sz="3" w:space="0" w:color="000000"/>
              <w:bottom w:val="single" w:sz="3" w:space="0" w:color="000000"/>
              <w:right w:val="single" w:sz="3" w:space="0" w:color="000000"/>
            </w:tcBorders>
          </w:tcPr>
          <w:p w14:paraId="311F4766" w14:textId="77777777" w:rsidR="006B326C" w:rsidRDefault="009B4794">
            <w:pPr>
              <w:pStyle w:val="TableParagraph"/>
              <w:spacing w:line="213" w:lineRule="exact"/>
              <w:ind w:left="80"/>
              <w:rPr>
                <w:rFonts w:ascii="宋体" w:eastAsia="宋体" w:hAnsi="宋体" w:cs="宋体"/>
                <w:sz w:val="18"/>
                <w:szCs w:val="18"/>
              </w:rPr>
            </w:pPr>
            <w:r>
              <w:rPr>
                <w:rFonts w:ascii="宋体" w:eastAsia="宋体" w:hAnsi="宋体" w:cs="宋体"/>
                <w:w w:val="105"/>
                <w:sz w:val="18"/>
                <w:szCs w:val="18"/>
              </w:rPr>
              <w:t>25。</w:t>
            </w:r>
          </w:p>
        </w:tc>
        <w:tc>
          <w:tcPr>
            <w:tcW w:w="1912" w:type="dxa"/>
            <w:tcBorders>
              <w:top w:val="nil"/>
              <w:left w:val="single" w:sz="3" w:space="0" w:color="000000"/>
              <w:bottom w:val="single" w:sz="3" w:space="0" w:color="000000"/>
              <w:right w:val="single" w:sz="3" w:space="0" w:color="000000"/>
            </w:tcBorders>
          </w:tcPr>
          <w:p w14:paraId="1802D505"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所需数据</w:t>
            </w:r>
            <w:proofErr w:type="spellEnd"/>
            <w:r>
              <w:rPr>
                <w:rFonts w:ascii="宋体" w:eastAsia="宋体" w:hAnsi="宋体" w:cs="宋体"/>
                <w:w w:val="105"/>
                <w:sz w:val="18"/>
                <w:szCs w:val="18"/>
              </w:rPr>
              <w:t>。</w:t>
            </w:r>
          </w:p>
        </w:tc>
        <w:tc>
          <w:tcPr>
            <w:tcW w:w="1912" w:type="dxa"/>
            <w:tcBorders>
              <w:top w:val="nil"/>
              <w:left w:val="single" w:sz="3" w:space="0" w:color="000000"/>
              <w:bottom w:val="single" w:sz="3" w:space="0" w:color="000000"/>
              <w:right w:val="single" w:sz="3" w:space="0" w:color="000000"/>
            </w:tcBorders>
          </w:tcPr>
          <w:p w14:paraId="3FB2E6CD"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所需数据</w:t>
            </w:r>
            <w:proofErr w:type="spellEnd"/>
            <w:r>
              <w:rPr>
                <w:rFonts w:ascii="宋体" w:eastAsia="宋体" w:hAnsi="宋体" w:cs="宋体"/>
                <w:w w:val="105"/>
                <w:sz w:val="18"/>
                <w:szCs w:val="18"/>
              </w:rPr>
              <w:t>。</w:t>
            </w:r>
          </w:p>
        </w:tc>
        <w:tc>
          <w:tcPr>
            <w:tcW w:w="1911" w:type="dxa"/>
            <w:vMerge/>
            <w:tcBorders>
              <w:left w:val="single" w:sz="3" w:space="0" w:color="000000"/>
              <w:bottom w:val="single" w:sz="3" w:space="0" w:color="000000"/>
              <w:right w:val="single" w:sz="3" w:space="0" w:color="000000"/>
            </w:tcBorders>
          </w:tcPr>
          <w:p w14:paraId="4D4D12F9" w14:textId="77777777" w:rsidR="006B326C" w:rsidRDefault="006B326C"/>
        </w:tc>
      </w:tr>
    </w:tbl>
    <w:p w14:paraId="76F85B25" w14:textId="77777777" w:rsidR="006B326C" w:rsidRDefault="006B326C">
      <w:pPr>
        <w:spacing w:before="5"/>
        <w:rPr>
          <w:rFonts w:ascii="宋体" w:eastAsia="宋体" w:hAnsi="宋体" w:cs="宋体"/>
          <w:b/>
          <w:bCs/>
          <w:sz w:val="18"/>
          <w:szCs w:val="18"/>
        </w:rPr>
      </w:pPr>
    </w:p>
    <w:p w14:paraId="30CD9912" w14:textId="77777777" w:rsidR="006B326C" w:rsidRDefault="009B4794">
      <w:pPr>
        <w:spacing w:before="50" w:line="324" w:lineRule="auto"/>
        <w:ind w:left="410" w:right="8768" w:hanging="279"/>
        <w:rPr>
          <w:rFonts w:ascii="宋体" w:eastAsia="宋体" w:hAnsi="宋体" w:cs="宋体"/>
          <w:sz w:val="18"/>
          <w:szCs w:val="18"/>
        </w:rPr>
      </w:pPr>
      <w:r>
        <w:rPr>
          <w:rFonts w:ascii="Arial" w:eastAsia="Arial" w:hAnsi="Arial" w:cs="Arial"/>
          <w:b/>
          <w:bCs/>
          <w:color w:val="16365D"/>
          <w:w w:val="105"/>
          <w:sz w:val="18"/>
          <w:szCs w:val="18"/>
        </w:rPr>
        <w:t>D.</w:t>
      </w:r>
      <w:r>
        <w:rPr>
          <w:rFonts w:ascii="Arial" w:eastAsia="Arial" w:hAnsi="Arial" w:cs="Arial"/>
          <w:b/>
          <w:bCs/>
          <w:color w:val="16365D"/>
          <w:spacing w:val="22"/>
          <w:w w:val="105"/>
          <w:sz w:val="18"/>
          <w:szCs w:val="18"/>
        </w:rPr>
        <w:t xml:space="preserve"> </w:t>
      </w:r>
      <w:proofErr w:type="spellStart"/>
      <w:r>
        <w:rPr>
          <w:rFonts w:ascii="宋体" w:eastAsia="宋体" w:hAnsi="宋体" w:cs="宋体"/>
          <w:b/>
          <w:bCs/>
          <w:color w:val="244D74"/>
          <w:w w:val="105"/>
          <w:sz w:val="18"/>
          <w:szCs w:val="18"/>
        </w:rPr>
        <w:t>区域差异</w:t>
      </w:r>
      <w:proofErr w:type="spellEnd"/>
      <w:r>
        <w:rPr>
          <w:rFonts w:ascii="宋体" w:eastAsia="宋体" w:hAnsi="宋体" w:cs="宋体"/>
          <w:b/>
          <w:bCs/>
          <w:color w:val="244D74"/>
          <w:w w:val="103"/>
          <w:sz w:val="18"/>
          <w:szCs w:val="18"/>
        </w:rPr>
        <w:t xml:space="preserve"> </w:t>
      </w:r>
      <w:r>
        <w:rPr>
          <w:rFonts w:ascii="宋体" w:eastAsia="宋体" w:hAnsi="宋体" w:cs="宋体"/>
          <w:w w:val="105"/>
          <w:sz w:val="18"/>
          <w:szCs w:val="18"/>
        </w:rPr>
        <w:t>无。</w:t>
      </w:r>
    </w:p>
    <w:p w14:paraId="5A76207A" w14:textId="77777777" w:rsidR="006B326C" w:rsidRDefault="009B4794">
      <w:pPr>
        <w:pStyle w:val="a4"/>
        <w:numPr>
          <w:ilvl w:val="0"/>
          <w:numId w:val="1"/>
        </w:numPr>
        <w:tabs>
          <w:tab w:val="left" w:pos="411"/>
        </w:tabs>
        <w:spacing w:before="31"/>
        <w:ind w:right="8768" w:hanging="278"/>
        <w:rPr>
          <w:rFonts w:ascii="宋体" w:eastAsia="宋体" w:hAnsi="宋体" w:cs="宋体"/>
          <w:sz w:val="18"/>
          <w:szCs w:val="18"/>
        </w:rPr>
      </w:pPr>
      <w:proofErr w:type="spellStart"/>
      <w:r>
        <w:rPr>
          <w:rFonts w:ascii="宋体" w:eastAsia="宋体" w:hAnsi="宋体" w:cs="宋体"/>
          <w:b/>
          <w:bCs/>
          <w:color w:val="244D74"/>
          <w:w w:val="105"/>
          <w:sz w:val="18"/>
          <w:szCs w:val="18"/>
        </w:rPr>
        <w:t>解释</w:t>
      </w:r>
      <w:proofErr w:type="spellEnd"/>
    </w:p>
    <w:p w14:paraId="00C8D977" w14:textId="77777777" w:rsidR="006B326C" w:rsidRDefault="009B4794">
      <w:pPr>
        <w:spacing w:before="87"/>
        <w:ind w:right="9083"/>
        <w:jc w:val="center"/>
        <w:rPr>
          <w:rFonts w:ascii="宋体" w:eastAsia="宋体" w:hAnsi="宋体" w:cs="宋体"/>
          <w:sz w:val="18"/>
          <w:szCs w:val="18"/>
        </w:rPr>
      </w:pPr>
      <w:r>
        <w:rPr>
          <w:rFonts w:ascii="宋体" w:eastAsia="宋体" w:hAnsi="宋体" w:cs="宋体"/>
          <w:w w:val="105"/>
          <w:sz w:val="18"/>
          <w:szCs w:val="18"/>
        </w:rPr>
        <w:t>无。</w:t>
      </w:r>
    </w:p>
    <w:p w14:paraId="344B6859" w14:textId="77777777" w:rsidR="006B326C" w:rsidRDefault="009B4794">
      <w:pPr>
        <w:spacing w:before="94" w:line="326" w:lineRule="auto"/>
        <w:ind w:left="410" w:right="8768" w:hanging="279"/>
        <w:rPr>
          <w:rFonts w:ascii="宋体" w:eastAsia="宋体" w:hAnsi="宋体" w:cs="宋体"/>
          <w:sz w:val="18"/>
          <w:szCs w:val="18"/>
        </w:rPr>
      </w:pPr>
      <w:r>
        <w:rPr>
          <w:rFonts w:ascii="Arial" w:eastAsia="Arial" w:hAnsi="Arial" w:cs="Arial"/>
          <w:b/>
          <w:bCs/>
          <w:color w:val="16365D"/>
          <w:w w:val="105"/>
          <w:sz w:val="18"/>
          <w:szCs w:val="18"/>
        </w:rPr>
        <w:t>F.</w:t>
      </w:r>
      <w:r>
        <w:rPr>
          <w:rFonts w:ascii="Arial" w:eastAsia="Arial" w:hAnsi="Arial" w:cs="Arial"/>
          <w:b/>
          <w:bCs/>
          <w:color w:val="16365D"/>
          <w:spacing w:val="44"/>
          <w:w w:val="105"/>
          <w:sz w:val="18"/>
          <w:szCs w:val="18"/>
        </w:rPr>
        <w:t xml:space="preserve"> </w:t>
      </w:r>
      <w:proofErr w:type="spellStart"/>
      <w:r>
        <w:rPr>
          <w:rFonts w:ascii="宋体" w:eastAsia="宋体" w:hAnsi="宋体" w:cs="宋体"/>
          <w:b/>
          <w:bCs/>
          <w:color w:val="244D74"/>
          <w:w w:val="105"/>
          <w:sz w:val="18"/>
          <w:szCs w:val="18"/>
        </w:rPr>
        <w:t>相关文件</w:t>
      </w:r>
      <w:proofErr w:type="spellEnd"/>
      <w:r>
        <w:rPr>
          <w:rFonts w:ascii="宋体" w:eastAsia="宋体" w:hAnsi="宋体" w:cs="宋体"/>
          <w:b/>
          <w:bCs/>
          <w:color w:val="244D74"/>
          <w:w w:val="103"/>
          <w:sz w:val="18"/>
          <w:szCs w:val="18"/>
        </w:rPr>
        <w:t xml:space="preserve"> </w:t>
      </w:r>
      <w:r>
        <w:rPr>
          <w:rFonts w:ascii="宋体" w:eastAsia="宋体" w:hAnsi="宋体" w:cs="宋体"/>
          <w:w w:val="105"/>
          <w:sz w:val="18"/>
          <w:szCs w:val="18"/>
        </w:rPr>
        <w:t>无。</w:t>
      </w:r>
    </w:p>
    <w:p w14:paraId="4BEEE810" w14:textId="77777777" w:rsidR="006B326C" w:rsidRDefault="006B326C">
      <w:pPr>
        <w:rPr>
          <w:rFonts w:ascii="宋体" w:eastAsia="宋体" w:hAnsi="宋体" w:cs="宋体"/>
          <w:sz w:val="20"/>
          <w:szCs w:val="20"/>
        </w:rPr>
      </w:pPr>
    </w:p>
    <w:p w14:paraId="274988F7" w14:textId="77777777" w:rsidR="006B326C" w:rsidRDefault="006B326C">
      <w:pPr>
        <w:rPr>
          <w:rFonts w:ascii="宋体" w:eastAsia="宋体" w:hAnsi="宋体" w:cs="宋体"/>
          <w:sz w:val="20"/>
          <w:szCs w:val="20"/>
        </w:rPr>
      </w:pPr>
    </w:p>
    <w:p w14:paraId="4B18311D" w14:textId="77777777" w:rsidR="006B326C" w:rsidRDefault="006B326C">
      <w:pPr>
        <w:rPr>
          <w:rFonts w:ascii="宋体" w:eastAsia="宋体" w:hAnsi="宋体" w:cs="宋体"/>
          <w:sz w:val="20"/>
          <w:szCs w:val="20"/>
        </w:rPr>
      </w:pPr>
    </w:p>
    <w:p w14:paraId="7A210703" w14:textId="77777777" w:rsidR="006B326C" w:rsidRDefault="006B326C">
      <w:pPr>
        <w:rPr>
          <w:rFonts w:ascii="宋体" w:eastAsia="宋体" w:hAnsi="宋体" w:cs="宋体"/>
          <w:sz w:val="20"/>
          <w:szCs w:val="20"/>
        </w:rPr>
      </w:pPr>
    </w:p>
    <w:p w14:paraId="60170A5B" w14:textId="77777777" w:rsidR="006B326C" w:rsidRDefault="006B326C">
      <w:pPr>
        <w:rPr>
          <w:rFonts w:ascii="宋体" w:eastAsia="宋体" w:hAnsi="宋体" w:cs="宋体"/>
          <w:sz w:val="20"/>
          <w:szCs w:val="20"/>
        </w:rPr>
      </w:pPr>
    </w:p>
    <w:p w14:paraId="6EF52018" w14:textId="77777777" w:rsidR="006B326C" w:rsidRDefault="006B326C">
      <w:pPr>
        <w:rPr>
          <w:rFonts w:ascii="宋体" w:eastAsia="宋体" w:hAnsi="宋体" w:cs="宋体"/>
          <w:sz w:val="20"/>
          <w:szCs w:val="20"/>
        </w:rPr>
      </w:pPr>
    </w:p>
    <w:p w14:paraId="4CDD2D28" w14:textId="77777777" w:rsidR="006B326C" w:rsidRDefault="006B326C">
      <w:pPr>
        <w:rPr>
          <w:rFonts w:ascii="宋体" w:eastAsia="宋体" w:hAnsi="宋体" w:cs="宋体"/>
          <w:sz w:val="20"/>
          <w:szCs w:val="20"/>
        </w:rPr>
      </w:pPr>
    </w:p>
    <w:p w14:paraId="5C1A3BDC" w14:textId="77777777" w:rsidR="006B326C" w:rsidRDefault="006B326C">
      <w:pPr>
        <w:spacing w:before="3"/>
        <w:rPr>
          <w:rFonts w:ascii="宋体" w:eastAsia="宋体" w:hAnsi="宋体" w:cs="宋体"/>
          <w:sz w:val="17"/>
          <w:szCs w:val="17"/>
        </w:rPr>
      </w:pPr>
    </w:p>
    <w:p w14:paraId="75774913" w14:textId="77777777" w:rsidR="006B326C" w:rsidRDefault="009B4794">
      <w:pPr>
        <w:spacing w:before="57"/>
        <w:ind w:right="2584"/>
        <w:jc w:val="right"/>
        <w:rPr>
          <w:rFonts w:ascii="宋体" w:eastAsia="宋体" w:hAnsi="宋体" w:cs="宋体"/>
          <w:sz w:val="14"/>
          <w:szCs w:val="14"/>
        </w:rPr>
      </w:pPr>
      <w:r>
        <w:rPr>
          <w:rFonts w:ascii="Times New Roman" w:eastAsia="Times New Roman" w:hAnsi="Times New Roman" w:cs="Times New Roman"/>
          <w:spacing w:val="-1"/>
          <w:w w:val="95"/>
          <w:sz w:val="14"/>
          <w:szCs w:val="14"/>
        </w:rPr>
        <w:t>12</w:t>
      </w:r>
      <w:r>
        <w:rPr>
          <w:rFonts w:ascii="宋体" w:eastAsia="宋体" w:hAnsi="宋体" w:cs="宋体"/>
          <w:b/>
          <w:bCs/>
          <w:spacing w:val="-1"/>
          <w:w w:val="95"/>
          <w:sz w:val="14"/>
          <w:szCs w:val="14"/>
        </w:rPr>
        <w:t>第19页第10</w:t>
      </w:r>
    </w:p>
    <w:p w14:paraId="7C3B5C27" w14:textId="77777777" w:rsidR="006B326C" w:rsidRDefault="006B326C">
      <w:pPr>
        <w:jc w:val="right"/>
        <w:rPr>
          <w:rFonts w:ascii="宋体" w:eastAsia="宋体" w:hAnsi="宋体" w:cs="宋体"/>
          <w:sz w:val="14"/>
          <w:szCs w:val="14"/>
        </w:rPr>
        <w:sectPr w:rsidR="006B326C">
          <w:headerReference w:type="default" r:id="rId105"/>
          <w:footerReference w:type="default" r:id="rId106"/>
          <w:pgSz w:w="12240" w:h="15840"/>
          <w:pgMar w:top="3960" w:right="980" w:bottom="280" w:left="980" w:header="3766" w:footer="0" w:gutter="0"/>
          <w:cols w:space="720"/>
        </w:sectPr>
      </w:pPr>
    </w:p>
    <w:p w14:paraId="0C4B46EC" w14:textId="77777777" w:rsidR="006B326C" w:rsidRDefault="006B326C">
      <w:pPr>
        <w:spacing w:before="3"/>
        <w:rPr>
          <w:rFonts w:ascii="宋体" w:eastAsia="宋体" w:hAnsi="宋体" w:cs="宋体"/>
          <w:b/>
          <w:bCs/>
          <w:sz w:val="19"/>
          <w:szCs w:val="19"/>
        </w:rPr>
      </w:pPr>
    </w:p>
    <w:p w14:paraId="3EEC7DDD" w14:textId="77777777" w:rsidR="006B326C" w:rsidRDefault="009B4794">
      <w:pPr>
        <w:spacing w:before="50"/>
        <w:ind w:left="4053" w:right="2935" w:hanging="75"/>
        <w:rPr>
          <w:rFonts w:ascii="宋体" w:eastAsia="宋体" w:hAnsi="宋体" w:cs="宋体"/>
          <w:sz w:val="18"/>
          <w:szCs w:val="18"/>
        </w:rPr>
      </w:pPr>
      <w:r>
        <w:rPr>
          <w:rFonts w:ascii="宋体" w:eastAsia="宋体" w:hAnsi="宋体" w:cs="宋体"/>
          <w:b/>
          <w:bCs/>
          <w:w w:val="105"/>
          <w:sz w:val="18"/>
          <w:szCs w:val="18"/>
        </w:rPr>
        <w:t>国防部-032-01-附件1：</w:t>
      </w:r>
    </w:p>
    <w:p w14:paraId="11A54E9F" w14:textId="77777777" w:rsidR="006B326C" w:rsidRDefault="006B326C">
      <w:pPr>
        <w:spacing w:before="9"/>
        <w:rPr>
          <w:rFonts w:ascii="宋体" w:eastAsia="宋体" w:hAnsi="宋体" w:cs="宋体"/>
          <w:b/>
          <w:bCs/>
          <w:sz w:val="17"/>
          <w:szCs w:val="17"/>
        </w:rPr>
      </w:pPr>
    </w:p>
    <w:p w14:paraId="0DC5DA3E" w14:textId="77777777" w:rsidR="006B326C" w:rsidRDefault="009B4794">
      <w:pPr>
        <w:ind w:left="176" w:right="2935" w:firstLine="3877"/>
        <w:rPr>
          <w:rFonts w:ascii="宋体" w:eastAsia="宋体" w:hAnsi="宋体" w:cs="宋体"/>
          <w:sz w:val="18"/>
          <w:szCs w:val="18"/>
        </w:rPr>
      </w:pPr>
      <w:proofErr w:type="spellStart"/>
      <w:r>
        <w:rPr>
          <w:rFonts w:ascii="宋体" w:eastAsia="宋体" w:hAnsi="宋体" w:cs="宋体"/>
          <w:b/>
          <w:bCs/>
          <w:w w:val="105"/>
          <w:sz w:val="18"/>
          <w:szCs w:val="18"/>
        </w:rPr>
        <w:t>数据报告要求</w:t>
      </w:r>
      <w:proofErr w:type="spellEnd"/>
    </w:p>
    <w:p w14:paraId="7A524400" w14:textId="77777777" w:rsidR="006B326C" w:rsidRDefault="009B4794">
      <w:pPr>
        <w:spacing w:before="113" w:line="242" w:lineRule="exact"/>
        <w:ind w:left="176" w:right="2935"/>
        <w:rPr>
          <w:rFonts w:ascii="宋体" w:eastAsia="宋体" w:hAnsi="宋体" w:cs="宋体"/>
          <w:sz w:val="19"/>
          <w:szCs w:val="19"/>
          <w:lang w:eastAsia="zh-CN"/>
        </w:rPr>
      </w:pPr>
      <w:r>
        <w:rPr>
          <w:rFonts w:ascii="宋体" w:eastAsia="宋体" w:hAnsi="宋体" w:cs="宋体"/>
          <w:i/>
          <w:spacing w:val="-52"/>
          <w:w w:val="98"/>
          <w:sz w:val="19"/>
          <w:szCs w:val="19"/>
          <w:lang w:eastAsia="zh-CN"/>
        </w:rPr>
        <w:t>下</w:t>
      </w:r>
      <w:r>
        <w:rPr>
          <w:rFonts w:ascii="宋体" w:eastAsia="宋体" w:hAnsi="宋体" w:cs="宋体"/>
          <w:i/>
          <w:spacing w:val="-60"/>
          <w:w w:val="98"/>
          <w:sz w:val="19"/>
          <w:szCs w:val="19"/>
          <w:lang w:eastAsia="zh-CN"/>
        </w:rPr>
        <w:t>表显示了有效地为短期输电规划视界和长期输电规划视界建</w:t>
      </w:r>
      <w:bookmarkStart w:id="838" w:name="国防部-032-01-附件1："/>
      <w:bookmarkEnd w:id="838"/>
      <w:r>
        <w:rPr>
          <w:rFonts w:ascii="宋体" w:eastAsia="宋体" w:hAnsi="宋体" w:cs="宋体"/>
          <w:i/>
          <w:spacing w:val="-60"/>
          <w:w w:val="98"/>
          <w:sz w:val="19"/>
          <w:szCs w:val="19"/>
          <w:lang w:eastAsia="zh-CN"/>
        </w:rPr>
        <w:t>立互联输电系统模型所需的信息</w:t>
      </w:r>
      <w:r>
        <w:rPr>
          <w:rFonts w:ascii="宋体" w:eastAsia="宋体" w:hAnsi="宋体" w:cs="宋体"/>
          <w:i/>
          <w:w w:val="98"/>
          <w:sz w:val="19"/>
          <w:szCs w:val="19"/>
          <w:lang w:eastAsia="zh-CN"/>
        </w:rPr>
        <w:t>。</w:t>
      </w:r>
      <w:r>
        <w:rPr>
          <w:rFonts w:ascii="宋体" w:eastAsia="宋体" w:hAnsi="宋体" w:cs="宋体"/>
          <w:i/>
          <w:spacing w:val="-62"/>
          <w:sz w:val="19"/>
          <w:szCs w:val="19"/>
          <w:lang w:eastAsia="zh-CN"/>
        </w:rPr>
        <w:t xml:space="preserve"> </w:t>
      </w:r>
      <w:r>
        <w:rPr>
          <w:rFonts w:ascii="宋体" w:eastAsia="宋体" w:hAnsi="宋体" w:cs="宋体"/>
          <w:i/>
          <w:spacing w:val="-60"/>
          <w:w w:val="98"/>
          <w:sz w:val="19"/>
          <w:szCs w:val="19"/>
          <w:lang w:eastAsia="zh-CN"/>
        </w:rPr>
        <w:t>数据必须在互连范围内</w:t>
      </w:r>
      <w:r>
        <w:rPr>
          <w:rFonts w:ascii="宋体" w:eastAsia="宋体" w:hAnsi="宋体" w:cs="宋体"/>
          <w:i/>
          <w:w w:val="98"/>
          <w:sz w:val="19"/>
          <w:szCs w:val="19"/>
          <w:lang w:eastAsia="zh-CN"/>
        </w:rPr>
        <w:t xml:space="preserve">共          </w:t>
      </w:r>
      <w:r>
        <w:rPr>
          <w:rFonts w:ascii="宋体" w:eastAsia="宋体" w:hAnsi="宋体" w:cs="宋体"/>
          <w:i/>
          <w:spacing w:val="-52"/>
          <w:w w:val="98"/>
          <w:sz w:val="19"/>
          <w:szCs w:val="19"/>
          <w:lang w:eastAsia="zh-CN"/>
        </w:rPr>
        <w:t>享</w:t>
      </w:r>
      <w:r>
        <w:rPr>
          <w:rFonts w:ascii="宋体" w:eastAsia="宋体" w:hAnsi="宋体" w:cs="宋体"/>
          <w:i/>
          <w:spacing w:val="-60"/>
          <w:w w:val="98"/>
          <w:sz w:val="19"/>
          <w:szCs w:val="19"/>
          <w:lang w:eastAsia="zh-CN"/>
        </w:rPr>
        <w:t>，以支持在跨接范围的情况下使用</w:t>
      </w:r>
      <w:r>
        <w:rPr>
          <w:rFonts w:ascii="宋体" w:eastAsia="宋体" w:hAnsi="宋体" w:cs="宋体"/>
          <w:i/>
          <w:w w:val="98"/>
          <w:sz w:val="19"/>
          <w:szCs w:val="19"/>
          <w:lang w:eastAsia="zh-CN"/>
        </w:rPr>
        <w:t>。</w:t>
      </w:r>
      <w:r>
        <w:rPr>
          <w:rFonts w:ascii="宋体" w:eastAsia="宋体" w:hAnsi="宋体" w:cs="宋体"/>
          <w:i/>
          <w:spacing w:val="-62"/>
          <w:sz w:val="19"/>
          <w:szCs w:val="19"/>
          <w:lang w:eastAsia="zh-CN"/>
        </w:rPr>
        <w:t xml:space="preserve"> </w:t>
      </w:r>
      <w:r>
        <w:rPr>
          <w:rFonts w:ascii="宋体" w:eastAsia="宋体" w:hAnsi="宋体" w:cs="宋体"/>
          <w:i/>
          <w:spacing w:val="-60"/>
          <w:w w:val="98"/>
          <w:sz w:val="19"/>
          <w:szCs w:val="19"/>
          <w:lang w:eastAsia="zh-CN"/>
        </w:rPr>
        <w:t>规划协调员可在下表中具体说明包括每个项目所需具体信息的补充信息</w:t>
      </w:r>
      <w:r>
        <w:rPr>
          <w:rFonts w:ascii="宋体" w:eastAsia="宋体" w:hAnsi="宋体" w:cs="宋体"/>
          <w:i/>
          <w:w w:val="98"/>
          <w:sz w:val="19"/>
          <w:szCs w:val="19"/>
          <w:lang w:eastAsia="zh-CN"/>
        </w:rPr>
        <w:t>。</w:t>
      </w:r>
      <w:r>
        <w:rPr>
          <w:rFonts w:ascii="宋体" w:eastAsia="宋体" w:hAnsi="宋体" w:cs="宋体"/>
          <w:i/>
          <w:spacing w:val="-62"/>
          <w:sz w:val="19"/>
          <w:szCs w:val="19"/>
          <w:lang w:eastAsia="zh-CN"/>
        </w:rPr>
        <w:t xml:space="preserve"> </w:t>
      </w:r>
      <w:r>
        <w:rPr>
          <w:rFonts w:ascii="宋体" w:eastAsia="宋体" w:hAnsi="宋体" w:cs="宋体"/>
          <w:i/>
          <w:spacing w:val="-60"/>
          <w:w w:val="98"/>
          <w:sz w:val="19"/>
          <w:szCs w:val="19"/>
          <w:lang w:eastAsia="zh-CN"/>
        </w:rPr>
        <w:t>每个</w:t>
      </w:r>
      <w:r>
        <w:rPr>
          <w:rFonts w:ascii="宋体" w:eastAsia="宋体" w:hAnsi="宋体" w:cs="宋体"/>
          <w:i/>
          <w:w w:val="98"/>
          <w:sz w:val="19"/>
          <w:szCs w:val="19"/>
          <w:lang w:eastAsia="zh-CN"/>
        </w:rPr>
        <w:t xml:space="preserve">功                             </w:t>
      </w:r>
      <w:r>
        <w:rPr>
          <w:rFonts w:ascii="宋体" w:eastAsia="宋体" w:hAnsi="宋体" w:cs="宋体"/>
          <w:i/>
          <w:spacing w:val="-52"/>
          <w:w w:val="98"/>
          <w:sz w:val="19"/>
          <w:szCs w:val="19"/>
          <w:lang w:eastAsia="zh-CN"/>
        </w:rPr>
        <w:t>能</w:t>
      </w:r>
      <w:r>
        <w:rPr>
          <w:rFonts w:ascii="宋体" w:eastAsia="宋体" w:hAnsi="宋体" w:cs="宋体"/>
          <w:i/>
          <w:spacing w:val="-60"/>
          <w:w w:val="98"/>
          <w:sz w:val="19"/>
          <w:szCs w:val="19"/>
          <w:lang w:eastAsia="zh-CN"/>
        </w:rPr>
        <w:t>实</w:t>
      </w:r>
      <w:r>
        <w:rPr>
          <w:rFonts w:ascii="宋体" w:eastAsia="宋体" w:hAnsi="宋体" w:cs="宋体"/>
          <w:i/>
          <w:spacing w:val="-56"/>
          <w:w w:val="98"/>
          <w:sz w:val="19"/>
          <w:szCs w:val="19"/>
          <w:lang w:eastAsia="zh-CN"/>
        </w:rPr>
        <w:t>体</w:t>
      </w:r>
      <w:r>
        <w:rPr>
          <w:rFonts w:ascii="宋体" w:eastAsia="宋体" w:hAnsi="宋体" w:cs="宋体"/>
          <w:i/>
          <w:w w:val="104"/>
          <w:position w:val="9"/>
          <w:sz w:val="9"/>
          <w:szCs w:val="9"/>
          <w:lang w:eastAsia="zh-CN"/>
        </w:rPr>
        <w:t>1</w:t>
      </w:r>
      <w:r>
        <w:rPr>
          <w:rFonts w:ascii="宋体" w:eastAsia="宋体" w:hAnsi="宋体" w:cs="宋体"/>
          <w:i/>
          <w:spacing w:val="14"/>
          <w:position w:val="9"/>
          <w:sz w:val="9"/>
          <w:szCs w:val="9"/>
          <w:lang w:eastAsia="zh-CN"/>
        </w:rPr>
        <w:t xml:space="preserve"> </w:t>
      </w:r>
      <w:r>
        <w:rPr>
          <w:rFonts w:ascii="宋体" w:eastAsia="宋体" w:hAnsi="宋体" w:cs="宋体"/>
          <w:i/>
          <w:spacing w:val="-60"/>
          <w:w w:val="98"/>
          <w:sz w:val="19"/>
          <w:szCs w:val="19"/>
          <w:lang w:eastAsia="zh-CN"/>
        </w:rPr>
        <w:t>负责报</w:t>
      </w:r>
      <w:r>
        <w:rPr>
          <w:rFonts w:ascii="宋体" w:eastAsia="宋体" w:hAnsi="宋体" w:cs="宋体"/>
          <w:i/>
          <w:w w:val="98"/>
          <w:sz w:val="19"/>
          <w:szCs w:val="19"/>
          <w:lang w:eastAsia="zh-CN"/>
        </w:rPr>
        <w:t>告</w:t>
      </w:r>
    </w:p>
    <w:p w14:paraId="4107BF24" w14:textId="77777777" w:rsidR="006B326C" w:rsidRDefault="009B4794">
      <w:pPr>
        <w:spacing w:line="215" w:lineRule="exact"/>
        <w:ind w:left="176" w:right="2935"/>
        <w:rPr>
          <w:rFonts w:ascii="宋体" w:eastAsia="宋体" w:hAnsi="宋体" w:cs="宋体"/>
          <w:sz w:val="19"/>
          <w:szCs w:val="19"/>
          <w:lang w:eastAsia="zh-CN"/>
        </w:rPr>
      </w:pPr>
      <w:r>
        <w:rPr>
          <w:rFonts w:ascii="宋体" w:eastAsia="宋体" w:hAnsi="宋体" w:cs="宋体"/>
          <w:i/>
          <w:spacing w:val="-59"/>
          <w:w w:val="95"/>
          <w:sz w:val="19"/>
          <w:szCs w:val="19"/>
          <w:lang w:eastAsia="zh-CN"/>
        </w:rPr>
        <w:t xml:space="preserve">表中的相应数据由每个数据项相邻和后面的括号“[功能实体]”标识。             </w:t>
      </w:r>
      <w:r>
        <w:rPr>
          <w:rFonts w:ascii="宋体" w:eastAsia="宋体" w:hAnsi="宋体" w:cs="宋体"/>
          <w:i/>
          <w:spacing w:val="-30"/>
          <w:w w:val="95"/>
          <w:sz w:val="19"/>
          <w:szCs w:val="19"/>
          <w:lang w:eastAsia="zh-CN"/>
        </w:rPr>
        <w:t xml:space="preserve"> </w:t>
      </w:r>
      <w:r>
        <w:rPr>
          <w:rFonts w:ascii="宋体" w:eastAsia="宋体" w:hAnsi="宋体" w:cs="宋体"/>
          <w:i/>
          <w:spacing w:val="-59"/>
          <w:w w:val="95"/>
          <w:sz w:val="19"/>
          <w:szCs w:val="19"/>
          <w:lang w:eastAsia="zh-CN"/>
        </w:rPr>
        <w:t>报告的数据应由与PC、TO或TP一起分配的总线号、</w:t>
      </w:r>
    </w:p>
    <w:p w14:paraId="613CADC1" w14:textId="77777777" w:rsidR="006B326C" w:rsidRDefault="009B4794">
      <w:pPr>
        <w:spacing w:line="246" w:lineRule="exact"/>
        <w:ind w:left="176" w:right="2935"/>
        <w:rPr>
          <w:rFonts w:ascii="宋体" w:eastAsia="宋体" w:hAnsi="宋体" w:cs="宋体"/>
          <w:sz w:val="19"/>
          <w:szCs w:val="19"/>
        </w:rPr>
      </w:pPr>
      <w:proofErr w:type="spellStart"/>
      <w:r>
        <w:rPr>
          <w:rFonts w:ascii="宋体" w:eastAsia="宋体" w:hAnsi="宋体" w:cs="宋体"/>
          <w:i/>
          <w:spacing w:val="-55"/>
          <w:sz w:val="19"/>
          <w:szCs w:val="19"/>
        </w:rPr>
        <w:t>名称和</w:t>
      </w:r>
      <w:proofErr w:type="spellEnd"/>
      <w:r>
        <w:rPr>
          <w:rFonts w:ascii="宋体" w:eastAsia="宋体" w:hAnsi="宋体" w:cs="宋体"/>
          <w:i/>
          <w:spacing w:val="-55"/>
          <w:sz w:val="19"/>
          <w:szCs w:val="19"/>
        </w:rPr>
        <w:t>/</w:t>
      </w:r>
      <w:proofErr w:type="spellStart"/>
      <w:r>
        <w:rPr>
          <w:rFonts w:ascii="宋体" w:eastAsia="宋体" w:hAnsi="宋体" w:cs="宋体"/>
          <w:i/>
          <w:spacing w:val="-55"/>
          <w:sz w:val="19"/>
          <w:szCs w:val="19"/>
        </w:rPr>
        <w:t>或标识符标识</w:t>
      </w:r>
      <w:proofErr w:type="spellEnd"/>
      <w:r>
        <w:rPr>
          <w:rFonts w:ascii="宋体" w:eastAsia="宋体" w:hAnsi="宋体" w:cs="宋体"/>
          <w:i/>
          <w:spacing w:val="-55"/>
          <w:sz w:val="19"/>
          <w:szCs w:val="19"/>
        </w:rPr>
        <w:t>。</w:t>
      </w:r>
    </w:p>
    <w:p w14:paraId="6FE2B19B" w14:textId="77777777" w:rsidR="006B326C" w:rsidRDefault="006B326C">
      <w:pPr>
        <w:spacing w:before="3"/>
        <w:rPr>
          <w:rFonts w:ascii="宋体" w:eastAsia="宋体" w:hAnsi="宋体" w:cs="宋体"/>
          <w:i/>
          <w:sz w:val="9"/>
          <w:szCs w:val="9"/>
        </w:rPr>
      </w:pPr>
    </w:p>
    <w:tbl>
      <w:tblPr>
        <w:tblStyle w:val="TableNormal"/>
        <w:tblW w:w="0" w:type="auto"/>
        <w:tblInd w:w="109" w:type="dxa"/>
        <w:tblLayout w:type="fixed"/>
        <w:tblLook w:val="01E0" w:firstRow="1" w:lastRow="1" w:firstColumn="1" w:lastColumn="1" w:noHBand="0" w:noVBand="0"/>
      </w:tblPr>
      <w:tblGrid>
        <w:gridCol w:w="4398"/>
        <w:gridCol w:w="3206"/>
        <w:gridCol w:w="2583"/>
      </w:tblGrid>
      <w:tr w:rsidR="006B326C" w14:paraId="3F8424AC" w14:textId="77777777">
        <w:trPr>
          <w:trHeight w:hRule="exact" w:val="232"/>
        </w:trPr>
        <w:tc>
          <w:tcPr>
            <w:tcW w:w="4398" w:type="dxa"/>
            <w:tcBorders>
              <w:top w:val="single" w:sz="3" w:space="0" w:color="000000"/>
              <w:left w:val="single" w:sz="3" w:space="0" w:color="000000"/>
              <w:bottom w:val="nil"/>
              <w:right w:val="single" w:sz="3" w:space="0" w:color="000000"/>
            </w:tcBorders>
            <w:shd w:val="clear" w:color="auto" w:fill="D9D9D9"/>
          </w:tcPr>
          <w:p w14:paraId="66C4881C" w14:textId="77777777" w:rsidR="006B326C" w:rsidRDefault="009B4794">
            <w:pPr>
              <w:pStyle w:val="TableParagraph"/>
              <w:spacing w:line="205" w:lineRule="exact"/>
              <w:ind w:left="2"/>
              <w:jc w:val="center"/>
              <w:rPr>
                <w:rFonts w:ascii="宋体" w:eastAsia="宋体" w:hAnsi="宋体" w:cs="宋体"/>
                <w:sz w:val="18"/>
                <w:szCs w:val="18"/>
              </w:rPr>
            </w:pPr>
            <w:proofErr w:type="spellStart"/>
            <w:r>
              <w:rPr>
                <w:rFonts w:ascii="宋体" w:eastAsia="宋体" w:hAnsi="宋体" w:cs="宋体"/>
                <w:b/>
                <w:bCs/>
                <w:w w:val="105"/>
                <w:sz w:val="18"/>
                <w:szCs w:val="18"/>
              </w:rPr>
              <w:t>稳态</w:t>
            </w:r>
            <w:proofErr w:type="spellEnd"/>
          </w:p>
        </w:tc>
        <w:tc>
          <w:tcPr>
            <w:tcW w:w="3206" w:type="dxa"/>
            <w:tcBorders>
              <w:top w:val="single" w:sz="3" w:space="0" w:color="000000"/>
              <w:left w:val="single" w:sz="3" w:space="0" w:color="000000"/>
              <w:bottom w:val="nil"/>
              <w:right w:val="single" w:sz="3" w:space="0" w:color="000000"/>
            </w:tcBorders>
            <w:shd w:val="clear" w:color="auto" w:fill="D9D9D9"/>
          </w:tcPr>
          <w:p w14:paraId="1CA67D4E" w14:textId="77777777" w:rsidR="006B326C" w:rsidRDefault="009B4794">
            <w:pPr>
              <w:pStyle w:val="TableParagraph"/>
              <w:spacing w:line="205" w:lineRule="exact"/>
              <w:ind w:left="1"/>
              <w:jc w:val="center"/>
              <w:rPr>
                <w:rFonts w:ascii="宋体" w:eastAsia="宋体" w:hAnsi="宋体" w:cs="宋体"/>
                <w:sz w:val="18"/>
                <w:szCs w:val="18"/>
              </w:rPr>
            </w:pPr>
            <w:proofErr w:type="spellStart"/>
            <w:r>
              <w:rPr>
                <w:rFonts w:ascii="宋体" w:eastAsia="宋体" w:hAnsi="宋体" w:cs="宋体"/>
                <w:b/>
                <w:bCs/>
                <w:w w:val="105"/>
                <w:sz w:val="18"/>
                <w:szCs w:val="18"/>
              </w:rPr>
              <w:t>动态</w:t>
            </w:r>
            <w:proofErr w:type="spellEnd"/>
          </w:p>
        </w:tc>
        <w:tc>
          <w:tcPr>
            <w:tcW w:w="2583" w:type="dxa"/>
            <w:vMerge w:val="restart"/>
            <w:tcBorders>
              <w:top w:val="single" w:sz="3" w:space="0" w:color="000000"/>
              <w:left w:val="single" w:sz="3" w:space="0" w:color="000000"/>
              <w:right w:val="single" w:sz="3" w:space="0" w:color="000000"/>
            </w:tcBorders>
            <w:shd w:val="clear" w:color="auto" w:fill="D9D9D9"/>
          </w:tcPr>
          <w:p w14:paraId="3A21D8BA" w14:textId="77777777" w:rsidR="006B326C" w:rsidRDefault="009B4794">
            <w:pPr>
              <w:pStyle w:val="TableParagraph"/>
              <w:spacing w:line="205" w:lineRule="exact"/>
              <w:ind w:left="826"/>
              <w:rPr>
                <w:rFonts w:ascii="宋体" w:eastAsia="宋体" w:hAnsi="宋体" w:cs="宋体"/>
                <w:sz w:val="18"/>
                <w:szCs w:val="18"/>
              </w:rPr>
            </w:pPr>
            <w:proofErr w:type="spellStart"/>
            <w:r>
              <w:rPr>
                <w:rFonts w:ascii="宋体" w:eastAsia="宋体" w:hAnsi="宋体" w:cs="宋体"/>
                <w:b/>
                <w:bCs/>
                <w:w w:val="105"/>
                <w:sz w:val="18"/>
                <w:szCs w:val="18"/>
              </w:rPr>
              <w:t>短路</w:t>
            </w:r>
            <w:proofErr w:type="spellEnd"/>
          </w:p>
        </w:tc>
      </w:tr>
      <w:tr w:rsidR="006B326C" w14:paraId="7DF2DFD6" w14:textId="77777777">
        <w:trPr>
          <w:trHeight w:hRule="exact" w:val="236"/>
        </w:trPr>
        <w:tc>
          <w:tcPr>
            <w:tcW w:w="4398" w:type="dxa"/>
            <w:tcBorders>
              <w:top w:val="nil"/>
              <w:left w:val="single" w:sz="3" w:space="0" w:color="000000"/>
              <w:bottom w:val="nil"/>
              <w:right w:val="single" w:sz="3" w:space="0" w:color="000000"/>
            </w:tcBorders>
            <w:shd w:val="clear" w:color="auto" w:fill="D9D9D9"/>
          </w:tcPr>
          <w:p w14:paraId="4B7FB0CD" w14:textId="77777777" w:rsidR="006B326C" w:rsidRDefault="009B4794">
            <w:pPr>
              <w:pStyle w:val="TableParagraph"/>
              <w:spacing w:line="210" w:lineRule="exact"/>
              <w:ind w:left="94"/>
              <w:rPr>
                <w:rFonts w:ascii="宋体" w:eastAsia="宋体" w:hAnsi="宋体" w:cs="宋体"/>
                <w:sz w:val="19"/>
                <w:szCs w:val="19"/>
                <w:lang w:eastAsia="zh-CN"/>
              </w:rPr>
            </w:pPr>
            <w:r>
              <w:rPr>
                <w:rFonts w:ascii="宋体" w:eastAsia="宋体" w:hAnsi="宋体" w:cs="宋体"/>
                <w:i/>
                <w:spacing w:val="-58"/>
                <w:sz w:val="19"/>
                <w:szCs w:val="19"/>
                <w:lang w:eastAsia="zh-CN"/>
              </w:rPr>
              <w:t>(带星号的项目表示随系统运行状态或条件而变化的</w:t>
            </w:r>
          </w:p>
        </w:tc>
        <w:tc>
          <w:tcPr>
            <w:tcW w:w="3206" w:type="dxa"/>
            <w:tcBorders>
              <w:top w:val="nil"/>
              <w:left w:val="single" w:sz="3" w:space="0" w:color="000000"/>
              <w:bottom w:val="nil"/>
              <w:right w:val="single" w:sz="3" w:space="0" w:color="000000"/>
            </w:tcBorders>
            <w:shd w:val="clear" w:color="auto" w:fill="D9D9D9"/>
          </w:tcPr>
          <w:p w14:paraId="7CAE8BE6" w14:textId="77777777" w:rsidR="006B326C" w:rsidRDefault="009B4794">
            <w:pPr>
              <w:pStyle w:val="TableParagraph"/>
              <w:spacing w:line="210" w:lineRule="exact"/>
              <w:ind w:left="99"/>
              <w:rPr>
                <w:rFonts w:ascii="宋体" w:eastAsia="宋体" w:hAnsi="宋体" w:cs="宋体"/>
                <w:sz w:val="19"/>
                <w:szCs w:val="19"/>
                <w:lang w:eastAsia="zh-CN"/>
              </w:rPr>
            </w:pPr>
            <w:r>
              <w:rPr>
                <w:rFonts w:ascii="宋体" w:eastAsia="宋体" w:hAnsi="宋体" w:cs="宋体"/>
                <w:i/>
                <w:spacing w:val="-57"/>
                <w:sz w:val="19"/>
                <w:szCs w:val="19"/>
                <w:lang w:eastAsia="zh-CN"/>
              </w:rPr>
              <w:t>（如果以用户编写的模型代替通用模</w:t>
            </w:r>
          </w:p>
        </w:tc>
        <w:tc>
          <w:tcPr>
            <w:tcW w:w="2583" w:type="dxa"/>
            <w:vMerge/>
            <w:tcBorders>
              <w:left w:val="single" w:sz="3" w:space="0" w:color="000000"/>
              <w:right w:val="single" w:sz="3" w:space="0" w:color="000000"/>
            </w:tcBorders>
            <w:shd w:val="clear" w:color="auto" w:fill="D9D9D9"/>
          </w:tcPr>
          <w:p w14:paraId="4F39F82E" w14:textId="77777777" w:rsidR="006B326C" w:rsidRDefault="006B326C">
            <w:pPr>
              <w:rPr>
                <w:lang w:eastAsia="zh-CN"/>
              </w:rPr>
            </w:pPr>
          </w:p>
        </w:tc>
      </w:tr>
      <w:tr w:rsidR="006B326C" w14:paraId="0A7D585A" w14:textId="77777777">
        <w:trPr>
          <w:trHeight w:hRule="exact" w:val="241"/>
        </w:trPr>
        <w:tc>
          <w:tcPr>
            <w:tcW w:w="4398" w:type="dxa"/>
            <w:tcBorders>
              <w:top w:val="nil"/>
              <w:left w:val="single" w:sz="3" w:space="0" w:color="000000"/>
              <w:bottom w:val="nil"/>
              <w:right w:val="single" w:sz="3" w:space="0" w:color="000000"/>
            </w:tcBorders>
            <w:shd w:val="clear" w:color="auto" w:fill="D9D9D9"/>
          </w:tcPr>
          <w:p w14:paraId="698220DB" w14:textId="77777777" w:rsidR="006B326C" w:rsidRDefault="009B4794">
            <w:pPr>
              <w:pStyle w:val="TableParagraph"/>
              <w:spacing w:line="215" w:lineRule="exact"/>
              <w:ind w:left="140"/>
              <w:rPr>
                <w:rFonts w:ascii="宋体" w:eastAsia="宋体" w:hAnsi="宋体" w:cs="宋体"/>
                <w:sz w:val="19"/>
                <w:szCs w:val="19"/>
                <w:lang w:eastAsia="zh-CN"/>
              </w:rPr>
            </w:pPr>
            <w:r>
              <w:rPr>
                <w:rFonts w:ascii="宋体" w:eastAsia="宋体" w:hAnsi="宋体" w:cs="宋体"/>
                <w:i/>
                <w:spacing w:val="-58"/>
                <w:sz w:val="19"/>
                <w:szCs w:val="19"/>
                <w:lang w:eastAsia="zh-CN"/>
              </w:rPr>
              <w:t>数据。这些项目可能为不同的建模场景提供了不同</w:t>
            </w:r>
          </w:p>
        </w:tc>
        <w:tc>
          <w:tcPr>
            <w:tcW w:w="3206" w:type="dxa"/>
            <w:tcBorders>
              <w:top w:val="nil"/>
              <w:left w:val="single" w:sz="3" w:space="0" w:color="000000"/>
              <w:bottom w:val="nil"/>
              <w:right w:val="single" w:sz="3" w:space="0" w:color="000000"/>
            </w:tcBorders>
            <w:shd w:val="clear" w:color="auto" w:fill="D9D9D9"/>
          </w:tcPr>
          <w:p w14:paraId="4033652C" w14:textId="77777777" w:rsidR="006B326C" w:rsidRDefault="009B4794">
            <w:pPr>
              <w:pStyle w:val="TableParagraph"/>
              <w:spacing w:line="215" w:lineRule="exact"/>
              <w:ind w:left="192"/>
              <w:rPr>
                <w:rFonts w:ascii="宋体" w:eastAsia="宋体" w:hAnsi="宋体" w:cs="宋体"/>
                <w:sz w:val="19"/>
                <w:szCs w:val="19"/>
                <w:lang w:eastAsia="zh-CN"/>
              </w:rPr>
            </w:pPr>
            <w:proofErr w:type="gramStart"/>
            <w:r>
              <w:rPr>
                <w:rFonts w:ascii="宋体" w:eastAsia="宋体" w:hAnsi="宋体" w:cs="宋体"/>
                <w:i/>
                <w:spacing w:val="-57"/>
                <w:sz w:val="19"/>
                <w:szCs w:val="19"/>
                <w:lang w:eastAsia="zh-CN"/>
              </w:rPr>
              <w:t>型或库模型</w:t>
            </w:r>
            <w:proofErr w:type="gramEnd"/>
            <w:r>
              <w:rPr>
                <w:rFonts w:ascii="宋体" w:eastAsia="宋体" w:hAnsi="宋体" w:cs="宋体"/>
                <w:i/>
                <w:spacing w:val="-57"/>
                <w:sz w:val="19"/>
                <w:szCs w:val="19"/>
                <w:lang w:eastAsia="zh-CN"/>
              </w:rPr>
              <w:t>，则必须包括模型的特</w:t>
            </w:r>
          </w:p>
        </w:tc>
        <w:tc>
          <w:tcPr>
            <w:tcW w:w="2583" w:type="dxa"/>
            <w:vMerge/>
            <w:tcBorders>
              <w:left w:val="single" w:sz="3" w:space="0" w:color="000000"/>
              <w:right w:val="single" w:sz="3" w:space="0" w:color="000000"/>
            </w:tcBorders>
            <w:shd w:val="clear" w:color="auto" w:fill="D9D9D9"/>
          </w:tcPr>
          <w:p w14:paraId="0EBD2D3E" w14:textId="77777777" w:rsidR="006B326C" w:rsidRDefault="006B326C">
            <w:pPr>
              <w:rPr>
                <w:lang w:eastAsia="zh-CN"/>
              </w:rPr>
            </w:pPr>
          </w:p>
        </w:tc>
      </w:tr>
      <w:tr w:rsidR="006B326C" w14:paraId="75F87A56" w14:textId="77777777">
        <w:trPr>
          <w:trHeight w:hRule="exact" w:val="240"/>
        </w:trPr>
        <w:tc>
          <w:tcPr>
            <w:tcW w:w="4398" w:type="dxa"/>
            <w:vMerge w:val="restart"/>
            <w:tcBorders>
              <w:top w:val="nil"/>
              <w:left w:val="single" w:sz="3" w:space="0" w:color="000000"/>
              <w:right w:val="single" w:sz="3" w:space="0" w:color="000000"/>
            </w:tcBorders>
            <w:shd w:val="clear" w:color="auto" w:fill="D9D9D9"/>
          </w:tcPr>
          <w:p w14:paraId="05B32A59" w14:textId="77777777" w:rsidR="006B326C" w:rsidRDefault="009B4794">
            <w:pPr>
              <w:pStyle w:val="TableParagraph"/>
              <w:spacing w:line="215" w:lineRule="exact"/>
              <w:ind w:left="38"/>
              <w:jc w:val="center"/>
              <w:rPr>
                <w:rFonts w:ascii="宋体" w:eastAsia="宋体" w:hAnsi="宋体" w:cs="宋体"/>
                <w:sz w:val="19"/>
                <w:szCs w:val="19"/>
              </w:rPr>
            </w:pPr>
            <w:proofErr w:type="spellStart"/>
            <w:r>
              <w:rPr>
                <w:rFonts w:ascii="宋体" w:eastAsia="宋体" w:hAnsi="宋体" w:cs="宋体"/>
                <w:i/>
                <w:spacing w:val="-44"/>
                <w:sz w:val="19"/>
                <w:szCs w:val="19"/>
              </w:rPr>
              <w:t>的数据</w:t>
            </w:r>
            <w:proofErr w:type="spellEnd"/>
            <w:r>
              <w:rPr>
                <w:rFonts w:ascii="宋体" w:eastAsia="宋体" w:hAnsi="宋体" w:cs="宋体"/>
                <w:i/>
                <w:spacing w:val="-44"/>
                <w:sz w:val="19"/>
                <w:szCs w:val="19"/>
              </w:rPr>
              <w:t>)</w:t>
            </w:r>
          </w:p>
        </w:tc>
        <w:tc>
          <w:tcPr>
            <w:tcW w:w="3206" w:type="dxa"/>
            <w:tcBorders>
              <w:top w:val="nil"/>
              <w:left w:val="single" w:sz="3" w:space="0" w:color="000000"/>
              <w:bottom w:val="nil"/>
              <w:right w:val="single" w:sz="3" w:space="0" w:color="000000"/>
            </w:tcBorders>
            <w:shd w:val="clear" w:color="auto" w:fill="D9D9D9"/>
          </w:tcPr>
          <w:p w14:paraId="456C4DE8" w14:textId="77777777" w:rsidR="006B326C" w:rsidRDefault="009B4794">
            <w:pPr>
              <w:pStyle w:val="TableParagraph"/>
              <w:spacing w:line="215" w:lineRule="exact"/>
              <w:ind w:left="99"/>
              <w:rPr>
                <w:rFonts w:ascii="宋体" w:eastAsia="宋体" w:hAnsi="宋体" w:cs="宋体"/>
                <w:sz w:val="19"/>
                <w:szCs w:val="19"/>
                <w:lang w:eastAsia="zh-CN"/>
              </w:rPr>
            </w:pPr>
            <w:r>
              <w:rPr>
                <w:rFonts w:ascii="宋体" w:eastAsia="宋体" w:hAnsi="宋体" w:cs="宋体"/>
                <w:i/>
                <w:spacing w:val="-57"/>
                <w:sz w:val="19"/>
                <w:szCs w:val="19"/>
                <w:lang w:eastAsia="zh-CN"/>
              </w:rPr>
              <w:t>性，包括框图、所有模型参数的值和</w:t>
            </w:r>
          </w:p>
        </w:tc>
        <w:tc>
          <w:tcPr>
            <w:tcW w:w="2583" w:type="dxa"/>
            <w:vMerge/>
            <w:tcBorders>
              <w:left w:val="single" w:sz="3" w:space="0" w:color="000000"/>
              <w:right w:val="single" w:sz="3" w:space="0" w:color="000000"/>
            </w:tcBorders>
            <w:shd w:val="clear" w:color="auto" w:fill="D9D9D9"/>
          </w:tcPr>
          <w:p w14:paraId="66F5923F" w14:textId="77777777" w:rsidR="006B326C" w:rsidRDefault="006B326C">
            <w:pPr>
              <w:rPr>
                <w:lang w:eastAsia="zh-CN"/>
              </w:rPr>
            </w:pPr>
          </w:p>
        </w:tc>
      </w:tr>
      <w:tr w:rsidR="006B326C" w14:paraId="3DCEA3C9" w14:textId="77777777">
        <w:trPr>
          <w:trHeight w:hRule="exact" w:val="641"/>
        </w:trPr>
        <w:tc>
          <w:tcPr>
            <w:tcW w:w="4398" w:type="dxa"/>
            <w:vMerge/>
            <w:tcBorders>
              <w:left w:val="single" w:sz="3" w:space="0" w:color="000000"/>
              <w:bottom w:val="single" w:sz="3" w:space="0" w:color="000000"/>
              <w:right w:val="single" w:sz="3" w:space="0" w:color="000000"/>
            </w:tcBorders>
            <w:shd w:val="clear" w:color="auto" w:fill="D9D9D9"/>
          </w:tcPr>
          <w:p w14:paraId="587A3452" w14:textId="77777777" w:rsidR="006B326C" w:rsidRDefault="006B326C">
            <w:pPr>
              <w:rPr>
                <w:lang w:eastAsia="zh-CN"/>
              </w:rPr>
            </w:pPr>
          </w:p>
        </w:tc>
        <w:tc>
          <w:tcPr>
            <w:tcW w:w="3206" w:type="dxa"/>
            <w:tcBorders>
              <w:top w:val="nil"/>
              <w:left w:val="single" w:sz="3" w:space="0" w:color="000000"/>
              <w:bottom w:val="single" w:sz="3" w:space="0" w:color="000000"/>
              <w:right w:val="single" w:sz="3" w:space="0" w:color="000000"/>
            </w:tcBorders>
            <w:shd w:val="clear" w:color="auto" w:fill="D9D9D9"/>
          </w:tcPr>
          <w:p w14:paraId="63360A06" w14:textId="77777777" w:rsidR="006B326C" w:rsidRDefault="009B4794">
            <w:pPr>
              <w:pStyle w:val="TableParagraph"/>
              <w:spacing w:line="214" w:lineRule="exact"/>
              <w:ind w:left="285"/>
              <w:rPr>
                <w:rFonts w:ascii="宋体" w:eastAsia="宋体" w:hAnsi="宋体" w:cs="宋体"/>
                <w:sz w:val="19"/>
                <w:szCs w:val="19"/>
                <w:lang w:eastAsia="zh-CN"/>
              </w:rPr>
            </w:pPr>
            <w:r>
              <w:rPr>
                <w:rFonts w:ascii="宋体" w:eastAsia="宋体" w:hAnsi="宋体" w:cs="宋体"/>
                <w:i/>
                <w:spacing w:val="-57"/>
                <w:sz w:val="19"/>
                <w:szCs w:val="19"/>
                <w:lang w:eastAsia="zh-CN"/>
              </w:rPr>
              <w:t>名称以及所有状态变量的列表）</w:t>
            </w:r>
          </w:p>
        </w:tc>
        <w:tc>
          <w:tcPr>
            <w:tcW w:w="2583" w:type="dxa"/>
            <w:vMerge/>
            <w:tcBorders>
              <w:left w:val="single" w:sz="3" w:space="0" w:color="000000"/>
              <w:bottom w:val="single" w:sz="3" w:space="0" w:color="000000"/>
              <w:right w:val="single" w:sz="3" w:space="0" w:color="000000"/>
            </w:tcBorders>
            <w:shd w:val="clear" w:color="auto" w:fill="D9D9D9"/>
          </w:tcPr>
          <w:p w14:paraId="2B2B7906" w14:textId="77777777" w:rsidR="006B326C" w:rsidRDefault="006B326C">
            <w:pPr>
              <w:rPr>
                <w:lang w:eastAsia="zh-CN"/>
              </w:rPr>
            </w:pPr>
          </w:p>
        </w:tc>
      </w:tr>
      <w:tr w:rsidR="006B326C" w14:paraId="67899BE9" w14:textId="77777777">
        <w:trPr>
          <w:trHeight w:hRule="exact" w:val="186"/>
        </w:trPr>
        <w:tc>
          <w:tcPr>
            <w:tcW w:w="4398" w:type="dxa"/>
            <w:tcBorders>
              <w:top w:val="single" w:sz="3" w:space="0" w:color="000000"/>
              <w:left w:val="single" w:sz="3" w:space="0" w:color="000000"/>
              <w:bottom w:val="nil"/>
              <w:right w:val="single" w:sz="3" w:space="0" w:color="000000"/>
            </w:tcBorders>
          </w:tcPr>
          <w:p w14:paraId="3B6E303C" w14:textId="77777777" w:rsidR="006B326C" w:rsidRDefault="009B4794">
            <w:pPr>
              <w:pStyle w:val="TableParagraph"/>
              <w:spacing w:line="173" w:lineRule="exact"/>
              <w:ind w:left="81"/>
              <w:rPr>
                <w:rFonts w:ascii="宋体" w:eastAsia="宋体" w:hAnsi="宋体" w:cs="宋体"/>
                <w:sz w:val="14"/>
                <w:szCs w:val="14"/>
              </w:rPr>
            </w:pPr>
            <w:r>
              <w:rPr>
                <w:rFonts w:ascii="Calibri" w:eastAsia="Calibri" w:hAnsi="Calibri" w:cs="Calibri"/>
                <w:sz w:val="14"/>
                <w:szCs w:val="14"/>
              </w:rPr>
              <w:t xml:space="preserve">1.    </w:t>
            </w:r>
            <w:r>
              <w:rPr>
                <w:rFonts w:ascii="Calibri" w:eastAsia="Calibri" w:hAnsi="Calibri" w:cs="Calibri"/>
                <w:spacing w:val="4"/>
                <w:sz w:val="14"/>
                <w:szCs w:val="14"/>
              </w:rPr>
              <w:t xml:space="preserve"> </w:t>
            </w:r>
            <w:proofErr w:type="spellStart"/>
            <w:r>
              <w:rPr>
                <w:rFonts w:ascii="宋体" w:eastAsia="宋体" w:hAnsi="宋体" w:cs="宋体"/>
                <w:sz w:val="14"/>
                <w:szCs w:val="14"/>
              </w:rPr>
              <w:t>每辆公共汽车</w:t>
            </w:r>
            <w:proofErr w:type="spellEnd"/>
            <w:r>
              <w:rPr>
                <w:rFonts w:ascii="宋体" w:eastAsia="宋体" w:hAnsi="宋体" w:cs="宋体"/>
                <w:sz w:val="14"/>
                <w:szCs w:val="14"/>
              </w:rPr>
              <w:t>[到]</w:t>
            </w:r>
          </w:p>
        </w:tc>
        <w:tc>
          <w:tcPr>
            <w:tcW w:w="3206" w:type="dxa"/>
            <w:tcBorders>
              <w:top w:val="single" w:sz="3" w:space="0" w:color="000000"/>
              <w:left w:val="single" w:sz="3" w:space="0" w:color="000000"/>
              <w:bottom w:val="nil"/>
              <w:right w:val="single" w:sz="3" w:space="0" w:color="000000"/>
            </w:tcBorders>
          </w:tcPr>
          <w:p w14:paraId="0D3D3BF3" w14:textId="77777777" w:rsidR="006B326C" w:rsidRDefault="009B4794">
            <w:pPr>
              <w:pStyle w:val="TableParagraph"/>
              <w:spacing w:line="178"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1.   </w:t>
            </w:r>
            <w:r>
              <w:rPr>
                <w:rFonts w:ascii="Calibri" w:eastAsia="Calibri" w:hAnsi="Calibri" w:cs="Calibri"/>
                <w:spacing w:val="22"/>
                <w:sz w:val="14"/>
                <w:szCs w:val="14"/>
                <w:lang w:eastAsia="zh-CN"/>
              </w:rPr>
              <w:t xml:space="preserve"> </w:t>
            </w:r>
            <w:r>
              <w:rPr>
                <w:rFonts w:ascii="宋体" w:eastAsia="宋体" w:hAnsi="宋体" w:cs="宋体"/>
                <w:sz w:val="14"/>
                <w:szCs w:val="14"/>
                <w:lang w:eastAsia="zh-CN"/>
              </w:rPr>
              <w:t>发电机[GO，RP（仅用于未来计划的</w:t>
            </w:r>
          </w:p>
        </w:tc>
        <w:tc>
          <w:tcPr>
            <w:tcW w:w="2583" w:type="dxa"/>
            <w:tcBorders>
              <w:top w:val="single" w:sz="3" w:space="0" w:color="000000"/>
              <w:left w:val="single" w:sz="3" w:space="0" w:color="000000"/>
              <w:bottom w:val="nil"/>
              <w:right w:val="single" w:sz="3" w:space="0" w:color="000000"/>
            </w:tcBorders>
          </w:tcPr>
          <w:p w14:paraId="01319E11" w14:textId="77777777" w:rsidR="006B326C" w:rsidRDefault="009B4794">
            <w:pPr>
              <w:pStyle w:val="TableParagraph"/>
              <w:spacing w:line="178" w:lineRule="exact"/>
              <w:ind w:left="93"/>
              <w:rPr>
                <w:rFonts w:ascii="宋体" w:eastAsia="宋体" w:hAnsi="宋体" w:cs="宋体"/>
                <w:sz w:val="14"/>
                <w:szCs w:val="14"/>
                <w:lang w:eastAsia="zh-CN"/>
              </w:rPr>
            </w:pPr>
            <w:r>
              <w:rPr>
                <w:rFonts w:ascii="Calibri" w:eastAsia="Calibri" w:hAnsi="Calibri" w:cs="Calibri"/>
                <w:sz w:val="14"/>
                <w:szCs w:val="14"/>
                <w:lang w:eastAsia="zh-CN"/>
              </w:rPr>
              <w:t xml:space="preserve">1.   </w:t>
            </w:r>
            <w:r>
              <w:rPr>
                <w:rFonts w:ascii="Calibri" w:eastAsia="Calibri" w:hAnsi="Calibri" w:cs="Calibri"/>
                <w:spacing w:val="22"/>
                <w:sz w:val="14"/>
                <w:szCs w:val="14"/>
                <w:lang w:eastAsia="zh-CN"/>
              </w:rPr>
              <w:t xml:space="preserve"> </w:t>
            </w:r>
            <w:r>
              <w:rPr>
                <w:rFonts w:ascii="宋体" w:eastAsia="宋体" w:hAnsi="宋体" w:cs="宋体"/>
                <w:sz w:val="14"/>
                <w:szCs w:val="14"/>
                <w:lang w:eastAsia="zh-CN"/>
              </w:rPr>
              <w:t>在“稳态”栏[GO，RP，TO]中规定</w:t>
            </w:r>
          </w:p>
        </w:tc>
      </w:tr>
      <w:tr w:rsidR="006B326C" w14:paraId="4422A857" w14:textId="77777777">
        <w:trPr>
          <w:trHeight w:hRule="exact" w:val="172"/>
        </w:trPr>
        <w:tc>
          <w:tcPr>
            <w:tcW w:w="4398" w:type="dxa"/>
            <w:tcBorders>
              <w:top w:val="nil"/>
              <w:left w:val="single" w:sz="3" w:space="0" w:color="000000"/>
              <w:bottom w:val="nil"/>
              <w:right w:val="single" w:sz="3" w:space="0" w:color="000000"/>
            </w:tcBorders>
          </w:tcPr>
          <w:p w14:paraId="252F1A28" w14:textId="77777777" w:rsidR="006B326C" w:rsidRDefault="009B4794">
            <w:pPr>
              <w:pStyle w:val="TableParagraph"/>
              <w:spacing w:line="165" w:lineRule="exact"/>
              <w:ind w:left="361"/>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11"/>
                <w:sz w:val="14"/>
                <w:szCs w:val="14"/>
              </w:rPr>
              <w:t xml:space="preserve"> </w:t>
            </w:r>
            <w:proofErr w:type="spellStart"/>
            <w:r>
              <w:rPr>
                <w:rFonts w:ascii="宋体" w:eastAsia="宋体" w:hAnsi="宋体" w:cs="宋体"/>
                <w:sz w:val="14"/>
                <w:szCs w:val="14"/>
              </w:rPr>
              <w:t>标称电压</w:t>
            </w:r>
            <w:proofErr w:type="spellEnd"/>
          </w:p>
        </w:tc>
        <w:tc>
          <w:tcPr>
            <w:tcW w:w="3206" w:type="dxa"/>
            <w:tcBorders>
              <w:top w:val="nil"/>
              <w:left w:val="single" w:sz="3" w:space="0" w:color="000000"/>
              <w:bottom w:val="nil"/>
              <w:right w:val="single" w:sz="3" w:space="0" w:color="000000"/>
            </w:tcBorders>
          </w:tcPr>
          <w:p w14:paraId="1B0B2DAD" w14:textId="77777777" w:rsidR="006B326C" w:rsidRDefault="009B4794">
            <w:pPr>
              <w:pStyle w:val="TableParagraph"/>
              <w:spacing w:line="158" w:lineRule="exact"/>
              <w:ind w:left="403"/>
              <w:rPr>
                <w:rFonts w:ascii="宋体" w:eastAsia="宋体" w:hAnsi="宋体" w:cs="宋体"/>
                <w:sz w:val="14"/>
                <w:szCs w:val="14"/>
              </w:rPr>
            </w:pPr>
            <w:proofErr w:type="spellStart"/>
            <w:r>
              <w:rPr>
                <w:rFonts w:ascii="宋体" w:eastAsia="宋体" w:hAnsi="宋体" w:cs="宋体"/>
                <w:sz w:val="14"/>
                <w:szCs w:val="14"/>
              </w:rPr>
              <w:t>资源</w:t>
            </w:r>
            <w:proofErr w:type="spellEnd"/>
            <w:r>
              <w:rPr>
                <w:rFonts w:ascii="宋体" w:eastAsia="宋体" w:hAnsi="宋体" w:cs="宋体"/>
                <w:sz w:val="14"/>
                <w:szCs w:val="14"/>
              </w:rPr>
              <w:t>）]</w:t>
            </w:r>
          </w:p>
        </w:tc>
        <w:tc>
          <w:tcPr>
            <w:tcW w:w="2583" w:type="dxa"/>
            <w:tcBorders>
              <w:top w:val="nil"/>
              <w:left w:val="single" w:sz="3" w:space="0" w:color="000000"/>
              <w:bottom w:val="nil"/>
              <w:right w:val="single" w:sz="3" w:space="0" w:color="000000"/>
            </w:tcBorders>
          </w:tcPr>
          <w:p w14:paraId="16E401B8" w14:textId="77777777" w:rsidR="006B326C" w:rsidRDefault="009B4794">
            <w:pPr>
              <w:pStyle w:val="TableParagraph"/>
              <w:spacing w:line="158" w:lineRule="exact"/>
              <w:ind w:left="371"/>
              <w:rPr>
                <w:rFonts w:ascii="宋体" w:eastAsia="宋体" w:hAnsi="宋体" w:cs="宋体"/>
                <w:sz w:val="14"/>
                <w:szCs w:val="14"/>
              </w:rPr>
            </w:pPr>
            <w:proofErr w:type="spellStart"/>
            <w:r>
              <w:rPr>
                <w:rFonts w:ascii="宋体" w:eastAsia="宋体" w:hAnsi="宋体" w:cs="宋体"/>
                <w:sz w:val="14"/>
                <w:szCs w:val="14"/>
              </w:rPr>
              <w:t>所有适用的元素</w:t>
            </w:r>
            <w:proofErr w:type="spellEnd"/>
            <w:r>
              <w:rPr>
                <w:rFonts w:ascii="宋体" w:eastAsia="宋体" w:hAnsi="宋体" w:cs="宋体"/>
                <w:sz w:val="14"/>
                <w:szCs w:val="14"/>
              </w:rPr>
              <w:t>]</w:t>
            </w:r>
          </w:p>
        </w:tc>
      </w:tr>
      <w:tr w:rsidR="006B326C" w14:paraId="2FAA0BD5" w14:textId="77777777">
        <w:trPr>
          <w:trHeight w:hRule="exact" w:val="180"/>
        </w:trPr>
        <w:tc>
          <w:tcPr>
            <w:tcW w:w="4398" w:type="dxa"/>
            <w:tcBorders>
              <w:top w:val="nil"/>
              <w:left w:val="single" w:sz="3" w:space="0" w:color="000000"/>
              <w:bottom w:val="nil"/>
              <w:right w:val="single" w:sz="3" w:space="0" w:color="000000"/>
            </w:tcBorders>
          </w:tcPr>
          <w:p w14:paraId="00A0E9CD" w14:textId="77777777" w:rsidR="006B326C" w:rsidRDefault="009B4794">
            <w:pPr>
              <w:pStyle w:val="TableParagraph"/>
              <w:spacing w:line="168" w:lineRule="exact"/>
              <w:ind w:left="337"/>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29"/>
                <w:sz w:val="14"/>
                <w:szCs w:val="14"/>
                <w:lang w:eastAsia="zh-CN"/>
              </w:rPr>
              <w:t xml:space="preserve"> </w:t>
            </w:r>
            <w:r>
              <w:rPr>
                <w:rFonts w:ascii="宋体" w:eastAsia="宋体" w:hAnsi="宋体" w:cs="宋体"/>
                <w:sz w:val="14"/>
                <w:szCs w:val="14"/>
                <w:lang w:eastAsia="zh-CN"/>
              </w:rPr>
              <w:t>区域，区域和所有者</w:t>
            </w:r>
          </w:p>
        </w:tc>
        <w:tc>
          <w:tcPr>
            <w:tcW w:w="3206" w:type="dxa"/>
            <w:tcBorders>
              <w:top w:val="nil"/>
              <w:left w:val="single" w:sz="3" w:space="0" w:color="000000"/>
              <w:bottom w:val="nil"/>
              <w:right w:val="single" w:sz="3" w:space="0" w:color="000000"/>
            </w:tcBorders>
          </w:tcPr>
          <w:p w14:paraId="383608EF" w14:textId="77777777" w:rsidR="006B326C" w:rsidRDefault="009B4794">
            <w:pPr>
              <w:pStyle w:val="TableParagraph"/>
              <w:spacing w:line="180"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2.   </w:t>
            </w:r>
            <w:r>
              <w:rPr>
                <w:rFonts w:ascii="Calibri" w:eastAsia="Calibri" w:hAnsi="Calibri" w:cs="Calibri"/>
                <w:spacing w:val="19"/>
                <w:sz w:val="14"/>
                <w:szCs w:val="14"/>
                <w:lang w:eastAsia="zh-CN"/>
              </w:rPr>
              <w:t xml:space="preserve"> </w:t>
            </w:r>
            <w:r>
              <w:rPr>
                <w:rFonts w:ascii="宋体" w:eastAsia="宋体" w:hAnsi="宋体" w:cs="宋体"/>
                <w:sz w:val="14"/>
                <w:szCs w:val="14"/>
                <w:lang w:eastAsia="zh-CN"/>
              </w:rPr>
              <w:t>激发系统[GO，RP（仅用于未来计划的资</w:t>
            </w:r>
          </w:p>
        </w:tc>
        <w:tc>
          <w:tcPr>
            <w:tcW w:w="2583" w:type="dxa"/>
            <w:tcBorders>
              <w:top w:val="nil"/>
              <w:left w:val="single" w:sz="3" w:space="0" w:color="000000"/>
              <w:bottom w:val="nil"/>
              <w:right w:val="single" w:sz="3" w:space="0" w:color="000000"/>
            </w:tcBorders>
          </w:tcPr>
          <w:p w14:paraId="0C0179CB" w14:textId="77777777" w:rsidR="006B326C" w:rsidRDefault="009B4794">
            <w:pPr>
              <w:pStyle w:val="TableParagraph"/>
              <w:spacing w:line="178" w:lineRule="exact"/>
              <w:ind w:left="371"/>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5"/>
                <w:sz w:val="14"/>
                <w:szCs w:val="14"/>
              </w:rPr>
              <w:t xml:space="preserve"> </w:t>
            </w:r>
            <w:proofErr w:type="spellStart"/>
            <w:r>
              <w:rPr>
                <w:rFonts w:ascii="宋体" w:eastAsia="宋体" w:hAnsi="宋体" w:cs="宋体"/>
                <w:sz w:val="14"/>
                <w:szCs w:val="14"/>
              </w:rPr>
              <w:t>正序列数据</w:t>
            </w:r>
            <w:proofErr w:type="spellEnd"/>
          </w:p>
        </w:tc>
      </w:tr>
      <w:tr w:rsidR="006B326C" w14:paraId="0D9386E9" w14:textId="77777777">
        <w:trPr>
          <w:trHeight w:hRule="exact" w:val="168"/>
        </w:trPr>
        <w:tc>
          <w:tcPr>
            <w:tcW w:w="4398" w:type="dxa"/>
            <w:tcBorders>
              <w:top w:val="nil"/>
              <w:left w:val="single" w:sz="3" w:space="0" w:color="000000"/>
              <w:bottom w:val="nil"/>
              <w:right w:val="single" w:sz="3" w:space="0" w:color="000000"/>
            </w:tcBorders>
          </w:tcPr>
          <w:p w14:paraId="2994AEDD" w14:textId="77777777" w:rsidR="006B326C" w:rsidRDefault="009B4794">
            <w:pPr>
              <w:pStyle w:val="TableParagraph"/>
              <w:spacing w:line="157" w:lineRule="exact"/>
              <w:ind w:left="667"/>
              <w:rPr>
                <w:rFonts w:ascii="宋体" w:eastAsia="宋体" w:hAnsi="宋体" w:cs="宋体"/>
                <w:sz w:val="14"/>
                <w:szCs w:val="14"/>
              </w:rPr>
            </w:pPr>
            <w:r>
              <w:rPr>
                <w:rFonts w:ascii="Calibri" w:eastAsia="Calibri" w:hAnsi="Calibri" w:cs="Calibri"/>
                <w:sz w:val="14"/>
                <w:szCs w:val="14"/>
              </w:rPr>
              <w:t xml:space="preserve">2.     </w:t>
            </w:r>
            <w:proofErr w:type="spellStart"/>
            <w:r>
              <w:rPr>
                <w:rFonts w:ascii="宋体" w:eastAsia="宋体" w:hAnsi="宋体" w:cs="宋体"/>
                <w:sz w:val="14"/>
                <w:szCs w:val="14"/>
              </w:rPr>
              <w:t>总需求</w:t>
            </w:r>
            <w:proofErr w:type="spellEnd"/>
            <w:r>
              <w:rPr>
                <w:rFonts w:ascii="宋体" w:eastAsia="宋体" w:hAnsi="宋体" w:cs="宋体"/>
                <w:position w:val="4"/>
                <w:sz w:val="9"/>
                <w:szCs w:val="9"/>
              </w:rPr>
              <w:t>2</w:t>
            </w:r>
            <w:r>
              <w:rPr>
                <w:rFonts w:ascii="宋体" w:eastAsia="宋体" w:hAnsi="宋体" w:cs="宋体"/>
                <w:spacing w:val="8"/>
                <w:position w:val="4"/>
                <w:sz w:val="9"/>
                <w:szCs w:val="9"/>
              </w:rPr>
              <w:t xml:space="preserve"> </w:t>
            </w:r>
            <w:r>
              <w:rPr>
                <w:rFonts w:ascii="宋体" w:eastAsia="宋体" w:hAnsi="宋体" w:cs="宋体"/>
                <w:sz w:val="14"/>
                <w:szCs w:val="14"/>
              </w:rPr>
              <w:t>[</w:t>
            </w:r>
            <w:proofErr w:type="spellStart"/>
            <w:r>
              <w:rPr>
                <w:rFonts w:ascii="宋体" w:eastAsia="宋体" w:hAnsi="宋体" w:cs="宋体"/>
                <w:sz w:val="14"/>
                <w:szCs w:val="14"/>
              </w:rPr>
              <w:t>lse</w:t>
            </w:r>
            <w:proofErr w:type="spellEnd"/>
            <w:r>
              <w:rPr>
                <w:rFonts w:ascii="宋体" w:eastAsia="宋体" w:hAnsi="宋体" w:cs="宋体"/>
                <w:sz w:val="14"/>
                <w:szCs w:val="14"/>
              </w:rPr>
              <w:t>]</w:t>
            </w:r>
          </w:p>
        </w:tc>
        <w:tc>
          <w:tcPr>
            <w:tcW w:w="3206" w:type="dxa"/>
            <w:tcBorders>
              <w:top w:val="nil"/>
              <w:left w:val="single" w:sz="3" w:space="0" w:color="000000"/>
              <w:bottom w:val="nil"/>
              <w:right w:val="single" w:sz="3" w:space="0" w:color="000000"/>
            </w:tcBorders>
          </w:tcPr>
          <w:p w14:paraId="48052EE0" w14:textId="77777777" w:rsidR="006B326C" w:rsidRDefault="009B4794">
            <w:pPr>
              <w:pStyle w:val="TableParagraph"/>
              <w:spacing w:line="165" w:lineRule="exact"/>
              <w:ind w:left="403"/>
              <w:rPr>
                <w:rFonts w:ascii="宋体" w:eastAsia="宋体" w:hAnsi="宋体" w:cs="宋体"/>
                <w:sz w:val="14"/>
                <w:szCs w:val="14"/>
              </w:rPr>
            </w:pPr>
            <w:r>
              <w:rPr>
                <w:rFonts w:ascii="宋体" w:eastAsia="宋体" w:hAnsi="宋体" w:cs="宋体"/>
                <w:sz w:val="14"/>
                <w:szCs w:val="14"/>
              </w:rPr>
              <w:t>源）]</w:t>
            </w:r>
          </w:p>
        </w:tc>
        <w:tc>
          <w:tcPr>
            <w:tcW w:w="2583" w:type="dxa"/>
            <w:tcBorders>
              <w:top w:val="nil"/>
              <w:left w:val="single" w:sz="3" w:space="0" w:color="000000"/>
              <w:bottom w:val="nil"/>
              <w:right w:val="single" w:sz="3" w:space="0" w:color="000000"/>
            </w:tcBorders>
          </w:tcPr>
          <w:p w14:paraId="09E41202" w14:textId="77777777" w:rsidR="006B326C" w:rsidRDefault="009B4794">
            <w:pPr>
              <w:pStyle w:val="TableParagraph"/>
              <w:spacing w:line="168" w:lineRule="exact"/>
              <w:ind w:left="371"/>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29"/>
                <w:sz w:val="14"/>
                <w:szCs w:val="14"/>
              </w:rPr>
              <w:t xml:space="preserve"> </w:t>
            </w:r>
            <w:proofErr w:type="spellStart"/>
            <w:r>
              <w:rPr>
                <w:rFonts w:ascii="宋体" w:eastAsia="宋体" w:hAnsi="宋体" w:cs="宋体"/>
                <w:sz w:val="14"/>
                <w:szCs w:val="14"/>
              </w:rPr>
              <w:t>否定序列数据</w:t>
            </w:r>
            <w:proofErr w:type="spellEnd"/>
          </w:p>
        </w:tc>
      </w:tr>
      <w:tr w:rsidR="006B326C" w14:paraId="004B3A5E" w14:textId="77777777">
        <w:trPr>
          <w:trHeight w:hRule="exact" w:val="934"/>
        </w:trPr>
        <w:tc>
          <w:tcPr>
            <w:tcW w:w="4398" w:type="dxa"/>
            <w:tcBorders>
              <w:top w:val="nil"/>
              <w:left w:val="single" w:sz="3" w:space="0" w:color="000000"/>
              <w:bottom w:val="single" w:sz="3" w:space="0" w:color="000000"/>
              <w:right w:val="single" w:sz="3" w:space="0" w:color="000000"/>
            </w:tcBorders>
          </w:tcPr>
          <w:p w14:paraId="6FAB4440" w14:textId="77777777" w:rsidR="006B326C" w:rsidRDefault="009B4794">
            <w:pPr>
              <w:pStyle w:val="TableParagraph"/>
              <w:spacing w:line="144"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a.    </w:t>
            </w:r>
            <w:r>
              <w:rPr>
                <w:rFonts w:ascii="Calibri" w:eastAsia="Calibri" w:hAnsi="Calibri" w:cs="Calibri"/>
                <w:spacing w:val="3"/>
                <w:sz w:val="14"/>
                <w:szCs w:val="14"/>
                <w:lang w:eastAsia="zh-CN"/>
              </w:rPr>
              <w:t xml:space="preserve"> </w:t>
            </w:r>
            <w:r>
              <w:rPr>
                <w:rFonts w:ascii="宋体" w:eastAsia="宋体" w:hAnsi="宋体" w:cs="宋体"/>
                <w:sz w:val="14"/>
                <w:szCs w:val="14"/>
                <w:lang w:eastAsia="zh-CN"/>
              </w:rPr>
              <w:t>实功率和无功功率*</w:t>
            </w:r>
          </w:p>
          <w:p w14:paraId="18664084" w14:textId="77777777" w:rsidR="006B326C" w:rsidRDefault="009B4794">
            <w:pPr>
              <w:pStyle w:val="TableParagraph"/>
              <w:spacing w:line="170"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4"/>
                <w:sz w:val="14"/>
                <w:szCs w:val="14"/>
                <w:lang w:eastAsia="zh-CN"/>
              </w:rPr>
              <w:t xml:space="preserve"> </w:t>
            </w:r>
            <w:r>
              <w:rPr>
                <w:rFonts w:ascii="宋体" w:eastAsia="宋体" w:hAnsi="宋体" w:cs="宋体"/>
                <w:sz w:val="14"/>
                <w:szCs w:val="14"/>
                <w:lang w:eastAsia="zh-CN"/>
              </w:rPr>
              <w:t>在职状况*</w:t>
            </w:r>
          </w:p>
          <w:p w14:paraId="25C5C5C5" w14:textId="0B6AB8DA" w:rsidR="006B326C" w:rsidRDefault="009B4794">
            <w:pPr>
              <w:pStyle w:val="TableParagraph"/>
              <w:spacing w:line="170" w:lineRule="exact"/>
              <w:ind w:right="1208"/>
              <w:jc w:val="center"/>
              <w:rPr>
                <w:rFonts w:ascii="宋体" w:eastAsia="宋体" w:hAnsi="宋体" w:cs="宋体"/>
                <w:sz w:val="14"/>
                <w:szCs w:val="14"/>
                <w:lang w:eastAsia="zh-CN"/>
              </w:rPr>
            </w:pPr>
            <w:r>
              <w:rPr>
                <w:rFonts w:ascii="Calibri" w:eastAsia="Calibri" w:hAnsi="Calibri" w:cs="Calibri"/>
                <w:sz w:val="14"/>
                <w:szCs w:val="14"/>
                <w:lang w:eastAsia="zh-CN"/>
              </w:rPr>
              <w:t xml:space="preserve">3.     </w:t>
            </w:r>
            <w:r>
              <w:rPr>
                <w:rFonts w:ascii="宋体" w:eastAsia="宋体" w:hAnsi="宋体" w:cs="宋体"/>
                <w:sz w:val="14"/>
                <w:szCs w:val="14"/>
                <w:lang w:eastAsia="zh-CN"/>
              </w:rPr>
              <w:t>生成</w:t>
            </w:r>
            <w:del w:id="839" w:author="378653276@qq.com" w:date="2021-04-20T22:32:00Z">
              <w:r w:rsidDel="0067247E">
                <w:rPr>
                  <w:rFonts w:ascii="宋体" w:eastAsia="宋体" w:hAnsi="宋体" w:cs="宋体"/>
                  <w:sz w:val="14"/>
                  <w:szCs w:val="14"/>
                  <w:lang w:eastAsia="zh-CN"/>
                </w:rPr>
                <w:delText>单元</w:delText>
              </w:r>
            </w:del>
            <w:ins w:id="840" w:author="378653276@qq.com" w:date="2021-04-20T22:32:00Z">
              <w:r w:rsidR="0067247E">
                <w:rPr>
                  <w:rFonts w:ascii="宋体" w:eastAsia="宋体" w:hAnsi="宋体" w:cs="宋体"/>
                  <w:sz w:val="14"/>
                  <w:szCs w:val="14"/>
                  <w:lang w:eastAsia="zh-CN"/>
                </w:rPr>
                <w:t>机组</w:t>
              </w:r>
            </w:ins>
            <w:r>
              <w:rPr>
                <w:rFonts w:ascii="宋体" w:eastAsia="宋体" w:hAnsi="宋体" w:cs="宋体"/>
                <w:position w:val="4"/>
                <w:sz w:val="9"/>
                <w:szCs w:val="9"/>
                <w:lang w:eastAsia="zh-CN"/>
              </w:rPr>
              <w:t>3</w:t>
            </w:r>
            <w:r>
              <w:rPr>
                <w:rFonts w:ascii="宋体" w:eastAsia="宋体" w:hAnsi="宋体" w:cs="宋体"/>
                <w:spacing w:val="-12"/>
                <w:position w:val="4"/>
                <w:sz w:val="9"/>
                <w:szCs w:val="9"/>
                <w:lang w:eastAsia="zh-CN"/>
              </w:rPr>
              <w:t xml:space="preserve"> </w:t>
            </w:r>
            <w:r>
              <w:rPr>
                <w:rFonts w:ascii="宋体" w:eastAsia="宋体" w:hAnsi="宋体" w:cs="宋体"/>
                <w:sz w:val="14"/>
                <w:szCs w:val="14"/>
                <w:lang w:eastAsia="zh-CN"/>
              </w:rPr>
              <w:t>[GO，RP（仅用于未来计划资源）]</w:t>
            </w:r>
          </w:p>
          <w:p w14:paraId="2F40EACA" w14:textId="77777777" w:rsidR="006B326C" w:rsidRDefault="009B4794">
            <w:pPr>
              <w:pStyle w:val="TableParagraph"/>
              <w:spacing w:line="172"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a.   </w:t>
            </w:r>
            <w:r>
              <w:rPr>
                <w:rFonts w:ascii="Calibri" w:eastAsia="Calibri" w:hAnsi="Calibri" w:cs="Calibri"/>
                <w:spacing w:val="27"/>
                <w:sz w:val="14"/>
                <w:szCs w:val="14"/>
                <w:lang w:eastAsia="zh-CN"/>
              </w:rPr>
              <w:t xml:space="preserve"> </w:t>
            </w:r>
            <w:r>
              <w:rPr>
                <w:rFonts w:ascii="宋体" w:eastAsia="宋体" w:hAnsi="宋体" w:cs="宋体"/>
                <w:sz w:val="14"/>
                <w:szCs w:val="14"/>
                <w:lang w:eastAsia="zh-CN"/>
              </w:rPr>
              <w:t>实际功率能力-</w:t>
            </w:r>
            <w:proofErr w:type="gramStart"/>
            <w:r>
              <w:rPr>
                <w:rFonts w:ascii="宋体" w:eastAsia="宋体" w:hAnsi="宋体" w:cs="宋体"/>
                <w:sz w:val="14"/>
                <w:szCs w:val="14"/>
                <w:lang w:eastAsia="zh-CN"/>
              </w:rPr>
              <w:t>总最大</w:t>
            </w:r>
            <w:proofErr w:type="gramEnd"/>
            <w:r>
              <w:rPr>
                <w:rFonts w:ascii="宋体" w:eastAsia="宋体" w:hAnsi="宋体" w:cs="宋体"/>
                <w:sz w:val="14"/>
                <w:szCs w:val="14"/>
                <w:lang w:eastAsia="zh-CN"/>
              </w:rPr>
              <w:t>值和最小值</w:t>
            </w:r>
          </w:p>
          <w:p w14:paraId="687C0126" w14:textId="77777777" w:rsidR="006B326C" w:rsidRDefault="009B4794">
            <w:pPr>
              <w:pStyle w:val="TableParagraph"/>
              <w:spacing w:line="188"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26"/>
                <w:sz w:val="14"/>
                <w:szCs w:val="14"/>
                <w:lang w:eastAsia="zh-CN"/>
              </w:rPr>
              <w:t xml:space="preserve"> </w:t>
            </w:r>
            <w:r>
              <w:rPr>
                <w:rFonts w:ascii="宋体" w:eastAsia="宋体" w:hAnsi="宋体" w:cs="宋体"/>
                <w:sz w:val="14"/>
                <w:szCs w:val="14"/>
                <w:lang w:eastAsia="zh-CN"/>
              </w:rPr>
              <w:t>无功能力-最大值和最小值</w:t>
            </w:r>
          </w:p>
        </w:tc>
        <w:tc>
          <w:tcPr>
            <w:tcW w:w="3206" w:type="dxa"/>
            <w:tcBorders>
              <w:top w:val="nil"/>
              <w:left w:val="single" w:sz="3" w:space="0" w:color="000000"/>
              <w:bottom w:val="single" w:sz="3" w:space="0" w:color="000000"/>
              <w:right w:val="single" w:sz="3" w:space="0" w:color="000000"/>
            </w:tcBorders>
          </w:tcPr>
          <w:p w14:paraId="784510BA" w14:textId="77777777" w:rsidR="006B326C" w:rsidRDefault="009B4794">
            <w:pPr>
              <w:pStyle w:val="TableParagraph"/>
              <w:spacing w:line="186"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3.   </w:t>
            </w:r>
            <w:r>
              <w:rPr>
                <w:rFonts w:ascii="Calibri" w:eastAsia="Calibri" w:hAnsi="Calibri" w:cs="Calibri"/>
                <w:spacing w:val="17"/>
                <w:sz w:val="14"/>
                <w:szCs w:val="14"/>
                <w:lang w:eastAsia="zh-CN"/>
              </w:rPr>
              <w:t xml:space="preserve"> </w:t>
            </w:r>
            <w:r>
              <w:rPr>
                <w:rFonts w:ascii="宋体" w:eastAsia="宋体" w:hAnsi="宋体" w:cs="宋体"/>
                <w:sz w:val="14"/>
                <w:szCs w:val="14"/>
                <w:lang w:eastAsia="zh-CN"/>
              </w:rPr>
              <w:t>总督[GO，RP（仅用于未来计划的资源）]</w:t>
            </w:r>
          </w:p>
          <w:p w14:paraId="0C9FAE6D" w14:textId="77777777" w:rsidR="006B326C" w:rsidRDefault="009B4794">
            <w:pPr>
              <w:pStyle w:val="TableParagraph"/>
              <w:spacing w:before="10" w:line="180" w:lineRule="exact"/>
              <w:ind w:left="403" w:right="496" w:hanging="279"/>
              <w:rPr>
                <w:rFonts w:ascii="宋体" w:eastAsia="宋体" w:hAnsi="宋体" w:cs="宋体"/>
                <w:sz w:val="14"/>
                <w:szCs w:val="14"/>
                <w:lang w:eastAsia="zh-CN"/>
              </w:rPr>
            </w:pPr>
            <w:r>
              <w:rPr>
                <w:rFonts w:ascii="Calibri" w:eastAsia="Calibri" w:hAnsi="Calibri" w:cs="Calibri"/>
                <w:sz w:val="14"/>
                <w:szCs w:val="14"/>
                <w:lang w:eastAsia="zh-CN"/>
              </w:rPr>
              <w:t>4.</w:t>
            </w:r>
            <w:r>
              <w:rPr>
                <w:rFonts w:ascii="Calibri" w:eastAsia="Calibri" w:hAnsi="Calibri" w:cs="Calibri"/>
                <w:spacing w:val="24"/>
                <w:sz w:val="14"/>
                <w:szCs w:val="14"/>
                <w:lang w:eastAsia="zh-CN"/>
              </w:rPr>
              <w:t xml:space="preserve"> </w:t>
            </w:r>
            <w:r>
              <w:rPr>
                <w:rFonts w:ascii="宋体" w:eastAsia="宋体" w:hAnsi="宋体" w:cs="宋体"/>
                <w:sz w:val="14"/>
                <w:szCs w:val="14"/>
                <w:lang w:eastAsia="zh-CN"/>
              </w:rPr>
              <w:t>电力系统稳定器[GO，RP（仅用于未来 计划的资源）]</w:t>
            </w:r>
          </w:p>
          <w:p w14:paraId="64F35301" w14:textId="77777777" w:rsidR="006B326C" w:rsidRDefault="009B4794">
            <w:pPr>
              <w:pStyle w:val="TableParagraph"/>
              <w:spacing w:line="178" w:lineRule="exact"/>
              <w:ind w:left="125"/>
              <w:rPr>
                <w:rFonts w:ascii="宋体" w:eastAsia="宋体" w:hAnsi="宋体" w:cs="宋体"/>
                <w:sz w:val="14"/>
                <w:szCs w:val="14"/>
              </w:rPr>
            </w:pPr>
            <w:r>
              <w:rPr>
                <w:rFonts w:ascii="Calibri" w:eastAsia="Calibri" w:hAnsi="Calibri" w:cs="Calibri"/>
                <w:sz w:val="14"/>
                <w:szCs w:val="14"/>
              </w:rPr>
              <w:t xml:space="preserve">5.    </w:t>
            </w:r>
            <w:r>
              <w:rPr>
                <w:rFonts w:ascii="Calibri" w:eastAsia="Calibri" w:hAnsi="Calibri" w:cs="Calibri"/>
                <w:spacing w:val="6"/>
                <w:sz w:val="14"/>
                <w:szCs w:val="14"/>
              </w:rPr>
              <w:t xml:space="preserve"> </w:t>
            </w:r>
            <w:proofErr w:type="spellStart"/>
            <w:proofErr w:type="gramStart"/>
            <w:r>
              <w:rPr>
                <w:rFonts w:ascii="宋体" w:eastAsia="宋体" w:hAnsi="宋体" w:cs="宋体"/>
                <w:sz w:val="14"/>
                <w:szCs w:val="14"/>
              </w:rPr>
              <w:t>需求</w:t>
            </w:r>
            <w:proofErr w:type="spellEnd"/>
            <w:r>
              <w:rPr>
                <w:rFonts w:ascii="宋体" w:eastAsia="宋体" w:hAnsi="宋体" w:cs="宋体"/>
                <w:sz w:val="14"/>
                <w:szCs w:val="14"/>
              </w:rPr>
              <w:t>[</w:t>
            </w:r>
            <w:proofErr w:type="gramEnd"/>
            <w:r>
              <w:rPr>
                <w:rFonts w:ascii="宋体" w:eastAsia="宋体" w:hAnsi="宋体" w:cs="宋体"/>
                <w:sz w:val="14"/>
                <w:szCs w:val="14"/>
              </w:rPr>
              <w:t>LSE]</w:t>
            </w:r>
          </w:p>
        </w:tc>
        <w:tc>
          <w:tcPr>
            <w:tcW w:w="2583" w:type="dxa"/>
            <w:tcBorders>
              <w:top w:val="nil"/>
              <w:left w:val="single" w:sz="3" w:space="0" w:color="000000"/>
              <w:bottom w:val="single" w:sz="3" w:space="0" w:color="000000"/>
              <w:right w:val="single" w:sz="3" w:space="0" w:color="000000"/>
            </w:tcBorders>
          </w:tcPr>
          <w:p w14:paraId="65C42B2C" w14:textId="77777777" w:rsidR="006B326C" w:rsidRDefault="009B4794">
            <w:pPr>
              <w:pStyle w:val="TableParagraph"/>
              <w:spacing w:line="153" w:lineRule="exact"/>
              <w:ind w:right="923"/>
              <w:jc w:val="center"/>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12"/>
                <w:sz w:val="14"/>
                <w:szCs w:val="14"/>
                <w:lang w:eastAsia="zh-CN"/>
              </w:rPr>
              <w:t xml:space="preserve"> </w:t>
            </w:r>
            <w:r>
              <w:rPr>
                <w:rFonts w:ascii="宋体" w:eastAsia="宋体" w:hAnsi="宋体" w:cs="宋体"/>
                <w:sz w:val="14"/>
                <w:szCs w:val="14"/>
                <w:lang w:eastAsia="zh-CN"/>
              </w:rPr>
              <w:t>零序列数据</w:t>
            </w:r>
          </w:p>
          <w:p w14:paraId="31B920B6" w14:textId="77777777" w:rsidR="006B326C" w:rsidRDefault="009B4794">
            <w:pPr>
              <w:pStyle w:val="TableParagraph"/>
              <w:spacing w:line="180" w:lineRule="exact"/>
              <w:ind w:left="130"/>
              <w:rPr>
                <w:rFonts w:ascii="宋体" w:eastAsia="宋体" w:hAnsi="宋体" w:cs="宋体"/>
                <w:sz w:val="14"/>
                <w:szCs w:val="14"/>
                <w:lang w:eastAsia="zh-CN"/>
              </w:rPr>
            </w:pPr>
            <w:r>
              <w:rPr>
                <w:rFonts w:ascii="Calibri" w:eastAsia="Calibri" w:hAnsi="Calibri" w:cs="Calibri"/>
                <w:sz w:val="14"/>
                <w:szCs w:val="14"/>
                <w:lang w:eastAsia="zh-CN"/>
              </w:rPr>
              <w:t xml:space="preserve">2. </w:t>
            </w:r>
            <w:r>
              <w:rPr>
                <w:rFonts w:ascii="Calibri" w:eastAsia="Calibri" w:hAnsi="Calibri" w:cs="Calibri"/>
                <w:spacing w:val="26"/>
                <w:sz w:val="14"/>
                <w:szCs w:val="14"/>
                <w:lang w:eastAsia="zh-CN"/>
              </w:rPr>
              <w:t xml:space="preserve"> </w:t>
            </w:r>
            <w:proofErr w:type="gramStart"/>
            <w:r>
              <w:rPr>
                <w:rFonts w:ascii="宋体" w:eastAsia="宋体" w:hAnsi="宋体" w:cs="宋体"/>
                <w:sz w:val="14"/>
                <w:szCs w:val="14"/>
                <w:lang w:eastAsia="zh-CN"/>
              </w:rPr>
              <w:t>互线阻抗</w:t>
            </w:r>
            <w:proofErr w:type="gramEnd"/>
            <w:r>
              <w:rPr>
                <w:rFonts w:ascii="宋体" w:eastAsia="宋体" w:hAnsi="宋体" w:cs="宋体"/>
                <w:sz w:val="14"/>
                <w:szCs w:val="14"/>
                <w:lang w:eastAsia="zh-CN"/>
              </w:rPr>
              <w:t>数据[to]</w:t>
            </w:r>
          </w:p>
          <w:p w14:paraId="2628A4E9" w14:textId="6DFF1BF8" w:rsidR="006B326C" w:rsidRDefault="009B4794">
            <w:pPr>
              <w:pStyle w:val="TableParagraph"/>
              <w:spacing w:before="5" w:line="192" w:lineRule="exact"/>
              <w:ind w:left="338" w:right="147" w:hanging="208"/>
              <w:rPr>
                <w:rFonts w:ascii="宋体" w:eastAsia="宋体" w:hAnsi="宋体" w:cs="宋体"/>
                <w:sz w:val="14"/>
                <w:szCs w:val="14"/>
                <w:lang w:eastAsia="zh-CN"/>
              </w:rPr>
            </w:pPr>
            <w:r>
              <w:rPr>
                <w:rFonts w:ascii="Calibri" w:eastAsia="Calibri" w:hAnsi="Calibri" w:cs="Calibri"/>
                <w:sz w:val="14"/>
                <w:szCs w:val="14"/>
                <w:lang w:eastAsia="zh-CN"/>
              </w:rPr>
              <w:t>3.</w:t>
            </w:r>
            <w:r>
              <w:rPr>
                <w:rFonts w:ascii="Calibri" w:eastAsia="Calibri" w:hAnsi="Calibri" w:cs="Calibri"/>
                <w:spacing w:val="19"/>
                <w:sz w:val="14"/>
                <w:szCs w:val="14"/>
                <w:lang w:eastAsia="zh-CN"/>
              </w:rPr>
              <w:t xml:space="preserve"> </w:t>
            </w:r>
            <w:r>
              <w:rPr>
                <w:rFonts w:ascii="宋体" w:eastAsia="宋体" w:hAnsi="宋体" w:cs="宋体"/>
                <w:sz w:val="14"/>
                <w:szCs w:val="14"/>
                <w:lang w:eastAsia="zh-CN"/>
              </w:rPr>
              <w:t>规划协调员或</w:t>
            </w:r>
            <w:del w:id="841" w:author="378653276@qq.com" w:date="2021-04-20T22:30:00Z">
              <w:r w:rsidDel="0067247E">
                <w:rPr>
                  <w:rFonts w:ascii="宋体" w:eastAsia="宋体" w:hAnsi="宋体" w:cs="宋体"/>
                  <w:sz w:val="14"/>
                  <w:szCs w:val="14"/>
                  <w:lang w:eastAsia="zh-CN"/>
                </w:rPr>
                <w:delText>传输规划师</w:delText>
              </w:r>
            </w:del>
            <w:ins w:id="842" w:author="378653276@qq.com" w:date="2021-04-20T22:30:00Z">
              <w:r w:rsidR="0067247E">
                <w:rPr>
                  <w:rFonts w:ascii="宋体" w:eastAsia="宋体" w:hAnsi="宋体" w:cs="宋体"/>
                  <w:sz w:val="14"/>
                  <w:szCs w:val="14"/>
                  <w:lang w:eastAsia="zh-CN"/>
                </w:rPr>
                <w:t>传输规划人员</w:t>
              </w:r>
            </w:ins>
            <w:r>
              <w:rPr>
                <w:rFonts w:ascii="宋体" w:eastAsia="宋体" w:hAnsi="宋体" w:cs="宋体"/>
                <w:sz w:val="14"/>
                <w:szCs w:val="14"/>
                <w:lang w:eastAsia="zh-CN"/>
              </w:rPr>
              <w:t>要求的建 模所需的其他信息</w:t>
            </w:r>
          </w:p>
        </w:tc>
      </w:tr>
    </w:tbl>
    <w:p w14:paraId="610AD2B5" w14:textId="77777777" w:rsidR="006B326C" w:rsidRDefault="006B326C">
      <w:pPr>
        <w:spacing w:before="12"/>
        <w:rPr>
          <w:rFonts w:ascii="宋体" w:eastAsia="宋体" w:hAnsi="宋体" w:cs="宋体"/>
          <w:i/>
          <w:sz w:val="13"/>
          <w:szCs w:val="13"/>
          <w:lang w:eastAsia="zh-CN"/>
        </w:rPr>
      </w:pPr>
    </w:p>
    <w:p w14:paraId="77424A2F" w14:textId="77777777" w:rsidR="006B326C" w:rsidRDefault="00132B46">
      <w:pPr>
        <w:spacing w:line="20" w:lineRule="exact"/>
        <w:ind w:left="188"/>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BBB84F6">
          <v:group id="_x0000_s1032" style="width:111.8pt;height:.5pt;mso-position-horizontal-relative:char;mso-position-vertical-relative:line" coordsize="2236,10">
            <v:group id="_x0000_s1033" style="position:absolute;left:5;top:5;width:2227;height:2" coordorigin="5,5" coordsize="2227,2">
              <v:shape id="_x0000_s1034" style="position:absolute;left:5;top:5;width:2227;height:2" coordorigin="5,5" coordsize="2227,0" path="m5,5r2226,e" filled="f" strokeweight=".16361mm">
                <v:path arrowok="t"/>
              </v:shape>
            </v:group>
            <w10:anchorlock/>
          </v:group>
        </w:pict>
      </w:r>
    </w:p>
    <w:p w14:paraId="4524F2E5" w14:textId="77777777" w:rsidR="006B326C" w:rsidRDefault="006B326C">
      <w:pPr>
        <w:spacing w:before="11"/>
        <w:rPr>
          <w:rFonts w:ascii="宋体" w:eastAsia="宋体" w:hAnsi="宋体" w:cs="宋体"/>
          <w:i/>
          <w:sz w:val="26"/>
          <w:szCs w:val="26"/>
        </w:rPr>
      </w:pPr>
    </w:p>
    <w:p w14:paraId="358724EB" w14:textId="506CBE90" w:rsidR="006B326C" w:rsidRDefault="009B4794">
      <w:pPr>
        <w:spacing w:before="92" w:line="259" w:lineRule="auto"/>
        <w:ind w:left="192"/>
        <w:rPr>
          <w:rFonts w:ascii="宋体" w:eastAsia="宋体" w:hAnsi="宋体" w:cs="宋体"/>
          <w:sz w:val="12"/>
          <w:szCs w:val="12"/>
          <w:lang w:eastAsia="zh-CN"/>
        </w:rPr>
      </w:pPr>
      <w:r>
        <w:rPr>
          <w:rFonts w:ascii="Times New Roman" w:eastAsia="Times New Roman" w:hAnsi="Times New Roman" w:cs="Times New Roman"/>
          <w:w w:val="105"/>
          <w:position w:val="5"/>
          <w:sz w:val="10"/>
          <w:szCs w:val="10"/>
          <w:lang w:eastAsia="zh-CN"/>
        </w:rPr>
        <w:t xml:space="preserve">1 </w:t>
      </w:r>
      <w:r>
        <w:rPr>
          <w:rFonts w:ascii="宋体" w:eastAsia="宋体" w:hAnsi="宋体" w:cs="宋体"/>
          <w:spacing w:val="-3"/>
          <w:w w:val="105"/>
          <w:sz w:val="12"/>
          <w:szCs w:val="12"/>
          <w:lang w:eastAsia="zh-CN"/>
        </w:rPr>
        <w:t>为本附件的目的，功能实体引用由以下缩写表示：</w:t>
      </w:r>
      <w:proofErr w:type="gramStart"/>
      <w:r>
        <w:rPr>
          <w:rFonts w:ascii="宋体" w:eastAsia="宋体" w:hAnsi="宋体" w:cs="宋体"/>
          <w:spacing w:val="-3"/>
          <w:w w:val="105"/>
          <w:sz w:val="12"/>
          <w:szCs w:val="12"/>
          <w:lang w:eastAsia="zh-CN"/>
        </w:rPr>
        <w:t>平衡管理局</w:t>
      </w:r>
      <w:proofErr w:type="gramEnd"/>
      <w:r>
        <w:rPr>
          <w:rFonts w:ascii="宋体" w:eastAsia="宋体" w:hAnsi="宋体" w:cs="宋体"/>
          <w:spacing w:val="-3"/>
          <w:w w:val="105"/>
          <w:sz w:val="12"/>
          <w:szCs w:val="12"/>
          <w:lang w:eastAsia="zh-CN"/>
        </w:rPr>
        <w:t>(BA)、</w:t>
      </w:r>
      <w:del w:id="843" w:author="378653276@qq.com" w:date="2021-04-20T22:30:00Z">
        <w:r w:rsidDel="0067247E">
          <w:rPr>
            <w:rFonts w:ascii="宋体" w:eastAsia="宋体" w:hAnsi="宋体" w:cs="宋体"/>
            <w:spacing w:val="-3"/>
            <w:w w:val="105"/>
            <w:sz w:val="12"/>
            <w:szCs w:val="12"/>
            <w:lang w:eastAsia="zh-CN"/>
          </w:rPr>
          <w:delText>发电机所有者</w:delText>
        </w:r>
      </w:del>
      <w:ins w:id="844" w:author="378653276@qq.com" w:date="2021-04-20T22:30:00Z">
        <w:r w:rsidR="0067247E">
          <w:rPr>
            <w:rFonts w:ascii="宋体" w:eastAsia="宋体" w:hAnsi="宋体" w:cs="宋体"/>
            <w:spacing w:val="-3"/>
            <w:w w:val="105"/>
            <w:sz w:val="12"/>
            <w:szCs w:val="12"/>
            <w:lang w:eastAsia="zh-CN"/>
          </w:rPr>
          <w:t>发电资产拥有者</w:t>
        </w:r>
      </w:ins>
      <w:r>
        <w:rPr>
          <w:rFonts w:ascii="宋体" w:eastAsia="宋体" w:hAnsi="宋体" w:cs="宋体"/>
          <w:spacing w:val="-3"/>
          <w:w w:val="105"/>
          <w:sz w:val="12"/>
          <w:szCs w:val="12"/>
          <w:lang w:eastAsia="zh-CN"/>
        </w:rPr>
        <w:t>(GO)、负载服务实体(LSE)、计划协调员(PC)、资源计划者(RP)、传输所有者(TO)、传输计划者(TP)</w:t>
      </w:r>
      <w:r>
        <w:rPr>
          <w:rFonts w:ascii="宋体" w:eastAsia="宋体" w:hAnsi="宋体" w:cs="宋体"/>
          <w:spacing w:val="-48"/>
          <w:w w:val="105"/>
          <w:sz w:val="12"/>
          <w:szCs w:val="12"/>
          <w:lang w:eastAsia="zh-CN"/>
        </w:rPr>
        <w:t xml:space="preserve"> </w:t>
      </w:r>
      <w:r>
        <w:rPr>
          <w:rFonts w:ascii="宋体" w:eastAsia="宋体" w:hAnsi="宋体" w:cs="宋体"/>
          <w:w w:val="105"/>
          <w:sz w:val="12"/>
          <w:szCs w:val="12"/>
          <w:lang w:eastAsia="zh-CN"/>
        </w:rPr>
        <w:t>和传输服务提供者(TSP)。</w:t>
      </w:r>
    </w:p>
    <w:p w14:paraId="1CA00A2A" w14:textId="77777777" w:rsidR="006B326C" w:rsidRDefault="009B4794">
      <w:pPr>
        <w:spacing w:before="102"/>
        <w:ind w:left="192"/>
        <w:rPr>
          <w:rFonts w:ascii="宋体" w:eastAsia="宋体" w:hAnsi="宋体" w:cs="宋体"/>
          <w:sz w:val="12"/>
          <w:szCs w:val="12"/>
          <w:lang w:eastAsia="zh-CN"/>
        </w:rPr>
      </w:pPr>
      <w:r>
        <w:rPr>
          <w:rFonts w:ascii="Times New Roman" w:eastAsia="Times New Roman" w:hAnsi="Times New Roman" w:cs="Times New Roman"/>
          <w:w w:val="105"/>
          <w:position w:val="5"/>
          <w:sz w:val="10"/>
          <w:szCs w:val="10"/>
          <w:lang w:eastAsia="zh-CN"/>
        </w:rPr>
        <w:t xml:space="preserve">2 </w:t>
      </w:r>
      <w:r>
        <w:rPr>
          <w:rFonts w:ascii="宋体" w:eastAsia="宋体" w:hAnsi="宋体" w:cs="宋体"/>
          <w:spacing w:val="-3"/>
          <w:w w:val="105"/>
          <w:sz w:val="12"/>
          <w:szCs w:val="12"/>
          <w:lang w:eastAsia="zh-CN"/>
        </w:rPr>
        <w:t>为本项目的目的，聚合需求是在项目1下的每个总线上聚合的需求，</w:t>
      </w:r>
      <w:proofErr w:type="gramStart"/>
      <w:r>
        <w:rPr>
          <w:rFonts w:ascii="宋体" w:eastAsia="宋体" w:hAnsi="宋体" w:cs="宋体"/>
          <w:spacing w:val="-3"/>
          <w:w w:val="105"/>
          <w:sz w:val="12"/>
          <w:szCs w:val="12"/>
          <w:lang w:eastAsia="zh-CN"/>
        </w:rPr>
        <w:t>该需求</w:t>
      </w:r>
      <w:proofErr w:type="gramEnd"/>
      <w:r>
        <w:rPr>
          <w:rFonts w:ascii="宋体" w:eastAsia="宋体" w:hAnsi="宋体" w:cs="宋体"/>
          <w:spacing w:val="-3"/>
          <w:w w:val="105"/>
          <w:sz w:val="12"/>
          <w:szCs w:val="12"/>
          <w:lang w:eastAsia="zh-CN"/>
        </w:rPr>
        <w:t>被传输所有者标识为负载服务总线。</w:t>
      </w:r>
      <w:r>
        <w:rPr>
          <w:rFonts w:ascii="宋体" w:eastAsia="宋体" w:hAnsi="宋体" w:cs="宋体"/>
          <w:spacing w:val="7"/>
          <w:w w:val="105"/>
          <w:sz w:val="12"/>
          <w:szCs w:val="12"/>
          <w:lang w:eastAsia="zh-CN"/>
        </w:rPr>
        <w:t xml:space="preserve"> </w:t>
      </w:r>
      <w:r>
        <w:rPr>
          <w:rFonts w:ascii="宋体" w:eastAsia="宋体" w:hAnsi="宋体" w:cs="宋体"/>
          <w:spacing w:val="-3"/>
          <w:w w:val="105"/>
          <w:sz w:val="12"/>
          <w:szCs w:val="12"/>
          <w:lang w:eastAsia="zh-CN"/>
        </w:rPr>
        <w:t>负载服务实体负责提供这些信息，通常是通过与传输所有者的协调。</w:t>
      </w:r>
    </w:p>
    <w:p w14:paraId="42B2A8FA" w14:textId="77777777" w:rsidR="006B326C" w:rsidRDefault="009B4794">
      <w:pPr>
        <w:spacing w:before="110"/>
        <w:ind w:left="192" w:right="2935"/>
        <w:rPr>
          <w:rFonts w:ascii="宋体" w:eastAsia="宋体" w:hAnsi="宋体" w:cs="宋体"/>
          <w:sz w:val="12"/>
          <w:szCs w:val="12"/>
        </w:rPr>
      </w:pPr>
      <w:r>
        <w:rPr>
          <w:rFonts w:ascii="Times New Roman" w:eastAsia="Times New Roman" w:hAnsi="Times New Roman" w:cs="Times New Roman"/>
          <w:position w:val="5"/>
          <w:sz w:val="10"/>
          <w:szCs w:val="10"/>
        </w:rPr>
        <w:t xml:space="preserve">3   </w:t>
      </w:r>
      <w:r>
        <w:rPr>
          <w:rFonts w:ascii="Times New Roman" w:eastAsia="Times New Roman" w:hAnsi="Times New Roman" w:cs="Times New Roman"/>
          <w:spacing w:val="19"/>
          <w:position w:val="5"/>
          <w:sz w:val="10"/>
          <w:szCs w:val="10"/>
        </w:rPr>
        <w:t xml:space="preserve"> </w:t>
      </w:r>
      <w:proofErr w:type="spellStart"/>
      <w:r>
        <w:rPr>
          <w:rFonts w:ascii="宋体" w:eastAsia="宋体" w:hAnsi="宋体" w:cs="宋体"/>
          <w:spacing w:val="-3"/>
          <w:sz w:val="12"/>
          <w:szCs w:val="12"/>
        </w:rPr>
        <w:t>包括同步冷凝器和抽水蓄能</w:t>
      </w:r>
      <w:proofErr w:type="spellEnd"/>
      <w:r>
        <w:rPr>
          <w:rFonts w:ascii="宋体" w:eastAsia="宋体" w:hAnsi="宋体" w:cs="宋体"/>
          <w:spacing w:val="-3"/>
          <w:sz w:val="12"/>
          <w:szCs w:val="12"/>
        </w:rPr>
        <w:t>。</w:t>
      </w:r>
    </w:p>
    <w:p w14:paraId="5B094FBE" w14:textId="77777777" w:rsidR="006B326C" w:rsidRDefault="006B326C">
      <w:pPr>
        <w:rPr>
          <w:rFonts w:ascii="宋体" w:eastAsia="宋体" w:hAnsi="宋体" w:cs="宋体"/>
          <w:sz w:val="20"/>
          <w:szCs w:val="20"/>
        </w:rPr>
      </w:pPr>
    </w:p>
    <w:p w14:paraId="0F450C76" w14:textId="77777777" w:rsidR="006B326C" w:rsidRDefault="006B326C">
      <w:pPr>
        <w:rPr>
          <w:rFonts w:ascii="宋体" w:eastAsia="宋体" w:hAnsi="宋体" w:cs="宋体"/>
          <w:sz w:val="20"/>
          <w:szCs w:val="20"/>
        </w:rPr>
      </w:pPr>
    </w:p>
    <w:p w14:paraId="66FBB593" w14:textId="77777777" w:rsidR="006B326C" w:rsidRDefault="006B326C">
      <w:pPr>
        <w:spacing w:before="12"/>
        <w:rPr>
          <w:rFonts w:ascii="宋体" w:eastAsia="宋体" w:hAnsi="宋体" w:cs="宋体"/>
          <w:sz w:val="17"/>
          <w:szCs w:val="17"/>
        </w:rPr>
      </w:pPr>
    </w:p>
    <w:p w14:paraId="6171B6C5" w14:textId="77777777" w:rsidR="006B326C" w:rsidRDefault="009B4794">
      <w:pPr>
        <w:ind w:left="6915"/>
        <w:rPr>
          <w:rFonts w:ascii="宋体" w:eastAsia="宋体" w:hAnsi="宋体" w:cs="宋体"/>
          <w:sz w:val="14"/>
          <w:szCs w:val="14"/>
        </w:rPr>
      </w:pPr>
      <w:r>
        <w:rPr>
          <w:rFonts w:ascii="Times New Roman" w:eastAsia="Times New Roman" w:hAnsi="Times New Roman" w:cs="Times New Roman"/>
          <w:sz w:val="14"/>
          <w:szCs w:val="14"/>
        </w:rPr>
        <w:t>13</w:t>
      </w:r>
      <w:r>
        <w:rPr>
          <w:rFonts w:ascii="宋体" w:eastAsia="宋体" w:hAnsi="宋体" w:cs="宋体"/>
          <w:b/>
          <w:bCs/>
          <w:sz w:val="14"/>
          <w:szCs w:val="14"/>
        </w:rPr>
        <w:t>第19页第10</w:t>
      </w:r>
    </w:p>
    <w:p w14:paraId="627D92C2" w14:textId="77777777" w:rsidR="006B326C" w:rsidRDefault="006B326C">
      <w:pPr>
        <w:rPr>
          <w:rFonts w:ascii="宋体" w:eastAsia="宋体" w:hAnsi="宋体" w:cs="宋体"/>
          <w:sz w:val="14"/>
          <w:szCs w:val="14"/>
        </w:rPr>
        <w:sectPr w:rsidR="006B326C">
          <w:headerReference w:type="default" r:id="rId107"/>
          <w:footerReference w:type="default" r:id="rId108"/>
          <w:pgSz w:w="12240" w:h="15840"/>
          <w:pgMar w:top="3960" w:right="900" w:bottom="280" w:left="920" w:header="3766" w:footer="0" w:gutter="0"/>
          <w:cols w:space="720"/>
        </w:sectPr>
      </w:pPr>
    </w:p>
    <w:p w14:paraId="06740B99" w14:textId="77777777" w:rsidR="006B326C" w:rsidRDefault="006B326C">
      <w:pPr>
        <w:rPr>
          <w:rFonts w:ascii="宋体" w:eastAsia="宋体" w:hAnsi="宋体" w:cs="宋体"/>
          <w:b/>
          <w:bCs/>
          <w:sz w:val="20"/>
          <w:szCs w:val="20"/>
        </w:rPr>
      </w:pPr>
    </w:p>
    <w:p w14:paraId="2CEDAE5F" w14:textId="77777777" w:rsidR="006B326C" w:rsidRDefault="006B326C">
      <w:pPr>
        <w:rPr>
          <w:rFonts w:ascii="宋体" w:eastAsia="宋体" w:hAnsi="宋体" w:cs="宋体"/>
          <w:b/>
          <w:bCs/>
          <w:sz w:val="20"/>
          <w:szCs w:val="20"/>
        </w:rPr>
      </w:pPr>
    </w:p>
    <w:p w14:paraId="3547386C" w14:textId="77777777" w:rsidR="006B326C" w:rsidRDefault="006B326C">
      <w:pPr>
        <w:rPr>
          <w:rFonts w:ascii="宋体" w:eastAsia="宋体" w:hAnsi="宋体" w:cs="宋体"/>
          <w:b/>
          <w:bCs/>
          <w:sz w:val="20"/>
          <w:szCs w:val="20"/>
        </w:rPr>
      </w:pPr>
    </w:p>
    <w:p w14:paraId="084C4CC6" w14:textId="77777777" w:rsidR="006B326C" w:rsidRDefault="006B326C">
      <w:pPr>
        <w:rPr>
          <w:rFonts w:ascii="宋体" w:eastAsia="宋体" w:hAnsi="宋体" w:cs="宋体"/>
          <w:b/>
          <w:bCs/>
          <w:sz w:val="20"/>
          <w:szCs w:val="20"/>
        </w:rPr>
      </w:pPr>
    </w:p>
    <w:p w14:paraId="7229EA9E" w14:textId="77777777" w:rsidR="006B326C" w:rsidRDefault="006B326C">
      <w:pPr>
        <w:rPr>
          <w:rFonts w:ascii="宋体" w:eastAsia="宋体" w:hAnsi="宋体" w:cs="宋体"/>
          <w:b/>
          <w:bCs/>
          <w:sz w:val="20"/>
          <w:szCs w:val="20"/>
        </w:rPr>
      </w:pPr>
    </w:p>
    <w:p w14:paraId="4D1AB36C" w14:textId="77777777" w:rsidR="006B326C" w:rsidRDefault="006B326C">
      <w:pPr>
        <w:rPr>
          <w:rFonts w:ascii="宋体" w:eastAsia="宋体" w:hAnsi="宋体" w:cs="宋体"/>
          <w:b/>
          <w:bCs/>
          <w:sz w:val="20"/>
          <w:szCs w:val="20"/>
        </w:rPr>
      </w:pPr>
    </w:p>
    <w:p w14:paraId="1462122D" w14:textId="77777777" w:rsidR="006B326C" w:rsidRDefault="006B326C">
      <w:pPr>
        <w:rPr>
          <w:rFonts w:ascii="宋体" w:eastAsia="宋体" w:hAnsi="宋体" w:cs="宋体"/>
          <w:b/>
          <w:bCs/>
          <w:sz w:val="20"/>
          <w:szCs w:val="20"/>
        </w:rPr>
      </w:pPr>
    </w:p>
    <w:p w14:paraId="115FF6F5" w14:textId="77777777" w:rsidR="006B326C" w:rsidRDefault="006B326C">
      <w:pPr>
        <w:rPr>
          <w:rFonts w:ascii="宋体" w:eastAsia="宋体" w:hAnsi="宋体" w:cs="宋体"/>
          <w:b/>
          <w:bCs/>
          <w:sz w:val="20"/>
          <w:szCs w:val="20"/>
        </w:rPr>
      </w:pPr>
    </w:p>
    <w:p w14:paraId="2991C7BB" w14:textId="77777777" w:rsidR="006B326C" w:rsidRDefault="006B326C">
      <w:pPr>
        <w:spacing w:before="12"/>
        <w:rPr>
          <w:rFonts w:ascii="宋体" w:eastAsia="宋体" w:hAnsi="宋体" w:cs="宋体"/>
          <w:b/>
          <w:bCs/>
          <w:sz w:val="27"/>
          <w:szCs w:val="27"/>
        </w:rPr>
      </w:pPr>
    </w:p>
    <w:p w14:paraId="58A829A6" w14:textId="77777777" w:rsidR="006B326C" w:rsidRDefault="00132B46">
      <w:pPr>
        <w:spacing w:line="20" w:lineRule="exact"/>
        <w:ind w:left="16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7297C3FF">
          <v:group id="_x0000_s1029" style="width:503.6pt;height:.4pt;mso-position-horizontal-relative:char;mso-position-vertical-relative:line" coordsize="10072,8">
            <v:group id="_x0000_s1030" style="position:absolute;left:4;top:4;width:10065;height:2" coordorigin="4,4" coordsize="10065,2">
              <v:shape id="_x0000_s1031" style="position:absolute;left:4;top:4;width:10065;height:2" coordorigin="4,4" coordsize="10065,0" path="m4,4r10064,e" filled="f" strokeweight=".1309mm">
                <v:path arrowok="t"/>
              </v:shape>
            </v:group>
            <w10:anchorlock/>
          </v:group>
        </w:pict>
      </w:r>
    </w:p>
    <w:p w14:paraId="4652A18B" w14:textId="77777777" w:rsidR="006B326C" w:rsidRDefault="006B326C">
      <w:pPr>
        <w:rPr>
          <w:rFonts w:ascii="宋体" w:eastAsia="宋体" w:hAnsi="宋体" w:cs="宋体"/>
          <w:b/>
          <w:bCs/>
          <w:sz w:val="24"/>
          <w:szCs w:val="24"/>
        </w:rPr>
      </w:pPr>
    </w:p>
    <w:tbl>
      <w:tblPr>
        <w:tblStyle w:val="TableNormal"/>
        <w:tblW w:w="0" w:type="auto"/>
        <w:tblInd w:w="109" w:type="dxa"/>
        <w:tblLayout w:type="fixed"/>
        <w:tblLook w:val="01E0" w:firstRow="1" w:lastRow="1" w:firstColumn="1" w:lastColumn="1" w:noHBand="0" w:noVBand="0"/>
      </w:tblPr>
      <w:tblGrid>
        <w:gridCol w:w="278"/>
        <w:gridCol w:w="4120"/>
        <w:gridCol w:w="3206"/>
        <w:gridCol w:w="2583"/>
      </w:tblGrid>
      <w:tr w:rsidR="006B326C" w14:paraId="0B0DEA96" w14:textId="77777777">
        <w:trPr>
          <w:trHeight w:hRule="exact" w:val="232"/>
        </w:trPr>
        <w:tc>
          <w:tcPr>
            <w:tcW w:w="4398" w:type="dxa"/>
            <w:gridSpan w:val="2"/>
            <w:tcBorders>
              <w:top w:val="single" w:sz="3" w:space="0" w:color="000000"/>
              <w:left w:val="single" w:sz="3" w:space="0" w:color="000000"/>
              <w:bottom w:val="nil"/>
              <w:right w:val="single" w:sz="3" w:space="0" w:color="000000"/>
            </w:tcBorders>
            <w:shd w:val="clear" w:color="auto" w:fill="D9D9D9"/>
          </w:tcPr>
          <w:p w14:paraId="6B0C1BF9" w14:textId="77777777" w:rsidR="006B326C" w:rsidRDefault="009B4794">
            <w:pPr>
              <w:pStyle w:val="TableParagraph"/>
              <w:spacing w:line="205" w:lineRule="exact"/>
              <w:ind w:left="2"/>
              <w:jc w:val="center"/>
              <w:rPr>
                <w:rFonts w:ascii="宋体" w:eastAsia="宋体" w:hAnsi="宋体" w:cs="宋体"/>
                <w:sz w:val="18"/>
                <w:szCs w:val="18"/>
              </w:rPr>
            </w:pPr>
            <w:proofErr w:type="spellStart"/>
            <w:r>
              <w:rPr>
                <w:rFonts w:ascii="宋体" w:eastAsia="宋体" w:hAnsi="宋体" w:cs="宋体"/>
                <w:b/>
                <w:bCs/>
                <w:w w:val="105"/>
                <w:sz w:val="18"/>
                <w:szCs w:val="18"/>
              </w:rPr>
              <w:t>稳态</w:t>
            </w:r>
            <w:proofErr w:type="spellEnd"/>
          </w:p>
        </w:tc>
        <w:tc>
          <w:tcPr>
            <w:tcW w:w="3206" w:type="dxa"/>
            <w:tcBorders>
              <w:top w:val="single" w:sz="3" w:space="0" w:color="000000"/>
              <w:left w:val="single" w:sz="3" w:space="0" w:color="000000"/>
              <w:bottom w:val="nil"/>
              <w:right w:val="single" w:sz="3" w:space="0" w:color="000000"/>
            </w:tcBorders>
            <w:shd w:val="clear" w:color="auto" w:fill="D9D9D9"/>
          </w:tcPr>
          <w:p w14:paraId="4A9A0E6D" w14:textId="77777777" w:rsidR="006B326C" w:rsidRDefault="009B4794">
            <w:pPr>
              <w:pStyle w:val="TableParagraph"/>
              <w:spacing w:line="205" w:lineRule="exact"/>
              <w:ind w:left="1"/>
              <w:jc w:val="center"/>
              <w:rPr>
                <w:rFonts w:ascii="宋体" w:eastAsia="宋体" w:hAnsi="宋体" w:cs="宋体"/>
                <w:sz w:val="18"/>
                <w:szCs w:val="18"/>
              </w:rPr>
            </w:pPr>
            <w:proofErr w:type="spellStart"/>
            <w:r>
              <w:rPr>
                <w:rFonts w:ascii="宋体" w:eastAsia="宋体" w:hAnsi="宋体" w:cs="宋体"/>
                <w:b/>
                <w:bCs/>
                <w:w w:val="105"/>
                <w:sz w:val="18"/>
                <w:szCs w:val="18"/>
              </w:rPr>
              <w:t>动态</w:t>
            </w:r>
            <w:proofErr w:type="spellEnd"/>
          </w:p>
        </w:tc>
        <w:tc>
          <w:tcPr>
            <w:tcW w:w="2583" w:type="dxa"/>
            <w:vMerge w:val="restart"/>
            <w:tcBorders>
              <w:top w:val="single" w:sz="3" w:space="0" w:color="000000"/>
              <w:left w:val="single" w:sz="3" w:space="0" w:color="000000"/>
              <w:right w:val="single" w:sz="3" w:space="0" w:color="000000"/>
            </w:tcBorders>
            <w:shd w:val="clear" w:color="auto" w:fill="D9D9D9"/>
          </w:tcPr>
          <w:p w14:paraId="132845E4" w14:textId="77777777" w:rsidR="006B326C" w:rsidRDefault="009B4794">
            <w:pPr>
              <w:pStyle w:val="TableParagraph"/>
              <w:spacing w:line="205" w:lineRule="exact"/>
              <w:ind w:right="1"/>
              <w:jc w:val="center"/>
              <w:rPr>
                <w:rFonts w:ascii="宋体" w:eastAsia="宋体" w:hAnsi="宋体" w:cs="宋体"/>
                <w:sz w:val="18"/>
                <w:szCs w:val="18"/>
              </w:rPr>
            </w:pPr>
            <w:proofErr w:type="spellStart"/>
            <w:r>
              <w:rPr>
                <w:rFonts w:ascii="宋体" w:eastAsia="宋体" w:hAnsi="宋体" w:cs="宋体"/>
                <w:b/>
                <w:bCs/>
                <w:w w:val="105"/>
                <w:sz w:val="18"/>
                <w:szCs w:val="18"/>
              </w:rPr>
              <w:t>短路</w:t>
            </w:r>
            <w:proofErr w:type="spellEnd"/>
          </w:p>
        </w:tc>
      </w:tr>
      <w:tr w:rsidR="006B326C" w14:paraId="01280F23" w14:textId="77777777">
        <w:trPr>
          <w:trHeight w:hRule="exact" w:val="236"/>
        </w:trPr>
        <w:tc>
          <w:tcPr>
            <w:tcW w:w="4398" w:type="dxa"/>
            <w:gridSpan w:val="2"/>
            <w:tcBorders>
              <w:top w:val="nil"/>
              <w:left w:val="single" w:sz="3" w:space="0" w:color="000000"/>
              <w:bottom w:val="nil"/>
              <w:right w:val="single" w:sz="3" w:space="0" w:color="000000"/>
            </w:tcBorders>
            <w:shd w:val="clear" w:color="auto" w:fill="D9D9D9"/>
          </w:tcPr>
          <w:p w14:paraId="2FED3D28" w14:textId="77777777" w:rsidR="006B326C" w:rsidRDefault="009B4794">
            <w:pPr>
              <w:pStyle w:val="TableParagraph"/>
              <w:spacing w:line="210" w:lineRule="exact"/>
              <w:ind w:left="94"/>
              <w:rPr>
                <w:rFonts w:ascii="宋体" w:eastAsia="宋体" w:hAnsi="宋体" w:cs="宋体"/>
                <w:sz w:val="19"/>
                <w:szCs w:val="19"/>
                <w:lang w:eastAsia="zh-CN"/>
              </w:rPr>
            </w:pPr>
            <w:r>
              <w:rPr>
                <w:rFonts w:ascii="宋体" w:eastAsia="宋体" w:hAnsi="宋体" w:cs="宋体"/>
                <w:i/>
                <w:spacing w:val="-58"/>
                <w:sz w:val="19"/>
                <w:szCs w:val="19"/>
                <w:lang w:eastAsia="zh-CN"/>
              </w:rPr>
              <w:t>(带星号的项目表示随系统运行状态或条件而变化的</w:t>
            </w:r>
          </w:p>
        </w:tc>
        <w:tc>
          <w:tcPr>
            <w:tcW w:w="3206" w:type="dxa"/>
            <w:tcBorders>
              <w:top w:val="nil"/>
              <w:left w:val="single" w:sz="3" w:space="0" w:color="000000"/>
              <w:bottom w:val="nil"/>
              <w:right w:val="single" w:sz="3" w:space="0" w:color="000000"/>
            </w:tcBorders>
            <w:shd w:val="clear" w:color="auto" w:fill="D9D9D9"/>
          </w:tcPr>
          <w:p w14:paraId="3B4FF801" w14:textId="77777777" w:rsidR="006B326C" w:rsidRDefault="009B4794">
            <w:pPr>
              <w:pStyle w:val="TableParagraph"/>
              <w:spacing w:line="210" w:lineRule="exact"/>
              <w:ind w:left="131"/>
              <w:rPr>
                <w:rFonts w:ascii="宋体" w:eastAsia="宋体" w:hAnsi="宋体" w:cs="宋体"/>
                <w:sz w:val="19"/>
                <w:szCs w:val="19"/>
                <w:lang w:eastAsia="zh-CN"/>
              </w:rPr>
            </w:pPr>
            <w:r>
              <w:rPr>
                <w:rFonts w:ascii="宋体" w:eastAsia="宋体" w:hAnsi="宋体" w:cs="宋体"/>
                <w:i/>
                <w:spacing w:val="-52"/>
                <w:sz w:val="19"/>
                <w:szCs w:val="19"/>
                <w:lang w:eastAsia="zh-CN"/>
              </w:rPr>
              <w:t>(如果以用户编写的模型代替通用模</w:t>
            </w:r>
          </w:p>
        </w:tc>
        <w:tc>
          <w:tcPr>
            <w:tcW w:w="2583" w:type="dxa"/>
            <w:vMerge/>
            <w:tcBorders>
              <w:left w:val="single" w:sz="3" w:space="0" w:color="000000"/>
              <w:right w:val="single" w:sz="3" w:space="0" w:color="000000"/>
            </w:tcBorders>
            <w:shd w:val="clear" w:color="auto" w:fill="D9D9D9"/>
          </w:tcPr>
          <w:p w14:paraId="05EA1B5A" w14:textId="77777777" w:rsidR="006B326C" w:rsidRDefault="006B326C">
            <w:pPr>
              <w:rPr>
                <w:lang w:eastAsia="zh-CN"/>
              </w:rPr>
            </w:pPr>
          </w:p>
        </w:tc>
      </w:tr>
      <w:tr w:rsidR="006B326C" w14:paraId="4AB4334D" w14:textId="77777777">
        <w:trPr>
          <w:trHeight w:hRule="exact" w:val="241"/>
        </w:trPr>
        <w:tc>
          <w:tcPr>
            <w:tcW w:w="4398" w:type="dxa"/>
            <w:gridSpan w:val="2"/>
            <w:tcBorders>
              <w:top w:val="nil"/>
              <w:left w:val="single" w:sz="3" w:space="0" w:color="000000"/>
              <w:bottom w:val="nil"/>
              <w:right w:val="single" w:sz="3" w:space="0" w:color="000000"/>
            </w:tcBorders>
            <w:shd w:val="clear" w:color="auto" w:fill="D9D9D9"/>
          </w:tcPr>
          <w:p w14:paraId="78D9511B" w14:textId="77777777" w:rsidR="006B326C" w:rsidRDefault="009B4794">
            <w:pPr>
              <w:pStyle w:val="TableParagraph"/>
              <w:spacing w:line="215" w:lineRule="exact"/>
              <w:ind w:left="94"/>
              <w:rPr>
                <w:rFonts w:ascii="宋体" w:eastAsia="宋体" w:hAnsi="宋体" w:cs="宋体"/>
                <w:sz w:val="19"/>
                <w:szCs w:val="19"/>
                <w:lang w:eastAsia="zh-CN"/>
              </w:rPr>
            </w:pPr>
            <w:r>
              <w:rPr>
                <w:rFonts w:ascii="宋体" w:eastAsia="宋体" w:hAnsi="宋体" w:cs="宋体"/>
                <w:i/>
                <w:spacing w:val="-38"/>
                <w:w w:val="95"/>
                <w:sz w:val="19"/>
                <w:szCs w:val="19"/>
                <w:lang w:eastAsia="zh-CN"/>
              </w:rPr>
              <w:t xml:space="preserve">数据。  </w:t>
            </w:r>
            <w:r>
              <w:rPr>
                <w:rFonts w:ascii="宋体" w:eastAsia="宋体" w:hAnsi="宋体" w:cs="宋体"/>
                <w:i/>
                <w:spacing w:val="9"/>
                <w:w w:val="95"/>
                <w:sz w:val="19"/>
                <w:szCs w:val="19"/>
                <w:lang w:eastAsia="zh-CN"/>
              </w:rPr>
              <w:t xml:space="preserve"> </w:t>
            </w:r>
            <w:r>
              <w:rPr>
                <w:rFonts w:ascii="宋体" w:eastAsia="宋体" w:hAnsi="宋体" w:cs="宋体"/>
                <w:i/>
                <w:spacing w:val="-58"/>
                <w:w w:val="95"/>
                <w:sz w:val="19"/>
                <w:szCs w:val="19"/>
                <w:lang w:eastAsia="zh-CN"/>
              </w:rPr>
              <w:t>这些项目可能为不同的建模场景提供了不同</w:t>
            </w:r>
          </w:p>
        </w:tc>
        <w:tc>
          <w:tcPr>
            <w:tcW w:w="3206" w:type="dxa"/>
            <w:tcBorders>
              <w:top w:val="nil"/>
              <w:left w:val="single" w:sz="3" w:space="0" w:color="000000"/>
              <w:bottom w:val="nil"/>
              <w:right w:val="single" w:sz="3" w:space="0" w:color="000000"/>
            </w:tcBorders>
            <w:shd w:val="clear" w:color="auto" w:fill="D9D9D9"/>
          </w:tcPr>
          <w:p w14:paraId="44097D22" w14:textId="77777777" w:rsidR="006B326C" w:rsidRDefault="009B4794">
            <w:pPr>
              <w:pStyle w:val="TableParagraph"/>
              <w:spacing w:line="215" w:lineRule="exact"/>
              <w:ind w:left="96"/>
              <w:rPr>
                <w:rFonts w:ascii="宋体" w:eastAsia="宋体" w:hAnsi="宋体" w:cs="宋体"/>
                <w:sz w:val="19"/>
                <w:szCs w:val="19"/>
                <w:lang w:eastAsia="zh-CN"/>
              </w:rPr>
            </w:pPr>
            <w:proofErr w:type="gramStart"/>
            <w:r>
              <w:rPr>
                <w:rFonts w:ascii="宋体" w:eastAsia="宋体" w:hAnsi="宋体" w:cs="宋体"/>
                <w:i/>
                <w:spacing w:val="-44"/>
                <w:sz w:val="19"/>
                <w:szCs w:val="19"/>
                <w:lang w:eastAsia="zh-CN"/>
              </w:rPr>
              <w:t>型或库模型</w:t>
            </w:r>
            <w:proofErr w:type="gramEnd"/>
            <w:r>
              <w:rPr>
                <w:rFonts w:ascii="宋体" w:eastAsia="宋体" w:hAnsi="宋体" w:cs="宋体"/>
                <w:i/>
                <w:spacing w:val="-44"/>
                <w:sz w:val="19"/>
                <w:szCs w:val="19"/>
                <w:lang w:eastAsia="zh-CN"/>
              </w:rPr>
              <w:t>，则必须包括模型的特</w:t>
            </w:r>
          </w:p>
        </w:tc>
        <w:tc>
          <w:tcPr>
            <w:tcW w:w="2583" w:type="dxa"/>
            <w:vMerge/>
            <w:tcBorders>
              <w:left w:val="single" w:sz="3" w:space="0" w:color="000000"/>
              <w:right w:val="single" w:sz="3" w:space="0" w:color="000000"/>
            </w:tcBorders>
            <w:shd w:val="clear" w:color="auto" w:fill="D9D9D9"/>
          </w:tcPr>
          <w:p w14:paraId="3B125E30" w14:textId="77777777" w:rsidR="006B326C" w:rsidRDefault="006B326C">
            <w:pPr>
              <w:rPr>
                <w:lang w:eastAsia="zh-CN"/>
              </w:rPr>
            </w:pPr>
          </w:p>
        </w:tc>
      </w:tr>
      <w:tr w:rsidR="006B326C" w14:paraId="449AD1A0" w14:textId="77777777">
        <w:trPr>
          <w:trHeight w:hRule="exact" w:val="241"/>
        </w:trPr>
        <w:tc>
          <w:tcPr>
            <w:tcW w:w="4398" w:type="dxa"/>
            <w:gridSpan w:val="2"/>
            <w:vMerge w:val="restart"/>
            <w:tcBorders>
              <w:top w:val="nil"/>
              <w:left w:val="single" w:sz="3" w:space="0" w:color="000000"/>
              <w:right w:val="single" w:sz="3" w:space="0" w:color="000000"/>
            </w:tcBorders>
            <w:shd w:val="clear" w:color="auto" w:fill="D9D9D9"/>
          </w:tcPr>
          <w:p w14:paraId="7E20DEF8" w14:textId="77777777" w:rsidR="006B326C" w:rsidRDefault="009B4794">
            <w:pPr>
              <w:pStyle w:val="TableParagraph"/>
              <w:spacing w:line="215" w:lineRule="exact"/>
              <w:ind w:left="38"/>
              <w:jc w:val="center"/>
              <w:rPr>
                <w:rFonts w:ascii="宋体" w:eastAsia="宋体" w:hAnsi="宋体" w:cs="宋体"/>
                <w:sz w:val="19"/>
                <w:szCs w:val="19"/>
              </w:rPr>
            </w:pPr>
            <w:proofErr w:type="spellStart"/>
            <w:r>
              <w:rPr>
                <w:rFonts w:ascii="宋体" w:eastAsia="宋体" w:hAnsi="宋体" w:cs="宋体"/>
                <w:i/>
                <w:spacing w:val="-44"/>
                <w:sz w:val="19"/>
                <w:szCs w:val="19"/>
              </w:rPr>
              <w:t>的数据</w:t>
            </w:r>
            <w:proofErr w:type="spellEnd"/>
            <w:r>
              <w:rPr>
                <w:rFonts w:ascii="宋体" w:eastAsia="宋体" w:hAnsi="宋体" w:cs="宋体"/>
                <w:i/>
                <w:spacing w:val="-44"/>
                <w:sz w:val="19"/>
                <w:szCs w:val="19"/>
              </w:rPr>
              <w:t>)</w:t>
            </w:r>
          </w:p>
        </w:tc>
        <w:tc>
          <w:tcPr>
            <w:tcW w:w="3206" w:type="dxa"/>
            <w:tcBorders>
              <w:top w:val="nil"/>
              <w:left w:val="single" w:sz="3" w:space="0" w:color="000000"/>
              <w:bottom w:val="nil"/>
              <w:right w:val="single" w:sz="3" w:space="0" w:color="000000"/>
            </w:tcBorders>
            <w:shd w:val="clear" w:color="auto" w:fill="D9D9D9"/>
          </w:tcPr>
          <w:p w14:paraId="4E16D3AB" w14:textId="77777777" w:rsidR="006B326C" w:rsidRDefault="009B4794">
            <w:pPr>
              <w:pStyle w:val="TableParagraph"/>
              <w:spacing w:line="215" w:lineRule="exact"/>
              <w:ind w:left="88"/>
              <w:rPr>
                <w:rFonts w:ascii="宋体" w:eastAsia="宋体" w:hAnsi="宋体" w:cs="宋体"/>
                <w:sz w:val="19"/>
                <w:szCs w:val="19"/>
              </w:rPr>
            </w:pPr>
            <w:proofErr w:type="spellStart"/>
            <w:r>
              <w:rPr>
                <w:rFonts w:ascii="宋体" w:eastAsia="宋体" w:hAnsi="宋体" w:cs="宋体"/>
                <w:i/>
                <w:spacing w:val="-53"/>
                <w:sz w:val="19"/>
                <w:szCs w:val="19"/>
              </w:rPr>
              <w:t>性，包括框图、值</w:t>
            </w:r>
            <w:proofErr w:type="spellEnd"/>
          </w:p>
        </w:tc>
        <w:tc>
          <w:tcPr>
            <w:tcW w:w="2583" w:type="dxa"/>
            <w:vMerge/>
            <w:tcBorders>
              <w:left w:val="single" w:sz="3" w:space="0" w:color="000000"/>
              <w:right w:val="single" w:sz="3" w:space="0" w:color="000000"/>
            </w:tcBorders>
            <w:shd w:val="clear" w:color="auto" w:fill="D9D9D9"/>
          </w:tcPr>
          <w:p w14:paraId="5CC31F76" w14:textId="77777777" w:rsidR="006B326C" w:rsidRDefault="006B326C"/>
        </w:tc>
      </w:tr>
      <w:tr w:rsidR="006B326C" w14:paraId="3F6CFD9D" w14:textId="77777777">
        <w:trPr>
          <w:trHeight w:hRule="exact" w:val="241"/>
        </w:trPr>
        <w:tc>
          <w:tcPr>
            <w:tcW w:w="4398" w:type="dxa"/>
            <w:gridSpan w:val="2"/>
            <w:vMerge/>
            <w:tcBorders>
              <w:left w:val="single" w:sz="3" w:space="0" w:color="000000"/>
              <w:right w:val="single" w:sz="3" w:space="0" w:color="000000"/>
            </w:tcBorders>
            <w:shd w:val="clear" w:color="auto" w:fill="D9D9D9"/>
          </w:tcPr>
          <w:p w14:paraId="0268C637" w14:textId="77777777" w:rsidR="006B326C" w:rsidRDefault="006B326C"/>
        </w:tc>
        <w:tc>
          <w:tcPr>
            <w:tcW w:w="3206" w:type="dxa"/>
            <w:tcBorders>
              <w:top w:val="nil"/>
              <w:left w:val="single" w:sz="3" w:space="0" w:color="000000"/>
              <w:bottom w:val="nil"/>
              <w:right w:val="single" w:sz="3" w:space="0" w:color="000000"/>
            </w:tcBorders>
            <w:shd w:val="clear" w:color="auto" w:fill="D9D9D9"/>
          </w:tcPr>
          <w:p w14:paraId="0888CC5A" w14:textId="77777777" w:rsidR="006B326C" w:rsidRDefault="009B4794">
            <w:pPr>
              <w:pStyle w:val="TableParagraph"/>
              <w:spacing w:line="215" w:lineRule="exact"/>
              <w:ind w:left="202"/>
              <w:rPr>
                <w:rFonts w:ascii="宋体" w:eastAsia="宋体" w:hAnsi="宋体" w:cs="宋体"/>
                <w:sz w:val="19"/>
                <w:szCs w:val="19"/>
                <w:lang w:eastAsia="zh-CN"/>
              </w:rPr>
            </w:pPr>
            <w:r>
              <w:rPr>
                <w:rFonts w:ascii="宋体" w:eastAsia="宋体" w:hAnsi="宋体" w:cs="宋体"/>
                <w:i/>
                <w:spacing w:val="-44"/>
                <w:sz w:val="19"/>
                <w:szCs w:val="19"/>
                <w:lang w:eastAsia="zh-CN"/>
              </w:rPr>
              <w:t>以及所有模型参数的名称，以及</w:t>
            </w:r>
          </w:p>
        </w:tc>
        <w:tc>
          <w:tcPr>
            <w:tcW w:w="2583" w:type="dxa"/>
            <w:vMerge/>
            <w:tcBorders>
              <w:left w:val="single" w:sz="3" w:space="0" w:color="000000"/>
              <w:right w:val="single" w:sz="3" w:space="0" w:color="000000"/>
            </w:tcBorders>
            <w:shd w:val="clear" w:color="auto" w:fill="D9D9D9"/>
          </w:tcPr>
          <w:p w14:paraId="03145E29" w14:textId="77777777" w:rsidR="006B326C" w:rsidRDefault="006B326C">
            <w:pPr>
              <w:rPr>
                <w:lang w:eastAsia="zh-CN"/>
              </w:rPr>
            </w:pPr>
          </w:p>
        </w:tc>
      </w:tr>
      <w:tr w:rsidR="006B326C" w14:paraId="4F257851" w14:textId="77777777">
        <w:trPr>
          <w:trHeight w:hRule="exact" w:val="401"/>
        </w:trPr>
        <w:tc>
          <w:tcPr>
            <w:tcW w:w="4398" w:type="dxa"/>
            <w:gridSpan w:val="2"/>
            <w:vMerge/>
            <w:tcBorders>
              <w:left w:val="single" w:sz="3" w:space="0" w:color="000000"/>
              <w:bottom w:val="single" w:sz="3" w:space="0" w:color="000000"/>
              <w:right w:val="single" w:sz="3" w:space="0" w:color="000000"/>
            </w:tcBorders>
            <w:shd w:val="clear" w:color="auto" w:fill="D9D9D9"/>
          </w:tcPr>
          <w:p w14:paraId="534A397F" w14:textId="77777777" w:rsidR="006B326C" w:rsidRDefault="006B326C">
            <w:pPr>
              <w:rPr>
                <w:lang w:eastAsia="zh-CN"/>
              </w:rPr>
            </w:pPr>
          </w:p>
        </w:tc>
        <w:tc>
          <w:tcPr>
            <w:tcW w:w="3206" w:type="dxa"/>
            <w:tcBorders>
              <w:top w:val="nil"/>
              <w:left w:val="single" w:sz="3" w:space="0" w:color="000000"/>
              <w:bottom w:val="single" w:sz="3" w:space="0" w:color="000000"/>
              <w:right w:val="single" w:sz="3" w:space="0" w:color="000000"/>
            </w:tcBorders>
            <w:shd w:val="clear" w:color="auto" w:fill="D9D9D9"/>
          </w:tcPr>
          <w:p w14:paraId="618C8F55" w14:textId="77777777" w:rsidR="006B326C" w:rsidRDefault="009B4794">
            <w:pPr>
              <w:pStyle w:val="TableParagraph"/>
              <w:spacing w:line="215" w:lineRule="exact"/>
              <w:ind w:left="433"/>
              <w:rPr>
                <w:rFonts w:ascii="宋体" w:eastAsia="宋体" w:hAnsi="宋体" w:cs="宋体"/>
                <w:sz w:val="19"/>
                <w:szCs w:val="19"/>
              </w:rPr>
            </w:pPr>
            <w:proofErr w:type="spellStart"/>
            <w:r>
              <w:rPr>
                <w:rFonts w:ascii="宋体" w:eastAsia="宋体" w:hAnsi="宋体" w:cs="宋体"/>
                <w:i/>
                <w:spacing w:val="-55"/>
                <w:sz w:val="19"/>
                <w:szCs w:val="19"/>
              </w:rPr>
              <w:t>所有状态变量的列表</w:t>
            </w:r>
            <w:proofErr w:type="spellEnd"/>
            <w:r>
              <w:rPr>
                <w:rFonts w:ascii="宋体" w:eastAsia="宋体" w:hAnsi="宋体" w:cs="宋体"/>
                <w:i/>
                <w:spacing w:val="-55"/>
                <w:sz w:val="19"/>
                <w:szCs w:val="19"/>
              </w:rPr>
              <w:t>)</w:t>
            </w:r>
          </w:p>
        </w:tc>
        <w:tc>
          <w:tcPr>
            <w:tcW w:w="2583" w:type="dxa"/>
            <w:vMerge/>
            <w:tcBorders>
              <w:left w:val="single" w:sz="3" w:space="0" w:color="000000"/>
              <w:bottom w:val="single" w:sz="3" w:space="0" w:color="000000"/>
              <w:right w:val="single" w:sz="3" w:space="0" w:color="000000"/>
            </w:tcBorders>
            <w:shd w:val="clear" w:color="auto" w:fill="D9D9D9"/>
          </w:tcPr>
          <w:p w14:paraId="686393AE" w14:textId="77777777" w:rsidR="006B326C" w:rsidRDefault="006B326C"/>
        </w:tc>
      </w:tr>
      <w:tr w:rsidR="006B326C" w14:paraId="4A1A1985" w14:textId="77777777">
        <w:trPr>
          <w:trHeight w:hRule="exact" w:val="181"/>
        </w:trPr>
        <w:tc>
          <w:tcPr>
            <w:tcW w:w="278" w:type="dxa"/>
            <w:tcBorders>
              <w:top w:val="single" w:sz="3" w:space="0" w:color="000000"/>
              <w:left w:val="single" w:sz="3" w:space="0" w:color="000000"/>
              <w:bottom w:val="nil"/>
              <w:right w:val="nil"/>
            </w:tcBorders>
          </w:tcPr>
          <w:p w14:paraId="6B8589CC" w14:textId="77777777" w:rsidR="006B326C" w:rsidRDefault="006B326C"/>
        </w:tc>
        <w:tc>
          <w:tcPr>
            <w:tcW w:w="4120" w:type="dxa"/>
            <w:tcBorders>
              <w:top w:val="single" w:sz="3" w:space="0" w:color="000000"/>
              <w:left w:val="nil"/>
              <w:bottom w:val="nil"/>
              <w:right w:val="single" w:sz="3" w:space="0" w:color="000000"/>
            </w:tcBorders>
          </w:tcPr>
          <w:p w14:paraId="7D045729" w14:textId="77777777" w:rsidR="006B326C" w:rsidRDefault="009B4794">
            <w:pPr>
              <w:pStyle w:val="TableParagraph"/>
              <w:spacing w:line="155" w:lineRule="exact"/>
              <w:ind w:left="365"/>
              <w:rPr>
                <w:rFonts w:ascii="宋体" w:eastAsia="宋体" w:hAnsi="宋体" w:cs="宋体"/>
                <w:sz w:val="14"/>
                <w:szCs w:val="14"/>
                <w:lang w:eastAsia="zh-CN"/>
              </w:rPr>
            </w:pPr>
            <w:r>
              <w:rPr>
                <w:rFonts w:ascii="宋体" w:eastAsia="宋体" w:hAnsi="宋体" w:cs="宋体"/>
                <w:sz w:val="14"/>
                <w:szCs w:val="14"/>
                <w:lang w:eastAsia="zh-CN"/>
              </w:rPr>
              <w:t>以上3a的实际功率能力</w:t>
            </w:r>
          </w:p>
        </w:tc>
        <w:tc>
          <w:tcPr>
            <w:tcW w:w="3206" w:type="dxa"/>
            <w:tcBorders>
              <w:top w:val="single" w:sz="3" w:space="0" w:color="000000"/>
              <w:left w:val="single" w:sz="3" w:space="0" w:color="000000"/>
              <w:bottom w:val="nil"/>
              <w:right w:val="single" w:sz="3" w:space="0" w:color="000000"/>
            </w:tcBorders>
          </w:tcPr>
          <w:p w14:paraId="2A90AA12" w14:textId="77777777" w:rsidR="006B326C" w:rsidRDefault="009B4794">
            <w:pPr>
              <w:pStyle w:val="TableParagraph"/>
              <w:spacing w:line="173" w:lineRule="exact"/>
              <w:ind w:left="125"/>
              <w:rPr>
                <w:rFonts w:ascii="宋体" w:eastAsia="宋体" w:hAnsi="宋体" w:cs="宋体"/>
                <w:sz w:val="14"/>
                <w:szCs w:val="14"/>
              </w:rPr>
            </w:pPr>
            <w:r>
              <w:rPr>
                <w:rFonts w:ascii="Calibri" w:eastAsia="Calibri" w:hAnsi="Calibri" w:cs="Calibri"/>
                <w:sz w:val="14"/>
                <w:szCs w:val="14"/>
              </w:rPr>
              <w:t xml:space="preserve">6.     </w:t>
            </w:r>
            <w:proofErr w:type="spellStart"/>
            <w:proofErr w:type="gramStart"/>
            <w:r>
              <w:rPr>
                <w:rFonts w:ascii="宋体" w:eastAsia="宋体" w:hAnsi="宋体" w:cs="宋体"/>
                <w:sz w:val="14"/>
                <w:szCs w:val="14"/>
              </w:rPr>
              <w:t>风力涡轮机数据</w:t>
            </w:r>
            <w:proofErr w:type="spellEnd"/>
            <w:r>
              <w:rPr>
                <w:rFonts w:ascii="宋体" w:eastAsia="宋体" w:hAnsi="宋体" w:cs="宋体"/>
                <w:sz w:val="14"/>
                <w:szCs w:val="14"/>
              </w:rPr>
              <w:t>[</w:t>
            </w:r>
            <w:proofErr w:type="gramEnd"/>
            <w:r>
              <w:rPr>
                <w:rFonts w:ascii="宋体" w:eastAsia="宋体" w:hAnsi="宋体" w:cs="宋体"/>
                <w:sz w:val="14"/>
                <w:szCs w:val="14"/>
              </w:rPr>
              <w:t>GO]</w:t>
            </w:r>
          </w:p>
        </w:tc>
        <w:tc>
          <w:tcPr>
            <w:tcW w:w="2583" w:type="dxa"/>
            <w:vMerge w:val="restart"/>
            <w:tcBorders>
              <w:top w:val="single" w:sz="3" w:space="0" w:color="000000"/>
              <w:left w:val="single" w:sz="3" w:space="0" w:color="000000"/>
              <w:right w:val="single" w:sz="3" w:space="0" w:color="000000"/>
            </w:tcBorders>
          </w:tcPr>
          <w:p w14:paraId="0AD936DB" w14:textId="77777777" w:rsidR="006B326C" w:rsidRDefault="009B4794">
            <w:pPr>
              <w:pStyle w:val="TableParagraph"/>
              <w:spacing w:line="155" w:lineRule="exact"/>
              <w:ind w:left="416"/>
              <w:rPr>
                <w:rFonts w:ascii="宋体" w:eastAsia="宋体" w:hAnsi="宋体" w:cs="宋体"/>
                <w:sz w:val="14"/>
                <w:szCs w:val="14"/>
              </w:rPr>
            </w:pPr>
            <w:proofErr w:type="spellStart"/>
            <w:r>
              <w:rPr>
                <w:rFonts w:ascii="宋体" w:eastAsia="宋体" w:hAnsi="宋体" w:cs="宋体"/>
                <w:sz w:val="14"/>
                <w:szCs w:val="14"/>
              </w:rPr>
              <w:t>目的</w:t>
            </w:r>
            <w:proofErr w:type="spellEnd"/>
            <w:r>
              <w:rPr>
                <w:rFonts w:ascii="宋体" w:eastAsia="宋体" w:hAnsi="宋体" w:cs="宋体"/>
                <w:sz w:val="14"/>
                <w:szCs w:val="14"/>
              </w:rPr>
              <w:t>。</w:t>
            </w:r>
            <w:r>
              <w:rPr>
                <w:rFonts w:ascii="宋体" w:eastAsia="宋体" w:hAnsi="宋体" w:cs="宋体"/>
                <w:spacing w:val="-17"/>
                <w:sz w:val="14"/>
                <w:szCs w:val="14"/>
              </w:rPr>
              <w:t xml:space="preserve"> </w:t>
            </w:r>
            <w:r>
              <w:rPr>
                <w:rFonts w:ascii="宋体" w:eastAsia="宋体" w:hAnsi="宋体" w:cs="宋体"/>
                <w:sz w:val="14"/>
                <w:szCs w:val="14"/>
              </w:rPr>
              <w:t>[</w:t>
            </w:r>
            <w:proofErr w:type="spellStart"/>
            <w:r>
              <w:rPr>
                <w:rFonts w:ascii="宋体" w:eastAsia="宋体" w:hAnsi="宋体" w:cs="宋体"/>
                <w:sz w:val="14"/>
                <w:szCs w:val="14"/>
              </w:rPr>
              <w:t>巴，去，去，TSP</w:t>
            </w:r>
            <w:proofErr w:type="spellEnd"/>
            <w:r>
              <w:rPr>
                <w:rFonts w:ascii="宋体" w:eastAsia="宋体" w:hAnsi="宋体" w:cs="宋体"/>
                <w:sz w:val="14"/>
                <w:szCs w:val="14"/>
              </w:rPr>
              <w:t>]</w:t>
            </w:r>
          </w:p>
        </w:tc>
      </w:tr>
      <w:tr w:rsidR="006B326C" w14:paraId="57AEAF17" w14:textId="77777777">
        <w:trPr>
          <w:trHeight w:hRule="exact" w:val="171"/>
        </w:trPr>
        <w:tc>
          <w:tcPr>
            <w:tcW w:w="278" w:type="dxa"/>
            <w:tcBorders>
              <w:top w:val="nil"/>
              <w:left w:val="single" w:sz="3" w:space="0" w:color="000000"/>
              <w:bottom w:val="nil"/>
              <w:right w:val="nil"/>
            </w:tcBorders>
          </w:tcPr>
          <w:p w14:paraId="6651D25D" w14:textId="77777777" w:rsidR="006B326C" w:rsidRDefault="006B326C"/>
        </w:tc>
        <w:tc>
          <w:tcPr>
            <w:tcW w:w="4120" w:type="dxa"/>
            <w:tcBorders>
              <w:top w:val="nil"/>
              <w:left w:val="nil"/>
              <w:bottom w:val="nil"/>
              <w:right w:val="single" w:sz="3" w:space="0" w:color="000000"/>
            </w:tcBorders>
          </w:tcPr>
          <w:p w14:paraId="6C002BD3" w14:textId="77777777" w:rsidR="006B326C" w:rsidRDefault="009B4794">
            <w:pPr>
              <w:pStyle w:val="TableParagraph"/>
              <w:spacing w:line="168"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18"/>
                <w:sz w:val="14"/>
                <w:szCs w:val="14"/>
                <w:lang w:eastAsia="zh-CN"/>
              </w:rPr>
              <w:t xml:space="preserve"> </w:t>
            </w:r>
            <w:r>
              <w:rPr>
                <w:rFonts w:ascii="宋体" w:eastAsia="宋体" w:hAnsi="宋体" w:cs="宋体"/>
                <w:sz w:val="14"/>
                <w:szCs w:val="14"/>
                <w:lang w:eastAsia="zh-CN"/>
              </w:rPr>
              <w:t>正常工厂配置的车站服务辅助负荷（以与上文第2项下总需</w:t>
            </w:r>
          </w:p>
        </w:tc>
        <w:tc>
          <w:tcPr>
            <w:tcW w:w="3206" w:type="dxa"/>
            <w:tcBorders>
              <w:top w:val="nil"/>
              <w:left w:val="single" w:sz="3" w:space="0" w:color="000000"/>
              <w:bottom w:val="nil"/>
              <w:right w:val="single" w:sz="3" w:space="0" w:color="000000"/>
            </w:tcBorders>
          </w:tcPr>
          <w:p w14:paraId="5D9E2906" w14:textId="77777777" w:rsidR="006B326C" w:rsidRDefault="009B4794">
            <w:pPr>
              <w:pStyle w:val="TableParagraph"/>
              <w:spacing w:line="165" w:lineRule="exact"/>
              <w:ind w:left="125"/>
              <w:rPr>
                <w:rFonts w:ascii="宋体" w:eastAsia="宋体" w:hAnsi="宋体" w:cs="宋体"/>
                <w:sz w:val="14"/>
                <w:szCs w:val="14"/>
              </w:rPr>
            </w:pPr>
            <w:r>
              <w:rPr>
                <w:rFonts w:ascii="Calibri" w:eastAsia="Calibri" w:hAnsi="Calibri" w:cs="Calibri"/>
                <w:sz w:val="14"/>
                <w:szCs w:val="14"/>
              </w:rPr>
              <w:t xml:space="preserve">7.    </w:t>
            </w:r>
            <w:r>
              <w:rPr>
                <w:rFonts w:ascii="Calibri" w:eastAsia="Calibri" w:hAnsi="Calibri" w:cs="Calibri"/>
                <w:spacing w:val="5"/>
                <w:sz w:val="14"/>
                <w:szCs w:val="14"/>
              </w:rPr>
              <w:t xml:space="preserve"> </w:t>
            </w:r>
            <w:proofErr w:type="spellStart"/>
            <w:proofErr w:type="gramStart"/>
            <w:r>
              <w:rPr>
                <w:rFonts w:ascii="宋体" w:eastAsia="宋体" w:hAnsi="宋体" w:cs="宋体"/>
                <w:sz w:val="14"/>
                <w:szCs w:val="14"/>
              </w:rPr>
              <w:t>光伏系统</w:t>
            </w:r>
            <w:proofErr w:type="spellEnd"/>
            <w:r>
              <w:rPr>
                <w:rFonts w:ascii="宋体" w:eastAsia="宋体" w:hAnsi="宋体" w:cs="宋体"/>
                <w:sz w:val="14"/>
                <w:szCs w:val="14"/>
              </w:rPr>
              <w:t>[</w:t>
            </w:r>
            <w:proofErr w:type="gramEnd"/>
            <w:r>
              <w:rPr>
                <w:rFonts w:ascii="宋体" w:eastAsia="宋体" w:hAnsi="宋体" w:cs="宋体"/>
                <w:sz w:val="14"/>
                <w:szCs w:val="14"/>
              </w:rPr>
              <w:t>GO]</w:t>
            </w:r>
          </w:p>
        </w:tc>
        <w:tc>
          <w:tcPr>
            <w:tcW w:w="2583" w:type="dxa"/>
            <w:vMerge/>
            <w:tcBorders>
              <w:left w:val="single" w:sz="3" w:space="0" w:color="000000"/>
              <w:right w:val="single" w:sz="3" w:space="0" w:color="000000"/>
            </w:tcBorders>
          </w:tcPr>
          <w:p w14:paraId="1798B043" w14:textId="77777777" w:rsidR="006B326C" w:rsidRDefault="006B326C"/>
        </w:tc>
      </w:tr>
      <w:tr w:rsidR="006B326C" w14:paraId="5590CCE7" w14:textId="77777777">
        <w:trPr>
          <w:trHeight w:hRule="exact" w:val="168"/>
        </w:trPr>
        <w:tc>
          <w:tcPr>
            <w:tcW w:w="278" w:type="dxa"/>
            <w:tcBorders>
              <w:top w:val="nil"/>
              <w:left w:val="single" w:sz="3" w:space="0" w:color="000000"/>
              <w:bottom w:val="nil"/>
              <w:right w:val="nil"/>
            </w:tcBorders>
          </w:tcPr>
          <w:p w14:paraId="637FDA66" w14:textId="77777777" w:rsidR="006B326C" w:rsidRDefault="006B326C"/>
        </w:tc>
        <w:tc>
          <w:tcPr>
            <w:tcW w:w="4120" w:type="dxa"/>
            <w:tcBorders>
              <w:top w:val="nil"/>
              <w:left w:val="nil"/>
              <w:bottom w:val="nil"/>
              <w:right w:val="single" w:sz="3" w:space="0" w:color="000000"/>
            </w:tcBorders>
          </w:tcPr>
          <w:p w14:paraId="3AEA5B1D" w14:textId="77777777" w:rsidR="006B326C" w:rsidRDefault="009B4794">
            <w:pPr>
              <w:pStyle w:val="TableParagraph"/>
              <w:spacing w:line="160" w:lineRule="exact"/>
              <w:ind w:left="365"/>
              <w:rPr>
                <w:rFonts w:ascii="宋体" w:eastAsia="宋体" w:hAnsi="宋体" w:cs="宋体"/>
                <w:sz w:val="14"/>
                <w:szCs w:val="14"/>
                <w:lang w:eastAsia="zh-CN"/>
              </w:rPr>
            </w:pPr>
            <w:r>
              <w:rPr>
                <w:rFonts w:ascii="宋体" w:eastAsia="宋体" w:hAnsi="宋体" w:cs="宋体"/>
                <w:sz w:val="14"/>
                <w:szCs w:val="14"/>
                <w:lang w:eastAsia="zh-CN"/>
              </w:rPr>
              <w:t>求所需的相同方式提供数据）。</w:t>
            </w:r>
          </w:p>
        </w:tc>
        <w:tc>
          <w:tcPr>
            <w:tcW w:w="3206" w:type="dxa"/>
            <w:tcBorders>
              <w:top w:val="nil"/>
              <w:left w:val="single" w:sz="3" w:space="0" w:color="000000"/>
              <w:bottom w:val="nil"/>
              <w:right w:val="single" w:sz="3" w:space="0" w:color="000000"/>
            </w:tcBorders>
          </w:tcPr>
          <w:p w14:paraId="4BB63C21" w14:textId="77777777" w:rsidR="006B326C" w:rsidRDefault="009B4794">
            <w:pPr>
              <w:pStyle w:val="TableParagraph"/>
              <w:spacing w:line="163" w:lineRule="exact"/>
              <w:ind w:left="125"/>
              <w:rPr>
                <w:rFonts w:ascii="宋体" w:eastAsia="宋体" w:hAnsi="宋体" w:cs="宋体"/>
                <w:sz w:val="14"/>
                <w:szCs w:val="14"/>
              </w:rPr>
            </w:pPr>
            <w:r>
              <w:rPr>
                <w:rFonts w:ascii="Calibri" w:eastAsia="Calibri" w:hAnsi="Calibri" w:cs="Calibri"/>
                <w:sz w:val="14"/>
                <w:szCs w:val="14"/>
              </w:rPr>
              <w:t xml:space="preserve">8.   </w:t>
            </w:r>
            <w:r>
              <w:rPr>
                <w:rFonts w:ascii="Calibri" w:eastAsia="Calibri" w:hAnsi="Calibri" w:cs="Calibri"/>
                <w:spacing w:val="23"/>
                <w:sz w:val="14"/>
                <w:szCs w:val="14"/>
              </w:rPr>
              <w:t xml:space="preserve"> </w:t>
            </w:r>
            <w:proofErr w:type="spellStart"/>
            <w:r>
              <w:rPr>
                <w:rFonts w:ascii="宋体" w:eastAsia="宋体" w:hAnsi="宋体" w:cs="宋体"/>
                <w:sz w:val="14"/>
                <w:szCs w:val="14"/>
              </w:rPr>
              <w:t>静态Var系统和FACTS</w:t>
            </w:r>
            <w:proofErr w:type="spellEnd"/>
            <w:r>
              <w:rPr>
                <w:rFonts w:ascii="宋体" w:eastAsia="宋体" w:hAnsi="宋体" w:cs="宋体"/>
                <w:sz w:val="14"/>
                <w:szCs w:val="14"/>
              </w:rPr>
              <w:t>[GO，TO，LSE]</w:t>
            </w:r>
          </w:p>
        </w:tc>
        <w:tc>
          <w:tcPr>
            <w:tcW w:w="2583" w:type="dxa"/>
            <w:vMerge/>
            <w:tcBorders>
              <w:left w:val="single" w:sz="3" w:space="0" w:color="000000"/>
              <w:right w:val="single" w:sz="3" w:space="0" w:color="000000"/>
            </w:tcBorders>
          </w:tcPr>
          <w:p w14:paraId="292D9A9A" w14:textId="77777777" w:rsidR="006B326C" w:rsidRDefault="006B326C"/>
        </w:tc>
      </w:tr>
      <w:tr w:rsidR="006B326C" w14:paraId="45F91703" w14:textId="77777777">
        <w:trPr>
          <w:trHeight w:hRule="exact" w:val="363"/>
        </w:trPr>
        <w:tc>
          <w:tcPr>
            <w:tcW w:w="278" w:type="dxa"/>
            <w:tcBorders>
              <w:top w:val="nil"/>
              <w:left w:val="single" w:sz="3" w:space="0" w:color="000000"/>
              <w:bottom w:val="nil"/>
              <w:right w:val="nil"/>
            </w:tcBorders>
          </w:tcPr>
          <w:p w14:paraId="2F119448" w14:textId="77777777" w:rsidR="006B326C" w:rsidRDefault="006B326C"/>
        </w:tc>
        <w:tc>
          <w:tcPr>
            <w:tcW w:w="4120" w:type="dxa"/>
            <w:tcBorders>
              <w:top w:val="nil"/>
              <w:left w:val="nil"/>
              <w:bottom w:val="nil"/>
              <w:right w:val="single" w:sz="3" w:space="0" w:color="000000"/>
            </w:tcBorders>
          </w:tcPr>
          <w:p w14:paraId="50726A3E" w14:textId="77777777" w:rsidR="006B326C" w:rsidRDefault="009B4794">
            <w:pPr>
              <w:pStyle w:val="TableParagraph"/>
              <w:spacing w:line="177"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d.   </w:t>
            </w:r>
            <w:r>
              <w:rPr>
                <w:rFonts w:ascii="Calibri" w:eastAsia="Calibri" w:hAnsi="Calibri" w:cs="Calibri"/>
                <w:spacing w:val="11"/>
                <w:sz w:val="14"/>
                <w:szCs w:val="14"/>
                <w:lang w:eastAsia="zh-CN"/>
              </w:rPr>
              <w:t xml:space="preserve"> </w:t>
            </w:r>
            <w:r>
              <w:rPr>
                <w:rFonts w:ascii="宋体" w:eastAsia="宋体" w:hAnsi="宋体" w:cs="宋体"/>
                <w:sz w:val="14"/>
                <w:szCs w:val="14"/>
                <w:lang w:eastAsia="zh-CN"/>
              </w:rPr>
              <w:t>调节母线*和电压设定点*（通常由顶部提供）</w:t>
            </w:r>
          </w:p>
          <w:p w14:paraId="5062AF6E" w14:textId="77777777" w:rsidR="006B326C" w:rsidRDefault="009B4794">
            <w:pPr>
              <w:pStyle w:val="TableParagraph"/>
              <w:spacing w:line="185" w:lineRule="exact"/>
              <w:ind w:left="87"/>
              <w:rPr>
                <w:rFonts w:ascii="宋体" w:eastAsia="宋体" w:hAnsi="宋体" w:cs="宋体"/>
                <w:sz w:val="14"/>
                <w:szCs w:val="14"/>
              </w:rPr>
            </w:pPr>
            <w:r>
              <w:rPr>
                <w:rFonts w:ascii="Calibri" w:eastAsia="Calibri" w:hAnsi="Calibri" w:cs="Calibri"/>
                <w:sz w:val="14"/>
                <w:szCs w:val="14"/>
              </w:rPr>
              <w:t xml:space="preserve">e.    </w:t>
            </w:r>
            <w:r>
              <w:rPr>
                <w:rFonts w:ascii="Calibri" w:eastAsia="Calibri" w:hAnsi="Calibri" w:cs="Calibri"/>
                <w:spacing w:val="8"/>
                <w:sz w:val="14"/>
                <w:szCs w:val="14"/>
              </w:rPr>
              <w:t xml:space="preserve"> </w:t>
            </w:r>
            <w:proofErr w:type="spellStart"/>
            <w:r>
              <w:rPr>
                <w:rFonts w:ascii="宋体" w:eastAsia="宋体" w:hAnsi="宋体" w:cs="宋体"/>
                <w:sz w:val="14"/>
                <w:szCs w:val="14"/>
              </w:rPr>
              <w:t>机器MVA基地</w:t>
            </w:r>
            <w:proofErr w:type="spellEnd"/>
          </w:p>
        </w:tc>
        <w:tc>
          <w:tcPr>
            <w:tcW w:w="3206" w:type="dxa"/>
            <w:tcBorders>
              <w:top w:val="nil"/>
              <w:left w:val="single" w:sz="3" w:space="0" w:color="000000"/>
              <w:bottom w:val="nil"/>
              <w:right w:val="single" w:sz="3" w:space="0" w:color="000000"/>
            </w:tcBorders>
          </w:tcPr>
          <w:p w14:paraId="74F0DFCE" w14:textId="77777777" w:rsidR="006B326C" w:rsidRDefault="009B4794">
            <w:pPr>
              <w:pStyle w:val="TableParagraph"/>
              <w:spacing w:line="152"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9.    </w:t>
            </w:r>
            <w:r>
              <w:rPr>
                <w:rFonts w:ascii="Calibri" w:eastAsia="Calibri" w:hAnsi="Calibri" w:cs="Calibri"/>
                <w:spacing w:val="2"/>
                <w:sz w:val="14"/>
                <w:szCs w:val="14"/>
                <w:lang w:eastAsia="zh-CN"/>
              </w:rPr>
              <w:t xml:space="preserve"> </w:t>
            </w:r>
            <w:r>
              <w:rPr>
                <w:rFonts w:ascii="宋体" w:eastAsia="宋体" w:hAnsi="宋体" w:cs="宋体"/>
                <w:sz w:val="14"/>
                <w:szCs w:val="14"/>
                <w:lang w:eastAsia="zh-CN"/>
              </w:rPr>
              <w:t>直流系统模型[TO]</w:t>
            </w:r>
          </w:p>
          <w:p w14:paraId="57C6E1AA" w14:textId="6EE0E969" w:rsidR="006B326C" w:rsidRDefault="009B4794">
            <w:pPr>
              <w:pStyle w:val="TableParagraph"/>
              <w:spacing w:line="188" w:lineRule="exact"/>
              <w:ind w:left="125"/>
              <w:rPr>
                <w:rFonts w:ascii="宋体" w:eastAsia="宋体" w:hAnsi="宋体" w:cs="宋体"/>
                <w:sz w:val="14"/>
                <w:szCs w:val="14"/>
                <w:lang w:eastAsia="zh-CN"/>
              </w:rPr>
            </w:pPr>
            <w:r>
              <w:rPr>
                <w:rFonts w:ascii="Calibri" w:eastAsia="Calibri" w:hAnsi="Calibri" w:cs="Calibri"/>
                <w:sz w:val="14"/>
                <w:szCs w:val="14"/>
                <w:lang w:eastAsia="zh-CN"/>
              </w:rPr>
              <w:t xml:space="preserve">10. </w:t>
            </w:r>
            <w:r>
              <w:rPr>
                <w:rFonts w:ascii="Calibri" w:eastAsia="Calibri" w:hAnsi="Calibri" w:cs="Calibri"/>
                <w:spacing w:val="7"/>
                <w:sz w:val="14"/>
                <w:szCs w:val="14"/>
                <w:lang w:eastAsia="zh-CN"/>
              </w:rPr>
              <w:t xml:space="preserve"> </w:t>
            </w:r>
            <w:r>
              <w:rPr>
                <w:rFonts w:ascii="宋体" w:eastAsia="宋体" w:hAnsi="宋体" w:cs="宋体"/>
                <w:sz w:val="14"/>
                <w:szCs w:val="14"/>
                <w:lang w:eastAsia="zh-CN"/>
              </w:rPr>
              <w:t>规划协调员或</w:t>
            </w:r>
            <w:del w:id="845" w:author="378653276@qq.com" w:date="2021-04-20T22:30:00Z">
              <w:r w:rsidDel="0067247E">
                <w:rPr>
                  <w:rFonts w:ascii="宋体" w:eastAsia="宋体" w:hAnsi="宋体" w:cs="宋体"/>
                  <w:sz w:val="14"/>
                  <w:szCs w:val="14"/>
                  <w:lang w:eastAsia="zh-CN"/>
                </w:rPr>
                <w:delText>传输规划师</w:delText>
              </w:r>
            </w:del>
            <w:ins w:id="846" w:author="378653276@qq.com" w:date="2021-04-20T22:30:00Z">
              <w:r w:rsidR="0067247E">
                <w:rPr>
                  <w:rFonts w:ascii="宋体" w:eastAsia="宋体" w:hAnsi="宋体" w:cs="宋体"/>
                  <w:sz w:val="14"/>
                  <w:szCs w:val="14"/>
                  <w:lang w:eastAsia="zh-CN"/>
                </w:rPr>
                <w:t>传输规划人员</w:t>
              </w:r>
            </w:ins>
            <w:r>
              <w:rPr>
                <w:rFonts w:ascii="宋体" w:eastAsia="宋体" w:hAnsi="宋体" w:cs="宋体"/>
                <w:sz w:val="14"/>
                <w:szCs w:val="14"/>
                <w:lang w:eastAsia="zh-CN"/>
              </w:rPr>
              <w:t>为建模目的所需的</w:t>
            </w:r>
          </w:p>
        </w:tc>
        <w:tc>
          <w:tcPr>
            <w:tcW w:w="2583" w:type="dxa"/>
            <w:vMerge/>
            <w:tcBorders>
              <w:left w:val="single" w:sz="3" w:space="0" w:color="000000"/>
              <w:right w:val="single" w:sz="3" w:space="0" w:color="000000"/>
            </w:tcBorders>
          </w:tcPr>
          <w:p w14:paraId="03CC0C1B" w14:textId="77777777" w:rsidR="006B326C" w:rsidRDefault="006B326C">
            <w:pPr>
              <w:rPr>
                <w:lang w:eastAsia="zh-CN"/>
              </w:rPr>
            </w:pPr>
          </w:p>
        </w:tc>
      </w:tr>
      <w:tr w:rsidR="006B326C" w14:paraId="0ADCEE13" w14:textId="77777777">
        <w:trPr>
          <w:trHeight w:hRule="exact" w:val="189"/>
        </w:trPr>
        <w:tc>
          <w:tcPr>
            <w:tcW w:w="278" w:type="dxa"/>
            <w:tcBorders>
              <w:top w:val="nil"/>
              <w:left w:val="single" w:sz="3" w:space="0" w:color="000000"/>
              <w:bottom w:val="nil"/>
              <w:right w:val="nil"/>
            </w:tcBorders>
          </w:tcPr>
          <w:p w14:paraId="7FF4B88F" w14:textId="77777777" w:rsidR="006B326C" w:rsidRDefault="006B326C">
            <w:pPr>
              <w:rPr>
                <w:lang w:eastAsia="zh-CN"/>
              </w:rPr>
            </w:pPr>
          </w:p>
        </w:tc>
        <w:tc>
          <w:tcPr>
            <w:tcW w:w="4120" w:type="dxa"/>
            <w:tcBorders>
              <w:top w:val="nil"/>
              <w:left w:val="nil"/>
              <w:bottom w:val="nil"/>
              <w:right w:val="single" w:sz="3" w:space="0" w:color="000000"/>
            </w:tcBorders>
          </w:tcPr>
          <w:p w14:paraId="6A594A6C" w14:textId="77777777" w:rsidR="006B326C" w:rsidRDefault="009B4794">
            <w:pPr>
              <w:pStyle w:val="TableParagraph"/>
              <w:tabs>
                <w:tab w:val="left" w:pos="365"/>
              </w:tabs>
              <w:spacing w:line="180" w:lineRule="exact"/>
              <w:ind w:left="87"/>
              <w:rPr>
                <w:rFonts w:ascii="宋体" w:eastAsia="宋体" w:hAnsi="宋体" w:cs="宋体"/>
                <w:sz w:val="14"/>
                <w:szCs w:val="14"/>
                <w:lang w:eastAsia="zh-CN"/>
              </w:rPr>
            </w:pPr>
            <w:r>
              <w:rPr>
                <w:rFonts w:ascii="Calibri" w:eastAsia="Calibri" w:hAnsi="Calibri" w:cs="Calibri"/>
                <w:spacing w:val="-1"/>
                <w:w w:val="85"/>
                <w:sz w:val="14"/>
                <w:szCs w:val="14"/>
                <w:lang w:eastAsia="zh-CN"/>
              </w:rPr>
              <w:t>f.</w:t>
            </w:r>
            <w:r>
              <w:rPr>
                <w:rFonts w:ascii="Calibri" w:eastAsia="Calibri" w:hAnsi="Calibri" w:cs="Calibri"/>
                <w:spacing w:val="-1"/>
                <w:w w:val="85"/>
                <w:sz w:val="14"/>
                <w:szCs w:val="14"/>
                <w:lang w:eastAsia="zh-CN"/>
              </w:rPr>
              <w:tab/>
            </w:r>
            <w:r>
              <w:rPr>
                <w:rFonts w:ascii="宋体" w:eastAsia="宋体" w:hAnsi="宋体" w:cs="宋体"/>
                <w:spacing w:val="-2"/>
                <w:sz w:val="14"/>
                <w:szCs w:val="14"/>
                <w:lang w:eastAsia="zh-CN"/>
              </w:rPr>
              <w:t>发电机提升变压器数据（提供与下文第6项下变压器所需的</w:t>
            </w:r>
          </w:p>
        </w:tc>
        <w:tc>
          <w:tcPr>
            <w:tcW w:w="3206" w:type="dxa"/>
            <w:vMerge w:val="restart"/>
            <w:tcBorders>
              <w:top w:val="nil"/>
              <w:left w:val="single" w:sz="3" w:space="0" w:color="000000"/>
              <w:right w:val="single" w:sz="3" w:space="0" w:color="000000"/>
            </w:tcBorders>
          </w:tcPr>
          <w:p w14:paraId="7E88F077" w14:textId="77777777" w:rsidR="006B326C" w:rsidRDefault="009B4794">
            <w:pPr>
              <w:pStyle w:val="TableParagraph"/>
              <w:spacing w:line="139" w:lineRule="exact"/>
              <w:ind w:left="403"/>
              <w:rPr>
                <w:rFonts w:ascii="宋体" w:eastAsia="宋体" w:hAnsi="宋体" w:cs="宋体"/>
                <w:sz w:val="14"/>
                <w:szCs w:val="14"/>
              </w:rPr>
            </w:pPr>
            <w:proofErr w:type="spellStart"/>
            <w:r>
              <w:rPr>
                <w:rFonts w:ascii="宋体" w:eastAsia="宋体" w:hAnsi="宋体" w:cs="宋体"/>
                <w:sz w:val="14"/>
                <w:szCs w:val="14"/>
              </w:rPr>
              <w:t>其他信息</w:t>
            </w:r>
            <w:proofErr w:type="spellEnd"/>
            <w:r>
              <w:rPr>
                <w:rFonts w:ascii="宋体" w:eastAsia="宋体" w:hAnsi="宋体" w:cs="宋体"/>
                <w:sz w:val="14"/>
                <w:szCs w:val="14"/>
              </w:rPr>
              <w:t>。</w:t>
            </w:r>
            <w:r>
              <w:rPr>
                <w:rFonts w:ascii="宋体" w:eastAsia="宋体" w:hAnsi="宋体" w:cs="宋体"/>
                <w:spacing w:val="-20"/>
                <w:sz w:val="14"/>
                <w:szCs w:val="14"/>
              </w:rPr>
              <w:t xml:space="preserve"> </w:t>
            </w:r>
            <w:r>
              <w:rPr>
                <w:rFonts w:ascii="宋体" w:eastAsia="宋体" w:hAnsi="宋体" w:cs="宋体"/>
                <w:sz w:val="14"/>
                <w:szCs w:val="14"/>
              </w:rPr>
              <w:t>[</w:t>
            </w:r>
            <w:proofErr w:type="spellStart"/>
            <w:r>
              <w:rPr>
                <w:rFonts w:ascii="宋体" w:eastAsia="宋体" w:hAnsi="宋体" w:cs="宋体"/>
                <w:sz w:val="14"/>
                <w:szCs w:val="14"/>
              </w:rPr>
              <w:t>巴，去，去，TSP</w:t>
            </w:r>
            <w:proofErr w:type="spellEnd"/>
            <w:r>
              <w:rPr>
                <w:rFonts w:ascii="宋体" w:eastAsia="宋体" w:hAnsi="宋体" w:cs="宋体"/>
                <w:sz w:val="14"/>
                <w:szCs w:val="14"/>
              </w:rPr>
              <w:t>]</w:t>
            </w:r>
          </w:p>
        </w:tc>
        <w:tc>
          <w:tcPr>
            <w:tcW w:w="2583" w:type="dxa"/>
            <w:vMerge/>
            <w:tcBorders>
              <w:left w:val="single" w:sz="3" w:space="0" w:color="000000"/>
              <w:right w:val="single" w:sz="3" w:space="0" w:color="000000"/>
            </w:tcBorders>
          </w:tcPr>
          <w:p w14:paraId="667E0043" w14:textId="77777777" w:rsidR="006B326C" w:rsidRDefault="006B326C"/>
        </w:tc>
      </w:tr>
      <w:tr w:rsidR="006B326C" w14:paraId="3D6B7B3E" w14:textId="77777777">
        <w:trPr>
          <w:trHeight w:hRule="exact" w:val="170"/>
        </w:trPr>
        <w:tc>
          <w:tcPr>
            <w:tcW w:w="278" w:type="dxa"/>
            <w:tcBorders>
              <w:top w:val="nil"/>
              <w:left w:val="single" w:sz="3" w:space="0" w:color="000000"/>
              <w:bottom w:val="nil"/>
              <w:right w:val="nil"/>
            </w:tcBorders>
          </w:tcPr>
          <w:p w14:paraId="58A5F950" w14:textId="77777777" w:rsidR="006B326C" w:rsidRDefault="006B326C"/>
        </w:tc>
        <w:tc>
          <w:tcPr>
            <w:tcW w:w="4120" w:type="dxa"/>
            <w:tcBorders>
              <w:top w:val="nil"/>
              <w:left w:val="nil"/>
              <w:bottom w:val="nil"/>
              <w:right w:val="single" w:sz="3" w:space="0" w:color="000000"/>
            </w:tcBorders>
          </w:tcPr>
          <w:p w14:paraId="725A448E" w14:textId="77777777" w:rsidR="006B326C" w:rsidRDefault="009B4794">
            <w:pPr>
              <w:pStyle w:val="TableParagraph"/>
              <w:spacing w:line="152" w:lineRule="exact"/>
              <w:ind w:left="365"/>
              <w:rPr>
                <w:rFonts w:ascii="宋体" w:eastAsia="宋体" w:hAnsi="宋体" w:cs="宋体"/>
                <w:sz w:val="14"/>
                <w:szCs w:val="14"/>
              </w:rPr>
            </w:pPr>
            <w:proofErr w:type="spellStart"/>
            <w:r>
              <w:rPr>
                <w:rFonts w:ascii="宋体" w:eastAsia="宋体" w:hAnsi="宋体" w:cs="宋体"/>
                <w:sz w:val="14"/>
                <w:szCs w:val="14"/>
              </w:rPr>
              <w:t>相同数据</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0C04FB44" w14:textId="77777777" w:rsidR="006B326C" w:rsidRDefault="006B326C"/>
        </w:tc>
        <w:tc>
          <w:tcPr>
            <w:tcW w:w="2583" w:type="dxa"/>
            <w:vMerge/>
            <w:tcBorders>
              <w:left w:val="single" w:sz="3" w:space="0" w:color="000000"/>
              <w:right w:val="single" w:sz="3" w:space="0" w:color="000000"/>
            </w:tcBorders>
          </w:tcPr>
          <w:p w14:paraId="362826F6" w14:textId="77777777" w:rsidR="006B326C" w:rsidRDefault="006B326C"/>
        </w:tc>
      </w:tr>
      <w:tr w:rsidR="006B326C" w14:paraId="119E7085" w14:textId="77777777">
        <w:trPr>
          <w:trHeight w:hRule="exact" w:val="180"/>
        </w:trPr>
        <w:tc>
          <w:tcPr>
            <w:tcW w:w="278" w:type="dxa"/>
            <w:tcBorders>
              <w:top w:val="nil"/>
              <w:left w:val="single" w:sz="3" w:space="0" w:color="000000"/>
              <w:bottom w:val="nil"/>
              <w:right w:val="nil"/>
            </w:tcBorders>
          </w:tcPr>
          <w:p w14:paraId="5F63C520" w14:textId="77777777" w:rsidR="006B326C" w:rsidRDefault="006B326C"/>
        </w:tc>
        <w:tc>
          <w:tcPr>
            <w:tcW w:w="4120" w:type="dxa"/>
            <w:tcBorders>
              <w:top w:val="nil"/>
              <w:left w:val="nil"/>
              <w:bottom w:val="nil"/>
              <w:right w:val="single" w:sz="3" w:space="0" w:color="000000"/>
            </w:tcBorders>
          </w:tcPr>
          <w:p w14:paraId="118E4108" w14:textId="77777777" w:rsidR="006B326C" w:rsidRDefault="009B4794">
            <w:pPr>
              <w:pStyle w:val="TableParagraph"/>
              <w:spacing w:line="176"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g.   </w:t>
            </w:r>
            <w:r>
              <w:rPr>
                <w:rFonts w:ascii="Calibri" w:eastAsia="Calibri" w:hAnsi="Calibri" w:cs="Calibri"/>
                <w:spacing w:val="14"/>
                <w:sz w:val="14"/>
                <w:szCs w:val="14"/>
                <w:lang w:eastAsia="zh-CN"/>
              </w:rPr>
              <w:t xml:space="preserve"> </w:t>
            </w:r>
            <w:r>
              <w:rPr>
                <w:rFonts w:ascii="宋体" w:eastAsia="宋体" w:hAnsi="宋体" w:cs="宋体"/>
                <w:sz w:val="14"/>
                <w:szCs w:val="14"/>
                <w:lang w:eastAsia="zh-CN"/>
              </w:rPr>
              <w:t>发电机类型（水力、风能、化石、太阳能、核能等）</w:t>
            </w:r>
          </w:p>
        </w:tc>
        <w:tc>
          <w:tcPr>
            <w:tcW w:w="3206" w:type="dxa"/>
            <w:vMerge/>
            <w:tcBorders>
              <w:left w:val="single" w:sz="3" w:space="0" w:color="000000"/>
              <w:right w:val="single" w:sz="3" w:space="0" w:color="000000"/>
            </w:tcBorders>
          </w:tcPr>
          <w:p w14:paraId="196192AC" w14:textId="77777777" w:rsidR="006B326C" w:rsidRDefault="006B326C">
            <w:pPr>
              <w:rPr>
                <w:lang w:eastAsia="zh-CN"/>
              </w:rPr>
            </w:pPr>
          </w:p>
        </w:tc>
        <w:tc>
          <w:tcPr>
            <w:tcW w:w="2583" w:type="dxa"/>
            <w:vMerge/>
            <w:tcBorders>
              <w:left w:val="single" w:sz="3" w:space="0" w:color="000000"/>
              <w:right w:val="single" w:sz="3" w:space="0" w:color="000000"/>
            </w:tcBorders>
          </w:tcPr>
          <w:p w14:paraId="4F447DE4" w14:textId="77777777" w:rsidR="006B326C" w:rsidRDefault="006B326C">
            <w:pPr>
              <w:rPr>
                <w:lang w:eastAsia="zh-CN"/>
              </w:rPr>
            </w:pPr>
          </w:p>
        </w:tc>
      </w:tr>
      <w:tr w:rsidR="006B326C" w14:paraId="39F8FEC2" w14:textId="77777777">
        <w:trPr>
          <w:trHeight w:hRule="exact" w:val="170"/>
        </w:trPr>
        <w:tc>
          <w:tcPr>
            <w:tcW w:w="278" w:type="dxa"/>
            <w:tcBorders>
              <w:top w:val="nil"/>
              <w:left w:val="single" w:sz="3" w:space="0" w:color="000000"/>
              <w:bottom w:val="nil"/>
              <w:right w:val="nil"/>
            </w:tcBorders>
          </w:tcPr>
          <w:p w14:paraId="064F45E2" w14:textId="77777777" w:rsidR="006B326C" w:rsidRDefault="006B326C">
            <w:pPr>
              <w:rPr>
                <w:lang w:eastAsia="zh-CN"/>
              </w:rPr>
            </w:pPr>
          </w:p>
        </w:tc>
        <w:tc>
          <w:tcPr>
            <w:tcW w:w="4120" w:type="dxa"/>
            <w:tcBorders>
              <w:top w:val="nil"/>
              <w:left w:val="nil"/>
              <w:bottom w:val="nil"/>
              <w:right w:val="single" w:sz="3" w:space="0" w:color="000000"/>
            </w:tcBorders>
          </w:tcPr>
          <w:p w14:paraId="2A389EFB" w14:textId="77777777"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rPr>
              <w:t xml:space="preserve">h.    </w:t>
            </w:r>
            <w:r>
              <w:rPr>
                <w:rFonts w:ascii="Calibri" w:eastAsia="Calibri" w:hAnsi="Calibri" w:cs="Calibri"/>
                <w:spacing w:val="3"/>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5937DFA5" w14:textId="77777777" w:rsidR="006B326C" w:rsidRDefault="006B326C"/>
        </w:tc>
        <w:tc>
          <w:tcPr>
            <w:tcW w:w="2583" w:type="dxa"/>
            <w:vMerge/>
            <w:tcBorders>
              <w:left w:val="single" w:sz="3" w:space="0" w:color="000000"/>
              <w:right w:val="single" w:sz="3" w:space="0" w:color="000000"/>
            </w:tcBorders>
          </w:tcPr>
          <w:p w14:paraId="4F8B9C53" w14:textId="77777777" w:rsidR="006B326C" w:rsidRDefault="006B326C"/>
        </w:tc>
      </w:tr>
      <w:tr w:rsidR="006B326C" w14:paraId="24DECD35" w14:textId="77777777">
        <w:trPr>
          <w:trHeight w:hRule="exact" w:val="170"/>
        </w:trPr>
        <w:tc>
          <w:tcPr>
            <w:tcW w:w="278" w:type="dxa"/>
            <w:tcBorders>
              <w:top w:val="nil"/>
              <w:left w:val="single" w:sz="3" w:space="0" w:color="000000"/>
              <w:bottom w:val="nil"/>
              <w:right w:val="nil"/>
            </w:tcBorders>
          </w:tcPr>
          <w:p w14:paraId="205233D1" w14:textId="77777777" w:rsidR="006B326C" w:rsidRDefault="009B4794">
            <w:pPr>
              <w:pStyle w:val="TableParagraph"/>
              <w:spacing w:line="166" w:lineRule="exact"/>
              <w:ind w:left="81"/>
              <w:rPr>
                <w:rFonts w:ascii="Calibri" w:eastAsia="Calibri" w:hAnsi="Calibri" w:cs="Calibri"/>
                <w:sz w:val="14"/>
                <w:szCs w:val="14"/>
              </w:rPr>
            </w:pPr>
            <w:r>
              <w:rPr>
                <w:rFonts w:ascii="Calibri"/>
                <w:sz w:val="14"/>
              </w:rPr>
              <w:t>4.</w:t>
            </w:r>
          </w:p>
        </w:tc>
        <w:tc>
          <w:tcPr>
            <w:tcW w:w="4120" w:type="dxa"/>
            <w:tcBorders>
              <w:top w:val="nil"/>
              <w:left w:val="nil"/>
              <w:bottom w:val="nil"/>
              <w:right w:val="single" w:sz="3" w:space="0" w:color="000000"/>
            </w:tcBorders>
          </w:tcPr>
          <w:p w14:paraId="0C9A9C84" w14:textId="77777777" w:rsidR="006B326C" w:rsidRDefault="009B4794">
            <w:pPr>
              <w:pStyle w:val="TableParagraph"/>
              <w:spacing w:line="148" w:lineRule="exact"/>
              <w:ind w:left="87"/>
              <w:rPr>
                <w:rFonts w:ascii="宋体" w:eastAsia="宋体" w:hAnsi="宋体" w:cs="宋体"/>
                <w:sz w:val="14"/>
                <w:szCs w:val="14"/>
                <w:lang w:eastAsia="zh-CN"/>
              </w:rPr>
            </w:pPr>
            <w:r>
              <w:rPr>
                <w:rFonts w:ascii="宋体" w:eastAsia="宋体" w:hAnsi="宋体" w:cs="宋体"/>
                <w:sz w:val="14"/>
                <w:szCs w:val="14"/>
                <w:lang w:eastAsia="zh-CN"/>
              </w:rPr>
              <w:t>交流传输线或电路[TO]</w:t>
            </w:r>
          </w:p>
        </w:tc>
        <w:tc>
          <w:tcPr>
            <w:tcW w:w="3206" w:type="dxa"/>
            <w:vMerge/>
            <w:tcBorders>
              <w:left w:val="single" w:sz="3" w:space="0" w:color="000000"/>
              <w:right w:val="single" w:sz="3" w:space="0" w:color="000000"/>
            </w:tcBorders>
          </w:tcPr>
          <w:p w14:paraId="22732149" w14:textId="77777777" w:rsidR="006B326C" w:rsidRDefault="006B326C">
            <w:pPr>
              <w:rPr>
                <w:lang w:eastAsia="zh-CN"/>
              </w:rPr>
            </w:pPr>
          </w:p>
        </w:tc>
        <w:tc>
          <w:tcPr>
            <w:tcW w:w="2583" w:type="dxa"/>
            <w:vMerge/>
            <w:tcBorders>
              <w:left w:val="single" w:sz="3" w:space="0" w:color="000000"/>
              <w:right w:val="single" w:sz="3" w:space="0" w:color="000000"/>
            </w:tcBorders>
          </w:tcPr>
          <w:p w14:paraId="35D0C33D" w14:textId="77777777" w:rsidR="006B326C" w:rsidRDefault="006B326C">
            <w:pPr>
              <w:rPr>
                <w:lang w:eastAsia="zh-CN"/>
              </w:rPr>
            </w:pPr>
          </w:p>
        </w:tc>
      </w:tr>
      <w:tr w:rsidR="006B326C" w14:paraId="0087F7BD" w14:textId="77777777">
        <w:trPr>
          <w:trHeight w:hRule="exact" w:val="172"/>
        </w:trPr>
        <w:tc>
          <w:tcPr>
            <w:tcW w:w="278" w:type="dxa"/>
            <w:tcBorders>
              <w:top w:val="nil"/>
              <w:left w:val="single" w:sz="3" w:space="0" w:color="000000"/>
              <w:bottom w:val="nil"/>
              <w:right w:val="nil"/>
            </w:tcBorders>
          </w:tcPr>
          <w:p w14:paraId="12734020" w14:textId="77777777" w:rsidR="006B326C" w:rsidRDefault="006B326C">
            <w:pPr>
              <w:rPr>
                <w:lang w:eastAsia="zh-CN"/>
              </w:rPr>
            </w:pPr>
          </w:p>
        </w:tc>
        <w:tc>
          <w:tcPr>
            <w:tcW w:w="4120" w:type="dxa"/>
            <w:tcBorders>
              <w:top w:val="nil"/>
              <w:left w:val="nil"/>
              <w:bottom w:val="nil"/>
              <w:right w:val="single" w:sz="3" w:space="0" w:color="000000"/>
            </w:tcBorders>
          </w:tcPr>
          <w:p w14:paraId="6A6FC53E" w14:textId="77777777"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5"/>
                <w:sz w:val="14"/>
                <w:szCs w:val="14"/>
              </w:rPr>
              <w:t xml:space="preserve"> </w:t>
            </w:r>
            <w:proofErr w:type="spellStart"/>
            <w:r>
              <w:rPr>
                <w:rFonts w:ascii="宋体" w:eastAsia="宋体" w:hAnsi="宋体" w:cs="宋体"/>
                <w:sz w:val="14"/>
                <w:szCs w:val="14"/>
              </w:rPr>
              <w:t>阻抗参数（正序</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5CEECF83" w14:textId="77777777" w:rsidR="006B326C" w:rsidRDefault="006B326C"/>
        </w:tc>
        <w:tc>
          <w:tcPr>
            <w:tcW w:w="2583" w:type="dxa"/>
            <w:vMerge/>
            <w:tcBorders>
              <w:left w:val="single" w:sz="3" w:space="0" w:color="000000"/>
              <w:right w:val="single" w:sz="3" w:space="0" w:color="000000"/>
            </w:tcBorders>
          </w:tcPr>
          <w:p w14:paraId="509BB552" w14:textId="77777777" w:rsidR="006B326C" w:rsidRDefault="006B326C"/>
        </w:tc>
      </w:tr>
      <w:tr w:rsidR="006B326C" w14:paraId="61B7325C" w14:textId="77777777">
        <w:trPr>
          <w:trHeight w:hRule="exact" w:val="175"/>
        </w:trPr>
        <w:tc>
          <w:tcPr>
            <w:tcW w:w="278" w:type="dxa"/>
            <w:tcBorders>
              <w:top w:val="nil"/>
              <w:left w:val="single" w:sz="3" w:space="0" w:color="000000"/>
              <w:bottom w:val="nil"/>
              <w:right w:val="nil"/>
            </w:tcBorders>
          </w:tcPr>
          <w:p w14:paraId="7B37C52E" w14:textId="77777777" w:rsidR="006B326C" w:rsidRDefault="006B326C"/>
        </w:tc>
        <w:tc>
          <w:tcPr>
            <w:tcW w:w="4120" w:type="dxa"/>
            <w:tcBorders>
              <w:top w:val="nil"/>
              <w:left w:val="nil"/>
              <w:bottom w:val="nil"/>
              <w:right w:val="single" w:sz="3" w:space="0" w:color="000000"/>
            </w:tcBorders>
          </w:tcPr>
          <w:p w14:paraId="25946668" w14:textId="77777777" w:rsidR="006B326C" w:rsidRDefault="009B4794">
            <w:pPr>
              <w:pStyle w:val="TableParagraph"/>
              <w:spacing w:line="168" w:lineRule="exact"/>
              <w:ind w:left="87"/>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31"/>
                <w:sz w:val="14"/>
                <w:szCs w:val="14"/>
              </w:rPr>
              <w:t xml:space="preserve"> </w:t>
            </w:r>
            <w:proofErr w:type="spellStart"/>
            <w:r>
              <w:rPr>
                <w:rFonts w:ascii="宋体" w:eastAsia="宋体" w:hAnsi="宋体" w:cs="宋体"/>
                <w:sz w:val="14"/>
                <w:szCs w:val="14"/>
              </w:rPr>
              <w:t>接收（线路充电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492969FD" w14:textId="77777777" w:rsidR="006B326C" w:rsidRDefault="006B326C"/>
        </w:tc>
        <w:tc>
          <w:tcPr>
            <w:tcW w:w="2583" w:type="dxa"/>
            <w:vMerge/>
            <w:tcBorders>
              <w:left w:val="single" w:sz="3" w:space="0" w:color="000000"/>
              <w:right w:val="single" w:sz="3" w:space="0" w:color="000000"/>
            </w:tcBorders>
          </w:tcPr>
          <w:p w14:paraId="54D3F051" w14:textId="77777777" w:rsidR="006B326C" w:rsidRDefault="006B326C"/>
        </w:tc>
      </w:tr>
      <w:tr w:rsidR="006B326C" w14:paraId="1C909299" w14:textId="77777777">
        <w:trPr>
          <w:trHeight w:hRule="exact" w:val="173"/>
        </w:trPr>
        <w:tc>
          <w:tcPr>
            <w:tcW w:w="278" w:type="dxa"/>
            <w:tcBorders>
              <w:top w:val="nil"/>
              <w:left w:val="single" w:sz="3" w:space="0" w:color="000000"/>
              <w:bottom w:val="nil"/>
              <w:right w:val="nil"/>
            </w:tcBorders>
          </w:tcPr>
          <w:p w14:paraId="4C13D295" w14:textId="77777777" w:rsidR="006B326C" w:rsidRDefault="006B326C"/>
        </w:tc>
        <w:tc>
          <w:tcPr>
            <w:tcW w:w="4120" w:type="dxa"/>
            <w:tcBorders>
              <w:top w:val="nil"/>
              <w:left w:val="nil"/>
              <w:bottom w:val="nil"/>
              <w:right w:val="single" w:sz="3" w:space="0" w:color="000000"/>
            </w:tcBorders>
          </w:tcPr>
          <w:p w14:paraId="2F826BD5" w14:textId="77777777" w:rsidR="006B326C" w:rsidRDefault="009B4794">
            <w:pPr>
              <w:pStyle w:val="TableParagraph"/>
              <w:spacing w:line="168"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10"/>
                <w:sz w:val="14"/>
                <w:szCs w:val="14"/>
                <w:lang w:eastAsia="zh-CN"/>
              </w:rPr>
              <w:t xml:space="preserve"> </w:t>
            </w:r>
            <w:r>
              <w:rPr>
                <w:rFonts w:ascii="宋体" w:eastAsia="宋体" w:hAnsi="宋体" w:cs="宋体"/>
                <w:sz w:val="14"/>
                <w:szCs w:val="14"/>
                <w:lang w:eastAsia="zh-CN"/>
              </w:rPr>
              <w:t>评级（正常和紧急）*</w:t>
            </w:r>
          </w:p>
        </w:tc>
        <w:tc>
          <w:tcPr>
            <w:tcW w:w="3206" w:type="dxa"/>
            <w:vMerge/>
            <w:tcBorders>
              <w:left w:val="single" w:sz="3" w:space="0" w:color="000000"/>
              <w:right w:val="single" w:sz="3" w:space="0" w:color="000000"/>
            </w:tcBorders>
          </w:tcPr>
          <w:p w14:paraId="396F8BB8" w14:textId="77777777" w:rsidR="006B326C" w:rsidRDefault="006B326C">
            <w:pPr>
              <w:rPr>
                <w:lang w:eastAsia="zh-CN"/>
              </w:rPr>
            </w:pPr>
          </w:p>
        </w:tc>
        <w:tc>
          <w:tcPr>
            <w:tcW w:w="2583" w:type="dxa"/>
            <w:vMerge/>
            <w:tcBorders>
              <w:left w:val="single" w:sz="3" w:space="0" w:color="000000"/>
              <w:right w:val="single" w:sz="3" w:space="0" w:color="000000"/>
            </w:tcBorders>
          </w:tcPr>
          <w:p w14:paraId="074FD44F" w14:textId="77777777" w:rsidR="006B326C" w:rsidRDefault="006B326C">
            <w:pPr>
              <w:rPr>
                <w:lang w:eastAsia="zh-CN"/>
              </w:rPr>
            </w:pPr>
          </w:p>
        </w:tc>
      </w:tr>
      <w:tr w:rsidR="006B326C" w14:paraId="36C00C25" w14:textId="77777777">
        <w:trPr>
          <w:trHeight w:hRule="exact" w:val="170"/>
        </w:trPr>
        <w:tc>
          <w:tcPr>
            <w:tcW w:w="278" w:type="dxa"/>
            <w:tcBorders>
              <w:top w:val="nil"/>
              <w:left w:val="single" w:sz="3" w:space="0" w:color="000000"/>
              <w:bottom w:val="nil"/>
              <w:right w:val="nil"/>
            </w:tcBorders>
          </w:tcPr>
          <w:p w14:paraId="7154BE63" w14:textId="77777777" w:rsidR="006B326C" w:rsidRDefault="006B326C">
            <w:pPr>
              <w:rPr>
                <w:lang w:eastAsia="zh-CN"/>
              </w:rPr>
            </w:pPr>
          </w:p>
        </w:tc>
        <w:tc>
          <w:tcPr>
            <w:tcW w:w="4120" w:type="dxa"/>
            <w:tcBorders>
              <w:top w:val="nil"/>
              <w:left w:val="nil"/>
              <w:bottom w:val="nil"/>
              <w:right w:val="single" w:sz="3" w:space="0" w:color="000000"/>
            </w:tcBorders>
          </w:tcPr>
          <w:p w14:paraId="5B18CEC1" w14:textId="77777777" w:rsidR="006B326C" w:rsidRDefault="009B4794">
            <w:pPr>
              <w:pStyle w:val="TableParagraph"/>
              <w:spacing w:line="166" w:lineRule="exact"/>
              <w:ind w:left="87"/>
              <w:rPr>
                <w:rFonts w:ascii="宋体" w:eastAsia="宋体" w:hAnsi="宋体" w:cs="宋体"/>
                <w:sz w:val="14"/>
                <w:szCs w:val="14"/>
              </w:rPr>
            </w:pPr>
            <w:r>
              <w:rPr>
                <w:rFonts w:ascii="Calibri" w:eastAsia="Calibri" w:hAnsi="Calibri" w:cs="Calibri"/>
                <w:sz w:val="14"/>
                <w:szCs w:val="14"/>
              </w:rPr>
              <w:t xml:space="preserve">d.    </w:t>
            </w:r>
            <w:r>
              <w:rPr>
                <w:rFonts w:ascii="Calibri" w:eastAsia="Calibri" w:hAnsi="Calibri" w:cs="Calibri"/>
                <w:spacing w:val="4"/>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61C0A671" w14:textId="77777777" w:rsidR="006B326C" w:rsidRDefault="006B326C"/>
        </w:tc>
        <w:tc>
          <w:tcPr>
            <w:tcW w:w="2583" w:type="dxa"/>
            <w:vMerge/>
            <w:tcBorders>
              <w:left w:val="single" w:sz="3" w:space="0" w:color="000000"/>
              <w:right w:val="single" w:sz="3" w:space="0" w:color="000000"/>
            </w:tcBorders>
          </w:tcPr>
          <w:p w14:paraId="36BE1F35" w14:textId="77777777" w:rsidR="006B326C" w:rsidRDefault="006B326C"/>
        </w:tc>
      </w:tr>
      <w:tr w:rsidR="006B326C" w14:paraId="6B27A1DE" w14:textId="77777777">
        <w:trPr>
          <w:trHeight w:hRule="exact" w:val="170"/>
        </w:trPr>
        <w:tc>
          <w:tcPr>
            <w:tcW w:w="278" w:type="dxa"/>
            <w:tcBorders>
              <w:top w:val="nil"/>
              <w:left w:val="single" w:sz="3" w:space="0" w:color="000000"/>
              <w:bottom w:val="nil"/>
              <w:right w:val="nil"/>
            </w:tcBorders>
          </w:tcPr>
          <w:p w14:paraId="009EC3C2" w14:textId="77777777" w:rsidR="006B326C" w:rsidRDefault="009B4794">
            <w:pPr>
              <w:pStyle w:val="TableParagraph"/>
              <w:spacing w:line="165" w:lineRule="exact"/>
              <w:ind w:left="81"/>
              <w:rPr>
                <w:rFonts w:ascii="Calibri" w:eastAsia="Calibri" w:hAnsi="Calibri" w:cs="Calibri"/>
                <w:sz w:val="14"/>
                <w:szCs w:val="14"/>
              </w:rPr>
            </w:pPr>
            <w:r>
              <w:rPr>
                <w:rFonts w:ascii="Calibri"/>
                <w:sz w:val="14"/>
              </w:rPr>
              <w:t>5.</w:t>
            </w:r>
          </w:p>
        </w:tc>
        <w:tc>
          <w:tcPr>
            <w:tcW w:w="4120" w:type="dxa"/>
            <w:tcBorders>
              <w:top w:val="nil"/>
              <w:left w:val="nil"/>
              <w:bottom w:val="nil"/>
              <w:right w:val="single" w:sz="3" w:space="0" w:color="000000"/>
            </w:tcBorders>
          </w:tcPr>
          <w:p w14:paraId="65C8948F" w14:textId="77777777" w:rsidR="006B326C" w:rsidRDefault="009B4794">
            <w:pPr>
              <w:pStyle w:val="TableParagraph"/>
              <w:spacing w:line="147" w:lineRule="exact"/>
              <w:ind w:left="87"/>
              <w:rPr>
                <w:rFonts w:ascii="宋体" w:eastAsia="宋体" w:hAnsi="宋体" w:cs="宋体"/>
                <w:sz w:val="14"/>
                <w:szCs w:val="14"/>
              </w:rPr>
            </w:pPr>
            <w:proofErr w:type="spellStart"/>
            <w:proofErr w:type="gramStart"/>
            <w:r>
              <w:rPr>
                <w:rFonts w:ascii="宋体" w:eastAsia="宋体" w:hAnsi="宋体" w:cs="宋体"/>
                <w:sz w:val="14"/>
                <w:szCs w:val="14"/>
              </w:rPr>
              <w:t>直流输电系统</w:t>
            </w:r>
            <w:proofErr w:type="spellEnd"/>
            <w:r>
              <w:rPr>
                <w:rFonts w:ascii="宋体" w:eastAsia="宋体" w:hAnsi="宋体" w:cs="宋体"/>
                <w:sz w:val="14"/>
                <w:szCs w:val="14"/>
              </w:rPr>
              <w:t>[</w:t>
            </w:r>
            <w:proofErr w:type="gramEnd"/>
            <w:r>
              <w:rPr>
                <w:rFonts w:ascii="宋体" w:eastAsia="宋体" w:hAnsi="宋体" w:cs="宋体"/>
                <w:sz w:val="14"/>
                <w:szCs w:val="14"/>
              </w:rPr>
              <w:t>TO]</w:t>
            </w:r>
          </w:p>
        </w:tc>
        <w:tc>
          <w:tcPr>
            <w:tcW w:w="3206" w:type="dxa"/>
            <w:vMerge/>
            <w:tcBorders>
              <w:left w:val="single" w:sz="3" w:space="0" w:color="000000"/>
              <w:right w:val="single" w:sz="3" w:space="0" w:color="000000"/>
            </w:tcBorders>
          </w:tcPr>
          <w:p w14:paraId="5AF81CCC" w14:textId="77777777" w:rsidR="006B326C" w:rsidRDefault="006B326C"/>
        </w:tc>
        <w:tc>
          <w:tcPr>
            <w:tcW w:w="2583" w:type="dxa"/>
            <w:vMerge/>
            <w:tcBorders>
              <w:left w:val="single" w:sz="3" w:space="0" w:color="000000"/>
              <w:right w:val="single" w:sz="3" w:space="0" w:color="000000"/>
            </w:tcBorders>
          </w:tcPr>
          <w:p w14:paraId="7B75A429" w14:textId="77777777" w:rsidR="006B326C" w:rsidRDefault="006B326C"/>
        </w:tc>
      </w:tr>
      <w:tr w:rsidR="006B326C" w14:paraId="4326CFB9" w14:textId="77777777">
        <w:trPr>
          <w:trHeight w:hRule="exact" w:val="170"/>
        </w:trPr>
        <w:tc>
          <w:tcPr>
            <w:tcW w:w="278" w:type="dxa"/>
            <w:tcBorders>
              <w:top w:val="nil"/>
              <w:left w:val="single" w:sz="3" w:space="0" w:color="000000"/>
              <w:bottom w:val="nil"/>
              <w:right w:val="nil"/>
            </w:tcBorders>
          </w:tcPr>
          <w:p w14:paraId="6A79ADEB" w14:textId="77777777" w:rsidR="006B326C" w:rsidRDefault="009B4794">
            <w:pPr>
              <w:pStyle w:val="TableParagraph"/>
              <w:spacing w:line="166" w:lineRule="exact"/>
              <w:ind w:left="81"/>
              <w:rPr>
                <w:rFonts w:ascii="Calibri" w:eastAsia="Calibri" w:hAnsi="Calibri" w:cs="Calibri"/>
                <w:sz w:val="14"/>
                <w:szCs w:val="14"/>
              </w:rPr>
            </w:pPr>
            <w:r>
              <w:rPr>
                <w:rFonts w:ascii="Calibri"/>
                <w:sz w:val="14"/>
              </w:rPr>
              <w:t>6.</w:t>
            </w:r>
          </w:p>
        </w:tc>
        <w:tc>
          <w:tcPr>
            <w:tcW w:w="4120" w:type="dxa"/>
            <w:tcBorders>
              <w:top w:val="nil"/>
              <w:left w:val="nil"/>
              <w:bottom w:val="nil"/>
              <w:right w:val="single" w:sz="3" w:space="0" w:color="000000"/>
            </w:tcBorders>
          </w:tcPr>
          <w:p w14:paraId="5911FC57" w14:textId="77777777" w:rsidR="006B326C" w:rsidRDefault="009B4794">
            <w:pPr>
              <w:pStyle w:val="TableParagraph"/>
              <w:spacing w:line="148" w:lineRule="exact"/>
              <w:ind w:left="87"/>
              <w:rPr>
                <w:rFonts w:ascii="宋体" w:eastAsia="宋体" w:hAnsi="宋体" w:cs="宋体"/>
                <w:sz w:val="14"/>
                <w:szCs w:val="14"/>
                <w:lang w:eastAsia="zh-CN"/>
              </w:rPr>
            </w:pPr>
            <w:r>
              <w:rPr>
                <w:rFonts w:ascii="宋体" w:eastAsia="宋体" w:hAnsi="宋体" w:cs="宋体"/>
                <w:sz w:val="14"/>
                <w:szCs w:val="14"/>
                <w:lang w:eastAsia="zh-CN"/>
              </w:rPr>
              <w:t>变压器（电压和</w:t>
            </w:r>
            <w:proofErr w:type="gramStart"/>
            <w:r>
              <w:rPr>
                <w:rFonts w:ascii="宋体" w:eastAsia="宋体" w:hAnsi="宋体" w:cs="宋体"/>
                <w:sz w:val="14"/>
                <w:szCs w:val="14"/>
                <w:lang w:eastAsia="zh-CN"/>
              </w:rPr>
              <w:t>移相</w:t>
            </w:r>
            <w:proofErr w:type="gramEnd"/>
            <w:r>
              <w:rPr>
                <w:rFonts w:ascii="宋体" w:eastAsia="宋体" w:hAnsi="宋体" w:cs="宋体"/>
                <w:sz w:val="14"/>
                <w:szCs w:val="14"/>
                <w:lang w:eastAsia="zh-CN"/>
              </w:rPr>
              <w:t>）[to]</w:t>
            </w:r>
          </w:p>
        </w:tc>
        <w:tc>
          <w:tcPr>
            <w:tcW w:w="3206" w:type="dxa"/>
            <w:vMerge/>
            <w:tcBorders>
              <w:left w:val="single" w:sz="3" w:space="0" w:color="000000"/>
              <w:right w:val="single" w:sz="3" w:space="0" w:color="000000"/>
            </w:tcBorders>
          </w:tcPr>
          <w:p w14:paraId="220A8BFF" w14:textId="77777777" w:rsidR="006B326C" w:rsidRDefault="006B326C">
            <w:pPr>
              <w:rPr>
                <w:lang w:eastAsia="zh-CN"/>
              </w:rPr>
            </w:pPr>
          </w:p>
        </w:tc>
        <w:tc>
          <w:tcPr>
            <w:tcW w:w="2583" w:type="dxa"/>
            <w:vMerge/>
            <w:tcBorders>
              <w:left w:val="single" w:sz="3" w:space="0" w:color="000000"/>
              <w:right w:val="single" w:sz="3" w:space="0" w:color="000000"/>
            </w:tcBorders>
          </w:tcPr>
          <w:p w14:paraId="09A968D1" w14:textId="77777777" w:rsidR="006B326C" w:rsidRDefault="006B326C">
            <w:pPr>
              <w:rPr>
                <w:lang w:eastAsia="zh-CN"/>
              </w:rPr>
            </w:pPr>
          </w:p>
        </w:tc>
      </w:tr>
      <w:tr w:rsidR="006B326C" w14:paraId="0E83DB9D" w14:textId="77777777">
        <w:trPr>
          <w:trHeight w:hRule="exact" w:val="170"/>
        </w:trPr>
        <w:tc>
          <w:tcPr>
            <w:tcW w:w="278" w:type="dxa"/>
            <w:tcBorders>
              <w:top w:val="nil"/>
              <w:left w:val="single" w:sz="3" w:space="0" w:color="000000"/>
              <w:bottom w:val="nil"/>
              <w:right w:val="nil"/>
            </w:tcBorders>
          </w:tcPr>
          <w:p w14:paraId="42FBD615" w14:textId="77777777" w:rsidR="006B326C" w:rsidRDefault="006B326C">
            <w:pPr>
              <w:rPr>
                <w:lang w:eastAsia="zh-CN"/>
              </w:rPr>
            </w:pPr>
          </w:p>
        </w:tc>
        <w:tc>
          <w:tcPr>
            <w:tcW w:w="4120" w:type="dxa"/>
            <w:tcBorders>
              <w:top w:val="nil"/>
              <w:left w:val="nil"/>
              <w:bottom w:val="nil"/>
              <w:right w:val="single" w:sz="3" w:space="0" w:color="000000"/>
            </w:tcBorders>
          </w:tcPr>
          <w:p w14:paraId="5250B05B" w14:textId="77777777"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6"/>
                <w:sz w:val="14"/>
                <w:szCs w:val="14"/>
              </w:rPr>
              <w:t xml:space="preserve"> </w:t>
            </w:r>
            <w:proofErr w:type="spellStart"/>
            <w:r>
              <w:rPr>
                <w:rFonts w:ascii="宋体" w:eastAsia="宋体" w:hAnsi="宋体" w:cs="宋体"/>
                <w:sz w:val="14"/>
                <w:szCs w:val="14"/>
              </w:rPr>
              <w:t>绕组的标称电压</w:t>
            </w:r>
            <w:proofErr w:type="spellEnd"/>
          </w:p>
        </w:tc>
        <w:tc>
          <w:tcPr>
            <w:tcW w:w="3206" w:type="dxa"/>
            <w:vMerge/>
            <w:tcBorders>
              <w:left w:val="single" w:sz="3" w:space="0" w:color="000000"/>
              <w:right w:val="single" w:sz="3" w:space="0" w:color="000000"/>
            </w:tcBorders>
          </w:tcPr>
          <w:p w14:paraId="7C8A6CE5" w14:textId="77777777" w:rsidR="006B326C" w:rsidRDefault="006B326C"/>
        </w:tc>
        <w:tc>
          <w:tcPr>
            <w:tcW w:w="2583" w:type="dxa"/>
            <w:vMerge/>
            <w:tcBorders>
              <w:left w:val="single" w:sz="3" w:space="0" w:color="000000"/>
              <w:right w:val="single" w:sz="3" w:space="0" w:color="000000"/>
            </w:tcBorders>
          </w:tcPr>
          <w:p w14:paraId="65808539" w14:textId="77777777" w:rsidR="006B326C" w:rsidRDefault="006B326C"/>
        </w:tc>
      </w:tr>
      <w:tr w:rsidR="006B326C" w14:paraId="10FBE5DA" w14:textId="77777777">
        <w:trPr>
          <w:trHeight w:hRule="exact" w:val="170"/>
        </w:trPr>
        <w:tc>
          <w:tcPr>
            <w:tcW w:w="278" w:type="dxa"/>
            <w:tcBorders>
              <w:top w:val="nil"/>
              <w:left w:val="single" w:sz="3" w:space="0" w:color="000000"/>
              <w:bottom w:val="nil"/>
              <w:right w:val="nil"/>
            </w:tcBorders>
          </w:tcPr>
          <w:p w14:paraId="738CCBD5" w14:textId="77777777" w:rsidR="006B326C" w:rsidRDefault="006B326C"/>
        </w:tc>
        <w:tc>
          <w:tcPr>
            <w:tcW w:w="4120" w:type="dxa"/>
            <w:tcBorders>
              <w:top w:val="nil"/>
              <w:left w:val="nil"/>
              <w:bottom w:val="nil"/>
              <w:right w:val="single" w:sz="3" w:space="0" w:color="000000"/>
            </w:tcBorders>
          </w:tcPr>
          <w:p w14:paraId="7B749440" w14:textId="77777777" w:rsidR="006B326C" w:rsidRDefault="009B4794">
            <w:pPr>
              <w:pStyle w:val="TableParagraph"/>
              <w:spacing w:line="166" w:lineRule="exact"/>
              <w:ind w:left="87"/>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7"/>
                <w:sz w:val="14"/>
                <w:szCs w:val="14"/>
              </w:rPr>
              <w:t xml:space="preserve"> </w:t>
            </w:r>
            <w:proofErr w:type="spellStart"/>
            <w:r>
              <w:rPr>
                <w:rFonts w:ascii="宋体" w:eastAsia="宋体" w:hAnsi="宋体" w:cs="宋体"/>
                <w:sz w:val="14"/>
                <w:szCs w:val="14"/>
              </w:rPr>
              <w:t>阻抗</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42684E6A" w14:textId="77777777" w:rsidR="006B326C" w:rsidRDefault="006B326C"/>
        </w:tc>
        <w:tc>
          <w:tcPr>
            <w:tcW w:w="2583" w:type="dxa"/>
            <w:vMerge/>
            <w:tcBorders>
              <w:left w:val="single" w:sz="3" w:space="0" w:color="000000"/>
              <w:right w:val="single" w:sz="3" w:space="0" w:color="000000"/>
            </w:tcBorders>
          </w:tcPr>
          <w:p w14:paraId="36951964" w14:textId="77777777" w:rsidR="006B326C" w:rsidRDefault="006B326C"/>
        </w:tc>
      </w:tr>
      <w:tr w:rsidR="006B326C" w14:paraId="4525B175" w14:textId="77777777">
        <w:trPr>
          <w:trHeight w:hRule="exact" w:val="169"/>
        </w:trPr>
        <w:tc>
          <w:tcPr>
            <w:tcW w:w="278" w:type="dxa"/>
            <w:tcBorders>
              <w:top w:val="nil"/>
              <w:left w:val="single" w:sz="3" w:space="0" w:color="000000"/>
              <w:bottom w:val="nil"/>
              <w:right w:val="nil"/>
            </w:tcBorders>
          </w:tcPr>
          <w:p w14:paraId="2AAD8B7A" w14:textId="77777777" w:rsidR="006B326C" w:rsidRDefault="006B326C"/>
        </w:tc>
        <w:tc>
          <w:tcPr>
            <w:tcW w:w="4120" w:type="dxa"/>
            <w:tcBorders>
              <w:top w:val="nil"/>
              <w:left w:val="nil"/>
              <w:bottom w:val="nil"/>
              <w:right w:val="single" w:sz="3" w:space="0" w:color="000000"/>
            </w:tcBorders>
          </w:tcPr>
          <w:p w14:paraId="5ECC9266"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8"/>
                <w:sz w:val="14"/>
                <w:szCs w:val="14"/>
                <w:lang w:eastAsia="zh-CN"/>
              </w:rPr>
              <w:t xml:space="preserve"> </w:t>
            </w:r>
            <w:r>
              <w:rPr>
                <w:rFonts w:ascii="宋体" w:eastAsia="宋体" w:hAnsi="宋体" w:cs="宋体"/>
                <w:sz w:val="14"/>
                <w:szCs w:val="14"/>
                <w:lang w:eastAsia="zh-CN"/>
              </w:rPr>
              <w:t>抽头比（电压或相角）*</w:t>
            </w:r>
          </w:p>
        </w:tc>
        <w:tc>
          <w:tcPr>
            <w:tcW w:w="3206" w:type="dxa"/>
            <w:vMerge/>
            <w:tcBorders>
              <w:left w:val="single" w:sz="3" w:space="0" w:color="000000"/>
              <w:right w:val="single" w:sz="3" w:space="0" w:color="000000"/>
            </w:tcBorders>
          </w:tcPr>
          <w:p w14:paraId="69192D0B" w14:textId="77777777" w:rsidR="006B326C" w:rsidRDefault="006B326C">
            <w:pPr>
              <w:rPr>
                <w:lang w:eastAsia="zh-CN"/>
              </w:rPr>
            </w:pPr>
          </w:p>
        </w:tc>
        <w:tc>
          <w:tcPr>
            <w:tcW w:w="2583" w:type="dxa"/>
            <w:vMerge/>
            <w:tcBorders>
              <w:left w:val="single" w:sz="3" w:space="0" w:color="000000"/>
              <w:right w:val="single" w:sz="3" w:space="0" w:color="000000"/>
            </w:tcBorders>
          </w:tcPr>
          <w:p w14:paraId="05E1DE9C" w14:textId="77777777" w:rsidR="006B326C" w:rsidRDefault="006B326C">
            <w:pPr>
              <w:rPr>
                <w:lang w:eastAsia="zh-CN"/>
              </w:rPr>
            </w:pPr>
          </w:p>
        </w:tc>
      </w:tr>
      <w:tr w:rsidR="006B326C" w14:paraId="737AE109" w14:textId="77777777">
        <w:trPr>
          <w:trHeight w:hRule="exact" w:val="172"/>
        </w:trPr>
        <w:tc>
          <w:tcPr>
            <w:tcW w:w="278" w:type="dxa"/>
            <w:tcBorders>
              <w:top w:val="nil"/>
              <w:left w:val="single" w:sz="3" w:space="0" w:color="000000"/>
              <w:bottom w:val="nil"/>
              <w:right w:val="nil"/>
            </w:tcBorders>
          </w:tcPr>
          <w:p w14:paraId="5215A47A" w14:textId="77777777" w:rsidR="006B326C" w:rsidRDefault="006B326C">
            <w:pPr>
              <w:rPr>
                <w:lang w:eastAsia="zh-CN"/>
              </w:rPr>
            </w:pPr>
          </w:p>
        </w:tc>
        <w:tc>
          <w:tcPr>
            <w:tcW w:w="4120" w:type="dxa"/>
            <w:tcBorders>
              <w:top w:val="nil"/>
              <w:left w:val="nil"/>
              <w:bottom w:val="nil"/>
              <w:right w:val="single" w:sz="3" w:space="0" w:color="000000"/>
            </w:tcBorders>
          </w:tcPr>
          <w:p w14:paraId="2353C765"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d.   </w:t>
            </w:r>
            <w:r>
              <w:rPr>
                <w:rFonts w:ascii="Calibri" w:eastAsia="Calibri" w:hAnsi="Calibri" w:cs="Calibri"/>
                <w:spacing w:val="26"/>
                <w:sz w:val="14"/>
                <w:szCs w:val="14"/>
                <w:lang w:eastAsia="zh-CN"/>
              </w:rPr>
              <w:t xml:space="preserve"> </w:t>
            </w:r>
            <w:r>
              <w:rPr>
                <w:rFonts w:ascii="宋体" w:eastAsia="宋体" w:hAnsi="宋体" w:cs="宋体"/>
                <w:sz w:val="14"/>
                <w:szCs w:val="14"/>
                <w:lang w:eastAsia="zh-CN"/>
              </w:rPr>
              <w:t>最小和最大抽头位置限制</w:t>
            </w:r>
          </w:p>
        </w:tc>
        <w:tc>
          <w:tcPr>
            <w:tcW w:w="3206" w:type="dxa"/>
            <w:vMerge/>
            <w:tcBorders>
              <w:left w:val="single" w:sz="3" w:space="0" w:color="000000"/>
              <w:right w:val="single" w:sz="3" w:space="0" w:color="000000"/>
            </w:tcBorders>
          </w:tcPr>
          <w:p w14:paraId="601536D2" w14:textId="77777777" w:rsidR="006B326C" w:rsidRDefault="006B326C">
            <w:pPr>
              <w:rPr>
                <w:lang w:eastAsia="zh-CN"/>
              </w:rPr>
            </w:pPr>
          </w:p>
        </w:tc>
        <w:tc>
          <w:tcPr>
            <w:tcW w:w="2583" w:type="dxa"/>
            <w:vMerge/>
            <w:tcBorders>
              <w:left w:val="single" w:sz="3" w:space="0" w:color="000000"/>
              <w:right w:val="single" w:sz="3" w:space="0" w:color="000000"/>
            </w:tcBorders>
          </w:tcPr>
          <w:p w14:paraId="28E4FAEB" w14:textId="77777777" w:rsidR="006B326C" w:rsidRDefault="006B326C">
            <w:pPr>
              <w:rPr>
                <w:lang w:eastAsia="zh-CN"/>
              </w:rPr>
            </w:pPr>
          </w:p>
        </w:tc>
      </w:tr>
      <w:tr w:rsidR="006B326C" w14:paraId="7966B1E9" w14:textId="77777777">
        <w:trPr>
          <w:trHeight w:hRule="exact" w:val="176"/>
        </w:trPr>
        <w:tc>
          <w:tcPr>
            <w:tcW w:w="278" w:type="dxa"/>
            <w:tcBorders>
              <w:top w:val="nil"/>
              <w:left w:val="single" w:sz="3" w:space="0" w:color="000000"/>
              <w:bottom w:val="nil"/>
              <w:right w:val="nil"/>
            </w:tcBorders>
          </w:tcPr>
          <w:p w14:paraId="4C18040A" w14:textId="77777777" w:rsidR="006B326C" w:rsidRDefault="006B326C">
            <w:pPr>
              <w:rPr>
                <w:lang w:eastAsia="zh-CN"/>
              </w:rPr>
            </w:pPr>
          </w:p>
        </w:tc>
        <w:tc>
          <w:tcPr>
            <w:tcW w:w="4120" w:type="dxa"/>
            <w:tcBorders>
              <w:top w:val="nil"/>
              <w:left w:val="nil"/>
              <w:bottom w:val="nil"/>
              <w:right w:val="single" w:sz="3" w:space="0" w:color="000000"/>
            </w:tcBorders>
          </w:tcPr>
          <w:p w14:paraId="505FD184" w14:textId="77777777" w:rsidR="006B326C" w:rsidRDefault="009B4794">
            <w:pPr>
              <w:pStyle w:val="TableParagraph"/>
              <w:spacing w:line="168"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e.   </w:t>
            </w:r>
            <w:r>
              <w:rPr>
                <w:rFonts w:ascii="Calibri" w:eastAsia="Calibri" w:hAnsi="Calibri" w:cs="Calibri"/>
                <w:spacing w:val="23"/>
                <w:sz w:val="14"/>
                <w:szCs w:val="14"/>
                <w:lang w:eastAsia="zh-CN"/>
              </w:rPr>
              <w:t xml:space="preserve"> </w:t>
            </w:r>
            <w:r>
              <w:rPr>
                <w:rFonts w:ascii="宋体" w:eastAsia="宋体" w:hAnsi="宋体" w:cs="宋体"/>
                <w:sz w:val="14"/>
                <w:szCs w:val="14"/>
                <w:lang w:eastAsia="zh-CN"/>
              </w:rPr>
              <w:t>抽头位置的数量(对于ULTC和NLTC)</w:t>
            </w:r>
          </w:p>
        </w:tc>
        <w:tc>
          <w:tcPr>
            <w:tcW w:w="3206" w:type="dxa"/>
            <w:vMerge/>
            <w:tcBorders>
              <w:left w:val="single" w:sz="3" w:space="0" w:color="000000"/>
              <w:right w:val="single" w:sz="3" w:space="0" w:color="000000"/>
            </w:tcBorders>
          </w:tcPr>
          <w:p w14:paraId="06F5A5A6" w14:textId="77777777" w:rsidR="006B326C" w:rsidRDefault="006B326C">
            <w:pPr>
              <w:rPr>
                <w:lang w:eastAsia="zh-CN"/>
              </w:rPr>
            </w:pPr>
          </w:p>
        </w:tc>
        <w:tc>
          <w:tcPr>
            <w:tcW w:w="2583" w:type="dxa"/>
            <w:vMerge/>
            <w:tcBorders>
              <w:left w:val="single" w:sz="3" w:space="0" w:color="000000"/>
              <w:right w:val="single" w:sz="3" w:space="0" w:color="000000"/>
            </w:tcBorders>
          </w:tcPr>
          <w:p w14:paraId="18E08BFA" w14:textId="77777777" w:rsidR="006B326C" w:rsidRDefault="006B326C">
            <w:pPr>
              <w:rPr>
                <w:lang w:eastAsia="zh-CN"/>
              </w:rPr>
            </w:pPr>
          </w:p>
        </w:tc>
      </w:tr>
      <w:tr w:rsidR="006B326C" w14:paraId="7AE548B2" w14:textId="77777777">
        <w:trPr>
          <w:trHeight w:hRule="exact" w:val="172"/>
        </w:trPr>
        <w:tc>
          <w:tcPr>
            <w:tcW w:w="278" w:type="dxa"/>
            <w:tcBorders>
              <w:top w:val="nil"/>
              <w:left w:val="single" w:sz="3" w:space="0" w:color="000000"/>
              <w:bottom w:val="nil"/>
              <w:right w:val="nil"/>
            </w:tcBorders>
          </w:tcPr>
          <w:p w14:paraId="73C42B68" w14:textId="77777777" w:rsidR="006B326C" w:rsidRDefault="006B326C">
            <w:pPr>
              <w:rPr>
                <w:lang w:eastAsia="zh-CN"/>
              </w:rPr>
            </w:pPr>
          </w:p>
        </w:tc>
        <w:tc>
          <w:tcPr>
            <w:tcW w:w="4120" w:type="dxa"/>
            <w:tcBorders>
              <w:top w:val="nil"/>
              <w:left w:val="nil"/>
              <w:bottom w:val="nil"/>
              <w:right w:val="single" w:sz="3" w:space="0" w:color="000000"/>
            </w:tcBorders>
          </w:tcPr>
          <w:p w14:paraId="47C2270C" w14:textId="77777777" w:rsidR="006B326C" w:rsidRDefault="009B4794">
            <w:pPr>
              <w:pStyle w:val="TableParagraph"/>
              <w:tabs>
                <w:tab w:val="left" w:pos="365"/>
              </w:tabs>
              <w:spacing w:line="168" w:lineRule="exact"/>
              <w:ind w:left="87"/>
              <w:rPr>
                <w:rFonts w:ascii="宋体" w:eastAsia="宋体" w:hAnsi="宋体" w:cs="宋体"/>
                <w:sz w:val="14"/>
                <w:szCs w:val="14"/>
                <w:lang w:eastAsia="zh-CN"/>
              </w:rPr>
            </w:pPr>
            <w:r>
              <w:rPr>
                <w:rFonts w:ascii="Calibri" w:eastAsia="Calibri" w:hAnsi="Calibri" w:cs="Calibri"/>
                <w:w w:val="90"/>
                <w:sz w:val="14"/>
                <w:szCs w:val="14"/>
                <w:lang w:eastAsia="zh-CN"/>
              </w:rPr>
              <w:t>f.</w:t>
            </w:r>
            <w:r>
              <w:rPr>
                <w:rFonts w:ascii="Calibri" w:eastAsia="Calibri" w:hAnsi="Calibri" w:cs="Calibri"/>
                <w:w w:val="90"/>
                <w:sz w:val="14"/>
                <w:szCs w:val="14"/>
                <w:lang w:eastAsia="zh-CN"/>
              </w:rPr>
              <w:tab/>
            </w:r>
            <w:r>
              <w:rPr>
                <w:rFonts w:ascii="宋体" w:eastAsia="宋体" w:hAnsi="宋体" w:cs="宋体"/>
                <w:sz w:val="14"/>
                <w:szCs w:val="14"/>
                <w:lang w:eastAsia="zh-CN"/>
              </w:rPr>
              <w:t>调节母线（用于调压变压器）*</w:t>
            </w:r>
          </w:p>
        </w:tc>
        <w:tc>
          <w:tcPr>
            <w:tcW w:w="3206" w:type="dxa"/>
            <w:vMerge/>
            <w:tcBorders>
              <w:left w:val="single" w:sz="3" w:space="0" w:color="000000"/>
              <w:right w:val="single" w:sz="3" w:space="0" w:color="000000"/>
            </w:tcBorders>
          </w:tcPr>
          <w:p w14:paraId="7E60D158" w14:textId="77777777" w:rsidR="006B326C" w:rsidRDefault="006B326C">
            <w:pPr>
              <w:rPr>
                <w:lang w:eastAsia="zh-CN"/>
              </w:rPr>
            </w:pPr>
          </w:p>
        </w:tc>
        <w:tc>
          <w:tcPr>
            <w:tcW w:w="2583" w:type="dxa"/>
            <w:vMerge/>
            <w:tcBorders>
              <w:left w:val="single" w:sz="3" w:space="0" w:color="000000"/>
              <w:right w:val="single" w:sz="3" w:space="0" w:color="000000"/>
            </w:tcBorders>
          </w:tcPr>
          <w:p w14:paraId="634C22F0" w14:textId="77777777" w:rsidR="006B326C" w:rsidRDefault="006B326C">
            <w:pPr>
              <w:rPr>
                <w:lang w:eastAsia="zh-CN"/>
              </w:rPr>
            </w:pPr>
          </w:p>
        </w:tc>
      </w:tr>
      <w:tr w:rsidR="006B326C" w14:paraId="79A80DD7" w14:textId="77777777">
        <w:trPr>
          <w:trHeight w:hRule="exact" w:val="170"/>
        </w:trPr>
        <w:tc>
          <w:tcPr>
            <w:tcW w:w="278" w:type="dxa"/>
            <w:tcBorders>
              <w:top w:val="nil"/>
              <w:left w:val="single" w:sz="3" w:space="0" w:color="000000"/>
              <w:bottom w:val="nil"/>
              <w:right w:val="nil"/>
            </w:tcBorders>
          </w:tcPr>
          <w:p w14:paraId="4922CA00" w14:textId="77777777" w:rsidR="006B326C" w:rsidRDefault="006B326C">
            <w:pPr>
              <w:rPr>
                <w:lang w:eastAsia="zh-CN"/>
              </w:rPr>
            </w:pPr>
          </w:p>
        </w:tc>
        <w:tc>
          <w:tcPr>
            <w:tcW w:w="4120" w:type="dxa"/>
            <w:tcBorders>
              <w:top w:val="nil"/>
              <w:left w:val="nil"/>
              <w:bottom w:val="nil"/>
              <w:right w:val="single" w:sz="3" w:space="0" w:color="000000"/>
            </w:tcBorders>
          </w:tcPr>
          <w:p w14:paraId="56AC4D39"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g.    </w:t>
            </w:r>
            <w:r>
              <w:rPr>
                <w:rFonts w:ascii="Calibri" w:eastAsia="Calibri" w:hAnsi="Calibri" w:cs="Calibri"/>
                <w:spacing w:val="3"/>
                <w:sz w:val="14"/>
                <w:szCs w:val="14"/>
                <w:lang w:eastAsia="zh-CN"/>
              </w:rPr>
              <w:t xml:space="preserve"> </w:t>
            </w:r>
            <w:r>
              <w:rPr>
                <w:rFonts w:ascii="宋体" w:eastAsia="宋体" w:hAnsi="宋体" w:cs="宋体"/>
                <w:sz w:val="14"/>
                <w:szCs w:val="14"/>
                <w:lang w:eastAsia="zh-CN"/>
              </w:rPr>
              <w:t>评级（正常和紧急）*</w:t>
            </w:r>
          </w:p>
        </w:tc>
        <w:tc>
          <w:tcPr>
            <w:tcW w:w="3206" w:type="dxa"/>
            <w:vMerge/>
            <w:tcBorders>
              <w:left w:val="single" w:sz="3" w:space="0" w:color="000000"/>
              <w:right w:val="single" w:sz="3" w:space="0" w:color="000000"/>
            </w:tcBorders>
          </w:tcPr>
          <w:p w14:paraId="2B1B5AC6" w14:textId="77777777" w:rsidR="006B326C" w:rsidRDefault="006B326C">
            <w:pPr>
              <w:rPr>
                <w:lang w:eastAsia="zh-CN"/>
              </w:rPr>
            </w:pPr>
          </w:p>
        </w:tc>
        <w:tc>
          <w:tcPr>
            <w:tcW w:w="2583" w:type="dxa"/>
            <w:vMerge/>
            <w:tcBorders>
              <w:left w:val="single" w:sz="3" w:space="0" w:color="000000"/>
              <w:right w:val="single" w:sz="3" w:space="0" w:color="000000"/>
            </w:tcBorders>
          </w:tcPr>
          <w:p w14:paraId="53763A51" w14:textId="77777777" w:rsidR="006B326C" w:rsidRDefault="006B326C">
            <w:pPr>
              <w:rPr>
                <w:lang w:eastAsia="zh-CN"/>
              </w:rPr>
            </w:pPr>
          </w:p>
        </w:tc>
      </w:tr>
      <w:tr w:rsidR="006B326C" w14:paraId="311B1FAE" w14:textId="77777777">
        <w:trPr>
          <w:trHeight w:hRule="exact" w:val="171"/>
        </w:trPr>
        <w:tc>
          <w:tcPr>
            <w:tcW w:w="278" w:type="dxa"/>
            <w:tcBorders>
              <w:top w:val="nil"/>
              <w:left w:val="single" w:sz="3" w:space="0" w:color="000000"/>
              <w:bottom w:val="nil"/>
              <w:right w:val="nil"/>
            </w:tcBorders>
          </w:tcPr>
          <w:p w14:paraId="3F27D7D5" w14:textId="77777777" w:rsidR="006B326C" w:rsidRDefault="006B326C">
            <w:pPr>
              <w:rPr>
                <w:lang w:eastAsia="zh-CN"/>
              </w:rPr>
            </w:pPr>
          </w:p>
        </w:tc>
        <w:tc>
          <w:tcPr>
            <w:tcW w:w="4120" w:type="dxa"/>
            <w:tcBorders>
              <w:top w:val="nil"/>
              <w:left w:val="nil"/>
              <w:bottom w:val="nil"/>
              <w:right w:val="single" w:sz="3" w:space="0" w:color="000000"/>
            </w:tcBorders>
          </w:tcPr>
          <w:p w14:paraId="768FE16A" w14:textId="77777777" w:rsidR="006B326C" w:rsidRDefault="009B4794">
            <w:pPr>
              <w:pStyle w:val="TableParagraph"/>
              <w:spacing w:line="166" w:lineRule="exact"/>
              <w:ind w:left="87"/>
              <w:rPr>
                <w:rFonts w:ascii="宋体" w:eastAsia="宋体" w:hAnsi="宋体" w:cs="宋体"/>
                <w:sz w:val="14"/>
                <w:szCs w:val="14"/>
              </w:rPr>
            </w:pPr>
            <w:r>
              <w:rPr>
                <w:rFonts w:ascii="Calibri" w:eastAsia="Calibri" w:hAnsi="Calibri" w:cs="Calibri"/>
                <w:sz w:val="14"/>
                <w:szCs w:val="14"/>
              </w:rPr>
              <w:t xml:space="preserve">h.    </w:t>
            </w:r>
            <w:r>
              <w:rPr>
                <w:rFonts w:ascii="Calibri" w:eastAsia="Calibri" w:hAnsi="Calibri" w:cs="Calibri"/>
                <w:spacing w:val="4"/>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08C793F3" w14:textId="77777777" w:rsidR="006B326C" w:rsidRDefault="006B326C"/>
        </w:tc>
        <w:tc>
          <w:tcPr>
            <w:tcW w:w="2583" w:type="dxa"/>
            <w:vMerge/>
            <w:tcBorders>
              <w:left w:val="single" w:sz="3" w:space="0" w:color="000000"/>
              <w:right w:val="single" w:sz="3" w:space="0" w:color="000000"/>
            </w:tcBorders>
          </w:tcPr>
          <w:p w14:paraId="6B838F3E" w14:textId="77777777" w:rsidR="006B326C" w:rsidRDefault="006B326C"/>
        </w:tc>
      </w:tr>
      <w:tr w:rsidR="006B326C" w14:paraId="04F7471C" w14:textId="77777777">
        <w:trPr>
          <w:trHeight w:hRule="exact" w:val="170"/>
        </w:trPr>
        <w:tc>
          <w:tcPr>
            <w:tcW w:w="278" w:type="dxa"/>
            <w:tcBorders>
              <w:top w:val="nil"/>
              <w:left w:val="single" w:sz="3" w:space="0" w:color="000000"/>
              <w:bottom w:val="nil"/>
              <w:right w:val="nil"/>
            </w:tcBorders>
          </w:tcPr>
          <w:p w14:paraId="789B2E40" w14:textId="77777777" w:rsidR="006B326C" w:rsidRDefault="009B4794">
            <w:pPr>
              <w:pStyle w:val="TableParagraph"/>
              <w:spacing w:line="166" w:lineRule="exact"/>
              <w:ind w:left="81"/>
              <w:rPr>
                <w:rFonts w:ascii="Calibri" w:eastAsia="Calibri" w:hAnsi="Calibri" w:cs="Calibri"/>
                <w:sz w:val="14"/>
                <w:szCs w:val="14"/>
              </w:rPr>
            </w:pPr>
            <w:r>
              <w:rPr>
                <w:rFonts w:ascii="Calibri"/>
                <w:sz w:val="14"/>
              </w:rPr>
              <w:t>7.</w:t>
            </w:r>
          </w:p>
        </w:tc>
        <w:tc>
          <w:tcPr>
            <w:tcW w:w="4120" w:type="dxa"/>
            <w:tcBorders>
              <w:top w:val="nil"/>
              <w:left w:val="nil"/>
              <w:bottom w:val="nil"/>
              <w:right w:val="single" w:sz="3" w:space="0" w:color="000000"/>
            </w:tcBorders>
          </w:tcPr>
          <w:p w14:paraId="744A377F" w14:textId="77777777" w:rsidR="006B326C" w:rsidRDefault="009B4794">
            <w:pPr>
              <w:pStyle w:val="TableParagraph"/>
              <w:spacing w:line="148" w:lineRule="exact"/>
              <w:ind w:left="87"/>
              <w:rPr>
                <w:rFonts w:ascii="宋体" w:eastAsia="宋体" w:hAnsi="宋体" w:cs="宋体"/>
                <w:sz w:val="14"/>
                <w:szCs w:val="14"/>
                <w:lang w:eastAsia="zh-CN"/>
              </w:rPr>
            </w:pPr>
            <w:r>
              <w:rPr>
                <w:rFonts w:ascii="宋体" w:eastAsia="宋体" w:hAnsi="宋体" w:cs="宋体"/>
                <w:sz w:val="14"/>
                <w:szCs w:val="14"/>
                <w:lang w:eastAsia="zh-CN"/>
              </w:rPr>
              <w:t>无功补偿（并联电容器和电抗器）[TO]</w:t>
            </w:r>
          </w:p>
        </w:tc>
        <w:tc>
          <w:tcPr>
            <w:tcW w:w="3206" w:type="dxa"/>
            <w:vMerge/>
            <w:tcBorders>
              <w:left w:val="single" w:sz="3" w:space="0" w:color="000000"/>
              <w:right w:val="single" w:sz="3" w:space="0" w:color="000000"/>
            </w:tcBorders>
          </w:tcPr>
          <w:p w14:paraId="5E3FF2DA" w14:textId="77777777" w:rsidR="006B326C" w:rsidRDefault="006B326C">
            <w:pPr>
              <w:rPr>
                <w:lang w:eastAsia="zh-CN"/>
              </w:rPr>
            </w:pPr>
          </w:p>
        </w:tc>
        <w:tc>
          <w:tcPr>
            <w:tcW w:w="2583" w:type="dxa"/>
            <w:vMerge/>
            <w:tcBorders>
              <w:left w:val="single" w:sz="3" w:space="0" w:color="000000"/>
              <w:right w:val="single" w:sz="3" w:space="0" w:color="000000"/>
            </w:tcBorders>
          </w:tcPr>
          <w:p w14:paraId="56548ECE" w14:textId="77777777" w:rsidR="006B326C" w:rsidRDefault="006B326C">
            <w:pPr>
              <w:rPr>
                <w:lang w:eastAsia="zh-CN"/>
              </w:rPr>
            </w:pPr>
          </w:p>
        </w:tc>
      </w:tr>
      <w:tr w:rsidR="006B326C" w14:paraId="6A54719D" w14:textId="77777777">
        <w:trPr>
          <w:trHeight w:hRule="exact" w:val="170"/>
        </w:trPr>
        <w:tc>
          <w:tcPr>
            <w:tcW w:w="278" w:type="dxa"/>
            <w:tcBorders>
              <w:top w:val="nil"/>
              <w:left w:val="single" w:sz="3" w:space="0" w:color="000000"/>
              <w:bottom w:val="nil"/>
              <w:right w:val="nil"/>
            </w:tcBorders>
          </w:tcPr>
          <w:p w14:paraId="1D6FC195" w14:textId="77777777" w:rsidR="006B326C" w:rsidRDefault="006B326C">
            <w:pPr>
              <w:rPr>
                <w:lang w:eastAsia="zh-CN"/>
              </w:rPr>
            </w:pPr>
          </w:p>
        </w:tc>
        <w:tc>
          <w:tcPr>
            <w:tcW w:w="4120" w:type="dxa"/>
            <w:tcBorders>
              <w:top w:val="nil"/>
              <w:left w:val="nil"/>
              <w:bottom w:val="nil"/>
              <w:right w:val="single" w:sz="3" w:space="0" w:color="000000"/>
            </w:tcBorders>
          </w:tcPr>
          <w:p w14:paraId="636244BF"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a.   </w:t>
            </w:r>
            <w:r>
              <w:rPr>
                <w:rFonts w:ascii="Calibri" w:eastAsia="Calibri" w:hAnsi="Calibri" w:cs="Calibri"/>
                <w:spacing w:val="24"/>
                <w:sz w:val="14"/>
                <w:szCs w:val="14"/>
                <w:lang w:eastAsia="zh-CN"/>
              </w:rPr>
              <w:t xml:space="preserve"> </w:t>
            </w:r>
            <w:r>
              <w:rPr>
                <w:rFonts w:ascii="宋体" w:eastAsia="宋体" w:hAnsi="宋体" w:cs="宋体"/>
                <w:sz w:val="14"/>
                <w:szCs w:val="14"/>
                <w:lang w:eastAsia="zh-CN"/>
              </w:rPr>
              <w:t>每个电容器和电抗器的接纳率(MVARs</w:t>
            </w:r>
          </w:p>
        </w:tc>
        <w:tc>
          <w:tcPr>
            <w:tcW w:w="3206" w:type="dxa"/>
            <w:vMerge/>
            <w:tcBorders>
              <w:left w:val="single" w:sz="3" w:space="0" w:color="000000"/>
              <w:right w:val="single" w:sz="3" w:space="0" w:color="000000"/>
            </w:tcBorders>
          </w:tcPr>
          <w:p w14:paraId="4BF44880" w14:textId="77777777" w:rsidR="006B326C" w:rsidRDefault="006B326C">
            <w:pPr>
              <w:rPr>
                <w:lang w:eastAsia="zh-CN"/>
              </w:rPr>
            </w:pPr>
          </w:p>
        </w:tc>
        <w:tc>
          <w:tcPr>
            <w:tcW w:w="2583" w:type="dxa"/>
            <w:vMerge/>
            <w:tcBorders>
              <w:left w:val="single" w:sz="3" w:space="0" w:color="000000"/>
              <w:right w:val="single" w:sz="3" w:space="0" w:color="000000"/>
            </w:tcBorders>
          </w:tcPr>
          <w:p w14:paraId="758E2CAA" w14:textId="77777777" w:rsidR="006B326C" w:rsidRDefault="006B326C">
            <w:pPr>
              <w:rPr>
                <w:lang w:eastAsia="zh-CN"/>
              </w:rPr>
            </w:pPr>
          </w:p>
        </w:tc>
      </w:tr>
      <w:tr w:rsidR="006B326C" w14:paraId="16D7978C" w14:textId="77777777">
        <w:trPr>
          <w:trHeight w:hRule="exact" w:val="170"/>
        </w:trPr>
        <w:tc>
          <w:tcPr>
            <w:tcW w:w="278" w:type="dxa"/>
            <w:tcBorders>
              <w:top w:val="nil"/>
              <w:left w:val="single" w:sz="3" w:space="0" w:color="000000"/>
              <w:bottom w:val="nil"/>
              <w:right w:val="nil"/>
            </w:tcBorders>
          </w:tcPr>
          <w:p w14:paraId="4497779D" w14:textId="77777777" w:rsidR="006B326C" w:rsidRDefault="006B326C">
            <w:pPr>
              <w:rPr>
                <w:lang w:eastAsia="zh-CN"/>
              </w:rPr>
            </w:pPr>
          </w:p>
        </w:tc>
        <w:tc>
          <w:tcPr>
            <w:tcW w:w="4120" w:type="dxa"/>
            <w:tcBorders>
              <w:top w:val="nil"/>
              <w:left w:val="nil"/>
              <w:bottom w:val="nil"/>
              <w:right w:val="single" w:sz="3" w:space="0" w:color="000000"/>
            </w:tcBorders>
          </w:tcPr>
          <w:p w14:paraId="01D4AB3D" w14:textId="77777777" w:rsidR="006B326C" w:rsidRDefault="009B4794">
            <w:pPr>
              <w:pStyle w:val="TableParagraph"/>
              <w:spacing w:line="166"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b.   </w:t>
            </w:r>
            <w:r>
              <w:rPr>
                <w:rFonts w:ascii="Calibri" w:eastAsia="Calibri" w:hAnsi="Calibri" w:cs="Calibri"/>
                <w:spacing w:val="17"/>
                <w:sz w:val="14"/>
                <w:szCs w:val="14"/>
                <w:lang w:eastAsia="zh-CN"/>
              </w:rPr>
              <w:t xml:space="preserve"> </w:t>
            </w:r>
            <w:r>
              <w:rPr>
                <w:rFonts w:ascii="宋体" w:eastAsia="宋体" w:hAnsi="宋体" w:cs="宋体"/>
                <w:sz w:val="14"/>
                <w:szCs w:val="14"/>
                <w:lang w:eastAsia="zh-CN"/>
              </w:rPr>
              <w:t>调节</w:t>
            </w:r>
            <w:proofErr w:type="gramStart"/>
            <w:r>
              <w:rPr>
                <w:rFonts w:ascii="宋体" w:eastAsia="宋体" w:hAnsi="宋体" w:cs="宋体"/>
                <w:sz w:val="14"/>
                <w:szCs w:val="14"/>
                <w:lang w:eastAsia="zh-CN"/>
              </w:rPr>
              <w:t>电压带限</w:t>
            </w:r>
            <w:proofErr w:type="gramEnd"/>
            <w:r>
              <w:rPr>
                <w:rFonts w:ascii="宋体" w:eastAsia="宋体" w:hAnsi="宋体" w:cs="宋体"/>
                <w:sz w:val="14"/>
                <w:szCs w:val="14"/>
                <w:lang w:eastAsia="zh-CN"/>
              </w:rPr>
              <w:t>*（如果操作模式不固定）</w:t>
            </w:r>
          </w:p>
        </w:tc>
        <w:tc>
          <w:tcPr>
            <w:tcW w:w="3206" w:type="dxa"/>
            <w:vMerge/>
            <w:tcBorders>
              <w:left w:val="single" w:sz="3" w:space="0" w:color="000000"/>
              <w:right w:val="single" w:sz="3" w:space="0" w:color="000000"/>
            </w:tcBorders>
          </w:tcPr>
          <w:p w14:paraId="56B9F789" w14:textId="77777777" w:rsidR="006B326C" w:rsidRDefault="006B326C">
            <w:pPr>
              <w:rPr>
                <w:lang w:eastAsia="zh-CN"/>
              </w:rPr>
            </w:pPr>
          </w:p>
        </w:tc>
        <w:tc>
          <w:tcPr>
            <w:tcW w:w="2583" w:type="dxa"/>
            <w:vMerge/>
            <w:tcBorders>
              <w:left w:val="single" w:sz="3" w:space="0" w:color="000000"/>
              <w:right w:val="single" w:sz="3" w:space="0" w:color="000000"/>
            </w:tcBorders>
          </w:tcPr>
          <w:p w14:paraId="375A1B57" w14:textId="77777777" w:rsidR="006B326C" w:rsidRDefault="006B326C">
            <w:pPr>
              <w:rPr>
                <w:lang w:eastAsia="zh-CN"/>
              </w:rPr>
            </w:pPr>
          </w:p>
        </w:tc>
      </w:tr>
      <w:tr w:rsidR="006B326C" w14:paraId="1E2C0D22" w14:textId="77777777">
        <w:trPr>
          <w:trHeight w:hRule="exact" w:val="169"/>
        </w:trPr>
        <w:tc>
          <w:tcPr>
            <w:tcW w:w="278" w:type="dxa"/>
            <w:tcBorders>
              <w:top w:val="nil"/>
              <w:left w:val="single" w:sz="3" w:space="0" w:color="000000"/>
              <w:bottom w:val="nil"/>
              <w:right w:val="nil"/>
            </w:tcBorders>
          </w:tcPr>
          <w:p w14:paraId="67DD9F83" w14:textId="77777777" w:rsidR="006B326C" w:rsidRDefault="006B326C">
            <w:pPr>
              <w:rPr>
                <w:lang w:eastAsia="zh-CN"/>
              </w:rPr>
            </w:pPr>
          </w:p>
        </w:tc>
        <w:tc>
          <w:tcPr>
            <w:tcW w:w="4120" w:type="dxa"/>
            <w:tcBorders>
              <w:top w:val="nil"/>
              <w:left w:val="nil"/>
              <w:bottom w:val="nil"/>
              <w:right w:val="single" w:sz="3" w:space="0" w:color="000000"/>
            </w:tcBorders>
          </w:tcPr>
          <w:p w14:paraId="3C3D53A2" w14:textId="77777777" w:rsidR="006B326C" w:rsidRDefault="009B4794">
            <w:pPr>
              <w:pStyle w:val="TableParagraph"/>
              <w:spacing w:line="165" w:lineRule="exact"/>
              <w:ind w:left="87"/>
              <w:rPr>
                <w:rFonts w:ascii="宋体" w:eastAsia="宋体" w:hAnsi="宋体" w:cs="宋体"/>
                <w:sz w:val="14"/>
                <w:szCs w:val="14"/>
              </w:rPr>
            </w:pPr>
            <w:r>
              <w:rPr>
                <w:rFonts w:ascii="Calibri" w:eastAsia="Calibri" w:hAnsi="Calibri" w:cs="Calibri"/>
                <w:sz w:val="14"/>
                <w:szCs w:val="14"/>
                <w:lang w:eastAsia="zh-CN"/>
              </w:rPr>
              <w:t xml:space="preserve">c.     </w:t>
            </w:r>
            <w:r>
              <w:rPr>
                <w:rFonts w:ascii="宋体" w:eastAsia="宋体" w:hAnsi="宋体" w:cs="宋体"/>
                <w:sz w:val="14"/>
                <w:szCs w:val="14"/>
                <w:lang w:eastAsia="zh-CN"/>
              </w:rPr>
              <w:t>操作模式(固定、离散、连续等。</w:t>
            </w:r>
            <w:r>
              <w:rPr>
                <w:rFonts w:ascii="宋体" w:eastAsia="宋体" w:hAnsi="宋体" w:cs="宋体"/>
                <w:spacing w:val="1"/>
                <w:sz w:val="14"/>
                <w:szCs w:val="14"/>
                <w:lang w:eastAsia="zh-CN"/>
              </w:rPr>
              <w:t xml:space="preserve"> </w:t>
            </w:r>
            <w:r>
              <w:rPr>
                <w:rFonts w:ascii="宋体" w:eastAsia="宋体" w:hAnsi="宋体" w:cs="宋体"/>
                <w:sz w:val="14"/>
                <w:szCs w:val="14"/>
              </w:rPr>
              <w:t>)</w:t>
            </w:r>
          </w:p>
        </w:tc>
        <w:tc>
          <w:tcPr>
            <w:tcW w:w="3206" w:type="dxa"/>
            <w:vMerge/>
            <w:tcBorders>
              <w:left w:val="single" w:sz="3" w:space="0" w:color="000000"/>
              <w:right w:val="single" w:sz="3" w:space="0" w:color="000000"/>
            </w:tcBorders>
          </w:tcPr>
          <w:p w14:paraId="17BE4F09" w14:textId="77777777" w:rsidR="006B326C" w:rsidRDefault="006B326C"/>
        </w:tc>
        <w:tc>
          <w:tcPr>
            <w:tcW w:w="2583" w:type="dxa"/>
            <w:vMerge/>
            <w:tcBorders>
              <w:left w:val="single" w:sz="3" w:space="0" w:color="000000"/>
              <w:right w:val="single" w:sz="3" w:space="0" w:color="000000"/>
            </w:tcBorders>
          </w:tcPr>
          <w:p w14:paraId="7AEAD64C" w14:textId="77777777" w:rsidR="006B326C" w:rsidRDefault="006B326C"/>
        </w:tc>
      </w:tr>
      <w:tr w:rsidR="006B326C" w14:paraId="78CCCEC2" w14:textId="77777777">
        <w:trPr>
          <w:trHeight w:hRule="exact" w:val="172"/>
        </w:trPr>
        <w:tc>
          <w:tcPr>
            <w:tcW w:w="278" w:type="dxa"/>
            <w:tcBorders>
              <w:top w:val="nil"/>
              <w:left w:val="single" w:sz="3" w:space="0" w:color="000000"/>
              <w:bottom w:val="nil"/>
              <w:right w:val="nil"/>
            </w:tcBorders>
          </w:tcPr>
          <w:p w14:paraId="1B009E01" w14:textId="77777777" w:rsidR="006B326C" w:rsidRDefault="006B326C"/>
        </w:tc>
        <w:tc>
          <w:tcPr>
            <w:tcW w:w="4120" w:type="dxa"/>
            <w:tcBorders>
              <w:top w:val="nil"/>
              <w:left w:val="nil"/>
              <w:bottom w:val="nil"/>
              <w:right w:val="single" w:sz="3" w:space="0" w:color="000000"/>
            </w:tcBorders>
          </w:tcPr>
          <w:p w14:paraId="01BA5F3D" w14:textId="77777777" w:rsidR="006B326C" w:rsidRDefault="009B4794">
            <w:pPr>
              <w:pStyle w:val="TableParagraph"/>
              <w:spacing w:line="165" w:lineRule="exact"/>
              <w:ind w:left="87"/>
              <w:rPr>
                <w:rFonts w:ascii="宋体" w:eastAsia="宋体" w:hAnsi="宋体" w:cs="宋体"/>
                <w:sz w:val="14"/>
                <w:szCs w:val="14"/>
                <w:lang w:eastAsia="zh-CN"/>
              </w:rPr>
            </w:pPr>
            <w:r>
              <w:rPr>
                <w:rFonts w:ascii="Calibri" w:eastAsia="Calibri" w:hAnsi="Calibri" w:cs="Calibri"/>
                <w:sz w:val="14"/>
                <w:szCs w:val="14"/>
                <w:lang w:eastAsia="zh-CN"/>
              </w:rPr>
              <w:t xml:space="preserve">d.   </w:t>
            </w:r>
            <w:r>
              <w:rPr>
                <w:rFonts w:ascii="Calibri" w:eastAsia="Calibri" w:hAnsi="Calibri" w:cs="Calibri"/>
                <w:spacing w:val="20"/>
                <w:sz w:val="14"/>
                <w:szCs w:val="14"/>
                <w:lang w:eastAsia="zh-CN"/>
              </w:rPr>
              <w:t xml:space="preserve"> </w:t>
            </w:r>
            <w:r>
              <w:rPr>
                <w:rFonts w:ascii="宋体" w:eastAsia="宋体" w:hAnsi="宋体" w:cs="宋体"/>
                <w:sz w:val="14"/>
                <w:szCs w:val="14"/>
                <w:lang w:eastAsia="zh-CN"/>
              </w:rPr>
              <w:t>调节总线*（如果操作模式不固定）</w:t>
            </w:r>
          </w:p>
        </w:tc>
        <w:tc>
          <w:tcPr>
            <w:tcW w:w="3206" w:type="dxa"/>
            <w:vMerge/>
            <w:tcBorders>
              <w:left w:val="single" w:sz="3" w:space="0" w:color="000000"/>
              <w:right w:val="single" w:sz="3" w:space="0" w:color="000000"/>
            </w:tcBorders>
          </w:tcPr>
          <w:p w14:paraId="65E45696" w14:textId="77777777" w:rsidR="006B326C" w:rsidRDefault="006B326C">
            <w:pPr>
              <w:rPr>
                <w:lang w:eastAsia="zh-CN"/>
              </w:rPr>
            </w:pPr>
          </w:p>
        </w:tc>
        <w:tc>
          <w:tcPr>
            <w:tcW w:w="2583" w:type="dxa"/>
            <w:vMerge/>
            <w:tcBorders>
              <w:left w:val="single" w:sz="3" w:space="0" w:color="000000"/>
              <w:right w:val="single" w:sz="3" w:space="0" w:color="000000"/>
            </w:tcBorders>
          </w:tcPr>
          <w:p w14:paraId="03DAB7E0" w14:textId="77777777" w:rsidR="006B326C" w:rsidRDefault="006B326C">
            <w:pPr>
              <w:rPr>
                <w:lang w:eastAsia="zh-CN"/>
              </w:rPr>
            </w:pPr>
          </w:p>
        </w:tc>
      </w:tr>
      <w:tr w:rsidR="006B326C" w14:paraId="1AC3FC69" w14:textId="77777777">
        <w:trPr>
          <w:trHeight w:hRule="exact" w:val="170"/>
        </w:trPr>
        <w:tc>
          <w:tcPr>
            <w:tcW w:w="278" w:type="dxa"/>
            <w:tcBorders>
              <w:top w:val="nil"/>
              <w:left w:val="single" w:sz="3" w:space="0" w:color="000000"/>
              <w:bottom w:val="nil"/>
              <w:right w:val="nil"/>
            </w:tcBorders>
          </w:tcPr>
          <w:p w14:paraId="6424E621" w14:textId="77777777" w:rsidR="006B326C" w:rsidRDefault="006B326C">
            <w:pPr>
              <w:rPr>
                <w:lang w:eastAsia="zh-CN"/>
              </w:rPr>
            </w:pPr>
          </w:p>
        </w:tc>
        <w:tc>
          <w:tcPr>
            <w:tcW w:w="4120" w:type="dxa"/>
            <w:tcBorders>
              <w:top w:val="nil"/>
              <w:left w:val="nil"/>
              <w:bottom w:val="nil"/>
              <w:right w:val="single" w:sz="3" w:space="0" w:color="000000"/>
            </w:tcBorders>
          </w:tcPr>
          <w:p w14:paraId="769D715A" w14:textId="77777777" w:rsidR="006B326C" w:rsidRDefault="009B4794">
            <w:pPr>
              <w:pStyle w:val="TableParagraph"/>
              <w:spacing w:line="168" w:lineRule="exact"/>
              <w:ind w:left="87"/>
              <w:rPr>
                <w:rFonts w:ascii="宋体" w:eastAsia="宋体" w:hAnsi="宋体" w:cs="宋体"/>
                <w:sz w:val="14"/>
                <w:szCs w:val="14"/>
              </w:rPr>
            </w:pPr>
            <w:r>
              <w:rPr>
                <w:rFonts w:ascii="Calibri" w:eastAsia="Calibri" w:hAnsi="Calibri" w:cs="Calibri"/>
                <w:sz w:val="14"/>
                <w:szCs w:val="14"/>
              </w:rPr>
              <w:t xml:space="preserve">e.    </w:t>
            </w:r>
            <w:r>
              <w:rPr>
                <w:rFonts w:ascii="Calibri" w:eastAsia="Calibri" w:hAnsi="Calibri" w:cs="Calibri"/>
                <w:spacing w:val="7"/>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11128315" w14:textId="77777777" w:rsidR="006B326C" w:rsidRDefault="006B326C"/>
        </w:tc>
        <w:tc>
          <w:tcPr>
            <w:tcW w:w="2583" w:type="dxa"/>
            <w:vMerge/>
            <w:tcBorders>
              <w:left w:val="single" w:sz="3" w:space="0" w:color="000000"/>
              <w:right w:val="single" w:sz="3" w:space="0" w:color="000000"/>
            </w:tcBorders>
          </w:tcPr>
          <w:p w14:paraId="0E3B7A00" w14:textId="77777777" w:rsidR="006B326C" w:rsidRDefault="006B326C"/>
        </w:tc>
      </w:tr>
      <w:tr w:rsidR="006B326C" w14:paraId="1370FF46" w14:textId="77777777">
        <w:trPr>
          <w:trHeight w:hRule="exact" w:val="433"/>
        </w:trPr>
        <w:tc>
          <w:tcPr>
            <w:tcW w:w="278" w:type="dxa"/>
            <w:tcBorders>
              <w:top w:val="nil"/>
              <w:left w:val="single" w:sz="3" w:space="0" w:color="000000"/>
              <w:bottom w:val="single" w:sz="3" w:space="0" w:color="000000"/>
              <w:right w:val="nil"/>
            </w:tcBorders>
          </w:tcPr>
          <w:p w14:paraId="6BB71AA3" w14:textId="77777777" w:rsidR="006B326C" w:rsidRDefault="009B4794">
            <w:pPr>
              <w:pStyle w:val="TableParagraph"/>
              <w:spacing w:line="162" w:lineRule="exact"/>
              <w:ind w:left="81"/>
              <w:rPr>
                <w:rFonts w:ascii="Calibri" w:eastAsia="Calibri" w:hAnsi="Calibri" w:cs="Calibri"/>
                <w:sz w:val="14"/>
                <w:szCs w:val="14"/>
              </w:rPr>
            </w:pPr>
            <w:r>
              <w:rPr>
                <w:rFonts w:ascii="Calibri"/>
                <w:sz w:val="14"/>
              </w:rPr>
              <w:t>8.</w:t>
            </w:r>
          </w:p>
        </w:tc>
        <w:tc>
          <w:tcPr>
            <w:tcW w:w="4120" w:type="dxa"/>
            <w:tcBorders>
              <w:top w:val="nil"/>
              <w:left w:val="nil"/>
              <w:bottom w:val="single" w:sz="3" w:space="0" w:color="000000"/>
              <w:right w:val="single" w:sz="3" w:space="0" w:color="000000"/>
            </w:tcBorders>
          </w:tcPr>
          <w:p w14:paraId="6A85DEE4" w14:textId="77777777" w:rsidR="006B326C" w:rsidRDefault="009B4794">
            <w:pPr>
              <w:pStyle w:val="TableParagraph"/>
              <w:spacing w:line="144" w:lineRule="exact"/>
              <w:ind w:left="87"/>
              <w:rPr>
                <w:rFonts w:ascii="宋体" w:eastAsia="宋体" w:hAnsi="宋体" w:cs="宋体"/>
                <w:sz w:val="14"/>
                <w:szCs w:val="14"/>
              </w:rPr>
            </w:pPr>
            <w:proofErr w:type="spellStart"/>
            <w:r>
              <w:rPr>
                <w:rFonts w:ascii="宋体" w:eastAsia="宋体" w:hAnsi="宋体" w:cs="宋体"/>
                <w:sz w:val="14"/>
                <w:szCs w:val="14"/>
              </w:rPr>
              <w:t>静态Var</w:t>
            </w:r>
            <w:proofErr w:type="gramStart"/>
            <w:r>
              <w:rPr>
                <w:rFonts w:ascii="宋体" w:eastAsia="宋体" w:hAnsi="宋体" w:cs="宋体"/>
                <w:sz w:val="14"/>
                <w:szCs w:val="14"/>
              </w:rPr>
              <w:t>系统</w:t>
            </w:r>
            <w:proofErr w:type="spellEnd"/>
            <w:r>
              <w:rPr>
                <w:rFonts w:ascii="宋体" w:eastAsia="宋体" w:hAnsi="宋体" w:cs="宋体"/>
                <w:sz w:val="14"/>
                <w:szCs w:val="14"/>
              </w:rPr>
              <w:t>[</w:t>
            </w:r>
            <w:proofErr w:type="gramEnd"/>
            <w:r>
              <w:rPr>
                <w:rFonts w:ascii="宋体" w:eastAsia="宋体" w:hAnsi="宋体" w:cs="宋体"/>
                <w:sz w:val="14"/>
                <w:szCs w:val="14"/>
              </w:rPr>
              <w:t>TO]</w:t>
            </w:r>
          </w:p>
        </w:tc>
        <w:tc>
          <w:tcPr>
            <w:tcW w:w="3206" w:type="dxa"/>
            <w:vMerge/>
            <w:tcBorders>
              <w:left w:val="single" w:sz="3" w:space="0" w:color="000000"/>
              <w:bottom w:val="single" w:sz="3" w:space="0" w:color="000000"/>
              <w:right w:val="single" w:sz="3" w:space="0" w:color="000000"/>
            </w:tcBorders>
          </w:tcPr>
          <w:p w14:paraId="2CC4BE73" w14:textId="77777777" w:rsidR="006B326C" w:rsidRDefault="006B326C"/>
        </w:tc>
        <w:tc>
          <w:tcPr>
            <w:tcW w:w="2583" w:type="dxa"/>
            <w:vMerge/>
            <w:tcBorders>
              <w:left w:val="single" w:sz="3" w:space="0" w:color="000000"/>
              <w:bottom w:val="single" w:sz="3" w:space="0" w:color="000000"/>
              <w:right w:val="single" w:sz="3" w:space="0" w:color="000000"/>
            </w:tcBorders>
          </w:tcPr>
          <w:p w14:paraId="12CB11A7" w14:textId="77777777" w:rsidR="006B326C" w:rsidRDefault="006B326C"/>
        </w:tc>
      </w:tr>
    </w:tbl>
    <w:p w14:paraId="70FDDE78" w14:textId="77777777" w:rsidR="006B326C" w:rsidRDefault="006B326C">
      <w:pPr>
        <w:spacing w:before="2"/>
        <w:rPr>
          <w:rFonts w:ascii="宋体" w:eastAsia="宋体" w:hAnsi="宋体" w:cs="宋体"/>
          <w:b/>
          <w:bCs/>
          <w:sz w:val="26"/>
          <w:szCs w:val="26"/>
        </w:rPr>
      </w:pPr>
    </w:p>
    <w:p w14:paraId="564C8AB8" w14:textId="77777777" w:rsidR="006B326C" w:rsidRDefault="009B4794">
      <w:pPr>
        <w:spacing w:before="57"/>
        <w:ind w:left="6915"/>
        <w:rPr>
          <w:rFonts w:ascii="宋体" w:eastAsia="宋体" w:hAnsi="宋体" w:cs="宋体"/>
          <w:sz w:val="14"/>
          <w:szCs w:val="14"/>
        </w:rPr>
      </w:pPr>
      <w:r>
        <w:rPr>
          <w:rFonts w:ascii="Times New Roman" w:eastAsia="Times New Roman" w:hAnsi="Times New Roman" w:cs="Times New Roman"/>
          <w:sz w:val="14"/>
          <w:szCs w:val="14"/>
        </w:rPr>
        <w:t>14</w:t>
      </w:r>
      <w:r>
        <w:rPr>
          <w:rFonts w:ascii="宋体" w:eastAsia="宋体" w:hAnsi="宋体" w:cs="宋体"/>
          <w:b/>
          <w:bCs/>
          <w:sz w:val="14"/>
          <w:szCs w:val="14"/>
        </w:rPr>
        <w:t>第19页第10</w:t>
      </w:r>
    </w:p>
    <w:p w14:paraId="517288B0" w14:textId="77777777" w:rsidR="006B326C" w:rsidRDefault="006B326C">
      <w:pPr>
        <w:rPr>
          <w:rFonts w:ascii="宋体" w:eastAsia="宋体" w:hAnsi="宋体" w:cs="宋体"/>
          <w:sz w:val="14"/>
          <w:szCs w:val="14"/>
        </w:rPr>
        <w:sectPr w:rsidR="006B326C">
          <w:headerReference w:type="default" r:id="rId109"/>
          <w:footerReference w:type="default" r:id="rId110"/>
          <w:pgSz w:w="12240" w:h="15840"/>
          <w:pgMar w:top="1500" w:right="900" w:bottom="280" w:left="920" w:header="0" w:footer="0" w:gutter="0"/>
          <w:cols w:space="720"/>
        </w:sectPr>
      </w:pPr>
    </w:p>
    <w:p w14:paraId="31F2AB98" w14:textId="77777777" w:rsidR="006B326C" w:rsidRDefault="006B326C">
      <w:pPr>
        <w:spacing w:before="13"/>
        <w:rPr>
          <w:rFonts w:ascii="宋体" w:eastAsia="宋体" w:hAnsi="宋体" w:cs="宋体"/>
          <w:b/>
          <w:bCs/>
          <w:sz w:val="24"/>
          <w:szCs w:val="24"/>
        </w:rPr>
      </w:pPr>
    </w:p>
    <w:tbl>
      <w:tblPr>
        <w:tblStyle w:val="TableNormal"/>
        <w:tblW w:w="0" w:type="auto"/>
        <w:tblInd w:w="109" w:type="dxa"/>
        <w:tblLayout w:type="fixed"/>
        <w:tblLook w:val="01E0" w:firstRow="1" w:lastRow="1" w:firstColumn="1" w:lastColumn="1" w:noHBand="0" w:noVBand="0"/>
      </w:tblPr>
      <w:tblGrid>
        <w:gridCol w:w="4398"/>
        <w:gridCol w:w="3206"/>
        <w:gridCol w:w="2583"/>
      </w:tblGrid>
      <w:tr w:rsidR="006B326C" w14:paraId="2F2FA881" w14:textId="77777777">
        <w:trPr>
          <w:trHeight w:hRule="exact" w:val="232"/>
        </w:trPr>
        <w:tc>
          <w:tcPr>
            <w:tcW w:w="4398" w:type="dxa"/>
            <w:tcBorders>
              <w:top w:val="single" w:sz="3" w:space="0" w:color="000000"/>
              <w:left w:val="single" w:sz="3" w:space="0" w:color="000000"/>
              <w:bottom w:val="nil"/>
              <w:right w:val="single" w:sz="3" w:space="0" w:color="000000"/>
            </w:tcBorders>
            <w:shd w:val="clear" w:color="auto" w:fill="D9D9D9"/>
          </w:tcPr>
          <w:p w14:paraId="45ADB006" w14:textId="77777777" w:rsidR="006B326C" w:rsidRDefault="009B4794">
            <w:pPr>
              <w:pStyle w:val="TableParagraph"/>
              <w:spacing w:line="205" w:lineRule="exact"/>
              <w:ind w:left="2"/>
              <w:jc w:val="center"/>
              <w:rPr>
                <w:rFonts w:ascii="宋体" w:eastAsia="宋体" w:hAnsi="宋体" w:cs="宋体"/>
                <w:sz w:val="18"/>
                <w:szCs w:val="18"/>
              </w:rPr>
            </w:pPr>
            <w:proofErr w:type="spellStart"/>
            <w:r>
              <w:rPr>
                <w:rFonts w:ascii="宋体" w:eastAsia="宋体" w:hAnsi="宋体" w:cs="宋体"/>
                <w:b/>
                <w:bCs/>
                <w:w w:val="105"/>
                <w:sz w:val="18"/>
                <w:szCs w:val="18"/>
              </w:rPr>
              <w:t>稳态</w:t>
            </w:r>
            <w:proofErr w:type="spellEnd"/>
          </w:p>
        </w:tc>
        <w:tc>
          <w:tcPr>
            <w:tcW w:w="3206" w:type="dxa"/>
            <w:tcBorders>
              <w:top w:val="single" w:sz="3" w:space="0" w:color="000000"/>
              <w:left w:val="single" w:sz="3" w:space="0" w:color="000000"/>
              <w:bottom w:val="nil"/>
              <w:right w:val="single" w:sz="3" w:space="0" w:color="000000"/>
            </w:tcBorders>
            <w:shd w:val="clear" w:color="auto" w:fill="D9D9D9"/>
          </w:tcPr>
          <w:p w14:paraId="3346ACCC" w14:textId="77777777" w:rsidR="006B326C" w:rsidRDefault="009B4794">
            <w:pPr>
              <w:pStyle w:val="TableParagraph"/>
              <w:spacing w:line="205" w:lineRule="exact"/>
              <w:ind w:left="1"/>
              <w:jc w:val="center"/>
              <w:rPr>
                <w:rFonts w:ascii="宋体" w:eastAsia="宋体" w:hAnsi="宋体" w:cs="宋体"/>
                <w:sz w:val="18"/>
                <w:szCs w:val="18"/>
              </w:rPr>
            </w:pPr>
            <w:proofErr w:type="spellStart"/>
            <w:r>
              <w:rPr>
                <w:rFonts w:ascii="宋体" w:eastAsia="宋体" w:hAnsi="宋体" w:cs="宋体"/>
                <w:b/>
                <w:bCs/>
                <w:w w:val="105"/>
                <w:sz w:val="18"/>
                <w:szCs w:val="18"/>
              </w:rPr>
              <w:t>动态</w:t>
            </w:r>
            <w:proofErr w:type="spellEnd"/>
          </w:p>
        </w:tc>
        <w:tc>
          <w:tcPr>
            <w:tcW w:w="2583" w:type="dxa"/>
            <w:vMerge w:val="restart"/>
            <w:tcBorders>
              <w:top w:val="single" w:sz="3" w:space="0" w:color="000000"/>
              <w:left w:val="single" w:sz="3" w:space="0" w:color="000000"/>
              <w:right w:val="single" w:sz="3" w:space="0" w:color="000000"/>
            </w:tcBorders>
            <w:shd w:val="clear" w:color="auto" w:fill="D9D9D9"/>
          </w:tcPr>
          <w:p w14:paraId="395FE70D" w14:textId="77777777" w:rsidR="006B326C" w:rsidRDefault="009B4794">
            <w:pPr>
              <w:pStyle w:val="TableParagraph"/>
              <w:spacing w:line="205" w:lineRule="exact"/>
              <w:ind w:left="826"/>
              <w:rPr>
                <w:rFonts w:ascii="宋体" w:eastAsia="宋体" w:hAnsi="宋体" w:cs="宋体"/>
                <w:sz w:val="18"/>
                <w:szCs w:val="18"/>
              </w:rPr>
            </w:pPr>
            <w:proofErr w:type="spellStart"/>
            <w:r>
              <w:rPr>
                <w:rFonts w:ascii="宋体" w:eastAsia="宋体" w:hAnsi="宋体" w:cs="宋体"/>
                <w:b/>
                <w:bCs/>
                <w:w w:val="105"/>
                <w:sz w:val="18"/>
                <w:szCs w:val="18"/>
              </w:rPr>
              <w:t>短路</w:t>
            </w:r>
            <w:proofErr w:type="spellEnd"/>
          </w:p>
        </w:tc>
      </w:tr>
      <w:tr w:rsidR="006B326C" w14:paraId="5EDB0217" w14:textId="77777777">
        <w:trPr>
          <w:trHeight w:hRule="exact" w:val="236"/>
        </w:trPr>
        <w:tc>
          <w:tcPr>
            <w:tcW w:w="4398" w:type="dxa"/>
            <w:tcBorders>
              <w:top w:val="nil"/>
              <w:left w:val="single" w:sz="3" w:space="0" w:color="000000"/>
              <w:bottom w:val="nil"/>
              <w:right w:val="single" w:sz="3" w:space="0" w:color="000000"/>
            </w:tcBorders>
            <w:shd w:val="clear" w:color="auto" w:fill="D9D9D9"/>
          </w:tcPr>
          <w:p w14:paraId="52601AFA" w14:textId="77777777" w:rsidR="006B326C" w:rsidRDefault="009B4794">
            <w:pPr>
              <w:pStyle w:val="TableParagraph"/>
              <w:spacing w:line="210" w:lineRule="exact"/>
              <w:ind w:left="94"/>
              <w:rPr>
                <w:rFonts w:ascii="宋体" w:eastAsia="宋体" w:hAnsi="宋体" w:cs="宋体"/>
                <w:sz w:val="19"/>
                <w:szCs w:val="19"/>
                <w:lang w:eastAsia="zh-CN"/>
              </w:rPr>
            </w:pPr>
            <w:r>
              <w:rPr>
                <w:rFonts w:ascii="宋体" w:eastAsia="宋体" w:hAnsi="宋体" w:cs="宋体"/>
                <w:i/>
                <w:spacing w:val="-58"/>
                <w:sz w:val="19"/>
                <w:szCs w:val="19"/>
                <w:lang w:eastAsia="zh-CN"/>
              </w:rPr>
              <w:t>(带星号的项目表示随系统运行状态或条件而变化的</w:t>
            </w:r>
          </w:p>
        </w:tc>
        <w:tc>
          <w:tcPr>
            <w:tcW w:w="3206" w:type="dxa"/>
            <w:tcBorders>
              <w:top w:val="nil"/>
              <w:left w:val="single" w:sz="3" w:space="0" w:color="000000"/>
              <w:bottom w:val="nil"/>
              <w:right w:val="single" w:sz="3" w:space="0" w:color="000000"/>
            </w:tcBorders>
            <w:shd w:val="clear" w:color="auto" w:fill="D9D9D9"/>
          </w:tcPr>
          <w:p w14:paraId="4BF7D8EA" w14:textId="77777777" w:rsidR="006B326C" w:rsidRDefault="009B4794">
            <w:pPr>
              <w:pStyle w:val="TableParagraph"/>
              <w:spacing w:line="210" w:lineRule="exact"/>
              <w:ind w:left="131"/>
              <w:rPr>
                <w:rFonts w:ascii="宋体" w:eastAsia="宋体" w:hAnsi="宋体" w:cs="宋体"/>
                <w:sz w:val="19"/>
                <w:szCs w:val="19"/>
                <w:lang w:eastAsia="zh-CN"/>
              </w:rPr>
            </w:pPr>
            <w:r>
              <w:rPr>
                <w:rFonts w:ascii="宋体" w:eastAsia="宋体" w:hAnsi="宋体" w:cs="宋体"/>
                <w:i/>
                <w:spacing w:val="-52"/>
                <w:sz w:val="19"/>
                <w:szCs w:val="19"/>
                <w:lang w:eastAsia="zh-CN"/>
              </w:rPr>
              <w:t>(如果以用户编写的模型代替通用模</w:t>
            </w:r>
          </w:p>
        </w:tc>
        <w:tc>
          <w:tcPr>
            <w:tcW w:w="2583" w:type="dxa"/>
            <w:vMerge/>
            <w:tcBorders>
              <w:left w:val="single" w:sz="3" w:space="0" w:color="000000"/>
              <w:right w:val="single" w:sz="3" w:space="0" w:color="000000"/>
            </w:tcBorders>
            <w:shd w:val="clear" w:color="auto" w:fill="D9D9D9"/>
          </w:tcPr>
          <w:p w14:paraId="7E4958A7" w14:textId="77777777" w:rsidR="006B326C" w:rsidRDefault="006B326C">
            <w:pPr>
              <w:rPr>
                <w:lang w:eastAsia="zh-CN"/>
              </w:rPr>
            </w:pPr>
          </w:p>
        </w:tc>
      </w:tr>
      <w:tr w:rsidR="006B326C" w14:paraId="04A6E908" w14:textId="77777777">
        <w:trPr>
          <w:trHeight w:hRule="exact" w:val="241"/>
        </w:trPr>
        <w:tc>
          <w:tcPr>
            <w:tcW w:w="4398" w:type="dxa"/>
            <w:tcBorders>
              <w:top w:val="nil"/>
              <w:left w:val="single" w:sz="3" w:space="0" w:color="000000"/>
              <w:bottom w:val="nil"/>
              <w:right w:val="single" w:sz="3" w:space="0" w:color="000000"/>
            </w:tcBorders>
            <w:shd w:val="clear" w:color="auto" w:fill="D9D9D9"/>
          </w:tcPr>
          <w:p w14:paraId="12EC1D47" w14:textId="77777777" w:rsidR="006B326C" w:rsidRDefault="009B4794">
            <w:pPr>
              <w:pStyle w:val="TableParagraph"/>
              <w:spacing w:line="215" w:lineRule="exact"/>
              <w:ind w:left="94"/>
              <w:rPr>
                <w:rFonts w:ascii="宋体" w:eastAsia="宋体" w:hAnsi="宋体" w:cs="宋体"/>
                <w:sz w:val="19"/>
                <w:szCs w:val="19"/>
                <w:lang w:eastAsia="zh-CN"/>
              </w:rPr>
            </w:pPr>
            <w:r>
              <w:rPr>
                <w:rFonts w:ascii="宋体" w:eastAsia="宋体" w:hAnsi="宋体" w:cs="宋体"/>
                <w:i/>
                <w:spacing w:val="-38"/>
                <w:w w:val="95"/>
                <w:sz w:val="19"/>
                <w:szCs w:val="19"/>
                <w:lang w:eastAsia="zh-CN"/>
              </w:rPr>
              <w:t xml:space="preserve">数据。  </w:t>
            </w:r>
            <w:r>
              <w:rPr>
                <w:rFonts w:ascii="宋体" w:eastAsia="宋体" w:hAnsi="宋体" w:cs="宋体"/>
                <w:i/>
                <w:spacing w:val="9"/>
                <w:w w:val="95"/>
                <w:sz w:val="19"/>
                <w:szCs w:val="19"/>
                <w:lang w:eastAsia="zh-CN"/>
              </w:rPr>
              <w:t xml:space="preserve"> </w:t>
            </w:r>
            <w:r>
              <w:rPr>
                <w:rFonts w:ascii="宋体" w:eastAsia="宋体" w:hAnsi="宋体" w:cs="宋体"/>
                <w:i/>
                <w:spacing w:val="-58"/>
                <w:w w:val="95"/>
                <w:sz w:val="19"/>
                <w:szCs w:val="19"/>
                <w:lang w:eastAsia="zh-CN"/>
              </w:rPr>
              <w:t>这些项目可能为不同的建模场景提供了不同</w:t>
            </w:r>
          </w:p>
        </w:tc>
        <w:tc>
          <w:tcPr>
            <w:tcW w:w="3206" w:type="dxa"/>
            <w:tcBorders>
              <w:top w:val="nil"/>
              <w:left w:val="single" w:sz="3" w:space="0" w:color="000000"/>
              <w:bottom w:val="nil"/>
              <w:right w:val="single" w:sz="3" w:space="0" w:color="000000"/>
            </w:tcBorders>
            <w:shd w:val="clear" w:color="auto" w:fill="D9D9D9"/>
          </w:tcPr>
          <w:p w14:paraId="072BD602" w14:textId="77777777" w:rsidR="006B326C" w:rsidRDefault="009B4794">
            <w:pPr>
              <w:pStyle w:val="TableParagraph"/>
              <w:spacing w:line="215" w:lineRule="exact"/>
              <w:ind w:left="96"/>
              <w:rPr>
                <w:rFonts w:ascii="宋体" w:eastAsia="宋体" w:hAnsi="宋体" w:cs="宋体"/>
                <w:sz w:val="19"/>
                <w:szCs w:val="19"/>
                <w:lang w:eastAsia="zh-CN"/>
              </w:rPr>
            </w:pPr>
            <w:proofErr w:type="gramStart"/>
            <w:r>
              <w:rPr>
                <w:rFonts w:ascii="宋体" w:eastAsia="宋体" w:hAnsi="宋体" w:cs="宋体"/>
                <w:i/>
                <w:spacing w:val="-44"/>
                <w:sz w:val="19"/>
                <w:szCs w:val="19"/>
                <w:lang w:eastAsia="zh-CN"/>
              </w:rPr>
              <w:t>型或库模型</w:t>
            </w:r>
            <w:proofErr w:type="gramEnd"/>
            <w:r>
              <w:rPr>
                <w:rFonts w:ascii="宋体" w:eastAsia="宋体" w:hAnsi="宋体" w:cs="宋体"/>
                <w:i/>
                <w:spacing w:val="-44"/>
                <w:sz w:val="19"/>
                <w:szCs w:val="19"/>
                <w:lang w:eastAsia="zh-CN"/>
              </w:rPr>
              <w:t>，则必须包括模型的特</w:t>
            </w:r>
          </w:p>
        </w:tc>
        <w:tc>
          <w:tcPr>
            <w:tcW w:w="2583" w:type="dxa"/>
            <w:vMerge/>
            <w:tcBorders>
              <w:left w:val="single" w:sz="3" w:space="0" w:color="000000"/>
              <w:right w:val="single" w:sz="3" w:space="0" w:color="000000"/>
            </w:tcBorders>
            <w:shd w:val="clear" w:color="auto" w:fill="D9D9D9"/>
          </w:tcPr>
          <w:p w14:paraId="37BDBA75" w14:textId="77777777" w:rsidR="006B326C" w:rsidRDefault="006B326C">
            <w:pPr>
              <w:rPr>
                <w:lang w:eastAsia="zh-CN"/>
              </w:rPr>
            </w:pPr>
          </w:p>
        </w:tc>
      </w:tr>
      <w:tr w:rsidR="006B326C" w14:paraId="271229D3" w14:textId="77777777">
        <w:trPr>
          <w:trHeight w:hRule="exact" w:val="241"/>
        </w:trPr>
        <w:tc>
          <w:tcPr>
            <w:tcW w:w="4398" w:type="dxa"/>
            <w:vMerge w:val="restart"/>
            <w:tcBorders>
              <w:top w:val="nil"/>
              <w:left w:val="single" w:sz="3" w:space="0" w:color="000000"/>
              <w:right w:val="single" w:sz="3" w:space="0" w:color="000000"/>
            </w:tcBorders>
            <w:shd w:val="clear" w:color="auto" w:fill="D9D9D9"/>
          </w:tcPr>
          <w:p w14:paraId="1246992C" w14:textId="77777777" w:rsidR="006B326C" w:rsidRDefault="009B4794">
            <w:pPr>
              <w:pStyle w:val="TableParagraph"/>
              <w:spacing w:line="215" w:lineRule="exact"/>
              <w:ind w:left="38"/>
              <w:jc w:val="center"/>
              <w:rPr>
                <w:rFonts w:ascii="宋体" w:eastAsia="宋体" w:hAnsi="宋体" w:cs="宋体"/>
                <w:sz w:val="19"/>
                <w:szCs w:val="19"/>
              </w:rPr>
            </w:pPr>
            <w:proofErr w:type="spellStart"/>
            <w:r>
              <w:rPr>
                <w:rFonts w:ascii="宋体" w:eastAsia="宋体" w:hAnsi="宋体" w:cs="宋体"/>
                <w:i/>
                <w:spacing w:val="-44"/>
                <w:sz w:val="19"/>
                <w:szCs w:val="19"/>
              </w:rPr>
              <w:t>的数据</w:t>
            </w:r>
            <w:proofErr w:type="spellEnd"/>
            <w:r>
              <w:rPr>
                <w:rFonts w:ascii="宋体" w:eastAsia="宋体" w:hAnsi="宋体" w:cs="宋体"/>
                <w:i/>
                <w:spacing w:val="-44"/>
                <w:sz w:val="19"/>
                <w:szCs w:val="19"/>
              </w:rPr>
              <w:t>)</w:t>
            </w:r>
          </w:p>
        </w:tc>
        <w:tc>
          <w:tcPr>
            <w:tcW w:w="3206" w:type="dxa"/>
            <w:tcBorders>
              <w:top w:val="nil"/>
              <w:left w:val="single" w:sz="3" w:space="0" w:color="000000"/>
              <w:bottom w:val="nil"/>
              <w:right w:val="single" w:sz="3" w:space="0" w:color="000000"/>
            </w:tcBorders>
            <w:shd w:val="clear" w:color="auto" w:fill="D9D9D9"/>
          </w:tcPr>
          <w:p w14:paraId="396EE87A" w14:textId="77777777" w:rsidR="006B326C" w:rsidRDefault="009B4794">
            <w:pPr>
              <w:pStyle w:val="TableParagraph"/>
              <w:spacing w:line="215" w:lineRule="exact"/>
              <w:ind w:left="88"/>
              <w:rPr>
                <w:rFonts w:ascii="宋体" w:eastAsia="宋体" w:hAnsi="宋体" w:cs="宋体"/>
                <w:sz w:val="19"/>
                <w:szCs w:val="19"/>
              </w:rPr>
            </w:pPr>
            <w:proofErr w:type="spellStart"/>
            <w:r>
              <w:rPr>
                <w:rFonts w:ascii="宋体" w:eastAsia="宋体" w:hAnsi="宋体" w:cs="宋体"/>
                <w:i/>
                <w:spacing w:val="-53"/>
                <w:sz w:val="19"/>
                <w:szCs w:val="19"/>
              </w:rPr>
              <w:t>性，包括框图、值</w:t>
            </w:r>
            <w:proofErr w:type="spellEnd"/>
          </w:p>
        </w:tc>
        <w:tc>
          <w:tcPr>
            <w:tcW w:w="2583" w:type="dxa"/>
            <w:vMerge/>
            <w:tcBorders>
              <w:left w:val="single" w:sz="3" w:space="0" w:color="000000"/>
              <w:right w:val="single" w:sz="3" w:space="0" w:color="000000"/>
            </w:tcBorders>
            <w:shd w:val="clear" w:color="auto" w:fill="D9D9D9"/>
          </w:tcPr>
          <w:p w14:paraId="6ED972B3" w14:textId="77777777" w:rsidR="006B326C" w:rsidRDefault="006B326C"/>
        </w:tc>
      </w:tr>
      <w:tr w:rsidR="006B326C" w14:paraId="7506E409" w14:textId="77777777">
        <w:trPr>
          <w:trHeight w:hRule="exact" w:val="241"/>
        </w:trPr>
        <w:tc>
          <w:tcPr>
            <w:tcW w:w="4398" w:type="dxa"/>
            <w:vMerge/>
            <w:tcBorders>
              <w:left w:val="single" w:sz="3" w:space="0" w:color="000000"/>
              <w:right w:val="single" w:sz="3" w:space="0" w:color="000000"/>
            </w:tcBorders>
            <w:shd w:val="clear" w:color="auto" w:fill="D9D9D9"/>
          </w:tcPr>
          <w:p w14:paraId="7EDB5399" w14:textId="77777777" w:rsidR="006B326C" w:rsidRDefault="006B326C"/>
        </w:tc>
        <w:tc>
          <w:tcPr>
            <w:tcW w:w="3206" w:type="dxa"/>
            <w:tcBorders>
              <w:top w:val="nil"/>
              <w:left w:val="single" w:sz="3" w:space="0" w:color="000000"/>
              <w:bottom w:val="nil"/>
              <w:right w:val="single" w:sz="3" w:space="0" w:color="000000"/>
            </w:tcBorders>
            <w:shd w:val="clear" w:color="auto" w:fill="D9D9D9"/>
          </w:tcPr>
          <w:p w14:paraId="3F230D84" w14:textId="77777777" w:rsidR="006B326C" w:rsidRDefault="009B4794">
            <w:pPr>
              <w:pStyle w:val="TableParagraph"/>
              <w:spacing w:line="215" w:lineRule="exact"/>
              <w:ind w:left="202"/>
              <w:rPr>
                <w:rFonts w:ascii="宋体" w:eastAsia="宋体" w:hAnsi="宋体" w:cs="宋体"/>
                <w:sz w:val="19"/>
                <w:szCs w:val="19"/>
                <w:lang w:eastAsia="zh-CN"/>
              </w:rPr>
            </w:pPr>
            <w:r>
              <w:rPr>
                <w:rFonts w:ascii="宋体" w:eastAsia="宋体" w:hAnsi="宋体" w:cs="宋体"/>
                <w:i/>
                <w:spacing w:val="-44"/>
                <w:sz w:val="19"/>
                <w:szCs w:val="19"/>
                <w:lang w:eastAsia="zh-CN"/>
              </w:rPr>
              <w:t>以及所有模型参数的名称，以及</w:t>
            </w:r>
          </w:p>
        </w:tc>
        <w:tc>
          <w:tcPr>
            <w:tcW w:w="2583" w:type="dxa"/>
            <w:vMerge/>
            <w:tcBorders>
              <w:left w:val="single" w:sz="3" w:space="0" w:color="000000"/>
              <w:right w:val="single" w:sz="3" w:space="0" w:color="000000"/>
            </w:tcBorders>
            <w:shd w:val="clear" w:color="auto" w:fill="D9D9D9"/>
          </w:tcPr>
          <w:p w14:paraId="3ECA6163" w14:textId="77777777" w:rsidR="006B326C" w:rsidRDefault="006B326C">
            <w:pPr>
              <w:rPr>
                <w:lang w:eastAsia="zh-CN"/>
              </w:rPr>
            </w:pPr>
          </w:p>
        </w:tc>
      </w:tr>
      <w:tr w:rsidR="006B326C" w14:paraId="2BC68099" w14:textId="77777777">
        <w:trPr>
          <w:trHeight w:hRule="exact" w:val="401"/>
        </w:trPr>
        <w:tc>
          <w:tcPr>
            <w:tcW w:w="4398" w:type="dxa"/>
            <w:vMerge/>
            <w:tcBorders>
              <w:left w:val="single" w:sz="3" w:space="0" w:color="000000"/>
              <w:bottom w:val="single" w:sz="3" w:space="0" w:color="000000"/>
              <w:right w:val="single" w:sz="3" w:space="0" w:color="000000"/>
            </w:tcBorders>
            <w:shd w:val="clear" w:color="auto" w:fill="D9D9D9"/>
          </w:tcPr>
          <w:p w14:paraId="24671BA4" w14:textId="77777777" w:rsidR="006B326C" w:rsidRDefault="006B326C">
            <w:pPr>
              <w:rPr>
                <w:lang w:eastAsia="zh-CN"/>
              </w:rPr>
            </w:pPr>
          </w:p>
        </w:tc>
        <w:tc>
          <w:tcPr>
            <w:tcW w:w="3206" w:type="dxa"/>
            <w:tcBorders>
              <w:top w:val="nil"/>
              <w:left w:val="single" w:sz="3" w:space="0" w:color="000000"/>
              <w:bottom w:val="single" w:sz="3" w:space="0" w:color="000000"/>
              <w:right w:val="single" w:sz="3" w:space="0" w:color="000000"/>
            </w:tcBorders>
            <w:shd w:val="clear" w:color="auto" w:fill="D9D9D9"/>
          </w:tcPr>
          <w:p w14:paraId="229C2B7C" w14:textId="77777777" w:rsidR="006B326C" w:rsidRDefault="009B4794">
            <w:pPr>
              <w:pStyle w:val="TableParagraph"/>
              <w:spacing w:line="215" w:lineRule="exact"/>
              <w:ind w:left="433"/>
              <w:rPr>
                <w:rFonts w:ascii="宋体" w:eastAsia="宋体" w:hAnsi="宋体" w:cs="宋体"/>
                <w:sz w:val="19"/>
                <w:szCs w:val="19"/>
              </w:rPr>
            </w:pPr>
            <w:proofErr w:type="spellStart"/>
            <w:r>
              <w:rPr>
                <w:rFonts w:ascii="宋体" w:eastAsia="宋体" w:hAnsi="宋体" w:cs="宋体"/>
                <w:i/>
                <w:spacing w:val="-55"/>
                <w:sz w:val="19"/>
                <w:szCs w:val="19"/>
              </w:rPr>
              <w:t>所有状态变量的列表</w:t>
            </w:r>
            <w:proofErr w:type="spellEnd"/>
            <w:r>
              <w:rPr>
                <w:rFonts w:ascii="宋体" w:eastAsia="宋体" w:hAnsi="宋体" w:cs="宋体"/>
                <w:i/>
                <w:spacing w:val="-55"/>
                <w:sz w:val="19"/>
                <w:szCs w:val="19"/>
              </w:rPr>
              <w:t>)</w:t>
            </w:r>
          </w:p>
        </w:tc>
        <w:tc>
          <w:tcPr>
            <w:tcW w:w="2583" w:type="dxa"/>
            <w:vMerge/>
            <w:tcBorders>
              <w:left w:val="single" w:sz="3" w:space="0" w:color="000000"/>
              <w:bottom w:val="single" w:sz="3" w:space="0" w:color="000000"/>
              <w:right w:val="single" w:sz="3" w:space="0" w:color="000000"/>
            </w:tcBorders>
            <w:shd w:val="clear" w:color="auto" w:fill="D9D9D9"/>
          </w:tcPr>
          <w:p w14:paraId="5C3D03C5" w14:textId="77777777" w:rsidR="006B326C" w:rsidRDefault="006B326C"/>
        </w:tc>
      </w:tr>
      <w:tr w:rsidR="006B326C" w14:paraId="7D741BA8" w14:textId="77777777">
        <w:trPr>
          <w:trHeight w:hRule="exact" w:val="181"/>
        </w:trPr>
        <w:tc>
          <w:tcPr>
            <w:tcW w:w="4398" w:type="dxa"/>
            <w:tcBorders>
              <w:top w:val="single" w:sz="3" w:space="0" w:color="000000"/>
              <w:left w:val="single" w:sz="3" w:space="0" w:color="000000"/>
              <w:bottom w:val="nil"/>
              <w:right w:val="single" w:sz="3" w:space="0" w:color="000000"/>
            </w:tcBorders>
          </w:tcPr>
          <w:p w14:paraId="794033DD" w14:textId="77777777" w:rsidR="006B326C" w:rsidRDefault="009B4794">
            <w:pPr>
              <w:pStyle w:val="TableParagraph"/>
              <w:spacing w:line="173" w:lineRule="exact"/>
              <w:ind w:left="361"/>
              <w:rPr>
                <w:rFonts w:ascii="宋体" w:eastAsia="宋体" w:hAnsi="宋体" w:cs="宋体"/>
                <w:sz w:val="14"/>
                <w:szCs w:val="14"/>
              </w:rPr>
            </w:pPr>
            <w:r>
              <w:rPr>
                <w:rFonts w:ascii="Calibri" w:eastAsia="Calibri" w:hAnsi="Calibri" w:cs="Calibri"/>
                <w:sz w:val="14"/>
                <w:szCs w:val="14"/>
              </w:rPr>
              <w:t xml:space="preserve">a.    </w:t>
            </w:r>
            <w:r>
              <w:rPr>
                <w:rFonts w:ascii="Calibri" w:eastAsia="Calibri" w:hAnsi="Calibri" w:cs="Calibri"/>
                <w:spacing w:val="11"/>
                <w:sz w:val="14"/>
                <w:szCs w:val="14"/>
              </w:rPr>
              <w:t xml:space="preserve"> </w:t>
            </w:r>
            <w:proofErr w:type="spellStart"/>
            <w:r>
              <w:rPr>
                <w:rFonts w:ascii="宋体" w:eastAsia="宋体" w:hAnsi="宋体" w:cs="宋体"/>
                <w:sz w:val="14"/>
                <w:szCs w:val="14"/>
              </w:rPr>
              <w:t>反应极限</w:t>
            </w:r>
            <w:proofErr w:type="spellEnd"/>
          </w:p>
        </w:tc>
        <w:tc>
          <w:tcPr>
            <w:tcW w:w="3206" w:type="dxa"/>
            <w:vMerge w:val="restart"/>
            <w:tcBorders>
              <w:top w:val="single" w:sz="3" w:space="0" w:color="000000"/>
              <w:left w:val="single" w:sz="3" w:space="0" w:color="000000"/>
              <w:right w:val="single" w:sz="3" w:space="0" w:color="000000"/>
            </w:tcBorders>
          </w:tcPr>
          <w:p w14:paraId="2F128DA9" w14:textId="77777777" w:rsidR="006B326C" w:rsidRDefault="006B326C"/>
        </w:tc>
        <w:tc>
          <w:tcPr>
            <w:tcW w:w="2583" w:type="dxa"/>
            <w:vMerge w:val="restart"/>
            <w:tcBorders>
              <w:top w:val="single" w:sz="3" w:space="0" w:color="000000"/>
              <w:left w:val="single" w:sz="3" w:space="0" w:color="000000"/>
              <w:right w:val="single" w:sz="3" w:space="0" w:color="000000"/>
            </w:tcBorders>
          </w:tcPr>
          <w:p w14:paraId="75D16748" w14:textId="77777777" w:rsidR="006B326C" w:rsidRDefault="006B326C"/>
        </w:tc>
      </w:tr>
      <w:tr w:rsidR="006B326C" w14:paraId="53F1BD48" w14:textId="77777777">
        <w:trPr>
          <w:trHeight w:hRule="exact" w:val="169"/>
        </w:trPr>
        <w:tc>
          <w:tcPr>
            <w:tcW w:w="4398" w:type="dxa"/>
            <w:tcBorders>
              <w:top w:val="nil"/>
              <w:left w:val="single" w:sz="3" w:space="0" w:color="000000"/>
              <w:bottom w:val="nil"/>
              <w:right w:val="single" w:sz="3" w:space="0" w:color="000000"/>
            </w:tcBorders>
          </w:tcPr>
          <w:p w14:paraId="6A55E873" w14:textId="77777777" w:rsidR="006B326C" w:rsidRDefault="009B4794">
            <w:pPr>
              <w:pStyle w:val="TableParagraph"/>
              <w:spacing w:line="165" w:lineRule="exact"/>
              <w:ind w:left="361"/>
              <w:rPr>
                <w:rFonts w:ascii="宋体" w:eastAsia="宋体" w:hAnsi="宋体" w:cs="宋体"/>
                <w:sz w:val="14"/>
                <w:szCs w:val="14"/>
              </w:rPr>
            </w:pPr>
            <w:r>
              <w:rPr>
                <w:rFonts w:ascii="Calibri" w:eastAsia="Calibri" w:hAnsi="Calibri" w:cs="Calibri"/>
                <w:sz w:val="14"/>
                <w:szCs w:val="14"/>
              </w:rPr>
              <w:t xml:space="preserve">b.    </w:t>
            </w:r>
            <w:r>
              <w:rPr>
                <w:rFonts w:ascii="Calibri" w:eastAsia="Calibri" w:hAnsi="Calibri" w:cs="Calibri"/>
                <w:spacing w:val="2"/>
                <w:sz w:val="14"/>
                <w:szCs w:val="14"/>
              </w:rPr>
              <w:t xml:space="preserve"> </w:t>
            </w:r>
            <w:proofErr w:type="spellStart"/>
            <w:r>
              <w:rPr>
                <w:rFonts w:ascii="宋体" w:eastAsia="宋体" w:hAnsi="宋体" w:cs="宋体"/>
                <w:sz w:val="14"/>
                <w:szCs w:val="14"/>
              </w:rPr>
              <w:t>电压设定点</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7CC37DAF" w14:textId="77777777" w:rsidR="006B326C" w:rsidRDefault="006B326C"/>
        </w:tc>
        <w:tc>
          <w:tcPr>
            <w:tcW w:w="2583" w:type="dxa"/>
            <w:vMerge/>
            <w:tcBorders>
              <w:left w:val="single" w:sz="3" w:space="0" w:color="000000"/>
              <w:right w:val="single" w:sz="3" w:space="0" w:color="000000"/>
            </w:tcBorders>
          </w:tcPr>
          <w:p w14:paraId="72B990B7" w14:textId="77777777" w:rsidR="006B326C" w:rsidRDefault="006B326C"/>
        </w:tc>
      </w:tr>
      <w:tr w:rsidR="006B326C" w14:paraId="79528D76" w14:textId="77777777">
        <w:trPr>
          <w:trHeight w:hRule="exact" w:val="170"/>
        </w:trPr>
        <w:tc>
          <w:tcPr>
            <w:tcW w:w="4398" w:type="dxa"/>
            <w:tcBorders>
              <w:top w:val="nil"/>
              <w:left w:val="single" w:sz="3" w:space="0" w:color="000000"/>
              <w:bottom w:val="nil"/>
              <w:right w:val="single" w:sz="3" w:space="0" w:color="000000"/>
            </w:tcBorders>
          </w:tcPr>
          <w:p w14:paraId="7BF75648" w14:textId="77777777" w:rsidR="006B326C" w:rsidRDefault="009B4794">
            <w:pPr>
              <w:pStyle w:val="TableParagraph"/>
              <w:spacing w:line="165" w:lineRule="exact"/>
              <w:ind w:left="361"/>
              <w:rPr>
                <w:rFonts w:ascii="宋体" w:eastAsia="宋体" w:hAnsi="宋体" w:cs="宋体"/>
                <w:sz w:val="14"/>
                <w:szCs w:val="14"/>
                <w:lang w:eastAsia="zh-CN"/>
              </w:rPr>
            </w:pPr>
            <w:r>
              <w:rPr>
                <w:rFonts w:ascii="Calibri" w:eastAsia="Calibri" w:hAnsi="Calibri" w:cs="Calibri"/>
                <w:sz w:val="14"/>
                <w:szCs w:val="14"/>
                <w:lang w:eastAsia="zh-CN"/>
              </w:rPr>
              <w:t xml:space="preserve">c.    </w:t>
            </w:r>
            <w:r>
              <w:rPr>
                <w:rFonts w:ascii="Calibri" w:eastAsia="Calibri" w:hAnsi="Calibri" w:cs="Calibri"/>
                <w:spacing w:val="5"/>
                <w:sz w:val="14"/>
                <w:szCs w:val="14"/>
                <w:lang w:eastAsia="zh-CN"/>
              </w:rPr>
              <w:t xml:space="preserve"> </w:t>
            </w:r>
            <w:r>
              <w:rPr>
                <w:rFonts w:ascii="宋体" w:eastAsia="宋体" w:hAnsi="宋体" w:cs="宋体"/>
                <w:sz w:val="14"/>
                <w:szCs w:val="14"/>
                <w:lang w:eastAsia="zh-CN"/>
              </w:rPr>
              <w:t>固定/开关分流，如果适用的话</w:t>
            </w:r>
          </w:p>
        </w:tc>
        <w:tc>
          <w:tcPr>
            <w:tcW w:w="3206" w:type="dxa"/>
            <w:vMerge/>
            <w:tcBorders>
              <w:left w:val="single" w:sz="3" w:space="0" w:color="000000"/>
              <w:right w:val="single" w:sz="3" w:space="0" w:color="000000"/>
            </w:tcBorders>
          </w:tcPr>
          <w:p w14:paraId="5AB61445" w14:textId="77777777" w:rsidR="006B326C" w:rsidRDefault="006B326C">
            <w:pPr>
              <w:rPr>
                <w:lang w:eastAsia="zh-CN"/>
              </w:rPr>
            </w:pPr>
          </w:p>
        </w:tc>
        <w:tc>
          <w:tcPr>
            <w:tcW w:w="2583" w:type="dxa"/>
            <w:vMerge/>
            <w:tcBorders>
              <w:left w:val="single" w:sz="3" w:space="0" w:color="000000"/>
              <w:right w:val="single" w:sz="3" w:space="0" w:color="000000"/>
            </w:tcBorders>
          </w:tcPr>
          <w:p w14:paraId="16348EAF" w14:textId="77777777" w:rsidR="006B326C" w:rsidRDefault="006B326C">
            <w:pPr>
              <w:rPr>
                <w:lang w:eastAsia="zh-CN"/>
              </w:rPr>
            </w:pPr>
          </w:p>
        </w:tc>
      </w:tr>
      <w:tr w:rsidR="006B326C" w14:paraId="0729C15E" w14:textId="77777777">
        <w:trPr>
          <w:trHeight w:hRule="exact" w:val="172"/>
        </w:trPr>
        <w:tc>
          <w:tcPr>
            <w:tcW w:w="4398" w:type="dxa"/>
            <w:tcBorders>
              <w:top w:val="nil"/>
              <w:left w:val="single" w:sz="3" w:space="0" w:color="000000"/>
              <w:bottom w:val="nil"/>
              <w:right w:val="single" w:sz="3" w:space="0" w:color="000000"/>
            </w:tcBorders>
          </w:tcPr>
          <w:p w14:paraId="6F09E96A" w14:textId="77777777" w:rsidR="006B326C" w:rsidRDefault="009B4794">
            <w:pPr>
              <w:pStyle w:val="TableParagraph"/>
              <w:spacing w:line="166" w:lineRule="exact"/>
              <w:ind w:left="361"/>
              <w:rPr>
                <w:rFonts w:ascii="宋体" w:eastAsia="宋体" w:hAnsi="宋体" w:cs="宋体"/>
                <w:sz w:val="14"/>
                <w:szCs w:val="14"/>
              </w:rPr>
            </w:pPr>
            <w:r>
              <w:rPr>
                <w:rFonts w:ascii="Calibri" w:eastAsia="Calibri" w:hAnsi="Calibri" w:cs="Calibri"/>
                <w:sz w:val="14"/>
                <w:szCs w:val="14"/>
              </w:rPr>
              <w:t xml:space="preserve">d.    </w:t>
            </w:r>
            <w:r>
              <w:rPr>
                <w:rFonts w:ascii="Calibri" w:eastAsia="Calibri" w:hAnsi="Calibri" w:cs="Calibri"/>
                <w:spacing w:val="4"/>
                <w:sz w:val="14"/>
                <w:szCs w:val="14"/>
              </w:rPr>
              <w:t xml:space="preserve"> </w:t>
            </w:r>
            <w:proofErr w:type="spellStart"/>
            <w:r>
              <w:rPr>
                <w:rFonts w:ascii="宋体" w:eastAsia="宋体" w:hAnsi="宋体" w:cs="宋体"/>
                <w:sz w:val="14"/>
                <w:szCs w:val="14"/>
              </w:rPr>
              <w:t>在职状况</w:t>
            </w:r>
            <w:proofErr w:type="spellEnd"/>
            <w:r>
              <w:rPr>
                <w:rFonts w:ascii="宋体" w:eastAsia="宋体" w:hAnsi="宋体" w:cs="宋体"/>
                <w:sz w:val="14"/>
                <w:szCs w:val="14"/>
              </w:rPr>
              <w:t>*</w:t>
            </w:r>
          </w:p>
        </w:tc>
        <w:tc>
          <w:tcPr>
            <w:tcW w:w="3206" w:type="dxa"/>
            <w:vMerge/>
            <w:tcBorders>
              <w:left w:val="single" w:sz="3" w:space="0" w:color="000000"/>
              <w:right w:val="single" w:sz="3" w:space="0" w:color="000000"/>
            </w:tcBorders>
          </w:tcPr>
          <w:p w14:paraId="6A4C89F5" w14:textId="77777777" w:rsidR="006B326C" w:rsidRDefault="006B326C"/>
        </w:tc>
        <w:tc>
          <w:tcPr>
            <w:tcW w:w="2583" w:type="dxa"/>
            <w:vMerge/>
            <w:tcBorders>
              <w:left w:val="single" w:sz="3" w:space="0" w:color="000000"/>
              <w:right w:val="single" w:sz="3" w:space="0" w:color="000000"/>
            </w:tcBorders>
          </w:tcPr>
          <w:p w14:paraId="15555EFD" w14:textId="77777777" w:rsidR="006B326C" w:rsidRDefault="006B326C"/>
        </w:tc>
      </w:tr>
      <w:tr w:rsidR="006B326C" w14:paraId="79F2F08E" w14:textId="77777777">
        <w:trPr>
          <w:trHeight w:hRule="exact" w:val="169"/>
        </w:trPr>
        <w:tc>
          <w:tcPr>
            <w:tcW w:w="4398" w:type="dxa"/>
            <w:tcBorders>
              <w:top w:val="nil"/>
              <w:left w:val="single" w:sz="3" w:space="0" w:color="000000"/>
              <w:bottom w:val="nil"/>
              <w:right w:val="single" w:sz="3" w:space="0" w:color="000000"/>
            </w:tcBorders>
          </w:tcPr>
          <w:p w14:paraId="67EBE220" w14:textId="456745C6" w:rsidR="006B326C" w:rsidRDefault="009B4794">
            <w:pPr>
              <w:pStyle w:val="TableParagraph"/>
              <w:spacing w:line="150" w:lineRule="exact"/>
              <w:ind w:left="82"/>
              <w:rPr>
                <w:rFonts w:ascii="宋体" w:eastAsia="宋体" w:hAnsi="宋体" w:cs="宋体"/>
                <w:sz w:val="14"/>
                <w:szCs w:val="14"/>
                <w:lang w:eastAsia="zh-CN"/>
              </w:rPr>
            </w:pPr>
            <w:r>
              <w:rPr>
                <w:rFonts w:ascii="宋体" w:eastAsia="宋体" w:hAnsi="宋体" w:cs="宋体"/>
                <w:sz w:val="14"/>
                <w:szCs w:val="14"/>
                <w:lang w:eastAsia="zh-CN"/>
              </w:rPr>
              <w:t>9.  规划协调员或</w:t>
            </w:r>
            <w:del w:id="847" w:author="378653276@qq.com" w:date="2021-04-20T22:30:00Z">
              <w:r w:rsidDel="0067247E">
                <w:rPr>
                  <w:rFonts w:ascii="宋体" w:eastAsia="宋体" w:hAnsi="宋体" w:cs="宋体"/>
                  <w:sz w:val="14"/>
                  <w:szCs w:val="14"/>
                  <w:lang w:eastAsia="zh-CN"/>
                </w:rPr>
                <w:delText>传输规划师</w:delText>
              </w:r>
            </w:del>
            <w:ins w:id="848" w:author="378653276@qq.com" w:date="2021-04-20T22:30:00Z">
              <w:r w:rsidR="0067247E">
                <w:rPr>
                  <w:rFonts w:ascii="宋体" w:eastAsia="宋体" w:hAnsi="宋体" w:cs="宋体"/>
                  <w:sz w:val="14"/>
                  <w:szCs w:val="14"/>
                  <w:lang w:eastAsia="zh-CN"/>
                </w:rPr>
                <w:t>传输规划人员</w:t>
              </w:r>
            </w:ins>
            <w:r>
              <w:rPr>
                <w:rFonts w:ascii="宋体" w:eastAsia="宋体" w:hAnsi="宋体" w:cs="宋体"/>
                <w:sz w:val="14"/>
                <w:szCs w:val="14"/>
                <w:lang w:eastAsia="zh-CN"/>
              </w:rPr>
              <w:t>为建模目的所需的其他信息。</w:t>
            </w:r>
            <w:r>
              <w:rPr>
                <w:rFonts w:ascii="宋体" w:eastAsia="宋体" w:hAnsi="宋体" w:cs="宋体"/>
                <w:spacing w:val="-43"/>
                <w:sz w:val="14"/>
                <w:szCs w:val="14"/>
                <w:lang w:eastAsia="zh-CN"/>
              </w:rPr>
              <w:t xml:space="preserve"> </w:t>
            </w:r>
            <w:r>
              <w:rPr>
                <w:rFonts w:ascii="宋体" w:eastAsia="宋体" w:hAnsi="宋体" w:cs="宋体"/>
                <w:sz w:val="14"/>
                <w:szCs w:val="14"/>
                <w:lang w:eastAsia="zh-CN"/>
              </w:rPr>
              <w:t>巴，快</w:t>
            </w:r>
          </w:p>
        </w:tc>
        <w:tc>
          <w:tcPr>
            <w:tcW w:w="3206" w:type="dxa"/>
            <w:vMerge/>
            <w:tcBorders>
              <w:left w:val="single" w:sz="3" w:space="0" w:color="000000"/>
              <w:right w:val="single" w:sz="3" w:space="0" w:color="000000"/>
            </w:tcBorders>
          </w:tcPr>
          <w:p w14:paraId="5F4EE18E" w14:textId="77777777" w:rsidR="006B326C" w:rsidRDefault="006B326C">
            <w:pPr>
              <w:rPr>
                <w:lang w:eastAsia="zh-CN"/>
              </w:rPr>
            </w:pPr>
          </w:p>
        </w:tc>
        <w:tc>
          <w:tcPr>
            <w:tcW w:w="2583" w:type="dxa"/>
            <w:vMerge/>
            <w:tcBorders>
              <w:left w:val="single" w:sz="3" w:space="0" w:color="000000"/>
              <w:right w:val="single" w:sz="3" w:space="0" w:color="000000"/>
            </w:tcBorders>
          </w:tcPr>
          <w:p w14:paraId="702FEF0E" w14:textId="77777777" w:rsidR="006B326C" w:rsidRDefault="006B326C">
            <w:pPr>
              <w:rPr>
                <w:lang w:eastAsia="zh-CN"/>
              </w:rPr>
            </w:pPr>
          </w:p>
        </w:tc>
      </w:tr>
      <w:tr w:rsidR="006B326C" w14:paraId="73123AE7" w14:textId="77777777">
        <w:trPr>
          <w:trHeight w:hRule="exact" w:val="172"/>
        </w:trPr>
        <w:tc>
          <w:tcPr>
            <w:tcW w:w="4398" w:type="dxa"/>
            <w:tcBorders>
              <w:top w:val="nil"/>
              <w:left w:val="single" w:sz="3" w:space="0" w:color="000000"/>
              <w:bottom w:val="nil"/>
              <w:right w:val="single" w:sz="3" w:space="0" w:color="000000"/>
            </w:tcBorders>
          </w:tcPr>
          <w:p w14:paraId="78037D2E" w14:textId="77777777" w:rsidR="006B326C" w:rsidRDefault="009B4794">
            <w:pPr>
              <w:pStyle w:val="TableParagraph"/>
              <w:spacing w:line="160" w:lineRule="exact"/>
              <w:ind w:left="361"/>
              <w:rPr>
                <w:rFonts w:ascii="宋体" w:eastAsia="宋体" w:hAnsi="宋体" w:cs="宋体"/>
                <w:sz w:val="14"/>
                <w:szCs w:val="14"/>
              </w:rPr>
            </w:pPr>
            <w:r>
              <w:rPr>
                <w:rFonts w:ascii="宋体" w:eastAsia="宋体" w:hAnsi="宋体" w:cs="宋体"/>
                <w:sz w:val="14"/>
                <w:szCs w:val="14"/>
              </w:rPr>
              <w:t>走，</w:t>
            </w:r>
          </w:p>
        </w:tc>
        <w:tc>
          <w:tcPr>
            <w:tcW w:w="3206" w:type="dxa"/>
            <w:vMerge/>
            <w:tcBorders>
              <w:left w:val="single" w:sz="3" w:space="0" w:color="000000"/>
              <w:right w:val="single" w:sz="3" w:space="0" w:color="000000"/>
            </w:tcBorders>
          </w:tcPr>
          <w:p w14:paraId="38E648D2" w14:textId="77777777" w:rsidR="006B326C" w:rsidRDefault="006B326C"/>
        </w:tc>
        <w:tc>
          <w:tcPr>
            <w:tcW w:w="2583" w:type="dxa"/>
            <w:vMerge/>
            <w:tcBorders>
              <w:left w:val="single" w:sz="3" w:space="0" w:color="000000"/>
              <w:right w:val="single" w:sz="3" w:space="0" w:color="000000"/>
            </w:tcBorders>
          </w:tcPr>
          <w:p w14:paraId="7584648C" w14:textId="77777777" w:rsidR="006B326C" w:rsidRDefault="006B326C"/>
        </w:tc>
      </w:tr>
      <w:tr w:rsidR="006B326C" w14:paraId="57F306CC" w14:textId="77777777">
        <w:trPr>
          <w:trHeight w:hRule="exact" w:val="169"/>
        </w:trPr>
        <w:tc>
          <w:tcPr>
            <w:tcW w:w="4398" w:type="dxa"/>
            <w:tcBorders>
              <w:top w:val="nil"/>
              <w:left w:val="single" w:sz="3" w:space="0" w:color="000000"/>
              <w:bottom w:val="single" w:sz="3" w:space="0" w:color="000000"/>
              <w:right w:val="single" w:sz="3" w:space="0" w:color="000000"/>
            </w:tcBorders>
          </w:tcPr>
          <w:p w14:paraId="1D6AAD6D" w14:textId="77777777" w:rsidR="006B326C" w:rsidRDefault="009B4794">
            <w:pPr>
              <w:pStyle w:val="TableParagraph"/>
              <w:spacing w:line="152" w:lineRule="exact"/>
              <w:ind w:left="361"/>
              <w:rPr>
                <w:rFonts w:ascii="宋体" w:eastAsia="宋体" w:hAnsi="宋体" w:cs="宋体"/>
                <w:sz w:val="14"/>
                <w:szCs w:val="14"/>
              </w:rPr>
            </w:pPr>
            <w:proofErr w:type="spellStart"/>
            <w:r>
              <w:rPr>
                <w:rFonts w:ascii="宋体" w:eastAsia="宋体" w:hAnsi="宋体" w:cs="宋体"/>
                <w:sz w:val="14"/>
                <w:szCs w:val="14"/>
              </w:rPr>
              <w:t>敬，TSP</w:t>
            </w:r>
            <w:proofErr w:type="spellEnd"/>
            <w:r>
              <w:rPr>
                <w:rFonts w:ascii="宋体" w:eastAsia="宋体" w:hAnsi="宋体" w:cs="宋体"/>
                <w:sz w:val="14"/>
                <w:szCs w:val="14"/>
              </w:rPr>
              <w:t>]</w:t>
            </w:r>
          </w:p>
        </w:tc>
        <w:tc>
          <w:tcPr>
            <w:tcW w:w="3206" w:type="dxa"/>
            <w:vMerge/>
            <w:tcBorders>
              <w:left w:val="single" w:sz="3" w:space="0" w:color="000000"/>
              <w:bottom w:val="single" w:sz="3" w:space="0" w:color="000000"/>
              <w:right w:val="single" w:sz="3" w:space="0" w:color="000000"/>
            </w:tcBorders>
          </w:tcPr>
          <w:p w14:paraId="208BEBAB" w14:textId="77777777" w:rsidR="006B326C" w:rsidRDefault="006B326C"/>
        </w:tc>
        <w:tc>
          <w:tcPr>
            <w:tcW w:w="2583" w:type="dxa"/>
            <w:vMerge/>
            <w:tcBorders>
              <w:left w:val="single" w:sz="3" w:space="0" w:color="000000"/>
              <w:bottom w:val="single" w:sz="3" w:space="0" w:color="000000"/>
              <w:right w:val="single" w:sz="3" w:space="0" w:color="000000"/>
            </w:tcBorders>
          </w:tcPr>
          <w:p w14:paraId="32DCB406" w14:textId="77777777" w:rsidR="006B326C" w:rsidRDefault="006B326C"/>
        </w:tc>
      </w:tr>
    </w:tbl>
    <w:p w14:paraId="215897ED" w14:textId="77777777" w:rsidR="006B326C" w:rsidRDefault="006B326C">
      <w:pPr>
        <w:rPr>
          <w:rFonts w:ascii="宋体" w:eastAsia="宋体" w:hAnsi="宋体" w:cs="宋体"/>
          <w:b/>
          <w:bCs/>
          <w:sz w:val="20"/>
          <w:szCs w:val="20"/>
        </w:rPr>
      </w:pPr>
    </w:p>
    <w:p w14:paraId="5EC93470" w14:textId="77777777" w:rsidR="006B326C" w:rsidRDefault="006B326C">
      <w:pPr>
        <w:rPr>
          <w:rFonts w:ascii="宋体" w:eastAsia="宋体" w:hAnsi="宋体" w:cs="宋体"/>
          <w:b/>
          <w:bCs/>
          <w:sz w:val="20"/>
          <w:szCs w:val="20"/>
        </w:rPr>
      </w:pPr>
    </w:p>
    <w:p w14:paraId="67EDA89E" w14:textId="77777777" w:rsidR="006B326C" w:rsidRDefault="006B326C">
      <w:pPr>
        <w:rPr>
          <w:rFonts w:ascii="宋体" w:eastAsia="宋体" w:hAnsi="宋体" w:cs="宋体"/>
          <w:b/>
          <w:bCs/>
          <w:sz w:val="20"/>
          <w:szCs w:val="20"/>
        </w:rPr>
      </w:pPr>
    </w:p>
    <w:p w14:paraId="236A9FE0" w14:textId="77777777" w:rsidR="006B326C" w:rsidRDefault="006B326C">
      <w:pPr>
        <w:rPr>
          <w:rFonts w:ascii="宋体" w:eastAsia="宋体" w:hAnsi="宋体" w:cs="宋体"/>
          <w:b/>
          <w:bCs/>
          <w:sz w:val="20"/>
          <w:szCs w:val="20"/>
        </w:rPr>
      </w:pPr>
    </w:p>
    <w:p w14:paraId="4C840C1F" w14:textId="77777777" w:rsidR="006B326C" w:rsidRDefault="006B326C">
      <w:pPr>
        <w:rPr>
          <w:rFonts w:ascii="宋体" w:eastAsia="宋体" w:hAnsi="宋体" w:cs="宋体"/>
          <w:b/>
          <w:bCs/>
          <w:sz w:val="20"/>
          <w:szCs w:val="20"/>
        </w:rPr>
      </w:pPr>
    </w:p>
    <w:p w14:paraId="00D1E080" w14:textId="77777777" w:rsidR="006B326C" w:rsidRDefault="006B326C">
      <w:pPr>
        <w:rPr>
          <w:rFonts w:ascii="宋体" w:eastAsia="宋体" w:hAnsi="宋体" w:cs="宋体"/>
          <w:b/>
          <w:bCs/>
          <w:sz w:val="20"/>
          <w:szCs w:val="20"/>
        </w:rPr>
      </w:pPr>
    </w:p>
    <w:p w14:paraId="0E9E3CCF" w14:textId="77777777" w:rsidR="006B326C" w:rsidRDefault="006B326C">
      <w:pPr>
        <w:rPr>
          <w:rFonts w:ascii="宋体" w:eastAsia="宋体" w:hAnsi="宋体" w:cs="宋体"/>
          <w:b/>
          <w:bCs/>
          <w:sz w:val="20"/>
          <w:szCs w:val="20"/>
        </w:rPr>
      </w:pPr>
    </w:p>
    <w:p w14:paraId="678F8E6A" w14:textId="77777777" w:rsidR="006B326C" w:rsidRDefault="006B326C">
      <w:pPr>
        <w:rPr>
          <w:rFonts w:ascii="宋体" w:eastAsia="宋体" w:hAnsi="宋体" w:cs="宋体"/>
          <w:b/>
          <w:bCs/>
          <w:sz w:val="20"/>
          <w:szCs w:val="20"/>
        </w:rPr>
      </w:pPr>
    </w:p>
    <w:p w14:paraId="09576D36" w14:textId="77777777" w:rsidR="006B326C" w:rsidRDefault="006B326C">
      <w:pPr>
        <w:rPr>
          <w:rFonts w:ascii="宋体" w:eastAsia="宋体" w:hAnsi="宋体" w:cs="宋体"/>
          <w:b/>
          <w:bCs/>
          <w:sz w:val="20"/>
          <w:szCs w:val="20"/>
        </w:rPr>
      </w:pPr>
    </w:p>
    <w:p w14:paraId="7A05739A" w14:textId="77777777" w:rsidR="006B326C" w:rsidRDefault="006B326C">
      <w:pPr>
        <w:rPr>
          <w:rFonts w:ascii="宋体" w:eastAsia="宋体" w:hAnsi="宋体" w:cs="宋体"/>
          <w:b/>
          <w:bCs/>
          <w:sz w:val="20"/>
          <w:szCs w:val="20"/>
        </w:rPr>
      </w:pPr>
    </w:p>
    <w:p w14:paraId="3E30C39F" w14:textId="77777777" w:rsidR="006B326C" w:rsidRDefault="006B326C">
      <w:pPr>
        <w:rPr>
          <w:rFonts w:ascii="宋体" w:eastAsia="宋体" w:hAnsi="宋体" w:cs="宋体"/>
          <w:b/>
          <w:bCs/>
          <w:sz w:val="20"/>
          <w:szCs w:val="20"/>
        </w:rPr>
      </w:pPr>
    </w:p>
    <w:p w14:paraId="6FCD7B28" w14:textId="77777777" w:rsidR="006B326C" w:rsidRDefault="006B326C">
      <w:pPr>
        <w:rPr>
          <w:rFonts w:ascii="宋体" w:eastAsia="宋体" w:hAnsi="宋体" w:cs="宋体"/>
          <w:b/>
          <w:bCs/>
          <w:sz w:val="20"/>
          <w:szCs w:val="20"/>
        </w:rPr>
      </w:pPr>
    </w:p>
    <w:p w14:paraId="38FAA9EA" w14:textId="77777777" w:rsidR="006B326C" w:rsidRDefault="006B326C">
      <w:pPr>
        <w:rPr>
          <w:rFonts w:ascii="宋体" w:eastAsia="宋体" w:hAnsi="宋体" w:cs="宋体"/>
          <w:b/>
          <w:bCs/>
          <w:sz w:val="20"/>
          <w:szCs w:val="20"/>
        </w:rPr>
      </w:pPr>
    </w:p>
    <w:p w14:paraId="03553D92" w14:textId="77777777" w:rsidR="006B326C" w:rsidRDefault="006B326C">
      <w:pPr>
        <w:rPr>
          <w:rFonts w:ascii="宋体" w:eastAsia="宋体" w:hAnsi="宋体" w:cs="宋体"/>
          <w:b/>
          <w:bCs/>
          <w:sz w:val="20"/>
          <w:szCs w:val="20"/>
        </w:rPr>
      </w:pPr>
    </w:p>
    <w:p w14:paraId="7827A90E" w14:textId="77777777" w:rsidR="006B326C" w:rsidRDefault="006B326C">
      <w:pPr>
        <w:rPr>
          <w:rFonts w:ascii="宋体" w:eastAsia="宋体" w:hAnsi="宋体" w:cs="宋体"/>
          <w:b/>
          <w:bCs/>
          <w:sz w:val="20"/>
          <w:szCs w:val="20"/>
        </w:rPr>
      </w:pPr>
    </w:p>
    <w:p w14:paraId="248D85EF" w14:textId="77777777" w:rsidR="006B326C" w:rsidRDefault="006B326C">
      <w:pPr>
        <w:rPr>
          <w:rFonts w:ascii="宋体" w:eastAsia="宋体" w:hAnsi="宋体" w:cs="宋体"/>
          <w:b/>
          <w:bCs/>
          <w:sz w:val="20"/>
          <w:szCs w:val="20"/>
        </w:rPr>
      </w:pPr>
    </w:p>
    <w:p w14:paraId="6457F85D" w14:textId="77777777" w:rsidR="006B326C" w:rsidRDefault="006B326C">
      <w:pPr>
        <w:rPr>
          <w:rFonts w:ascii="宋体" w:eastAsia="宋体" w:hAnsi="宋体" w:cs="宋体"/>
          <w:b/>
          <w:bCs/>
          <w:sz w:val="20"/>
          <w:szCs w:val="20"/>
        </w:rPr>
      </w:pPr>
    </w:p>
    <w:p w14:paraId="1DE0001F" w14:textId="77777777" w:rsidR="006B326C" w:rsidRDefault="006B326C">
      <w:pPr>
        <w:spacing w:before="3"/>
        <w:rPr>
          <w:rFonts w:ascii="宋体" w:eastAsia="宋体" w:hAnsi="宋体" w:cs="宋体"/>
          <w:b/>
          <w:bCs/>
          <w:sz w:val="23"/>
          <w:szCs w:val="23"/>
        </w:rPr>
      </w:pPr>
    </w:p>
    <w:p w14:paraId="3571742A" w14:textId="77777777" w:rsidR="006B326C" w:rsidRDefault="009B4794">
      <w:pPr>
        <w:spacing w:before="57"/>
        <w:ind w:left="6915"/>
        <w:rPr>
          <w:rFonts w:ascii="宋体" w:eastAsia="宋体" w:hAnsi="宋体" w:cs="宋体"/>
          <w:sz w:val="14"/>
          <w:szCs w:val="14"/>
        </w:rPr>
      </w:pPr>
      <w:r>
        <w:rPr>
          <w:rFonts w:ascii="Times New Roman" w:eastAsia="Times New Roman" w:hAnsi="Times New Roman" w:cs="Times New Roman"/>
          <w:sz w:val="14"/>
          <w:szCs w:val="14"/>
        </w:rPr>
        <w:t>15</w:t>
      </w:r>
      <w:r>
        <w:rPr>
          <w:rFonts w:ascii="宋体" w:eastAsia="宋体" w:hAnsi="宋体" w:cs="宋体"/>
          <w:b/>
          <w:bCs/>
          <w:sz w:val="14"/>
          <w:szCs w:val="14"/>
        </w:rPr>
        <w:t>第19页第10</w:t>
      </w:r>
    </w:p>
    <w:p w14:paraId="5C822CFF" w14:textId="77777777" w:rsidR="006B326C" w:rsidRDefault="006B326C">
      <w:pPr>
        <w:rPr>
          <w:rFonts w:ascii="宋体" w:eastAsia="宋体" w:hAnsi="宋体" w:cs="宋体"/>
          <w:sz w:val="14"/>
          <w:szCs w:val="14"/>
        </w:rPr>
        <w:sectPr w:rsidR="006B326C">
          <w:headerReference w:type="default" r:id="rId111"/>
          <w:footerReference w:type="default" r:id="rId112"/>
          <w:pgSz w:w="12240" w:h="15840"/>
          <w:pgMar w:top="3960" w:right="900" w:bottom="280" w:left="920" w:header="3766" w:footer="0" w:gutter="0"/>
          <w:cols w:space="720"/>
        </w:sectPr>
      </w:pPr>
    </w:p>
    <w:p w14:paraId="09052641" w14:textId="77777777" w:rsidR="006B326C" w:rsidRDefault="006B326C">
      <w:pPr>
        <w:spacing w:before="6"/>
        <w:rPr>
          <w:rFonts w:ascii="宋体" w:eastAsia="宋体" w:hAnsi="宋体" w:cs="宋体"/>
          <w:b/>
          <w:bCs/>
          <w:sz w:val="25"/>
          <w:szCs w:val="25"/>
        </w:rPr>
      </w:pPr>
    </w:p>
    <w:p w14:paraId="25994982" w14:textId="77777777" w:rsidR="006B326C" w:rsidRDefault="009B4794">
      <w:pPr>
        <w:pStyle w:val="2"/>
        <w:ind w:left="140"/>
        <w:rPr>
          <w:b w:val="0"/>
          <w:bCs w:val="0"/>
        </w:rPr>
      </w:pPr>
      <w:proofErr w:type="spellStart"/>
      <w:r>
        <w:rPr>
          <w:color w:val="244D74"/>
        </w:rPr>
        <w:t>指导方针和技术依据</w:t>
      </w:r>
      <w:proofErr w:type="spellEnd"/>
    </w:p>
    <w:p w14:paraId="04A5B50E" w14:textId="77777777" w:rsidR="006B326C" w:rsidRDefault="009B4794">
      <w:pPr>
        <w:pStyle w:val="a3"/>
        <w:spacing w:before="123" w:line="237" w:lineRule="auto"/>
        <w:ind w:left="140"/>
        <w:rPr>
          <w:lang w:eastAsia="zh-CN"/>
        </w:rPr>
      </w:pPr>
      <w:r>
        <w:rPr>
          <w:lang w:eastAsia="zh-CN"/>
        </w:rPr>
        <w:t xml:space="preserve">为了共同制定要求R1下的稳态、动态和短路建模数据要求和报告程序，如果传输计划者 (TP)和计划协调员(PC)相互同意，TP可以从提供实体收集和汇总一些或所有数据，然后 TP可以代表提供实体直接向PC提供这些数据。 提交实体负责将数据提交给TP和PC，但没 有任何规定阻止它们达成相互协议，让它们提供给TP，然后由TP提供给PC。 此种协议并 </w:t>
      </w:r>
      <w:proofErr w:type="gramStart"/>
      <w:r>
        <w:rPr>
          <w:lang w:eastAsia="zh-CN"/>
        </w:rPr>
        <w:t>不</w:t>
      </w:r>
      <w:proofErr w:type="gramEnd"/>
      <w:r>
        <w:rPr>
          <w:lang w:eastAsia="zh-CN"/>
        </w:rPr>
        <w:t>免除提交实体根据标准承担的责任，也不使其合并 对提交实体遵守标准负有责任的实体（实质上，没有任何规定阻止当事人同意合并或作 为传递数据的渠道，事实上在某些情况下是鼓励的，但这一要求是针对提交数据的行 为）。 值得注意的是，TP没有向PC提供数据的要求。 其部分目的是解决各实体可能关 切的问题，即它们否则将对其他实体提供的数据的质量、性质和充分性负责。</w:t>
      </w:r>
    </w:p>
    <w:p w14:paraId="641F8FBC" w14:textId="77777777" w:rsidR="006B326C" w:rsidRDefault="009B4794">
      <w:pPr>
        <w:pStyle w:val="a3"/>
        <w:spacing w:before="121" w:line="237" w:lineRule="auto"/>
        <w:ind w:left="140"/>
        <w:rPr>
          <w:lang w:eastAsia="zh-CN"/>
        </w:rPr>
      </w:pPr>
      <w:r>
        <w:rPr>
          <w:lang w:eastAsia="zh-CN"/>
        </w:rPr>
        <w:t>第1.3部分中关于包括数据要求和报告程序的分发或张贴规格的要求可以通过多种方式 实现，包括在网站上张贴、直接分发或通过规划协调员及其每个传输计划编制者制定的 其他方法。</w:t>
      </w:r>
    </w:p>
    <w:p w14:paraId="29D9FB3C" w14:textId="77777777" w:rsidR="006B326C" w:rsidRDefault="009B4794">
      <w:pPr>
        <w:pStyle w:val="a3"/>
        <w:spacing w:before="146" w:line="312" w:lineRule="exact"/>
        <w:ind w:left="140"/>
        <w:rPr>
          <w:lang w:eastAsia="zh-CN"/>
        </w:rPr>
      </w:pPr>
      <w:r>
        <w:rPr>
          <w:lang w:eastAsia="zh-CN"/>
        </w:rPr>
        <w:t>根据本标准的要求提交数据的实体，如果需要确定该区域的PC，作为起点，应与当地传输 所有者(TO)联系</w:t>
      </w:r>
    </w:p>
    <w:p w14:paraId="2A8801C4" w14:textId="77777777" w:rsidR="006B326C" w:rsidRDefault="009B4794">
      <w:pPr>
        <w:pStyle w:val="a3"/>
        <w:spacing w:before="0" w:line="282" w:lineRule="exact"/>
        <w:ind w:left="140"/>
        <w:rPr>
          <w:lang w:eastAsia="zh-CN"/>
        </w:rPr>
      </w:pPr>
      <w:r>
        <w:rPr>
          <w:lang w:eastAsia="zh-CN"/>
        </w:rPr>
        <w:t>关于TO的PC的信息。 通常，本地TO和连接到TO系统的实体的PC将是相同的。 如果情况</w:t>
      </w:r>
    </w:p>
    <w:p w14:paraId="3EB8954B" w14:textId="77777777" w:rsidR="006B326C" w:rsidRDefault="009B4794">
      <w:pPr>
        <w:pStyle w:val="a3"/>
        <w:spacing w:before="1" w:line="237" w:lineRule="auto"/>
        <w:ind w:left="140"/>
        <w:rPr>
          <w:lang w:eastAsia="zh-CN"/>
        </w:rPr>
      </w:pPr>
      <w:r>
        <w:rPr>
          <w:lang w:eastAsia="zh-CN"/>
        </w:rPr>
        <w:t xml:space="preserve">并非如此，本地TO的PC通常可以在该区域的其他PC上提供联系信息。 如果实体(例如， 生成器所有者[GO])请求连接新生成器，则实体可以确定PC是为谁服务的 在提交发电机连接请求时的该区域。 通常，TO和PC是同一个实体，或者TO可以提供与PC 联系的信息。 实体应说明向TO请求实体需要根据本标准向PC提供数据的原因。 本标准 拟议的要求语言中的任何内容都不打算妨碍各实体之间的协调，例如一个实体仅作为一 </w:t>
      </w:r>
      <w:proofErr w:type="gramStart"/>
      <w:r>
        <w:rPr>
          <w:lang w:eastAsia="zh-CN"/>
        </w:rPr>
        <w:t>个</w:t>
      </w:r>
      <w:proofErr w:type="gramEnd"/>
      <w:r>
        <w:rPr>
          <w:lang w:eastAsia="zh-CN"/>
        </w:rPr>
        <w:t>管道向PC提供另一个实体的数据。 如果GO（或其他实体）、TP和PC相互同意，就可以 实现这一点。 然而，这并不能免除原实体根据标准所承担的提供数据的义务，也不能免 除该实体的遵约义务。 原始实体仍然负责确保数据已按照本标准的要求提供给PC。</w:t>
      </w:r>
    </w:p>
    <w:p w14:paraId="4A4436F6" w14:textId="77777777" w:rsidR="006B326C" w:rsidRDefault="009B4794">
      <w:pPr>
        <w:pStyle w:val="a3"/>
        <w:spacing w:before="146" w:line="312" w:lineRule="exact"/>
        <w:ind w:left="140"/>
        <w:rPr>
          <w:lang w:eastAsia="zh-CN"/>
        </w:rPr>
      </w:pPr>
      <w:r>
        <w:rPr>
          <w:lang w:eastAsia="zh-CN"/>
        </w:rPr>
        <w:t xml:space="preserve">标准语言承认互联之间存在差异。 目前，东部/魁北克省和德克萨斯州的互联互通每年 都在建立季节性案例，而西部互联互通全年都在不断建立案例。 该标准的目的不是改 </w:t>
      </w:r>
      <w:proofErr w:type="gramStart"/>
      <w:r>
        <w:rPr>
          <w:lang w:eastAsia="zh-CN"/>
        </w:rPr>
        <w:t>变每一个</w:t>
      </w:r>
      <w:proofErr w:type="gramEnd"/>
      <w:r>
        <w:rPr>
          <w:lang w:eastAsia="zh-CN"/>
        </w:rPr>
        <w:t>互连的既定过程和程序，而是创建一个框架来支持已经存在的或已经存在的</w:t>
      </w:r>
    </w:p>
    <w:p w14:paraId="35FD579B" w14:textId="77777777" w:rsidR="006B326C" w:rsidRDefault="006B326C">
      <w:pPr>
        <w:spacing w:line="312" w:lineRule="exact"/>
        <w:rPr>
          <w:lang w:eastAsia="zh-CN"/>
        </w:rPr>
        <w:sectPr w:rsidR="006B326C">
          <w:headerReference w:type="default" r:id="rId113"/>
          <w:footerReference w:type="default" r:id="rId114"/>
          <w:pgSz w:w="12240" w:h="15840"/>
          <w:pgMar w:top="1020" w:right="1260" w:bottom="900" w:left="1300" w:header="752" w:footer="705" w:gutter="0"/>
          <w:pgNumType w:start="16"/>
          <w:cols w:space="720"/>
        </w:sectPr>
      </w:pPr>
    </w:p>
    <w:p w14:paraId="53169FC9" w14:textId="77777777" w:rsidR="006B326C" w:rsidRDefault="006B326C">
      <w:pPr>
        <w:spacing w:before="11"/>
        <w:rPr>
          <w:rFonts w:ascii="宋体" w:eastAsia="宋体" w:hAnsi="宋体" w:cs="宋体"/>
          <w:sz w:val="25"/>
          <w:szCs w:val="25"/>
          <w:lang w:eastAsia="zh-CN"/>
        </w:rPr>
      </w:pPr>
    </w:p>
    <w:p w14:paraId="25FCD0FE" w14:textId="77777777" w:rsidR="006B326C" w:rsidRDefault="009B4794">
      <w:pPr>
        <w:pStyle w:val="a3"/>
        <w:spacing w:before="58" w:line="310" w:lineRule="exact"/>
        <w:ind w:left="140"/>
        <w:rPr>
          <w:lang w:eastAsia="zh-CN"/>
        </w:rPr>
      </w:pPr>
      <w:r>
        <w:rPr>
          <w:lang w:eastAsia="zh-CN"/>
        </w:rPr>
        <w:t xml:space="preserve">它可能在未来过渡到什么，并在一个共同平台中提供进一步的指导，以收集数据，这是建 </w:t>
      </w:r>
      <w:proofErr w:type="gramStart"/>
      <w:r>
        <w:rPr>
          <w:lang w:eastAsia="zh-CN"/>
        </w:rPr>
        <w:t>立跨连接</w:t>
      </w:r>
      <w:proofErr w:type="gramEnd"/>
      <w:r>
        <w:rPr>
          <w:lang w:eastAsia="zh-CN"/>
        </w:rPr>
        <w:t>范围的案例所必需的)。</w:t>
      </w:r>
    </w:p>
    <w:p w14:paraId="6EEA541F" w14:textId="77777777" w:rsidR="006B326C" w:rsidRDefault="009B4794">
      <w:pPr>
        <w:pStyle w:val="a3"/>
        <w:spacing w:before="122" w:line="310" w:lineRule="exact"/>
        <w:ind w:left="140"/>
        <w:rPr>
          <w:lang w:eastAsia="zh-CN"/>
        </w:rPr>
      </w:pPr>
      <w:r>
        <w:rPr>
          <w:lang w:eastAsia="zh-CN"/>
        </w:rPr>
        <w:t>这些标准所取代的结构没有具体列出哪些职能实体需要提供具体数据。 附件1具体指 明了负责构建跨连接范围案例所需数据的实体)。</w:t>
      </w:r>
    </w:p>
    <w:p w14:paraId="2EAA1DC7" w14:textId="77777777" w:rsidR="006B326C" w:rsidRDefault="006B326C">
      <w:pPr>
        <w:rPr>
          <w:rFonts w:ascii="宋体" w:eastAsia="宋体" w:hAnsi="宋体" w:cs="宋体"/>
          <w:sz w:val="24"/>
          <w:szCs w:val="24"/>
          <w:lang w:eastAsia="zh-CN"/>
        </w:rPr>
      </w:pPr>
    </w:p>
    <w:p w14:paraId="4F452027" w14:textId="77777777" w:rsidR="006B326C" w:rsidRDefault="009B4794">
      <w:pPr>
        <w:spacing w:before="190"/>
        <w:ind w:left="140"/>
        <w:rPr>
          <w:rFonts w:ascii="宋体" w:eastAsia="宋体" w:hAnsi="宋体" w:cs="宋体"/>
          <w:lang w:eastAsia="zh-CN"/>
        </w:rPr>
      </w:pPr>
      <w:r>
        <w:rPr>
          <w:rFonts w:ascii="宋体" w:eastAsia="宋体" w:hAnsi="宋体" w:cs="宋体"/>
          <w:b/>
          <w:bCs/>
          <w:lang w:eastAsia="zh-CN"/>
        </w:rPr>
        <w:t>理由：</w:t>
      </w:r>
    </w:p>
    <w:p w14:paraId="29EF4F3C" w14:textId="77777777" w:rsidR="006B326C" w:rsidRDefault="009B4794">
      <w:pPr>
        <w:pStyle w:val="a3"/>
        <w:spacing w:before="146" w:line="312" w:lineRule="exact"/>
        <w:ind w:left="140"/>
        <w:rPr>
          <w:lang w:eastAsia="zh-CN"/>
        </w:rPr>
      </w:pPr>
      <w:r>
        <w:rPr>
          <w:lang w:eastAsia="zh-CN"/>
        </w:rPr>
        <w:t>在本标准的开发过程中，文本框被嵌入到标准中，以解释标准各个部分的原理。 在BOT批 准后，基本原理文本框中的文本被移到本节。</w:t>
      </w:r>
    </w:p>
    <w:p w14:paraId="5CBF8D2F" w14:textId="77777777" w:rsidR="006B326C" w:rsidRDefault="009B4794">
      <w:pPr>
        <w:pStyle w:val="2"/>
        <w:spacing w:before="168"/>
        <w:ind w:left="140"/>
        <w:rPr>
          <w:b w:val="0"/>
          <w:bCs w:val="0"/>
          <w:lang w:eastAsia="zh-CN"/>
        </w:rPr>
      </w:pPr>
      <w:bookmarkStart w:id="849" w:name="R1的理由："/>
      <w:bookmarkEnd w:id="849"/>
      <w:r>
        <w:rPr>
          <w:lang w:eastAsia="zh-CN"/>
        </w:rPr>
        <w:t>R1的理由：</w:t>
      </w:r>
    </w:p>
    <w:p w14:paraId="3B981C7D" w14:textId="77777777" w:rsidR="006B326C" w:rsidRDefault="009B4794">
      <w:pPr>
        <w:pStyle w:val="a3"/>
        <w:spacing w:before="200" w:line="237" w:lineRule="auto"/>
        <w:ind w:left="140" w:right="419"/>
        <w:jc w:val="both"/>
        <w:rPr>
          <w:lang w:eastAsia="zh-CN"/>
        </w:rPr>
      </w:pPr>
      <w:r>
        <w:rPr>
          <w:lang w:eastAsia="zh-CN"/>
        </w:rPr>
        <w:t xml:space="preserve">此需求整合了来自MOD011-0、需求R1和MOD-013-0、需求R1的原始数据需求的概念。 原 </w:t>
      </w:r>
      <w:proofErr w:type="gramStart"/>
      <w:r>
        <w:rPr>
          <w:lang w:eastAsia="zh-CN"/>
        </w:rPr>
        <w:t>始要求</w:t>
      </w:r>
      <w:proofErr w:type="gramEnd"/>
      <w:r>
        <w:rPr>
          <w:lang w:eastAsia="zh-CN"/>
        </w:rPr>
        <w:t>指定了建模和分析每个互连内稳态条件和动态行为或响应所需的稳态和动态数据 类型。 然而，最初的要求没有考虑到也需要进行短路研究的短路数据的收集。 短路数 据的添加也解决了FERC订单编号的突出指令。 890，第290段。</w:t>
      </w:r>
    </w:p>
    <w:p w14:paraId="5589CE23" w14:textId="77777777" w:rsidR="006B326C" w:rsidRDefault="009B4794">
      <w:pPr>
        <w:pStyle w:val="a3"/>
        <w:spacing w:before="149" w:line="312" w:lineRule="exact"/>
        <w:ind w:left="140" w:right="419"/>
        <w:jc w:val="both"/>
        <w:rPr>
          <w:lang w:eastAsia="zh-CN"/>
        </w:rPr>
      </w:pPr>
      <w:r>
        <w:rPr>
          <w:lang w:eastAsia="zh-CN"/>
        </w:rPr>
        <w:t>在制定一项基于性能的标准，以满足对模型数据的数据要求和报告程序时，由于其中许 多问题取决于不断变化的行业建模需求、软件供应商术语和产品能力，因此很难解释与 模型数据的编制和提交有关的所有详细技术关切。</w:t>
      </w:r>
    </w:p>
    <w:p w14:paraId="22B5EFAE" w14:textId="25EC94AC" w:rsidR="006B326C" w:rsidRDefault="009B4794">
      <w:pPr>
        <w:pStyle w:val="a3"/>
        <w:spacing w:before="89" w:line="237" w:lineRule="auto"/>
        <w:ind w:left="140"/>
        <w:rPr>
          <w:lang w:eastAsia="zh-CN"/>
        </w:rPr>
      </w:pPr>
      <w:r>
        <w:rPr>
          <w:lang w:eastAsia="zh-CN"/>
        </w:rPr>
        <w:t>这一要求将规划协调员与其传输规划人员联合确定为技术模型数据要求和报告程序的开 发人员，供规划协调</w:t>
      </w:r>
      <w:proofErr w:type="gramStart"/>
      <w:r>
        <w:rPr>
          <w:lang w:eastAsia="zh-CN"/>
        </w:rPr>
        <w:t>员规划</w:t>
      </w:r>
      <w:proofErr w:type="gramEnd"/>
      <w:r>
        <w:rPr>
          <w:lang w:eastAsia="zh-CN"/>
        </w:rPr>
        <w:t>领域的数据所有者遵循。 FERC订单编号。 693，第1155和 1162段也指示该标准适用于规划协调员。 将</w:t>
      </w:r>
      <w:del w:id="850" w:author="378653276@qq.com" w:date="2021-04-20T22:30:00Z">
        <w:r w:rsidDel="0067247E">
          <w:rPr>
            <w:lang w:eastAsia="zh-CN"/>
          </w:rPr>
          <w:delText>传输规划师</w:delText>
        </w:r>
      </w:del>
      <w:ins w:id="851" w:author="378653276@qq.com" w:date="2021-04-20T22:30:00Z">
        <w:r w:rsidR="0067247E">
          <w:rPr>
            <w:lang w:eastAsia="zh-CN"/>
          </w:rPr>
          <w:t>传输规划人员</w:t>
        </w:r>
      </w:ins>
      <w:r>
        <w:rPr>
          <w:lang w:eastAsia="zh-CN"/>
        </w:rPr>
        <w:t>纳入适用性部分是为了确保传输 规划</w:t>
      </w:r>
      <w:proofErr w:type="gramStart"/>
      <w:r>
        <w:rPr>
          <w:lang w:eastAsia="zh-CN"/>
        </w:rPr>
        <w:t>师能够</w:t>
      </w:r>
      <w:proofErr w:type="gramEnd"/>
      <w:r>
        <w:rPr>
          <w:lang w:eastAsia="zh-CN"/>
        </w:rPr>
        <w:t>共同参与数据要求和报告程序的制定。</w:t>
      </w:r>
    </w:p>
    <w:p w14:paraId="38B8AD52" w14:textId="77777777" w:rsidR="006B326C" w:rsidRDefault="009B4794">
      <w:pPr>
        <w:pStyle w:val="a3"/>
        <w:spacing w:before="146" w:line="312" w:lineRule="exact"/>
        <w:ind w:left="140"/>
        <w:rPr>
          <w:lang w:eastAsia="zh-CN"/>
        </w:rPr>
      </w:pPr>
      <w:r>
        <w:rPr>
          <w:lang w:eastAsia="zh-CN"/>
        </w:rPr>
        <w:t>这一要求也符合NERC系统分析和建模小组委员会(SAMS)题为“NERC MOD标准的拟议改 进”的白皮书的建议，该白皮书可从2012年12月NERC规划委员会的一揽子议程项目3.4 开始，见第99页，</w:t>
      </w:r>
      <w:r w:rsidR="00132B46">
        <w:fldChar w:fldCharType="begin"/>
      </w:r>
      <w:r w:rsidR="00132B46">
        <w:rPr>
          <w:lang w:eastAsia="zh-CN"/>
        </w:rPr>
        <w:instrText xml:space="preserve"> HYPERLINK "http://www.nerc.com/comm/PC/Agendas%20Highlights%20and%20Minutes%20DL/2012/2012_Dec_PC%20Agenda.pdf" \h </w:instrText>
      </w:r>
      <w:r w:rsidR="00132B46">
        <w:fldChar w:fldCharType="separate"/>
      </w:r>
      <w:r>
        <w:rPr>
          <w:color w:val="0000FF"/>
          <w:u w:val="single" w:color="0000FF"/>
          <w:lang w:eastAsia="zh-CN"/>
        </w:rPr>
        <w:t>在这里</w:t>
      </w:r>
      <w:r w:rsidR="00132B46">
        <w:rPr>
          <w:color w:val="0000FF"/>
          <w:u w:val="single" w:color="0000FF"/>
        </w:rPr>
        <w:fldChar w:fldCharType="end"/>
      </w:r>
      <w:r>
        <w:rPr>
          <w:lang w:eastAsia="zh-CN"/>
        </w:rPr>
        <w:t>:</w:t>
      </w:r>
    </w:p>
    <w:p w14:paraId="1FDDE4BA" w14:textId="77777777" w:rsidR="006B326C" w:rsidRDefault="009B4794">
      <w:pPr>
        <w:pStyle w:val="a3"/>
        <w:spacing w:before="124" w:line="310" w:lineRule="exact"/>
        <w:ind w:left="140" w:right="549"/>
        <w:rPr>
          <w:lang w:eastAsia="zh-CN"/>
        </w:rPr>
      </w:pPr>
      <w:r>
        <w:rPr>
          <w:lang w:eastAsia="zh-CN"/>
        </w:rPr>
        <w:t>除了支持通过MOD-015加强和改进MOD-010的建议外，SAMS文件还包括以下建议的改 进：</w:t>
      </w:r>
    </w:p>
    <w:p w14:paraId="1E9C876B" w14:textId="77777777" w:rsidR="006B326C" w:rsidRDefault="009B4794">
      <w:pPr>
        <w:pStyle w:val="a3"/>
        <w:spacing w:before="0" w:line="285" w:lineRule="exact"/>
        <w:ind w:left="500"/>
        <w:rPr>
          <w:lang w:eastAsia="zh-CN"/>
        </w:rPr>
      </w:pPr>
      <w:r>
        <w:rPr>
          <w:rFonts w:ascii="Calibri" w:eastAsia="Calibri" w:hAnsi="Calibri" w:cs="Calibri"/>
          <w:lang w:eastAsia="zh-CN"/>
        </w:rPr>
        <w:t xml:space="preserve">1)  </w:t>
      </w:r>
      <w:r>
        <w:rPr>
          <w:rFonts w:ascii="Calibri" w:eastAsia="Calibri" w:hAnsi="Calibri" w:cs="Calibri"/>
          <w:spacing w:val="1"/>
          <w:lang w:eastAsia="zh-CN"/>
        </w:rPr>
        <w:t xml:space="preserve"> </w:t>
      </w:r>
      <w:r>
        <w:rPr>
          <w:lang w:eastAsia="zh-CN"/>
        </w:rPr>
        <w:t>减少MOD标准的数量；</w:t>
      </w:r>
    </w:p>
    <w:p w14:paraId="7603D129" w14:textId="77777777" w:rsidR="006B326C" w:rsidRDefault="009B4794">
      <w:pPr>
        <w:pStyle w:val="a3"/>
        <w:spacing w:before="0" w:line="306" w:lineRule="exact"/>
        <w:ind w:left="500"/>
        <w:rPr>
          <w:lang w:eastAsia="zh-CN"/>
        </w:rPr>
      </w:pPr>
      <w:r>
        <w:rPr>
          <w:rFonts w:ascii="Calibri" w:eastAsia="Calibri" w:hAnsi="Calibri" w:cs="Calibri"/>
          <w:lang w:eastAsia="zh-CN"/>
        </w:rPr>
        <w:t xml:space="preserve">2)  </w:t>
      </w:r>
      <w:r>
        <w:rPr>
          <w:rFonts w:ascii="Calibri" w:eastAsia="Calibri" w:hAnsi="Calibri" w:cs="Calibri"/>
          <w:spacing w:val="1"/>
          <w:lang w:eastAsia="zh-CN"/>
        </w:rPr>
        <w:t xml:space="preserve"> </w:t>
      </w:r>
      <w:r>
        <w:rPr>
          <w:lang w:eastAsia="zh-CN"/>
        </w:rPr>
        <w:t>将短路数据作为MOD标准的要求；和</w:t>
      </w:r>
    </w:p>
    <w:p w14:paraId="0B7C0211" w14:textId="77777777" w:rsidR="006B326C" w:rsidRDefault="009B4794">
      <w:pPr>
        <w:pStyle w:val="a3"/>
        <w:spacing w:before="0" w:line="328" w:lineRule="exact"/>
        <w:ind w:left="500"/>
        <w:rPr>
          <w:lang w:eastAsia="zh-CN"/>
        </w:rPr>
      </w:pPr>
      <w:r>
        <w:rPr>
          <w:rFonts w:ascii="Calibri" w:eastAsia="Calibri" w:hAnsi="Calibri" w:cs="Calibri"/>
          <w:lang w:eastAsia="zh-CN"/>
        </w:rPr>
        <w:t xml:space="preserve">3)  </w:t>
      </w:r>
      <w:r>
        <w:rPr>
          <w:rFonts w:ascii="Calibri" w:eastAsia="Calibri" w:hAnsi="Calibri" w:cs="Calibri"/>
          <w:spacing w:val="1"/>
          <w:lang w:eastAsia="zh-CN"/>
        </w:rPr>
        <w:t xml:space="preserve"> </w:t>
      </w:r>
      <w:r>
        <w:rPr>
          <w:lang w:eastAsia="zh-CN"/>
        </w:rPr>
        <w:t>提供数据和模型：</w:t>
      </w:r>
    </w:p>
    <w:p w14:paraId="2F67F682" w14:textId="77777777" w:rsidR="006B326C" w:rsidRDefault="006B326C">
      <w:pPr>
        <w:spacing w:line="328" w:lineRule="exact"/>
        <w:rPr>
          <w:lang w:eastAsia="zh-CN"/>
        </w:rPr>
        <w:sectPr w:rsidR="006B326C">
          <w:pgSz w:w="12240" w:h="15840"/>
          <w:pgMar w:top="1020" w:right="1260" w:bottom="900" w:left="1300" w:header="752" w:footer="705" w:gutter="0"/>
          <w:cols w:space="720"/>
        </w:sectPr>
      </w:pPr>
    </w:p>
    <w:p w14:paraId="426892C6" w14:textId="77777777" w:rsidR="006B326C" w:rsidRDefault="006B326C">
      <w:pPr>
        <w:spacing w:before="11"/>
        <w:rPr>
          <w:rFonts w:ascii="宋体" w:eastAsia="宋体" w:hAnsi="宋体" w:cs="宋体"/>
          <w:sz w:val="25"/>
          <w:szCs w:val="25"/>
          <w:lang w:eastAsia="zh-CN"/>
        </w:rPr>
      </w:pPr>
    </w:p>
    <w:p w14:paraId="40D37C96" w14:textId="77777777" w:rsidR="006B326C" w:rsidRDefault="009B4794">
      <w:pPr>
        <w:pStyle w:val="a3"/>
        <w:spacing w:before="26" w:line="327" w:lineRule="exact"/>
        <w:ind w:left="1220"/>
        <w:rPr>
          <w:lang w:eastAsia="zh-CN"/>
        </w:rPr>
      </w:pPr>
      <w:r>
        <w:rPr>
          <w:rFonts w:ascii="Calibri" w:eastAsia="Calibri" w:hAnsi="Calibri" w:cs="Calibri"/>
          <w:lang w:eastAsia="zh-CN"/>
        </w:rPr>
        <w:t xml:space="preserve">a.  </w:t>
      </w:r>
      <w:r>
        <w:rPr>
          <w:rFonts w:ascii="Calibri" w:eastAsia="Calibri" w:hAnsi="Calibri" w:cs="Calibri"/>
          <w:spacing w:val="20"/>
          <w:lang w:eastAsia="zh-CN"/>
        </w:rPr>
        <w:t xml:space="preserve"> </w:t>
      </w:r>
      <w:r>
        <w:rPr>
          <w:lang w:eastAsia="zh-CN"/>
        </w:rPr>
        <w:t>添加需求标识谁提供和谁接收数据；</w:t>
      </w:r>
    </w:p>
    <w:p w14:paraId="0C5F6B59" w14:textId="77777777" w:rsidR="006B326C" w:rsidRDefault="009B4794">
      <w:pPr>
        <w:pStyle w:val="a3"/>
        <w:spacing w:before="0" w:line="311" w:lineRule="exact"/>
        <w:ind w:left="1220"/>
        <w:rPr>
          <w:lang w:eastAsia="zh-CN"/>
        </w:rPr>
      </w:pPr>
      <w:r>
        <w:rPr>
          <w:rFonts w:ascii="Calibri" w:eastAsia="Calibri" w:hAnsi="Calibri" w:cs="Calibri"/>
          <w:lang w:eastAsia="zh-CN"/>
        </w:rPr>
        <w:t xml:space="preserve">b.  </w:t>
      </w:r>
      <w:r>
        <w:rPr>
          <w:rFonts w:ascii="Calibri" w:eastAsia="Calibri" w:hAnsi="Calibri" w:cs="Calibri"/>
          <w:spacing w:val="10"/>
          <w:lang w:eastAsia="zh-CN"/>
        </w:rPr>
        <w:t xml:space="preserve"> </w:t>
      </w:r>
      <w:r>
        <w:rPr>
          <w:lang w:eastAsia="zh-CN"/>
        </w:rPr>
        <w:t>确定可接受性；</w:t>
      </w:r>
    </w:p>
    <w:p w14:paraId="43A5FB8A" w14:textId="77777777" w:rsidR="006B326C" w:rsidRDefault="009B4794">
      <w:pPr>
        <w:pStyle w:val="a3"/>
        <w:tabs>
          <w:tab w:val="left" w:pos="1579"/>
        </w:tabs>
        <w:spacing w:before="0" w:line="311" w:lineRule="exact"/>
        <w:ind w:left="1220"/>
        <w:rPr>
          <w:lang w:eastAsia="zh-CN"/>
        </w:rPr>
      </w:pPr>
      <w:r>
        <w:rPr>
          <w:rFonts w:ascii="Calibri" w:eastAsia="Calibri" w:hAnsi="Calibri" w:cs="Calibri"/>
          <w:spacing w:val="-2"/>
          <w:w w:val="95"/>
          <w:lang w:eastAsia="zh-CN"/>
        </w:rPr>
        <w:t>c.</w:t>
      </w:r>
      <w:r>
        <w:rPr>
          <w:rFonts w:ascii="Calibri" w:eastAsia="Calibri" w:hAnsi="Calibri" w:cs="Calibri"/>
          <w:spacing w:val="-2"/>
          <w:w w:val="95"/>
          <w:lang w:eastAsia="zh-CN"/>
        </w:rPr>
        <w:tab/>
      </w:r>
      <w:r>
        <w:rPr>
          <w:lang w:eastAsia="zh-CN"/>
        </w:rPr>
        <w:t>标准格式；</w:t>
      </w:r>
    </w:p>
    <w:p w14:paraId="51AFBE8A" w14:textId="77777777" w:rsidR="006B326C" w:rsidRDefault="009B4794">
      <w:pPr>
        <w:pStyle w:val="a3"/>
        <w:spacing w:before="13" w:line="312" w:lineRule="exact"/>
        <w:ind w:right="549" w:hanging="360"/>
        <w:rPr>
          <w:lang w:eastAsia="zh-CN"/>
        </w:rPr>
      </w:pPr>
      <w:r>
        <w:rPr>
          <w:rFonts w:ascii="Calibri" w:eastAsia="Calibri" w:hAnsi="Calibri" w:cs="Calibri"/>
          <w:lang w:eastAsia="zh-CN"/>
        </w:rPr>
        <w:t>d.</w:t>
      </w:r>
      <w:r>
        <w:rPr>
          <w:rFonts w:ascii="Calibri" w:eastAsia="Calibri" w:hAnsi="Calibri" w:cs="Calibri"/>
          <w:spacing w:val="10"/>
          <w:lang w:eastAsia="zh-CN"/>
        </w:rPr>
        <w:t xml:space="preserve"> </w:t>
      </w:r>
      <w:r>
        <w:rPr>
          <w:lang w:eastAsia="zh-CN"/>
        </w:rPr>
        <w:t>如何处理新技术（如果不存在标准模型，则使用用户编写的模型）；以 及</w:t>
      </w:r>
    </w:p>
    <w:p w14:paraId="5E2D9311" w14:textId="77777777" w:rsidR="006B326C" w:rsidRDefault="009B4794">
      <w:pPr>
        <w:pStyle w:val="a3"/>
        <w:spacing w:before="0" w:line="284" w:lineRule="exact"/>
        <w:ind w:left="1220"/>
        <w:rPr>
          <w:lang w:eastAsia="zh-CN"/>
        </w:rPr>
      </w:pPr>
      <w:r>
        <w:rPr>
          <w:rFonts w:ascii="Calibri" w:eastAsia="Calibri" w:hAnsi="Calibri" w:cs="Calibri"/>
          <w:lang w:eastAsia="zh-CN"/>
        </w:rPr>
        <w:t xml:space="preserve">e.  </w:t>
      </w:r>
      <w:r>
        <w:rPr>
          <w:rFonts w:ascii="Calibri" w:eastAsia="Calibri" w:hAnsi="Calibri" w:cs="Calibri"/>
          <w:spacing w:val="16"/>
          <w:lang w:eastAsia="zh-CN"/>
        </w:rPr>
        <w:t xml:space="preserve"> </w:t>
      </w:r>
      <w:r>
        <w:rPr>
          <w:lang w:eastAsia="zh-CN"/>
        </w:rPr>
        <w:t>共享性。</w:t>
      </w:r>
    </w:p>
    <w:p w14:paraId="156FD256" w14:textId="77777777" w:rsidR="006B326C" w:rsidRDefault="009B4794">
      <w:pPr>
        <w:pStyle w:val="a3"/>
        <w:spacing w:before="0" w:line="322" w:lineRule="exact"/>
        <w:ind w:left="860" w:hanging="360"/>
        <w:rPr>
          <w:lang w:eastAsia="zh-CN"/>
        </w:rPr>
      </w:pPr>
      <w:r>
        <w:rPr>
          <w:rFonts w:ascii="Calibri" w:eastAsia="Calibri" w:hAnsi="Calibri" w:cs="Calibri"/>
          <w:lang w:eastAsia="zh-CN"/>
        </w:rPr>
        <w:t xml:space="preserve">4)  </w:t>
      </w:r>
      <w:r>
        <w:rPr>
          <w:rFonts w:ascii="Calibri" w:eastAsia="Calibri" w:hAnsi="Calibri" w:cs="Calibri"/>
          <w:spacing w:val="1"/>
          <w:lang w:eastAsia="zh-CN"/>
        </w:rPr>
        <w:t xml:space="preserve"> </w:t>
      </w:r>
      <w:r>
        <w:rPr>
          <w:lang w:eastAsia="zh-CN"/>
        </w:rPr>
        <w:t>这些建议的改进是通过将现有标准合并为两个新标准来解决的，一个是提交和收</w:t>
      </w:r>
    </w:p>
    <w:p w14:paraId="7DE4FAF0" w14:textId="77777777" w:rsidR="006B326C" w:rsidRDefault="009B4794">
      <w:pPr>
        <w:pStyle w:val="a3"/>
        <w:spacing w:before="13" w:line="273" w:lineRule="auto"/>
        <w:ind w:left="860"/>
        <w:rPr>
          <w:lang w:eastAsia="zh-CN"/>
        </w:rPr>
      </w:pPr>
      <w:r>
        <w:rPr>
          <w:lang w:eastAsia="zh-CN"/>
        </w:rPr>
        <w:t>集数据的标准，一个是验证规划模型的标准。 增加对提交短路数据的要求也是对 现有标准的改进，符合FERC订单编号。 890，第290段。 在提供数据时，该方法 清楚地识别需要哪些数据，以及需要哪些功能实体来提供数据。</w:t>
      </w:r>
    </w:p>
    <w:p w14:paraId="547BD740" w14:textId="77777777" w:rsidR="006B326C" w:rsidRDefault="009B4794">
      <w:pPr>
        <w:pStyle w:val="a3"/>
        <w:spacing w:before="12" w:line="249" w:lineRule="auto"/>
        <w:ind w:left="860" w:hanging="360"/>
        <w:rPr>
          <w:lang w:eastAsia="zh-CN"/>
        </w:rPr>
      </w:pPr>
      <w:r>
        <w:rPr>
          <w:rFonts w:ascii="Calibri" w:eastAsia="Calibri" w:hAnsi="Calibri" w:cs="Calibri"/>
          <w:lang w:eastAsia="zh-CN"/>
        </w:rPr>
        <w:t xml:space="preserve">5) </w:t>
      </w:r>
      <w:r>
        <w:rPr>
          <w:lang w:eastAsia="zh-CN"/>
        </w:rPr>
        <w:t>需求使用附件方法支持数据收集。</w:t>
      </w:r>
      <w:r>
        <w:rPr>
          <w:spacing w:val="1"/>
          <w:lang w:eastAsia="zh-CN"/>
        </w:rPr>
        <w:t xml:space="preserve"> </w:t>
      </w:r>
      <w:r>
        <w:rPr>
          <w:lang w:eastAsia="zh-CN"/>
        </w:rPr>
        <w:t>附件具体列出了提供每种类型数据所需的实 体以及所需的稳态、动态和短路数据。</w:t>
      </w:r>
    </w:p>
    <w:p w14:paraId="2DFD9B13" w14:textId="77777777" w:rsidR="006B326C" w:rsidRDefault="009B4794">
      <w:pPr>
        <w:pStyle w:val="a3"/>
        <w:spacing w:before="34" w:line="249" w:lineRule="auto"/>
        <w:ind w:left="860" w:hanging="360"/>
        <w:rPr>
          <w:lang w:eastAsia="zh-CN"/>
        </w:rPr>
      </w:pPr>
      <w:r>
        <w:rPr>
          <w:rFonts w:ascii="Calibri" w:eastAsia="Calibri" w:hAnsi="Calibri" w:cs="Calibri"/>
          <w:lang w:eastAsia="zh-CN"/>
        </w:rPr>
        <w:t>6)</w:t>
      </w:r>
      <w:r>
        <w:rPr>
          <w:rFonts w:ascii="Calibri" w:eastAsia="Calibri" w:hAnsi="Calibri" w:cs="Calibri"/>
          <w:spacing w:val="1"/>
          <w:lang w:eastAsia="zh-CN"/>
        </w:rPr>
        <w:t xml:space="preserve"> </w:t>
      </w:r>
      <w:r>
        <w:rPr>
          <w:lang w:eastAsia="zh-CN"/>
        </w:rPr>
        <w:t>最后，将稳态、动态和短路数据需求组合成一个需求而不是三个需求的决定反映 了它们总体上都支持提交数据的要求。</w:t>
      </w:r>
    </w:p>
    <w:p w14:paraId="75330629" w14:textId="77777777" w:rsidR="006B326C" w:rsidRDefault="006B326C">
      <w:pPr>
        <w:spacing w:before="8"/>
        <w:rPr>
          <w:rFonts w:ascii="宋体" w:eastAsia="宋体" w:hAnsi="宋体" w:cs="宋体"/>
          <w:sz w:val="17"/>
          <w:szCs w:val="17"/>
          <w:lang w:eastAsia="zh-CN"/>
        </w:rPr>
      </w:pPr>
    </w:p>
    <w:p w14:paraId="41804011" w14:textId="77777777" w:rsidR="006B326C" w:rsidRDefault="009B4794">
      <w:pPr>
        <w:pStyle w:val="2"/>
        <w:spacing w:before="0"/>
        <w:ind w:left="140"/>
        <w:rPr>
          <w:b w:val="0"/>
          <w:bCs w:val="0"/>
          <w:lang w:eastAsia="zh-CN"/>
        </w:rPr>
      </w:pPr>
      <w:bookmarkStart w:id="852" w:name="R2的理由："/>
      <w:bookmarkEnd w:id="852"/>
      <w:r>
        <w:rPr>
          <w:lang w:eastAsia="zh-CN"/>
        </w:rPr>
        <w:t>R2的理由：</w:t>
      </w:r>
    </w:p>
    <w:p w14:paraId="702698AD" w14:textId="067D7B8A" w:rsidR="006B326C" w:rsidRDefault="009B4794">
      <w:pPr>
        <w:pStyle w:val="a3"/>
        <w:spacing w:line="237" w:lineRule="auto"/>
        <w:ind w:left="140"/>
      </w:pPr>
      <w:r>
        <w:rPr>
          <w:lang w:eastAsia="zh-CN"/>
        </w:rPr>
        <w:t>这一要求符合FERC订单编号的指示。 693，第1155段，其中 指示“规划</w:t>
      </w:r>
      <w:del w:id="853" w:author="378653276@qq.com" w:date="2021-04-20T22:31:00Z">
        <w:r w:rsidDel="0067247E">
          <w:rPr>
            <w:lang w:eastAsia="zh-CN"/>
          </w:rPr>
          <w:delText>当局</w:delText>
        </w:r>
      </w:del>
      <w:ins w:id="854" w:author="378653276@qq.com" w:date="2021-04-20T22:31:00Z">
        <w:r w:rsidR="0067247E">
          <w:rPr>
            <w:lang w:eastAsia="zh-CN"/>
          </w:rPr>
          <w:t>机关</w:t>
        </w:r>
      </w:ins>
      <w:r>
        <w:rPr>
          <w:lang w:eastAsia="zh-CN"/>
        </w:rPr>
        <w:t>应包括在本可靠性标准中，因为规划</w:t>
      </w:r>
      <w:del w:id="855" w:author="378653276@qq.com" w:date="2021-04-20T22:31:00Z">
        <w:r w:rsidDel="0067247E">
          <w:rPr>
            <w:lang w:eastAsia="zh-CN"/>
          </w:rPr>
          <w:delText>当局</w:delText>
        </w:r>
      </w:del>
      <w:ins w:id="856" w:author="378653276@qq.com" w:date="2021-04-20T22:31:00Z">
        <w:r w:rsidR="0067247E">
          <w:rPr>
            <w:lang w:eastAsia="zh-CN"/>
          </w:rPr>
          <w:t>机关</w:t>
        </w:r>
      </w:ins>
      <w:r>
        <w:rPr>
          <w:lang w:eastAsia="zh-CN"/>
        </w:rPr>
        <w:t>是负责协调和整合传输设施和 资源计划的实体，以及负责数据完整性和一致性的实体之一。</w:t>
      </w:r>
      <w:r>
        <w:t>”</w:t>
      </w:r>
    </w:p>
    <w:p w14:paraId="13BC1026" w14:textId="77777777" w:rsidR="006B326C" w:rsidRDefault="009B4794">
      <w:pPr>
        <w:pStyle w:val="2"/>
        <w:spacing w:before="120"/>
        <w:ind w:left="140"/>
        <w:rPr>
          <w:b w:val="0"/>
          <w:bCs w:val="0"/>
          <w:lang w:eastAsia="zh-CN"/>
        </w:rPr>
      </w:pPr>
      <w:bookmarkStart w:id="857" w:name="R3的理由："/>
      <w:bookmarkEnd w:id="857"/>
      <w:r>
        <w:rPr>
          <w:lang w:eastAsia="zh-CN"/>
        </w:rPr>
        <w:t>R3的理由：</w:t>
      </w:r>
    </w:p>
    <w:p w14:paraId="30C4397A" w14:textId="77777777" w:rsidR="006B326C" w:rsidRDefault="009B4794">
      <w:pPr>
        <w:pStyle w:val="a3"/>
        <w:spacing w:line="237" w:lineRule="auto"/>
        <w:ind w:left="140"/>
        <w:rPr>
          <w:lang w:eastAsia="zh-CN"/>
        </w:rPr>
      </w:pPr>
      <w:r>
        <w:rPr>
          <w:lang w:eastAsia="zh-CN"/>
        </w:rPr>
        <w:t>为了在电力系统的表示中保持一定的准确性，提交的数据必须是正确的，定期检查和更 新的。 用于进行稳态、动力学和短路研究的数据可能会发生变化，例如，由于新的计划 传输结构（与内置信息相比）或由于天气相关事件而在恢复传输网络期间进行的更改。 在更频繁的基础上变化的一组数据是负载数据，当创建新的改进预测时，需要更新负载 数据。</w:t>
      </w:r>
    </w:p>
    <w:p w14:paraId="72DDD595" w14:textId="001058DD" w:rsidR="006B326C" w:rsidRDefault="009B4794">
      <w:pPr>
        <w:pStyle w:val="a3"/>
        <w:spacing w:before="118" w:line="237" w:lineRule="auto"/>
        <w:ind w:left="140"/>
        <w:rPr>
          <w:lang w:eastAsia="zh-CN"/>
        </w:rPr>
      </w:pPr>
      <w:r>
        <w:rPr>
          <w:lang w:eastAsia="zh-CN"/>
        </w:rPr>
        <w:t>这一要求为规划协调员和传输计划员（现行标准中不存在）提供了一个机制，</w:t>
      </w:r>
      <w:proofErr w:type="gramStart"/>
      <w:r>
        <w:rPr>
          <w:lang w:eastAsia="zh-CN"/>
        </w:rPr>
        <w:t>以便从拥</w:t>
      </w:r>
      <w:proofErr w:type="gramEnd"/>
      <w:r>
        <w:rPr>
          <w:lang w:eastAsia="zh-CN"/>
        </w:rPr>
        <w:t xml:space="preserve"> 有数据的实体收集经更正的数据。 它提供了一个反馈循环，以解决与数据有关的技术关 切，</w:t>
      </w:r>
      <w:proofErr w:type="gramStart"/>
      <w:r>
        <w:rPr>
          <w:lang w:eastAsia="zh-CN"/>
        </w:rPr>
        <w:t>当规划</w:t>
      </w:r>
      <w:proofErr w:type="gramEnd"/>
      <w:r>
        <w:rPr>
          <w:lang w:eastAsia="zh-CN"/>
        </w:rPr>
        <w:t>协调员或</w:t>
      </w:r>
      <w:del w:id="858" w:author="378653276@qq.com" w:date="2021-04-20T22:30:00Z">
        <w:r w:rsidDel="0067247E">
          <w:rPr>
            <w:lang w:eastAsia="zh-CN"/>
          </w:rPr>
          <w:delText>传输规划师</w:delText>
        </w:r>
      </w:del>
      <w:ins w:id="859" w:author="378653276@qq.com" w:date="2021-04-20T22:30:00Z">
        <w:r w:rsidR="0067247E">
          <w:rPr>
            <w:lang w:eastAsia="zh-CN"/>
          </w:rPr>
          <w:t>传输规划人员</w:t>
        </w:r>
      </w:ins>
      <w:r>
        <w:rPr>
          <w:lang w:eastAsia="zh-CN"/>
        </w:rPr>
        <w:t>确定技术关切时，例如对数据可用性的关切，或者仅仅 是数据格式不正确，无法使用。 这项要求还规定了应对及时性的时限。</w:t>
      </w:r>
    </w:p>
    <w:p w14:paraId="4357B448" w14:textId="77777777" w:rsidR="006B326C" w:rsidRDefault="006B326C">
      <w:pPr>
        <w:spacing w:line="237" w:lineRule="auto"/>
        <w:rPr>
          <w:lang w:eastAsia="zh-CN"/>
        </w:rPr>
        <w:sectPr w:rsidR="006B326C">
          <w:pgSz w:w="12240" w:h="15840"/>
          <w:pgMar w:top="1020" w:right="1260" w:bottom="900" w:left="1300" w:header="752" w:footer="705" w:gutter="0"/>
          <w:cols w:space="720"/>
        </w:sectPr>
      </w:pPr>
    </w:p>
    <w:p w14:paraId="16AC1170" w14:textId="77777777" w:rsidR="006B326C" w:rsidRDefault="006B326C">
      <w:pPr>
        <w:spacing w:before="11"/>
        <w:rPr>
          <w:rFonts w:ascii="宋体" w:eastAsia="宋体" w:hAnsi="宋体" w:cs="宋体"/>
          <w:sz w:val="25"/>
          <w:szCs w:val="25"/>
          <w:lang w:eastAsia="zh-CN"/>
        </w:rPr>
      </w:pPr>
    </w:p>
    <w:p w14:paraId="6225C303" w14:textId="77777777" w:rsidR="006B326C" w:rsidRDefault="009B4794">
      <w:pPr>
        <w:pStyle w:val="2"/>
        <w:ind w:left="140"/>
        <w:rPr>
          <w:b w:val="0"/>
          <w:bCs w:val="0"/>
          <w:lang w:eastAsia="zh-CN"/>
        </w:rPr>
      </w:pPr>
      <w:bookmarkStart w:id="860" w:name="R4的理由："/>
      <w:bookmarkEnd w:id="860"/>
      <w:r>
        <w:rPr>
          <w:lang w:eastAsia="zh-CN"/>
        </w:rPr>
        <w:t>R4的理由：</w:t>
      </w:r>
    </w:p>
    <w:p w14:paraId="5DB73550" w14:textId="77777777" w:rsidR="006B326C" w:rsidRDefault="009B4794">
      <w:pPr>
        <w:pStyle w:val="a3"/>
        <w:spacing w:before="115"/>
        <w:ind w:left="140"/>
        <w:rPr>
          <w:lang w:eastAsia="zh-CN"/>
        </w:rPr>
      </w:pPr>
      <w:r>
        <w:rPr>
          <w:lang w:eastAsia="zh-CN"/>
        </w:rPr>
        <w:t>这一要求将取代MOD-014和MOD-015。</w:t>
      </w:r>
    </w:p>
    <w:p w14:paraId="58851521" w14:textId="77777777" w:rsidR="006B326C" w:rsidRDefault="009B4794">
      <w:pPr>
        <w:pStyle w:val="a3"/>
        <w:spacing w:before="150" w:line="310" w:lineRule="exact"/>
        <w:ind w:left="140"/>
        <w:rPr>
          <w:lang w:eastAsia="zh-CN"/>
        </w:rPr>
      </w:pPr>
      <w:r>
        <w:rPr>
          <w:lang w:eastAsia="zh-CN"/>
        </w:rPr>
        <w:t>这一要求认识到模型构建过程中相互关联之间的差异，并规定规划协调员有义务为其</w:t>
      </w:r>
      <w:proofErr w:type="gramStart"/>
      <w:r>
        <w:rPr>
          <w:lang w:eastAsia="zh-CN"/>
        </w:rPr>
        <w:t>规</w:t>
      </w:r>
      <w:proofErr w:type="gramEnd"/>
      <w:r>
        <w:rPr>
          <w:lang w:eastAsia="zh-CN"/>
        </w:rPr>
        <w:t xml:space="preserve"> </w:t>
      </w:r>
      <w:proofErr w:type="gramStart"/>
      <w:r>
        <w:rPr>
          <w:lang w:eastAsia="zh-CN"/>
        </w:rPr>
        <w:t>划领域</w:t>
      </w:r>
      <w:proofErr w:type="gramEnd"/>
      <w:r>
        <w:rPr>
          <w:lang w:eastAsia="zh-CN"/>
        </w:rPr>
        <w:t>提供数据。</w:t>
      </w:r>
    </w:p>
    <w:p w14:paraId="04886F61" w14:textId="77777777" w:rsidR="006B326C" w:rsidRDefault="009B4794">
      <w:pPr>
        <w:pStyle w:val="a3"/>
        <w:spacing w:before="92" w:line="237" w:lineRule="auto"/>
        <w:ind w:left="140"/>
      </w:pPr>
      <w:r>
        <w:rPr>
          <w:lang w:eastAsia="zh-CN"/>
        </w:rPr>
        <w:t>这一要求明确预期规划协调员将提供根据要求R2收集的数据，以支持各自的跨接</w:t>
      </w:r>
      <w:proofErr w:type="gramStart"/>
      <w:r>
        <w:rPr>
          <w:lang w:eastAsia="zh-CN"/>
        </w:rPr>
        <w:t>范围案</w:t>
      </w:r>
      <w:proofErr w:type="gramEnd"/>
      <w:r>
        <w:rPr>
          <w:lang w:eastAsia="zh-CN"/>
        </w:rPr>
        <w:t xml:space="preserve"> 例)。 虽然每个互连中的不同实体创建了跨连接范围的案例，但向“ERO或其指定人”提 </w:t>
      </w:r>
      <w:proofErr w:type="gramStart"/>
      <w:r>
        <w:rPr>
          <w:lang w:eastAsia="zh-CN"/>
        </w:rPr>
        <w:t>交数据</w:t>
      </w:r>
      <w:proofErr w:type="gramEnd"/>
      <w:r>
        <w:rPr>
          <w:lang w:eastAsia="zh-CN"/>
        </w:rPr>
        <w:t xml:space="preserve">的要求支持一个框架，根据该框架，NERC与其他组织合作并达成协议，可以在每 </w:t>
      </w:r>
      <w:proofErr w:type="gramStart"/>
      <w:r>
        <w:rPr>
          <w:lang w:eastAsia="zh-CN"/>
        </w:rPr>
        <w:t>个</w:t>
      </w:r>
      <w:proofErr w:type="gramEnd"/>
      <w:r>
        <w:rPr>
          <w:lang w:eastAsia="zh-CN"/>
        </w:rPr>
        <w:t>互连中指定适当的组织来构建特定的跨接范围案例)。 它没有规定一个具体的小组或 程序来建立更大的跨接范围的案例，但只要求规划协调员提供支持其创建的数据，符合 SAMS对NERCMOD标准的拟议改进（第3页），即“在制定需求时应考虑行业最佳做法和现 有流程，因为许多实体正在成功地协调其努力。</w:t>
      </w:r>
      <w:r>
        <w:t>”（</w:t>
      </w:r>
      <w:proofErr w:type="spellStart"/>
      <w:r>
        <w:t>加强调</w:t>
      </w:r>
      <w:proofErr w:type="spellEnd"/>
      <w:r>
        <w:t>）。</w:t>
      </w:r>
    </w:p>
    <w:p w14:paraId="01258E4B" w14:textId="77777777" w:rsidR="006B326C" w:rsidRDefault="009B4794">
      <w:pPr>
        <w:pStyle w:val="a3"/>
        <w:spacing w:before="149" w:line="312" w:lineRule="exact"/>
        <w:ind w:left="140"/>
        <w:rPr>
          <w:lang w:eastAsia="zh-CN"/>
        </w:rPr>
      </w:pPr>
      <w:r>
        <w:rPr>
          <w:lang w:eastAsia="zh-CN"/>
        </w:rPr>
        <w:t>这一要求是关于规划协调员有义务提供信息，供跨接范围案例使用；这不是建立跨接范围 案例的要求)。</w:t>
      </w:r>
    </w:p>
    <w:p w14:paraId="18D0939D" w14:textId="77777777" w:rsidR="006B326C" w:rsidRDefault="009B4794">
      <w:pPr>
        <w:pStyle w:val="a3"/>
        <w:spacing w:before="89" w:line="237" w:lineRule="auto"/>
        <w:ind w:left="140"/>
        <w:rPr>
          <w:lang w:eastAsia="zh-CN"/>
        </w:rPr>
      </w:pPr>
      <w:r>
        <w:rPr>
          <w:lang w:eastAsia="zh-CN"/>
        </w:rPr>
        <w:t xml:space="preserve">例如，根据目前的做法，东部互联可靠性评估小组(ERAG)建立东部互联和魁北克互联全 案例，西部电力协调委员会(WECC)建立西部互联全案例，德州电力可靠性委员会(ERCOT) 建立德州互联全案例。 这一要求不要求对这一结构进行更改，而且，假设这些组织继续 同意，ERAG、WECC和ERCOT可以是这一要求所设想的每一种互连的“指定者。 同样，这 </w:t>
      </w:r>
      <w:proofErr w:type="gramStart"/>
      <w:r>
        <w:rPr>
          <w:lang w:eastAsia="zh-CN"/>
        </w:rPr>
        <w:t>一</w:t>
      </w:r>
      <w:proofErr w:type="gramEnd"/>
      <w:r>
        <w:rPr>
          <w:lang w:eastAsia="zh-CN"/>
        </w:rPr>
        <w:t>要求并不禁止过渡，仍然要求规划协调员将信息提供给环境资源办公室或环境资源办 公室与之协调并被指定为这类信息的接受者的任何人，以便创建每一个跨连接范围的案 例。</w:t>
      </w:r>
    </w:p>
    <w:p w14:paraId="14BBA2A4" w14:textId="77777777" w:rsidR="006B326C" w:rsidRDefault="006B326C">
      <w:pPr>
        <w:rPr>
          <w:rFonts w:ascii="宋体" w:eastAsia="宋体" w:hAnsi="宋体" w:cs="宋体"/>
          <w:sz w:val="18"/>
          <w:szCs w:val="18"/>
          <w:lang w:eastAsia="zh-CN"/>
        </w:rPr>
      </w:pPr>
    </w:p>
    <w:p w14:paraId="7D5B19D2" w14:textId="77777777" w:rsidR="006B326C" w:rsidRDefault="009B4794">
      <w:pPr>
        <w:pStyle w:val="2"/>
        <w:spacing w:before="0"/>
        <w:ind w:left="140"/>
        <w:rPr>
          <w:b w:val="0"/>
          <w:bCs w:val="0"/>
        </w:rPr>
      </w:pPr>
      <w:proofErr w:type="spellStart"/>
      <w:r>
        <w:rPr>
          <w:color w:val="244D74"/>
        </w:rPr>
        <w:t>版本历史</w:t>
      </w:r>
      <w:proofErr w:type="spellEnd"/>
    </w:p>
    <w:p w14:paraId="2AFA843D" w14:textId="77777777" w:rsidR="006B326C" w:rsidRDefault="006B326C">
      <w:pPr>
        <w:spacing w:before="9"/>
        <w:rPr>
          <w:rFonts w:ascii="宋体" w:eastAsia="宋体" w:hAnsi="宋体" w:cs="宋体"/>
          <w:b/>
          <w:bCs/>
          <w:sz w:val="7"/>
          <w:szCs w:val="7"/>
        </w:rPr>
      </w:pPr>
    </w:p>
    <w:tbl>
      <w:tblPr>
        <w:tblStyle w:val="TableNormal"/>
        <w:tblW w:w="0" w:type="auto"/>
        <w:tblInd w:w="140" w:type="dxa"/>
        <w:tblLayout w:type="fixed"/>
        <w:tblLook w:val="01E0" w:firstRow="1" w:lastRow="1" w:firstColumn="1" w:lastColumn="1" w:noHBand="0" w:noVBand="0"/>
      </w:tblPr>
      <w:tblGrid>
        <w:gridCol w:w="1608"/>
        <w:gridCol w:w="1719"/>
        <w:gridCol w:w="3245"/>
        <w:gridCol w:w="2880"/>
      </w:tblGrid>
      <w:tr w:rsidR="006B326C" w14:paraId="66D89F64" w14:textId="77777777">
        <w:trPr>
          <w:trHeight w:hRule="exact" w:val="543"/>
        </w:trPr>
        <w:tc>
          <w:tcPr>
            <w:tcW w:w="1608" w:type="dxa"/>
            <w:tcBorders>
              <w:top w:val="single" w:sz="4" w:space="0" w:color="000000"/>
              <w:left w:val="single" w:sz="4" w:space="0" w:color="000000"/>
              <w:bottom w:val="single" w:sz="4" w:space="0" w:color="000000"/>
              <w:right w:val="single" w:sz="4" w:space="0" w:color="000000"/>
            </w:tcBorders>
            <w:shd w:val="clear" w:color="auto" w:fill="5D85A9"/>
          </w:tcPr>
          <w:p w14:paraId="67AFEC74" w14:textId="77777777" w:rsidR="006B326C" w:rsidRDefault="009B4794">
            <w:pPr>
              <w:pStyle w:val="TableParagraph"/>
              <w:spacing w:before="80"/>
              <w:ind w:left="4"/>
              <w:jc w:val="center"/>
              <w:rPr>
                <w:rFonts w:ascii="宋体" w:eastAsia="宋体" w:hAnsi="宋体" w:cs="宋体"/>
                <w:sz w:val="24"/>
                <w:szCs w:val="24"/>
              </w:rPr>
            </w:pPr>
            <w:proofErr w:type="spellStart"/>
            <w:r>
              <w:rPr>
                <w:rFonts w:ascii="宋体" w:eastAsia="宋体" w:hAnsi="宋体" w:cs="宋体"/>
                <w:b/>
                <w:bCs/>
                <w:color w:val="FFFFFF"/>
                <w:sz w:val="24"/>
                <w:szCs w:val="24"/>
              </w:rPr>
              <w:t>版本</w:t>
            </w:r>
            <w:proofErr w:type="spellEnd"/>
          </w:p>
        </w:tc>
        <w:tc>
          <w:tcPr>
            <w:tcW w:w="1719" w:type="dxa"/>
            <w:tcBorders>
              <w:top w:val="single" w:sz="4" w:space="0" w:color="000000"/>
              <w:left w:val="single" w:sz="4" w:space="0" w:color="000000"/>
              <w:bottom w:val="single" w:sz="4" w:space="0" w:color="000000"/>
              <w:right w:val="single" w:sz="4" w:space="0" w:color="000000"/>
            </w:tcBorders>
            <w:shd w:val="clear" w:color="auto" w:fill="5D85A9"/>
          </w:tcPr>
          <w:p w14:paraId="630F053D" w14:textId="77777777" w:rsidR="006B326C" w:rsidRDefault="009B4794">
            <w:pPr>
              <w:pStyle w:val="TableParagraph"/>
              <w:spacing w:before="80"/>
              <w:ind w:left="3"/>
              <w:jc w:val="center"/>
              <w:rPr>
                <w:rFonts w:ascii="宋体" w:eastAsia="宋体" w:hAnsi="宋体" w:cs="宋体"/>
                <w:sz w:val="24"/>
                <w:szCs w:val="24"/>
              </w:rPr>
            </w:pPr>
            <w:proofErr w:type="spellStart"/>
            <w:r>
              <w:rPr>
                <w:rFonts w:ascii="宋体" w:eastAsia="宋体" w:hAnsi="宋体" w:cs="宋体"/>
                <w:b/>
                <w:bCs/>
                <w:color w:val="FFFFFF"/>
                <w:sz w:val="24"/>
                <w:szCs w:val="24"/>
              </w:rPr>
              <w:t>日期</w:t>
            </w:r>
            <w:proofErr w:type="spellEnd"/>
          </w:p>
        </w:tc>
        <w:tc>
          <w:tcPr>
            <w:tcW w:w="3245" w:type="dxa"/>
            <w:tcBorders>
              <w:top w:val="single" w:sz="4" w:space="0" w:color="000000"/>
              <w:left w:val="single" w:sz="4" w:space="0" w:color="000000"/>
              <w:bottom w:val="single" w:sz="4" w:space="0" w:color="000000"/>
              <w:right w:val="single" w:sz="4" w:space="0" w:color="000000"/>
            </w:tcBorders>
            <w:shd w:val="clear" w:color="auto" w:fill="5D85A9"/>
          </w:tcPr>
          <w:p w14:paraId="5248F2F7" w14:textId="77777777" w:rsidR="006B326C" w:rsidRDefault="009B4794">
            <w:pPr>
              <w:pStyle w:val="TableParagraph"/>
              <w:spacing w:before="80"/>
              <w:ind w:left="7"/>
              <w:jc w:val="center"/>
              <w:rPr>
                <w:rFonts w:ascii="宋体" w:eastAsia="宋体" w:hAnsi="宋体" w:cs="宋体"/>
                <w:sz w:val="24"/>
                <w:szCs w:val="24"/>
              </w:rPr>
            </w:pPr>
            <w:proofErr w:type="spellStart"/>
            <w:r>
              <w:rPr>
                <w:rFonts w:ascii="宋体" w:eastAsia="宋体" w:hAnsi="宋体" w:cs="宋体"/>
                <w:b/>
                <w:bCs/>
                <w:color w:val="FFFFFF"/>
                <w:sz w:val="24"/>
                <w:szCs w:val="24"/>
              </w:rPr>
              <w:t>行动</w:t>
            </w:r>
            <w:proofErr w:type="spellEnd"/>
          </w:p>
        </w:tc>
        <w:tc>
          <w:tcPr>
            <w:tcW w:w="2880" w:type="dxa"/>
            <w:tcBorders>
              <w:top w:val="single" w:sz="4" w:space="0" w:color="000000"/>
              <w:left w:val="single" w:sz="4" w:space="0" w:color="000000"/>
              <w:bottom w:val="single" w:sz="4" w:space="0" w:color="000000"/>
              <w:right w:val="single" w:sz="4" w:space="0" w:color="000000"/>
            </w:tcBorders>
            <w:shd w:val="clear" w:color="auto" w:fill="5D85A9"/>
          </w:tcPr>
          <w:p w14:paraId="539DC698" w14:textId="77777777" w:rsidR="006B326C" w:rsidRDefault="009B4794">
            <w:pPr>
              <w:pStyle w:val="TableParagraph"/>
              <w:spacing w:before="80"/>
              <w:ind w:left="620"/>
              <w:rPr>
                <w:rFonts w:ascii="宋体" w:eastAsia="宋体" w:hAnsi="宋体" w:cs="宋体"/>
                <w:sz w:val="24"/>
                <w:szCs w:val="24"/>
              </w:rPr>
            </w:pPr>
            <w:proofErr w:type="spellStart"/>
            <w:r>
              <w:rPr>
                <w:rFonts w:ascii="宋体" w:eastAsia="宋体" w:hAnsi="宋体" w:cs="宋体"/>
                <w:b/>
                <w:bCs/>
                <w:color w:val="FFFFFF"/>
                <w:sz w:val="24"/>
                <w:szCs w:val="24"/>
              </w:rPr>
              <w:t>变更跟踪</w:t>
            </w:r>
            <w:proofErr w:type="spellEnd"/>
          </w:p>
        </w:tc>
      </w:tr>
      <w:tr w:rsidR="006B326C" w14:paraId="249064FD" w14:textId="77777777">
        <w:trPr>
          <w:trHeight w:hRule="exact" w:val="1595"/>
        </w:trPr>
        <w:tc>
          <w:tcPr>
            <w:tcW w:w="1608" w:type="dxa"/>
            <w:tcBorders>
              <w:top w:val="single" w:sz="4" w:space="0" w:color="000000"/>
              <w:left w:val="single" w:sz="4" w:space="0" w:color="000000"/>
              <w:bottom w:val="single" w:sz="4" w:space="0" w:color="000000"/>
              <w:right w:val="single" w:sz="4" w:space="0" w:color="000000"/>
            </w:tcBorders>
          </w:tcPr>
          <w:p w14:paraId="1F67A7EE" w14:textId="77777777" w:rsidR="006B326C" w:rsidRDefault="009B4794">
            <w:pPr>
              <w:pStyle w:val="TableParagraph"/>
              <w:spacing w:line="276"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66A21ED0" w14:textId="77777777" w:rsidR="006B326C" w:rsidRDefault="009B4794">
            <w:pPr>
              <w:pStyle w:val="TableParagraph"/>
              <w:spacing w:line="275" w:lineRule="exact"/>
              <w:ind w:left="3"/>
              <w:jc w:val="center"/>
              <w:rPr>
                <w:rFonts w:ascii="宋体" w:eastAsia="宋体" w:hAnsi="宋体" w:cs="宋体"/>
                <w:sz w:val="24"/>
                <w:szCs w:val="24"/>
              </w:rPr>
            </w:pPr>
            <w:r>
              <w:rPr>
                <w:rFonts w:ascii="宋体" w:eastAsia="宋体" w:hAnsi="宋体" w:cs="宋体"/>
                <w:sz w:val="24"/>
                <w:szCs w:val="24"/>
              </w:rPr>
              <w:t>2月6日，</w:t>
            </w:r>
          </w:p>
          <w:p w14:paraId="74850B18" w14:textId="77777777" w:rsidR="006B326C" w:rsidRDefault="009B4794">
            <w:pPr>
              <w:pStyle w:val="TableParagraph"/>
              <w:spacing w:line="313" w:lineRule="exact"/>
              <w:ind w:left="8"/>
              <w:jc w:val="center"/>
              <w:rPr>
                <w:rFonts w:ascii="宋体" w:eastAsia="宋体" w:hAnsi="宋体" w:cs="宋体"/>
                <w:sz w:val="24"/>
                <w:szCs w:val="24"/>
              </w:rPr>
            </w:pPr>
            <w:r>
              <w:rPr>
                <w:rFonts w:ascii="宋体"/>
                <w:sz w:val="24"/>
              </w:rPr>
              <w:t>2014</w:t>
            </w:r>
          </w:p>
        </w:tc>
        <w:tc>
          <w:tcPr>
            <w:tcW w:w="3245" w:type="dxa"/>
            <w:tcBorders>
              <w:top w:val="single" w:sz="4" w:space="0" w:color="000000"/>
              <w:left w:val="single" w:sz="4" w:space="0" w:color="000000"/>
              <w:bottom w:val="single" w:sz="4" w:space="0" w:color="000000"/>
              <w:right w:val="single" w:sz="4" w:space="0" w:color="000000"/>
            </w:tcBorders>
          </w:tcPr>
          <w:p w14:paraId="2F078963" w14:textId="77777777" w:rsidR="006B326C" w:rsidRDefault="009B4794">
            <w:pPr>
              <w:pStyle w:val="TableParagraph"/>
              <w:spacing w:line="276" w:lineRule="exact"/>
              <w:ind w:left="107"/>
              <w:rPr>
                <w:rFonts w:ascii="宋体" w:eastAsia="宋体" w:hAnsi="宋体" w:cs="宋体"/>
                <w:sz w:val="24"/>
                <w:szCs w:val="24"/>
                <w:lang w:eastAsia="zh-CN"/>
              </w:rPr>
            </w:pPr>
            <w:r>
              <w:rPr>
                <w:rFonts w:ascii="宋体" w:eastAsia="宋体" w:hAnsi="宋体" w:cs="宋体"/>
                <w:sz w:val="24"/>
                <w:szCs w:val="24"/>
                <w:lang w:eastAsia="zh-CN"/>
              </w:rPr>
              <w:t>NERC董事会通过。</w:t>
            </w:r>
          </w:p>
        </w:tc>
        <w:tc>
          <w:tcPr>
            <w:tcW w:w="2880" w:type="dxa"/>
            <w:tcBorders>
              <w:top w:val="single" w:sz="4" w:space="0" w:color="000000"/>
              <w:left w:val="single" w:sz="4" w:space="0" w:color="000000"/>
              <w:bottom w:val="single" w:sz="4" w:space="0" w:color="000000"/>
              <w:right w:val="single" w:sz="4" w:space="0" w:color="000000"/>
            </w:tcBorders>
          </w:tcPr>
          <w:p w14:paraId="4F2E6392" w14:textId="77777777" w:rsidR="006B326C" w:rsidRDefault="009B4794">
            <w:pPr>
              <w:pStyle w:val="TableParagraph"/>
              <w:spacing w:line="275" w:lineRule="exact"/>
              <w:ind w:left="104"/>
              <w:rPr>
                <w:rFonts w:ascii="宋体" w:eastAsia="宋体" w:hAnsi="宋体" w:cs="宋体"/>
                <w:sz w:val="24"/>
                <w:szCs w:val="24"/>
              </w:rPr>
            </w:pPr>
            <w:proofErr w:type="spellStart"/>
            <w:r>
              <w:rPr>
                <w:rFonts w:ascii="宋体" w:eastAsia="宋体" w:hAnsi="宋体" w:cs="宋体"/>
                <w:sz w:val="24"/>
                <w:szCs w:val="24"/>
              </w:rPr>
              <w:t>开发用于巩固和替换</w:t>
            </w:r>
            <w:proofErr w:type="spellEnd"/>
          </w:p>
          <w:p w14:paraId="41AEB241" w14:textId="77777777" w:rsidR="006B326C" w:rsidRDefault="009B4794">
            <w:pPr>
              <w:pStyle w:val="TableParagraph"/>
              <w:spacing w:before="31" w:line="310" w:lineRule="exact"/>
              <w:ind w:left="104" w:right="483"/>
              <w:rPr>
                <w:rFonts w:ascii="宋体" w:eastAsia="宋体" w:hAnsi="宋体" w:cs="宋体"/>
                <w:sz w:val="24"/>
                <w:szCs w:val="24"/>
              </w:rPr>
            </w:pPr>
            <w:r>
              <w:rPr>
                <w:rFonts w:ascii="宋体" w:eastAsia="宋体" w:hAnsi="宋体" w:cs="宋体"/>
                <w:sz w:val="24"/>
                <w:szCs w:val="24"/>
              </w:rPr>
              <w:t>MOD-010-0、MOD-011- 0、MOD-012-0、MOD-</w:t>
            </w:r>
          </w:p>
          <w:p w14:paraId="65F935C3" w14:textId="77777777" w:rsidR="006B326C" w:rsidRDefault="009B4794">
            <w:pPr>
              <w:pStyle w:val="TableParagraph"/>
              <w:spacing w:line="312" w:lineRule="exact"/>
              <w:ind w:left="104" w:right="603"/>
              <w:rPr>
                <w:rFonts w:ascii="宋体" w:eastAsia="宋体" w:hAnsi="宋体" w:cs="宋体"/>
                <w:sz w:val="24"/>
                <w:szCs w:val="24"/>
              </w:rPr>
            </w:pPr>
            <w:r>
              <w:rPr>
                <w:rFonts w:ascii="宋体" w:eastAsia="宋体" w:hAnsi="宋体" w:cs="宋体"/>
                <w:sz w:val="24"/>
                <w:szCs w:val="24"/>
              </w:rPr>
              <w:t>013-1、MOD-014-0和 MOD-015-0.1</w:t>
            </w:r>
          </w:p>
        </w:tc>
      </w:tr>
      <w:tr w:rsidR="006B326C" w14:paraId="214E61CF" w14:textId="77777777">
        <w:trPr>
          <w:trHeight w:hRule="exact" w:val="594"/>
        </w:trPr>
        <w:tc>
          <w:tcPr>
            <w:tcW w:w="1608" w:type="dxa"/>
            <w:tcBorders>
              <w:top w:val="single" w:sz="4" w:space="0" w:color="000000"/>
              <w:left w:val="single" w:sz="4" w:space="0" w:color="000000"/>
              <w:bottom w:val="single" w:sz="4" w:space="0" w:color="000000"/>
              <w:right w:val="single" w:sz="4" w:space="0" w:color="000000"/>
            </w:tcBorders>
          </w:tcPr>
          <w:p w14:paraId="527F0E02" w14:textId="77777777" w:rsidR="006B326C" w:rsidRDefault="009B4794">
            <w:pPr>
              <w:pStyle w:val="TableParagraph"/>
              <w:spacing w:line="267"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6F49433B" w14:textId="77777777" w:rsidR="006B326C" w:rsidRDefault="009B4794">
            <w:pPr>
              <w:pStyle w:val="TableParagraph"/>
              <w:spacing w:line="257" w:lineRule="exact"/>
              <w:ind w:left="3"/>
              <w:jc w:val="center"/>
              <w:rPr>
                <w:rFonts w:ascii="宋体" w:eastAsia="宋体" w:hAnsi="宋体" w:cs="宋体"/>
                <w:sz w:val="24"/>
                <w:szCs w:val="24"/>
              </w:rPr>
            </w:pPr>
            <w:r>
              <w:rPr>
                <w:rFonts w:ascii="宋体" w:eastAsia="宋体" w:hAnsi="宋体" w:cs="宋体"/>
                <w:sz w:val="24"/>
                <w:szCs w:val="24"/>
              </w:rPr>
              <w:t>2014年5月1</w:t>
            </w:r>
          </w:p>
          <w:p w14:paraId="68A52CD6" w14:textId="77777777" w:rsidR="006B326C" w:rsidRDefault="009B4794">
            <w:pPr>
              <w:pStyle w:val="TableParagraph"/>
              <w:spacing w:line="303" w:lineRule="exact"/>
              <w:ind w:left="3"/>
              <w:jc w:val="center"/>
              <w:rPr>
                <w:rFonts w:ascii="宋体" w:eastAsia="宋体" w:hAnsi="宋体" w:cs="宋体"/>
                <w:sz w:val="24"/>
                <w:szCs w:val="24"/>
              </w:rPr>
            </w:pPr>
            <w:r>
              <w:rPr>
                <w:rFonts w:ascii="宋体" w:eastAsia="宋体" w:hAnsi="宋体" w:cs="宋体"/>
                <w:sz w:val="24"/>
                <w:szCs w:val="24"/>
              </w:rPr>
              <w:t>日</w:t>
            </w:r>
          </w:p>
        </w:tc>
        <w:tc>
          <w:tcPr>
            <w:tcW w:w="3245" w:type="dxa"/>
            <w:tcBorders>
              <w:top w:val="single" w:sz="4" w:space="0" w:color="000000"/>
              <w:left w:val="single" w:sz="4" w:space="0" w:color="000000"/>
              <w:bottom w:val="single" w:sz="4" w:space="0" w:color="000000"/>
              <w:right w:val="single" w:sz="4" w:space="0" w:color="000000"/>
            </w:tcBorders>
          </w:tcPr>
          <w:p w14:paraId="23B5F811" w14:textId="77777777" w:rsidR="006B326C" w:rsidRDefault="009B4794">
            <w:pPr>
              <w:pStyle w:val="TableParagraph"/>
              <w:spacing w:line="267" w:lineRule="exact"/>
              <w:ind w:left="107"/>
              <w:rPr>
                <w:rFonts w:ascii="宋体" w:eastAsia="宋体" w:hAnsi="宋体" w:cs="宋体"/>
                <w:sz w:val="24"/>
                <w:szCs w:val="24"/>
              </w:rPr>
            </w:pPr>
            <w:proofErr w:type="spellStart"/>
            <w:r>
              <w:rPr>
                <w:rFonts w:ascii="宋体" w:eastAsia="宋体" w:hAnsi="宋体" w:cs="宋体"/>
                <w:sz w:val="24"/>
                <w:szCs w:val="24"/>
              </w:rPr>
              <w:t>FERC命令发布批准</w:t>
            </w:r>
            <w:proofErr w:type="spellEnd"/>
          </w:p>
        </w:tc>
        <w:tc>
          <w:tcPr>
            <w:tcW w:w="2880" w:type="dxa"/>
            <w:tcBorders>
              <w:top w:val="single" w:sz="4" w:space="0" w:color="000000"/>
              <w:left w:val="single" w:sz="4" w:space="0" w:color="000000"/>
              <w:bottom w:val="single" w:sz="4" w:space="0" w:color="000000"/>
              <w:right w:val="single" w:sz="4" w:space="0" w:color="000000"/>
            </w:tcBorders>
          </w:tcPr>
          <w:p w14:paraId="16FA745A" w14:textId="77777777" w:rsidR="006B326C" w:rsidRDefault="009B4794">
            <w:pPr>
              <w:pStyle w:val="TableParagraph"/>
              <w:spacing w:line="267" w:lineRule="exact"/>
              <w:ind w:left="104"/>
              <w:rPr>
                <w:rFonts w:ascii="宋体" w:eastAsia="宋体" w:hAnsi="宋体" w:cs="宋体"/>
                <w:sz w:val="24"/>
                <w:szCs w:val="24"/>
              </w:rPr>
            </w:pPr>
            <w:proofErr w:type="spellStart"/>
            <w:r>
              <w:rPr>
                <w:rFonts w:ascii="宋体" w:eastAsia="宋体" w:hAnsi="宋体" w:cs="宋体"/>
                <w:sz w:val="24"/>
                <w:szCs w:val="24"/>
              </w:rPr>
              <w:t>见实施计划</w:t>
            </w:r>
            <w:proofErr w:type="spellEnd"/>
          </w:p>
        </w:tc>
      </w:tr>
    </w:tbl>
    <w:p w14:paraId="570B161E" w14:textId="77777777" w:rsidR="006B326C" w:rsidRDefault="006B326C">
      <w:pPr>
        <w:spacing w:line="267" w:lineRule="exact"/>
        <w:rPr>
          <w:rFonts w:ascii="宋体" w:eastAsia="宋体" w:hAnsi="宋体" w:cs="宋体"/>
          <w:sz w:val="24"/>
          <w:szCs w:val="24"/>
        </w:rPr>
        <w:sectPr w:rsidR="006B326C">
          <w:pgSz w:w="12240" w:h="15840"/>
          <w:pgMar w:top="1020" w:right="1220" w:bottom="900" w:left="1300" w:header="752" w:footer="705" w:gutter="0"/>
          <w:cols w:space="720"/>
        </w:sectPr>
      </w:pPr>
    </w:p>
    <w:p w14:paraId="5F5C6785" w14:textId="77777777" w:rsidR="006B326C" w:rsidRDefault="006B326C">
      <w:pPr>
        <w:rPr>
          <w:rFonts w:ascii="Times New Roman" w:eastAsia="Times New Roman" w:hAnsi="Times New Roman" w:cs="Times New Roman"/>
          <w:sz w:val="20"/>
          <w:szCs w:val="20"/>
        </w:rPr>
      </w:pPr>
    </w:p>
    <w:p w14:paraId="76FC455C" w14:textId="77777777" w:rsidR="006B326C" w:rsidRDefault="006B326C">
      <w:pPr>
        <w:spacing w:before="9"/>
        <w:rPr>
          <w:rFonts w:ascii="Times New Roman" w:eastAsia="Times New Roman" w:hAnsi="Times New Roman" w:cs="Times New Roman"/>
          <w:sz w:val="14"/>
          <w:szCs w:val="14"/>
        </w:rPr>
      </w:pPr>
    </w:p>
    <w:tbl>
      <w:tblPr>
        <w:tblStyle w:val="TableNormal"/>
        <w:tblW w:w="0" w:type="auto"/>
        <w:tblInd w:w="140" w:type="dxa"/>
        <w:tblLayout w:type="fixed"/>
        <w:tblLook w:val="01E0" w:firstRow="1" w:lastRow="1" w:firstColumn="1" w:lastColumn="1" w:noHBand="0" w:noVBand="0"/>
      </w:tblPr>
      <w:tblGrid>
        <w:gridCol w:w="1608"/>
        <w:gridCol w:w="1719"/>
        <w:gridCol w:w="3245"/>
        <w:gridCol w:w="2880"/>
      </w:tblGrid>
      <w:tr w:rsidR="006B326C" w14:paraId="031FC40F" w14:textId="77777777">
        <w:trPr>
          <w:trHeight w:hRule="exact" w:val="1303"/>
        </w:trPr>
        <w:tc>
          <w:tcPr>
            <w:tcW w:w="1608" w:type="dxa"/>
            <w:tcBorders>
              <w:top w:val="single" w:sz="4" w:space="0" w:color="000000"/>
              <w:left w:val="single" w:sz="4" w:space="0" w:color="000000"/>
              <w:bottom w:val="single" w:sz="4" w:space="0" w:color="000000"/>
              <w:right w:val="single" w:sz="4" w:space="0" w:color="000000"/>
            </w:tcBorders>
          </w:tcPr>
          <w:p w14:paraId="46FDD7C7" w14:textId="77777777" w:rsidR="006B326C" w:rsidRDefault="006B326C"/>
        </w:tc>
        <w:tc>
          <w:tcPr>
            <w:tcW w:w="1719" w:type="dxa"/>
            <w:tcBorders>
              <w:top w:val="single" w:sz="4" w:space="0" w:color="000000"/>
              <w:left w:val="single" w:sz="4" w:space="0" w:color="000000"/>
              <w:bottom w:val="single" w:sz="4" w:space="0" w:color="000000"/>
              <w:right w:val="single" w:sz="4" w:space="0" w:color="000000"/>
            </w:tcBorders>
          </w:tcPr>
          <w:p w14:paraId="134BC2CA" w14:textId="77777777" w:rsidR="006B326C" w:rsidRDefault="006B326C"/>
        </w:tc>
        <w:tc>
          <w:tcPr>
            <w:tcW w:w="3245" w:type="dxa"/>
            <w:tcBorders>
              <w:top w:val="single" w:sz="4" w:space="0" w:color="000000"/>
              <w:left w:val="single" w:sz="4" w:space="0" w:color="000000"/>
              <w:bottom w:val="single" w:sz="4" w:space="0" w:color="000000"/>
              <w:right w:val="single" w:sz="4" w:space="0" w:color="000000"/>
            </w:tcBorders>
          </w:tcPr>
          <w:p w14:paraId="5C7C7C86" w14:textId="77777777" w:rsidR="006B326C" w:rsidRDefault="009B4794">
            <w:pPr>
              <w:pStyle w:val="TableParagraph"/>
              <w:spacing w:line="268" w:lineRule="exact"/>
              <w:ind w:left="107"/>
              <w:rPr>
                <w:rFonts w:ascii="宋体" w:eastAsia="宋体" w:hAnsi="宋体" w:cs="宋体"/>
                <w:sz w:val="24"/>
                <w:szCs w:val="24"/>
              </w:rPr>
            </w:pPr>
            <w:r>
              <w:rPr>
                <w:rFonts w:ascii="宋体" w:eastAsia="宋体" w:hAnsi="宋体" w:cs="宋体"/>
                <w:sz w:val="24"/>
                <w:szCs w:val="24"/>
              </w:rPr>
              <w:t>国防部-032-1。</w:t>
            </w:r>
          </w:p>
        </w:tc>
        <w:tc>
          <w:tcPr>
            <w:tcW w:w="2880" w:type="dxa"/>
            <w:tcBorders>
              <w:top w:val="single" w:sz="4" w:space="0" w:color="000000"/>
              <w:left w:val="single" w:sz="4" w:space="0" w:color="000000"/>
              <w:bottom w:val="single" w:sz="4" w:space="0" w:color="000000"/>
              <w:right w:val="single" w:sz="4" w:space="0" w:color="000000"/>
            </w:tcBorders>
          </w:tcPr>
          <w:p w14:paraId="2EC202E9" w14:textId="77777777" w:rsidR="006B326C" w:rsidRDefault="009B4794">
            <w:pPr>
              <w:pStyle w:val="TableParagraph"/>
              <w:spacing w:line="274" w:lineRule="exact"/>
              <w:ind w:left="104"/>
              <w:jc w:val="both"/>
              <w:rPr>
                <w:rFonts w:ascii="宋体" w:eastAsia="宋体" w:hAnsi="宋体" w:cs="宋体"/>
                <w:sz w:val="24"/>
                <w:szCs w:val="24"/>
                <w:lang w:eastAsia="zh-CN"/>
              </w:rPr>
            </w:pPr>
            <w:r>
              <w:rPr>
                <w:rFonts w:ascii="宋体" w:eastAsia="宋体" w:hAnsi="宋体" w:cs="宋体"/>
                <w:sz w:val="24"/>
                <w:szCs w:val="24"/>
                <w:lang w:eastAsia="zh-CN"/>
              </w:rPr>
              <w:t>张贴在可靠性标准网</w:t>
            </w:r>
          </w:p>
          <w:p w14:paraId="63F68380" w14:textId="77777777" w:rsidR="006B326C" w:rsidRDefault="009B4794">
            <w:pPr>
              <w:pStyle w:val="TableParagraph"/>
              <w:spacing w:before="1" w:line="237" w:lineRule="auto"/>
              <w:ind w:left="104" w:right="603"/>
              <w:jc w:val="both"/>
              <w:rPr>
                <w:rFonts w:ascii="宋体" w:eastAsia="宋体" w:hAnsi="宋体" w:cs="宋体"/>
                <w:sz w:val="24"/>
                <w:szCs w:val="24"/>
                <w:lang w:eastAsia="zh-CN"/>
              </w:rPr>
            </w:pPr>
            <w:r>
              <w:rPr>
                <w:rFonts w:ascii="宋体" w:eastAsia="宋体" w:hAnsi="宋体" w:cs="宋体"/>
                <w:sz w:val="24"/>
                <w:szCs w:val="24"/>
                <w:lang w:eastAsia="zh-CN"/>
              </w:rPr>
              <w:t xml:space="preserve">页上，以了解有关要 </w:t>
            </w:r>
            <w:proofErr w:type="gramStart"/>
            <w:r>
              <w:rPr>
                <w:rFonts w:ascii="宋体" w:eastAsia="宋体" w:hAnsi="宋体" w:cs="宋体"/>
                <w:sz w:val="24"/>
                <w:szCs w:val="24"/>
                <w:lang w:eastAsia="zh-CN"/>
              </w:rPr>
              <w:t>求执行</w:t>
            </w:r>
            <w:proofErr w:type="gramEnd"/>
            <w:r>
              <w:rPr>
                <w:rFonts w:ascii="宋体" w:eastAsia="宋体" w:hAnsi="宋体" w:cs="宋体"/>
                <w:sz w:val="24"/>
                <w:szCs w:val="24"/>
                <w:lang w:eastAsia="zh-CN"/>
              </w:rPr>
              <w:t>日期的详细信 息。</w:t>
            </w:r>
          </w:p>
        </w:tc>
      </w:tr>
    </w:tbl>
    <w:p w14:paraId="74B11EE8" w14:textId="77777777" w:rsidR="006B326C" w:rsidRDefault="006B326C">
      <w:pPr>
        <w:spacing w:line="237" w:lineRule="auto"/>
        <w:jc w:val="both"/>
        <w:rPr>
          <w:rFonts w:ascii="宋体" w:eastAsia="宋体" w:hAnsi="宋体" w:cs="宋体"/>
          <w:sz w:val="24"/>
          <w:szCs w:val="24"/>
          <w:lang w:eastAsia="zh-CN"/>
        </w:rPr>
        <w:sectPr w:rsidR="006B326C">
          <w:footerReference w:type="default" r:id="rId115"/>
          <w:pgSz w:w="12240" w:h="15840"/>
          <w:pgMar w:top="1020" w:right="1220" w:bottom="900" w:left="1300" w:header="752" w:footer="705" w:gutter="0"/>
          <w:pgNumType w:start="20"/>
          <w:cols w:space="720"/>
        </w:sectPr>
      </w:pPr>
    </w:p>
    <w:p w14:paraId="49FB919C" w14:textId="77777777" w:rsidR="006B326C" w:rsidRDefault="006B326C">
      <w:pPr>
        <w:rPr>
          <w:rFonts w:ascii="Times New Roman" w:eastAsia="Times New Roman" w:hAnsi="Times New Roman" w:cs="Times New Roman"/>
          <w:sz w:val="20"/>
          <w:szCs w:val="20"/>
          <w:lang w:eastAsia="zh-CN"/>
        </w:rPr>
      </w:pPr>
    </w:p>
    <w:p w14:paraId="530DEAA8" w14:textId="77777777" w:rsidR="006B326C" w:rsidRDefault="009B4794">
      <w:pPr>
        <w:pStyle w:val="2"/>
        <w:numPr>
          <w:ilvl w:val="1"/>
          <w:numId w:val="1"/>
        </w:numPr>
        <w:tabs>
          <w:tab w:val="left" w:pos="680"/>
        </w:tabs>
        <w:spacing w:before="150"/>
        <w:ind w:right="819"/>
        <w:rPr>
          <w:b w:val="0"/>
          <w:bCs w:val="0"/>
        </w:rPr>
      </w:pPr>
      <w:proofErr w:type="spellStart"/>
      <w:r>
        <w:rPr>
          <w:color w:val="244D74"/>
        </w:rPr>
        <w:t>导言</w:t>
      </w:r>
      <w:proofErr w:type="spellEnd"/>
    </w:p>
    <w:p w14:paraId="57F018D4" w14:textId="77777777" w:rsidR="006B326C" w:rsidRDefault="009B4794">
      <w:pPr>
        <w:tabs>
          <w:tab w:val="left" w:pos="1075"/>
        </w:tabs>
        <w:spacing w:before="103"/>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bookmarkStart w:id="861" w:name="1.题目：稳态和动态系统模型验证"/>
      <w:bookmarkEnd w:id="861"/>
      <w:r>
        <w:rPr>
          <w:rFonts w:ascii="宋体" w:eastAsia="宋体" w:hAnsi="宋体" w:cs="宋体"/>
          <w:b/>
          <w:bCs/>
          <w:sz w:val="24"/>
          <w:szCs w:val="24"/>
          <w:lang w:eastAsia="zh-CN"/>
        </w:rPr>
        <w:t>题目：稳态和动态系统模型验证</w:t>
      </w:r>
    </w:p>
    <w:p w14:paraId="30F56923" w14:textId="77777777" w:rsidR="006B326C" w:rsidRDefault="009B4794">
      <w:pPr>
        <w:tabs>
          <w:tab w:val="left" w:pos="1075"/>
          <w:tab w:val="left" w:pos="2299"/>
        </w:tabs>
        <w:spacing w:before="87"/>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2.</w:t>
      </w:r>
      <w:r>
        <w:rPr>
          <w:rFonts w:ascii="Calibri" w:eastAsia="Calibri" w:hAnsi="Calibri" w:cs="Calibri"/>
          <w:b/>
          <w:bCs/>
          <w:spacing w:val="-1"/>
          <w:w w:val="95"/>
          <w:sz w:val="24"/>
          <w:szCs w:val="24"/>
          <w:lang w:eastAsia="zh-CN"/>
        </w:rPr>
        <w:tab/>
      </w:r>
      <w:r>
        <w:rPr>
          <w:rFonts w:ascii="宋体" w:eastAsia="宋体" w:hAnsi="宋体" w:cs="宋体"/>
          <w:b/>
          <w:bCs/>
          <w:w w:val="95"/>
          <w:sz w:val="24"/>
          <w:szCs w:val="24"/>
          <w:lang w:eastAsia="zh-CN"/>
        </w:rPr>
        <w:t>编号：</w:t>
      </w:r>
      <w:r>
        <w:rPr>
          <w:rFonts w:ascii="宋体" w:eastAsia="宋体" w:hAnsi="宋体" w:cs="宋体"/>
          <w:b/>
          <w:bCs/>
          <w:w w:val="95"/>
          <w:sz w:val="24"/>
          <w:szCs w:val="24"/>
          <w:lang w:eastAsia="zh-CN"/>
        </w:rPr>
        <w:tab/>
      </w:r>
      <w:r>
        <w:rPr>
          <w:rFonts w:ascii="宋体" w:eastAsia="宋体" w:hAnsi="宋体" w:cs="宋体"/>
          <w:b/>
          <w:bCs/>
          <w:sz w:val="24"/>
          <w:szCs w:val="24"/>
          <w:lang w:eastAsia="zh-CN"/>
        </w:rPr>
        <w:t>国防部-033-1</w:t>
      </w:r>
    </w:p>
    <w:p w14:paraId="51CF41AD" w14:textId="77777777" w:rsidR="006B326C" w:rsidRDefault="009B4794">
      <w:pPr>
        <w:pStyle w:val="a3"/>
        <w:tabs>
          <w:tab w:val="left" w:pos="1075"/>
          <w:tab w:val="left" w:pos="2355"/>
        </w:tabs>
        <w:spacing w:before="115" w:line="312" w:lineRule="exact"/>
        <w:ind w:left="1076" w:right="762" w:hanging="576"/>
        <w:rPr>
          <w:lang w:eastAsia="zh-CN"/>
        </w:rPr>
      </w:pPr>
      <w:r>
        <w:rPr>
          <w:rFonts w:ascii="Calibri" w:eastAsia="Calibri" w:hAnsi="Calibri" w:cs="Calibri"/>
          <w:b/>
          <w:bCs/>
          <w:spacing w:val="-1"/>
          <w:w w:val="95"/>
          <w:lang w:eastAsia="zh-CN"/>
        </w:rPr>
        <w:t>3.</w:t>
      </w:r>
      <w:r>
        <w:rPr>
          <w:rFonts w:ascii="Calibri" w:eastAsia="Calibri" w:hAnsi="Calibri" w:cs="Calibri"/>
          <w:b/>
          <w:bCs/>
          <w:spacing w:val="-1"/>
          <w:w w:val="95"/>
          <w:lang w:eastAsia="zh-CN"/>
        </w:rPr>
        <w:tab/>
      </w:r>
      <w:r>
        <w:rPr>
          <w:rFonts w:cs="宋体"/>
          <w:b/>
          <w:bCs/>
          <w:w w:val="95"/>
          <w:lang w:eastAsia="zh-CN"/>
        </w:rPr>
        <w:t>目的：</w:t>
      </w:r>
      <w:r>
        <w:rPr>
          <w:rFonts w:cs="宋体"/>
          <w:b/>
          <w:bCs/>
          <w:w w:val="95"/>
          <w:lang w:eastAsia="zh-CN"/>
        </w:rPr>
        <w:tab/>
      </w:r>
      <w:r>
        <w:rPr>
          <w:lang w:eastAsia="zh-CN"/>
        </w:rPr>
        <w:t>建立一致的验证要求，以方便收集准确的数据和建立规划模型，分 析互联传输系统的可靠性。</w:t>
      </w:r>
    </w:p>
    <w:p w14:paraId="17175B26"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4.</w:t>
      </w:r>
      <w:r>
        <w:rPr>
          <w:rFonts w:ascii="Calibri" w:eastAsia="Calibri" w:hAnsi="Calibri" w:cs="Calibri"/>
          <w:spacing w:val="-1"/>
          <w:w w:val="95"/>
          <w:lang w:eastAsia="zh-CN"/>
        </w:rPr>
        <w:tab/>
      </w:r>
      <w:bookmarkStart w:id="862" w:name="4.适用性："/>
      <w:bookmarkEnd w:id="862"/>
      <w:r>
        <w:rPr>
          <w:lang w:eastAsia="zh-CN"/>
        </w:rPr>
        <w:t>适用性：</w:t>
      </w:r>
    </w:p>
    <w:p w14:paraId="76107759" w14:textId="77777777" w:rsidR="006B326C" w:rsidRDefault="009B4794">
      <w:pPr>
        <w:spacing w:before="87"/>
        <w:ind w:left="1076" w:right="819"/>
        <w:rPr>
          <w:rFonts w:ascii="宋体" w:eastAsia="宋体" w:hAnsi="宋体" w:cs="宋体"/>
          <w:sz w:val="24"/>
          <w:szCs w:val="24"/>
          <w:lang w:eastAsia="zh-CN"/>
        </w:rPr>
      </w:pPr>
      <w:r>
        <w:rPr>
          <w:rFonts w:ascii="Calibri" w:eastAsia="Calibri" w:hAnsi="Calibri" w:cs="Calibri"/>
          <w:b/>
          <w:bCs/>
          <w:sz w:val="24"/>
          <w:szCs w:val="24"/>
          <w:lang w:eastAsia="zh-CN"/>
        </w:rPr>
        <w:t xml:space="preserve">4.1. </w:t>
      </w:r>
      <w:r>
        <w:rPr>
          <w:rFonts w:ascii="Calibri" w:eastAsia="Calibri" w:hAnsi="Calibri" w:cs="Calibri"/>
          <w:b/>
          <w:bCs/>
          <w:spacing w:val="20"/>
          <w:sz w:val="24"/>
          <w:szCs w:val="24"/>
          <w:lang w:eastAsia="zh-CN"/>
        </w:rPr>
        <w:t xml:space="preserve"> </w:t>
      </w:r>
      <w:r>
        <w:rPr>
          <w:rFonts w:ascii="宋体" w:eastAsia="宋体" w:hAnsi="宋体" w:cs="宋体"/>
          <w:b/>
          <w:bCs/>
          <w:sz w:val="24"/>
          <w:szCs w:val="24"/>
          <w:lang w:eastAsia="zh-CN"/>
        </w:rPr>
        <w:t>职能实体：</w:t>
      </w:r>
    </w:p>
    <w:p w14:paraId="70BF9A86" w14:textId="77777777" w:rsidR="006B326C" w:rsidRDefault="009B4794">
      <w:pPr>
        <w:tabs>
          <w:tab w:val="left" w:pos="2299"/>
        </w:tabs>
        <w:spacing w:before="87"/>
        <w:ind w:left="2300" w:right="819" w:hanging="720"/>
        <w:rPr>
          <w:rFonts w:ascii="宋体" w:eastAsia="宋体" w:hAnsi="宋体" w:cs="宋体"/>
          <w:sz w:val="24"/>
          <w:szCs w:val="24"/>
          <w:lang w:eastAsia="zh-CN"/>
        </w:rPr>
      </w:pPr>
      <w:r>
        <w:rPr>
          <w:rFonts w:ascii="Calibri" w:eastAsia="Calibri" w:hAnsi="Calibri" w:cs="Calibri"/>
          <w:b/>
          <w:bCs/>
          <w:spacing w:val="-3"/>
          <w:sz w:val="24"/>
          <w:szCs w:val="24"/>
          <w:lang w:eastAsia="zh-CN"/>
        </w:rPr>
        <w:t>4.1.1</w:t>
      </w:r>
      <w:r>
        <w:rPr>
          <w:rFonts w:ascii="Calibri" w:eastAsia="Calibri" w:hAnsi="Calibri" w:cs="Calibri"/>
          <w:b/>
          <w:bCs/>
          <w:spacing w:val="-3"/>
          <w:sz w:val="24"/>
          <w:szCs w:val="24"/>
          <w:lang w:eastAsia="zh-CN"/>
        </w:rPr>
        <w:tab/>
      </w:r>
      <w:r>
        <w:rPr>
          <w:rFonts w:ascii="宋体" w:eastAsia="宋体" w:hAnsi="宋体" w:cs="宋体"/>
          <w:sz w:val="24"/>
          <w:szCs w:val="24"/>
          <w:lang w:eastAsia="zh-CN"/>
        </w:rPr>
        <w:t>规划局和规划协调员（下称“规划协调员”）</w:t>
      </w:r>
    </w:p>
    <w:p w14:paraId="0197F700" w14:textId="77777777" w:rsidR="006B326C" w:rsidRDefault="009B4794">
      <w:pPr>
        <w:pStyle w:val="a3"/>
        <w:spacing w:before="90" w:line="237" w:lineRule="auto"/>
        <w:ind w:left="2300" w:right="504"/>
        <w:rPr>
          <w:lang w:eastAsia="zh-CN"/>
        </w:rPr>
      </w:pPr>
      <w:r>
        <w:rPr>
          <w:lang w:eastAsia="zh-CN"/>
        </w:rPr>
        <w:t>这一拟议标准将“规划局”与适用职能实体清单中的“规划协调 员”结合起来。 NERC功能模型在注册时列出了</w:t>
      </w:r>
      <w:proofErr w:type="gramStart"/>
      <w:r>
        <w:rPr>
          <w:lang w:eastAsia="zh-CN"/>
        </w:rPr>
        <w:t>“</w:t>
      </w:r>
      <w:proofErr w:type="gramEnd"/>
      <w:r>
        <w:rPr>
          <w:lang w:eastAsia="zh-CN"/>
        </w:rPr>
        <w:t>计划协调员 标准列表“规划局”，它们尚未同步。 在此之前，拟议的标准适用 于规划局和规划协调员。</w:t>
      </w:r>
    </w:p>
    <w:p w14:paraId="3DEB7944" w14:textId="77777777" w:rsidR="006B326C" w:rsidRDefault="009B4794">
      <w:pPr>
        <w:tabs>
          <w:tab w:val="left" w:pos="2299"/>
        </w:tabs>
        <w:spacing w:before="118"/>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4.1.2</w:t>
      </w:r>
      <w:r>
        <w:rPr>
          <w:rFonts w:ascii="Calibri" w:eastAsia="Calibri" w:hAnsi="Calibri" w:cs="Calibri"/>
          <w:b/>
          <w:bCs/>
          <w:spacing w:val="-3"/>
          <w:sz w:val="24"/>
          <w:szCs w:val="24"/>
          <w:lang w:eastAsia="zh-CN"/>
        </w:rPr>
        <w:tab/>
      </w:r>
      <w:r>
        <w:rPr>
          <w:rFonts w:ascii="宋体" w:eastAsia="宋体" w:hAnsi="宋体" w:cs="宋体"/>
          <w:sz w:val="24"/>
          <w:szCs w:val="24"/>
          <w:lang w:eastAsia="zh-CN"/>
        </w:rPr>
        <w:t>可靠性协调员</w:t>
      </w:r>
    </w:p>
    <w:p w14:paraId="0D97FD60" w14:textId="77777777" w:rsidR="006B326C" w:rsidRDefault="009B4794">
      <w:pPr>
        <w:tabs>
          <w:tab w:val="left" w:pos="2299"/>
        </w:tabs>
        <w:spacing w:before="85"/>
        <w:ind w:left="1580" w:right="819"/>
        <w:rPr>
          <w:rFonts w:ascii="宋体" w:eastAsia="宋体" w:hAnsi="宋体" w:cs="宋体"/>
          <w:sz w:val="24"/>
          <w:szCs w:val="24"/>
          <w:lang w:eastAsia="zh-CN"/>
        </w:rPr>
      </w:pPr>
      <w:r>
        <w:rPr>
          <w:rFonts w:ascii="Calibri" w:eastAsia="Calibri" w:hAnsi="Calibri" w:cs="Calibri"/>
          <w:b/>
          <w:bCs/>
          <w:spacing w:val="-3"/>
          <w:sz w:val="24"/>
          <w:szCs w:val="24"/>
          <w:lang w:eastAsia="zh-CN"/>
        </w:rPr>
        <w:t>4.1.3</w:t>
      </w:r>
      <w:r>
        <w:rPr>
          <w:rFonts w:ascii="Calibri" w:eastAsia="Calibri" w:hAnsi="Calibri" w:cs="Calibri"/>
          <w:b/>
          <w:bCs/>
          <w:spacing w:val="-3"/>
          <w:sz w:val="24"/>
          <w:szCs w:val="24"/>
          <w:lang w:eastAsia="zh-CN"/>
        </w:rPr>
        <w:tab/>
      </w:r>
      <w:r>
        <w:rPr>
          <w:rFonts w:ascii="宋体" w:eastAsia="宋体" w:hAnsi="宋体" w:cs="宋体"/>
          <w:sz w:val="24"/>
          <w:szCs w:val="24"/>
          <w:lang w:eastAsia="zh-CN"/>
        </w:rPr>
        <w:t>传送操作员</w:t>
      </w:r>
    </w:p>
    <w:p w14:paraId="1ADFF863" w14:textId="77777777" w:rsidR="006B326C" w:rsidRDefault="009B4794">
      <w:pPr>
        <w:pStyle w:val="2"/>
        <w:tabs>
          <w:tab w:val="left" w:pos="1075"/>
        </w:tabs>
        <w:spacing w:before="87"/>
        <w:ind w:right="819"/>
        <w:rPr>
          <w:b w:val="0"/>
          <w:bCs w:val="0"/>
          <w:lang w:eastAsia="zh-CN"/>
        </w:rPr>
      </w:pPr>
      <w:r>
        <w:rPr>
          <w:rFonts w:ascii="Calibri" w:eastAsia="Calibri" w:hAnsi="Calibri" w:cs="Calibri"/>
          <w:spacing w:val="-1"/>
          <w:w w:val="95"/>
          <w:lang w:eastAsia="zh-CN"/>
        </w:rPr>
        <w:t>5.</w:t>
      </w:r>
      <w:r>
        <w:rPr>
          <w:rFonts w:ascii="Calibri" w:eastAsia="Calibri" w:hAnsi="Calibri" w:cs="Calibri"/>
          <w:spacing w:val="-1"/>
          <w:w w:val="95"/>
          <w:lang w:eastAsia="zh-CN"/>
        </w:rPr>
        <w:tab/>
      </w:r>
      <w:bookmarkStart w:id="863" w:name="5.生效日期："/>
      <w:bookmarkEnd w:id="863"/>
      <w:r>
        <w:rPr>
          <w:lang w:eastAsia="zh-CN"/>
        </w:rPr>
        <w:t>生效日期：</w:t>
      </w:r>
    </w:p>
    <w:p w14:paraId="1D489D66" w14:textId="6BEB31E0" w:rsidR="006B326C" w:rsidRDefault="009B4794">
      <w:pPr>
        <w:pStyle w:val="a3"/>
        <w:spacing w:before="90" w:line="237" w:lineRule="auto"/>
        <w:ind w:left="1076" w:right="504"/>
        <w:rPr>
          <w:lang w:eastAsia="zh-CN"/>
        </w:rPr>
      </w:pPr>
      <w:r>
        <w:rPr>
          <w:lang w:eastAsia="zh-CN"/>
        </w:rPr>
        <w:t xml:space="preserve">MOD-033-1应在第一个日历季度的第一天生效，该日期应为标准获得适用的政府 </w:t>
      </w:r>
      <w:del w:id="864" w:author="378653276@qq.com" w:date="2021-04-20T22:31:00Z">
        <w:r w:rsidDel="0067247E">
          <w:rPr>
            <w:lang w:eastAsia="zh-CN"/>
          </w:rPr>
          <w:delText>当局</w:delText>
        </w:r>
      </w:del>
      <w:ins w:id="865" w:author="378653276@qq.com" w:date="2021-04-20T22:31:00Z">
        <w:r w:rsidR="0067247E">
          <w:rPr>
            <w:lang w:eastAsia="zh-CN"/>
          </w:rPr>
          <w:t>机关</w:t>
        </w:r>
      </w:ins>
      <w:r>
        <w:rPr>
          <w:lang w:eastAsia="zh-CN"/>
        </w:rPr>
        <w:t>批准之日起36个月之后，或在标准生效需要得到适用的政府</w:t>
      </w:r>
      <w:del w:id="866" w:author="378653276@qq.com" w:date="2021-04-20T22:31:00Z">
        <w:r w:rsidDel="0067247E">
          <w:rPr>
            <w:lang w:eastAsia="zh-CN"/>
          </w:rPr>
          <w:delText>当局</w:delText>
        </w:r>
      </w:del>
      <w:ins w:id="867" w:author="378653276@qq.com" w:date="2021-04-20T22:31:00Z">
        <w:r w:rsidR="0067247E">
          <w:rPr>
            <w:lang w:eastAsia="zh-CN"/>
          </w:rPr>
          <w:t>机关</w:t>
        </w:r>
      </w:ins>
      <w:r>
        <w:rPr>
          <w:lang w:eastAsia="zh-CN"/>
        </w:rPr>
        <w:t>批准的法 域中另有规定的日期。 如果不需要得到适用的政府</w:t>
      </w:r>
      <w:del w:id="868" w:author="378653276@qq.com" w:date="2021-04-20T22:31:00Z">
        <w:r w:rsidDel="0067247E">
          <w:rPr>
            <w:lang w:eastAsia="zh-CN"/>
          </w:rPr>
          <w:delText>当局</w:delText>
        </w:r>
      </w:del>
      <w:ins w:id="869" w:author="378653276@qq.com" w:date="2021-04-20T22:31:00Z">
        <w:r w:rsidR="0067247E">
          <w:rPr>
            <w:lang w:eastAsia="zh-CN"/>
          </w:rPr>
          <w:t>机关</w:t>
        </w:r>
      </w:ins>
      <w:r>
        <w:rPr>
          <w:lang w:eastAsia="zh-CN"/>
        </w:rPr>
        <w:t>的批准，该标准应在第 一个日历季度的第一天生效，即在该标准获得NERC董事会通过之日起36个月之 后，或在该管辖范围内另有规定。</w:t>
      </w:r>
    </w:p>
    <w:p w14:paraId="05CB04B6" w14:textId="77777777" w:rsidR="006B326C" w:rsidRDefault="009B4794">
      <w:pPr>
        <w:pStyle w:val="2"/>
        <w:tabs>
          <w:tab w:val="left" w:pos="1075"/>
        </w:tabs>
        <w:spacing w:before="120"/>
        <w:ind w:right="819"/>
        <w:rPr>
          <w:b w:val="0"/>
          <w:bCs w:val="0"/>
          <w:lang w:eastAsia="zh-CN"/>
        </w:rPr>
      </w:pPr>
      <w:r>
        <w:rPr>
          <w:rFonts w:ascii="Calibri" w:eastAsia="Calibri" w:hAnsi="Calibri" w:cs="Calibri"/>
          <w:spacing w:val="-1"/>
          <w:w w:val="95"/>
          <w:lang w:eastAsia="zh-CN"/>
        </w:rPr>
        <w:t>6.</w:t>
      </w:r>
      <w:r>
        <w:rPr>
          <w:rFonts w:ascii="Calibri" w:eastAsia="Calibri" w:hAnsi="Calibri" w:cs="Calibri"/>
          <w:spacing w:val="-1"/>
          <w:w w:val="95"/>
          <w:lang w:eastAsia="zh-CN"/>
        </w:rPr>
        <w:tab/>
      </w:r>
      <w:bookmarkStart w:id="870" w:name="6.背景："/>
      <w:bookmarkEnd w:id="870"/>
      <w:r>
        <w:rPr>
          <w:lang w:eastAsia="zh-CN"/>
        </w:rPr>
        <w:t>背景：</w:t>
      </w:r>
    </w:p>
    <w:p w14:paraId="58806580" w14:textId="77777777" w:rsidR="006B326C" w:rsidRDefault="009B4794">
      <w:pPr>
        <w:pStyle w:val="a3"/>
        <w:spacing w:before="115" w:line="312" w:lineRule="exact"/>
        <w:ind w:left="1076" w:right="963"/>
        <w:rPr>
          <w:lang w:eastAsia="zh-CN"/>
        </w:rPr>
      </w:pPr>
      <w:r>
        <w:rPr>
          <w:lang w:eastAsia="zh-CN"/>
        </w:rPr>
        <w:t>MOD-033-1与MOD-032-1一起存在，两者都与系统级建模和验证有关。 可靠性 标准MOD-032-1是对现有MOD-010-0、MOD-011-0、MOD-012-0、MOD-013-1、</w:t>
      </w:r>
    </w:p>
    <w:p w14:paraId="50C2BFDB" w14:textId="77777777" w:rsidR="006B326C" w:rsidRDefault="009B4794">
      <w:pPr>
        <w:pStyle w:val="a3"/>
        <w:spacing w:before="0" w:line="280" w:lineRule="exact"/>
        <w:ind w:left="1076" w:right="819"/>
        <w:rPr>
          <w:lang w:eastAsia="zh-CN"/>
        </w:rPr>
      </w:pPr>
      <w:r>
        <w:rPr>
          <w:lang w:eastAsia="zh-CN"/>
        </w:rPr>
        <w:t>MOD-014-0和MOD-015-0.1的合并和替换，它要求适用的数据所有者向各自的</w:t>
      </w:r>
    </w:p>
    <w:p w14:paraId="5A472506" w14:textId="77777777" w:rsidR="006B326C" w:rsidRDefault="009B4794">
      <w:pPr>
        <w:pStyle w:val="a3"/>
        <w:spacing w:before="29" w:line="312" w:lineRule="exact"/>
        <w:ind w:left="1076" w:right="963"/>
        <w:jc w:val="both"/>
        <w:rPr>
          <w:lang w:eastAsia="zh-CN"/>
        </w:rPr>
      </w:pPr>
      <w:r>
        <w:rPr>
          <w:lang w:eastAsia="zh-CN"/>
        </w:rPr>
        <w:t>传输计划者和规划协调员提交数据，以支持跨连接范围的案例构建过程。 可 靠性标准MOD-033-1是一种新的标准，它要求每个计划协调员实施一个文件化 的过程，在其规划区域内进行模型验证。</w:t>
      </w:r>
    </w:p>
    <w:p w14:paraId="766449AB" w14:textId="77777777" w:rsidR="006B326C" w:rsidRDefault="006B326C">
      <w:pPr>
        <w:spacing w:line="312" w:lineRule="exact"/>
        <w:jc w:val="both"/>
        <w:rPr>
          <w:lang w:eastAsia="zh-CN"/>
        </w:rPr>
        <w:sectPr w:rsidR="006B326C">
          <w:headerReference w:type="default" r:id="rId116"/>
          <w:footerReference w:type="default" r:id="rId117"/>
          <w:pgSz w:w="12240" w:h="15840"/>
          <w:pgMar w:top="1000" w:right="860" w:bottom="900" w:left="1300" w:header="747" w:footer="705" w:gutter="0"/>
          <w:pgNumType w:start="1"/>
          <w:cols w:space="720"/>
        </w:sectPr>
      </w:pPr>
    </w:p>
    <w:p w14:paraId="006B13F2" w14:textId="77777777" w:rsidR="006B326C" w:rsidRDefault="006B326C">
      <w:pPr>
        <w:spacing w:before="6"/>
        <w:rPr>
          <w:rFonts w:ascii="宋体" w:eastAsia="宋体" w:hAnsi="宋体" w:cs="宋体"/>
          <w:sz w:val="27"/>
          <w:szCs w:val="27"/>
          <w:lang w:eastAsia="zh-CN"/>
        </w:rPr>
      </w:pPr>
    </w:p>
    <w:p w14:paraId="26E8D0E8" w14:textId="77777777" w:rsidR="006B326C" w:rsidRDefault="009B4794">
      <w:pPr>
        <w:pStyle w:val="a3"/>
        <w:spacing w:before="28" w:line="237" w:lineRule="auto"/>
        <w:ind w:left="1076" w:right="504"/>
        <w:rPr>
          <w:lang w:eastAsia="zh-CN"/>
        </w:rPr>
      </w:pPr>
      <w:r>
        <w:rPr>
          <w:lang w:eastAsia="zh-CN"/>
        </w:rPr>
        <w:t>在这两个标准中，过渡和将责任重点放在规划协调员的职能上，是由若干建议 和</w:t>
      </w:r>
      <w:proofErr w:type="gramStart"/>
      <w:r>
        <w:rPr>
          <w:lang w:eastAsia="zh-CN"/>
        </w:rPr>
        <w:t>紧急情况紧急情况紧急情况紧急情况紧急情况紧急情况紧急情况紧急情况</w:t>
      </w:r>
      <w:proofErr w:type="gramEnd"/>
      <w:r>
        <w:rPr>
          <w:lang w:eastAsia="zh-CN"/>
        </w:rPr>
        <w:t>紧 急</w:t>
      </w:r>
      <w:proofErr w:type="gramStart"/>
      <w:r>
        <w:rPr>
          <w:lang w:eastAsia="zh-CN"/>
        </w:rPr>
        <w:t>情况紧急情况紧急情况紧急情况紧急情况紧急情况紧急情况紧急情况紧急</w:t>
      </w:r>
      <w:proofErr w:type="gramEnd"/>
      <w:r>
        <w:rPr>
          <w:lang w:eastAsia="zh-CN"/>
        </w:rPr>
        <w:t xml:space="preserve">情 </w:t>
      </w:r>
      <w:proofErr w:type="gramStart"/>
      <w:r>
        <w:rPr>
          <w:lang w:eastAsia="zh-CN"/>
        </w:rPr>
        <w:t>况紧急情况紧急情况紧急情况紧急情况紧急情况紧急情况紧急情况紧急情况</w:t>
      </w:r>
      <w:proofErr w:type="gramEnd"/>
      <w:r>
        <w:rPr>
          <w:lang w:eastAsia="zh-CN"/>
        </w:rPr>
        <w:t>紧 急</w:t>
      </w:r>
      <w:proofErr w:type="gramStart"/>
      <w:r>
        <w:rPr>
          <w:lang w:eastAsia="zh-CN"/>
        </w:rPr>
        <w:t>情况紧急情况紧急情况紧急情况紧急情况紧急情况紧急情况紧急情况紧急</w:t>
      </w:r>
      <w:proofErr w:type="gramEnd"/>
      <w:r>
        <w:rPr>
          <w:lang w:eastAsia="zh-CN"/>
        </w:rPr>
        <w:t xml:space="preserve">情 </w:t>
      </w:r>
      <w:proofErr w:type="gramStart"/>
      <w:r>
        <w:rPr>
          <w:lang w:eastAsia="zh-CN"/>
        </w:rPr>
        <w:t>况紧急情况紧急情况紧急情况紧急情况紧急情况紧急情况紧急情况紧急情况</w:t>
      </w:r>
      <w:proofErr w:type="gramEnd"/>
      <w:r>
        <w:rPr>
          <w:lang w:eastAsia="zh-CN"/>
        </w:rPr>
        <w:t>紧 急</w:t>
      </w:r>
      <w:proofErr w:type="gramStart"/>
      <w:r>
        <w:rPr>
          <w:lang w:eastAsia="zh-CN"/>
        </w:rPr>
        <w:t>情况紧急情况紧急情况紧急情况紧急情况紧急情况紧急情况紧急情况紧急</w:t>
      </w:r>
      <w:proofErr w:type="gramEnd"/>
      <w:r>
        <w:rPr>
          <w:lang w:eastAsia="zh-CN"/>
        </w:rPr>
        <w:t xml:space="preserve">情 </w:t>
      </w:r>
      <w:proofErr w:type="gramStart"/>
      <w:r>
        <w:rPr>
          <w:lang w:eastAsia="zh-CN"/>
        </w:rPr>
        <w:t>况紧急情况紧急情况紧急情况紧急情况紧急情况紧急情况紧急情况紧急情况</w:t>
      </w:r>
      <w:proofErr w:type="gramEnd"/>
      <w:r>
        <w:rPr>
          <w:lang w:eastAsia="zh-CN"/>
        </w:rPr>
        <w:t>紧 急</w:t>
      </w:r>
      <w:proofErr w:type="gramStart"/>
      <w:r>
        <w:rPr>
          <w:lang w:eastAsia="zh-CN"/>
        </w:rPr>
        <w:t>情况紧急情况紧急</w:t>
      </w:r>
      <w:proofErr w:type="gramEnd"/>
      <w:r>
        <w:rPr>
          <w:lang w:eastAsia="zh-CN"/>
        </w:rPr>
        <w:t xml:space="preserve">情况紧急情况紧急情况紧急情况紧急情况紧急情况紧急情 况紧急情况紧急情况紧急情况紧急情况紧急情况紧急情况紧急情况紧急情况紧 急情况紧急情况紧急情况紧急情况紧急情况紧急情况紧急情况紧急情况紧急情 况紧急情况紧急情况紧急情况紧急情况紧急情况紧急情况紧急情况紧急情况紧 急情况紧急情况紧急情况紧急情况紧急情况紧急情况紧急情况紧急情况紧急情 况紧急情况紧急情况紧急情况紧急情况紧急情况紧急情况紧急情况紧急情况紧 急情况紧急情况紧急 693)，在标准的基本原理章节中对此进行了更详细的讨 论。 最近和重要的一套建议来自NERC计划委员会的系统分析和建模小组委员会 (SAMS)。 SAMS对建模数据标准提出了几项改进，包括合并标准(该白皮书可从 2012年12月NERC规划委员会的一揽子议程项目3.4获得，从第99页开始，此处： </w:t>
      </w:r>
      <w:hyperlink r:id="rId118">
        <w:r>
          <w:rPr>
            <w:color w:val="0000FF"/>
            <w:u w:val="single" w:color="0000FF"/>
            <w:lang w:eastAsia="zh-CN"/>
          </w:rPr>
          <w:t>http://www.nerc.com/comm/PC/Agendas%20Highlights%20and%20Minutes%20DL</w:t>
        </w:r>
      </w:hyperlink>
    </w:p>
    <w:p w14:paraId="4CA30B48" w14:textId="77777777" w:rsidR="006B326C" w:rsidRDefault="009B4794">
      <w:pPr>
        <w:pStyle w:val="a3"/>
        <w:spacing w:before="0" w:line="310" w:lineRule="exact"/>
        <w:ind w:left="1076" w:right="819"/>
        <w:rPr>
          <w:lang w:eastAsia="zh-CN"/>
        </w:rPr>
      </w:pPr>
      <w:r>
        <w:rPr>
          <w:color w:val="0000FF"/>
          <w:u w:val="single" w:color="0000FF"/>
          <w:lang w:eastAsia="zh-CN"/>
        </w:rPr>
        <w:t xml:space="preserve">/2 </w:t>
      </w:r>
      <w:hyperlink r:id="rId119">
        <w:r>
          <w:rPr>
            <w:color w:val="0000FF"/>
            <w:u w:val="single" w:color="0000FF"/>
            <w:lang w:eastAsia="zh-CN"/>
          </w:rPr>
          <w:t>012/2012_Dec_PC20Agenda.pd</w:t>
        </w:r>
        <w:r>
          <w:rPr>
            <w:color w:val="0000FF"/>
            <w:spacing w:val="-68"/>
            <w:u w:val="single" w:color="0000FF"/>
            <w:lang w:eastAsia="zh-CN"/>
          </w:rPr>
          <w:t xml:space="preserve"> </w:t>
        </w:r>
        <w:r>
          <w:rPr>
            <w:color w:val="0000FF"/>
            <w:u w:val="single" w:color="0000FF"/>
            <w:lang w:eastAsia="zh-CN"/>
          </w:rPr>
          <w:t>f</w:t>
        </w:r>
      </w:hyperlink>
      <w:r>
        <w:rPr>
          <w:lang w:eastAsia="zh-CN"/>
        </w:rPr>
        <w:t>).</w:t>
      </w:r>
    </w:p>
    <w:p w14:paraId="25F49493" w14:textId="77777777" w:rsidR="006B326C" w:rsidRDefault="009B4794">
      <w:pPr>
        <w:pStyle w:val="a3"/>
        <w:spacing w:before="123" w:line="237" w:lineRule="auto"/>
        <w:ind w:left="1076" w:right="504"/>
        <w:rPr>
          <w:lang w:eastAsia="zh-CN"/>
        </w:rPr>
      </w:pPr>
      <w:r>
        <w:rPr>
          <w:lang w:eastAsia="zh-CN"/>
        </w:rPr>
        <w:t>本标准中验证的重点不是跨连接范围的现象，而是计划协调员在现有系统中的 部分。可靠性标准要求计划协调员为潮流和动力实施一个有文件记录的数据验 证过程。 对于动态验证，验证的目标是规划协调员确定的</w:t>
      </w:r>
      <w:proofErr w:type="gramStart"/>
      <w:r>
        <w:rPr>
          <w:lang w:eastAsia="zh-CN"/>
        </w:rPr>
        <w:t>动态本地</w:t>
      </w:r>
      <w:proofErr w:type="gramEnd"/>
      <w:r>
        <w:rPr>
          <w:lang w:eastAsia="zh-CN"/>
        </w:rPr>
        <w:t>事件。 动 态本地事件可以包括关闭发电厂附近的输电线路等。 动态局部事件是对电力系 统的扰动，产生一些可测量的瞬态响应，如振荡。 它可能涉及系统的一个小区 域或一个发电厂在电网的其余部分振荡。 其余网格不应产生显著影响。 涉及 网格大面积的振荡不是局部事件。 然而，动态局部事件也可能是涉及网格大面 积的较大扰动的子集。</w:t>
      </w:r>
    </w:p>
    <w:p w14:paraId="32F48B3E" w14:textId="77777777" w:rsidR="006B326C" w:rsidRDefault="006B326C">
      <w:pPr>
        <w:rPr>
          <w:rFonts w:ascii="宋体" w:eastAsia="宋体" w:hAnsi="宋体" w:cs="宋体"/>
          <w:sz w:val="24"/>
          <w:szCs w:val="24"/>
          <w:lang w:eastAsia="zh-CN"/>
        </w:rPr>
      </w:pPr>
    </w:p>
    <w:p w14:paraId="6A8E9A12" w14:textId="77777777" w:rsidR="006B326C" w:rsidRDefault="009B4794">
      <w:pPr>
        <w:pStyle w:val="2"/>
        <w:spacing w:before="214"/>
        <w:ind w:left="320" w:right="819"/>
        <w:rPr>
          <w:b w:val="0"/>
          <w:bCs w:val="0"/>
          <w:lang w:eastAsia="zh-CN"/>
        </w:rPr>
      </w:pPr>
      <w:r>
        <w:rPr>
          <w:rFonts w:ascii="Arial" w:eastAsia="Arial" w:hAnsi="Arial" w:cs="Arial"/>
          <w:color w:val="244D74"/>
          <w:lang w:eastAsia="zh-CN"/>
        </w:rPr>
        <w:t>B.</w:t>
      </w:r>
      <w:r>
        <w:rPr>
          <w:rFonts w:ascii="Arial" w:eastAsia="Arial" w:hAnsi="Arial" w:cs="Arial"/>
          <w:color w:val="244D74"/>
          <w:spacing w:val="51"/>
          <w:lang w:eastAsia="zh-CN"/>
        </w:rPr>
        <w:t xml:space="preserve"> </w:t>
      </w:r>
      <w:r>
        <w:rPr>
          <w:color w:val="244D74"/>
          <w:lang w:eastAsia="zh-CN"/>
        </w:rPr>
        <w:t>要求和措施</w:t>
      </w:r>
    </w:p>
    <w:p w14:paraId="7BB9887D" w14:textId="77777777" w:rsidR="006B326C" w:rsidRDefault="009B4794">
      <w:pPr>
        <w:pStyle w:val="a3"/>
        <w:spacing w:before="134" w:line="312" w:lineRule="exact"/>
        <w:ind w:left="1076" w:right="819" w:hanging="576"/>
        <w:rPr>
          <w:lang w:eastAsia="zh-CN"/>
        </w:rPr>
      </w:pPr>
      <w:r>
        <w:rPr>
          <w:rFonts w:cs="宋体"/>
          <w:b/>
          <w:bCs/>
          <w:lang w:eastAsia="zh-CN"/>
        </w:rPr>
        <w:t>R1。</w:t>
      </w:r>
      <w:r>
        <w:rPr>
          <w:rFonts w:cs="宋体"/>
          <w:b/>
          <w:bCs/>
          <w:spacing w:val="-29"/>
          <w:lang w:eastAsia="zh-CN"/>
        </w:rPr>
        <w:t xml:space="preserve"> </w:t>
      </w:r>
      <w:r>
        <w:rPr>
          <w:lang w:eastAsia="zh-CN"/>
        </w:rPr>
        <w:t>每个计划协调员应实施一个记录在案的数据验证过程，其中包括以下属性： [违规风险因素：中等][时间范围：长期规划]</w:t>
      </w:r>
    </w:p>
    <w:p w14:paraId="17B62F74" w14:textId="77777777" w:rsidR="006B326C" w:rsidRDefault="009B4794">
      <w:pPr>
        <w:pStyle w:val="a3"/>
        <w:spacing w:before="117" w:line="312" w:lineRule="exact"/>
        <w:ind w:right="1059" w:hanging="504"/>
        <w:jc w:val="both"/>
        <w:rPr>
          <w:lang w:eastAsia="zh-CN"/>
        </w:rPr>
      </w:pPr>
      <w:r>
        <w:rPr>
          <w:rFonts w:ascii="Calibri" w:eastAsia="Calibri" w:hAnsi="Calibri" w:cs="Calibri"/>
          <w:b/>
          <w:bCs/>
          <w:spacing w:val="-3"/>
          <w:lang w:eastAsia="zh-CN"/>
        </w:rPr>
        <w:t>1.1.</w:t>
      </w:r>
      <w:r>
        <w:rPr>
          <w:rFonts w:ascii="Calibri" w:eastAsia="Calibri" w:hAnsi="Calibri" w:cs="Calibri"/>
          <w:b/>
          <w:bCs/>
          <w:spacing w:val="37"/>
          <w:lang w:eastAsia="zh-CN"/>
        </w:rPr>
        <w:t xml:space="preserve"> </w:t>
      </w:r>
      <w:r>
        <w:rPr>
          <w:lang w:eastAsia="zh-CN"/>
        </w:rPr>
        <w:t>将规划协调员在规划潮流模型中的现有系统部分的性能与实际系统行为 的比较，以状态估计器案例或其他实时数据源表示，至少每24个日历月 通过模拟进行一次；</w:t>
      </w:r>
    </w:p>
    <w:p w14:paraId="43473B59" w14:textId="77777777" w:rsidR="006B326C" w:rsidRDefault="009B4794">
      <w:pPr>
        <w:pStyle w:val="a3"/>
        <w:spacing w:before="95" w:line="232" w:lineRule="auto"/>
        <w:ind w:right="504" w:hanging="504"/>
        <w:rPr>
          <w:lang w:eastAsia="zh-CN"/>
        </w:rPr>
      </w:pPr>
      <w:r>
        <w:rPr>
          <w:rFonts w:ascii="Calibri" w:eastAsia="Calibri" w:hAnsi="Calibri" w:cs="Calibri"/>
          <w:b/>
          <w:bCs/>
          <w:spacing w:val="-3"/>
          <w:lang w:eastAsia="zh-CN"/>
        </w:rPr>
        <w:t>1.2.</w:t>
      </w:r>
      <w:r>
        <w:rPr>
          <w:rFonts w:ascii="Calibri" w:eastAsia="Calibri" w:hAnsi="Calibri" w:cs="Calibri"/>
          <w:b/>
          <w:bCs/>
          <w:spacing w:val="35"/>
          <w:lang w:eastAsia="zh-CN"/>
        </w:rPr>
        <w:t xml:space="preserve"> </w:t>
      </w:r>
      <w:r>
        <w:rPr>
          <w:lang w:eastAsia="zh-CN"/>
        </w:rPr>
        <w:t>通过模拟</w:t>
      </w:r>
      <w:proofErr w:type="gramStart"/>
      <w:r>
        <w:rPr>
          <w:lang w:eastAsia="zh-CN"/>
        </w:rPr>
        <w:t>动态本地</w:t>
      </w:r>
      <w:proofErr w:type="gramEnd"/>
      <w:r>
        <w:rPr>
          <w:lang w:eastAsia="zh-CN"/>
        </w:rPr>
        <w:t>事件，将规划协调员在规划动态模型中的现有系统部分 的性能与实际系统响应进行比较，至少每24个日历</w:t>
      </w:r>
      <w:proofErr w:type="gramStart"/>
      <w:r>
        <w:rPr>
          <w:lang w:eastAsia="zh-CN"/>
        </w:rPr>
        <w:t>月进行</w:t>
      </w:r>
      <w:proofErr w:type="gramEnd"/>
      <w:r>
        <w:rPr>
          <w:lang w:eastAsia="zh-CN"/>
        </w:rPr>
        <w:t>一次（使用在比 较中使用的最后</w:t>
      </w:r>
      <w:proofErr w:type="gramStart"/>
      <w:r>
        <w:rPr>
          <w:lang w:eastAsia="zh-CN"/>
        </w:rPr>
        <w:t>动态本地</w:t>
      </w:r>
      <w:proofErr w:type="gramEnd"/>
      <w:r>
        <w:rPr>
          <w:lang w:eastAsia="zh-CN"/>
        </w:rPr>
        <w:t>事件的24个日历月内发生的</w:t>
      </w:r>
      <w:proofErr w:type="gramStart"/>
      <w:r>
        <w:rPr>
          <w:lang w:eastAsia="zh-CN"/>
        </w:rPr>
        <w:t>动态本地</w:t>
      </w:r>
      <w:proofErr w:type="gramEnd"/>
      <w:r>
        <w:rPr>
          <w:lang w:eastAsia="zh-CN"/>
        </w:rPr>
        <w:t xml:space="preserve">事件，并在 </w:t>
      </w:r>
      <w:proofErr w:type="gramStart"/>
      <w:r>
        <w:rPr>
          <w:lang w:eastAsia="zh-CN"/>
        </w:rPr>
        <w:t>动态本地</w:t>
      </w:r>
      <w:proofErr w:type="gramEnd"/>
      <w:r>
        <w:rPr>
          <w:lang w:eastAsia="zh-CN"/>
        </w:rPr>
        <w:t xml:space="preserve">事件的24个日历月内完成每次比较）。 如果在24个日历月内没有 </w:t>
      </w:r>
      <w:proofErr w:type="gramStart"/>
      <w:r>
        <w:rPr>
          <w:lang w:eastAsia="zh-CN"/>
        </w:rPr>
        <w:t>动态本地</w:t>
      </w:r>
      <w:proofErr w:type="gramEnd"/>
      <w:r>
        <w:rPr>
          <w:lang w:eastAsia="zh-CN"/>
        </w:rPr>
        <w:t>事件发生，请使用发生的下一个</w:t>
      </w:r>
      <w:proofErr w:type="gramStart"/>
      <w:r>
        <w:rPr>
          <w:lang w:eastAsia="zh-CN"/>
        </w:rPr>
        <w:t>动态本地</w:t>
      </w:r>
      <w:proofErr w:type="gramEnd"/>
      <w:r>
        <w:rPr>
          <w:lang w:eastAsia="zh-CN"/>
        </w:rPr>
        <w:t>事件；</w:t>
      </w:r>
    </w:p>
    <w:p w14:paraId="1EBCA6BE" w14:textId="77777777" w:rsidR="006B326C" w:rsidRDefault="006B326C">
      <w:pPr>
        <w:spacing w:line="232" w:lineRule="auto"/>
        <w:rPr>
          <w:lang w:eastAsia="zh-CN"/>
        </w:rPr>
        <w:sectPr w:rsidR="006B326C">
          <w:pgSz w:w="12240" w:h="15840"/>
          <w:pgMar w:top="1000" w:right="860" w:bottom="900" w:left="1300" w:header="747" w:footer="705" w:gutter="0"/>
          <w:cols w:space="720"/>
        </w:sectPr>
      </w:pPr>
    </w:p>
    <w:p w14:paraId="46557F98" w14:textId="77777777" w:rsidR="006B326C" w:rsidRDefault="006B326C">
      <w:pPr>
        <w:spacing w:before="11"/>
        <w:rPr>
          <w:rFonts w:ascii="宋体" w:eastAsia="宋体" w:hAnsi="宋体" w:cs="宋体"/>
          <w:sz w:val="20"/>
          <w:szCs w:val="20"/>
          <w:lang w:eastAsia="zh-CN"/>
        </w:rPr>
      </w:pPr>
    </w:p>
    <w:p w14:paraId="590CC960" w14:textId="77777777" w:rsidR="006B326C" w:rsidRDefault="009B4794">
      <w:pPr>
        <w:pStyle w:val="a3"/>
        <w:spacing w:before="26"/>
        <w:ind w:left="1076" w:right="819"/>
        <w:rPr>
          <w:lang w:eastAsia="zh-CN"/>
        </w:rPr>
      </w:pPr>
      <w:r>
        <w:rPr>
          <w:rFonts w:ascii="Calibri" w:eastAsia="Calibri" w:hAnsi="Calibri" w:cs="Calibri"/>
          <w:b/>
          <w:bCs/>
          <w:spacing w:val="-3"/>
          <w:lang w:eastAsia="zh-CN"/>
        </w:rPr>
        <w:t xml:space="preserve">1.3. </w:t>
      </w:r>
      <w:r>
        <w:rPr>
          <w:rFonts w:ascii="Calibri" w:eastAsia="Calibri" w:hAnsi="Calibri" w:cs="Calibri"/>
          <w:b/>
          <w:bCs/>
          <w:spacing w:val="37"/>
          <w:lang w:eastAsia="zh-CN"/>
        </w:rPr>
        <w:t xml:space="preserve"> </w:t>
      </w:r>
      <w:r>
        <w:rPr>
          <w:lang w:eastAsia="zh-CN"/>
        </w:rPr>
        <w:t>规划协调员将根据第1.1或1.2部分确定无法接受的业绩差异</w:t>
      </w:r>
    </w:p>
    <w:p w14:paraId="5A965BF0" w14:textId="77777777" w:rsidR="006B326C" w:rsidRDefault="006B326C">
      <w:pPr>
        <w:rPr>
          <w:lang w:eastAsia="zh-CN"/>
        </w:rPr>
        <w:sectPr w:rsidR="006B326C">
          <w:pgSz w:w="12240" w:h="15840"/>
          <w:pgMar w:top="1000" w:right="860" w:bottom="900" w:left="1300" w:header="747" w:footer="705" w:gutter="0"/>
          <w:cols w:space="720"/>
        </w:sectPr>
      </w:pPr>
    </w:p>
    <w:p w14:paraId="5551EDE3" w14:textId="77777777" w:rsidR="006B326C" w:rsidRDefault="006B326C">
      <w:pPr>
        <w:spacing w:before="6"/>
        <w:rPr>
          <w:rFonts w:ascii="宋体" w:eastAsia="宋体" w:hAnsi="宋体" w:cs="宋体"/>
          <w:sz w:val="27"/>
          <w:szCs w:val="27"/>
          <w:lang w:eastAsia="zh-CN"/>
        </w:rPr>
      </w:pPr>
    </w:p>
    <w:p w14:paraId="4320064A" w14:textId="77777777" w:rsidR="006B326C" w:rsidRDefault="009B4794">
      <w:pPr>
        <w:pStyle w:val="a3"/>
        <w:spacing w:before="26"/>
        <w:ind w:left="1076" w:right="819"/>
        <w:rPr>
          <w:lang w:eastAsia="zh-CN"/>
        </w:rPr>
      </w:pPr>
      <w:r>
        <w:rPr>
          <w:rFonts w:ascii="Calibri" w:eastAsia="Calibri" w:hAnsi="Calibri" w:cs="Calibri"/>
          <w:b/>
          <w:bCs/>
          <w:spacing w:val="-3"/>
          <w:lang w:eastAsia="zh-CN"/>
        </w:rPr>
        <w:t xml:space="preserve">1.4. </w:t>
      </w:r>
      <w:r>
        <w:rPr>
          <w:rFonts w:ascii="Calibri" w:eastAsia="Calibri" w:hAnsi="Calibri" w:cs="Calibri"/>
          <w:b/>
          <w:bCs/>
          <w:spacing w:val="37"/>
          <w:lang w:eastAsia="zh-CN"/>
        </w:rPr>
        <w:t xml:space="preserve"> </w:t>
      </w:r>
      <w:r>
        <w:rPr>
          <w:lang w:eastAsia="zh-CN"/>
        </w:rPr>
        <w:t>解决第1.3部分确定的无法接受的业绩差异的准则。</w:t>
      </w:r>
    </w:p>
    <w:p w14:paraId="3E9E2325" w14:textId="6E775CBA" w:rsidR="006B326C" w:rsidRDefault="009B4794">
      <w:pPr>
        <w:pStyle w:val="a3"/>
        <w:spacing w:before="115" w:line="312" w:lineRule="exact"/>
        <w:ind w:left="1076" w:right="843" w:hanging="576"/>
        <w:jc w:val="both"/>
        <w:rPr>
          <w:lang w:eastAsia="zh-CN"/>
        </w:rPr>
      </w:pPr>
      <w:r>
        <w:rPr>
          <w:rFonts w:cs="宋体"/>
          <w:b/>
          <w:bCs/>
          <w:sz w:val="22"/>
          <w:szCs w:val="22"/>
          <w:lang w:eastAsia="zh-CN"/>
        </w:rPr>
        <w:t>M1。</w:t>
      </w:r>
      <w:r>
        <w:rPr>
          <w:rFonts w:cs="宋体"/>
          <w:b/>
          <w:bCs/>
          <w:spacing w:val="21"/>
          <w:sz w:val="22"/>
          <w:szCs w:val="22"/>
          <w:lang w:eastAsia="zh-CN"/>
        </w:rPr>
        <w:t xml:space="preserve"> </w:t>
      </w:r>
      <w:r>
        <w:rPr>
          <w:lang w:eastAsia="zh-CN"/>
        </w:rPr>
        <w:t>每个计划协调员应提供</w:t>
      </w:r>
      <w:del w:id="871" w:author="378653276@qq.com" w:date="2021-04-20T23:28:00Z">
        <w:r w:rsidDel="008F035B">
          <w:rPr>
            <w:lang w:eastAsia="zh-CN"/>
          </w:rPr>
          <w:delText>证据</w:delText>
        </w:r>
      </w:del>
      <w:ins w:id="872" w:author="378653276@qq.com" w:date="2021-04-20T23:28:00Z">
        <w:r w:rsidR="008F035B">
          <w:rPr>
            <w:lang w:eastAsia="zh-CN"/>
          </w:rPr>
          <w:t>凭证</w:t>
        </w:r>
      </w:ins>
      <w:r>
        <w:rPr>
          <w:lang w:eastAsia="zh-CN"/>
        </w:rPr>
        <w:t>，证明它有一个文件化的验证过程，根据要求R1， 以及证明过程中所需组件实施的</w:t>
      </w:r>
      <w:del w:id="873" w:author="378653276@qq.com" w:date="2021-04-20T23:28:00Z">
        <w:r w:rsidDel="008F035B">
          <w:rPr>
            <w:lang w:eastAsia="zh-CN"/>
          </w:rPr>
          <w:delText>证据</w:delText>
        </w:r>
      </w:del>
      <w:ins w:id="874" w:author="378653276@qq.com" w:date="2021-04-20T23:28:00Z">
        <w:r w:rsidR="008F035B">
          <w:rPr>
            <w:lang w:eastAsia="zh-CN"/>
          </w:rPr>
          <w:t>凭证</w:t>
        </w:r>
      </w:ins>
      <w:r>
        <w:rPr>
          <w:lang w:eastAsia="zh-CN"/>
        </w:rPr>
        <w:t>。</w:t>
      </w:r>
    </w:p>
    <w:p w14:paraId="53B7093F" w14:textId="77777777" w:rsidR="006B326C" w:rsidRDefault="009B4794">
      <w:pPr>
        <w:pStyle w:val="a3"/>
        <w:spacing w:before="92" w:line="235" w:lineRule="auto"/>
        <w:ind w:left="1076" w:right="843" w:hanging="576"/>
        <w:jc w:val="both"/>
        <w:rPr>
          <w:rFonts w:cs="宋体"/>
          <w:sz w:val="25"/>
          <w:szCs w:val="25"/>
          <w:lang w:eastAsia="zh-CN"/>
        </w:rPr>
      </w:pPr>
      <w:r>
        <w:rPr>
          <w:rFonts w:cs="宋体"/>
          <w:b/>
          <w:bCs/>
          <w:lang w:eastAsia="zh-CN"/>
        </w:rPr>
        <w:t>R2。</w:t>
      </w:r>
      <w:r>
        <w:rPr>
          <w:rFonts w:cs="宋体"/>
          <w:b/>
          <w:bCs/>
          <w:spacing w:val="-29"/>
          <w:lang w:eastAsia="zh-CN"/>
        </w:rPr>
        <w:t xml:space="preserve"> </w:t>
      </w:r>
      <w:r>
        <w:rPr>
          <w:lang w:eastAsia="zh-CN"/>
        </w:rPr>
        <w:t xml:space="preserve">每个可靠性协调员和传输操作员应在书面请求后30个日历日内向任何根据要求 R1进行验证的计划协调员提供实际的系统行为数据（或其没有所要求的数据的 书面答复），例如但不限于状态估计器案例或实际系统响应验证所需的其他实 </w:t>
      </w:r>
      <w:proofErr w:type="gramStart"/>
      <w:r>
        <w:rPr>
          <w:w w:val="95"/>
          <w:lang w:eastAsia="zh-CN"/>
        </w:rPr>
        <w:t>时数据</w:t>
      </w:r>
      <w:proofErr w:type="gramEnd"/>
      <w:r>
        <w:rPr>
          <w:w w:val="95"/>
          <w:lang w:eastAsia="zh-CN"/>
        </w:rPr>
        <w:t xml:space="preserve">(包括干扰数据记录。  </w:t>
      </w:r>
      <w:r>
        <w:rPr>
          <w:spacing w:val="66"/>
          <w:w w:val="95"/>
          <w:lang w:eastAsia="zh-CN"/>
        </w:rPr>
        <w:t xml:space="preserve"> </w:t>
      </w:r>
      <w:r>
        <w:rPr>
          <w:rFonts w:cs="宋体"/>
          <w:i/>
          <w:spacing w:val="-78"/>
          <w:w w:val="95"/>
          <w:sz w:val="25"/>
          <w:szCs w:val="25"/>
          <w:lang w:eastAsia="zh-CN"/>
        </w:rPr>
        <w:t>[违规风险因素：较低][时间范围：长期规划]</w:t>
      </w:r>
    </w:p>
    <w:p w14:paraId="2FEAA8AE" w14:textId="065F5819" w:rsidR="006B326C" w:rsidRDefault="009B4794">
      <w:pPr>
        <w:pStyle w:val="a3"/>
        <w:spacing w:before="148" w:line="312" w:lineRule="exact"/>
        <w:ind w:left="1076" w:right="603" w:hanging="576"/>
        <w:jc w:val="both"/>
        <w:rPr>
          <w:lang w:eastAsia="zh-CN"/>
        </w:rPr>
      </w:pPr>
      <w:r>
        <w:rPr>
          <w:rFonts w:cs="宋体"/>
          <w:b/>
          <w:bCs/>
          <w:sz w:val="22"/>
          <w:szCs w:val="22"/>
          <w:lang w:eastAsia="zh-CN"/>
        </w:rPr>
        <w:t>m2。</w:t>
      </w:r>
      <w:r>
        <w:rPr>
          <w:rFonts w:cs="宋体"/>
          <w:b/>
          <w:bCs/>
          <w:spacing w:val="21"/>
          <w:sz w:val="22"/>
          <w:szCs w:val="22"/>
          <w:lang w:eastAsia="zh-CN"/>
        </w:rPr>
        <w:t xml:space="preserve"> </w:t>
      </w:r>
      <w:r>
        <w:rPr>
          <w:lang w:eastAsia="zh-CN"/>
        </w:rPr>
        <w:t>每个可靠性协调员和传输操作员应提供</w:t>
      </w:r>
      <w:del w:id="875" w:author="378653276@qq.com" w:date="2021-04-20T23:28:00Z">
        <w:r w:rsidDel="008F035B">
          <w:rPr>
            <w:lang w:eastAsia="zh-CN"/>
          </w:rPr>
          <w:delText>证据</w:delText>
        </w:r>
      </w:del>
      <w:ins w:id="876" w:author="378653276@qq.com" w:date="2021-04-20T23:28:00Z">
        <w:r w:rsidR="008F035B">
          <w:rPr>
            <w:lang w:eastAsia="zh-CN"/>
          </w:rPr>
          <w:t>凭证</w:t>
        </w:r>
      </w:ins>
      <w:r>
        <w:rPr>
          <w:lang w:eastAsia="zh-CN"/>
        </w:rPr>
        <w:t>，如电子邮件通知或邮政收据，显示 收件人和其已分发所要求的数据或其没有数据的书面答复的日期，在根据要求R2 提出书面请求后30天内向根据要求R1进行验证的任何规划协调员提供</w:t>
      </w:r>
      <w:del w:id="877" w:author="378653276@qq.com" w:date="2021-04-20T23:28:00Z">
        <w:r w:rsidDel="008F035B">
          <w:rPr>
            <w:lang w:eastAsia="zh-CN"/>
          </w:rPr>
          <w:delText>证据</w:delText>
        </w:r>
      </w:del>
      <w:ins w:id="878" w:author="378653276@qq.com" w:date="2021-04-20T23:28:00Z">
        <w:r w:rsidR="008F035B">
          <w:rPr>
            <w:lang w:eastAsia="zh-CN"/>
          </w:rPr>
          <w:t>凭证</w:t>
        </w:r>
      </w:ins>
      <w:r>
        <w:rPr>
          <w:lang w:eastAsia="zh-CN"/>
        </w:rPr>
        <w:t>；或可 靠性协调员或传输操作员声明其尚未收到任何规划协调员验证所需数据的通知。</w:t>
      </w:r>
    </w:p>
    <w:p w14:paraId="5855D92D" w14:textId="77777777" w:rsidR="006B326C" w:rsidRDefault="006B326C">
      <w:pPr>
        <w:spacing w:line="312" w:lineRule="exact"/>
        <w:jc w:val="both"/>
        <w:rPr>
          <w:lang w:eastAsia="zh-CN"/>
        </w:rPr>
        <w:sectPr w:rsidR="006B326C">
          <w:pgSz w:w="12240" w:h="15840"/>
          <w:pgMar w:top="1000" w:right="860" w:bottom="900" w:left="1300" w:header="747" w:footer="705" w:gutter="0"/>
          <w:cols w:space="720"/>
        </w:sectPr>
      </w:pPr>
    </w:p>
    <w:p w14:paraId="70797580" w14:textId="77777777" w:rsidR="006B326C" w:rsidRDefault="006B326C">
      <w:pPr>
        <w:spacing w:before="6"/>
        <w:rPr>
          <w:rFonts w:ascii="宋体" w:eastAsia="宋体" w:hAnsi="宋体" w:cs="宋体"/>
          <w:sz w:val="27"/>
          <w:szCs w:val="27"/>
          <w:lang w:eastAsia="zh-CN"/>
        </w:rPr>
      </w:pPr>
    </w:p>
    <w:p w14:paraId="7E9DADC0" w14:textId="77777777" w:rsidR="006B326C" w:rsidRDefault="009B4794">
      <w:pPr>
        <w:pStyle w:val="2"/>
        <w:ind w:left="140" w:right="819"/>
        <w:rPr>
          <w:b w:val="0"/>
          <w:bCs w:val="0"/>
          <w:lang w:eastAsia="zh-CN"/>
        </w:rPr>
      </w:pPr>
      <w:r>
        <w:rPr>
          <w:rFonts w:ascii="Arial" w:eastAsia="Arial" w:hAnsi="Arial" w:cs="Arial"/>
          <w:color w:val="244D74"/>
          <w:lang w:eastAsia="zh-CN"/>
        </w:rPr>
        <w:t>C.</w:t>
      </w:r>
      <w:r>
        <w:rPr>
          <w:rFonts w:ascii="Arial" w:eastAsia="Arial" w:hAnsi="Arial" w:cs="Arial"/>
          <w:color w:val="244D74"/>
          <w:spacing w:val="50"/>
          <w:lang w:eastAsia="zh-CN"/>
        </w:rPr>
        <w:t xml:space="preserve"> </w:t>
      </w:r>
      <w:r>
        <w:rPr>
          <w:color w:val="244D74"/>
          <w:lang w:eastAsia="zh-CN"/>
        </w:rPr>
        <w:t>遵守情况</w:t>
      </w:r>
    </w:p>
    <w:p w14:paraId="021FA181" w14:textId="77777777" w:rsidR="006B326C" w:rsidRDefault="009B4794">
      <w:pPr>
        <w:tabs>
          <w:tab w:val="left" w:pos="1075"/>
        </w:tabs>
        <w:spacing w:before="98"/>
        <w:ind w:left="500" w:right="819"/>
        <w:rPr>
          <w:rFonts w:ascii="宋体" w:eastAsia="宋体" w:hAnsi="宋体" w:cs="宋体"/>
          <w:sz w:val="24"/>
          <w:szCs w:val="24"/>
          <w:lang w:eastAsia="zh-CN"/>
        </w:rPr>
      </w:pPr>
      <w:r>
        <w:rPr>
          <w:rFonts w:ascii="Calibri" w:eastAsia="Calibri" w:hAnsi="Calibri" w:cs="Calibri"/>
          <w:b/>
          <w:bCs/>
          <w:spacing w:val="-1"/>
          <w:w w:val="95"/>
          <w:sz w:val="24"/>
          <w:szCs w:val="24"/>
          <w:lang w:eastAsia="zh-CN"/>
        </w:rPr>
        <w:t>1.</w:t>
      </w:r>
      <w:r>
        <w:rPr>
          <w:rFonts w:ascii="Calibri" w:eastAsia="Calibri" w:hAnsi="Calibri" w:cs="Calibri"/>
          <w:b/>
          <w:bCs/>
          <w:spacing w:val="-1"/>
          <w:w w:val="95"/>
          <w:sz w:val="24"/>
          <w:szCs w:val="24"/>
          <w:lang w:eastAsia="zh-CN"/>
        </w:rPr>
        <w:tab/>
      </w:r>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监测进程</w:t>
      </w:r>
    </w:p>
    <w:p w14:paraId="128383FE" w14:textId="54AF5F32" w:rsidR="006B326C" w:rsidRDefault="009B4794">
      <w:pPr>
        <w:spacing w:before="87"/>
        <w:ind w:left="1580" w:right="819" w:hanging="504"/>
        <w:rPr>
          <w:rFonts w:ascii="宋体" w:eastAsia="宋体" w:hAnsi="宋体" w:cs="宋体"/>
          <w:sz w:val="24"/>
          <w:szCs w:val="24"/>
          <w:lang w:eastAsia="zh-CN"/>
        </w:rPr>
      </w:pPr>
      <w:r>
        <w:rPr>
          <w:rFonts w:ascii="Calibri" w:eastAsia="Calibri" w:hAnsi="Calibri" w:cs="Calibri"/>
          <w:b/>
          <w:bCs/>
          <w:sz w:val="24"/>
          <w:szCs w:val="24"/>
          <w:lang w:eastAsia="zh-CN"/>
        </w:rPr>
        <w:t xml:space="preserve">1.1. </w:t>
      </w:r>
      <w:r>
        <w:rPr>
          <w:rFonts w:ascii="Calibri" w:eastAsia="Calibri" w:hAnsi="Calibri" w:cs="Calibri"/>
          <w:b/>
          <w:bCs/>
          <w:spacing w:val="19"/>
          <w:sz w:val="24"/>
          <w:szCs w:val="24"/>
          <w:lang w:eastAsia="zh-CN"/>
        </w:rPr>
        <w:t xml:space="preserve"> </w:t>
      </w:r>
      <w:bookmarkStart w:id="879" w:name="1.1.合规执法机构"/>
      <w:bookmarkEnd w:id="879"/>
      <w:r>
        <w:rPr>
          <w:rFonts w:ascii="宋体" w:eastAsia="宋体" w:hAnsi="宋体" w:cs="宋体"/>
          <w:b/>
          <w:bCs/>
          <w:sz w:val="24"/>
          <w:szCs w:val="24"/>
          <w:lang w:eastAsia="zh-CN"/>
        </w:rPr>
        <w:t>合</w:t>
      </w:r>
      <w:proofErr w:type="gramStart"/>
      <w:r>
        <w:rPr>
          <w:rFonts w:ascii="宋体" w:eastAsia="宋体" w:hAnsi="宋体" w:cs="宋体"/>
          <w:b/>
          <w:bCs/>
          <w:sz w:val="24"/>
          <w:szCs w:val="24"/>
          <w:lang w:eastAsia="zh-CN"/>
        </w:rPr>
        <w:t>规</w:t>
      </w:r>
      <w:proofErr w:type="gramEnd"/>
      <w:r>
        <w:rPr>
          <w:rFonts w:ascii="宋体" w:eastAsia="宋体" w:hAnsi="宋体" w:cs="宋体"/>
          <w:b/>
          <w:bCs/>
          <w:sz w:val="24"/>
          <w:szCs w:val="24"/>
          <w:lang w:eastAsia="zh-CN"/>
        </w:rPr>
        <w:t>执法</w:t>
      </w:r>
      <w:del w:id="880" w:author="378653276@qq.com" w:date="2021-04-20T22:29:00Z">
        <w:r w:rsidDel="0067247E">
          <w:rPr>
            <w:rFonts w:ascii="宋体" w:eastAsia="宋体" w:hAnsi="宋体" w:cs="宋体"/>
            <w:b/>
            <w:bCs/>
            <w:sz w:val="24"/>
            <w:szCs w:val="24"/>
            <w:lang w:eastAsia="zh-CN"/>
          </w:rPr>
          <w:delText>机构</w:delText>
        </w:r>
      </w:del>
      <w:ins w:id="881" w:author="378653276@qq.com" w:date="2021-04-20T22:29:00Z">
        <w:r w:rsidR="0067247E">
          <w:rPr>
            <w:rFonts w:ascii="宋体" w:eastAsia="宋体" w:hAnsi="宋体" w:cs="宋体"/>
            <w:b/>
            <w:bCs/>
            <w:sz w:val="24"/>
            <w:szCs w:val="24"/>
            <w:lang w:eastAsia="zh-CN"/>
          </w:rPr>
          <w:t>机关</w:t>
        </w:r>
      </w:ins>
    </w:p>
    <w:p w14:paraId="5A6B6E9B" w14:textId="66E3F214" w:rsidR="006B326C" w:rsidRDefault="009B4794">
      <w:pPr>
        <w:pStyle w:val="a3"/>
        <w:spacing w:before="115" w:line="312" w:lineRule="exact"/>
        <w:ind w:right="819"/>
        <w:rPr>
          <w:lang w:eastAsia="zh-CN"/>
        </w:rPr>
      </w:pPr>
      <w:r>
        <w:rPr>
          <w:lang w:eastAsia="zh-CN"/>
        </w:rPr>
        <w:t>“遵约执行</w:t>
      </w:r>
      <w:del w:id="882" w:author="378653276@qq.com" w:date="2021-04-20T22:29:00Z">
        <w:r w:rsidDel="0067247E">
          <w:rPr>
            <w:lang w:eastAsia="zh-CN"/>
          </w:rPr>
          <w:delText>机构</w:delText>
        </w:r>
      </w:del>
      <w:ins w:id="883" w:author="378653276@qq.com" w:date="2021-04-20T22:29:00Z">
        <w:r w:rsidR="0067247E">
          <w:rPr>
            <w:lang w:eastAsia="zh-CN"/>
          </w:rPr>
          <w:t>机关</w:t>
        </w:r>
      </w:ins>
      <w:r>
        <w:rPr>
          <w:lang w:eastAsia="zh-CN"/>
        </w:rPr>
        <w:t>”是指NERC或区域实体各自在监测和执行NERC可靠性标准 方面的作用。</w:t>
      </w:r>
    </w:p>
    <w:p w14:paraId="667F1E27" w14:textId="12C36876" w:rsidR="006B326C" w:rsidRDefault="009B4794">
      <w:pPr>
        <w:pStyle w:val="2"/>
        <w:spacing w:before="87"/>
        <w:ind w:left="1076" w:right="819"/>
        <w:rPr>
          <w:b w:val="0"/>
          <w:bCs w:val="0"/>
          <w:lang w:eastAsia="zh-CN"/>
        </w:rPr>
      </w:pPr>
      <w:r>
        <w:rPr>
          <w:rFonts w:ascii="Calibri" w:eastAsia="Calibri" w:hAnsi="Calibri" w:cs="Calibri"/>
          <w:lang w:eastAsia="zh-CN"/>
        </w:rPr>
        <w:t xml:space="preserve">1.2. </w:t>
      </w:r>
      <w:r>
        <w:rPr>
          <w:rFonts w:ascii="Calibri" w:eastAsia="Calibri" w:hAnsi="Calibri" w:cs="Calibri"/>
          <w:spacing w:val="19"/>
          <w:lang w:eastAsia="zh-CN"/>
        </w:rPr>
        <w:t xml:space="preserve"> </w:t>
      </w:r>
      <w:bookmarkStart w:id="884" w:name="1.2.证据保留"/>
      <w:bookmarkEnd w:id="884"/>
      <w:del w:id="885" w:author="378653276@qq.com" w:date="2021-04-20T23:28:00Z">
        <w:r w:rsidDel="008F035B">
          <w:rPr>
            <w:lang w:eastAsia="zh-CN"/>
          </w:rPr>
          <w:delText>证据</w:delText>
        </w:r>
      </w:del>
      <w:ins w:id="886" w:author="378653276@qq.com" w:date="2021-04-20T23:28:00Z">
        <w:r w:rsidR="008F035B">
          <w:rPr>
            <w:lang w:eastAsia="zh-CN"/>
          </w:rPr>
          <w:t>凭证</w:t>
        </w:r>
      </w:ins>
      <w:r>
        <w:rPr>
          <w:lang w:eastAsia="zh-CN"/>
        </w:rPr>
        <w:t>保留</w:t>
      </w:r>
    </w:p>
    <w:p w14:paraId="35B4A2F3" w14:textId="598927FB" w:rsidR="006B326C" w:rsidRDefault="009B4794">
      <w:pPr>
        <w:pStyle w:val="a3"/>
        <w:spacing w:before="90" w:line="237" w:lineRule="auto"/>
        <w:ind w:right="603"/>
        <w:rPr>
          <w:lang w:eastAsia="zh-CN"/>
        </w:rPr>
      </w:pPr>
      <w:r>
        <w:rPr>
          <w:lang w:eastAsia="zh-CN"/>
        </w:rPr>
        <w:t>以下</w:t>
      </w:r>
      <w:del w:id="887" w:author="378653276@qq.com" w:date="2021-04-20T23:28:00Z">
        <w:r w:rsidDel="008F035B">
          <w:rPr>
            <w:lang w:eastAsia="zh-CN"/>
          </w:rPr>
          <w:delText>证据</w:delText>
        </w:r>
      </w:del>
      <w:ins w:id="888" w:author="378653276@qq.com" w:date="2021-04-20T23:28:00Z">
        <w:r w:rsidR="008F035B">
          <w:rPr>
            <w:lang w:eastAsia="zh-CN"/>
          </w:rPr>
          <w:t>凭证</w:t>
        </w:r>
      </w:ins>
      <w:r>
        <w:rPr>
          <w:lang w:eastAsia="zh-CN"/>
        </w:rPr>
        <w:t>保留</w:t>
      </w:r>
      <w:proofErr w:type="gramStart"/>
      <w:r>
        <w:rPr>
          <w:lang w:eastAsia="zh-CN"/>
        </w:rPr>
        <w:t>期确定</w:t>
      </w:r>
      <w:proofErr w:type="gramEnd"/>
      <w:r>
        <w:rPr>
          <w:lang w:eastAsia="zh-CN"/>
        </w:rPr>
        <w:t>了一个实体需要保留具体</w:t>
      </w:r>
      <w:del w:id="889" w:author="378653276@qq.com" w:date="2021-04-20T23:28:00Z">
        <w:r w:rsidDel="008F035B">
          <w:rPr>
            <w:lang w:eastAsia="zh-CN"/>
          </w:rPr>
          <w:delText>证据</w:delText>
        </w:r>
      </w:del>
      <w:ins w:id="890" w:author="378653276@qq.com" w:date="2021-04-20T23:28:00Z">
        <w:r w:rsidR="008F035B">
          <w:rPr>
            <w:lang w:eastAsia="zh-CN"/>
          </w:rPr>
          <w:t>凭证</w:t>
        </w:r>
      </w:ins>
      <w:r>
        <w:rPr>
          <w:lang w:eastAsia="zh-CN"/>
        </w:rPr>
        <w:t>以证明遵守情况的期 限。 对于以下规定的</w:t>
      </w:r>
      <w:del w:id="891" w:author="378653276@qq.com" w:date="2021-04-20T23:28:00Z">
        <w:r w:rsidDel="008F035B">
          <w:rPr>
            <w:lang w:eastAsia="zh-CN"/>
          </w:rPr>
          <w:delText>证据</w:delText>
        </w:r>
      </w:del>
      <w:ins w:id="892" w:author="378653276@qq.com" w:date="2021-04-20T23:28:00Z">
        <w:r w:rsidR="008F035B">
          <w:rPr>
            <w:lang w:eastAsia="zh-CN"/>
          </w:rPr>
          <w:t>凭证</w:t>
        </w:r>
      </w:ins>
      <w:r>
        <w:rPr>
          <w:lang w:eastAsia="zh-CN"/>
        </w:rPr>
        <w:t>保留期短于上次审计以来的时间的情况，遵约执 行</w:t>
      </w:r>
      <w:del w:id="893" w:author="378653276@qq.com" w:date="2021-04-20T22:29:00Z">
        <w:r w:rsidDel="0067247E">
          <w:rPr>
            <w:lang w:eastAsia="zh-CN"/>
          </w:rPr>
          <w:delText>机构</w:delText>
        </w:r>
      </w:del>
      <w:ins w:id="894" w:author="378653276@qq.com" w:date="2021-04-20T22:29:00Z">
        <w:r w:rsidR="0067247E">
          <w:rPr>
            <w:lang w:eastAsia="zh-CN"/>
          </w:rPr>
          <w:t>机关</w:t>
        </w:r>
      </w:ins>
      <w:r>
        <w:rPr>
          <w:lang w:eastAsia="zh-CN"/>
        </w:rPr>
        <w:t>可要求某一实体提供其他</w:t>
      </w:r>
      <w:del w:id="895" w:author="378653276@qq.com" w:date="2021-04-20T23:28:00Z">
        <w:r w:rsidDel="008F035B">
          <w:rPr>
            <w:lang w:eastAsia="zh-CN"/>
          </w:rPr>
          <w:delText>证据</w:delText>
        </w:r>
      </w:del>
      <w:ins w:id="896" w:author="378653276@qq.com" w:date="2021-04-20T23:28:00Z">
        <w:r w:rsidR="008F035B">
          <w:rPr>
            <w:lang w:eastAsia="zh-CN"/>
          </w:rPr>
          <w:t>凭证</w:t>
        </w:r>
      </w:ins>
      <w:r>
        <w:rPr>
          <w:lang w:eastAsia="zh-CN"/>
        </w:rPr>
        <w:t>，以表明其在上次审计以来的整个时 间段内符合要求。</w:t>
      </w:r>
    </w:p>
    <w:p w14:paraId="6DDC0384" w14:textId="24CEEC17" w:rsidR="006B326C" w:rsidRDefault="009B4794">
      <w:pPr>
        <w:pStyle w:val="a3"/>
        <w:spacing w:before="123" w:line="237" w:lineRule="auto"/>
        <w:ind w:right="579"/>
        <w:jc w:val="both"/>
        <w:rPr>
          <w:lang w:eastAsia="zh-CN"/>
        </w:rPr>
      </w:pPr>
      <w:r>
        <w:rPr>
          <w:lang w:eastAsia="zh-CN"/>
        </w:rPr>
        <w:t>自上次审计以来，适用实体应保存数据或</w:t>
      </w:r>
      <w:del w:id="897" w:author="378653276@qq.com" w:date="2021-04-20T23:28:00Z">
        <w:r w:rsidDel="008F035B">
          <w:rPr>
            <w:lang w:eastAsia="zh-CN"/>
          </w:rPr>
          <w:delText>证据</w:delText>
        </w:r>
      </w:del>
      <w:ins w:id="898" w:author="378653276@qq.com" w:date="2021-04-20T23:28:00Z">
        <w:r w:rsidR="008F035B">
          <w:rPr>
            <w:lang w:eastAsia="zh-CN"/>
          </w:rPr>
          <w:t>凭证</w:t>
        </w:r>
      </w:ins>
      <w:r>
        <w:rPr>
          <w:lang w:eastAsia="zh-CN"/>
        </w:rPr>
        <w:t>，以表明</w:t>
      </w:r>
      <w:proofErr w:type="gramStart"/>
      <w:r>
        <w:rPr>
          <w:lang w:eastAsia="zh-CN"/>
        </w:rPr>
        <w:t>遵守第</w:t>
      </w:r>
      <w:proofErr w:type="gramEnd"/>
      <w:r>
        <w:rPr>
          <w:lang w:eastAsia="zh-CN"/>
        </w:rPr>
        <w:t>R1至第R2条的 规定和措施M1至第M2条的规定，除非其合</w:t>
      </w:r>
      <w:proofErr w:type="gramStart"/>
      <w:r>
        <w:rPr>
          <w:lang w:eastAsia="zh-CN"/>
        </w:rPr>
        <w:t>规</w:t>
      </w:r>
      <w:proofErr w:type="gramEnd"/>
      <w:r>
        <w:rPr>
          <w:lang w:eastAsia="zh-CN"/>
        </w:rPr>
        <w:t>执法</w:t>
      </w:r>
      <w:del w:id="899" w:author="378653276@qq.com" w:date="2021-04-20T22:29:00Z">
        <w:r w:rsidDel="0067247E">
          <w:rPr>
            <w:lang w:eastAsia="zh-CN"/>
          </w:rPr>
          <w:delText>机构</w:delText>
        </w:r>
      </w:del>
      <w:ins w:id="900" w:author="378653276@qq.com" w:date="2021-04-20T22:29:00Z">
        <w:r w:rsidR="0067247E">
          <w:rPr>
            <w:lang w:eastAsia="zh-CN"/>
          </w:rPr>
          <w:t>机关</w:t>
        </w:r>
      </w:ins>
      <w:r>
        <w:rPr>
          <w:lang w:eastAsia="zh-CN"/>
        </w:rPr>
        <w:t>指示在更长的时间内保 留具体</w:t>
      </w:r>
      <w:del w:id="901" w:author="378653276@qq.com" w:date="2021-04-20T23:28:00Z">
        <w:r w:rsidDel="008F035B">
          <w:rPr>
            <w:lang w:eastAsia="zh-CN"/>
          </w:rPr>
          <w:delText>证据</w:delText>
        </w:r>
      </w:del>
      <w:ins w:id="902" w:author="378653276@qq.com" w:date="2021-04-20T23:28:00Z">
        <w:r w:rsidR="008F035B">
          <w:rPr>
            <w:lang w:eastAsia="zh-CN"/>
          </w:rPr>
          <w:t>凭证</w:t>
        </w:r>
      </w:ins>
      <w:r>
        <w:rPr>
          <w:lang w:eastAsia="zh-CN"/>
        </w:rPr>
        <w:t>，作为调查的一部分。</w:t>
      </w:r>
    </w:p>
    <w:p w14:paraId="2C7FC47C" w14:textId="77777777" w:rsidR="006B326C" w:rsidRDefault="009B4794">
      <w:pPr>
        <w:pStyle w:val="a3"/>
        <w:spacing w:before="146" w:line="312" w:lineRule="exact"/>
        <w:ind w:right="819"/>
        <w:jc w:val="both"/>
        <w:rPr>
          <w:lang w:eastAsia="zh-CN"/>
        </w:rPr>
      </w:pPr>
      <w:r>
        <w:rPr>
          <w:lang w:eastAsia="zh-CN"/>
        </w:rPr>
        <w:t>如果一个适用的实体被发现不符合要求，它应保存与不符合要求有关的信 息，直到缓解措施完成并获得批准，或在上述规定的时间内，以较长的时 间为准。</w:t>
      </w:r>
    </w:p>
    <w:p w14:paraId="3CA18152" w14:textId="615CC912" w:rsidR="006B326C" w:rsidRDefault="009B4794">
      <w:pPr>
        <w:pStyle w:val="a3"/>
        <w:spacing w:before="121" w:line="310" w:lineRule="exact"/>
        <w:ind w:right="819"/>
        <w:rPr>
          <w:lang w:eastAsia="zh-CN"/>
        </w:rPr>
      </w:pPr>
      <w:r>
        <w:rPr>
          <w:lang w:eastAsia="zh-CN"/>
        </w:rPr>
        <w:t>合</w:t>
      </w:r>
      <w:proofErr w:type="gramStart"/>
      <w:r>
        <w:rPr>
          <w:lang w:eastAsia="zh-CN"/>
        </w:rPr>
        <w:t>规</w:t>
      </w:r>
      <w:proofErr w:type="gramEnd"/>
      <w:r>
        <w:rPr>
          <w:lang w:eastAsia="zh-CN"/>
        </w:rPr>
        <w:t>执行</w:t>
      </w:r>
      <w:del w:id="903" w:author="378653276@qq.com" w:date="2021-04-20T22:29:00Z">
        <w:r w:rsidDel="0067247E">
          <w:rPr>
            <w:lang w:eastAsia="zh-CN"/>
          </w:rPr>
          <w:delText>机构</w:delText>
        </w:r>
      </w:del>
      <w:ins w:id="904" w:author="378653276@qq.com" w:date="2021-04-20T22:29:00Z">
        <w:r w:rsidR="0067247E">
          <w:rPr>
            <w:lang w:eastAsia="zh-CN"/>
          </w:rPr>
          <w:t>机关</w:t>
        </w:r>
      </w:ins>
      <w:r>
        <w:rPr>
          <w:lang w:eastAsia="zh-CN"/>
        </w:rPr>
        <w:t>应保存最后一次审计记录以及所有要求和提交的后续审计记 录。</w:t>
      </w:r>
    </w:p>
    <w:p w14:paraId="1AEAEA14" w14:textId="77777777" w:rsidR="006B326C" w:rsidRDefault="009B4794">
      <w:pPr>
        <w:pStyle w:val="2"/>
        <w:spacing w:before="92"/>
        <w:ind w:left="1580" w:right="819" w:hanging="504"/>
        <w:rPr>
          <w:b w:val="0"/>
          <w:bCs w:val="0"/>
          <w:lang w:eastAsia="zh-CN"/>
        </w:rPr>
      </w:pPr>
      <w:r>
        <w:rPr>
          <w:rFonts w:ascii="Calibri" w:eastAsia="Calibri" w:hAnsi="Calibri" w:cs="Calibri"/>
          <w:lang w:eastAsia="zh-CN"/>
        </w:rPr>
        <w:t xml:space="preserve">1.3. </w:t>
      </w:r>
      <w:r>
        <w:rPr>
          <w:rFonts w:ascii="Calibri" w:eastAsia="Calibri" w:hAnsi="Calibri" w:cs="Calibri"/>
          <w:spacing w:val="20"/>
          <w:lang w:eastAsia="zh-CN"/>
        </w:rPr>
        <w:t xml:space="preserve"> </w:t>
      </w:r>
      <w:bookmarkStart w:id="905" w:name="1.3.合规监测和评估过程："/>
      <w:bookmarkEnd w:id="905"/>
      <w:r>
        <w:rPr>
          <w:lang w:eastAsia="zh-CN"/>
        </w:rPr>
        <w:t>合</w:t>
      </w:r>
      <w:proofErr w:type="gramStart"/>
      <w:r>
        <w:rPr>
          <w:lang w:eastAsia="zh-CN"/>
        </w:rPr>
        <w:t>规</w:t>
      </w:r>
      <w:proofErr w:type="gramEnd"/>
      <w:r>
        <w:rPr>
          <w:lang w:eastAsia="zh-CN"/>
        </w:rPr>
        <w:t>监测和评估过程：</w:t>
      </w:r>
    </w:p>
    <w:p w14:paraId="4122B916" w14:textId="77777777" w:rsidR="006B326C" w:rsidRDefault="009B4794">
      <w:pPr>
        <w:pStyle w:val="a3"/>
        <w:spacing w:before="115" w:line="312" w:lineRule="exact"/>
        <w:ind w:right="819"/>
        <w:rPr>
          <w:lang w:eastAsia="zh-CN"/>
        </w:rPr>
      </w:pPr>
      <w:r>
        <w:rPr>
          <w:lang w:eastAsia="zh-CN"/>
        </w:rPr>
        <w:t>关于遵守情况监测和评估程序的清单，请参阅《紧急情况报告程序规则》 附录4C第3.0节。</w:t>
      </w:r>
    </w:p>
    <w:p w14:paraId="6C236731" w14:textId="77777777" w:rsidR="006B326C" w:rsidRDefault="009B4794">
      <w:pPr>
        <w:pStyle w:val="2"/>
        <w:spacing w:before="89" w:line="300" w:lineRule="auto"/>
        <w:ind w:left="1580" w:right="6892" w:hanging="504"/>
        <w:rPr>
          <w:rFonts w:cs="宋体"/>
          <w:b w:val="0"/>
          <w:bCs w:val="0"/>
          <w:lang w:eastAsia="zh-CN"/>
        </w:rPr>
      </w:pPr>
      <w:r>
        <w:rPr>
          <w:rFonts w:ascii="Calibri" w:eastAsia="Calibri" w:hAnsi="Calibri" w:cs="Calibri"/>
          <w:lang w:eastAsia="zh-CN"/>
        </w:rPr>
        <w:t>1.4.</w:t>
      </w:r>
      <w:r>
        <w:rPr>
          <w:rFonts w:ascii="Calibri" w:eastAsia="Calibri" w:hAnsi="Calibri" w:cs="Calibri"/>
          <w:spacing w:val="20"/>
          <w:lang w:eastAsia="zh-CN"/>
        </w:rPr>
        <w:t xml:space="preserve"> </w:t>
      </w:r>
      <w:bookmarkStart w:id="906" w:name="1.4.补充遵约信息"/>
      <w:bookmarkEnd w:id="906"/>
      <w:r>
        <w:rPr>
          <w:lang w:eastAsia="zh-CN"/>
        </w:rPr>
        <w:t>补充遵约信息</w:t>
      </w:r>
      <w:r>
        <w:rPr>
          <w:w w:val="99"/>
          <w:lang w:eastAsia="zh-CN"/>
        </w:rPr>
        <w:t xml:space="preserve"> </w:t>
      </w:r>
      <w:r>
        <w:rPr>
          <w:rFonts w:cs="宋体"/>
          <w:b w:val="0"/>
          <w:bCs w:val="0"/>
          <w:lang w:eastAsia="zh-CN"/>
        </w:rPr>
        <w:t>无</w:t>
      </w:r>
    </w:p>
    <w:p w14:paraId="253AB9B7" w14:textId="77777777" w:rsidR="006B326C" w:rsidRDefault="006B326C">
      <w:pPr>
        <w:spacing w:line="300" w:lineRule="auto"/>
        <w:rPr>
          <w:rFonts w:ascii="宋体" w:eastAsia="宋体" w:hAnsi="宋体" w:cs="宋体"/>
          <w:lang w:eastAsia="zh-CN"/>
        </w:rPr>
        <w:sectPr w:rsidR="006B326C">
          <w:pgSz w:w="12240" w:h="15840"/>
          <w:pgMar w:top="1000" w:right="860" w:bottom="900" w:left="1300" w:header="747" w:footer="705" w:gutter="0"/>
          <w:cols w:space="720"/>
        </w:sectPr>
      </w:pPr>
    </w:p>
    <w:p w14:paraId="58F35F25" w14:textId="77777777" w:rsidR="006B326C" w:rsidRDefault="006B326C">
      <w:pPr>
        <w:spacing w:before="3"/>
        <w:rPr>
          <w:rFonts w:ascii="宋体" w:eastAsia="宋体" w:hAnsi="宋体" w:cs="宋体"/>
          <w:sz w:val="19"/>
          <w:szCs w:val="19"/>
          <w:lang w:eastAsia="zh-CN"/>
        </w:rPr>
      </w:pPr>
    </w:p>
    <w:p w14:paraId="0B95FB17" w14:textId="77777777" w:rsidR="006B326C" w:rsidRDefault="009B4794">
      <w:pPr>
        <w:spacing w:before="50"/>
        <w:ind w:left="132" w:right="8768"/>
        <w:rPr>
          <w:rFonts w:ascii="宋体" w:eastAsia="宋体" w:hAnsi="宋体" w:cs="宋体"/>
          <w:sz w:val="18"/>
          <w:szCs w:val="18"/>
          <w:lang w:eastAsia="zh-CN"/>
        </w:rPr>
      </w:pPr>
      <w:r>
        <w:rPr>
          <w:rFonts w:ascii="宋体" w:eastAsia="宋体" w:hAnsi="宋体" w:cs="宋体"/>
          <w:b/>
          <w:bCs/>
          <w:color w:val="244D74"/>
          <w:w w:val="105"/>
          <w:sz w:val="18"/>
          <w:szCs w:val="18"/>
          <w:lang w:eastAsia="zh-CN"/>
        </w:rPr>
        <w:t>遵约要素表</w:t>
      </w:r>
    </w:p>
    <w:p w14:paraId="13CE635F" w14:textId="77777777" w:rsidR="006B326C" w:rsidRDefault="006B326C">
      <w:pPr>
        <w:spacing w:before="5"/>
        <w:rPr>
          <w:rFonts w:ascii="宋体" w:eastAsia="宋体" w:hAnsi="宋体" w:cs="宋体"/>
          <w:b/>
          <w:bCs/>
          <w:sz w:val="9"/>
          <w:szCs w:val="9"/>
          <w:lang w:eastAsia="zh-CN"/>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433807F0" w14:textId="77777777">
        <w:trPr>
          <w:trHeight w:hRule="exact" w:val="400"/>
        </w:trPr>
        <w:tc>
          <w:tcPr>
            <w:tcW w:w="442" w:type="dxa"/>
            <w:vMerge w:val="restart"/>
            <w:tcBorders>
              <w:top w:val="single" w:sz="3" w:space="0" w:color="000000"/>
              <w:left w:val="single" w:sz="3" w:space="0" w:color="000000"/>
              <w:right w:val="single" w:sz="3" w:space="0" w:color="000000"/>
            </w:tcBorders>
            <w:shd w:val="clear" w:color="auto" w:fill="244D74"/>
          </w:tcPr>
          <w:p w14:paraId="6FC6E7F5" w14:textId="77777777" w:rsidR="006B326C" w:rsidRDefault="009B4794">
            <w:pPr>
              <w:pStyle w:val="TableParagraph"/>
              <w:spacing w:before="71"/>
              <w:ind w:left="55"/>
              <w:rPr>
                <w:rFonts w:ascii="宋体" w:eastAsia="宋体" w:hAnsi="宋体" w:cs="宋体"/>
                <w:sz w:val="15"/>
                <w:szCs w:val="15"/>
              </w:rPr>
            </w:pPr>
            <w:r>
              <w:rPr>
                <w:rFonts w:ascii="宋体"/>
                <w:b/>
                <w:color w:val="FFFFFF"/>
                <w:w w:val="105"/>
                <w:sz w:val="15"/>
              </w:rPr>
              <w:t>r#</w:t>
            </w:r>
          </w:p>
        </w:tc>
        <w:tc>
          <w:tcPr>
            <w:tcW w:w="1115" w:type="dxa"/>
            <w:vMerge w:val="restart"/>
            <w:tcBorders>
              <w:top w:val="single" w:sz="3" w:space="0" w:color="000000"/>
              <w:left w:val="single" w:sz="3" w:space="0" w:color="000000"/>
              <w:right w:val="single" w:sz="3" w:space="0" w:color="000000"/>
            </w:tcBorders>
            <w:shd w:val="clear" w:color="auto" w:fill="244D74"/>
          </w:tcPr>
          <w:p w14:paraId="3CBDA7E7" w14:textId="77777777" w:rsidR="006B326C" w:rsidRDefault="009B4794">
            <w:pPr>
              <w:pStyle w:val="TableParagraph"/>
              <w:spacing w:before="71"/>
              <w:ind w:left="128"/>
              <w:rPr>
                <w:rFonts w:ascii="宋体" w:eastAsia="宋体" w:hAnsi="宋体" w:cs="宋体"/>
                <w:sz w:val="15"/>
                <w:szCs w:val="15"/>
              </w:rPr>
            </w:pPr>
            <w:proofErr w:type="spellStart"/>
            <w:r>
              <w:rPr>
                <w:rFonts w:ascii="宋体" w:eastAsia="宋体" w:hAnsi="宋体" w:cs="宋体"/>
                <w:b/>
                <w:bCs/>
                <w:color w:val="FFFFFF"/>
                <w:w w:val="105"/>
                <w:sz w:val="15"/>
                <w:szCs w:val="15"/>
              </w:rPr>
              <w:t>时间地平线</w:t>
            </w:r>
            <w:proofErr w:type="spellEnd"/>
          </w:p>
        </w:tc>
        <w:tc>
          <w:tcPr>
            <w:tcW w:w="819" w:type="dxa"/>
            <w:vMerge w:val="restart"/>
            <w:tcBorders>
              <w:top w:val="single" w:sz="3" w:space="0" w:color="000000"/>
              <w:left w:val="single" w:sz="3" w:space="0" w:color="000000"/>
              <w:right w:val="single" w:sz="3" w:space="0" w:color="000000"/>
            </w:tcBorders>
            <w:shd w:val="clear" w:color="auto" w:fill="244D74"/>
          </w:tcPr>
          <w:p w14:paraId="52DF132C" w14:textId="77777777" w:rsidR="006B326C" w:rsidRDefault="009B4794">
            <w:pPr>
              <w:pStyle w:val="TableParagraph"/>
              <w:spacing w:before="71"/>
              <w:jc w:val="center"/>
              <w:rPr>
                <w:rFonts w:ascii="宋体" w:eastAsia="宋体" w:hAnsi="宋体" w:cs="宋体"/>
                <w:sz w:val="15"/>
                <w:szCs w:val="15"/>
              </w:rPr>
            </w:pPr>
            <w:proofErr w:type="spellStart"/>
            <w:r>
              <w:rPr>
                <w:rFonts w:ascii="宋体"/>
                <w:b/>
                <w:color w:val="FFFFFF"/>
                <w:w w:val="105"/>
                <w:sz w:val="15"/>
              </w:rPr>
              <w:t>vrf</w:t>
            </w:r>
            <w:proofErr w:type="spellEnd"/>
          </w:p>
        </w:tc>
        <w:tc>
          <w:tcPr>
            <w:tcW w:w="7646" w:type="dxa"/>
            <w:gridSpan w:val="4"/>
            <w:tcBorders>
              <w:top w:val="single" w:sz="3" w:space="0" w:color="000000"/>
              <w:left w:val="single" w:sz="3" w:space="0" w:color="000000"/>
              <w:bottom w:val="single" w:sz="3" w:space="0" w:color="000000"/>
              <w:right w:val="single" w:sz="3" w:space="0" w:color="000000"/>
            </w:tcBorders>
            <w:shd w:val="clear" w:color="auto" w:fill="244D74"/>
          </w:tcPr>
          <w:p w14:paraId="52EF590C" w14:textId="77777777" w:rsidR="006B326C" w:rsidRDefault="009B4794">
            <w:pPr>
              <w:pStyle w:val="TableParagraph"/>
              <w:spacing w:before="61"/>
              <w:ind w:left="1"/>
              <w:jc w:val="center"/>
              <w:rPr>
                <w:rFonts w:ascii="宋体" w:eastAsia="宋体" w:hAnsi="宋体" w:cs="宋体"/>
                <w:sz w:val="17"/>
                <w:szCs w:val="17"/>
              </w:rPr>
            </w:pPr>
            <w:proofErr w:type="spellStart"/>
            <w:r>
              <w:rPr>
                <w:rFonts w:ascii="宋体" w:eastAsia="宋体" w:hAnsi="宋体" w:cs="宋体"/>
                <w:b/>
                <w:bCs/>
                <w:color w:val="FFFFFF"/>
                <w:sz w:val="17"/>
                <w:szCs w:val="17"/>
              </w:rPr>
              <w:t>违规严重程度</w:t>
            </w:r>
            <w:proofErr w:type="spellEnd"/>
          </w:p>
        </w:tc>
      </w:tr>
      <w:tr w:rsidR="006B326C" w14:paraId="5E151D4E" w14:textId="77777777">
        <w:trPr>
          <w:trHeight w:hRule="exact" w:val="382"/>
        </w:trPr>
        <w:tc>
          <w:tcPr>
            <w:tcW w:w="442" w:type="dxa"/>
            <w:vMerge/>
            <w:tcBorders>
              <w:left w:val="single" w:sz="3" w:space="0" w:color="000000"/>
              <w:bottom w:val="single" w:sz="3" w:space="0" w:color="000000"/>
              <w:right w:val="single" w:sz="3" w:space="0" w:color="000000"/>
            </w:tcBorders>
            <w:shd w:val="clear" w:color="auto" w:fill="244D74"/>
          </w:tcPr>
          <w:p w14:paraId="57954F36" w14:textId="77777777" w:rsidR="006B326C" w:rsidRDefault="006B326C"/>
        </w:tc>
        <w:tc>
          <w:tcPr>
            <w:tcW w:w="1115" w:type="dxa"/>
            <w:vMerge/>
            <w:tcBorders>
              <w:left w:val="single" w:sz="3" w:space="0" w:color="000000"/>
              <w:bottom w:val="single" w:sz="3" w:space="0" w:color="000000"/>
              <w:right w:val="single" w:sz="3" w:space="0" w:color="000000"/>
            </w:tcBorders>
            <w:shd w:val="clear" w:color="auto" w:fill="244D74"/>
          </w:tcPr>
          <w:p w14:paraId="160CC055" w14:textId="77777777" w:rsidR="006B326C" w:rsidRDefault="006B326C"/>
        </w:tc>
        <w:tc>
          <w:tcPr>
            <w:tcW w:w="819" w:type="dxa"/>
            <w:vMerge/>
            <w:tcBorders>
              <w:left w:val="single" w:sz="3" w:space="0" w:color="000000"/>
              <w:bottom w:val="single" w:sz="3" w:space="0" w:color="000000"/>
              <w:right w:val="single" w:sz="3" w:space="0" w:color="000000"/>
            </w:tcBorders>
            <w:shd w:val="clear" w:color="auto" w:fill="244D74"/>
          </w:tcPr>
          <w:p w14:paraId="023B3E12"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35C8ED11" w14:textId="77777777" w:rsidR="006B326C" w:rsidRDefault="009B4794">
            <w:pPr>
              <w:pStyle w:val="TableParagraph"/>
              <w:spacing w:before="71"/>
              <w:ind w:left="622"/>
              <w:rPr>
                <w:rFonts w:ascii="宋体" w:eastAsia="宋体" w:hAnsi="宋体" w:cs="宋体"/>
                <w:sz w:val="15"/>
                <w:szCs w:val="15"/>
              </w:rPr>
            </w:pPr>
            <w:proofErr w:type="spellStart"/>
            <w:r>
              <w:rPr>
                <w:rFonts w:ascii="宋体" w:eastAsia="宋体" w:hAnsi="宋体" w:cs="宋体"/>
                <w:b/>
                <w:bCs/>
                <w:color w:val="FFFFFF"/>
                <w:w w:val="105"/>
                <w:sz w:val="15"/>
                <w:szCs w:val="15"/>
              </w:rPr>
              <w:t>较低的VSL</w:t>
            </w:r>
            <w:proofErr w:type="spellEnd"/>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783B6550" w14:textId="77777777" w:rsidR="006B326C" w:rsidRDefault="009B4794">
            <w:pPr>
              <w:pStyle w:val="TableParagraph"/>
              <w:spacing w:before="71"/>
              <w:ind w:left="496"/>
              <w:rPr>
                <w:rFonts w:ascii="宋体" w:eastAsia="宋体" w:hAnsi="宋体" w:cs="宋体"/>
                <w:sz w:val="15"/>
                <w:szCs w:val="15"/>
              </w:rPr>
            </w:pPr>
            <w:proofErr w:type="spellStart"/>
            <w:r>
              <w:rPr>
                <w:rFonts w:ascii="宋体" w:eastAsia="宋体" w:hAnsi="宋体" w:cs="宋体"/>
                <w:b/>
                <w:bCs/>
                <w:color w:val="FFFFFF"/>
                <w:w w:val="105"/>
                <w:sz w:val="15"/>
                <w:szCs w:val="15"/>
              </w:rPr>
              <w:t>中度VSL</w:t>
            </w:r>
            <w:proofErr w:type="spellEnd"/>
          </w:p>
        </w:tc>
        <w:tc>
          <w:tcPr>
            <w:tcW w:w="1912" w:type="dxa"/>
            <w:tcBorders>
              <w:top w:val="single" w:sz="3" w:space="0" w:color="000000"/>
              <w:left w:val="single" w:sz="3" w:space="0" w:color="000000"/>
              <w:bottom w:val="single" w:sz="3" w:space="0" w:color="000000"/>
              <w:right w:val="single" w:sz="3" w:space="0" w:color="000000"/>
            </w:tcBorders>
            <w:shd w:val="clear" w:color="auto" w:fill="5D85A9"/>
          </w:tcPr>
          <w:p w14:paraId="19AAB17D" w14:textId="77777777" w:rsidR="006B326C" w:rsidRDefault="009B4794">
            <w:pPr>
              <w:pStyle w:val="TableParagraph"/>
              <w:spacing w:before="71"/>
              <w:ind w:right="2"/>
              <w:jc w:val="center"/>
              <w:rPr>
                <w:rFonts w:ascii="宋体" w:eastAsia="宋体" w:hAnsi="宋体" w:cs="宋体"/>
                <w:sz w:val="15"/>
                <w:szCs w:val="15"/>
              </w:rPr>
            </w:pPr>
            <w:proofErr w:type="spellStart"/>
            <w:r>
              <w:rPr>
                <w:rFonts w:ascii="宋体" w:eastAsia="宋体" w:hAnsi="宋体" w:cs="宋体"/>
                <w:b/>
                <w:bCs/>
                <w:color w:val="FFFFFF"/>
                <w:w w:val="105"/>
                <w:sz w:val="15"/>
                <w:szCs w:val="15"/>
              </w:rPr>
              <w:t>高VSL</w:t>
            </w:r>
            <w:proofErr w:type="spellEnd"/>
          </w:p>
        </w:tc>
        <w:tc>
          <w:tcPr>
            <w:tcW w:w="1911" w:type="dxa"/>
            <w:tcBorders>
              <w:top w:val="single" w:sz="3" w:space="0" w:color="000000"/>
              <w:left w:val="single" w:sz="3" w:space="0" w:color="000000"/>
              <w:bottom w:val="single" w:sz="3" w:space="0" w:color="000000"/>
              <w:right w:val="single" w:sz="3" w:space="0" w:color="000000"/>
            </w:tcBorders>
            <w:shd w:val="clear" w:color="auto" w:fill="5D85A9"/>
          </w:tcPr>
          <w:p w14:paraId="4467D2F7" w14:textId="77777777" w:rsidR="006B326C" w:rsidRDefault="009B4794">
            <w:pPr>
              <w:pStyle w:val="TableParagraph"/>
              <w:spacing w:before="71"/>
              <w:ind w:left="599"/>
              <w:rPr>
                <w:rFonts w:ascii="宋体" w:eastAsia="宋体" w:hAnsi="宋体" w:cs="宋体"/>
                <w:sz w:val="15"/>
                <w:szCs w:val="15"/>
              </w:rPr>
            </w:pPr>
            <w:proofErr w:type="spellStart"/>
            <w:r>
              <w:rPr>
                <w:rFonts w:ascii="宋体" w:eastAsia="宋体" w:hAnsi="宋体" w:cs="宋体"/>
                <w:b/>
                <w:bCs/>
                <w:color w:val="FFFFFF"/>
                <w:w w:val="105"/>
                <w:sz w:val="15"/>
                <w:szCs w:val="15"/>
              </w:rPr>
              <w:t>严重的VSL</w:t>
            </w:r>
            <w:proofErr w:type="spellEnd"/>
          </w:p>
        </w:tc>
      </w:tr>
      <w:tr w:rsidR="006B326C" w14:paraId="58C6DCF1" w14:textId="77777777">
        <w:trPr>
          <w:trHeight w:hRule="exact" w:val="335"/>
        </w:trPr>
        <w:tc>
          <w:tcPr>
            <w:tcW w:w="442" w:type="dxa"/>
            <w:vMerge w:val="restart"/>
            <w:tcBorders>
              <w:top w:val="single" w:sz="3" w:space="0" w:color="000000"/>
              <w:left w:val="single" w:sz="3" w:space="0" w:color="000000"/>
              <w:right w:val="single" w:sz="3" w:space="0" w:color="000000"/>
            </w:tcBorders>
          </w:tcPr>
          <w:p w14:paraId="6B120F6D" w14:textId="77777777" w:rsidR="006B326C" w:rsidRDefault="009B4794">
            <w:pPr>
              <w:pStyle w:val="TableParagraph"/>
              <w:spacing w:before="61"/>
              <w:ind w:left="82"/>
              <w:rPr>
                <w:rFonts w:ascii="宋体" w:eastAsia="宋体" w:hAnsi="宋体" w:cs="宋体"/>
                <w:sz w:val="17"/>
                <w:szCs w:val="17"/>
              </w:rPr>
            </w:pPr>
            <w:r>
              <w:rPr>
                <w:rFonts w:ascii="宋体"/>
                <w:b/>
                <w:sz w:val="17"/>
              </w:rPr>
              <w:t>R1</w:t>
            </w:r>
          </w:p>
        </w:tc>
        <w:tc>
          <w:tcPr>
            <w:tcW w:w="1115" w:type="dxa"/>
            <w:vMerge w:val="restart"/>
            <w:tcBorders>
              <w:top w:val="single" w:sz="3" w:space="0" w:color="000000"/>
              <w:left w:val="single" w:sz="3" w:space="0" w:color="000000"/>
              <w:right w:val="single" w:sz="3" w:space="0" w:color="000000"/>
            </w:tcBorders>
          </w:tcPr>
          <w:p w14:paraId="2EE6BD7D" w14:textId="77777777" w:rsidR="006B326C" w:rsidRDefault="009B4794">
            <w:pPr>
              <w:pStyle w:val="TableParagraph"/>
              <w:spacing w:before="68"/>
              <w:ind w:left="82"/>
              <w:rPr>
                <w:rFonts w:ascii="宋体" w:eastAsia="宋体" w:hAnsi="宋体" w:cs="宋体"/>
                <w:sz w:val="18"/>
                <w:szCs w:val="18"/>
              </w:rPr>
            </w:pPr>
            <w:proofErr w:type="spellStart"/>
            <w:r>
              <w:rPr>
                <w:rFonts w:ascii="宋体" w:eastAsia="宋体" w:hAnsi="宋体" w:cs="宋体"/>
                <w:b/>
                <w:bCs/>
                <w:w w:val="105"/>
                <w:sz w:val="18"/>
                <w:szCs w:val="18"/>
              </w:rPr>
              <w:t>长期规划</w:t>
            </w:r>
            <w:proofErr w:type="spellEnd"/>
          </w:p>
        </w:tc>
        <w:tc>
          <w:tcPr>
            <w:tcW w:w="819" w:type="dxa"/>
            <w:vMerge w:val="restart"/>
            <w:tcBorders>
              <w:top w:val="single" w:sz="3" w:space="0" w:color="000000"/>
              <w:left w:val="single" w:sz="3" w:space="0" w:color="000000"/>
              <w:right w:val="single" w:sz="3" w:space="0" w:color="000000"/>
            </w:tcBorders>
          </w:tcPr>
          <w:p w14:paraId="650025AC" w14:textId="77777777" w:rsidR="006B326C" w:rsidRDefault="009B4794">
            <w:pPr>
              <w:pStyle w:val="TableParagraph"/>
              <w:spacing w:before="68"/>
              <w:ind w:left="81"/>
              <w:rPr>
                <w:rFonts w:ascii="宋体" w:eastAsia="宋体" w:hAnsi="宋体" w:cs="宋体"/>
                <w:sz w:val="18"/>
                <w:szCs w:val="18"/>
              </w:rPr>
            </w:pPr>
            <w:proofErr w:type="spellStart"/>
            <w:r>
              <w:rPr>
                <w:rFonts w:ascii="宋体" w:eastAsia="宋体" w:hAnsi="宋体" w:cs="宋体"/>
                <w:b/>
                <w:bCs/>
                <w:w w:val="105"/>
                <w:sz w:val="18"/>
                <w:szCs w:val="18"/>
              </w:rPr>
              <w:t>中等</w:t>
            </w:r>
            <w:proofErr w:type="spellEnd"/>
          </w:p>
        </w:tc>
        <w:tc>
          <w:tcPr>
            <w:tcW w:w="1912" w:type="dxa"/>
            <w:tcBorders>
              <w:top w:val="single" w:sz="3" w:space="0" w:color="000000"/>
              <w:left w:val="single" w:sz="3" w:space="0" w:color="000000"/>
              <w:bottom w:val="nil"/>
              <w:right w:val="single" w:sz="3" w:space="0" w:color="000000"/>
            </w:tcBorders>
          </w:tcPr>
          <w:p w14:paraId="51B21957" w14:textId="77777777" w:rsidR="006B326C" w:rsidRDefault="009B4794">
            <w:pPr>
              <w:pStyle w:val="TableParagraph"/>
              <w:spacing w:before="68"/>
              <w:ind w:left="80"/>
              <w:rPr>
                <w:rFonts w:ascii="宋体" w:eastAsia="宋体" w:hAnsi="宋体" w:cs="宋体"/>
                <w:sz w:val="18"/>
                <w:szCs w:val="18"/>
              </w:rPr>
            </w:pPr>
            <w:proofErr w:type="spellStart"/>
            <w:r>
              <w:rPr>
                <w:rFonts w:ascii="宋体" w:eastAsia="宋体" w:hAnsi="宋体" w:cs="宋体"/>
                <w:w w:val="105"/>
                <w:sz w:val="18"/>
                <w:szCs w:val="18"/>
              </w:rPr>
              <w:t>规划协调员记录并</w:t>
            </w:r>
            <w:proofErr w:type="spellEnd"/>
          </w:p>
        </w:tc>
        <w:tc>
          <w:tcPr>
            <w:tcW w:w="1912" w:type="dxa"/>
            <w:tcBorders>
              <w:top w:val="single" w:sz="3" w:space="0" w:color="000000"/>
              <w:left w:val="single" w:sz="3" w:space="0" w:color="000000"/>
              <w:bottom w:val="nil"/>
              <w:right w:val="single" w:sz="3" w:space="0" w:color="000000"/>
            </w:tcBorders>
          </w:tcPr>
          <w:p w14:paraId="388300FD" w14:textId="77777777" w:rsidR="006B326C" w:rsidRDefault="009B4794">
            <w:pPr>
              <w:pStyle w:val="TableParagraph"/>
              <w:spacing w:before="68"/>
              <w:ind w:left="79"/>
              <w:rPr>
                <w:rFonts w:ascii="宋体" w:eastAsia="宋体" w:hAnsi="宋体" w:cs="宋体"/>
                <w:sz w:val="18"/>
                <w:szCs w:val="18"/>
              </w:rPr>
            </w:pPr>
            <w:proofErr w:type="spellStart"/>
            <w:r>
              <w:rPr>
                <w:rFonts w:ascii="宋体" w:eastAsia="宋体" w:hAnsi="宋体" w:cs="宋体"/>
                <w:w w:val="105"/>
                <w:sz w:val="18"/>
                <w:szCs w:val="18"/>
              </w:rPr>
              <w:t>规划协调员记录并</w:t>
            </w:r>
            <w:proofErr w:type="spellEnd"/>
          </w:p>
        </w:tc>
        <w:tc>
          <w:tcPr>
            <w:tcW w:w="1912" w:type="dxa"/>
            <w:tcBorders>
              <w:top w:val="single" w:sz="3" w:space="0" w:color="000000"/>
              <w:left w:val="single" w:sz="3" w:space="0" w:color="000000"/>
              <w:bottom w:val="nil"/>
              <w:right w:val="single" w:sz="3" w:space="0" w:color="000000"/>
            </w:tcBorders>
          </w:tcPr>
          <w:p w14:paraId="14C9B059" w14:textId="77777777" w:rsidR="006B326C" w:rsidRDefault="009B4794">
            <w:pPr>
              <w:pStyle w:val="TableParagraph"/>
              <w:spacing w:before="68"/>
              <w:ind w:left="79"/>
              <w:rPr>
                <w:rFonts w:ascii="宋体" w:eastAsia="宋体" w:hAnsi="宋体" w:cs="宋体"/>
                <w:sz w:val="18"/>
                <w:szCs w:val="18"/>
              </w:rPr>
            </w:pPr>
            <w:proofErr w:type="spellStart"/>
            <w:r>
              <w:rPr>
                <w:rFonts w:ascii="宋体" w:eastAsia="宋体" w:hAnsi="宋体" w:cs="宋体"/>
                <w:w w:val="105"/>
                <w:sz w:val="18"/>
                <w:szCs w:val="18"/>
              </w:rPr>
              <w:t>规划协调员记录并</w:t>
            </w:r>
            <w:proofErr w:type="spellEnd"/>
          </w:p>
        </w:tc>
        <w:tc>
          <w:tcPr>
            <w:tcW w:w="1911" w:type="dxa"/>
            <w:tcBorders>
              <w:top w:val="single" w:sz="3" w:space="0" w:color="000000"/>
              <w:left w:val="single" w:sz="3" w:space="0" w:color="000000"/>
              <w:bottom w:val="nil"/>
              <w:right w:val="single" w:sz="3" w:space="0" w:color="000000"/>
            </w:tcBorders>
          </w:tcPr>
          <w:p w14:paraId="187EEFEC" w14:textId="77777777" w:rsidR="006B326C" w:rsidRDefault="009B4794">
            <w:pPr>
              <w:pStyle w:val="TableParagraph"/>
              <w:spacing w:before="68"/>
              <w:ind w:left="78"/>
              <w:rPr>
                <w:rFonts w:ascii="宋体" w:eastAsia="宋体" w:hAnsi="宋体" w:cs="宋体"/>
                <w:sz w:val="18"/>
                <w:szCs w:val="18"/>
              </w:rPr>
            </w:pPr>
            <w:proofErr w:type="spellStart"/>
            <w:r>
              <w:rPr>
                <w:rFonts w:ascii="宋体" w:eastAsia="宋体" w:hAnsi="宋体" w:cs="宋体"/>
                <w:w w:val="105"/>
                <w:sz w:val="18"/>
                <w:szCs w:val="18"/>
              </w:rPr>
              <w:t>规划协调员根本没</w:t>
            </w:r>
            <w:proofErr w:type="spellEnd"/>
          </w:p>
        </w:tc>
      </w:tr>
      <w:tr w:rsidR="006B326C" w14:paraId="3940D376" w14:textId="77777777">
        <w:trPr>
          <w:trHeight w:hRule="exact" w:val="240"/>
        </w:trPr>
        <w:tc>
          <w:tcPr>
            <w:tcW w:w="442" w:type="dxa"/>
            <w:vMerge/>
            <w:tcBorders>
              <w:left w:val="single" w:sz="3" w:space="0" w:color="000000"/>
              <w:right w:val="single" w:sz="3" w:space="0" w:color="000000"/>
            </w:tcBorders>
          </w:tcPr>
          <w:p w14:paraId="6016E9D5" w14:textId="77777777" w:rsidR="006B326C" w:rsidRDefault="006B326C"/>
        </w:tc>
        <w:tc>
          <w:tcPr>
            <w:tcW w:w="1115" w:type="dxa"/>
            <w:vMerge/>
            <w:tcBorders>
              <w:left w:val="single" w:sz="3" w:space="0" w:color="000000"/>
              <w:right w:val="single" w:sz="3" w:space="0" w:color="000000"/>
            </w:tcBorders>
          </w:tcPr>
          <w:p w14:paraId="6A1579E0" w14:textId="77777777" w:rsidR="006B326C" w:rsidRDefault="006B326C"/>
        </w:tc>
        <w:tc>
          <w:tcPr>
            <w:tcW w:w="819" w:type="dxa"/>
            <w:vMerge/>
            <w:tcBorders>
              <w:left w:val="single" w:sz="3" w:space="0" w:color="000000"/>
              <w:right w:val="single" w:sz="3" w:space="0" w:color="000000"/>
            </w:tcBorders>
          </w:tcPr>
          <w:p w14:paraId="54F17CFC" w14:textId="77777777" w:rsidR="006B326C" w:rsidRDefault="006B326C"/>
        </w:tc>
        <w:tc>
          <w:tcPr>
            <w:tcW w:w="1912" w:type="dxa"/>
            <w:tcBorders>
              <w:top w:val="nil"/>
              <w:left w:val="single" w:sz="3" w:space="0" w:color="000000"/>
              <w:bottom w:val="nil"/>
              <w:right w:val="single" w:sz="3" w:space="0" w:color="000000"/>
            </w:tcBorders>
          </w:tcPr>
          <w:p w14:paraId="4F54BDFE" w14:textId="77777777" w:rsidR="006B326C" w:rsidRDefault="009B4794">
            <w:pPr>
              <w:pStyle w:val="TableParagraph"/>
              <w:spacing w:line="212" w:lineRule="exact"/>
              <w:ind w:left="80"/>
              <w:rPr>
                <w:rFonts w:ascii="宋体" w:eastAsia="宋体" w:hAnsi="宋体" w:cs="宋体"/>
                <w:sz w:val="18"/>
                <w:szCs w:val="18"/>
              </w:rPr>
            </w:pPr>
            <w:proofErr w:type="spellStart"/>
            <w:r>
              <w:rPr>
                <w:rFonts w:ascii="宋体" w:eastAsia="宋体" w:hAnsi="宋体" w:cs="宋体"/>
                <w:w w:val="105"/>
                <w:sz w:val="18"/>
                <w:szCs w:val="18"/>
              </w:rPr>
              <w:t>实施了一个验证数</w:t>
            </w:r>
            <w:proofErr w:type="spellEnd"/>
          </w:p>
        </w:tc>
        <w:tc>
          <w:tcPr>
            <w:tcW w:w="1912" w:type="dxa"/>
            <w:tcBorders>
              <w:top w:val="nil"/>
              <w:left w:val="single" w:sz="3" w:space="0" w:color="000000"/>
              <w:bottom w:val="nil"/>
              <w:right w:val="single" w:sz="3" w:space="0" w:color="000000"/>
            </w:tcBorders>
          </w:tcPr>
          <w:p w14:paraId="01098914"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实施了一个验证数</w:t>
            </w:r>
            <w:proofErr w:type="spellEnd"/>
          </w:p>
        </w:tc>
        <w:tc>
          <w:tcPr>
            <w:tcW w:w="1912" w:type="dxa"/>
            <w:tcBorders>
              <w:top w:val="nil"/>
              <w:left w:val="single" w:sz="3" w:space="0" w:color="000000"/>
              <w:bottom w:val="nil"/>
              <w:right w:val="single" w:sz="3" w:space="0" w:color="000000"/>
            </w:tcBorders>
          </w:tcPr>
          <w:p w14:paraId="65DC6289" w14:textId="77777777" w:rsidR="006B326C" w:rsidRDefault="009B4794">
            <w:pPr>
              <w:pStyle w:val="TableParagraph"/>
              <w:spacing w:line="212" w:lineRule="exact"/>
              <w:ind w:left="79"/>
              <w:rPr>
                <w:rFonts w:ascii="宋体" w:eastAsia="宋体" w:hAnsi="宋体" w:cs="宋体"/>
                <w:sz w:val="18"/>
                <w:szCs w:val="18"/>
              </w:rPr>
            </w:pPr>
            <w:proofErr w:type="spellStart"/>
            <w:r>
              <w:rPr>
                <w:rFonts w:ascii="宋体" w:eastAsia="宋体" w:hAnsi="宋体" w:cs="宋体"/>
                <w:w w:val="105"/>
                <w:sz w:val="18"/>
                <w:szCs w:val="18"/>
              </w:rPr>
              <w:t>实施了一个验证数</w:t>
            </w:r>
            <w:proofErr w:type="spellEnd"/>
          </w:p>
        </w:tc>
        <w:tc>
          <w:tcPr>
            <w:tcW w:w="1911" w:type="dxa"/>
            <w:tcBorders>
              <w:top w:val="nil"/>
              <w:left w:val="single" w:sz="3" w:space="0" w:color="000000"/>
              <w:bottom w:val="nil"/>
              <w:right w:val="single" w:sz="3" w:space="0" w:color="000000"/>
            </w:tcBorders>
          </w:tcPr>
          <w:p w14:paraId="52BD0A4B" w14:textId="77777777" w:rsidR="006B326C" w:rsidRDefault="009B4794">
            <w:pPr>
              <w:pStyle w:val="TableParagraph"/>
              <w:spacing w:line="212" w:lineRule="exact"/>
              <w:ind w:left="78"/>
              <w:rPr>
                <w:rFonts w:ascii="宋体" w:eastAsia="宋体" w:hAnsi="宋体" w:cs="宋体"/>
                <w:sz w:val="18"/>
                <w:szCs w:val="18"/>
              </w:rPr>
            </w:pPr>
            <w:proofErr w:type="spellStart"/>
            <w:r>
              <w:rPr>
                <w:rFonts w:ascii="宋体" w:eastAsia="宋体" w:hAnsi="宋体" w:cs="宋体"/>
                <w:w w:val="105"/>
                <w:sz w:val="18"/>
                <w:szCs w:val="18"/>
              </w:rPr>
              <w:t>有验证程序，也没</w:t>
            </w:r>
            <w:proofErr w:type="spellEnd"/>
          </w:p>
        </w:tc>
      </w:tr>
      <w:tr w:rsidR="006B326C" w14:paraId="0E4BB419" w14:textId="77777777">
        <w:trPr>
          <w:trHeight w:hRule="exact" w:val="240"/>
        </w:trPr>
        <w:tc>
          <w:tcPr>
            <w:tcW w:w="442" w:type="dxa"/>
            <w:vMerge/>
            <w:tcBorders>
              <w:left w:val="single" w:sz="3" w:space="0" w:color="000000"/>
              <w:right w:val="single" w:sz="3" w:space="0" w:color="000000"/>
            </w:tcBorders>
          </w:tcPr>
          <w:p w14:paraId="06FD2525" w14:textId="77777777" w:rsidR="006B326C" w:rsidRDefault="006B326C"/>
        </w:tc>
        <w:tc>
          <w:tcPr>
            <w:tcW w:w="1115" w:type="dxa"/>
            <w:vMerge/>
            <w:tcBorders>
              <w:left w:val="single" w:sz="3" w:space="0" w:color="000000"/>
              <w:right w:val="single" w:sz="3" w:space="0" w:color="000000"/>
            </w:tcBorders>
          </w:tcPr>
          <w:p w14:paraId="3886B6A9" w14:textId="77777777" w:rsidR="006B326C" w:rsidRDefault="006B326C"/>
        </w:tc>
        <w:tc>
          <w:tcPr>
            <w:tcW w:w="819" w:type="dxa"/>
            <w:vMerge/>
            <w:tcBorders>
              <w:left w:val="single" w:sz="3" w:space="0" w:color="000000"/>
              <w:right w:val="single" w:sz="3" w:space="0" w:color="000000"/>
            </w:tcBorders>
          </w:tcPr>
          <w:p w14:paraId="231A5068" w14:textId="77777777" w:rsidR="006B326C" w:rsidRDefault="006B326C"/>
        </w:tc>
        <w:tc>
          <w:tcPr>
            <w:tcW w:w="1912" w:type="dxa"/>
            <w:tcBorders>
              <w:top w:val="nil"/>
              <w:left w:val="single" w:sz="3" w:space="0" w:color="000000"/>
              <w:bottom w:val="nil"/>
              <w:right w:val="single" w:sz="3" w:space="0" w:color="000000"/>
            </w:tcBorders>
          </w:tcPr>
          <w:p w14:paraId="438B658C"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据的过程，但没有</w:t>
            </w:r>
            <w:proofErr w:type="spellEnd"/>
          </w:p>
        </w:tc>
        <w:tc>
          <w:tcPr>
            <w:tcW w:w="1912" w:type="dxa"/>
            <w:tcBorders>
              <w:top w:val="nil"/>
              <w:left w:val="single" w:sz="3" w:space="0" w:color="000000"/>
              <w:bottom w:val="nil"/>
              <w:right w:val="single" w:sz="3" w:space="0" w:color="000000"/>
            </w:tcBorders>
          </w:tcPr>
          <w:p w14:paraId="55C37570"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据的过程，但没有</w:t>
            </w:r>
            <w:proofErr w:type="spellEnd"/>
          </w:p>
        </w:tc>
        <w:tc>
          <w:tcPr>
            <w:tcW w:w="1912" w:type="dxa"/>
            <w:tcBorders>
              <w:top w:val="nil"/>
              <w:left w:val="single" w:sz="3" w:space="0" w:color="000000"/>
              <w:bottom w:val="nil"/>
              <w:right w:val="single" w:sz="3" w:space="0" w:color="000000"/>
            </w:tcBorders>
          </w:tcPr>
          <w:p w14:paraId="467D31C3"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据的过程，但没有</w:t>
            </w:r>
            <w:proofErr w:type="spellEnd"/>
          </w:p>
        </w:tc>
        <w:tc>
          <w:tcPr>
            <w:tcW w:w="1911" w:type="dxa"/>
            <w:tcBorders>
              <w:top w:val="nil"/>
              <w:left w:val="single" w:sz="3" w:space="0" w:color="000000"/>
              <w:bottom w:val="nil"/>
              <w:right w:val="single" w:sz="3" w:space="0" w:color="000000"/>
            </w:tcBorders>
          </w:tcPr>
          <w:p w14:paraId="4BEAEB24"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有记录或执行要求</w:t>
            </w:r>
            <w:proofErr w:type="spellEnd"/>
          </w:p>
        </w:tc>
      </w:tr>
      <w:tr w:rsidR="006B326C" w14:paraId="3FF41160" w14:textId="77777777">
        <w:trPr>
          <w:trHeight w:hRule="exact" w:val="240"/>
        </w:trPr>
        <w:tc>
          <w:tcPr>
            <w:tcW w:w="442" w:type="dxa"/>
            <w:vMerge/>
            <w:tcBorders>
              <w:left w:val="single" w:sz="3" w:space="0" w:color="000000"/>
              <w:right w:val="single" w:sz="3" w:space="0" w:color="000000"/>
            </w:tcBorders>
          </w:tcPr>
          <w:p w14:paraId="0948EBC4" w14:textId="77777777" w:rsidR="006B326C" w:rsidRDefault="006B326C"/>
        </w:tc>
        <w:tc>
          <w:tcPr>
            <w:tcW w:w="1115" w:type="dxa"/>
            <w:vMerge/>
            <w:tcBorders>
              <w:left w:val="single" w:sz="3" w:space="0" w:color="000000"/>
              <w:right w:val="single" w:sz="3" w:space="0" w:color="000000"/>
            </w:tcBorders>
          </w:tcPr>
          <w:p w14:paraId="4D897905" w14:textId="77777777" w:rsidR="006B326C" w:rsidRDefault="006B326C"/>
        </w:tc>
        <w:tc>
          <w:tcPr>
            <w:tcW w:w="819" w:type="dxa"/>
            <w:vMerge/>
            <w:tcBorders>
              <w:left w:val="single" w:sz="3" w:space="0" w:color="000000"/>
              <w:right w:val="single" w:sz="3" w:space="0" w:color="000000"/>
            </w:tcBorders>
          </w:tcPr>
          <w:p w14:paraId="2DF4A536" w14:textId="77777777" w:rsidR="006B326C" w:rsidRDefault="006B326C"/>
        </w:tc>
        <w:tc>
          <w:tcPr>
            <w:tcW w:w="1912" w:type="dxa"/>
            <w:tcBorders>
              <w:top w:val="nil"/>
              <w:left w:val="single" w:sz="3" w:space="0" w:color="000000"/>
              <w:bottom w:val="nil"/>
              <w:right w:val="single" w:sz="3" w:space="0" w:color="000000"/>
            </w:tcBorders>
          </w:tcPr>
          <w:p w14:paraId="1D72CDC7" w14:textId="77777777" w:rsidR="006B326C" w:rsidRDefault="009B4794">
            <w:pPr>
              <w:pStyle w:val="TableParagraph"/>
              <w:spacing w:line="212" w:lineRule="exact"/>
              <w:ind w:left="80"/>
              <w:rPr>
                <w:rFonts w:ascii="宋体" w:eastAsia="宋体" w:hAnsi="宋体" w:cs="宋体"/>
                <w:sz w:val="18"/>
                <w:szCs w:val="18"/>
              </w:rPr>
            </w:pPr>
            <w:r>
              <w:rPr>
                <w:rFonts w:ascii="宋体" w:eastAsia="宋体" w:hAnsi="宋体" w:cs="宋体"/>
                <w:w w:val="105"/>
                <w:sz w:val="18"/>
                <w:szCs w:val="18"/>
              </w:rPr>
              <w:t>处理需求R1下的四</w:t>
            </w:r>
          </w:p>
        </w:tc>
        <w:tc>
          <w:tcPr>
            <w:tcW w:w="1912" w:type="dxa"/>
            <w:tcBorders>
              <w:top w:val="nil"/>
              <w:left w:val="single" w:sz="3" w:space="0" w:color="000000"/>
              <w:bottom w:val="nil"/>
              <w:right w:val="single" w:sz="3" w:space="0" w:color="000000"/>
            </w:tcBorders>
          </w:tcPr>
          <w:p w14:paraId="584D17DE"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处理需求R1下的四</w:t>
            </w:r>
          </w:p>
        </w:tc>
        <w:tc>
          <w:tcPr>
            <w:tcW w:w="1912" w:type="dxa"/>
            <w:tcBorders>
              <w:top w:val="nil"/>
              <w:left w:val="single" w:sz="3" w:space="0" w:color="000000"/>
              <w:bottom w:val="nil"/>
              <w:right w:val="single" w:sz="3" w:space="0" w:color="000000"/>
            </w:tcBorders>
          </w:tcPr>
          <w:p w14:paraId="209991EB" w14:textId="77777777" w:rsidR="006B326C" w:rsidRDefault="009B4794">
            <w:pPr>
              <w:pStyle w:val="TableParagraph"/>
              <w:spacing w:line="212" w:lineRule="exact"/>
              <w:ind w:left="79"/>
              <w:rPr>
                <w:rFonts w:ascii="宋体" w:eastAsia="宋体" w:hAnsi="宋体" w:cs="宋体"/>
                <w:sz w:val="18"/>
                <w:szCs w:val="18"/>
              </w:rPr>
            </w:pPr>
            <w:r>
              <w:rPr>
                <w:rFonts w:ascii="宋体" w:eastAsia="宋体" w:hAnsi="宋体" w:cs="宋体"/>
                <w:w w:val="105"/>
                <w:sz w:val="18"/>
                <w:szCs w:val="18"/>
              </w:rPr>
              <w:t>处理需求R1下的四</w:t>
            </w:r>
          </w:p>
        </w:tc>
        <w:tc>
          <w:tcPr>
            <w:tcW w:w="1911" w:type="dxa"/>
            <w:tcBorders>
              <w:top w:val="nil"/>
              <w:left w:val="single" w:sz="3" w:space="0" w:color="000000"/>
              <w:bottom w:val="nil"/>
              <w:right w:val="single" w:sz="3" w:space="0" w:color="000000"/>
            </w:tcBorders>
          </w:tcPr>
          <w:p w14:paraId="3E7F97EC" w14:textId="77777777" w:rsidR="006B326C" w:rsidRDefault="009B4794">
            <w:pPr>
              <w:pStyle w:val="TableParagraph"/>
              <w:spacing w:line="212" w:lineRule="exact"/>
              <w:ind w:left="78"/>
              <w:rPr>
                <w:rFonts w:ascii="宋体" w:eastAsia="宋体" w:hAnsi="宋体" w:cs="宋体"/>
                <w:sz w:val="18"/>
                <w:szCs w:val="18"/>
              </w:rPr>
            </w:pPr>
            <w:r>
              <w:rPr>
                <w:rFonts w:ascii="宋体" w:eastAsia="宋体" w:hAnsi="宋体" w:cs="宋体"/>
                <w:w w:val="105"/>
                <w:sz w:val="18"/>
                <w:szCs w:val="18"/>
              </w:rPr>
              <w:t>R1下的四个必要专</w:t>
            </w:r>
          </w:p>
        </w:tc>
      </w:tr>
      <w:tr w:rsidR="006B326C" w14:paraId="52831E1C" w14:textId="77777777">
        <w:trPr>
          <w:trHeight w:hRule="exact" w:val="241"/>
        </w:trPr>
        <w:tc>
          <w:tcPr>
            <w:tcW w:w="442" w:type="dxa"/>
            <w:vMerge/>
            <w:tcBorders>
              <w:left w:val="single" w:sz="3" w:space="0" w:color="000000"/>
              <w:right w:val="single" w:sz="3" w:space="0" w:color="000000"/>
            </w:tcBorders>
          </w:tcPr>
          <w:p w14:paraId="114B6526" w14:textId="77777777" w:rsidR="006B326C" w:rsidRDefault="006B326C"/>
        </w:tc>
        <w:tc>
          <w:tcPr>
            <w:tcW w:w="1115" w:type="dxa"/>
            <w:vMerge/>
            <w:tcBorders>
              <w:left w:val="single" w:sz="3" w:space="0" w:color="000000"/>
              <w:right w:val="single" w:sz="3" w:space="0" w:color="000000"/>
            </w:tcBorders>
          </w:tcPr>
          <w:p w14:paraId="14740B0B" w14:textId="77777777" w:rsidR="006B326C" w:rsidRDefault="006B326C"/>
        </w:tc>
        <w:tc>
          <w:tcPr>
            <w:tcW w:w="819" w:type="dxa"/>
            <w:vMerge/>
            <w:tcBorders>
              <w:left w:val="single" w:sz="3" w:space="0" w:color="000000"/>
              <w:right w:val="single" w:sz="3" w:space="0" w:color="000000"/>
            </w:tcBorders>
          </w:tcPr>
          <w:p w14:paraId="42D86D3A" w14:textId="77777777" w:rsidR="006B326C" w:rsidRDefault="006B326C"/>
        </w:tc>
        <w:tc>
          <w:tcPr>
            <w:tcW w:w="1912" w:type="dxa"/>
            <w:tcBorders>
              <w:top w:val="nil"/>
              <w:left w:val="single" w:sz="3" w:space="0" w:color="000000"/>
              <w:bottom w:val="nil"/>
              <w:right w:val="single" w:sz="3" w:space="0" w:color="000000"/>
            </w:tcBorders>
          </w:tcPr>
          <w:p w14:paraId="03E327CF" w14:textId="77777777" w:rsidR="006B326C" w:rsidRDefault="009B4794">
            <w:pPr>
              <w:pStyle w:val="TableParagraph"/>
              <w:spacing w:line="213" w:lineRule="exact"/>
              <w:ind w:left="80"/>
              <w:rPr>
                <w:rFonts w:ascii="宋体" w:eastAsia="宋体" w:hAnsi="宋体" w:cs="宋体"/>
                <w:sz w:val="18"/>
                <w:szCs w:val="18"/>
              </w:rPr>
            </w:pPr>
            <w:proofErr w:type="spellStart"/>
            <w:r>
              <w:rPr>
                <w:rFonts w:ascii="宋体" w:eastAsia="宋体" w:hAnsi="宋体" w:cs="宋体"/>
                <w:w w:val="105"/>
                <w:sz w:val="18"/>
                <w:szCs w:val="18"/>
              </w:rPr>
              <w:t>个必要主题之一</w:t>
            </w:r>
            <w:proofErr w:type="spellEnd"/>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14:paraId="3C7AEC98"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个必要主题中的两</w:t>
            </w:r>
            <w:proofErr w:type="spellEnd"/>
          </w:p>
        </w:tc>
        <w:tc>
          <w:tcPr>
            <w:tcW w:w="1912" w:type="dxa"/>
            <w:tcBorders>
              <w:top w:val="nil"/>
              <w:left w:val="single" w:sz="3" w:space="0" w:color="000000"/>
              <w:bottom w:val="nil"/>
              <w:right w:val="single" w:sz="3" w:space="0" w:color="000000"/>
            </w:tcBorders>
          </w:tcPr>
          <w:p w14:paraId="52D34621" w14:textId="77777777" w:rsidR="006B326C" w:rsidRDefault="009B4794">
            <w:pPr>
              <w:pStyle w:val="TableParagraph"/>
              <w:spacing w:line="213" w:lineRule="exact"/>
              <w:ind w:left="79"/>
              <w:rPr>
                <w:rFonts w:ascii="宋体" w:eastAsia="宋体" w:hAnsi="宋体" w:cs="宋体"/>
                <w:sz w:val="18"/>
                <w:szCs w:val="18"/>
              </w:rPr>
            </w:pPr>
            <w:proofErr w:type="spellStart"/>
            <w:r>
              <w:rPr>
                <w:rFonts w:ascii="宋体" w:eastAsia="宋体" w:hAnsi="宋体" w:cs="宋体"/>
                <w:w w:val="105"/>
                <w:sz w:val="18"/>
                <w:szCs w:val="18"/>
              </w:rPr>
              <w:t>个必要主题中的三</w:t>
            </w:r>
            <w:proofErr w:type="spellEnd"/>
          </w:p>
        </w:tc>
        <w:tc>
          <w:tcPr>
            <w:tcW w:w="1911" w:type="dxa"/>
            <w:tcBorders>
              <w:top w:val="nil"/>
              <w:left w:val="single" w:sz="3" w:space="0" w:color="000000"/>
              <w:bottom w:val="nil"/>
              <w:right w:val="single" w:sz="3" w:space="0" w:color="000000"/>
            </w:tcBorders>
          </w:tcPr>
          <w:p w14:paraId="0E3641B3" w14:textId="77777777" w:rsidR="006B326C" w:rsidRDefault="009B4794">
            <w:pPr>
              <w:pStyle w:val="TableParagraph"/>
              <w:spacing w:line="213" w:lineRule="exact"/>
              <w:ind w:left="78"/>
              <w:rPr>
                <w:rFonts w:ascii="宋体" w:eastAsia="宋体" w:hAnsi="宋体" w:cs="宋体"/>
                <w:sz w:val="18"/>
                <w:szCs w:val="18"/>
              </w:rPr>
            </w:pPr>
            <w:proofErr w:type="spellStart"/>
            <w:r>
              <w:rPr>
                <w:rFonts w:ascii="宋体" w:eastAsia="宋体" w:hAnsi="宋体" w:cs="宋体"/>
                <w:w w:val="105"/>
                <w:sz w:val="18"/>
                <w:szCs w:val="18"/>
              </w:rPr>
              <w:t>题中的任何一个</w:t>
            </w:r>
            <w:proofErr w:type="spellEnd"/>
            <w:r>
              <w:rPr>
                <w:rFonts w:ascii="宋体" w:eastAsia="宋体" w:hAnsi="宋体" w:cs="宋体"/>
                <w:w w:val="105"/>
                <w:sz w:val="18"/>
                <w:szCs w:val="18"/>
              </w:rPr>
              <w:t>；</w:t>
            </w:r>
          </w:p>
        </w:tc>
      </w:tr>
      <w:tr w:rsidR="006B326C" w14:paraId="15314F1D" w14:textId="77777777">
        <w:trPr>
          <w:trHeight w:hRule="exact" w:val="744"/>
        </w:trPr>
        <w:tc>
          <w:tcPr>
            <w:tcW w:w="442" w:type="dxa"/>
            <w:vMerge/>
            <w:tcBorders>
              <w:left w:val="single" w:sz="3" w:space="0" w:color="000000"/>
              <w:right w:val="single" w:sz="3" w:space="0" w:color="000000"/>
            </w:tcBorders>
          </w:tcPr>
          <w:p w14:paraId="0B26E6DA" w14:textId="77777777" w:rsidR="006B326C" w:rsidRDefault="006B326C"/>
        </w:tc>
        <w:tc>
          <w:tcPr>
            <w:tcW w:w="1115" w:type="dxa"/>
            <w:vMerge/>
            <w:tcBorders>
              <w:left w:val="single" w:sz="3" w:space="0" w:color="000000"/>
              <w:right w:val="single" w:sz="3" w:space="0" w:color="000000"/>
            </w:tcBorders>
          </w:tcPr>
          <w:p w14:paraId="6E72E207" w14:textId="77777777" w:rsidR="006B326C" w:rsidRDefault="006B326C"/>
        </w:tc>
        <w:tc>
          <w:tcPr>
            <w:tcW w:w="819" w:type="dxa"/>
            <w:vMerge/>
            <w:tcBorders>
              <w:left w:val="single" w:sz="3" w:space="0" w:color="000000"/>
              <w:right w:val="single" w:sz="3" w:space="0" w:color="000000"/>
            </w:tcBorders>
          </w:tcPr>
          <w:p w14:paraId="48562685" w14:textId="77777777" w:rsidR="006B326C" w:rsidRDefault="006B326C"/>
        </w:tc>
        <w:tc>
          <w:tcPr>
            <w:tcW w:w="1912" w:type="dxa"/>
            <w:tcBorders>
              <w:top w:val="nil"/>
              <w:left w:val="single" w:sz="3" w:space="0" w:color="000000"/>
              <w:bottom w:val="nil"/>
              <w:right w:val="single" w:sz="3" w:space="0" w:color="000000"/>
            </w:tcBorders>
          </w:tcPr>
          <w:p w14:paraId="2C109F73" w14:textId="77777777" w:rsidR="006B326C" w:rsidRDefault="006B326C"/>
        </w:tc>
        <w:tc>
          <w:tcPr>
            <w:tcW w:w="1912" w:type="dxa"/>
            <w:tcBorders>
              <w:top w:val="nil"/>
              <w:left w:val="single" w:sz="3" w:space="0" w:color="000000"/>
              <w:bottom w:val="nil"/>
              <w:right w:val="single" w:sz="3" w:space="0" w:color="000000"/>
            </w:tcBorders>
          </w:tcPr>
          <w:p w14:paraId="14C1BE2B"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个；</w:t>
            </w:r>
          </w:p>
        </w:tc>
        <w:tc>
          <w:tcPr>
            <w:tcW w:w="1912" w:type="dxa"/>
            <w:tcBorders>
              <w:top w:val="nil"/>
              <w:left w:val="single" w:sz="3" w:space="0" w:color="000000"/>
              <w:bottom w:val="nil"/>
              <w:right w:val="single" w:sz="3" w:space="0" w:color="000000"/>
            </w:tcBorders>
          </w:tcPr>
          <w:p w14:paraId="67A944B8" w14:textId="77777777" w:rsidR="006B326C" w:rsidRDefault="009B4794">
            <w:pPr>
              <w:pStyle w:val="TableParagraph"/>
              <w:spacing w:line="213" w:lineRule="exact"/>
              <w:ind w:left="79"/>
              <w:rPr>
                <w:rFonts w:ascii="宋体" w:eastAsia="宋体" w:hAnsi="宋体" w:cs="宋体"/>
                <w:sz w:val="18"/>
                <w:szCs w:val="18"/>
              </w:rPr>
            </w:pPr>
            <w:r>
              <w:rPr>
                <w:rFonts w:ascii="宋体" w:eastAsia="宋体" w:hAnsi="宋体" w:cs="宋体"/>
                <w:w w:val="105"/>
                <w:sz w:val="18"/>
                <w:szCs w:val="18"/>
              </w:rPr>
              <w:t>个；</w:t>
            </w:r>
          </w:p>
        </w:tc>
        <w:tc>
          <w:tcPr>
            <w:tcW w:w="1911" w:type="dxa"/>
            <w:tcBorders>
              <w:top w:val="nil"/>
              <w:left w:val="single" w:sz="3" w:space="0" w:color="000000"/>
              <w:bottom w:val="nil"/>
              <w:right w:val="single" w:sz="3" w:space="0" w:color="000000"/>
            </w:tcBorders>
          </w:tcPr>
          <w:p w14:paraId="63BE4386" w14:textId="77777777" w:rsidR="006B326C" w:rsidRDefault="009B4794">
            <w:pPr>
              <w:pStyle w:val="TableParagraph"/>
              <w:spacing w:before="70"/>
              <w:ind w:left="78"/>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r>
      <w:tr w:rsidR="006B326C" w14:paraId="47F940BD" w14:textId="77777777">
        <w:trPr>
          <w:trHeight w:hRule="exact" w:val="738"/>
        </w:trPr>
        <w:tc>
          <w:tcPr>
            <w:tcW w:w="442" w:type="dxa"/>
            <w:vMerge/>
            <w:tcBorders>
              <w:left w:val="single" w:sz="3" w:space="0" w:color="000000"/>
              <w:right w:val="single" w:sz="3" w:space="0" w:color="000000"/>
            </w:tcBorders>
          </w:tcPr>
          <w:p w14:paraId="1FB4C070" w14:textId="77777777" w:rsidR="006B326C" w:rsidRDefault="006B326C"/>
        </w:tc>
        <w:tc>
          <w:tcPr>
            <w:tcW w:w="1115" w:type="dxa"/>
            <w:vMerge/>
            <w:tcBorders>
              <w:left w:val="single" w:sz="3" w:space="0" w:color="000000"/>
              <w:right w:val="single" w:sz="3" w:space="0" w:color="000000"/>
            </w:tcBorders>
          </w:tcPr>
          <w:p w14:paraId="7447454D" w14:textId="77777777" w:rsidR="006B326C" w:rsidRDefault="006B326C"/>
        </w:tc>
        <w:tc>
          <w:tcPr>
            <w:tcW w:w="819" w:type="dxa"/>
            <w:vMerge/>
            <w:tcBorders>
              <w:left w:val="single" w:sz="3" w:space="0" w:color="000000"/>
              <w:right w:val="single" w:sz="3" w:space="0" w:color="000000"/>
            </w:tcBorders>
          </w:tcPr>
          <w:p w14:paraId="6D3A9926" w14:textId="77777777" w:rsidR="006B326C" w:rsidRDefault="006B326C"/>
        </w:tc>
        <w:tc>
          <w:tcPr>
            <w:tcW w:w="1912" w:type="dxa"/>
            <w:tcBorders>
              <w:top w:val="nil"/>
              <w:left w:val="single" w:sz="3" w:space="0" w:color="000000"/>
              <w:bottom w:val="nil"/>
              <w:right w:val="single" w:sz="3" w:space="0" w:color="000000"/>
            </w:tcBorders>
          </w:tcPr>
          <w:p w14:paraId="7C124282" w14:textId="77777777" w:rsidR="006B326C" w:rsidRDefault="006B326C">
            <w:pPr>
              <w:pStyle w:val="TableParagraph"/>
              <w:rPr>
                <w:rFonts w:ascii="宋体" w:eastAsia="宋体" w:hAnsi="宋体" w:cs="宋体"/>
                <w:b/>
                <w:bCs/>
                <w:sz w:val="18"/>
                <w:szCs w:val="18"/>
              </w:rPr>
            </w:pPr>
          </w:p>
          <w:p w14:paraId="638E713B" w14:textId="77777777" w:rsidR="006B326C" w:rsidRDefault="009B4794">
            <w:pPr>
              <w:pStyle w:val="TableParagraph"/>
              <w:spacing w:before="152"/>
              <w:ind w:left="80"/>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6A9AD5F3" w14:textId="77777777" w:rsidR="006B326C" w:rsidRDefault="006B326C">
            <w:pPr>
              <w:pStyle w:val="TableParagraph"/>
              <w:rPr>
                <w:rFonts w:ascii="宋体" w:eastAsia="宋体" w:hAnsi="宋体" w:cs="宋体"/>
                <w:b/>
                <w:bCs/>
                <w:sz w:val="18"/>
                <w:szCs w:val="18"/>
              </w:rPr>
            </w:pPr>
          </w:p>
          <w:p w14:paraId="510EAC3C" w14:textId="77777777" w:rsidR="006B326C" w:rsidRDefault="009B4794">
            <w:pPr>
              <w:pStyle w:val="TableParagraph"/>
              <w:spacing w:before="152"/>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2" w:type="dxa"/>
            <w:tcBorders>
              <w:top w:val="nil"/>
              <w:left w:val="single" w:sz="3" w:space="0" w:color="000000"/>
              <w:bottom w:val="nil"/>
              <w:right w:val="single" w:sz="3" w:space="0" w:color="000000"/>
            </w:tcBorders>
          </w:tcPr>
          <w:p w14:paraId="3AF25549" w14:textId="77777777" w:rsidR="006B326C" w:rsidRDefault="006B326C">
            <w:pPr>
              <w:pStyle w:val="TableParagraph"/>
              <w:rPr>
                <w:rFonts w:ascii="宋体" w:eastAsia="宋体" w:hAnsi="宋体" w:cs="宋体"/>
                <w:b/>
                <w:bCs/>
                <w:sz w:val="18"/>
                <w:szCs w:val="18"/>
              </w:rPr>
            </w:pPr>
          </w:p>
          <w:p w14:paraId="7DBEA30A" w14:textId="77777777" w:rsidR="006B326C" w:rsidRDefault="009B4794">
            <w:pPr>
              <w:pStyle w:val="TableParagraph"/>
              <w:spacing w:before="152"/>
              <w:ind w:left="79"/>
              <w:rPr>
                <w:rFonts w:ascii="宋体" w:eastAsia="宋体" w:hAnsi="宋体" w:cs="宋体"/>
                <w:sz w:val="18"/>
                <w:szCs w:val="18"/>
              </w:rPr>
            </w:pPr>
            <w:proofErr w:type="spellStart"/>
            <w:r>
              <w:rPr>
                <w:rFonts w:ascii="宋体" w:eastAsia="宋体" w:hAnsi="宋体" w:cs="宋体"/>
                <w:w w:val="105"/>
                <w:sz w:val="18"/>
                <w:szCs w:val="18"/>
              </w:rPr>
              <w:t>或者</w:t>
            </w:r>
            <w:proofErr w:type="spellEnd"/>
          </w:p>
        </w:tc>
        <w:tc>
          <w:tcPr>
            <w:tcW w:w="1911" w:type="dxa"/>
            <w:tcBorders>
              <w:top w:val="nil"/>
              <w:left w:val="single" w:sz="3" w:space="0" w:color="000000"/>
              <w:bottom w:val="nil"/>
              <w:right w:val="single" w:sz="3" w:space="0" w:color="000000"/>
            </w:tcBorders>
          </w:tcPr>
          <w:p w14:paraId="1581A874" w14:textId="77777777" w:rsidR="006B326C" w:rsidRDefault="006B326C">
            <w:pPr>
              <w:pStyle w:val="TableParagraph"/>
              <w:rPr>
                <w:rFonts w:ascii="宋体" w:eastAsia="宋体" w:hAnsi="宋体" w:cs="宋体"/>
                <w:b/>
                <w:bCs/>
                <w:sz w:val="18"/>
                <w:szCs w:val="18"/>
              </w:rPr>
            </w:pPr>
          </w:p>
          <w:p w14:paraId="2A281A52" w14:textId="77777777" w:rsidR="006B326C" w:rsidRDefault="006B326C">
            <w:pPr>
              <w:pStyle w:val="TableParagraph"/>
              <w:spacing w:before="11"/>
              <w:rPr>
                <w:rFonts w:ascii="宋体" w:eastAsia="宋体" w:hAnsi="宋体" w:cs="宋体"/>
                <w:b/>
                <w:bCs/>
                <w:sz w:val="18"/>
                <w:szCs w:val="18"/>
              </w:rPr>
            </w:pPr>
          </w:p>
          <w:p w14:paraId="5F868DC2" w14:textId="77777777" w:rsidR="006B326C" w:rsidRDefault="009B4794">
            <w:pPr>
              <w:pStyle w:val="TableParagraph"/>
              <w:ind w:left="78"/>
              <w:rPr>
                <w:rFonts w:ascii="宋体" w:eastAsia="宋体" w:hAnsi="宋体" w:cs="宋体"/>
                <w:sz w:val="18"/>
                <w:szCs w:val="18"/>
              </w:rPr>
            </w:pPr>
            <w:r>
              <w:rPr>
                <w:rFonts w:ascii="宋体" w:eastAsia="宋体" w:hAnsi="宋体" w:cs="宋体"/>
                <w:w w:val="105"/>
                <w:sz w:val="18"/>
                <w:szCs w:val="18"/>
              </w:rPr>
              <w:t>在36个日历月内，</w:t>
            </w:r>
          </w:p>
        </w:tc>
      </w:tr>
      <w:tr w:rsidR="006B326C" w14:paraId="06311E60" w14:textId="77777777">
        <w:trPr>
          <w:trHeight w:hRule="exact" w:val="239"/>
        </w:trPr>
        <w:tc>
          <w:tcPr>
            <w:tcW w:w="442" w:type="dxa"/>
            <w:vMerge/>
            <w:tcBorders>
              <w:left w:val="single" w:sz="3" w:space="0" w:color="000000"/>
              <w:right w:val="single" w:sz="3" w:space="0" w:color="000000"/>
            </w:tcBorders>
          </w:tcPr>
          <w:p w14:paraId="403576C4" w14:textId="77777777" w:rsidR="006B326C" w:rsidRDefault="006B326C"/>
        </w:tc>
        <w:tc>
          <w:tcPr>
            <w:tcW w:w="1115" w:type="dxa"/>
            <w:vMerge/>
            <w:tcBorders>
              <w:left w:val="single" w:sz="3" w:space="0" w:color="000000"/>
              <w:right w:val="single" w:sz="3" w:space="0" w:color="000000"/>
            </w:tcBorders>
          </w:tcPr>
          <w:p w14:paraId="5E1A0A74" w14:textId="77777777" w:rsidR="006B326C" w:rsidRDefault="006B326C"/>
        </w:tc>
        <w:tc>
          <w:tcPr>
            <w:tcW w:w="819" w:type="dxa"/>
            <w:vMerge/>
            <w:tcBorders>
              <w:left w:val="single" w:sz="3" w:space="0" w:color="000000"/>
              <w:right w:val="single" w:sz="3" w:space="0" w:color="000000"/>
            </w:tcBorders>
          </w:tcPr>
          <w:p w14:paraId="280FE865" w14:textId="77777777" w:rsidR="006B326C" w:rsidRDefault="006B326C"/>
        </w:tc>
        <w:tc>
          <w:tcPr>
            <w:tcW w:w="1912" w:type="dxa"/>
            <w:tcBorders>
              <w:top w:val="nil"/>
              <w:left w:val="single" w:sz="3" w:space="0" w:color="000000"/>
              <w:bottom w:val="nil"/>
              <w:right w:val="single" w:sz="3" w:space="0" w:color="000000"/>
            </w:tcBorders>
          </w:tcPr>
          <w:p w14:paraId="055345E2"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规划协调员在24个日</w:t>
            </w:r>
          </w:p>
        </w:tc>
        <w:tc>
          <w:tcPr>
            <w:tcW w:w="1912" w:type="dxa"/>
            <w:tcBorders>
              <w:top w:val="nil"/>
              <w:left w:val="single" w:sz="3" w:space="0" w:color="000000"/>
              <w:bottom w:val="nil"/>
              <w:right w:val="single" w:sz="3" w:space="0" w:color="000000"/>
            </w:tcBorders>
          </w:tcPr>
          <w:p w14:paraId="66ACA4C0"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规划协调员在24个日</w:t>
            </w:r>
          </w:p>
        </w:tc>
        <w:tc>
          <w:tcPr>
            <w:tcW w:w="1912" w:type="dxa"/>
            <w:tcBorders>
              <w:top w:val="nil"/>
              <w:left w:val="single" w:sz="3" w:space="0" w:color="000000"/>
              <w:bottom w:val="nil"/>
              <w:right w:val="single" w:sz="3" w:space="0" w:color="000000"/>
            </w:tcBorders>
          </w:tcPr>
          <w:p w14:paraId="083935B1"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规划协调员在24个日</w:t>
            </w:r>
          </w:p>
        </w:tc>
        <w:tc>
          <w:tcPr>
            <w:tcW w:w="1911" w:type="dxa"/>
            <w:tcBorders>
              <w:top w:val="nil"/>
              <w:left w:val="single" w:sz="3" w:space="0" w:color="000000"/>
              <w:bottom w:val="nil"/>
              <w:right w:val="single" w:sz="3" w:space="0" w:color="000000"/>
            </w:tcBorders>
          </w:tcPr>
          <w:p w14:paraId="15CD75E9" w14:textId="77777777" w:rsidR="006B326C" w:rsidRDefault="009B4794">
            <w:pPr>
              <w:pStyle w:val="TableParagraph"/>
              <w:spacing w:line="219" w:lineRule="exact"/>
              <w:ind w:left="78"/>
              <w:rPr>
                <w:rFonts w:ascii="宋体" w:eastAsia="宋体" w:hAnsi="宋体" w:cs="宋体"/>
                <w:sz w:val="18"/>
                <w:szCs w:val="18"/>
              </w:rPr>
            </w:pPr>
            <w:proofErr w:type="spellStart"/>
            <w:r>
              <w:rPr>
                <w:rFonts w:ascii="宋体" w:eastAsia="宋体" w:hAnsi="宋体" w:cs="宋体"/>
                <w:w w:val="105"/>
                <w:sz w:val="18"/>
                <w:szCs w:val="18"/>
              </w:rPr>
              <w:t>规划协调员没有按</w:t>
            </w:r>
            <w:proofErr w:type="spellEnd"/>
          </w:p>
        </w:tc>
      </w:tr>
      <w:tr w:rsidR="006B326C" w14:paraId="719933AD" w14:textId="77777777">
        <w:trPr>
          <w:trHeight w:hRule="exact" w:val="241"/>
        </w:trPr>
        <w:tc>
          <w:tcPr>
            <w:tcW w:w="442" w:type="dxa"/>
            <w:vMerge/>
            <w:tcBorders>
              <w:left w:val="single" w:sz="3" w:space="0" w:color="000000"/>
              <w:right w:val="single" w:sz="3" w:space="0" w:color="000000"/>
            </w:tcBorders>
          </w:tcPr>
          <w:p w14:paraId="2566FB3B" w14:textId="77777777" w:rsidR="006B326C" w:rsidRDefault="006B326C"/>
        </w:tc>
        <w:tc>
          <w:tcPr>
            <w:tcW w:w="1115" w:type="dxa"/>
            <w:vMerge/>
            <w:tcBorders>
              <w:left w:val="single" w:sz="3" w:space="0" w:color="000000"/>
              <w:right w:val="single" w:sz="3" w:space="0" w:color="000000"/>
            </w:tcBorders>
          </w:tcPr>
          <w:p w14:paraId="7AC0BC4E" w14:textId="77777777" w:rsidR="006B326C" w:rsidRDefault="006B326C"/>
        </w:tc>
        <w:tc>
          <w:tcPr>
            <w:tcW w:w="819" w:type="dxa"/>
            <w:vMerge/>
            <w:tcBorders>
              <w:left w:val="single" w:sz="3" w:space="0" w:color="000000"/>
              <w:right w:val="single" w:sz="3" w:space="0" w:color="000000"/>
            </w:tcBorders>
          </w:tcPr>
          <w:p w14:paraId="4F04ED2D" w14:textId="77777777" w:rsidR="006B326C" w:rsidRDefault="006B326C"/>
        </w:tc>
        <w:tc>
          <w:tcPr>
            <w:tcW w:w="1912" w:type="dxa"/>
            <w:tcBorders>
              <w:top w:val="nil"/>
              <w:left w:val="single" w:sz="3" w:space="0" w:color="000000"/>
              <w:bottom w:val="nil"/>
              <w:right w:val="single" w:sz="3" w:space="0" w:color="000000"/>
            </w:tcBorders>
          </w:tcPr>
          <w:p w14:paraId="0B0BC678"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历月内没有按照第</w:t>
            </w:r>
            <w:proofErr w:type="spellEnd"/>
          </w:p>
        </w:tc>
        <w:tc>
          <w:tcPr>
            <w:tcW w:w="1912" w:type="dxa"/>
            <w:tcBorders>
              <w:top w:val="nil"/>
              <w:left w:val="single" w:sz="3" w:space="0" w:color="000000"/>
              <w:bottom w:val="nil"/>
              <w:right w:val="single" w:sz="3" w:space="0" w:color="000000"/>
            </w:tcBorders>
          </w:tcPr>
          <w:p w14:paraId="5DC9AB61"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历月内没有按照第</w:t>
            </w:r>
            <w:proofErr w:type="spellEnd"/>
          </w:p>
        </w:tc>
        <w:tc>
          <w:tcPr>
            <w:tcW w:w="1912" w:type="dxa"/>
            <w:tcBorders>
              <w:top w:val="nil"/>
              <w:left w:val="single" w:sz="3" w:space="0" w:color="000000"/>
              <w:bottom w:val="nil"/>
              <w:right w:val="single" w:sz="3" w:space="0" w:color="000000"/>
            </w:tcBorders>
          </w:tcPr>
          <w:p w14:paraId="1CC09483"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历月内没有按照第</w:t>
            </w:r>
            <w:proofErr w:type="spellEnd"/>
          </w:p>
        </w:tc>
        <w:tc>
          <w:tcPr>
            <w:tcW w:w="1911" w:type="dxa"/>
            <w:tcBorders>
              <w:top w:val="nil"/>
              <w:left w:val="single" w:sz="3" w:space="0" w:color="000000"/>
              <w:bottom w:val="nil"/>
              <w:right w:val="single" w:sz="3" w:space="0" w:color="000000"/>
            </w:tcBorders>
          </w:tcPr>
          <w:p w14:paraId="230E2B20" w14:textId="77777777" w:rsidR="006B326C" w:rsidRDefault="009B4794">
            <w:pPr>
              <w:pStyle w:val="TableParagraph"/>
              <w:spacing w:line="221" w:lineRule="exact"/>
              <w:ind w:left="78"/>
              <w:rPr>
                <w:rFonts w:ascii="宋体" w:eastAsia="宋体" w:hAnsi="宋体" w:cs="宋体"/>
                <w:sz w:val="18"/>
                <w:szCs w:val="18"/>
              </w:rPr>
            </w:pPr>
            <w:r>
              <w:rPr>
                <w:rFonts w:ascii="宋体" w:eastAsia="宋体" w:hAnsi="宋体" w:cs="宋体"/>
                <w:w w:val="105"/>
                <w:sz w:val="18"/>
                <w:szCs w:val="18"/>
              </w:rPr>
              <w:t>照第1.1部分的要</w:t>
            </w:r>
          </w:p>
        </w:tc>
      </w:tr>
      <w:tr w:rsidR="006B326C" w14:paraId="0FBEF911" w14:textId="77777777">
        <w:trPr>
          <w:trHeight w:hRule="exact" w:val="241"/>
        </w:trPr>
        <w:tc>
          <w:tcPr>
            <w:tcW w:w="442" w:type="dxa"/>
            <w:vMerge/>
            <w:tcBorders>
              <w:left w:val="single" w:sz="3" w:space="0" w:color="000000"/>
              <w:right w:val="single" w:sz="3" w:space="0" w:color="000000"/>
            </w:tcBorders>
          </w:tcPr>
          <w:p w14:paraId="1D6077E0" w14:textId="77777777" w:rsidR="006B326C" w:rsidRDefault="006B326C"/>
        </w:tc>
        <w:tc>
          <w:tcPr>
            <w:tcW w:w="1115" w:type="dxa"/>
            <w:vMerge/>
            <w:tcBorders>
              <w:left w:val="single" w:sz="3" w:space="0" w:color="000000"/>
              <w:right w:val="single" w:sz="3" w:space="0" w:color="000000"/>
            </w:tcBorders>
          </w:tcPr>
          <w:p w14:paraId="18E381F4" w14:textId="77777777" w:rsidR="006B326C" w:rsidRDefault="006B326C"/>
        </w:tc>
        <w:tc>
          <w:tcPr>
            <w:tcW w:w="819" w:type="dxa"/>
            <w:vMerge/>
            <w:tcBorders>
              <w:left w:val="single" w:sz="3" w:space="0" w:color="000000"/>
              <w:right w:val="single" w:sz="3" w:space="0" w:color="000000"/>
            </w:tcBorders>
          </w:tcPr>
          <w:p w14:paraId="6AFD1C3E" w14:textId="77777777" w:rsidR="006B326C" w:rsidRDefault="006B326C"/>
        </w:tc>
        <w:tc>
          <w:tcPr>
            <w:tcW w:w="1912" w:type="dxa"/>
            <w:tcBorders>
              <w:top w:val="nil"/>
              <w:left w:val="single" w:sz="3" w:space="0" w:color="000000"/>
              <w:bottom w:val="nil"/>
              <w:right w:val="single" w:sz="3" w:space="0" w:color="000000"/>
            </w:tcBorders>
          </w:tcPr>
          <w:p w14:paraId="0B3175FB"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1.1部分的要求进行</w:t>
            </w:r>
          </w:p>
        </w:tc>
        <w:tc>
          <w:tcPr>
            <w:tcW w:w="1912" w:type="dxa"/>
            <w:tcBorders>
              <w:top w:val="nil"/>
              <w:left w:val="single" w:sz="3" w:space="0" w:color="000000"/>
              <w:bottom w:val="nil"/>
              <w:right w:val="single" w:sz="3" w:space="0" w:color="000000"/>
            </w:tcBorders>
          </w:tcPr>
          <w:p w14:paraId="0387D09D"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1.1部分的要求进行</w:t>
            </w:r>
          </w:p>
        </w:tc>
        <w:tc>
          <w:tcPr>
            <w:tcW w:w="1912" w:type="dxa"/>
            <w:tcBorders>
              <w:top w:val="nil"/>
              <w:left w:val="single" w:sz="3" w:space="0" w:color="000000"/>
              <w:bottom w:val="nil"/>
              <w:right w:val="single" w:sz="3" w:space="0" w:color="000000"/>
            </w:tcBorders>
          </w:tcPr>
          <w:p w14:paraId="0C5AD3E1"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1.1部分的要求进行</w:t>
            </w:r>
          </w:p>
        </w:tc>
        <w:tc>
          <w:tcPr>
            <w:tcW w:w="1911" w:type="dxa"/>
            <w:tcBorders>
              <w:top w:val="nil"/>
              <w:left w:val="single" w:sz="3" w:space="0" w:color="000000"/>
              <w:bottom w:val="nil"/>
              <w:right w:val="single" w:sz="3" w:space="0" w:color="000000"/>
            </w:tcBorders>
          </w:tcPr>
          <w:p w14:paraId="137F2519" w14:textId="77777777" w:rsidR="006B326C" w:rsidRDefault="009B4794">
            <w:pPr>
              <w:pStyle w:val="TableParagraph"/>
              <w:spacing w:line="221" w:lineRule="exact"/>
              <w:ind w:left="78"/>
              <w:rPr>
                <w:rFonts w:ascii="宋体" w:eastAsia="宋体" w:hAnsi="宋体" w:cs="宋体"/>
                <w:sz w:val="18"/>
                <w:szCs w:val="18"/>
              </w:rPr>
            </w:pPr>
            <w:proofErr w:type="spellStart"/>
            <w:r>
              <w:rPr>
                <w:rFonts w:ascii="宋体" w:eastAsia="宋体" w:hAnsi="宋体" w:cs="宋体"/>
                <w:w w:val="105"/>
                <w:sz w:val="18"/>
                <w:szCs w:val="18"/>
              </w:rPr>
              <w:t>求，在潮流模型中</w:t>
            </w:r>
            <w:proofErr w:type="spellEnd"/>
          </w:p>
        </w:tc>
      </w:tr>
      <w:tr w:rsidR="006B326C" w14:paraId="22F52969" w14:textId="77777777">
        <w:trPr>
          <w:trHeight w:hRule="exact" w:val="241"/>
        </w:trPr>
        <w:tc>
          <w:tcPr>
            <w:tcW w:w="442" w:type="dxa"/>
            <w:vMerge/>
            <w:tcBorders>
              <w:left w:val="single" w:sz="3" w:space="0" w:color="000000"/>
              <w:right w:val="single" w:sz="3" w:space="0" w:color="000000"/>
            </w:tcBorders>
          </w:tcPr>
          <w:p w14:paraId="2C65B182" w14:textId="77777777" w:rsidR="006B326C" w:rsidRDefault="006B326C"/>
        </w:tc>
        <w:tc>
          <w:tcPr>
            <w:tcW w:w="1115" w:type="dxa"/>
            <w:vMerge/>
            <w:tcBorders>
              <w:left w:val="single" w:sz="3" w:space="0" w:color="000000"/>
              <w:right w:val="single" w:sz="3" w:space="0" w:color="000000"/>
            </w:tcBorders>
          </w:tcPr>
          <w:p w14:paraId="545781C5" w14:textId="77777777" w:rsidR="006B326C" w:rsidRDefault="006B326C"/>
        </w:tc>
        <w:tc>
          <w:tcPr>
            <w:tcW w:w="819" w:type="dxa"/>
            <w:vMerge/>
            <w:tcBorders>
              <w:left w:val="single" w:sz="3" w:space="0" w:color="000000"/>
              <w:right w:val="single" w:sz="3" w:space="0" w:color="000000"/>
            </w:tcBorders>
          </w:tcPr>
          <w:p w14:paraId="3C1A4F96" w14:textId="77777777" w:rsidR="006B326C" w:rsidRDefault="006B326C"/>
        </w:tc>
        <w:tc>
          <w:tcPr>
            <w:tcW w:w="1912" w:type="dxa"/>
            <w:tcBorders>
              <w:top w:val="nil"/>
              <w:left w:val="single" w:sz="3" w:space="0" w:color="000000"/>
              <w:bottom w:val="nil"/>
              <w:right w:val="single" w:sz="3" w:space="0" w:color="000000"/>
            </w:tcBorders>
          </w:tcPr>
          <w:p w14:paraId="586C1258"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模拟，但在28个日历</w:t>
            </w:r>
          </w:p>
        </w:tc>
        <w:tc>
          <w:tcPr>
            <w:tcW w:w="1912" w:type="dxa"/>
            <w:tcBorders>
              <w:top w:val="nil"/>
              <w:left w:val="single" w:sz="3" w:space="0" w:color="000000"/>
              <w:bottom w:val="nil"/>
              <w:right w:val="single" w:sz="3" w:space="0" w:color="000000"/>
            </w:tcBorders>
          </w:tcPr>
          <w:p w14:paraId="4508A68A"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模拟，但在超过28个</w:t>
            </w:r>
          </w:p>
        </w:tc>
        <w:tc>
          <w:tcPr>
            <w:tcW w:w="1912" w:type="dxa"/>
            <w:tcBorders>
              <w:top w:val="nil"/>
              <w:left w:val="single" w:sz="3" w:space="0" w:color="000000"/>
              <w:bottom w:val="nil"/>
              <w:right w:val="single" w:sz="3" w:space="0" w:color="000000"/>
            </w:tcBorders>
          </w:tcPr>
          <w:p w14:paraId="77E9DD89"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模拟，但在超过32个</w:t>
            </w:r>
          </w:p>
        </w:tc>
        <w:tc>
          <w:tcPr>
            <w:tcW w:w="1911" w:type="dxa"/>
            <w:tcBorders>
              <w:top w:val="nil"/>
              <w:left w:val="single" w:sz="3" w:space="0" w:color="000000"/>
              <w:bottom w:val="nil"/>
              <w:right w:val="single" w:sz="3" w:space="0" w:color="000000"/>
            </w:tcBorders>
          </w:tcPr>
          <w:p w14:paraId="61E4D611" w14:textId="77777777" w:rsidR="006B326C" w:rsidRDefault="009B4794">
            <w:pPr>
              <w:pStyle w:val="TableParagraph"/>
              <w:spacing w:line="221" w:lineRule="exact"/>
              <w:ind w:left="78"/>
              <w:rPr>
                <w:rFonts w:ascii="宋体" w:eastAsia="宋体" w:hAnsi="宋体" w:cs="宋体"/>
                <w:sz w:val="18"/>
                <w:szCs w:val="18"/>
              </w:rPr>
            </w:pPr>
            <w:proofErr w:type="spellStart"/>
            <w:r>
              <w:rPr>
                <w:rFonts w:ascii="宋体" w:eastAsia="宋体" w:hAnsi="宋体" w:cs="宋体"/>
                <w:w w:val="105"/>
                <w:sz w:val="18"/>
                <w:szCs w:val="18"/>
              </w:rPr>
              <w:t>验证该系统的部</w:t>
            </w:r>
            <w:proofErr w:type="spellEnd"/>
          </w:p>
        </w:tc>
      </w:tr>
      <w:tr w:rsidR="006B326C" w14:paraId="1C1E6C63" w14:textId="77777777">
        <w:trPr>
          <w:trHeight w:hRule="exact" w:val="239"/>
        </w:trPr>
        <w:tc>
          <w:tcPr>
            <w:tcW w:w="442" w:type="dxa"/>
            <w:vMerge/>
            <w:tcBorders>
              <w:left w:val="single" w:sz="3" w:space="0" w:color="000000"/>
              <w:right w:val="single" w:sz="3" w:space="0" w:color="000000"/>
            </w:tcBorders>
          </w:tcPr>
          <w:p w14:paraId="324275D1" w14:textId="77777777" w:rsidR="006B326C" w:rsidRDefault="006B326C"/>
        </w:tc>
        <w:tc>
          <w:tcPr>
            <w:tcW w:w="1115" w:type="dxa"/>
            <w:vMerge/>
            <w:tcBorders>
              <w:left w:val="single" w:sz="3" w:space="0" w:color="000000"/>
              <w:right w:val="single" w:sz="3" w:space="0" w:color="000000"/>
            </w:tcBorders>
          </w:tcPr>
          <w:p w14:paraId="3AAE9025" w14:textId="77777777" w:rsidR="006B326C" w:rsidRDefault="006B326C"/>
        </w:tc>
        <w:tc>
          <w:tcPr>
            <w:tcW w:w="819" w:type="dxa"/>
            <w:vMerge/>
            <w:tcBorders>
              <w:left w:val="single" w:sz="3" w:space="0" w:color="000000"/>
              <w:right w:val="single" w:sz="3" w:space="0" w:color="000000"/>
            </w:tcBorders>
          </w:tcPr>
          <w:p w14:paraId="55DC9E47" w14:textId="77777777" w:rsidR="006B326C" w:rsidRDefault="006B326C"/>
        </w:tc>
        <w:tc>
          <w:tcPr>
            <w:tcW w:w="1912" w:type="dxa"/>
            <w:tcBorders>
              <w:top w:val="nil"/>
              <w:left w:val="single" w:sz="3" w:space="0" w:color="000000"/>
              <w:bottom w:val="nil"/>
              <w:right w:val="single" w:sz="3" w:space="0" w:color="000000"/>
            </w:tcBorders>
          </w:tcPr>
          <w:p w14:paraId="0BB0E489"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月内进行了模拟</w:t>
            </w:r>
            <w:proofErr w:type="spellEnd"/>
            <w:r>
              <w:rPr>
                <w:rFonts w:ascii="宋体" w:eastAsia="宋体" w:hAnsi="宋体" w:cs="宋体"/>
                <w:w w:val="105"/>
                <w:sz w:val="18"/>
                <w:szCs w:val="18"/>
              </w:rPr>
              <w:t>；</w:t>
            </w:r>
          </w:p>
        </w:tc>
        <w:tc>
          <w:tcPr>
            <w:tcW w:w="1912" w:type="dxa"/>
            <w:tcBorders>
              <w:top w:val="nil"/>
              <w:left w:val="single" w:sz="3" w:space="0" w:color="000000"/>
              <w:bottom w:val="nil"/>
              <w:right w:val="single" w:sz="3" w:space="0" w:color="000000"/>
            </w:tcBorders>
          </w:tcPr>
          <w:p w14:paraId="1C3C0DF9"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日历月但少于或等于</w:t>
            </w:r>
            <w:proofErr w:type="spellEnd"/>
          </w:p>
        </w:tc>
        <w:tc>
          <w:tcPr>
            <w:tcW w:w="1912" w:type="dxa"/>
            <w:tcBorders>
              <w:top w:val="nil"/>
              <w:left w:val="single" w:sz="3" w:space="0" w:color="000000"/>
              <w:bottom w:val="nil"/>
              <w:right w:val="single" w:sz="3" w:space="0" w:color="000000"/>
            </w:tcBorders>
          </w:tcPr>
          <w:p w14:paraId="46F0D7C2"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日历月但少于或等于</w:t>
            </w:r>
            <w:proofErr w:type="spellEnd"/>
          </w:p>
        </w:tc>
        <w:tc>
          <w:tcPr>
            <w:tcW w:w="1911" w:type="dxa"/>
            <w:tcBorders>
              <w:top w:val="nil"/>
              <w:left w:val="single" w:sz="3" w:space="0" w:color="000000"/>
              <w:bottom w:val="nil"/>
              <w:right w:val="single" w:sz="3" w:space="0" w:color="000000"/>
            </w:tcBorders>
          </w:tcPr>
          <w:p w14:paraId="20920033" w14:textId="77777777" w:rsidR="006B326C" w:rsidRDefault="009B4794">
            <w:pPr>
              <w:pStyle w:val="TableParagraph"/>
              <w:spacing w:line="219" w:lineRule="exact"/>
              <w:ind w:left="78"/>
              <w:rPr>
                <w:rFonts w:ascii="宋体" w:eastAsia="宋体" w:hAnsi="宋体" w:cs="宋体"/>
                <w:sz w:val="18"/>
                <w:szCs w:val="18"/>
              </w:rPr>
            </w:pPr>
            <w:r>
              <w:rPr>
                <w:rFonts w:ascii="宋体" w:eastAsia="宋体" w:hAnsi="宋体" w:cs="宋体"/>
                <w:w w:val="105"/>
                <w:sz w:val="18"/>
                <w:szCs w:val="18"/>
              </w:rPr>
              <w:t>分；</w:t>
            </w:r>
          </w:p>
        </w:tc>
      </w:tr>
      <w:tr w:rsidR="006B326C" w14:paraId="388EB29B" w14:textId="77777777">
        <w:trPr>
          <w:trHeight w:hRule="exact" w:val="883"/>
        </w:trPr>
        <w:tc>
          <w:tcPr>
            <w:tcW w:w="442" w:type="dxa"/>
            <w:vMerge/>
            <w:tcBorders>
              <w:left w:val="single" w:sz="3" w:space="0" w:color="000000"/>
              <w:right w:val="single" w:sz="3" w:space="0" w:color="000000"/>
            </w:tcBorders>
          </w:tcPr>
          <w:p w14:paraId="5630CCDC" w14:textId="77777777" w:rsidR="006B326C" w:rsidRDefault="006B326C"/>
        </w:tc>
        <w:tc>
          <w:tcPr>
            <w:tcW w:w="1115" w:type="dxa"/>
            <w:vMerge/>
            <w:tcBorders>
              <w:left w:val="single" w:sz="3" w:space="0" w:color="000000"/>
              <w:right w:val="single" w:sz="3" w:space="0" w:color="000000"/>
            </w:tcBorders>
          </w:tcPr>
          <w:p w14:paraId="292FE4EC" w14:textId="77777777" w:rsidR="006B326C" w:rsidRDefault="006B326C"/>
        </w:tc>
        <w:tc>
          <w:tcPr>
            <w:tcW w:w="819" w:type="dxa"/>
            <w:vMerge/>
            <w:tcBorders>
              <w:left w:val="single" w:sz="3" w:space="0" w:color="000000"/>
              <w:right w:val="single" w:sz="3" w:space="0" w:color="000000"/>
            </w:tcBorders>
          </w:tcPr>
          <w:p w14:paraId="2D6DF2C6" w14:textId="77777777" w:rsidR="006B326C" w:rsidRDefault="006B326C"/>
        </w:tc>
        <w:tc>
          <w:tcPr>
            <w:tcW w:w="1912" w:type="dxa"/>
            <w:vMerge w:val="restart"/>
            <w:tcBorders>
              <w:top w:val="nil"/>
              <w:left w:val="single" w:sz="3" w:space="0" w:color="000000"/>
              <w:right w:val="single" w:sz="3" w:space="0" w:color="000000"/>
            </w:tcBorders>
          </w:tcPr>
          <w:p w14:paraId="6E0762E1" w14:textId="77777777" w:rsidR="006B326C" w:rsidRDefault="009B4794">
            <w:pPr>
              <w:pStyle w:val="TableParagraph"/>
              <w:spacing w:before="64"/>
              <w:ind w:left="80"/>
              <w:rPr>
                <w:rFonts w:ascii="宋体" w:eastAsia="宋体" w:hAnsi="宋体" w:cs="宋体"/>
                <w:sz w:val="18"/>
                <w:szCs w:val="18"/>
                <w:lang w:eastAsia="zh-CN"/>
              </w:rPr>
            </w:pPr>
            <w:r>
              <w:rPr>
                <w:rFonts w:ascii="宋体" w:eastAsia="宋体" w:hAnsi="宋体" w:cs="宋体"/>
                <w:w w:val="105"/>
                <w:sz w:val="18"/>
                <w:szCs w:val="18"/>
                <w:lang w:eastAsia="zh-CN"/>
              </w:rPr>
              <w:t>或者</w:t>
            </w:r>
          </w:p>
          <w:p w14:paraId="2C69407C" w14:textId="77777777" w:rsidR="006B326C" w:rsidRDefault="009B4794">
            <w:pPr>
              <w:pStyle w:val="TableParagraph"/>
              <w:spacing w:before="118" w:line="224" w:lineRule="exact"/>
              <w:ind w:left="80" w:right="150"/>
              <w:rPr>
                <w:rFonts w:ascii="宋体" w:eastAsia="宋体" w:hAnsi="宋体" w:cs="宋体"/>
                <w:sz w:val="18"/>
                <w:szCs w:val="18"/>
                <w:lang w:eastAsia="zh-CN"/>
              </w:rPr>
            </w:pPr>
            <w:r>
              <w:rPr>
                <w:rFonts w:ascii="宋体" w:eastAsia="宋体" w:hAnsi="宋体" w:cs="宋体"/>
                <w:spacing w:val="-2"/>
                <w:sz w:val="18"/>
                <w:szCs w:val="18"/>
                <w:lang w:eastAsia="zh-CN"/>
              </w:rPr>
              <w:t>规划协调员没有进行</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模拟</w:t>
            </w:r>
          </w:p>
        </w:tc>
        <w:tc>
          <w:tcPr>
            <w:tcW w:w="1912" w:type="dxa"/>
            <w:vMerge w:val="restart"/>
            <w:tcBorders>
              <w:top w:val="nil"/>
              <w:left w:val="single" w:sz="3" w:space="0" w:color="000000"/>
              <w:right w:val="single" w:sz="3" w:space="0" w:color="000000"/>
            </w:tcBorders>
          </w:tcPr>
          <w:p w14:paraId="5CDB9A81" w14:textId="77777777" w:rsidR="006B326C" w:rsidRDefault="009B4794">
            <w:pPr>
              <w:pStyle w:val="TableParagraph"/>
              <w:spacing w:line="206" w:lineRule="exact"/>
              <w:ind w:left="79"/>
              <w:rPr>
                <w:rFonts w:ascii="宋体" w:eastAsia="宋体" w:hAnsi="宋体" w:cs="宋体"/>
                <w:sz w:val="18"/>
                <w:szCs w:val="18"/>
                <w:lang w:eastAsia="zh-CN"/>
              </w:rPr>
            </w:pPr>
            <w:r>
              <w:rPr>
                <w:rFonts w:ascii="宋体" w:eastAsia="宋体" w:hAnsi="宋体" w:cs="宋体"/>
                <w:w w:val="105"/>
                <w:sz w:val="18"/>
                <w:szCs w:val="18"/>
                <w:lang w:eastAsia="zh-CN"/>
              </w:rPr>
              <w:t>32个日历月内进行了</w:t>
            </w:r>
          </w:p>
          <w:p w14:paraId="6FC32F50" w14:textId="77777777" w:rsidR="006B326C" w:rsidRDefault="009B4794">
            <w:pPr>
              <w:pStyle w:val="TableParagraph"/>
              <w:spacing w:before="5" w:line="340" w:lineRule="auto"/>
              <w:ind w:left="79" w:right="1265"/>
              <w:rPr>
                <w:rFonts w:ascii="宋体" w:eastAsia="宋体" w:hAnsi="宋体" w:cs="宋体"/>
                <w:sz w:val="18"/>
                <w:szCs w:val="18"/>
                <w:lang w:eastAsia="zh-CN"/>
              </w:rPr>
            </w:pPr>
            <w:r>
              <w:rPr>
                <w:rFonts w:ascii="宋体" w:eastAsia="宋体" w:hAnsi="宋体" w:cs="宋体"/>
                <w:sz w:val="18"/>
                <w:szCs w:val="18"/>
                <w:lang w:eastAsia="zh-CN"/>
              </w:rPr>
              <w:t>模拟；</w:t>
            </w:r>
            <w:r>
              <w:rPr>
                <w:rFonts w:ascii="宋体" w:eastAsia="宋体" w:hAnsi="宋体" w:cs="宋体"/>
                <w:spacing w:val="-73"/>
                <w:sz w:val="18"/>
                <w:szCs w:val="18"/>
                <w:lang w:eastAsia="zh-CN"/>
              </w:rPr>
              <w:t xml:space="preserve"> </w:t>
            </w:r>
            <w:r>
              <w:rPr>
                <w:rFonts w:ascii="宋体" w:eastAsia="宋体" w:hAnsi="宋体" w:cs="宋体"/>
                <w:w w:val="105"/>
                <w:sz w:val="18"/>
                <w:szCs w:val="18"/>
                <w:lang w:eastAsia="zh-CN"/>
              </w:rPr>
              <w:t>或者</w:t>
            </w:r>
          </w:p>
        </w:tc>
        <w:tc>
          <w:tcPr>
            <w:tcW w:w="1912" w:type="dxa"/>
            <w:vMerge w:val="restart"/>
            <w:tcBorders>
              <w:top w:val="nil"/>
              <w:left w:val="single" w:sz="3" w:space="0" w:color="000000"/>
              <w:right w:val="single" w:sz="3" w:space="0" w:color="000000"/>
            </w:tcBorders>
          </w:tcPr>
          <w:p w14:paraId="2DFAF1D8" w14:textId="77777777" w:rsidR="006B326C" w:rsidRDefault="009B4794">
            <w:pPr>
              <w:pStyle w:val="TableParagraph"/>
              <w:spacing w:line="206" w:lineRule="exact"/>
              <w:ind w:left="79"/>
              <w:rPr>
                <w:rFonts w:ascii="宋体" w:eastAsia="宋体" w:hAnsi="宋体" w:cs="宋体"/>
                <w:sz w:val="18"/>
                <w:szCs w:val="18"/>
                <w:lang w:eastAsia="zh-CN"/>
              </w:rPr>
            </w:pPr>
            <w:r>
              <w:rPr>
                <w:rFonts w:ascii="宋体" w:eastAsia="宋体" w:hAnsi="宋体" w:cs="宋体"/>
                <w:w w:val="105"/>
                <w:sz w:val="18"/>
                <w:szCs w:val="18"/>
                <w:lang w:eastAsia="zh-CN"/>
              </w:rPr>
              <w:t>36个日历月内进行了</w:t>
            </w:r>
          </w:p>
          <w:p w14:paraId="0F1CC6F6" w14:textId="77777777" w:rsidR="006B326C" w:rsidRDefault="009B4794">
            <w:pPr>
              <w:pStyle w:val="TableParagraph"/>
              <w:spacing w:before="5" w:line="340" w:lineRule="auto"/>
              <w:ind w:left="79" w:right="1264"/>
              <w:rPr>
                <w:rFonts w:ascii="宋体" w:eastAsia="宋体" w:hAnsi="宋体" w:cs="宋体"/>
                <w:sz w:val="18"/>
                <w:szCs w:val="18"/>
                <w:lang w:eastAsia="zh-CN"/>
              </w:rPr>
            </w:pPr>
            <w:r>
              <w:rPr>
                <w:rFonts w:ascii="宋体" w:eastAsia="宋体" w:hAnsi="宋体" w:cs="宋体"/>
                <w:sz w:val="18"/>
                <w:szCs w:val="18"/>
                <w:lang w:eastAsia="zh-CN"/>
              </w:rPr>
              <w:t>模拟；</w:t>
            </w:r>
            <w:r>
              <w:rPr>
                <w:rFonts w:ascii="宋体" w:eastAsia="宋体" w:hAnsi="宋体" w:cs="宋体"/>
                <w:spacing w:val="-73"/>
                <w:sz w:val="18"/>
                <w:szCs w:val="18"/>
                <w:lang w:eastAsia="zh-CN"/>
              </w:rPr>
              <w:t xml:space="preserve"> </w:t>
            </w:r>
            <w:r>
              <w:rPr>
                <w:rFonts w:ascii="宋体" w:eastAsia="宋体" w:hAnsi="宋体" w:cs="宋体"/>
                <w:w w:val="105"/>
                <w:sz w:val="18"/>
                <w:szCs w:val="18"/>
                <w:lang w:eastAsia="zh-CN"/>
              </w:rPr>
              <w:t>或者</w:t>
            </w:r>
          </w:p>
        </w:tc>
        <w:tc>
          <w:tcPr>
            <w:tcW w:w="1911" w:type="dxa"/>
            <w:tcBorders>
              <w:top w:val="nil"/>
              <w:left w:val="single" w:sz="3" w:space="0" w:color="000000"/>
              <w:bottom w:val="nil"/>
              <w:right w:val="single" w:sz="3" w:space="0" w:color="000000"/>
            </w:tcBorders>
          </w:tcPr>
          <w:p w14:paraId="5E097686" w14:textId="77777777" w:rsidR="006B326C" w:rsidRDefault="009B4794">
            <w:pPr>
              <w:pStyle w:val="TableParagraph"/>
              <w:spacing w:before="76"/>
              <w:ind w:left="78"/>
              <w:rPr>
                <w:rFonts w:ascii="宋体" w:eastAsia="宋体" w:hAnsi="宋体" w:cs="宋体"/>
                <w:sz w:val="18"/>
                <w:szCs w:val="18"/>
                <w:lang w:eastAsia="zh-CN"/>
              </w:rPr>
            </w:pPr>
            <w:r>
              <w:rPr>
                <w:rFonts w:ascii="宋体" w:eastAsia="宋体" w:hAnsi="宋体" w:cs="宋体"/>
                <w:w w:val="105"/>
                <w:sz w:val="18"/>
                <w:szCs w:val="18"/>
                <w:lang w:eastAsia="zh-CN"/>
              </w:rPr>
              <w:t>或者</w:t>
            </w:r>
          </w:p>
          <w:p w14:paraId="2C14E47F" w14:textId="77777777" w:rsidR="006B326C" w:rsidRDefault="009B4794">
            <w:pPr>
              <w:pStyle w:val="TableParagraph"/>
              <w:spacing w:before="118" w:line="226" w:lineRule="exact"/>
              <w:ind w:left="78" w:right="152"/>
              <w:rPr>
                <w:rFonts w:ascii="宋体" w:eastAsia="宋体" w:hAnsi="宋体" w:cs="宋体"/>
                <w:sz w:val="18"/>
                <w:szCs w:val="18"/>
                <w:lang w:eastAsia="zh-CN"/>
              </w:rPr>
            </w:pPr>
            <w:r>
              <w:rPr>
                <w:rFonts w:ascii="宋体" w:eastAsia="宋体" w:hAnsi="宋体" w:cs="宋体"/>
                <w:spacing w:val="-2"/>
                <w:sz w:val="18"/>
                <w:szCs w:val="18"/>
                <w:lang w:eastAsia="zh-CN"/>
              </w:rPr>
              <w:t>规划协调员在36个日</w:t>
            </w:r>
            <w:r>
              <w:rPr>
                <w:rFonts w:ascii="宋体" w:eastAsia="宋体" w:hAnsi="宋体" w:cs="宋体"/>
                <w:spacing w:val="-22"/>
                <w:sz w:val="18"/>
                <w:szCs w:val="18"/>
                <w:lang w:eastAsia="zh-CN"/>
              </w:rPr>
              <w:t xml:space="preserve"> </w:t>
            </w:r>
            <w:proofErr w:type="gramStart"/>
            <w:r>
              <w:rPr>
                <w:rFonts w:ascii="宋体" w:eastAsia="宋体" w:hAnsi="宋体" w:cs="宋体"/>
                <w:w w:val="105"/>
                <w:sz w:val="18"/>
                <w:szCs w:val="18"/>
                <w:lang w:eastAsia="zh-CN"/>
              </w:rPr>
              <w:t>历内没有</w:t>
            </w:r>
            <w:proofErr w:type="gramEnd"/>
            <w:r>
              <w:rPr>
                <w:rFonts w:ascii="宋体" w:eastAsia="宋体" w:hAnsi="宋体" w:cs="宋体"/>
                <w:w w:val="105"/>
                <w:sz w:val="18"/>
                <w:szCs w:val="18"/>
                <w:lang w:eastAsia="zh-CN"/>
              </w:rPr>
              <w:t>按照第1.2</w:t>
            </w:r>
          </w:p>
        </w:tc>
      </w:tr>
      <w:tr w:rsidR="006B326C" w14:paraId="2AEBC1C0" w14:textId="77777777">
        <w:trPr>
          <w:trHeight w:hRule="exact" w:val="1045"/>
        </w:trPr>
        <w:tc>
          <w:tcPr>
            <w:tcW w:w="442" w:type="dxa"/>
            <w:vMerge/>
            <w:tcBorders>
              <w:left w:val="single" w:sz="3" w:space="0" w:color="000000"/>
              <w:bottom w:val="single" w:sz="3" w:space="0" w:color="000000"/>
              <w:right w:val="single" w:sz="3" w:space="0" w:color="000000"/>
            </w:tcBorders>
          </w:tcPr>
          <w:p w14:paraId="5566AF50" w14:textId="77777777" w:rsidR="006B326C" w:rsidRDefault="006B326C">
            <w:pPr>
              <w:rPr>
                <w:lang w:eastAsia="zh-CN"/>
              </w:rPr>
            </w:pPr>
          </w:p>
        </w:tc>
        <w:tc>
          <w:tcPr>
            <w:tcW w:w="1115" w:type="dxa"/>
            <w:vMerge/>
            <w:tcBorders>
              <w:left w:val="single" w:sz="3" w:space="0" w:color="000000"/>
              <w:bottom w:val="single" w:sz="3" w:space="0" w:color="000000"/>
              <w:right w:val="single" w:sz="3" w:space="0" w:color="000000"/>
            </w:tcBorders>
          </w:tcPr>
          <w:p w14:paraId="5F606315" w14:textId="77777777" w:rsidR="006B326C" w:rsidRDefault="006B326C">
            <w:pPr>
              <w:rPr>
                <w:lang w:eastAsia="zh-CN"/>
              </w:rPr>
            </w:pPr>
          </w:p>
        </w:tc>
        <w:tc>
          <w:tcPr>
            <w:tcW w:w="819" w:type="dxa"/>
            <w:vMerge/>
            <w:tcBorders>
              <w:left w:val="single" w:sz="3" w:space="0" w:color="000000"/>
              <w:bottom w:val="single" w:sz="3" w:space="0" w:color="000000"/>
              <w:right w:val="single" w:sz="3" w:space="0" w:color="000000"/>
            </w:tcBorders>
          </w:tcPr>
          <w:p w14:paraId="0FC6005D" w14:textId="77777777" w:rsidR="006B326C" w:rsidRDefault="006B326C">
            <w:pPr>
              <w:rPr>
                <w:lang w:eastAsia="zh-CN"/>
              </w:rPr>
            </w:pPr>
          </w:p>
        </w:tc>
        <w:tc>
          <w:tcPr>
            <w:tcW w:w="1912" w:type="dxa"/>
            <w:vMerge/>
            <w:tcBorders>
              <w:left w:val="single" w:sz="3" w:space="0" w:color="000000"/>
              <w:bottom w:val="single" w:sz="3" w:space="0" w:color="000000"/>
              <w:right w:val="single" w:sz="3" w:space="0" w:color="000000"/>
            </w:tcBorders>
          </w:tcPr>
          <w:p w14:paraId="3A089A32" w14:textId="77777777" w:rsidR="006B326C" w:rsidRDefault="006B326C">
            <w:pPr>
              <w:rPr>
                <w:lang w:eastAsia="zh-CN"/>
              </w:rPr>
            </w:pPr>
          </w:p>
        </w:tc>
        <w:tc>
          <w:tcPr>
            <w:tcW w:w="1912" w:type="dxa"/>
            <w:vMerge/>
            <w:tcBorders>
              <w:left w:val="single" w:sz="3" w:space="0" w:color="000000"/>
              <w:bottom w:val="single" w:sz="3" w:space="0" w:color="000000"/>
              <w:right w:val="single" w:sz="3" w:space="0" w:color="000000"/>
            </w:tcBorders>
          </w:tcPr>
          <w:p w14:paraId="771042A8" w14:textId="77777777" w:rsidR="006B326C" w:rsidRDefault="006B326C">
            <w:pPr>
              <w:rPr>
                <w:lang w:eastAsia="zh-CN"/>
              </w:rPr>
            </w:pPr>
          </w:p>
        </w:tc>
        <w:tc>
          <w:tcPr>
            <w:tcW w:w="1912" w:type="dxa"/>
            <w:vMerge/>
            <w:tcBorders>
              <w:left w:val="single" w:sz="3" w:space="0" w:color="000000"/>
              <w:bottom w:val="single" w:sz="3" w:space="0" w:color="000000"/>
              <w:right w:val="single" w:sz="3" w:space="0" w:color="000000"/>
            </w:tcBorders>
          </w:tcPr>
          <w:p w14:paraId="45DA26B6" w14:textId="77777777" w:rsidR="006B326C" w:rsidRDefault="006B326C">
            <w:pPr>
              <w:rPr>
                <w:lang w:eastAsia="zh-CN"/>
              </w:rPr>
            </w:pPr>
          </w:p>
        </w:tc>
        <w:tc>
          <w:tcPr>
            <w:tcW w:w="1911" w:type="dxa"/>
            <w:tcBorders>
              <w:top w:val="nil"/>
              <w:left w:val="single" w:sz="3" w:space="0" w:color="000000"/>
              <w:bottom w:val="single" w:sz="3" w:space="0" w:color="000000"/>
              <w:right w:val="single" w:sz="3" w:space="0" w:color="000000"/>
            </w:tcBorders>
          </w:tcPr>
          <w:p w14:paraId="5D0BDB5F"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部分的要求进行模拟</w:t>
            </w:r>
            <w:proofErr w:type="spellEnd"/>
          </w:p>
        </w:tc>
      </w:tr>
    </w:tbl>
    <w:p w14:paraId="3174AE5B" w14:textId="77777777" w:rsidR="006B326C" w:rsidRDefault="006B326C">
      <w:pPr>
        <w:rPr>
          <w:rFonts w:ascii="宋体" w:eastAsia="宋体" w:hAnsi="宋体" w:cs="宋体"/>
          <w:b/>
          <w:bCs/>
          <w:sz w:val="20"/>
          <w:szCs w:val="20"/>
        </w:rPr>
      </w:pPr>
    </w:p>
    <w:p w14:paraId="64519719" w14:textId="77777777" w:rsidR="006B326C" w:rsidRDefault="006B326C">
      <w:pPr>
        <w:spacing w:before="1"/>
        <w:rPr>
          <w:rFonts w:ascii="宋体" w:eastAsia="宋体" w:hAnsi="宋体" w:cs="宋体"/>
          <w:b/>
          <w:bCs/>
          <w:sz w:val="20"/>
          <w:szCs w:val="20"/>
        </w:rPr>
      </w:pPr>
    </w:p>
    <w:p w14:paraId="291E8335" w14:textId="77777777" w:rsidR="006B326C" w:rsidRDefault="009B4794">
      <w:pPr>
        <w:spacing w:before="57"/>
        <w:ind w:right="2545"/>
        <w:jc w:val="right"/>
        <w:rPr>
          <w:rFonts w:ascii="宋体" w:eastAsia="宋体" w:hAnsi="宋体" w:cs="宋体"/>
          <w:sz w:val="14"/>
          <w:szCs w:val="14"/>
        </w:rPr>
      </w:pPr>
      <w:r>
        <w:rPr>
          <w:rFonts w:ascii="Calibri" w:eastAsia="Calibri" w:hAnsi="Calibri" w:cs="Calibri"/>
          <w:spacing w:val="-1"/>
          <w:w w:val="95"/>
          <w:sz w:val="14"/>
          <w:szCs w:val="14"/>
        </w:rPr>
        <w:t>5</w:t>
      </w:r>
      <w:r>
        <w:rPr>
          <w:rFonts w:ascii="宋体" w:eastAsia="宋体" w:hAnsi="宋体" w:cs="宋体"/>
          <w:b/>
          <w:bCs/>
          <w:spacing w:val="-1"/>
          <w:w w:val="95"/>
          <w:sz w:val="14"/>
          <w:szCs w:val="14"/>
        </w:rPr>
        <w:t>第11页第5页</w:t>
      </w:r>
    </w:p>
    <w:p w14:paraId="129C5C07" w14:textId="77777777" w:rsidR="006B326C" w:rsidRDefault="006B326C">
      <w:pPr>
        <w:jc w:val="right"/>
        <w:rPr>
          <w:rFonts w:ascii="宋体" w:eastAsia="宋体" w:hAnsi="宋体" w:cs="宋体"/>
          <w:sz w:val="14"/>
          <w:szCs w:val="14"/>
        </w:rPr>
        <w:sectPr w:rsidR="006B326C">
          <w:headerReference w:type="default" r:id="rId120"/>
          <w:footerReference w:type="default" r:id="rId121"/>
          <w:pgSz w:w="12240" w:h="15840"/>
          <w:pgMar w:top="3960" w:right="980" w:bottom="280" w:left="980" w:header="3766" w:footer="0" w:gutter="0"/>
          <w:cols w:space="720"/>
        </w:sectPr>
      </w:pPr>
    </w:p>
    <w:p w14:paraId="13832EDE" w14:textId="77777777" w:rsidR="006B326C" w:rsidRDefault="006B326C">
      <w:pPr>
        <w:rPr>
          <w:rFonts w:ascii="宋体" w:eastAsia="宋体" w:hAnsi="宋体" w:cs="宋体"/>
          <w:b/>
          <w:bCs/>
          <w:sz w:val="20"/>
          <w:szCs w:val="20"/>
        </w:rPr>
      </w:pPr>
    </w:p>
    <w:p w14:paraId="2AA9C893" w14:textId="77777777" w:rsidR="006B326C" w:rsidRDefault="006B326C">
      <w:pPr>
        <w:rPr>
          <w:rFonts w:ascii="宋体" w:eastAsia="宋体" w:hAnsi="宋体" w:cs="宋体"/>
          <w:b/>
          <w:bCs/>
          <w:sz w:val="20"/>
          <w:szCs w:val="20"/>
        </w:rPr>
      </w:pPr>
    </w:p>
    <w:p w14:paraId="4E8085A5" w14:textId="77777777" w:rsidR="006B326C" w:rsidRDefault="006B326C">
      <w:pPr>
        <w:rPr>
          <w:rFonts w:ascii="宋体" w:eastAsia="宋体" w:hAnsi="宋体" w:cs="宋体"/>
          <w:b/>
          <w:bCs/>
          <w:sz w:val="20"/>
          <w:szCs w:val="20"/>
        </w:rPr>
      </w:pPr>
    </w:p>
    <w:p w14:paraId="3393E767" w14:textId="77777777" w:rsidR="006B326C" w:rsidRDefault="006B326C">
      <w:pPr>
        <w:rPr>
          <w:rFonts w:ascii="宋体" w:eastAsia="宋体" w:hAnsi="宋体" w:cs="宋体"/>
          <w:b/>
          <w:bCs/>
          <w:sz w:val="20"/>
          <w:szCs w:val="20"/>
        </w:rPr>
      </w:pPr>
    </w:p>
    <w:p w14:paraId="4C2139CD" w14:textId="77777777" w:rsidR="006B326C" w:rsidRDefault="006B326C">
      <w:pPr>
        <w:rPr>
          <w:rFonts w:ascii="宋体" w:eastAsia="宋体" w:hAnsi="宋体" w:cs="宋体"/>
          <w:b/>
          <w:bCs/>
          <w:sz w:val="20"/>
          <w:szCs w:val="20"/>
        </w:rPr>
      </w:pPr>
    </w:p>
    <w:p w14:paraId="31B35014" w14:textId="77777777" w:rsidR="006B326C" w:rsidRDefault="006B326C">
      <w:pPr>
        <w:rPr>
          <w:rFonts w:ascii="宋体" w:eastAsia="宋体" w:hAnsi="宋体" w:cs="宋体"/>
          <w:b/>
          <w:bCs/>
          <w:sz w:val="20"/>
          <w:szCs w:val="20"/>
        </w:rPr>
      </w:pPr>
    </w:p>
    <w:p w14:paraId="4713EA9A" w14:textId="77777777" w:rsidR="006B326C" w:rsidRDefault="006B326C">
      <w:pPr>
        <w:rPr>
          <w:rFonts w:ascii="宋体" w:eastAsia="宋体" w:hAnsi="宋体" w:cs="宋体"/>
          <w:b/>
          <w:bCs/>
          <w:sz w:val="20"/>
          <w:szCs w:val="20"/>
        </w:rPr>
      </w:pPr>
    </w:p>
    <w:p w14:paraId="621BFFE4" w14:textId="77777777" w:rsidR="006B326C" w:rsidRDefault="006B326C">
      <w:pPr>
        <w:rPr>
          <w:rFonts w:ascii="宋体" w:eastAsia="宋体" w:hAnsi="宋体" w:cs="宋体"/>
          <w:b/>
          <w:bCs/>
          <w:sz w:val="20"/>
          <w:szCs w:val="20"/>
        </w:rPr>
      </w:pPr>
    </w:p>
    <w:p w14:paraId="6734C7E2" w14:textId="77777777" w:rsidR="006B326C" w:rsidRDefault="006B326C">
      <w:pPr>
        <w:spacing w:before="12"/>
        <w:rPr>
          <w:rFonts w:ascii="宋体" w:eastAsia="宋体" w:hAnsi="宋体" w:cs="宋体"/>
          <w:b/>
          <w:bCs/>
          <w:sz w:val="27"/>
          <w:szCs w:val="27"/>
        </w:rPr>
      </w:pPr>
    </w:p>
    <w:p w14:paraId="6EE5252E" w14:textId="77777777" w:rsidR="006B326C" w:rsidRDefault="00132B46">
      <w:pPr>
        <w:spacing w:line="20" w:lineRule="exact"/>
        <w:ind w:left="107"/>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w14:anchorId="139814B8">
          <v:group id="_x0000_s1026" style="width:503.6pt;height:.4pt;mso-position-horizontal-relative:char;mso-position-vertical-relative:line" coordsize="10072,8">
            <v:group id="_x0000_s1027" style="position:absolute;left:4;top:4;width:10065;height:2" coordorigin="4,4" coordsize="10065,2">
              <v:shape id="_x0000_s1028" style="position:absolute;left:4;top:4;width:10065;height:2" coordorigin="4,4" coordsize="10065,0" path="m4,4r10064,e" filled="f" strokeweight=".1309mm">
                <v:path arrowok="t"/>
              </v:shape>
            </v:group>
            <w10:anchorlock/>
          </v:group>
        </w:pict>
      </w:r>
    </w:p>
    <w:p w14:paraId="67D04E1E" w14:textId="77777777" w:rsidR="006B326C" w:rsidRDefault="006B326C">
      <w:pPr>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10A6ADCF" w14:textId="77777777">
        <w:trPr>
          <w:trHeight w:hRule="exact" w:val="4036"/>
        </w:trPr>
        <w:tc>
          <w:tcPr>
            <w:tcW w:w="442" w:type="dxa"/>
            <w:tcBorders>
              <w:top w:val="single" w:sz="3" w:space="0" w:color="000000"/>
              <w:left w:val="single" w:sz="3" w:space="0" w:color="000000"/>
              <w:bottom w:val="single" w:sz="3" w:space="0" w:color="000000"/>
              <w:right w:val="single" w:sz="3" w:space="0" w:color="000000"/>
            </w:tcBorders>
          </w:tcPr>
          <w:p w14:paraId="3D51D134" w14:textId="77777777" w:rsidR="006B326C" w:rsidRDefault="006B326C"/>
        </w:tc>
        <w:tc>
          <w:tcPr>
            <w:tcW w:w="1115" w:type="dxa"/>
            <w:tcBorders>
              <w:top w:val="single" w:sz="3" w:space="0" w:color="000000"/>
              <w:left w:val="single" w:sz="3" w:space="0" w:color="000000"/>
              <w:bottom w:val="single" w:sz="3" w:space="0" w:color="000000"/>
              <w:right w:val="single" w:sz="3" w:space="0" w:color="000000"/>
            </w:tcBorders>
          </w:tcPr>
          <w:p w14:paraId="06D39ED9" w14:textId="77777777" w:rsidR="006B326C" w:rsidRDefault="006B326C"/>
        </w:tc>
        <w:tc>
          <w:tcPr>
            <w:tcW w:w="819" w:type="dxa"/>
            <w:tcBorders>
              <w:top w:val="single" w:sz="3" w:space="0" w:color="000000"/>
              <w:left w:val="single" w:sz="3" w:space="0" w:color="000000"/>
              <w:bottom w:val="single" w:sz="3" w:space="0" w:color="000000"/>
              <w:right w:val="single" w:sz="3" w:space="0" w:color="000000"/>
            </w:tcBorders>
          </w:tcPr>
          <w:p w14:paraId="7F818DF8"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28306A91" w14:textId="77777777" w:rsidR="006B326C" w:rsidRDefault="009B4794">
            <w:pPr>
              <w:pStyle w:val="TableParagraph"/>
              <w:spacing w:line="201" w:lineRule="exact"/>
              <w:ind w:left="80"/>
              <w:rPr>
                <w:rFonts w:ascii="宋体" w:eastAsia="宋体" w:hAnsi="宋体" w:cs="宋体"/>
                <w:sz w:val="18"/>
                <w:szCs w:val="18"/>
                <w:lang w:eastAsia="zh-CN"/>
              </w:rPr>
            </w:pPr>
            <w:r>
              <w:rPr>
                <w:rFonts w:ascii="宋体" w:eastAsia="宋体" w:hAnsi="宋体" w:cs="宋体"/>
                <w:w w:val="105"/>
                <w:sz w:val="18"/>
                <w:szCs w:val="18"/>
                <w:lang w:eastAsia="zh-CN"/>
              </w:rPr>
              <w:t>第1.2部分要求</w:t>
            </w:r>
          </w:p>
          <w:p w14:paraId="6474FFBC" w14:textId="77777777" w:rsidR="006B326C" w:rsidRDefault="009B4794">
            <w:pPr>
              <w:pStyle w:val="TableParagraph"/>
              <w:spacing w:before="26" w:line="226" w:lineRule="exact"/>
              <w:ind w:left="80" w:right="243"/>
              <w:rPr>
                <w:rFonts w:ascii="宋体" w:eastAsia="宋体" w:hAnsi="宋体" w:cs="宋体"/>
                <w:sz w:val="18"/>
                <w:szCs w:val="18"/>
                <w:lang w:eastAsia="zh-CN"/>
              </w:rPr>
            </w:pPr>
            <w:r>
              <w:rPr>
                <w:rFonts w:ascii="宋体" w:eastAsia="宋体" w:hAnsi="宋体" w:cs="宋体"/>
                <w:w w:val="105"/>
                <w:sz w:val="18"/>
                <w:szCs w:val="18"/>
                <w:lang w:eastAsia="zh-CN"/>
              </w:rPr>
              <w:t>在24个日历内</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几个月(或下一个月</w:t>
            </w:r>
            <w:r>
              <w:rPr>
                <w:rFonts w:ascii="宋体" w:eastAsia="宋体" w:hAnsi="宋体" w:cs="宋体"/>
                <w:spacing w:val="-26"/>
                <w:sz w:val="18"/>
                <w:szCs w:val="18"/>
                <w:lang w:eastAsia="zh-CN"/>
              </w:rPr>
              <w:t xml:space="preserve"> </w:t>
            </w:r>
            <w:proofErr w:type="gramStart"/>
            <w:r>
              <w:rPr>
                <w:rFonts w:ascii="宋体" w:eastAsia="宋体" w:hAnsi="宋体" w:cs="宋体"/>
                <w:w w:val="105"/>
                <w:sz w:val="18"/>
                <w:szCs w:val="18"/>
                <w:lang w:eastAsia="zh-CN"/>
              </w:rPr>
              <w:t>动态本地</w:t>
            </w:r>
            <w:proofErr w:type="gramEnd"/>
            <w:r>
              <w:rPr>
                <w:rFonts w:ascii="宋体" w:eastAsia="宋体" w:hAnsi="宋体" w:cs="宋体"/>
                <w:w w:val="105"/>
                <w:sz w:val="18"/>
                <w:szCs w:val="18"/>
                <w:lang w:eastAsia="zh-CN"/>
              </w:rPr>
              <w:t>事件中</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有的案子</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超过24个月</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在事件之间)但是</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确实表演了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28以内的模拟</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日历月。</w:t>
            </w:r>
          </w:p>
        </w:tc>
        <w:tc>
          <w:tcPr>
            <w:tcW w:w="1912" w:type="dxa"/>
            <w:tcBorders>
              <w:top w:val="single" w:sz="3" w:space="0" w:color="000000"/>
              <w:left w:val="single" w:sz="3" w:space="0" w:color="000000"/>
              <w:bottom w:val="single" w:sz="3" w:space="0" w:color="000000"/>
              <w:right w:val="single" w:sz="3" w:space="0" w:color="000000"/>
            </w:tcBorders>
          </w:tcPr>
          <w:p w14:paraId="7783BEF0" w14:textId="77777777" w:rsidR="006B326C" w:rsidRDefault="009B4794">
            <w:pPr>
              <w:pStyle w:val="TableParagraph"/>
              <w:spacing w:line="201" w:lineRule="exact"/>
              <w:ind w:left="79"/>
              <w:rPr>
                <w:rFonts w:ascii="宋体" w:eastAsia="宋体" w:hAnsi="宋体" w:cs="宋体"/>
                <w:sz w:val="18"/>
                <w:szCs w:val="18"/>
                <w:lang w:eastAsia="zh-CN"/>
              </w:rPr>
            </w:pPr>
            <w:r>
              <w:rPr>
                <w:rFonts w:ascii="宋体" w:eastAsia="宋体" w:hAnsi="宋体" w:cs="宋体"/>
                <w:w w:val="105"/>
                <w:sz w:val="18"/>
                <w:szCs w:val="18"/>
                <w:lang w:eastAsia="zh-CN"/>
              </w:rPr>
              <w:t>规划</w:t>
            </w:r>
          </w:p>
          <w:p w14:paraId="1440EFC1" w14:textId="77777777" w:rsidR="006B326C" w:rsidRDefault="009B4794">
            <w:pPr>
              <w:pStyle w:val="TableParagraph"/>
              <w:spacing w:before="5" w:line="230" w:lineRule="auto"/>
              <w:ind w:left="79" w:right="245"/>
              <w:rPr>
                <w:rFonts w:ascii="宋体" w:eastAsia="宋体" w:hAnsi="宋体" w:cs="宋体"/>
                <w:sz w:val="18"/>
                <w:szCs w:val="18"/>
                <w:lang w:eastAsia="zh-CN"/>
              </w:rPr>
            </w:pPr>
            <w:r>
              <w:rPr>
                <w:rFonts w:ascii="宋体" w:eastAsia="宋体" w:hAnsi="宋体" w:cs="宋体"/>
                <w:w w:val="105"/>
                <w:sz w:val="18"/>
                <w:szCs w:val="18"/>
                <w:lang w:eastAsia="zh-CN"/>
              </w:rPr>
              <w:t>协调员没有</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执行模拟作为</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第1.2部分要求</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在24个日历内</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几个月(或下一个月</w:t>
            </w:r>
            <w:r>
              <w:rPr>
                <w:rFonts w:ascii="宋体" w:eastAsia="宋体" w:hAnsi="宋体" w:cs="宋体"/>
                <w:spacing w:val="-26"/>
                <w:sz w:val="18"/>
                <w:szCs w:val="18"/>
                <w:lang w:eastAsia="zh-CN"/>
              </w:rPr>
              <w:t xml:space="preserve"> </w:t>
            </w:r>
            <w:proofErr w:type="gramStart"/>
            <w:r>
              <w:rPr>
                <w:rFonts w:ascii="宋体" w:eastAsia="宋体" w:hAnsi="宋体" w:cs="宋体"/>
                <w:w w:val="105"/>
                <w:sz w:val="18"/>
                <w:szCs w:val="18"/>
                <w:lang w:eastAsia="zh-CN"/>
              </w:rPr>
              <w:t>动态本地</w:t>
            </w:r>
            <w:proofErr w:type="gramEnd"/>
            <w:r>
              <w:rPr>
                <w:rFonts w:ascii="宋体" w:eastAsia="宋体" w:hAnsi="宋体" w:cs="宋体"/>
                <w:w w:val="105"/>
                <w:sz w:val="18"/>
                <w:szCs w:val="18"/>
                <w:lang w:eastAsia="zh-CN"/>
              </w:rPr>
              <w:t>事件中</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有的案子</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超过24个月</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在事件之间)但是</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确实表演了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模拟在更大</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比28个日历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几个月但不到</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或等于32</w:t>
            </w:r>
          </w:p>
          <w:p w14:paraId="1A3A8E9D" w14:textId="77777777" w:rsidR="006B326C" w:rsidRDefault="009B4794">
            <w:pPr>
              <w:pStyle w:val="TableParagraph"/>
              <w:spacing w:line="229" w:lineRule="exact"/>
              <w:ind w:left="79"/>
              <w:rPr>
                <w:rFonts w:ascii="宋体" w:eastAsia="宋体" w:hAnsi="宋体" w:cs="宋体"/>
                <w:sz w:val="18"/>
                <w:szCs w:val="18"/>
              </w:rPr>
            </w:pPr>
            <w:proofErr w:type="spellStart"/>
            <w:r>
              <w:rPr>
                <w:rFonts w:ascii="宋体" w:eastAsia="宋体" w:hAnsi="宋体" w:cs="宋体"/>
                <w:w w:val="105"/>
                <w:sz w:val="18"/>
                <w:szCs w:val="18"/>
              </w:rPr>
              <w:t>日历月</w:t>
            </w:r>
            <w:proofErr w:type="spellEnd"/>
            <w:r>
              <w:rPr>
                <w:rFonts w:ascii="宋体" w:eastAsia="宋体" w:hAnsi="宋体" w:cs="宋体"/>
                <w:w w:val="105"/>
                <w:sz w:val="18"/>
                <w:szCs w:val="18"/>
              </w:rPr>
              <w:t>。</w:t>
            </w:r>
          </w:p>
        </w:tc>
        <w:tc>
          <w:tcPr>
            <w:tcW w:w="1912" w:type="dxa"/>
            <w:tcBorders>
              <w:top w:val="single" w:sz="3" w:space="0" w:color="000000"/>
              <w:left w:val="single" w:sz="3" w:space="0" w:color="000000"/>
              <w:bottom w:val="single" w:sz="3" w:space="0" w:color="000000"/>
              <w:right w:val="single" w:sz="3" w:space="0" w:color="000000"/>
            </w:tcBorders>
          </w:tcPr>
          <w:p w14:paraId="537DEC29" w14:textId="77777777" w:rsidR="006B326C" w:rsidRDefault="009B4794">
            <w:pPr>
              <w:pStyle w:val="TableParagraph"/>
              <w:spacing w:line="201" w:lineRule="exact"/>
              <w:ind w:left="79"/>
              <w:rPr>
                <w:rFonts w:ascii="宋体" w:eastAsia="宋体" w:hAnsi="宋体" w:cs="宋体"/>
                <w:sz w:val="18"/>
                <w:szCs w:val="18"/>
                <w:lang w:eastAsia="zh-CN"/>
              </w:rPr>
            </w:pPr>
            <w:r>
              <w:rPr>
                <w:rFonts w:ascii="宋体" w:eastAsia="宋体" w:hAnsi="宋体" w:cs="宋体"/>
                <w:w w:val="105"/>
                <w:sz w:val="18"/>
                <w:szCs w:val="18"/>
                <w:lang w:eastAsia="zh-CN"/>
              </w:rPr>
              <w:t>规划</w:t>
            </w:r>
          </w:p>
          <w:p w14:paraId="20D9B38B" w14:textId="77777777" w:rsidR="006B326C" w:rsidRDefault="009B4794">
            <w:pPr>
              <w:pStyle w:val="TableParagraph"/>
              <w:spacing w:before="5" w:line="230" w:lineRule="auto"/>
              <w:ind w:left="79" w:right="244"/>
              <w:rPr>
                <w:rFonts w:ascii="宋体" w:eastAsia="宋体" w:hAnsi="宋体" w:cs="宋体"/>
                <w:sz w:val="18"/>
                <w:szCs w:val="18"/>
                <w:lang w:eastAsia="zh-CN"/>
              </w:rPr>
            </w:pPr>
            <w:r>
              <w:rPr>
                <w:rFonts w:ascii="宋体" w:eastAsia="宋体" w:hAnsi="宋体" w:cs="宋体"/>
                <w:w w:val="105"/>
                <w:sz w:val="18"/>
                <w:szCs w:val="18"/>
                <w:lang w:eastAsia="zh-CN"/>
              </w:rPr>
              <w:t>协调员没有</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执行模拟作为</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第1.2部分要求</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在24个日历内</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几个月(或下一个月</w:t>
            </w:r>
            <w:r>
              <w:rPr>
                <w:rFonts w:ascii="宋体" w:eastAsia="宋体" w:hAnsi="宋体" w:cs="宋体"/>
                <w:spacing w:val="-26"/>
                <w:sz w:val="18"/>
                <w:szCs w:val="18"/>
                <w:lang w:eastAsia="zh-CN"/>
              </w:rPr>
              <w:t xml:space="preserve"> </w:t>
            </w:r>
            <w:proofErr w:type="gramStart"/>
            <w:r>
              <w:rPr>
                <w:rFonts w:ascii="宋体" w:eastAsia="宋体" w:hAnsi="宋体" w:cs="宋体"/>
                <w:w w:val="105"/>
                <w:sz w:val="18"/>
                <w:szCs w:val="18"/>
                <w:lang w:eastAsia="zh-CN"/>
              </w:rPr>
              <w:t>动态本地</w:t>
            </w:r>
            <w:proofErr w:type="gramEnd"/>
            <w:r>
              <w:rPr>
                <w:rFonts w:ascii="宋体" w:eastAsia="宋体" w:hAnsi="宋体" w:cs="宋体"/>
                <w:w w:val="105"/>
                <w:sz w:val="18"/>
                <w:szCs w:val="18"/>
                <w:lang w:eastAsia="zh-CN"/>
              </w:rPr>
              <w:t>事件中</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有的案子</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超过24个月</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在事件之间)但是</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确实表演了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模拟在更大</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比32个日历</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几个月但不到</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或者等于36</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日历月。</w:t>
            </w:r>
          </w:p>
        </w:tc>
        <w:tc>
          <w:tcPr>
            <w:tcW w:w="1911" w:type="dxa"/>
            <w:tcBorders>
              <w:top w:val="single" w:sz="3" w:space="0" w:color="000000"/>
              <w:left w:val="single" w:sz="3" w:space="0" w:color="000000"/>
              <w:bottom w:val="single" w:sz="3" w:space="0" w:color="000000"/>
              <w:right w:val="single" w:sz="3" w:space="0" w:color="000000"/>
            </w:tcBorders>
          </w:tcPr>
          <w:p w14:paraId="5AC99C62" w14:textId="77777777" w:rsidR="006B326C" w:rsidRDefault="009B4794">
            <w:pPr>
              <w:pStyle w:val="TableParagraph"/>
              <w:spacing w:line="201" w:lineRule="exact"/>
              <w:ind w:left="78"/>
              <w:rPr>
                <w:rFonts w:ascii="宋体" w:eastAsia="宋体" w:hAnsi="宋体" w:cs="宋体"/>
                <w:sz w:val="18"/>
                <w:szCs w:val="18"/>
                <w:lang w:eastAsia="zh-CN"/>
              </w:rPr>
            </w:pPr>
            <w:r>
              <w:rPr>
                <w:rFonts w:ascii="宋体" w:eastAsia="宋体" w:hAnsi="宋体" w:cs="宋体"/>
                <w:w w:val="105"/>
                <w:sz w:val="18"/>
                <w:szCs w:val="18"/>
                <w:lang w:eastAsia="zh-CN"/>
              </w:rPr>
              <w:t>几个月(或下一个月</w:t>
            </w:r>
          </w:p>
          <w:p w14:paraId="038140FC" w14:textId="77777777" w:rsidR="006B326C" w:rsidRDefault="009B4794">
            <w:pPr>
              <w:pStyle w:val="TableParagraph"/>
              <w:spacing w:before="26" w:line="226" w:lineRule="exact"/>
              <w:ind w:left="78" w:right="523"/>
              <w:rPr>
                <w:rFonts w:ascii="宋体" w:eastAsia="宋体" w:hAnsi="宋体" w:cs="宋体"/>
                <w:sz w:val="18"/>
                <w:szCs w:val="18"/>
                <w:lang w:eastAsia="zh-CN"/>
              </w:rPr>
            </w:pPr>
            <w:proofErr w:type="gramStart"/>
            <w:r>
              <w:rPr>
                <w:rFonts w:ascii="宋体" w:eastAsia="宋体" w:hAnsi="宋体" w:cs="宋体"/>
                <w:spacing w:val="-2"/>
                <w:sz w:val="18"/>
                <w:szCs w:val="18"/>
                <w:lang w:eastAsia="zh-CN"/>
              </w:rPr>
              <w:t>动态本地</w:t>
            </w:r>
            <w:proofErr w:type="gramEnd"/>
            <w:r>
              <w:rPr>
                <w:rFonts w:ascii="宋体" w:eastAsia="宋体" w:hAnsi="宋体" w:cs="宋体"/>
                <w:spacing w:val="-2"/>
                <w:sz w:val="18"/>
                <w:szCs w:val="18"/>
                <w:lang w:eastAsia="zh-CN"/>
              </w:rPr>
              <w:t>事件中</w:t>
            </w:r>
            <w:r>
              <w:rPr>
                <w:rFonts w:ascii="宋体" w:eastAsia="宋体" w:hAnsi="宋体" w:cs="宋体"/>
                <w:spacing w:val="-38"/>
                <w:sz w:val="18"/>
                <w:szCs w:val="18"/>
                <w:lang w:eastAsia="zh-CN"/>
              </w:rPr>
              <w:t xml:space="preserve"> </w:t>
            </w:r>
            <w:r>
              <w:rPr>
                <w:rFonts w:ascii="宋体" w:eastAsia="宋体" w:hAnsi="宋体" w:cs="宋体"/>
                <w:w w:val="105"/>
                <w:sz w:val="18"/>
                <w:szCs w:val="18"/>
                <w:lang w:eastAsia="zh-CN"/>
              </w:rPr>
              <w:t>有的案子</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超过24个月</w:t>
            </w:r>
            <w:r>
              <w:rPr>
                <w:rFonts w:ascii="宋体" w:eastAsia="宋体" w:hAnsi="宋体" w:cs="宋体"/>
                <w:w w:val="104"/>
                <w:sz w:val="18"/>
                <w:szCs w:val="18"/>
                <w:lang w:eastAsia="zh-CN"/>
              </w:rPr>
              <w:t xml:space="preserve"> </w:t>
            </w:r>
            <w:r>
              <w:rPr>
                <w:rFonts w:ascii="宋体" w:eastAsia="宋体" w:hAnsi="宋体" w:cs="宋体"/>
                <w:w w:val="105"/>
                <w:sz w:val="18"/>
                <w:szCs w:val="18"/>
                <w:lang w:eastAsia="zh-CN"/>
              </w:rPr>
              <w:t>在事件之间)。</w:t>
            </w:r>
          </w:p>
        </w:tc>
      </w:tr>
      <w:tr w:rsidR="006B326C" w14:paraId="37C48624" w14:textId="77777777">
        <w:trPr>
          <w:trHeight w:hRule="exact" w:val="327"/>
        </w:trPr>
        <w:tc>
          <w:tcPr>
            <w:tcW w:w="442" w:type="dxa"/>
            <w:vMerge w:val="restart"/>
            <w:tcBorders>
              <w:top w:val="single" w:sz="3" w:space="0" w:color="000000"/>
              <w:left w:val="single" w:sz="3" w:space="0" w:color="000000"/>
              <w:right w:val="single" w:sz="3" w:space="0" w:color="000000"/>
            </w:tcBorders>
          </w:tcPr>
          <w:p w14:paraId="6566A2C2" w14:textId="77777777" w:rsidR="006B326C" w:rsidRDefault="009B4794">
            <w:pPr>
              <w:pStyle w:val="TableParagraph"/>
              <w:spacing w:before="62"/>
              <w:ind w:left="82"/>
              <w:rPr>
                <w:rFonts w:ascii="宋体" w:eastAsia="宋体" w:hAnsi="宋体" w:cs="宋体"/>
                <w:sz w:val="17"/>
                <w:szCs w:val="17"/>
              </w:rPr>
            </w:pPr>
            <w:r>
              <w:rPr>
                <w:rFonts w:ascii="宋体"/>
                <w:b/>
                <w:sz w:val="17"/>
              </w:rPr>
              <w:t>R2</w:t>
            </w:r>
          </w:p>
        </w:tc>
        <w:tc>
          <w:tcPr>
            <w:tcW w:w="1115" w:type="dxa"/>
            <w:tcBorders>
              <w:top w:val="single" w:sz="3" w:space="0" w:color="000000"/>
              <w:left w:val="single" w:sz="3" w:space="0" w:color="000000"/>
              <w:bottom w:val="nil"/>
              <w:right w:val="single" w:sz="3" w:space="0" w:color="000000"/>
            </w:tcBorders>
          </w:tcPr>
          <w:p w14:paraId="2D7ECE09" w14:textId="77777777" w:rsidR="006B326C" w:rsidRDefault="009B4794">
            <w:pPr>
              <w:pStyle w:val="TableParagraph"/>
              <w:spacing w:before="67"/>
              <w:ind w:left="82"/>
              <w:rPr>
                <w:rFonts w:ascii="宋体" w:eastAsia="宋体" w:hAnsi="宋体" w:cs="宋体"/>
                <w:sz w:val="18"/>
                <w:szCs w:val="18"/>
              </w:rPr>
            </w:pPr>
            <w:proofErr w:type="spellStart"/>
            <w:r>
              <w:rPr>
                <w:rFonts w:ascii="宋体" w:eastAsia="宋体" w:hAnsi="宋体" w:cs="宋体"/>
                <w:b/>
                <w:bCs/>
                <w:w w:val="105"/>
                <w:sz w:val="18"/>
                <w:szCs w:val="18"/>
              </w:rPr>
              <w:t>长期的</w:t>
            </w:r>
            <w:proofErr w:type="spellEnd"/>
          </w:p>
        </w:tc>
        <w:tc>
          <w:tcPr>
            <w:tcW w:w="819" w:type="dxa"/>
            <w:vMerge w:val="restart"/>
            <w:tcBorders>
              <w:top w:val="single" w:sz="3" w:space="0" w:color="000000"/>
              <w:left w:val="single" w:sz="3" w:space="0" w:color="000000"/>
              <w:right w:val="single" w:sz="3" w:space="0" w:color="000000"/>
            </w:tcBorders>
          </w:tcPr>
          <w:p w14:paraId="74B2F5C6" w14:textId="77777777" w:rsidR="006B326C" w:rsidRDefault="009B4794">
            <w:pPr>
              <w:pStyle w:val="TableParagraph"/>
              <w:spacing w:before="67"/>
              <w:ind w:left="81"/>
              <w:rPr>
                <w:rFonts w:ascii="宋体" w:eastAsia="宋体" w:hAnsi="宋体" w:cs="宋体"/>
                <w:sz w:val="18"/>
                <w:szCs w:val="18"/>
              </w:rPr>
            </w:pPr>
            <w:proofErr w:type="spellStart"/>
            <w:r>
              <w:rPr>
                <w:rFonts w:ascii="宋体" w:eastAsia="宋体" w:hAnsi="宋体" w:cs="宋体"/>
                <w:b/>
                <w:bCs/>
                <w:w w:val="105"/>
                <w:sz w:val="18"/>
                <w:szCs w:val="18"/>
              </w:rPr>
              <w:t>低一点</w:t>
            </w:r>
            <w:proofErr w:type="spellEnd"/>
          </w:p>
        </w:tc>
        <w:tc>
          <w:tcPr>
            <w:tcW w:w="1912" w:type="dxa"/>
            <w:tcBorders>
              <w:top w:val="single" w:sz="3" w:space="0" w:color="000000"/>
              <w:left w:val="single" w:sz="3" w:space="0" w:color="000000"/>
              <w:bottom w:val="nil"/>
              <w:right w:val="single" w:sz="3" w:space="0" w:color="000000"/>
            </w:tcBorders>
          </w:tcPr>
          <w:p w14:paraId="108BAA37" w14:textId="77777777" w:rsidR="006B326C" w:rsidRDefault="009B4794">
            <w:pPr>
              <w:pStyle w:val="TableParagraph"/>
              <w:spacing w:before="67"/>
              <w:ind w:left="80"/>
              <w:rPr>
                <w:rFonts w:ascii="宋体" w:eastAsia="宋体" w:hAnsi="宋体" w:cs="宋体"/>
                <w:sz w:val="18"/>
                <w:szCs w:val="18"/>
              </w:rPr>
            </w:pPr>
            <w:proofErr w:type="spellStart"/>
            <w:r>
              <w:rPr>
                <w:rFonts w:ascii="宋体" w:eastAsia="宋体" w:hAnsi="宋体" w:cs="宋体"/>
                <w:w w:val="105"/>
                <w:sz w:val="18"/>
                <w:szCs w:val="18"/>
              </w:rPr>
              <w:t>可靠性</w:t>
            </w:r>
            <w:proofErr w:type="spellEnd"/>
          </w:p>
        </w:tc>
        <w:tc>
          <w:tcPr>
            <w:tcW w:w="1912" w:type="dxa"/>
            <w:tcBorders>
              <w:top w:val="single" w:sz="3" w:space="0" w:color="000000"/>
              <w:left w:val="single" w:sz="3" w:space="0" w:color="000000"/>
              <w:bottom w:val="nil"/>
              <w:right w:val="single" w:sz="3" w:space="0" w:color="000000"/>
            </w:tcBorders>
          </w:tcPr>
          <w:p w14:paraId="590DA811" w14:textId="77777777" w:rsidR="006B326C" w:rsidRDefault="009B4794">
            <w:pPr>
              <w:pStyle w:val="TableParagraph"/>
              <w:spacing w:before="67"/>
              <w:ind w:left="79"/>
              <w:rPr>
                <w:rFonts w:ascii="宋体" w:eastAsia="宋体" w:hAnsi="宋体" w:cs="宋体"/>
                <w:sz w:val="18"/>
                <w:szCs w:val="18"/>
              </w:rPr>
            </w:pPr>
            <w:proofErr w:type="spellStart"/>
            <w:r>
              <w:rPr>
                <w:rFonts w:ascii="宋体" w:eastAsia="宋体" w:hAnsi="宋体" w:cs="宋体"/>
                <w:w w:val="105"/>
                <w:sz w:val="18"/>
                <w:szCs w:val="18"/>
              </w:rPr>
              <w:t>可靠性</w:t>
            </w:r>
            <w:proofErr w:type="spellEnd"/>
          </w:p>
        </w:tc>
        <w:tc>
          <w:tcPr>
            <w:tcW w:w="1912" w:type="dxa"/>
            <w:tcBorders>
              <w:top w:val="single" w:sz="3" w:space="0" w:color="000000"/>
              <w:left w:val="single" w:sz="3" w:space="0" w:color="000000"/>
              <w:bottom w:val="nil"/>
              <w:right w:val="single" w:sz="3" w:space="0" w:color="000000"/>
            </w:tcBorders>
          </w:tcPr>
          <w:p w14:paraId="7BF574D4" w14:textId="77777777" w:rsidR="006B326C" w:rsidRDefault="009B4794">
            <w:pPr>
              <w:pStyle w:val="TableParagraph"/>
              <w:spacing w:before="67"/>
              <w:ind w:left="79"/>
              <w:rPr>
                <w:rFonts w:ascii="宋体" w:eastAsia="宋体" w:hAnsi="宋体" w:cs="宋体"/>
                <w:sz w:val="18"/>
                <w:szCs w:val="18"/>
              </w:rPr>
            </w:pPr>
            <w:proofErr w:type="spellStart"/>
            <w:r>
              <w:rPr>
                <w:rFonts w:ascii="宋体" w:eastAsia="宋体" w:hAnsi="宋体" w:cs="宋体"/>
                <w:w w:val="105"/>
                <w:sz w:val="18"/>
                <w:szCs w:val="18"/>
              </w:rPr>
              <w:t>可靠性</w:t>
            </w:r>
            <w:proofErr w:type="spellEnd"/>
          </w:p>
        </w:tc>
        <w:tc>
          <w:tcPr>
            <w:tcW w:w="1911" w:type="dxa"/>
            <w:tcBorders>
              <w:top w:val="single" w:sz="3" w:space="0" w:color="000000"/>
              <w:left w:val="single" w:sz="3" w:space="0" w:color="000000"/>
              <w:bottom w:val="nil"/>
              <w:right w:val="single" w:sz="3" w:space="0" w:color="000000"/>
            </w:tcBorders>
          </w:tcPr>
          <w:p w14:paraId="128FF55C" w14:textId="77777777" w:rsidR="006B326C" w:rsidRDefault="009B4794">
            <w:pPr>
              <w:pStyle w:val="TableParagraph"/>
              <w:spacing w:before="67"/>
              <w:ind w:left="78"/>
              <w:rPr>
                <w:rFonts w:ascii="宋体" w:eastAsia="宋体" w:hAnsi="宋体" w:cs="宋体"/>
                <w:sz w:val="18"/>
                <w:szCs w:val="18"/>
              </w:rPr>
            </w:pPr>
            <w:proofErr w:type="spellStart"/>
            <w:r>
              <w:rPr>
                <w:rFonts w:ascii="宋体" w:eastAsia="宋体" w:hAnsi="宋体" w:cs="宋体"/>
                <w:w w:val="105"/>
                <w:sz w:val="18"/>
                <w:szCs w:val="18"/>
              </w:rPr>
              <w:t>可靠性</w:t>
            </w:r>
            <w:proofErr w:type="spellEnd"/>
          </w:p>
        </w:tc>
      </w:tr>
      <w:tr w:rsidR="006B326C" w14:paraId="6EFA6E92" w14:textId="77777777">
        <w:trPr>
          <w:trHeight w:hRule="exact" w:val="225"/>
        </w:trPr>
        <w:tc>
          <w:tcPr>
            <w:tcW w:w="442" w:type="dxa"/>
            <w:vMerge/>
            <w:tcBorders>
              <w:left w:val="single" w:sz="3" w:space="0" w:color="000000"/>
              <w:right w:val="single" w:sz="3" w:space="0" w:color="000000"/>
            </w:tcBorders>
          </w:tcPr>
          <w:p w14:paraId="095AE401" w14:textId="77777777" w:rsidR="006B326C" w:rsidRDefault="006B326C"/>
        </w:tc>
        <w:tc>
          <w:tcPr>
            <w:tcW w:w="1115" w:type="dxa"/>
            <w:vMerge w:val="restart"/>
            <w:tcBorders>
              <w:top w:val="nil"/>
              <w:left w:val="single" w:sz="3" w:space="0" w:color="000000"/>
              <w:right w:val="single" w:sz="3" w:space="0" w:color="000000"/>
            </w:tcBorders>
          </w:tcPr>
          <w:p w14:paraId="7EE9B46E" w14:textId="77777777" w:rsidR="006B326C" w:rsidRDefault="009B4794">
            <w:pPr>
              <w:pStyle w:val="TableParagraph"/>
              <w:spacing w:line="205" w:lineRule="exact"/>
              <w:ind w:left="82"/>
              <w:rPr>
                <w:rFonts w:ascii="宋体" w:eastAsia="宋体" w:hAnsi="宋体" w:cs="宋体"/>
                <w:sz w:val="18"/>
                <w:szCs w:val="18"/>
              </w:rPr>
            </w:pPr>
            <w:proofErr w:type="spellStart"/>
            <w:r>
              <w:rPr>
                <w:rFonts w:ascii="宋体" w:eastAsia="宋体" w:hAnsi="宋体" w:cs="宋体"/>
                <w:b/>
                <w:bCs/>
                <w:w w:val="105"/>
                <w:sz w:val="18"/>
                <w:szCs w:val="18"/>
              </w:rPr>
              <w:t>规划</w:t>
            </w:r>
            <w:proofErr w:type="spellEnd"/>
          </w:p>
        </w:tc>
        <w:tc>
          <w:tcPr>
            <w:tcW w:w="819" w:type="dxa"/>
            <w:vMerge/>
            <w:tcBorders>
              <w:left w:val="single" w:sz="3" w:space="0" w:color="000000"/>
              <w:right w:val="single" w:sz="3" w:space="0" w:color="000000"/>
            </w:tcBorders>
          </w:tcPr>
          <w:p w14:paraId="66BBD765" w14:textId="77777777" w:rsidR="006B326C" w:rsidRDefault="006B326C"/>
        </w:tc>
        <w:tc>
          <w:tcPr>
            <w:tcW w:w="1912" w:type="dxa"/>
            <w:tcBorders>
              <w:top w:val="nil"/>
              <w:left w:val="single" w:sz="3" w:space="0" w:color="000000"/>
              <w:bottom w:val="nil"/>
              <w:right w:val="single" w:sz="3" w:space="0" w:color="000000"/>
            </w:tcBorders>
          </w:tcPr>
          <w:p w14:paraId="4F432C36"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2" w:type="dxa"/>
            <w:tcBorders>
              <w:top w:val="nil"/>
              <w:left w:val="single" w:sz="3" w:space="0" w:color="000000"/>
              <w:bottom w:val="nil"/>
              <w:right w:val="single" w:sz="3" w:space="0" w:color="000000"/>
            </w:tcBorders>
          </w:tcPr>
          <w:p w14:paraId="5F03EA62"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2" w:type="dxa"/>
            <w:tcBorders>
              <w:top w:val="nil"/>
              <w:left w:val="single" w:sz="3" w:space="0" w:color="000000"/>
              <w:bottom w:val="nil"/>
              <w:right w:val="single" w:sz="3" w:space="0" w:color="000000"/>
            </w:tcBorders>
          </w:tcPr>
          <w:p w14:paraId="3443987B"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c>
          <w:tcPr>
            <w:tcW w:w="1911" w:type="dxa"/>
            <w:tcBorders>
              <w:top w:val="nil"/>
              <w:left w:val="single" w:sz="3" w:space="0" w:color="000000"/>
              <w:bottom w:val="nil"/>
              <w:right w:val="single" w:sz="3" w:space="0" w:color="000000"/>
            </w:tcBorders>
          </w:tcPr>
          <w:p w14:paraId="203D6939"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协调员或</w:t>
            </w:r>
            <w:proofErr w:type="spellEnd"/>
          </w:p>
        </w:tc>
      </w:tr>
      <w:tr w:rsidR="006B326C" w14:paraId="16DBBE91" w14:textId="77777777">
        <w:trPr>
          <w:trHeight w:hRule="exact" w:val="225"/>
        </w:trPr>
        <w:tc>
          <w:tcPr>
            <w:tcW w:w="442" w:type="dxa"/>
            <w:vMerge/>
            <w:tcBorders>
              <w:left w:val="single" w:sz="3" w:space="0" w:color="000000"/>
              <w:right w:val="single" w:sz="3" w:space="0" w:color="000000"/>
            </w:tcBorders>
          </w:tcPr>
          <w:p w14:paraId="1870C017" w14:textId="77777777" w:rsidR="006B326C" w:rsidRDefault="006B326C"/>
        </w:tc>
        <w:tc>
          <w:tcPr>
            <w:tcW w:w="1115" w:type="dxa"/>
            <w:vMerge/>
            <w:tcBorders>
              <w:left w:val="single" w:sz="3" w:space="0" w:color="000000"/>
              <w:right w:val="single" w:sz="3" w:space="0" w:color="000000"/>
            </w:tcBorders>
          </w:tcPr>
          <w:p w14:paraId="3885FF4F" w14:textId="77777777" w:rsidR="006B326C" w:rsidRDefault="006B326C"/>
        </w:tc>
        <w:tc>
          <w:tcPr>
            <w:tcW w:w="819" w:type="dxa"/>
            <w:vMerge/>
            <w:tcBorders>
              <w:left w:val="single" w:sz="3" w:space="0" w:color="000000"/>
              <w:right w:val="single" w:sz="3" w:space="0" w:color="000000"/>
            </w:tcBorders>
          </w:tcPr>
          <w:p w14:paraId="07A04215" w14:textId="77777777" w:rsidR="006B326C" w:rsidRDefault="006B326C"/>
        </w:tc>
        <w:tc>
          <w:tcPr>
            <w:tcW w:w="1912" w:type="dxa"/>
            <w:tcBorders>
              <w:top w:val="nil"/>
              <w:left w:val="single" w:sz="3" w:space="0" w:color="000000"/>
              <w:bottom w:val="nil"/>
              <w:right w:val="single" w:sz="3" w:space="0" w:color="000000"/>
            </w:tcBorders>
          </w:tcPr>
          <w:p w14:paraId="2A13E4F0"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传送操作员</w:t>
            </w:r>
            <w:proofErr w:type="spellEnd"/>
          </w:p>
        </w:tc>
        <w:tc>
          <w:tcPr>
            <w:tcW w:w="1912" w:type="dxa"/>
            <w:tcBorders>
              <w:top w:val="nil"/>
              <w:left w:val="single" w:sz="3" w:space="0" w:color="000000"/>
              <w:bottom w:val="nil"/>
              <w:right w:val="single" w:sz="3" w:space="0" w:color="000000"/>
            </w:tcBorders>
          </w:tcPr>
          <w:p w14:paraId="5842A5B3"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传送操作员</w:t>
            </w:r>
            <w:proofErr w:type="spellEnd"/>
          </w:p>
        </w:tc>
        <w:tc>
          <w:tcPr>
            <w:tcW w:w="1912" w:type="dxa"/>
            <w:tcBorders>
              <w:top w:val="nil"/>
              <w:left w:val="single" w:sz="3" w:space="0" w:color="000000"/>
              <w:bottom w:val="nil"/>
              <w:right w:val="single" w:sz="3" w:space="0" w:color="000000"/>
            </w:tcBorders>
          </w:tcPr>
          <w:p w14:paraId="0FDBAE0E"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传送操作员</w:t>
            </w:r>
            <w:proofErr w:type="spellEnd"/>
          </w:p>
        </w:tc>
        <w:tc>
          <w:tcPr>
            <w:tcW w:w="1911" w:type="dxa"/>
            <w:tcBorders>
              <w:top w:val="nil"/>
              <w:left w:val="single" w:sz="3" w:space="0" w:color="000000"/>
              <w:bottom w:val="nil"/>
              <w:right w:val="single" w:sz="3" w:space="0" w:color="000000"/>
            </w:tcBorders>
          </w:tcPr>
          <w:p w14:paraId="79B10362"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传送操作员</w:t>
            </w:r>
            <w:proofErr w:type="spellEnd"/>
          </w:p>
        </w:tc>
      </w:tr>
      <w:tr w:rsidR="006B326C" w14:paraId="53B7DAC7" w14:textId="77777777">
        <w:trPr>
          <w:trHeight w:hRule="exact" w:val="225"/>
        </w:trPr>
        <w:tc>
          <w:tcPr>
            <w:tcW w:w="442" w:type="dxa"/>
            <w:vMerge/>
            <w:tcBorders>
              <w:left w:val="single" w:sz="3" w:space="0" w:color="000000"/>
              <w:right w:val="single" w:sz="3" w:space="0" w:color="000000"/>
            </w:tcBorders>
          </w:tcPr>
          <w:p w14:paraId="072A6CD0" w14:textId="77777777" w:rsidR="006B326C" w:rsidRDefault="006B326C"/>
        </w:tc>
        <w:tc>
          <w:tcPr>
            <w:tcW w:w="1115" w:type="dxa"/>
            <w:vMerge/>
            <w:tcBorders>
              <w:left w:val="single" w:sz="3" w:space="0" w:color="000000"/>
              <w:right w:val="single" w:sz="3" w:space="0" w:color="000000"/>
            </w:tcBorders>
          </w:tcPr>
          <w:p w14:paraId="019D1A85" w14:textId="77777777" w:rsidR="006B326C" w:rsidRDefault="006B326C"/>
        </w:tc>
        <w:tc>
          <w:tcPr>
            <w:tcW w:w="819" w:type="dxa"/>
            <w:vMerge/>
            <w:tcBorders>
              <w:left w:val="single" w:sz="3" w:space="0" w:color="000000"/>
              <w:right w:val="single" w:sz="3" w:space="0" w:color="000000"/>
            </w:tcBorders>
          </w:tcPr>
          <w:p w14:paraId="030F0137" w14:textId="77777777" w:rsidR="006B326C" w:rsidRDefault="006B326C"/>
        </w:tc>
        <w:tc>
          <w:tcPr>
            <w:tcW w:w="1912" w:type="dxa"/>
            <w:tcBorders>
              <w:top w:val="nil"/>
              <w:left w:val="single" w:sz="3" w:space="0" w:color="000000"/>
              <w:bottom w:val="nil"/>
              <w:right w:val="single" w:sz="3" w:space="0" w:color="000000"/>
            </w:tcBorders>
          </w:tcPr>
          <w:p w14:paraId="71AE447D"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没有提供</w:t>
            </w:r>
            <w:proofErr w:type="spellEnd"/>
          </w:p>
        </w:tc>
        <w:tc>
          <w:tcPr>
            <w:tcW w:w="1912" w:type="dxa"/>
            <w:tcBorders>
              <w:top w:val="nil"/>
              <w:left w:val="single" w:sz="3" w:space="0" w:color="000000"/>
              <w:bottom w:val="nil"/>
              <w:right w:val="single" w:sz="3" w:space="0" w:color="000000"/>
            </w:tcBorders>
          </w:tcPr>
          <w:p w14:paraId="45866CE0"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没有提供</w:t>
            </w:r>
            <w:proofErr w:type="spellEnd"/>
          </w:p>
        </w:tc>
        <w:tc>
          <w:tcPr>
            <w:tcW w:w="1912" w:type="dxa"/>
            <w:tcBorders>
              <w:top w:val="nil"/>
              <w:left w:val="single" w:sz="3" w:space="0" w:color="000000"/>
              <w:bottom w:val="nil"/>
              <w:right w:val="single" w:sz="3" w:space="0" w:color="000000"/>
            </w:tcBorders>
          </w:tcPr>
          <w:p w14:paraId="510BA976"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没有提供</w:t>
            </w:r>
            <w:proofErr w:type="spellEnd"/>
          </w:p>
        </w:tc>
        <w:tc>
          <w:tcPr>
            <w:tcW w:w="1911" w:type="dxa"/>
            <w:tcBorders>
              <w:top w:val="nil"/>
              <w:left w:val="single" w:sz="3" w:space="0" w:color="000000"/>
              <w:bottom w:val="nil"/>
              <w:right w:val="single" w:sz="3" w:space="0" w:color="000000"/>
            </w:tcBorders>
          </w:tcPr>
          <w:p w14:paraId="4770F6C6"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没有提供</w:t>
            </w:r>
            <w:proofErr w:type="spellEnd"/>
          </w:p>
        </w:tc>
      </w:tr>
      <w:tr w:rsidR="006B326C" w14:paraId="5BD08394" w14:textId="77777777">
        <w:trPr>
          <w:trHeight w:hRule="exact" w:val="226"/>
        </w:trPr>
        <w:tc>
          <w:tcPr>
            <w:tcW w:w="442" w:type="dxa"/>
            <w:vMerge/>
            <w:tcBorders>
              <w:left w:val="single" w:sz="3" w:space="0" w:color="000000"/>
              <w:right w:val="single" w:sz="3" w:space="0" w:color="000000"/>
            </w:tcBorders>
          </w:tcPr>
          <w:p w14:paraId="4F50DDC2" w14:textId="77777777" w:rsidR="006B326C" w:rsidRDefault="006B326C"/>
        </w:tc>
        <w:tc>
          <w:tcPr>
            <w:tcW w:w="1115" w:type="dxa"/>
            <w:vMerge/>
            <w:tcBorders>
              <w:left w:val="single" w:sz="3" w:space="0" w:color="000000"/>
              <w:right w:val="single" w:sz="3" w:space="0" w:color="000000"/>
            </w:tcBorders>
          </w:tcPr>
          <w:p w14:paraId="6C5830AB" w14:textId="77777777" w:rsidR="006B326C" w:rsidRDefault="006B326C"/>
        </w:tc>
        <w:tc>
          <w:tcPr>
            <w:tcW w:w="819" w:type="dxa"/>
            <w:vMerge/>
            <w:tcBorders>
              <w:left w:val="single" w:sz="3" w:space="0" w:color="000000"/>
              <w:right w:val="single" w:sz="3" w:space="0" w:color="000000"/>
            </w:tcBorders>
          </w:tcPr>
          <w:p w14:paraId="0E4FFE1F" w14:textId="77777777" w:rsidR="006B326C" w:rsidRDefault="006B326C"/>
        </w:tc>
        <w:tc>
          <w:tcPr>
            <w:tcW w:w="1912" w:type="dxa"/>
            <w:tcBorders>
              <w:top w:val="nil"/>
              <w:left w:val="single" w:sz="3" w:space="0" w:color="000000"/>
              <w:bottom w:val="nil"/>
              <w:right w:val="single" w:sz="3" w:space="0" w:color="000000"/>
            </w:tcBorders>
          </w:tcPr>
          <w:p w14:paraId="2DD49140"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实际要求</w:t>
            </w:r>
            <w:proofErr w:type="spellEnd"/>
          </w:p>
        </w:tc>
        <w:tc>
          <w:tcPr>
            <w:tcW w:w="1912" w:type="dxa"/>
            <w:tcBorders>
              <w:top w:val="nil"/>
              <w:left w:val="single" w:sz="3" w:space="0" w:color="000000"/>
              <w:bottom w:val="nil"/>
              <w:right w:val="single" w:sz="3" w:space="0" w:color="000000"/>
            </w:tcBorders>
          </w:tcPr>
          <w:p w14:paraId="4ED5219C"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实际要求</w:t>
            </w:r>
            <w:proofErr w:type="spellEnd"/>
          </w:p>
        </w:tc>
        <w:tc>
          <w:tcPr>
            <w:tcW w:w="1912" w:type="dxa"/>
            <w:tcBorders>
              <w:top w:val="nil"/>
              <w:left w:val="single" w:sz="3" w:space="0" w:color="000000"/>
              <w:bottom w:val="nil"/>
              <w:right w:val="single" w:sz="3" w:space="0" w:color="000000"/>
            </w:tcBorders>
          </w:tcPr>
          <w:p w14:paraId="617743F3"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实际要求</w:t>
            </w:r>
            <w:proofErr w:type="spellEnd"/>
          </w:p>
        </w:tc>
        <w:tc>
          <w:tcPr>
            <w:tcW w:w="1911" w:type="dxa"/>
            <w:tcBorders>
              <w:top w:val="nil"/>
              <w:left w:val="single" w:sz="3" w:space="0" w:color="000000"/>
              <w:bottom w:val="nil"/>
              <w:right w:val="single" w:sz="3" w:space="0" w:color="000000"/>
            </w:tcBorders>
          </w:tcPr>
          <w:p w14:paraId="377698CB"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实际要求</w:t>
            </w:r>
            <w:proofErr w:type="spellEnd"/>
          </w:p>
        </w:tc>
      </w:tr>
      <w:tr w:rsidR="006B326C" w14:paraId="064E1F97" w14:textId="77777777">
        <w:trPr>
          <w:trHeight w:hRule="exact" w:val="225"/>
        </w:trPr>
        <w:tc>
          <w:tcPr>
            <w:tcW w:w="442" w:type="dxa"/>
            <w:vMerge/>
            <w:tcBorders>
              <w:left w:val="single" w:sz="3" w:space="0" w:color="000000"/>
              <w:right w:val="single" w:sz="3" w:space="0" w:color="000000"/>
            </w:tcBorders>
          </w:tcPr>
          <w:p w14:paraId="6954AAD1" w14:textId="77777777" w:rsidR="006B326C" w:rsidRDefault="006B326C"/>
        </w:tc>
        <w:tc>
          <w:tcPr>
            <w:tcW w:w="1115" w:type="dxa"/>
            <w:vMerge/>
            <w:tcBorders>
              <w:left w:val="single" w:sz="3" w:space="0" w:color="000000"/>
              <w:right w:val="single" w:sz="3" w:space="0" w:color="000000"/>
            </w:tcBorders>
          </w:tcPr>
          <w:p w14:paraId="7029FCE6" w14:textId="77777777" w:rsidR="006B326C" w:rsidRDefault="006B326C"/>
        </w:tc>
        <w:tc>
          <w:tcPr>
            <w:tcW w:w="819" w:type="dxa"/>
            <w:vMerge/>
            <w:tcBorders>
              <w:left w:val="single" w:sz="3" w:space="0" w:color="000000"/>
              <w:right w:val="single" w:sz="3" w:space="0" w:color="000000"/>
            </w:tcBorders>
          </w:tcPr>
          <w:p w14:paraId="15D7EFC1" w14:textId="77777777" w:rsidR="006B326C" w:rsidRDefault="006B326C"/>
        </w:tc>
        <w:tc>
          <w:tcPr>
            <w:tcW w:w="1912" w:type="dxa"/>
            <w:tcBorders>
              <w:top w:val="nil"/>
              <w:left w:val="single" w:sz="3" w:space="0" w:color="000000"/>
              <w:bottom w:val="nil"/>
              <w:right w:val="single" w:sz="3" w:space="0" w:color="000000"/>
            </w:tcBorders>
          </w:tcPr>
          <w:p w14:paraId="18157DAE"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系统行为数据</w:t>
            </w:r>
            <w:proofErr w:type="spellEnd"/>
          </w:p>
        </w:tc>
        <w:tc>
          <w:tcPr>
            <w:tcW w:w="1912" w:type="dxa"/>
            <w:tcBorders>
              <w:top w:val="nil"/>
              <w:left w:val="single" w:sz="3" w:space="0" w:color="000000"/>
              <w:bottom w:val="nil"/>
              <w:right w:val="single" w:sz="3" w:space="0" w:color="000000"/>
            </w:tcBorders>
          </w:tcPr>
          <w:p w14:paraId="0B834964"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系统行为数据</w:t>
            </w:r>
            <w:proofErr w:type="spellEnd"/>
          </w:p>
        </w:tc>
        <w:tc>
          <w:tcPr>
            <w:tcW w:w="1912" w:type="dxa"/>
            <w:tcBorders>
              <w:top w:val="nil"/>
              <w:left w:val="single" w:sz="3" w:space="0" w:color="000000"/>
              <w:bottom w:val="nil"/>
              <w:right w:val="single" w:sz="3" w:space="0" w:color="000000"/>
            </w:tcBorders>
          </w:tcPr>
          <w:p w14:paraId="46A33840"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系统行为数据</w:t>
            </w:r>
            <w:proofErr w:type="spellEnd"/>
          </w:p>
        </w:tc>
        <w:tc>
          <w:tcPr>
            <w:tcW w:w="1911" w:type="dxa"/>
            <w:tcBorders>
              <w:top w:val="nil"/>
              <w:left w:val="single" w:sz="3" w:space="0" w:color="000000"/>
              <w:bottom w:val="nil"/>
              <w:right w:val="single" w:sz="3" w:space="0" w:color="000000"/>
            </w:tcBorders>
          </w:tcPr>
          <w:p w14:paraId="7EB1CE8E"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系统行为数据</w:t>
            </w:r>
            <w:proofErr w:type="spellEnd"/>
          </w:p>
        </w:tc>
      </w:tr>
      <w:tr w:rsidR="006B326C" w14:paraId="4ABA85B7" w14:textId="77777777">
        <w:trPr>
          <w:trHeight w:hRule="exact" w:val="225"/>
        </w:trPr>
        <w:tc>
          <w:tcPr>
            <w:tcW w:w="442" w:type="dxa"/>
            <w:vMerge/>
            <w:tcBorders>
              <w:left w:val="single" w:sz="3" w:space="0" w:color="000000"/>
              <w:right w:val="single" w:sz="3" w:space="0" w:color="000000"/>
            </w:tcBorders>
          </w:tcPr>
          <w:p w14:paraId="7E1E9D06" w14:textId="77777777" w:rsidR="006B326C" w:rsidRDefault="006B326C"/>
        </w:tc>
        <w:tc>
          <w:tcPr>
            <w:tcW w:w="1115" w:type="dxa"/>
            <w:vMerge/>
            <w:tcBorders>
              <w:left w:val="single" w:sz="3" w:space="0" w:color="000000"/>
              <w:right w:val="single" w:sz="3" w:space="0" w:color="000000"/>
            </w:tcBorders>
          </w:tcPr>
          <w:p w14:paraId="777ADFB8" w14:textId="77777777" w:rsidR="006B326C" w:rsidRDefault="006B326C"/>
        </w:tc>
        <w:tc>
          <w:tcPr>
            <w:tcW w:w="819" w:type="dxa"/>
            <w:vMerge/>
            <w:tcBorders>
              <w:left w:val="single" w:sz="3" w:space="0" w:color="000000"/>
              <w:right w:val="single" w:sz="3" w:space="0" w:color="000000"/>
            </w:tcBorders>
          </w:tcPr>
          <w:p w14:paraId="3FE58F74" w14:textId="77777777" w:rsidR="006B326C" w:rsidRDefault="006B326C"/>
        </w:tc>
        <w:tc>
          <w:tcPr>
            <w:tcW w:w="1912" w:type="dxa"/>
            <w:tcBorders>
              <w:top w:val="nil"/>
              <w:left w:val="single" w:sz="3" w:space="0" w:color="000000"/>
              <w:bottom w:val="nil"/>
              <w:right w:val="single" w:sz="3" w:space="0" w:color="000000"/>
            </w:tcBorders>
          </w:tcPr>
          <w:p w14:paraId="64BD277C" w14:textId="77777777" w:rsidR="006B326C" w:rsidRDefault="009B4794">
            <w:pPr>
              <w:pStyle w:val="TableParagraph"/>
              <w:spacing w:line="205" w:lineRule="exact"/>
              <w:ind w:left="80"/>
              <w:rPr>
                <w:rFonts w:ascii="宋体" w:eastAsia="宋体" w:hAnsi="宋体" w:cs="宋体"/>
                <w:sz w:val="18"/>
                <w:szCs w:val="18"/>
              </w:rPr>
            </w:pPr>
            <w:r>
              <w:rPr>
                <w:rFonts w:ascii="宋体" w:eastAsia="宋体" w:hAnsi="宋体" w:cs="宋体"/>
                <w:w w:val="105"/>
                <w:sz w:val="18"/>
                <w:szCs w:val="18"/>
              </w:rPr>
              <w:t>(</w:t>
            </w:r>
            <w:proofErr w:type="spellStart"/>
            <w:r>
              <w:rPr>
                <w:rFonts w:ascii="宋体" w:eastAsia="宋体" w:hAnsi="宋体" w:cs="宋体"/>
                <w:w w:val="105"/>
                <w:sz w:val="18"/>
                <w:szCs w:val="18"/>
              </w:rPr>
              <w:t>或书面答复</w:t>
            </w:r>
            <w:proofErr w:type="spellEnd"/>
          </w:p>
        </w:tc>
        <w:tc>
          <w:tcPr>
            <w:tcW w:w="1912" w:type="dxa"/>
            <w:tcBorders>
              <w:top w:val="nil"/>
              <w:left w:val="single" w:sz="3" w:space="0" w:color="000000"/>
              <w:bottom w:val="nil"/>
              <w:right w:val="single" w:sz="3" w:space="0" w:color="000000"/>
            </w:tcBorders>
          </w:tcPr>
          <w:p w14:paraId="47A0B1CA" w14:textId="77777777"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w:t>
            </w:r>
            <w:proofErr w:type="spellStart"/>
            <w:r>
              <w:rPr>
                <w:rFonts w:ascii="宋体" w:eastAsia="宋体" w:hAnsi="宋体" w:cs="宋体"/>
                <w:w w:val="105"/>
                <w:sz w:val="18"/>
                <w:szCs w:val="18"/>
              </w:rPr>
              <w:t>或书面答复</w:t>
            </w:r>
            <w:proofErr w:type="spellEnd"/>
          </w:p>
        </w:tc>
        <w:tc>
          <w:tcPr>
            <w:tcW w:w="1912" w:type="dxa"/>
            <w:tcBorders>
              <w:top w:val="nil"/>
              <w:left w:val="single" w:sz="3" w:space="0" w:color="000000"/>
              <w:bottom w:val="nil"/>
              <w:right w:val="single" w:sz="3" w:space="0" w:color="000000"/>
            </w:tcBorders>
          </w:tcPr>
          <w:p w14:paraId="7AD161E1" w14:textId="77777777" w:rsidR="006B326C" w:rsidRDefault="009B4794">
            <w:pPr>
              <w:pStyle w:val="TableParagraph"/>
              <w:spacing w:line="205" w:lineRule="exact"/>
              <w:ind w:left="79"/>
              <w:rPr>
                <w:rFonts w:ascii="宋体" w:eastAsia="宋体" w:hAnsi="宋体" w:cs="宋体"/>
                <w:sz w:val="18"/>
                <w:szCs w:val="18"/>
              </w:rPr>
            </w:pPr>
            <w:r>
              <w:rPr>
                <w:rFonts w:ascii="宋体" w:eastAsia="宋体" w:hAnsi="宋体" w:cs="宋体"/>
                <w:w w:val="105"/>
                <w:sz w:val="18"/>
                <w:szCs w:val="18"/>
              </w:rPr>
              <w:t>(</w:t>
            </w:r>
            <w:proofErr w:type="spellStart"/>
            <w:r>
              <w:rPr>
                <w:rFonts w:ascii="宋体" w:eastAsia="宋体" w:hAnsi="宋体" w:cs="宋体"/>
                <w:w w:val="105"/>
                <w:sz w:val="18"/>
                <w:szCs w:val="18"/>
              </w:rPr>
              <w:t>或书面答复</w:t>
            </w:r>
            <w:proofErr w:type="spellEnd"/>
          </w:p>
        </w:tc>
        <w:tc>
          <w:tcPr>
            <w:tcW w:w="1911" w:type="dxa"/>
            <w:tcBorders>
              <w:top w:val="nil"/>
              <w:left w:val="single" w:sz="3" w:space="0" w:color="000000"/>
              <w:bottom w:val="nil"/>
              <w:right w:val="single" w:sz="3" w:space="0" w:color="000000"/>
            </w:tcBorders>
          </w:tcPr>
          <w:p w14:paraId="4DA4EA3A" w14:textId="77777777" w:rsidR="006B326C" w:rsidRDefault="009B4794">
            <w:pPr>
              <w:pStyle w:val="TableParagraph"/>
              <w:spacing w:line="205" w:lineRule="exact"/>
              <w:ind w:left="78"/>
              <w:rPr>
                <w:rFonts w:ascii="宋体" w:eastAsia="宋体" w:hAnsi="宋体" w:cs="宋体"/>
                <w:sz w:val="18"/>
                <w:szCs w:val="18"/>
              </w:rPr>
            </w:pPr>
            <w:r>
              <w:rPr>
                <w:rFonts w:ascii="宋体" w:eastAsia="宋体" w:hAnsi="宋体" w:cs="宋体"/>
                <w:w w:val="105"/>
                <w:sz w:val="18"/>
                <w:szCs w:val="18"/>
              </w:rPr>
              <w:t>(</w:t>
            </w:r>
            <w:proofErr w:type="spellStart"/>
            <w:r>
              <w:rPr>
                <w:rFonts w:ascii="宋体" w:eastAsia="宋体" w:hAnsi="宋体" w:cs="宋体"/>
                <w:w w:val="105"/>
                <w:sz w:val="18"/>
                <w:szCs w:val="18"/>
              </w:rPr>
              <w:t>或书面答复</w:t>
            </w:r>
            <w:proofErr w:type="spellEnd"/>
          </w:p>
        </w:tc>
      </w:tr>
      <w:tr w:rsidR="006B326C" w14:paraId="2DD31147" w14:textId="77777777">
        <w:trPr>
          <w:trHeight w:hRule="exact" w:val="226"/>
        </w:trPr>
        <w:tc>
          <w:tcPr>
            <w:tcW w:w="442" w:type="dxa"/>
            <w:vMerge/>
            <w:tcBorders>
              <w:left w:val="single" w:sz="3" w:space="0" w:color="000000"/>
              <w:right w:val="single" w:sz="3" w:space="0" w:color="000000"/>
            </w:tcBorders>
          </w:tcPr>
          <w:p w14:paraId="70A8A4BB" w14:textId="77777777" w:rsidR="006B326C" w:rsidRDefault="006B326C"/>
        </w:tc>
        <w:tc>
          <w:tcPr>
            <w:tcW w:w="1115" w:type="dxa"/>
            <w:vMerge/>
            <w:tcBorders>
              <w:left w:val="single" w:sz="3" w:space="0" w:color="000000"/>
              <w:right w:val="single" w:sz="3" w:space="0" w:color="000000"/>
            </w:tcBorders>
          </w:tcPr>
          <w:p w14:paraId="10C47F51" w14:textId="77777777" w:rsidR="006B326C" w:rsidRDefault="006B326C"/>
        </w:tc>
        <w:tc>
          <w:tcPr>
            <w:tcW w:w="819" w:type="dxa"/>
            <w:vMerge/>
            <w:tcBorders>
              <w:left w:val="single" w:sz="3" w:space="0" w:color="000000"/>
              <w:right w:val="single" w:sz="3" w:space="0" w:color="000000"/>
            </w:tcBorders>
          </w:tcPr>
          <w:p w14:paraId="5D54F0C2" w14:textId="77777777" w:rsidR="006B326C" w:rsidRDefault="006B326C"/>
        </w:tc>
        <w:tc>
          <w:tcPr>
            <w:tcW w:w="1912" w:type="dxa"/>
            <w:tcBorders>
              <w:top w:val="nil"/>
              <w:left w:val="single" w:sz="3" w:space="0" w:color="000000"/>
              <w:bottom w:val="nil"/>
              <w:right w:val="single" w:sz="3" w:space="0" w:color="000000"/>
            </w:tcBorders>
          </w:tcPr>
          <w:p w14:paraId="1EA5345F"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它没有</w:t>
            </w:r>
            <w:proofErr w:type="spellEnd"/>
          </w:p>
        </w:tc>
        <w:tc>
          <w:tcPr>
            <w:tcW w:w="1912" w:type="dxa"/>
            <w:tcBorders>
              <w:top w:val="nil"/>
              <w:left w:val="single" w:sz="3" w:space="0" w:color="000000"/>
              <w:bottom w:val="nil"/>
              <w:right w:val="single" w:sz="3" w:space="0" w:color="000000"/>
            </w:tcBorders>
          </w:tcPr>
          <w:p w14:paraId="42D6D796"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它没有</w:t>
            </w:r>
            <w:proofErr w:type="spellEnd"/>
          </w:p>
        </w:tc>
        <w:tc>
          <w:tcPr>
            <w:tcW w:w="1912" w:type="dxa"/>
            <w:tcBorders>
              <w:top w:val="nil"/>
              <w:left w:val="single" w:sz="3" w:space="0" w:color="000000"/>
              <w:bottom w:val="nil"/>
              <w:right w:val="single" w:sz="3" w:space="0" w:color="000000"/>
            </w:tcBorders>
          </w:tcPr>
          <w:p w14:paraId="47195C60"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它没有</w:t>
            </w:r>
            <w:proofErr w:type="spellEnd"/>
          </w:p>
        </w:tc>
        <w:tc>
          <w:tcPr>
            <w:tcW w:w="1911" w:type="dxa"/>
            <w:tcBorders>
              <w:top w:val="nil"/>
              <w:left w:val="single" w:sz="3" w:space="0" w:color="000000"/>
              <w:bottom w:val="nil"/>
              <w:right w:val="single" w:sz="3" w:space="0" w:color="000000"/>
            </w:tcBorders>
          </w:tcPr>
          <w:p w14:paraId="32F9A245"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它没有</w:t>
            </w:r>
            <w:proofErr w:type="spellEnd"/>
          </w:p>
        </w:tc>
      </w:tr>
      <w:tr w:rsidR="006B326C" w14:paraId="4A78AD25" w14:textId="77777777">
        <w:trPr>
          <w:trHeight w:hRule="exact" w:val="226"/>
        </w:trPr>
        <w:tc>
          <w:tcPr>
            <w:tcW w:w="442" w:type="dxa"/>
            <w:vMerge/>
            <w:tcBorders>
              <w:left w:val="single" w:sz="3" w:space="0" w:color="000000"/>
              <w:right w:val="single" w:sz="3" w:space="0" w:color="000000"/>
            </w:tcBorders>
          </w:tcPr>
          <w:p w14:paraId="154A8CF7" w14:textId="77777777" w:rsidR="006B326C" w:rsidRDefault="006B326C"/>
        </w:tc>
        <w:tc>
          <w:tcPr>
            <w:tcW w:w="1115" w:type="dxa"/>
            <w:vMerge/>
            <w:tcBorders>
              <w:left w:val="single" w:sz="3" w:space="0" w:color="000000"/>
              <w:right w:val="single" w:sz="3" w:space="0" w:color="000000"/>
            </w:tcBorders>
          </w:tcPr>
          <w:p w14:paraId="680E8DBC" w14:textId="77777777" w:rsidR="006B326C" w:rsidRDefault="006B326C"/>
        </w:tc>
        <w:tc>
          <w:tcPr>
            <w:tcW w:w="819" w:type="dxa"/>
            <w:vMerge/>
            <w:tcBorders>
              <w:left w:val="single" w:sz="3" w:space="0" w:color="000000"/>
              <w:right w:val="single" w:sz="3" w:space="0" w:color="000000"/>
            </w:tcBorders>
          </w:tcPr>
          <w:p w14:paraId="1160535F" w14:textId="77777777" w:rsidR="006B326C" w:rsidRDefault="006B326C"/>
        </w:tc>
        <w:tc>
          <w:tcPr>
            <w:tcW w:w="1912" w:type="dxa"/>
            <w:tcBorders>
              <w:top w:val="nil"/>
              <w:left w:val="single" w:sz="3" w:space="0" w:color="000000"/>
              <w:bottom w:val="nil"/>
              <w:right w:val="single" w:sz="3" w:space="0" w:color="000000"/>
            </w:tcBorders>
          </w:tcPr>
          <w:p w14:paraId="376B1078" w14:textId="77777777" w:rsidR="006B326C" w:rsidRDefault="009B4794">
            <w:pPr>
              <w:pStyle w:val="TableParagraph"/>
              <w:spacing w:line="206" w:lineRule="exact"/>
              <w:ind w:left="80"/>
              <w:rPr>
                <w:rFonts w:ascii="宋体" w:eastAsia="宋体" w:hAnsi="宋体" w:cs="宋体"/>
                <w:sz w:val="18"/>
                <w:szCs w:val="18"/>
              </w:rPr>
            </w:pPr>
            <w:proofErr w:type="spellStart"/>
            <w:proofErr w:type="gramStart"/>
            <w:r>
              <w:rPr>
                <w:rFonts w:ascii="宋体" w:eastAsia="宋体" w:hAnsi="宋体" w:cs="宋体"/>
                <w:w w:val="105"/>
                <w:sz w:val="18"/>
                <w:szCs w:val="18"/>
              </w:rPr>
              <w:t>请求的数据</w:t>
            </w:r>
            <w:proofErr w:type="spellEnd"/>
            <w:r>
              <w:rPr>
                <w:rFonts w:ascii="宋体" w:eastAsia="宋体" w:hAnsi="宋体" w:cs="宋体"/>
                <w:w w:val="105"/>
                <w:sz w:val="18"/>
                <w:szCs w:val="18"/>
              </w:rPr>
              <w:t>)到</w:t>
            </w:r>
            <w:proofErr w:type="gramEnd"/>
          </w:p>
        </w:tc>
        <w:tc>
          <w:tcPr>
            <w:tcW w:w="1912" w:type="dxa"/>
            <w:tcBorders>
              <w:top w:val="nil"/>
              <w:left w:val="single" w:sz="3" w:space="0" w:color="000000"/>
              <w:bottom w:val="nil"/>
              <w:right w:val="single" w:sz="3" w:space="0" w:color="000000"/>
            </w:tcBorders>
          </w:tcPr>
          <w:p w14:paraId="2163A4D6" w14:textId="77777777" w:rsidR="006B326C" w:rsidRDefault="009B4794">
            <w:pPr>
              <w:pStyle w:val="TableParagraph"/>
              <w:spacing w:line="206" w:lineRule="exact"/>
              <w:ind w:left="79"/>
              <w:rPr>
                <w:rFonts w:ascii="宋体" w:eastAsia="宋体" w:hAnsi="宋体" w:cs="宋体"/>
                <w:sz w:val="18"/>
                <w:szCs w:val="18"/>
              </w:rPr>
            </w:pPr>
            <w:proofErr w:type="spellStart"/>
            <w:proofErr w:type="gramStart"/>
            <w:r>
              <w:rPr>
                <w:rFonts w:ascii="宋体" w:eastAsia="宋体" w:hAnsi="宋体" w:cs="宋体"/>
                <w:w w:val="105"/>
                <w:sz w:val="18"/>
                <w:szCs w:val="18"/>
              </w:rPr>
              <w:t>请求的数据</w:t>
            </w:r>
            <w:proofErr w:type="spellEnd"/>
            <w:r>
              <w:rPr>
                <w:rFonts w:ascii="宋体" w:eastAsia="宋体" w:hAnsi="宋体" w:cs="宋体"/>
                <w:w w:val="105"/>
                <w:sz w:val="18"/>
                <w:szCs w:val="18"/>
              </w:rPr>
              <w:t>)到</w:t>
            </w:r>
            <w:proofErr w:type="gramEnd"/>
          </w:p>
        </w:tc>
        <w:tc>
          <w:tcPr>
            <w:tcW w:w="1912" w:type="dxa"/>
            <w:tcBorders>
              <w:top w:val="nil"/>
              <w:left w:val="single" w:sz="3" w:space="0" w:color="000000"/>
              <w:bottom w:val="nil"/>
              <w:right w:val="single" w:sz="3" w:space="0" w:color="000000"/>
            </w:tcBorders>
          </w:tcPr>
          <w:p w14:paraId="06B76609" w14:textId="77777777" w:rsidR="006B326C" w:rsidRDefault="009B4794">
            <w:pPr>
              <w:pStyle w:val="TableParagraph"/>
              <w:spacing w:line="206" w:lineRule="exact"/>
              <w:ind w:left="79"/>
              <w:rPr>
                <w:rFonts w:ascii="宋体" w:eastAsia="宋体" w:hAnsi="宋体" w:cs="宋体"/>
                <w:sz w:val="18"/>
                <w:szCs w:val="18"/>
              </w:rPr>
            </w:pPr>
            <w:proofErr w:type="spellStart"/>
            <w:proofErr w:type="gramStart"/>
            <w:r>
              <w:rPr>
                <w:rFonts w:ascii="宋体" w:eastAsia="宋体" w:hAnsi="宋体" w:cs="宋体"/>
                <w:w w:val="105"/>
                <w:sz w:val="18"/>
                <w:szCs w:val="18"/>
              </w:rPr>
              <w:t>请求的数据</w:t>
            </w:r>
            <w:proofErr w:type="spellEnd"/>
            <w:r>
              <w:rPr>
                <w:rFonts w:ascii="宋体" w:eastAsia="宋体" w:hAnsi="宋体" w:cs="宋体"/>
                <w:w w:val="105"/>
                <w:sz w:val="18"/>
                <w:szCs w:val="18"/>
              </w:rPr>
              <w:t>)到</w:t>
            </w:r>
            <w:proofErr w:type="gramEnd"/>
          </w:p>
        </w:tc>
        <w:tc>
          <w:tcPr>
            <w:tcW w:w="1911" w:type="dxa"/>
            <w:tcBorders>
              <w:top w:val="nil"/>
              <w:left w:val="single" w:sz="3" w:space="0" w:color="000000"/>
              <w:bottom w:val="nil"/>
              <w:right w:val="single" w:sz="3" w:space="0" w:color="000000"/>
            </w:tcBorders>
          </w:tcPr>
          <w:p w14:paraId="44D214E7" w14:textId="77777777" w:rsidR="006B326C" w:rsidRDefault="009B4794">
            <w:pPr>
              <w:pStyle w:val="TableParagraph"/>
              <w:spacing w:line="206" w:lineRule="exact"/>
              <w:ind w:left="78"/>
              <w:rPr>
                <w:rFonts w:ascii="宋体" w:eastAsia="宋体" w:hAnsi="宋体" w:cs="宋体"/>
                <w:sz w:val="18"/>
                <w:szCs w:val="18"/>
              </w:rPr>
            </w:pPr>
            <w:proofErr w:type="spellStart"/>
            <w:proofErr w:type="gramStart"/>
            <w:r>
              <w:rPr>
                <w:rFonts w:ascii="宋体" w:eastAsia="宋体" w:hAnsi="宋体" w:cs="宋体"/>
                <w:w w:val="105"/>
                <w:sz w:val="18"/>
                <w:szCs w:val="18"/>
              </w:rPr>
              <w:t>请求的数据</w:t>
            </w:r>
            <w:proofErr w:type="spellEnd"/>
            <w:r>
              <w:rPr>
                <w:rFonts w:ascii="宋体" w:eastAsia="宋体" w:hAnsi="宋体" w:cs="宋体"/>
                <w:w w:val="105"/>
                <w:sz w:val="18"/>
                <w:szCs w:val="18"/>
              </w:rPr>
              <w:t>)到</w:t>
            </w:r>
            <w:proofErr w:type="gramEnd"/>
          </w:p>
        </w:tc>
      </w:tr>
      <w:tr w:rsidR="006B326C" w14:paraId="4659E8E5" w14:textId="77777777">
        <w:trPr>
          <w:trHeight w:hRule="exact" w:val="226"/>
        </w:trPr>
        <w:tc>
          <w:tcPr>
            <w:tcW w:w="442" w:type="dxa"/>
            <w:vMerge/>
            <w:tcBorders>
              <w:left w:val="single" w:sz="3" w:space="0" w:color="000000"/>
              <w:right w:val="single" w:sz="3" w:space="0" w:color="000000"/>
            </w:tcBorders>
          </w:tcPr>
          <w:p w14:paraId="12974C5F" w14:textId="77777777" w:rsidR="006B326C" w:rsidRDefault="006B326C"/>
        </w:tc>
        <w:tc>
          <w:tcPr>
            <w:tcW w:w="1115" w:type="dxa"/>
            <w:vMerge/>
            <w:tcBorders>
              <w:left w:val="single" w:sz="3" w:space="0" w:color="000000"/>
              <w:right w:val="single" w:sz="3" w:space="0" w:color="000000"/>
            </w:tcBorders>
          </w:tcPr>
          <w:p w14:paraId="51598984" w14:textId="77777777" w:rsidR="006B326C" w:rsidRDefault="006B326C"/>
        </w:tc>
        <w:tc>
          <w:tcPr>
            <w:tcW w:w="819" w:type="dxa"/>
            <w:vMerge/>
            <w:tcBorders>
              <w:left w:val="single" w:sz="3" w:space="0" w:color="000000"/>
              <w:right w:val="single" w:sz="3" w:space="0" w:color="000000"/>
            </w:tcBorders>
          </w:tcPr>
          <w:p w14:paraId="72FD5ED9" w14:textId="77777777" w:rsidR="006B326C" w:rsidRDefault="006B326C"/>
        </w:tc>
        <w:tc>
          <w:tcPr>
            <w:tcW w:w="1912" w:type="dxa"/>
            <w:tcBorders>
              <w:top w:val="nil"/>
              <w:left w:val="single" w:sz="3" w:space="0" w:color="000000"/>
              <w:bottom w:val="nil"/>
              <w:right w:val="single" w:sz="3" w:space="0" w:color="000000"/>
            </w:tcBorders>
          </w:tcPr>
          <w:p w14:paraId="7D2C9920" w14:textId="77777777" w:rsidR="006B326C" w:rsidRDefault="009B4794">
            <w:pPr>
              <w:pStyle w:val="TableParagraph"/>
              <w:spacing w:line="206" w:lineRule="exact"/>
              <w:ind w:left="80"/>
              <w:rPr>
                <w:rFonts w:ascii="宋体" w:eastAsia="宋体" w:hAnsi="宋体" w:cs="宋体"/>
                <w:sz w:val="18"/>
                <w:szCs w:val="18"/>
              </w:rPr>
            </w:pPr>
            <w:proofErr w:type="spellStart"/>
            <w:r>
              <w:rPr>
                <w:rFonts w:ascii="宋体" w:eastAsia="宋体" w:hAnsi="宋体" w:cs="宋体"/>
                <w:w w:val="105"/>
                <w:sz w:val="18"/>
                <w:szCs w:val="18"/>
              </w:rPr>
              <w:t>a请求规划</w:t>
            </w:r>
            <w:proofErr w:type="spellEnd"/>
          </w:p>
        </w:tc>
        <w:tc>
          <w:tcPr>
            <w:tcW w:w="1912" w:type="dxa"/>
            <w:tcBorders>
              <w:top w:val="nil"/>
              <w:left w:val="single" w:sz="3" w:space="0" w:color="000000"/>
              <w:bottom w:val="nil"/>
              <w:right w:val="single" w:sz="3" w:space="0" w:color="000000"/>
            </w:tcBorders>
          </w:tcPr>
          <w:p w14:paraId="32FB48DA"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a请求规划</w:t>
            </w:r>
            <w:proofErr w:type="spellEnd"/>
          </w:p>
        </w:tc>
        <w:tc>
          <w:tcPr>
            <w:tcW w:w="1912" w:type="dxa"/>
            <w:tcBorders>
              <w:top w:val="nil"/>
              <w:left w:val="single" w:sz="3" w:space="0" w:color="000000"/>
              <w:bottom w:val="nil"/>
              <w:right w:val="single" w:sz="3" w:space="0" w:color="000000"/>
            </w:tcBorders>
          </w:tcPr>
          <w:p w14:paraId="6D26A025" w14:textId="77777777" w:rsidR="006B326C" w:rsidRDefault="009B4794">
            <w:pPr>
              <w:pStyle w:val="TableParagraph"/>
              <w:spacing w:line="206" w:lineRule="exact"/>
              <w:ind w:left="79"/>
              <w:rPr>
                <w:rFonts w:ascii="宋体" w:eastAsia="宋体" w:hAnsi="宋体" w:cs="宋体"/>
                <w:sz w:val="18"/>
                <w:szCs w:val="18"/>
              </w:rPr>
            </w:pPr>
            <w:proofErr w:type="spellStart"/>
            <w:r>
              <w:rPr>
                <w:rFonts w:ascii="宋体" w:eastAsia="宋体" w:hAnsi="宋体" w:cs="宋体"/>
                <w:w w:val="105"/>
                <w:sz w:val="18"/>
                <w:szCs w:val="18"/>
              </w:rPr>
              <w:t>a请求规划</w:t>
            </w:r>
            <w:proofErr w:type="spellEnd"/>
          </w:p>
        </w:tc>
        <w:tc>
          <w:tcPr>
            <w:tcW w:w="1911" w:type="dxa"/>
            <w:tcBorders>
              <w:top w:val="nil"/>
              <w:left w:val="single" w:sz="3" w:space="0" w:color="000000"/>
              <w:bottom w:val="nil"/>
              <w:right w:val="single" w:sz="3" w:space="0" w:color="000000"/>
            </w:tcBorders>
          </w:tcPr>
          <w:p w14:paraId="7DDA9A2F" w14:textId="77777777" w:rsidR="006B326C" w:rsidRDefault="009B4794">
            <w:pPr>
              <w:pStyle w:val="TableParagraph"/>
              <w:spacing w:line="206" w:lineRule="exact"/>
              <w:ind w:left="78"/>
              <w:rPr>
                <w:rFonts w:ascii="宋体" w:eastAsia="宋体" w:hAnsi="宋体" w:cs="宋体"/>
                <w:sz w:val="18"/>
                <w:szCs w:val="18"/>
              </w:rPr>
            </w:pPr>
            <w:proofErr w:type="spellStart"/>
            <w:r>
              <w:rPr>
                <w:rFonts w:ascii="宋体" w:eastAsia="宋体" w:hAnsi="宋体" w:cs="宋体"/>
                <w:w w:val="105"/>
                <w:sz w:val="18"/>
                <w:szCs w:val="18"/>
              </w:rPr>
              <w:t>a请求规划</w:t>
            </w:r>
            <w:proofErr w:type="spellEnd"/>
          </w:p>
        </w:tc>
      </w:tr>
      <w:tr w:rsidR="006B326C" w14:paraId="1C43C046" w14:textId="77777777">
        <w:trPr>
          <w:trHeight w:hRule="exact" w:val="225"/>
        </w:trPr>
        <w:tc>
          <w:tcPr>
            <w:tcW w:w="442" w:type="dxa"/>
            <w:vMerge/>
            <w:tcBorders>
              <w:left w:val="single" w:sz="3" w:space="0" w:color="000000"/>
              <w:right w:val="single" w:sz="3" w:space="0" w:color="000000"/>
            </w:tcBorders>
          </w:tcPr>
          <w:p w14:paraId="024881B8" w14:textId="77777777" w:rsidR="006B326C" w:rsidRDefault="006B326C"/>
        </w:tc>
        <w:tc>
          <w:tcPr>
            <w:tcW w:w="1115" w:type="dxa"/>
            <w:vMerge/>
            <w:tcBorders>
              <w:left w:val="single" w:sz="3" w:space="0" w:color="000000"/>
              <w:right w:val="single" w:sz="3" w:space="0" w:color="000000"/>
            </w:tcBorders>
          </w:tcPr>
          <w:p w14:paraId="32A5323B" w14:textId="77777777" w:rsidR="006B326C" w:rsidRDefault="006B326C"/>
        </w:tc>
        <w:tc>
          <w:tcPr>
            <w:tcW w:w="819" w:type="dxa"/>
            <w:vMerge/>
            <w:tcBorders>
              <w:left w:val="single" w:sz="3" w:space="0" w:color="000000"/>
              <w:right w:val="single" w:sz="3" w:space="0" w:color="000000"/>
            </w:tcBorders>
          </w:tcPr>
          <w:p w14:paraId="0684D8BB" w14:textId="77777777" w:rsidR="006B326C" w:rsidRDefault="006B326C"/>
        </w:tc>
        <w:tc>
          <w:tcPr>
            <w:tcW w:w="1912" w:type="dxa"/>
            <w:tcBorders>
              <w:top w:val="nil"/>
              <w:left w:val="single" w:sz="3" w:space="0" w:color="000000"/>
              <w:bottom w:val="nil"/>
              <w:right w:val="single" w:sz="3" w:space="0" w:color="000000"/>
            </w:tcBorders>
          </w:tcPr>
          <w:p w14:paraId="317B3981" w14:textId="77777777" w:rsidR="006B326C" w:rsidRDefault="009B4794">
            <w:pPr>
              <w:pStyle w:val="TableParagraph"/>
              <w:spacing w:line="206" w:lineRule="exact"/>
              <w:ind w:left="80"/>
              <w:rPr>
                <w:rFonts w:ascii="宋体" w:eastAsia="宋体" w:hAnsi="宋体" w:cs="宋体"/>
                <w:sz w:val="18"/>
                <w:szCs w:val="18"/>
              </w:rPr>
            </w:pPr>
            <w:r>
              <w:rPr>
                <w:rFonts w:ascii="宋体" w:eastAsia="宋体" w:hAnsi="宋体" w:cs="宋体"/>
                <w:w w:val="105"/>
                <w:sz w:val="18"/>
                <w:szCs w:val="18"/>
              </w:rPr>
              <w:t>30以内的协调员</w:t>
            </w:r>
          </w:p>
        </w:tc>
        <w:tc>
          <w:tcPr>
            <w:tcW w:w="1912" w:type="dxa"/>
            <w:tcBorders>
              <w:top w:val="nil"/>
              <w:left w:val="single" w:sz="3" w:space="0" w:color="000000"/>
              <w:bottom w:val="nil"/>
              <w:right w:val="single" w:sz="3" w:space="0" w:color="000000"/>
            </w:tcBorders>
          </w:tcPr>
          <w:p w14:paraId="5F59CCD9"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30以内的协调员</w:t>
            </w:r>
          </w:p>
        </w:tc>
        <w:tc>
          <w:tcPr>
            <w:tcW w:w="1912" w:type="dxa"/>
            <w:tcBorders>
              <w:top w:val="nil"/>
              <w:left w:val="single" w:sz="3" w:space="0" w:color="000000"/>
              <w:bottom w:val="nil"/>
              <w:right w:val="single" w:sz="3" w:space="0" w:color="000000"/>
            </w:tcBorders>
          </w:tcPr>
          <w:p w14:paraId="13148983" w14:textId="77777777" w:rsidR="006B326C" w:rsidRDefault="009B4794">
            <w:pPr>
              <w:pStyle w:val="TableParagraph"/>
              <w:spacing w:line="206" w:lineRule="exact"/>
              <w:ind w:left="79"/>
              <w:rPr>
                <w:rFonts w:ascii="宋体" w:eastAsia="宋体" w:hAnsi="宋体" w:cs="宋体"/>
                <w:sz w:val="18"/>
                <w:szCs w:val="18"/>
              </w:rPr>
            </w:pPr>
            <w:r>
              <w:rPr>
                <w:rFonts w:ascii="宋体" w:eastAsia="宋体" w:hAnsi="宋体" w:cs="宋体"/>
                <w:w w:val="105"/>
                <w:sz w:val="18"/>
                <w:szCs w:val="18"/>
              </w:rPr>
              <w:t>30以内的协调员</w:t>
            </w:r>
          </w:p>
        </w:tc>
        <w:tc>
          <w:tcPr>
            <w:tcW w:w="1911" w:type="dxa"/>
            <w:tcBorders>
              <w:top w:val="nil"/>
              <w:left w:val="single" w:sz="3" w:space="0" w:color="000000"/>
              <w:bottom w:val="nil"/>
              <w:right w:val="single" w:sz="3" w:space="0" w:color="000000"/>
            </w:tcBorders>
          </w:tcPr>
          <w:p w14:paraId="15EC108D" w14:textId="77777777" w:rsidR="006B326C" w:rsidRDefault="009B4794">
            <w:pPr>
              <w:pStyle w:val="TableParagraph"/>
              <w:spacing w:line="206" w:lineRule="exact"/>
              <w:ind w:left="78"/>
              <w:rPr>
                <w:rFonts w:ascii="宋体" w:eastAsia="宋体" w:hAnsi="宋体" w:cs="宋体"/>
                <w:sz w:val="18"/>
                <w:szCs w:val="18"/>
              </w:rPr>
            </w:pPr>
            <w:r>
              <w:rPr>
                <w:rFonts w:ascii="宋体" w:eastAsia="宋体" w:hAnsi="宋体" w:cs="宋体"/>
                <w:w w:val="105"/>
                <w:sz w:val="18"/>
                <w:szCs w:val="18"/>
              </w:rPr>
              <w:t>75岁以内的协调员</w:t>
            </w:r>
          </w:p>
        </w:tc>
      </w:tr>
      <w:tr w:rsidR="006B326C" w14:paraId="04B7F983" w14:textId="77777777">
        <w:trPr>
          <w:trHeight w:hRule="exact" w:val="220"/>
        </w:trPr>
        <w:tc>
          <w:tcPr>
            <w:tcW w:w="442" w:type="dxa"/>
            <w:vMerge/>
            <w:tcBorders>
              <w:left w:val="single" w:sz="3" w:space="0" w:color="000000"/>
              <w:right w:val="single" w:sz="3" w:space="0" w:color="000000"/>
            </w:tcBorders>
          </w:tcPr>
          <w:p w14:paraId="6E34091B" w14:textId="77777777" w:rsidR="006B326C" w:rsidRDefault="006B326C"/>
        </w:tc>
        <w:tc>
          <w:tcPr>
            <w:tcW w:w="1115" w:type="dxa"/>
            <w:vMerge/>
            <w:tcBorders>
              <w:left w:val="single" w:sz="3" w:space="0" w:color="000000"/>
              <w:right w:val="single" w:sz="3" w:space="0" w:color="000000"/>
            </w:tcBorders>
          </w:tcPr>
          <w:p w14:paraId="5D4E3C2E" w14:textId="77777777" w:rsidR="006B326C" w:rsidRDefault="006B326C"/>
        </w:tc>
        <w:tc>
          <w:tcPr>
            <w:tcW w:w="819" w:type="dxa"/>
            <w:vMerge/>
            <w:tcBorders>
              <w:left w:val="single" w:sz="3" w:space="0" w:color="000000"/>
              <w:right w:val="single" w:sz="3" w:space="0" w:color="000000"/>
            </w:tcBorders>
          </w:tcPr>
          <w:p w14:paraId="1D6795CB" w14:textId="77777777" w:rsidR="006B326C" w:rsidRDefault="006B326C"/>
        </w:tc>
        <w:tc>
          <w:tcPr>
            <w:tcW w:w="1912" w:type="dxa"/>
            <w:tcBorders>
              <w:top w:val="nil"/>
              <w:left w:val="single" w:sz="3" w:space="0" w:color="000000"/>
              <w:bottom w:val="nil"/>
              <w:right w:val="single" w:sz="3" w:space="0" w:color="000000"/>
            </w:tcBorders>
          </w:tcPr>
          <w:p w14:paraId="29EA417F" w14:textId="77777777" w:rsidR="006B326C" w:rsidRDefault="009B4794">
            <w:pPr>
              <w:pStyle w:val="TableParagraph"/>
              <w:spacing w:line="205" w:lineRule="exact"/>
              <w:ind w:left="80"/>
              <w:rPr>
                <w:rFonts w:ascii="宋体" w:eastAsia="宋体" w:hAnsi="宋体" w:cs="宋体"/>
                <w:sz w:val="18"/>
                <w:szCs w:val="18"/>
              </w:rPr>
            </w:pPr>
            <w:proofErr w:type="spellStart"/>
            <w:r>
              <w:rPr>
                <w:rFonts w:ascii="宋体" w:eastAsia="宋体" w:hAnsi="宋体" w:cs="宋体"/>
                <w:w w:val="105"/>
                <w:sz w:val="18"/>
                <w:szCs w:val="18"/>
              </w:rPr>
              <w:t>的日历日</w:t>
            </w:r>
            <w:proofErr w:type="spellEnd"/>
          </w:p>
        </w:tc>
        <w:tc>
          <w:tcPr>
            <w:tcW w:w="1912" w:type="dxa"/>
            <w:tcBorders>
              <w:top w:val="nil"/>
              <w:left w:val="single" w:sz="3" w:space="0" w:color="000000"/>
              <w:bottom w:val="nil"/>
              <w:right w:val="single" w:sz="3" w:space="0" w:color="000000"/>
            </w:tcBorders>
          </w:tcPr>
          <w:p w14:paraId="1ADF7A2F"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的日历日</w:t>
            </w:r>
            <w:proofErr w:type="spellEnd"/>
          </w:p>
        </w:tc>
        <w:tc>
          <w:tcPr>
            <w:tcW w:w="1912" w:type="dxa"/>
            <w:tcBorders>
              <w:top w:val="nil"/>
              <w:left w:val="single" w:sz="3" w:space="0" w:color="000000"/>
              <w:bottom w:val="nil"/>
              <w:right w:val="single" w:sz="3" w:space="0" w:color="000000"/>
            </w:tcBorders>
          </w:tcPr>
          <w:p w14:paraId="0A5F16C6" w14:textId="77777777" w:rsidR="006B326C" w:rsidRDefault="009B4794">
            <w:pPr>
              <w:pStyle w:val="TableParagraph"/>
              <w:spacing w:line="205" w:lineRule="exact"/>
              <w:ind w:left="79"/>
              <w:rPr>
                <w:rFonts w:ascii="宋体" w:eastAsia="宋体" w:hAnsi="宋体" w:cs="宋体"/>
                <w:sz w:val="18"/>
                <w:szCs w:val="18"/>
              </w:rPr>
            </w:pPr>
            <w:proofErr w:type="spellStart"/>
            <w:r>
              <w:rPr>
                <w:rFonts w:ascii="宋体" w:eastAsia="宋体" w:hAnsi="宋体" w:cs="宋体"/>
                <w:w w:val="105"/>
                <w:sz w:val="18"/>
                <w:szCs w:val="18"/>
              </w:rPr>
              <w:t>的日历日</w:t>
            </w:r>
            <w:proofErr w:type="spellEnd"/>
          </w:p>
        </w:tc>
        <w:tc>
          <w:tcPr>
            <w:tcW w:w="1911" w:type="dxa"/>
            <w:vMerge w:val="restart"/>
            <w:tcBorders>
              <w:top w:val="nil"/>
              <w:left w:val="single" w:sz="3" w:space="0" w:color="000000"/>
              <w:right w:val="single" w:sz="3" w:space="0" w:color="000000"/>
            </w:tcBorders>
          </w:tcPr>
          <w:p w14:paraId="7CF95828" w14:textId="77777777" w:rsidR="006B326C" w:rsidRDefault="009B4794">
            <w:pPr>
              <w:pStyle w:val="TableParagraph"/>
              <w:spacing w:line="205" w:lineRule="exact"/>
              <w:ind w:left="78"/>
              <w:rPr>
                <w:rFonts w:ascii="宋体" w:eastAsia="宋体" w:hAnsi="宋体" w:cs="宋体"/>
                <w:sz w:val="18"/>
                <w:szCs w:val="18"/>
              </w:rPr>
            </w:pPr>
            <w:proofErr w:type="spellStart"/>
            <w:r>
              <w:rPr>
                <w:rFonts w:ascii="宋体" w:eastAsia="宋体" w:hAnsi="宋体" w:cs="宋体"/>
                <w:w w:val="105"/>
                <w:sz w:val="18"/>
                <w:szCs w:val="18"/>
              </w:rPr>
              <w:t>日历日</w:t>
            </w:r>
            <w:proofErr w:type="spellEnd"/>
            <w:r>
              <w:rPr>
                <w:rFonts w:ascii="宋体" w:eastAsia="宋体" w:hAnsi="宋体" w:cs="宋体"/>
                <w:w w:val="105"/>
                <w:sz w:val="18"/>
                <w:szCs w:val="18"/>
              </w:rPr>
              <w:t>；</w:t>
            </w:r>
          </w:p>
        </w:tc>
      </w:tr>
      <w:tr w:rsidR="006B326C" w14:paraId="2EB4C72E" w14:textId="77777777">
        <w:trPr>
          <w:trHeight w:hRule="exact" w:val="237"/>
        </w:trPr>
        <w:tc>
          <w:tcPr>
            <w:tcW w:w="442" w:type="dxa"/>
            <w:vMerge/>
            <w:tcBorders>
              <w:left w:val="single" w:sz="3" w:space="0" w:color="000000"/>
              <w:bottom w:val="single" w:sz="3" w:space="0" w:color="000000"/>
              <w:right w:val="single" w:sz="3" w:space="0" w:color="000000"/>
            </w:tcBorders>
          </w:tcPr>
          <w:p w14:paraId="20EBB730" w14:textId="77777777" w:rsidR="006B326C" w:rsidRDefault="006B326C"/>
        </w:tc>
        <w:tc>
          <w:tcPr>
            <w:tcW w:w="1115" w:type="dxa"/>
            <w:vMerge/>
            <w:tcBorders>
              <w:left w:val="single" w:sz="3" w:space="0" w:color="000000"/>
              <w:bottom w:val="single" w:sz="3" w:space="0" w:color="000000"/>
              <w:right w:val="single" w:sz="3" w:space="0" w:color="000000"/>
            </w:tcBorders>
          </w:tcPr>
          <w:p w14:paraId="0DDF6071" w14:textId="77777777" w:rsidR="006B326C" w:rsidRDefault="006B326C"/>
        </w:tc>
        <w:tc>
          <w:tcPr>
            <w:tcW w:w="819" w:type="dxa"/>
            <w:vMerge/>
            <w:tcBorders>
              <w:left w:val="single" w:sz="3" w:space="0" w:color="000000"/>
              <w:bottom w:val="single" w:sz="3" w:space="0" w:color="000000"/>
              <w:right w:val="single" w:sz="3" w:space="0" w:color="000000"/>
            </w:tcBorders>
          </w:tcPr>
          <w:p w14:paraId="4D8384C6" w14:textId="77777777" w:rsidR="006B326C" w:rsidRDefault="006B326C"/>
        </w:tc>
        <w:tc>
          <w:tcPr>
            <w:tcW w:w="1912" w:type="dxa"/>
            <w:tcBorders>
              <w:top w:val="nil"/>
              <w:left w:val="single" w:sz="3" w:space="0" w:color="000000"/>
              <w:bottom w:val="single" w:sz="3" w:space="0" w:color="000000"/>
              <w:right w:val="single" w:sz="3" w:space="0" w:color="000000"/>
            </w:tcBorders>
          </w:tcPr>
          <w:p w14:paraId="498982D6" w14:textId="77777777" w:rsidR="006B326C" w:rsidRDefault="009B4794">
            <w:pPr>
              <w:pStyle w:val="TableParagraph"/>
              <w:spacing w:line="200" w:lineRule="exact"/>
              <w:ind w:left="80"/>
              <w:rPr>
                <w:rFonts w:ascii="宋体" w:eastAsia="宋体" w:hAnsi="宋体" w:cs="宋体"/>
                <w:sz w:val="18"/>
                <w:szCs w:val="18"/>
              </w:rPr>
            </w:pPr>
            <w:proofErr w:type="spellStart"/>
            <w:r>
              <w:rPr>
                <w:rFonts w:ascii="宋体" w:eastAsia="宋体" w:hAnsi="宋体" w:cs="宋体"/>
                <w:w w:val="105"/>
                <w:sz w:val="18"/>
                <w:szCs w:val="18"/>
              </w:rPr>
              <w:t>书面请求，但是</w:t>
            </w:r>
            <w:proofErr w:type="spellEnd"/>
          </w:p>
        </w:tc>
        <w:tc>
          <w:tcPr>
            <w:tcW w:w="1912" w:type="dxa"/>
            <w:tcBorders>
              <w:top w:val="nil"/>
              <w:left w:val="single" w:sz="3" w:space="0" w:color="000000"/>
              <w:bottom w:val="single" w:sz="3" w:space="0" w:color="000000"/>
              <w:right w:val="single" w:sz="3" w:space="0" w:color="000000"/>
            </w:tcBorders>
          </w:tcPr>
          <w:p w14:paraId="3B6D1C97" w14:textId="77777777" w:rsidR="006B326C" w:rsidRDefault="009B4794">
            <w:pPr>
              <w:pStyle w:val="TableParagraph"/>
              <w:spacing w:line="200" w:lineRule="exact"/>
              <w:ind w:left="79"/>
              <w:rPr>
                <w:rFonts w:ascii="宋体" w:eastAsia="宋体" w:hAnsi="宋体" w:cs="宋体"/>
                <w:sz w:val="18"/>
                <w:szCs w:val="18"/>
              </w:rPr>
            </w:pPr>
            <w:proofErr w:type="spellStart"/>
            <w:r>
              <w:rPr>
                <w:rFonts w:ascii="宋体" w:eastAsia="宋体" w:hAnsi="宋体" w:cs="宋体"/>
                <w:w w:val="105"/>
                <w:sz w:val="18"/>
                <w:szCs w:val="18"/>
              </w:rPr>
              <w:t>书面请求，但是</w:t>
            </w:r>
            <w:proofErr w:type="spellEnd"/>
          </w:p>
        </w:tc>
        <w:tc>
          <w:tcPr>
            <w:tcW w:w="1912" w:type="dxa"/>
            <w:tcBorders>
              <w:top w:val="nil"/>
              <w:left w:val="single" w:sz="3" w:space="0" w:color="000000"/>
              <w:bottom w:val="single" w:sz="3" w:space="0" w:color="000000"/>
              <w:right w:val="single" w:sz="3" w:space="0" w:color="000000"/>
            </w:tcBorders>
          </w:tcPr>
          <w:p w14:paraId="63EEA651" w14:textId="77777777" w:rsidR="006B326C" w:rsidRDefault="009B4794">
            <w:pPr>
              <w:pStyle w:val="TableParagraph"/>
              <w:spacing w:line="200" w:lineRule="exact"/>
              <w:ind w:left="79"/>
              <w:rPr>
                <w:rFonts w:ascii="宋体" w:eastAsia="宋体" w:hAnsi="宋体" w:cs="宋体"/>
                <w:sz w:val="18"/>
                <w:szCs w:val="18"/>
              </w:rPr>
            </w:pPr>
            <w:proofErr w:type="spellStart"/>
            <w:r>
              <w:rPr>
                <w:rFonts w:ascii="宋体" w:eastAsia="宋体" w:hAnsi="宋体" w:cs="宋体"/>
                <w:w w:val="105"/>
                <w:sz w:val="18"/>
                <w:szCs w:val="18"/>
              </w:rPr>
              <w:t>书面请求，但是</w:t>
            </w:r>
            <w:proofErr w:type="spellEnd"/>
          </w:p>
        </w:tc>
        <w:tc>
          <w:tcPr>
            <w:tcW w:w="1911" w:type="dxa"/>
            <w:vMerge/>
            <w:tcBorders>
              <w:left w:val="single" w:sz="3" w:space="0" w:color="000000"/>
              <w:bottom w:val="single" w:sz="3" w:space="0" w:color="000000"/>
              <w:right w:val="single" w:sz="3" w:space="0" w:color="000000"/>
            </w:tcBorders>
          </w:tcPr>
          <w:p w14:paraId="556F6CFB" w14:textId="77777777" w:rsidR="006B326C" w:rsidRDefault="006B326C"/>
        </w:tc>
      </w:tr>
    </w:tbl>
    <w:p w14:paraId="6849FC10" w14:textId="77777777" w:rsidR="006B326C" w:rsidRDefault="006B326C">
      <w:pPr>
        <w:rPr>
          <w:rFonts w:ascii="宋体" w:eastAsia="宋体" w:hAnsi="宋体" w:cs="宋体"/>
          <w:b/>
          <w:bCs/>
          <w:sz w:val="20"/>
          <w:szCs w:val="20"/>
        </w:rPr>
      </w:pPr>
    </w:p>
    <w:p w14:paraId="7957CF2C" w14:textId="77777777" w:rsidR="006B326C" w:rsidRDefault="006B326C">
      <w:pPr>
        <w:spacing w:before="1"/>
        <w:rPr>
          <w:rFonts w:ascii="宋体" w:eastAsia="宋体" w:hAnsi="宋体" w:cs="宋体"/>
          <w:b/>
          <w:bCs/>
          <w:sz w:val="16"/>
          <w:szCs w:val="16"/>
        </w:rPr>
      </w:pPr>
    </w:p>
    <w:p w14:paraId="38B3B143" w14:textId="77777777" w:rsidR="006B326C" w:rsidRDefault="009B4794">
      <w:pPr>
        <w:spacing w:before="57"/>
        <w:ind w:right="2545"/>
        <w:jc w:val="right"/>
        <w:rPr>
          <w:rFonts w:ascii="宋体" w:eastAsia="宋体" w:hAnsi="宋体" w:cs="宋体"/>
          <w:sz w:val="14"/>
          <w:szCs w:val="14"/>
        </w:rPr>
      </w:pPr>
      <w:r>
        <w:rPr>
          <w:rFonts w:ascii="Calibri" w:eastAsia="Calibri" w:hAnsi="Calibri" w:cs="Calibri"/>
          <w:spacing w:val="-1"/>
          <w:w w:val="95"/>
          <w:sz w:val="14"/>
          <w:szCs w:val="14"/>
        </w:rPr>
        <w:t>6</w:t>
      </w:r>
      <w:r>
        <w:rPr>
          <w:rFonts w:ascii="宋体" w:eastAsia="宋体" w:hAnsi="宋体" w:cs="宋体"/>
          <w:b/>
          <w:bCs/>
          <w:spacing w:val="-1"/>
          <w:w w:val="95"/>
          <w:sz w:val="14"/>
          <w:szCs w:val="14"/>
        </w:rPr>
        <w:t>第11页第5页</w:t>
      </w:r>
    </w:p>
    <w:p w14:paraId="60A42EEE" w14:textId="77777777" w:rsidR="006B326C" w:rsidRDefault="006B326C">
      <w:pPr>
        <w:jc w:val="right"/>
        <w:rPr>
          <w:rFonts w:ascii="宋体" w:eastAsia="宋体" w:hAnsi="宋体" w:cs="宋体"/>
          <w:sz w:val="14"/>
          <w:szCs w:val="14"/>
        </w:rPr>
        <w:sectPr w:rsidR="006B326C">
          <w:headerReference w:type="default" r:id="rId122"/>
          <w:footerReference w:type="default" r:id="rId123"/>
          <w:pgSz w:w="12240" w:h="15840"/>
          <w:pgMar w:top="1500" w:right="980" w:bottom="280" w:left="980" w:header="0" w:footer="0" w:gutter="0"/>
          <w:cols w:space="720"/>
        </w:sectPr>
      </w:pPr>
    </w:p>
    <w:p w14:paraId="15A94744" w14:textId="77777777" w:rsidR="006B326C" w:rsidRDefault="006B326C">
      <w:pPr>
        <w:spacing w:before="13"/>
        <w:rPr>
          <w:rFonts w:ascii="宋体" w:eastAsia="宋体" w:hAnsi="宋体" w:cs="宋体"/>
          <w:b/>
          <w:bCs/>
          <w:sz w:val="24"/>
          <w:szCs w:val="24"/>
        </w:rPr>
      </w:pPr>
    </w:p>
    <w:tbl>
      <w:tblPr>
        <w:tblStyle w:val="TableNormal"/>
        <w:tblW w:w="0" w:type="auto"/>
        <w:tblInd w:w="133" w:type="dxa"/>
        <w:tblLayout w:type="fixed"/>
        <w:tblLook w:val="01E0" w:firstRow="1" w:lastRow="1" w:firstColumn="1" w:lastColumn="1" w:noHBand="0" w:noVBand="0"/>
      </w:tblPr>
      <w:tblGrid>
        <w:gridCol w:w="442"/>
        <w:gridCol w:w="1115"/>
        <w:gridCol w:w="819"/>
        <w:gridCol w:w="1912"/>
        <w:gridCol w:w="1912"/>
        <w:gridCol w:w="1912"/>
        <w:gridCol w:w="1911"/>
      </w:tblGrid>
      <w:tr w:rsidR="006B326C" w14:paraId="7491FD43" w14:textId="77777777">
        <w:trPr>
          <w:trHeight w:hRule="exact" w:val="2551"/>
        </w:trPr>
        <w:tc>
          <w:tcPr>
            <w:tcW w:w="442" w:type="dxa"/>
            <w:tcBorders>
              <w:top w:val="single" w:sz="3" w:space="0" w:color="000000"/>
              <w:left w:val="single" w:sz="3" w:space="0" w:color="000000"/>
              <w:bottom w:val="single" w:sz="3" w:space="0" w:color="000000"/>
              <w:right w:val="single" w:sz="3" w:space="0" w:color="000000"/>
            </w:tcBorders>
          </w:tcPr>
          <w:p w14:paraId="1A1FB746" w14:textId="77777777" w:rsidR="006B326C" w:rsidRDefault="006B326C"/>
        </w:tc>
        <w:tc>
          <w:tcPr>
            <w:tcW w:w="1115" w:type="dxa"/>
            <w:tcBorders>
              <w:top w:val="single" w:sz="3" w:space="0" w:color="000000"/>
              <w:left w:val="single" w:sz="3" w:space="0" w:color="000000"/>
              <w:bottom w:val="single" w:sz="3" w:space="0" w:color="000000"/>
              <w:right w:val="single" w:sz="3" w:space="0" w:color="000000"/>
            </w:tcBorders>
          </w:tcPr>
          <w:p w14:paraId="4DC6BB6A" w14:textId="77777777" w:rsidR="006B326C" w:rsidRDefault="006B326C"/>
        </w:tc>
        <w:tc>
          <w:tcPr>
            <w:tcW w:w="819" w:type="dxa"/>
            <w:tcBorders>
              <w:top w:val="single" w:sz="3" w:space="0" w:color="000000"/>
              <w:left w:val="single" w:sz="3" w:space="0" w:color="000000"/>
              <w:bottom w:val="single" w:sz="3" w:space="0" w:color="000000"/>
              <w:right w:val="single" w:sz="3" w:space="0" w:color="000000"/>
            </w:tcBorders>
          </w:tcPr>
          <w:p w14:paraId="5C10BA2E" w14:textId="77777777" w:rsidR="006B326C" w:rsidRDefault="006B326C"/>
        </w:tc>
        <w:tc>
          <w:tcPr>
            <w:tcW w:w="1912" w:type="dxa"/>
            <w:tcBorders>
              <w:top w:val="single" w:sz="3" w:space="0" w:color="000000"/>
              <w:left w:val="single" w:sz="3" w:space="0" w:color="000000"/>
              <w:bottom w:val="single" w:sz="3" w:space="0" w:color="000000"/>
              <w:right w:val="single" w:sz="3" w:space="0" w:color="000000"/>
            </w:tcBorders>
          </w:tcPr>
          <w:p w14:paraId="08C36D67" w14:textId="77777777" w:rsidR="006B326C" w:rsidRDefault="009B4794">
            <w:pPr>
              <w:pStyle w:val="TableParagraph"/>
              <w:spacing w:line="211" w:lineRule="exact"/>
              <w:ind w:left="80"/>
              <w:rPr>
                <w:rFonts w:ascii="宋体" w:eastAsia="宋体" w:hAnsi="宋体" w:cs="宋体"/>
                <w:sz w:val="18"/>
                <w:szCs w:val="18"/>
                <w:lang w:eastAsia="zh-CN"/>
              </w:rPr>
            </w:pPr>
            <w:r>
              <w:rPr>
                <w:rFonts w:ascii="宋体" w:eastAsia="宋体" w:hAnsi="宋体" w:cs="宋体"/>
                <w:w w:val="105"/>
                <w:sz w:val="18"/>
                <w:szCs w:val="18"/>
                <w:lang w:eastAsia="zh-CN"/>
              </w:rPr>
              <w:t>在少于或等于45个日</w:t>
            </w:r>
          </w:p>
          <w:p w14:paraId="4C48B11B" w14:textId="77777777" w:rsidR="006B326C" w:rsidRDefault="009B4794">
            <w:pPr>
              <w:pStyle w:val="TableParagraph"/>
              <w:spacing w:before="5" w:line="244" w:lineRule="auto"/>
              <w:ind w:left="80" w:right="243"/>
              <w:rPr>
                <w:rFonts w:ascii="宋体" w:eastAsia="宋体" w:hAnsi="宋体" w:cs="宋体"/>
                <w:sz w:val="18"/>
                <w:szCs w:val="18"/>
                <w:lang w:eastAsia="zh-CN"/>
              </w:rPr>
            </w:pPr>
            <w:proofErr w:type="gramStart"/>
            <w:r>
              <w:rPr>
                <w:rFonts w:ascii="宋体" w:eastAsia="宋体" w:hAnsi="宋体" w:cs="宋体"/>
                <w:w w:val="105"/>
                <w:sz w:val="18"/>
                <w:szCs w:val="18"/>
                <w:lang w:eastAsia="zh-CN"/>
              </w:rPr>
              <w:t>历天内</w:t>
            </w:r>
            <w:proofErr w:type="gramEnd"/>
            <w:r>
              <w:rPr>
                <w:rFonts w:ascii="宋体" w:eastAsia="宋体" w:hAnsi="宋体" w:cs="宋体"/>
                <w:w w:val="105"/>
                <w:sz w:val="18"/>
                <w:szCs w:val="18"/>
                <w:lang w:eastAsia="zh-CN"/>
              </w:rPr>
              <w:t>提供了数据</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(或其没有所要求的</w:t>
            </w:r>
            <w:r>
              <w:rPr>
                <w:rFonts w:ascii="宋体" w:eastAsia="宋体" w:hAnsi="宋体" w:cs="宋体"/>
                <w:spacing w:val="-26"/>
                <w:sz w:val="18"/>
                <w:szCs w:val="18"/>
                <w:lang w:eastAsia="zh-CN"/>
              </w:rPr>
              <w:t xml:space="preserve"> </w:t>
            </w:r>
            <w:r>
              <w:rPr>
                <w:rFonts w:ascii="宋体" w:eastAsia="宋体" w:hAnsi="宋体" w:cs="宋体"/>
                <w:w w:val="105"/>
                <w:sz w:val="18"/>
                <w:szCs w:val="18"/>
                <w:lang w:eastAsia="zh-CN"/>
              </w:rPr>
              <w:t>数据的书面答复。</w:t>
            </w:r>
          </w:p>
        </w:tc>
        <w:tc>
          <w:tcPr>
            <w:tcW w:w="1912" w:type="dxa"/>
            <w:tcBorders>
              <w:top w:val="single" w:sz="3" w:space="0" w:color="000000"/>
              <w:left w:val="single" w:sz="3" w:space="0" w:color="000000"/>
              <w:bottom w:val="single" w:sz="3" w:space="0" w:color="000000"/>
              <w:right w:val="single" w:sz="3" w:space="0" w:color="000000"/>
            </w:tcBorders>
          </w:tcPr>
          <w:p w14:paraId="1BBF247D" w14:textId="77777777" w:rsidR="006B326C" w:rsidRDefault="009B4794">
            <w:pPr>
              <w:pStyle w:val="TableParagraph"/>
              <w:spacing w:line="211" w:lineRule="exact"/>
              <w:ind w:left="79"/>
              <w:rPr>
                <w:rFonts w:ascii="宋体" w:eastAsia="宋体" w:hAnsi="宋体" w:cs="宋体"/>
                <w:sz w:val="18"/>
                <w:szCs w:val="18"/>
                <w:lang w:eastAsia="zh-CN"/>
              </w:rPr>
            </w:pPr>
            <w:r>
              <w:rPr>
                <w:rFonts w:ascii="宋体" w:eastAsia="宋体" w:hAnsi="宋体" w:cs="宋体"/>
                <w:w w:val="105"/>
                <w:sz w:val="18"/>
                <w:szCs w:val="18"/>
                <w:lang w:eastAsia="zh-CN"/>
              </w:rPr>
              <w:t>在超过45个</w:t>
            </w:r>
            <w:proofErr w:type="gramStart"/>
            <w:r>
              <w:rPr>
                <w:rFonts w:ascii="宋体" w:eastAsia="宋体" w:hAnsi="宋体" w:cs="宋体"/>
                <w:w w:val="105"/>
                <w:sz w:val="18"/>
                <w:szCs w:val="18"/>
                <w:lang w:eastAsia="zh-CN"/>
              </w:rPr>
              <w:t>日历天</w:t>
            </w:r>
            <w:proofErr w:type="gramEnd"/>
            <w:r>
              <w:rPr>
                <w:rFonts w:ascii="宋体" w:eastAsia="宋体" w:hAnsi="宋体" w:cs="宋体"/>
                <w:w w:val="105"/>
                <w:sz w:val="18"/>
                <w:szCs w:val="18"/>
                <w:lang w:eastAsia="zh-CN"/>
              </w:rPr>
              <w:t>但</w:t>
            </w:r>
          </w:p>
          <w:p w14:paraId="0EE7946C" w14:textId="77777777" w:rsidR="006B326C" w:rsidRDefault="009B4794">
            <w:pPr>
              <w:pStyle w:val="TableParagraph"/>
              <w:spacing w:before="5" w:line="244" w:lineRule="auto"/>
              <w:ind w:left="79" w:right="152"/>
              <w:rPr>
                <w:rFonts w:ascii="宋体" w:eastAsia="宋体" w:hAnsi="宋体" w:cs="宋体"/>
                <w:sz w:val="18"/>
                <w:szCs w:val="18"/>
                <w:lang w:eastAsia="zh-CN"/>
              </w:rPr>
            </w:pPr>
            <w:r>
              <w:rPr>
                <w:rFonts w:ascii="宋体" w:eastAsia="宋体" w:hAnsi="宋体" w:cs="宋体"/>
                <w:spacing w:val="-2"/>
                <w:sz w:val="18"/>
                <w:szCs w:val="18"/>
                <w:lang w:eastAsia="zh-CN"/>
              </w:rPr>
              <w:t>少于或等于60个日历</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天内提供数据(或其</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没有所要求的数据的</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书面答复。</w:t>
            </w:r>
          </w:p>
        </w:tc>
        <w:tc>
          <w:tcPr>
            <w:tcW w:w="1912" w:type="dxa"/>
            <w:tcBorders>
              <w:top w:val="single" w:sz="3" w:space="0" w:color="000000"/>
              <w:left w:val="single" w:sz="3" w:space="0" w:color="000000"/>
              <w:bottom w:val="single" w:sz="3" w:space="0" w:color="000000"/>
              <w:right w:val="single" w:sz="3" w:space="0" w:color="000000"/>
            </w:tcBorders>
          </w:tcPr>
          <w:p w14:paraId="6535B1DF" w14:textId="77777777" w:rsidR="006B326C" w:rsidRDefault="009B4794">
            <w:pPr>
              <w:pStyle w:val="TableParagraph"/>
              <w:spacing w:line="211" w:lineRule="exact"/>
              <w:ind w:left="79"/>
              <w:rPr>
                <w:rFonts w:ascii="宋体" w:eastAsia="宋体" w:hAnsi="宋体" w:cs="宋体"/>
                <w:sz w:val="18"/>
                <w:szCs w:val="18"/>
                <w:lang w:eastAsia="zh-CN"/>
              </w:rPr>
            </w:pPr>
            <w:r>
              <w:rPr>
                <w:rFonts w:ascii="宋体" w:eastAsia="宋体" w:hAnsi="宋体" w:cs="宋体"/>
                <w:w w:val="105"/>
                <w:sz w:val="18"/>
                <w:szCs w:val="18"/>
                <w:lang w:eastAsia="zh-CN"/>
              </w:rPr>
              <w:t>在超过60个</w:t>
            </w:r>
            <w:proofErr w:type="gramStart"/>
            <w:r>
              <w:rPr>
                <w:rFonts w:ascii="宋体" w:eastAsia="宋体" w:hAnsi="宋体" w:cs="宋体"/>
                <w:w w:val="105"/>
                <w:sz w:val="18"/>
                <w:szCs w:val="18"/>
                <w:lang w:eastAsia="zh-CN"/>
              </w:rPr>
              <w:t>日历天</w:t>
            </w:r>
            <w:proofErr w:type="gramEnd"/>
            <w:r>
              <w:rPr>
                <w:rFonts w:ascii="宋体" w:eastAsia="宋体" w:hAnsi="宋体" w:cs="宋体"/>
                <w:w w:val="105"/>
                <w:sz w:val="18"/>
                <w:szCs w:val="18"/>
                <w:lang w:eastAsia="zh-CN"/>
              </w:rPr>
              <w:t>但</w:t>
            </w:r>
          </w:p>
          <w:p w14:paraId="57F5B285" w14:textId="77777777" w:rsidR="006B326C" w:rsidRDefault="009B4794">
            <w:pPr>
              <w:pStyle w:val="TableParagraph"/>
              <w:spacing w:before="5" w:line="244" w:lineRule="auto"/>
              <w:ind w:left="79" w:right="151"/>
              <w:rPr>
                <w:rFonts w:ascii="宋体" w:eastAsia="宋体" w:hAnsi="宋体" w:cs="宋体"/>
                <w:sz w:val="18"/>
                <w:szCs w:val="18"/>
                <w:lang w:eastAsia="zh-CN"/>
              </w:rPr>
            </w:pPr>
            <w:r>
              <w:rPr>
                <w:rFonts w:ascii="宋体" w:eastAsia="宋体" w:hAnsi="宋体" w:cs="宋体"/>
                <w:spacing w:val="-2"/>
                <w:sz w:val="18"/>
                <w:szCs w:val="18"/>
                <w:lang w:eastAsia="zh-CN"/>
              </w:rPr>
              <w:t>少于或等于75个日历</w:t>
            </w:r>
            <w:r>
              <w:rPr>
                <w:rFonts w:ascii="宋体" w:eastAsia="宋体" w:hAnsi="宋体" w:cs="宋体"/>
                <w:spacing w:val="-22"/>
                <w:sz w:val="18"/>
                <w:szCs w:val="18"/>
                <w:lang w:eastAsia="zh-CN"/>
              </w:rPr>
              <w:t xml:space="preserve"> </w:t>
            </w:r>
            <w:r>
              <w:rPr>
                <w:rFonts w:ascii="宋体" w:eastAsia="宋体" w:hAnsi="宋体" w:cs="宋体"/>
                <w:w w:val="105"/>
                <w:sz w:val="18"/>
                <w:szCs w:val="18"/>
                <w:lang w:eastAsia="zh-CN"/>
              </w:rPr>
              <w:t>天内提供数据(或书</w:t>
            </w:r>
            <w:r>
              <w:rPr>
                <w:rFonts w:ascii="宋体" w:eastAsia="宋体" w:hAnsi="宋体" w:cs="宋体"/>
                <w:w w:val="104"/>
                <w:sz w:val="18"/>
                <w:szCs w:val="18"/>
                <w:lang w:eastAsia="zh-CN"/>
              </w:rPr>
              <w:t xml:space="preserve"> </w:t>
            </w:r>
            <w:r>
              <w:rPr>
                <w:rFonts w:ascii="宋体" w:eastAsia="宋体" w:hAnsi="宋体" w:cs="宋体"/>
                <w:spacing w:val="-2"/>
                <w:sz w:val="18"/>
                <w:szCs w:val="18"/>
                <w:lang w:eastAsia="zh-CN"/>
              </w:rPr>
              <w:t>面答复，说明它没有</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所要求的数据。</w:t>
            </w:r>
          </w:p>
        </w:tc>
        <w:tc>
          <w:tcPr>
            <w:tcW w:w="1911" w:type="dxa"/>
            <w:tcBorders>
              <w:top w:val="single" w:sz="3" w:space="0" w:color="000000"/>
              <w:left w:val="single" w:sz="3" w:space="0" w:color="000000"/>
              <w:bottom w:val="single" w:sz="3" w:space="0" w:color="000000"/>
              <w:right w:val="single" w:sz="3" w:space="0" w:color="000000"/>
            </w:tcBorders>
          </w:tcPr>
          <w:p w14:paraId="07CE717C" w14:textId="77777777" w:rsidR="006B326C" w:rsidRDefault="009B4794">
            <w:pPr>
              <w:pStyle w:val="TableParagraph"/>
              <w:spacing w:line="205" w:lineRule="exact"/>
              <w:ind w:left="78"/>
              <w:jc w:val="both"/>
              <w:rPr>
                <w:rFonts w:ascii="宋体" w:eastAsia="宋体" w:hAnsi="宋体" w:cs="宋体"/>
                <w:sz w:val="18"/>
                <w:szCs w:val="18"/>
                <w:lang w:eastAsia="zh-CN"/>
              </w:rPr>
            </w:pPr>
            <w:r>
              <w:rPr>
                <w:rFonts w:ascii="宋体" w:eastAsia="宋体" w:hAnsi="宋体" w:cs="宋体"/>
                <w:w w:val="105"/>
                <w:sz w:val="18"/>
                <w:szCs w:val="18"/>
                <w:lang w:eastAsia="zh-CN"/>
              </w:rPr>
              <w:t>或者</w:t>
            </w:r>
          </w:p>
          <w:p w14:paraId="15E45B5F" w14:textId="77777777" w:rsidR="006B326C" w:rsidRDefault="009B4794">
            <w:pPr>
              <w:pStyle w:val="TableParagraph"/>
              <w:spacing w:before="89" w:line="244" w:lineRule="auto"/>
              <w:ind w:left="78" w:right="152"/>
              <w:jc w:val="both"/>
              <w:rPr>
                <w:rFonts w:ascii="宋体" w:eastAsia="宋体" w:hAnsi="宋体" w:cs="宋体"/>
                <w:sz w:val="18"/>
                <w:szCs w:val="18"/>
                <w:lang w:eastAsia="zh-CN"/>
              </w:rPr>
            </w:pPr>
            <w:r>
              <w:rPr>
                <w:rFonts w:ascii="宋体" w:eastAsia="宋体" w:hAnsi="宋体" w:cs="宋体"/>
                <w:spacing w:val="-2"/>
                <w:sz w:val="18"/>
                <w:szCs w:val="18"/>
                <w:lang w:eastAsia="zh-CN"/>
              </w:rPr>
              <w:t>可靠性协调员或传输</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操作员提供了书面答</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复，称它没有所要求</w:t>
            </w:r>
            <w:r>
              <w:rPr>
                <w:rFonts w:ascii="宋体" w:eastAsia="宋体" w:hAnsi="宋体" w:cs="宋体"/>
                <w:spacing w:val="-24"/>
                <w:sz w:val="18"/>
                <w:szCs w:val="18"/>
                <w:lang w:eastAsia="zh-CN"/>
              </w:rPr>
              <w:t xml:space="preserve"> </w:t>
            </w:r>
            <w:r>
              <w:rPr>
                <w:rFonts w:ascii="宋体" w:eastAsia="宋体" w:hAnsi="宋体" w:cs="宋体"/>
                <w:spacing w:val="-2"/>
                <w:sz w:val="18"/>
                <w:szCs w:val="18"/>
                <w:lang w:eastAsia="zh-CN"/>
              </w:rPr>
              <w:t>的数据，但实际上有</w:t>
            </w:r>
            <w:r>
              <w:rPr>
                <w:rFonts w:ascii="宋体" w:eastAsia="宋体" w:hAnsi="宋体" w:cs="宋体"/>
                <w:spacing w:val="-24"/>
                <w:sz w:val="18"/>
                <w:szCs w:val="18"/>
                <w:lang w:eastAsia="zh-CN"/>
              </w:rPr>
              <w:t xml:space="preserve"> </w:t>
            </w:r>
            <w:r>
              <w:rPr>
                <w:rFonts w:ascii="宋体" w:eastAsia="宋体" w:hAnsi="宋体" w:cs="宋体"/>
                <w:w w:val="105"/>
                <w:sz w:val="18"/>
                <w:szCs w:val="18"/>
                <w:lang w:eastAsia="zh-CN"/>
              </w:rPr>
              <w:t>数据。</w:t>
            </w:r>
          </w:p>
        </w:tc>
      </w:tr>
    </w:tbl>
    <w:p w14:paraId="1FADE48F" w14:textId="77777777" w:rsidR="006B326C" w:rsidRDefault="006B326C">
      <w:pPr>
        <w:spacing w:before="7"/>
        <w:rPr>
          <w:rFonts w:ascii="宋体" w:eastAsia="宋体" w:hAnsi="宋体" w:cs="宋体"/>
          <w:b/>
          <w:bCs/>
          <w:sz w:val="18"/>
          <w:szCs w:val="18"/>
          <w:lang w:eastAsia="zh-CN"/>
        </w:rPr>
      </w:pPr>
    </w:p>
    <w:p w14:paraId="6D26071B" w14:textId="77777777" w:rsidR="006B326C" w:rsidRDefault="009B4794">
      <w:pPr>
        <w:spacing w:before="50" w:line="321" w:lineRule="auto"/>
        <w:ind w:left="410" w:right="8768" w:hanging="140"/>
        <w:rPr>
          <w:rFonts w:ascii="宋体" w:eastAsia="宋体" w:hAnsi="宋体" w:cs="宋体"/>
          <w:sz w:val="18"/>
          <w:szCs w:val="18"/>
          <w:lang w:eastAsia="zh-CN"/>
        </w:rPr>
      </w:pPr>
      <w:r>
        <w:rPr>
          <w:rFonts w:ascii="Arial" w:eastAsia="Arial" w:hAnsi="Arial" w:cs="Arial"/>
          <w:b/>
          <w:bCs/>
          <w:color w:val="244D74"/>
          <w:w w:val="105"/>
          <w:sz w:val="18"/>
          <w:szCs w:val="18"/>
          <w:lang w:eastAsia="zh-CN"/>
        </w:rPr>
        <w:t>D.</w:t>
      </w:r>
      <w:r>
        <w:rPr>
          <w:rFonts w:ascii="Arial" w:eastAsia="Arial" w:hAnsi="Arial" w:cs="Arial"/>
          <w:b/>
          <w:bCs/>
          <w:color w:val="244D74"/>
          <w:spacing w:val="22"/>
          <w:w w:val="105"/>
          <w:sz w:val="18"/>
          <w:szCs w:val="18"/>
          <w:lang w:eastAsia="zh-CN"/>
        </w:rPr>
        <w:t xml:space="preserve"> </w:t>
      </w:r>
      <w:r>
        <w:rPr>
          <w:rFonts w:ascii="宋体" w:eastAsia="宋体" w:hAnsi="宋体" w:cs="宋体"/>
          <w:b/>
          <w:bCs/>
          <w:color w:val="244D74"/>
          <w:w w:val="105"/>
          <w:sz w:val="18"/>
          <w:szCs w:val="18"/>
          <w:lang w:eastAsia="zh-CN"/>
        </w:rPr>
        <w:t>区域差异</w:t>
      </w:r>
      <w:r>
        <w:rPr>
          <w:rFonts w:ascii="宋体" w:eastAsia="宋体" w:hAnsi="宋体" w:cs="宋体"/>
          <w:b/>
          <w:bCs/>
          <w:color w:val="244D74"/>
          <w:w w:val="103"/>
          <w:sz w:val="18"/>
          <w:szCs w:val="18"/>
          <w:lang w:eastAsia="zh-CN"/>
        </w:rPr>
        <w:t xml:space="preserve"> </w:t>
      </w:r>
      <w:r>
        <w:rPr>
          <w:rFonts w:ascii="宋体" w:eastAsia="宋体" w:hAnsi="宋体" w:cs="宋体"/>
          <w:w w:val="105"/>
          <w:sz w:val="18"/>
          <w:szCs w:val="18"/>
          <w:lang w:eastAsia="zh-CN"/>
        </w:rPr>
        <w:t>无。</w:t>
      </w:r>
    </w:p>
    <w:p w14:paraId="66EB89BF" w14:textId="77777777" w:rsidR="006B326C" w:rsidRDefault="009B4794">
      <w:pPr>
        <w:spacing w:before="35" w:line="321" w:lineRule="auto"/>
        <w:ind w:left="410" w:right="9002" w:hanging="140"/>
        <w:rPr>
          <w:rFonts w:ascii="宋体" w:eastAsia="宋体" w:hAnsi="宋体" w:cs="宋体"/>
          <w:sz w:val="18"/>
          <w:szCs w:val="18"/>
          <w:lang w:eastAsia="zh-CN"/>
        </w:rPr>
      </w:pPr>
      <w:r>
        <w:rPr>
          <w:rFonts w:ascii="Arial" w:eastAsia="Arial" w:hAnsi="Arial" w:cs="Arial"/>
          <w:b/>
          <w:bCs/>
          <w:color w:val="244D74"/>
          <w:w w:val="105"/>
          <w:sz w:val="18"/>
          <w:szCs w:val="18"/>
          <w:lang w:eastAsia="zh-CN"/>
        </w:rPr>
        <w:t>E.</w:t>
      </w:r>
      <w:r>
        <w:rPr>
          <w:rFonts w:ascii="Arial" w:eastAsia="Arial" w:hAnsi="Arial" w:cs="Arial"/>
          <w:b/>
          <w:bCs/>
          <w:color w:val="244D74"/>
          <w:spacing w:val="39"/>
          <w:w w:val="105"/>
          <w:sz w:val="18"/>
          <w:szCs w:val="18"/>
          <w:lang w:eastAsia="zh-CN"/>
        </w:rPr>
        <w:t xml:space="preserve"> </w:t>
      </w:r>
      <w:r>
        <w:rPr>
          <w:rFonts w:ascii="宋体" w:eastAsia="宋体" w:hAnsi="宋体" w:cs="宋体"/>
          <w:b/>
          <w:bCs/>
          <w:color w:val="244D74"/>
          <w:w w:val="105"/>
          <w:sz w:val="18"/>
          <w:szCs w:val="18"/>
          <w:lang w:eastAsia="zh-CN"/>
        </w:rPr>
        <w:t>解释</w:t>
      </w:r>
      <w:r>
        <w:rPr>
          <w:rFonts w:ascii="宋体" w:eastAsia="宋体" w:hAnsi="宋体" w:cs="宋体"/>
          <w:b/>
          <w:bCs/>
          <w:color w:val="244D74"/>
          <w:w w:val="103"/>
          <w:sz w:val="18"/>
          <w:szCs w:val="18"/>
          <w:lang w:eastAsia="zh-CN"/>
        </w:rPr>
        <w:t xml:space="preserve"> </w:t>
      </w:r>
      <w:r>
        <w:rPr>
          <w:rFonts w:ascii="宋体" w:eastAsia="宋体" w:hAnsi="宋体" w:cs="宋体"/>
          <w:w w:val="105"/>
          <w:sz w:val="18"/>
          <w:szCs w:val="18"/>
          <w:lang w:eastAsia="zh-CN"/>
        </w:rPr>
        <w:t>无。</w:t>
      </w:r>
    </w:p>
    <w:p w14:paraId="751056CD" w14:textId="77777777" w:rsidR="006B326C" w:rsidRDefault="009B4794">
      <w:pPr>
        <w:spacing w:before="37" w:line="321" w:lineRule="auto"/>
        <w:ind w:left="410" w:right="8768" w:hanging="140"/>
        <w:rPr>
          <w:rFonts w:ascii="宋体" w:eastAsia="宋体" w:hAnsi="宋体" w:cs="宋体"/>
          <w:sz w:val="18"/>
          <w:szCs w:val="18"/>
          <w:lang w:eastAsia="zh-CN"/>
        </w:rPr>
      </w:pPr>
      <w:r>
        <w:rPr>
          <w:rFonts w:ascii="Arial" w:eastAsia="Arial" w:hAnsi="Arial" w:cs="Arial"/>
          <w:b/>
          <w:bCs/>
          <w:color w:val="244D74"/>
          <w:w w:val="105"/>
          <w:sz w:val="18"/>
          <w:szCs w:val="18"/>
          <w:lang w:eastAsia="zh-CN"/>
        </w:rPr>
        <w:t>F.</w:t>
      </w:r>
      <w:r>
        <w:rPr>
          <w:rFonts w:ascii="Arial" w:eastAsia="Arial" w:hAnsi="Arial" w:cs="Arial"/>
          <w:b/>
          <w:bCs/>
          <w:color w:val="244D74"/>
          <w:spacing w:val="44"/>
          <w:w w:val="105"/>
          <w:sz w:val="18"/>
          <w:szCs w:val="18"/>
          <w:lang w:eastAsia="zh-CN"/>
        </w:rPr>
        <w:t xml:space="preserve"> </w:t>
      </w:r>
      <w:r>
        <w:rPr>
          <w:rFonts w:ascii="宋体" w:eastAsia="宋体" w:hAnsi="宋体" w:cs="宋体"/>
          <w:b/>
          <w:bCs/>
          <w:color w:val="244D74"/>
          <w:w w:val="105"/>
          <w:sz w:val="18"/>
          <w:szCs w:val="18"/>
          <w:lang w:eastAsia="zh-CN"/>
        </w:rPr>
        <w:t>相关文件</w:t>
      </w:r>
      <w:r>
        <w:rPr>
          <w:rFonts w:ascii="宋体" w:eastAsia="宋体" w:hAnsi="宋体" w:cs="宋体"/>
          <w:b/>
          <w:bCs/>
          <w:color w:val="244D74"/>
          <w:w w:val="103"/>
          <w:sz w:val="18"/>
          <w:szCs w:val="18"/>
          <w:lang w:eastAsia="zh-CN"/>
        </w:rPr>
        <w:t xml:space="preserve"> </w:t>
      </w:r>
      <w:r>
        <w:rPr>
          <w:rFonts w:ascii="宋体" w:eastAsia="宋体" w:hAnsi="宋体" w:cs="宋体"/>
          <w:w w:val="105"/>
          <w:sz w:val="18"/>
          <w:szCs w:val="18"/>
          <w:lang w:eastAsia="zh-CN"/>
        </w:rPr>
        <w:t>无。</w:t>
      </w:r>
    </w:p>
    <w:p w14:paraId="0EDEDE54" w14:textId="77777777" w:rsidR="006B326C" w:rsidRDefault="006B326C">
      <w:pPr>
        <w:rPr>
          <w:rFonts w:ascii="宋体" w:eastAsia="宋体" w:hAnsi="宋体" w:cs="宋体"/>
          <w:sz w:val="20"/>
          <w:szCs w:val="20"/>
          <w:lang w:eastAsia="zh-CN"/>
        </w:rPr>
      </w:pPr>
    </w:p>
    <w:p w14:paraId="1703E6B4" w14:textId="77777777" w:rsidR="006B326C" w:rsidRDefault="006B326C">
      <w:pPr>
        <w:rPr>
          <w:rFonts w:ascii="宋体" w:eastAsia="宋体" w:hAnsi="宋体" w:cs="宋体"/>
          <w:sz w:val="20"/>
          <w:szCs w:val="20"/>
          <w:lang w:eastAsia="zh-CN"/>
        </w:rPr>
      </w:pPr>
    </w:p>
    <w:p w14:paraId="0BB644FC" w14:textId="77777777" w:rsidR="006B326C" w:rsidRDefault="006B326C">
      <w:pPr>
        <w:rPr>
          <w:rFonts w:ascii="宋体" w:eastAsia="宋体" w:hAnsi="宋体" w:cs="宋体"/>
          <w:sz w:val="20"/>
          <w:szCs w:val="20"/>
          <w:lang w:eastAsia="zh-CN"/>
        </w:rPr>
      </w:pPr>
    </w:p>
    <w:p w14:paraId="6A8136DC" w14:textId="77777777" w:rsidR="006B326C" w:rsidRDefault="006B326C">
      <w:pPr>
        <w:rPr>
          <w:rFonts w:ascii="宋体" w:eastAsia="宋体" w:hAnsi="宋体" w:cs="宋体"/>
          <w:sz w:val="20"/>
          <w:szCs w:val="20"/>
          <w:lang w:eastAsia="zh-CN"/>
        </w:rPr>
      </w:pPr>
    </w:p>
    <w:p w14:paraId="7A22826A" w14:textId="77777777" w:rsidR="006B326C" w:rsidRDefault="006B326C">
      <w:pPr>
        <w:rPr>
          <w:rFonts w:ascii="宋体" w:eastAsia="宋体" w:hAnsi="宋体" w:cs="宋体"/>
          <w:sz w:val="20"/>
          <w:szCs w:val="20"/>
          <w:lang w:eastAsia="zh-CN"/>
        </w:rPr>
      </w:pPr>
    </w:p>
    <w:p w14:paraId="18F21D50" w14:textId="77777777" w:rsidR="006B326C" w:rsidRDefault="006B326C">
      <w:pPr>
        <w:rPr>
          <w:rFonts w:ascii="宋体" w:eastAsia="宋体" w:hAnsi="宋体" w:cs="宋体"/>
          <w:sz w:val="20"/>
          <w:szCs w:val="20"/>
          <w:lang w:eastAsia="zh-CN"/>
        </w:rPr>
      </w:pPr>
    </w:p>
    <w:p w14:paraId="1B5B42D5" w14:textId="77777777" w:rsidR="006B326C" w:rsidRDefault="006B326C">
      <w:pPr>
        <w:rPr>
          <w:rFonts w:ascii="宋体" w:eastAsia="宋体" w:hAnsi="宋体" w:cs="宋体"/>
          <w:sz w:val="20"/>
          <w:szCs w:val="20"/>
          <w:lang w:eastAsia="zh-CN"/>
        </w:rPr>
      </w:pPr>
    </w:p>
    <w:p w14:paraId="171FA4C5" w14:textId="77777777" w:rsidR="006B326C" w:rsidRDefault="006B326C">
      <w:pPr>
        <w:rPr>
          <w:rFonts w:ascii="宋体" w:eastAsia="宋体" w:hAnsi="宋体" w:cs="宋体"/>
          <w:sz w:val="20"/>
          <w:szCs w:val="20"/>
          <w:lang w:eastAsia="zh-CN"/>
        </w:rPr>
      </w:pPr>
    </w:p>
    <w:p w14:paraId="3400E6AB" w14:textId="77777777" w:rsidR="006B326C" w:rsidRDefault="006B326C">
      <w:pPr>
        <w:rPr>
          <w:rFonts w:ascii="宋体" w:eastAsia="宋体" w:hAnsi="宋体" w:cs="宋体"/>
          <w:sz w:val="20"/>
          <w:szCs w:val="20"/>
          <w:lang w:eastAsia="zh-CN"/>
        </w:rPr>
      </w:pPr>
    </w:p>
    <w:p w14:paraId="219E0471" w14:textId="77777777" w:rsidR="006B326C" w:rsidRDefault="006B326C">
      <w:pPr>
        <w:spacing w:before="7"/>
        <w:rPr>
          <w:rFonts w:ascii="宋体" w:eastAsia="宋体" w:hAnsi="宋体" w:cs="宋体"/>
          <w:sz w:val="29"/>
          <w:szCs w:val="29"/>
          <w:lang w:eastAsia="zh-CN"/>
        </w:rPr>
      </w:pPr>
    </w:p>
    <w:p w14:paraId="461D201E" w14:textId="77777777" w:rsidR="006B326C" w:rsidRDefault="009B4794">
      <w:pPr>
        <w:spacing w:before="57"/>
        <w:ind w:right="2545"/>
        <w:jc w:val="right"/>
        <w:rPr>
          <w:rFonts w:ascii="宋体" w:eastAsia="宋体" w:hAnsi="宋体" w:cs="宋体"/>
          <w:sz w:val="14"/>
          <w:szCs w:val="14"/>
          <w:lang w:eastAsia="zh-CN"/>
        </w:rPr>
      </w:pPr>
      <w:r>
        <w:rPr>
          <w:rFonts w:ascii="Calibri" w:eastAsia="Calibri" w:hAnsi="Calibri" w:cs="Calibri"/>
          <w:spacing w:val="-1"/>
          <w:w w:val="95"/>
          <w:sz w:val="14"/>
          <w:szCs w:val="14"/>
          <w:lang w:eastAsia="zh-CN"/>
        </w:rPr>
        <w:t>7</w:t>
      </w:r>
      <w:r>
        <w:rPr>
          <w:rFonts w:ascii="宋体" w:eastAsia="宋体" w:hAnsi="宋体" w:cs="宋体"/>
          <w:b/>
          <w:bCs/>
          <w:spacing w:val="-1"/>
          <w:w w:val="95"/>
          <w:sz w:val="14"/>
          <w:szCs w:val="14"/>
          <w:lang w:eastAsia="zh-CN"/>
        </w:rPr>
        <w:t>第11页第5页</w:t>
      </w:r>
    </w:p>
    <w:p w14:paraId="6665FA29" w14:textId="77777777" w:rsidR="006B326C" w:rsidRDefault="006B326C">
      <w:pPr>
        <w:jc w:val="right"/>
        <w:rPr>
          <w:rFonts w:ascii="宋体" w:eastAsia="宋体" w:hAnsi="宋体" w:cs="宋体"/>
          <w:sz w:val="14"/>
          <w:szCs w:val="14"/>
          <w:lang w:eastAsia="zh-CN"/>
        </w:rPr>
        <w:sectPr w:rsidR="006B326C">
          <w:headerReference w:type="default" r:id="rId124"/>
          <w:footerReference w:type="default" r:id="rId125"/>
          <w:pgSz w:w="12240" w:h="15840"/>
          <w:pgMar w:top="3960" w:right="980" w:bottom="280" w:left="980" w:header="3766" w:footer="0" w:gutter="0"/>
          <w:cols w:space="720"/>
        </w:sectPr>
      </w:pPr>
    </w:p>
    <w:p w14:paraId="713AD9DF" w14:textId="77777777" w:rsidR="006B326C" w:rsidRDefault="006B326C">
      <w:pPr>
        <w:spacing w:before="4"/>
        <w:rPr>
          <w:rFonts w:ascii="宋体" w:eastAsia="宋体" w:hAnsi="宋体" w:cs="宋体"/>
          <w:b/>
          <w:bCs/>
          <w:sz w:val="25"/>
          <w:szCs w:val="25"/>
          <w:lang w:eastAsia="zh-CN"/>
        </w:rPr>
      </w:pPr>
    </w:p>
    <w:p w14:paraId="79C53E30" w14:textId="77777777" w:rsidR="006B326C" w:rsidRDefault="009B4794">
      <w:pPr>
        <w:pStyle w:val="2"/>
        <w:ind w:left="140" w:right="640"/>
        <w:rPr>
          <w:rFonts w:cs="宋体"/>
          <w:b w:val="0"/>
          <w:bCs w:val="0"/>
          <w:lang w:eastAsia="zh-CN"/>
        </w:rPr>
      </w:pPr>
      <w:r>
        <w:rPr>
          <w:rFonts w:cs="宋体"/>
          <w:color w:val="244D74"/>
          <w:lang w:eastAsia="zh-CN"/>
        </w:rPr>
        <w:t>准则和技术基础要求R1：</w:t>
      </w:r>
    </w:p>
    <w:p w14:paraId="1EEFB325" w14:textId="77777777" w:rsidR="006B326C" w:rsidRDefault="009B4794">
      <w:pPr>
        <w:pStyle w:val="a3"/>
        <w:spacing w:before="128" w:line="237" w:lineRule="auto"/>
        <w:ind w:left="140" w:right="640"/>
        <w:rPr>
          <w:rFonts w:cs="宋体"/>
          <w:lang w:eastAsia="zh-CN"/>
        </w:rPr>
      </w:pPr>
      <w:r>
        <w:rPr>
          <w:rFonts w:cs="宋体"/>
          <w:lang w:eastAsia="zh-CN"/>
        </w:rPr>
        <w:t>该要求侧重于为验证开发一个过程并进行验证的基于结果的结果，但没有规定在需求中 指定的属性之外进行验证的特定方法或程序。 有关建议的验证程序的进一步信息，请参 阅NERC模型工作组编写的“</w:t>
      </w:r>
      <w:proofErr w:type="spellStart"/>
      <w:r>
        <w:rPr>
          <w:rFonts w:cs="宋体"/>
          <w:lang w:eastAsia="zh-CN"/>
        </w:rPr>
        <w:t>Powerflow</w:t>
      </w:r>
      <w:proofErr w:type="spellEnd"/>
      <w:r>
        <w:rPr>
          <w:rFonts w:cs="宋体"/>
          <w:lang w:eastAsia="zh-CN"/>
        </w:rPr>
        <w:t>和Dynamics案例验证程序。</w:t>
      </w:r>
    </w:p>
    <w:p w14:paraId="6CB86815" w14:textId="77777777" w:rsidR="006B326C" w:rsidRDefault="009B4794">
      <w:pPr>
        <w:pStyle w:val="a3"/>
        <w:spacing w:before="150" w:line="310" w:lineRule="exact"/>
        <w:ind w:left="140" w:right="640"/>
        <w:rPr>
          <w:rFonts w:cs="宋体"/>
          <w:lang w:eastAsia="zh-CN"/>
        </w:rPr>
      </w:pPr>
      <w:r>
        <w:rPr>
          <w:rFonts w:cs="宋体"/>
          <w:lang w:eastAsia="zh-CN"/>
        </w:rPr>
        <w:t xml:space="preserve">具体流程由规划协调员判断，但要求规划协调员制定并在其流程指南中包括评估实际系 </w:t>
      </w:r>
      <w:proofErr w:type="gramStart"/>
      <w:r>
        <w:rPr>
          <w:rFonts w:cs="宋体"/>
          <w:lang w:eastAsia="zh-CN"/>
        </w:rPr>
        <w:t>统行为</w:t>
      </w:r>
      <w:proofErr w:type="gramEnd"/>
      <w:r>
        <w:rPr>
          <w:rFonts w:cs="宋体"/>
          <w:lang w:eastAsia="zh-CN"/>
        </w:rPr>
        <w:t>或响应与预期系统性能之间的差异，以确定差异是否不可接受。</w:t>
      </w:r>
    </w:p>
    <w:p w14:paraId="797DDF11" w14:textId="77777777" w:rsidR="006B326C" w:rsidRDefault="009B4794">
      <w:pPr>
        <w:pStyle w:val="a3"/>
        <w:spacing w:before="95" w:line="237" w:lineRule="auto"/>
        <w:ind w:left="140" w:right="640"/>
        <w:rPr>
          <w:rFonts w:cs="宋体"/>
          <w:lang w:eastAsia="zh-CN"/>
        </w:rPr>
      </w:pPr>
      <w:r>
        <w:rPr>
          <w:rFonts w:cs="宋体"/>
          <w:lang w:eastAsia="zh-CN"/>
        </w:rPr>
        <w:t>对于第1.1部分中的验证，状态估计器案例或其他实时数据应尽可能接近系统峰值。 不 过，如果规划协调员认为更合适，可以使用该系统的其他快照。 虽然要求规定“每24个 日历月进行一次”，但鼓励各实体更频繁地进行比较。</w:t>
      </w:r>
    </w:p>
    <w:p w14:paraId="6CE38FAD" w14:textId="77777777" w:rsidR="006B326C" w:rsidRDefault="009B4794">
      <w:pPr>
        <w:pStyle w:val="a3"/>
        <w:spacing w:before="118"/>
        <w:ind w:left="140" w:right="640"/>
        <w:rPr>
          <w:rFonts w:cs="宋体"/>
          <w:lang w:eastAsia="zh-CN"/>
        </w:rPr>
      </w:pPr>
      <w:r>
        <w:rPr>
          <w:rFonts w:cs="宋体"/>
          <w:lang w:eastAsia="zh-CN"/>
        </w:rPr>
        <w:t>在进行第1.1部分所要求的比较时，规划协调员除其他标准外，可考虑：</w:t>
      </w:r>
    </w:p>
    <w:p w14:paraId="710BCD77" w14:textId="77777777" w:rsidR="006B326C" w:rsidRDefault="009B4794">
      <w:pPr>
        <w:pStyle w:val="a3"/>
        <w:spacing w:before="115"/>
        <w:ind w:left="500" w:right="640"/>
        <w:rPr>
          <w:rFonts w:cs="宋体"/>
          <w:lang w:eastAsia="zh-CN"/>
        </w:rPr>
      </w:pPr>
      <w:r>
        <w:rPr>
          <w:rFonts w:ascii="Calibri" w:eastAsia="Calibri" w:hAnsi="Calibri" w:cs="Calibri"/>
          <w:lang w:eastAsia="zh-CN"/>
        </w:rPr>
        <w:t xml:space="preserve">1.  </w:t>
      </w:r>
      <w:r>
        <w:rPr>
          <w:rFonts w:ascii="Calibri" w:eastAsia="Calibri" w:hAnsi="Calibri" w:cs="Calibri"/>
          <w:spacing w:val="13"/>
          <w:lang w:eastAsia="zh-CN"/>
        </w:rPr>
        <w:t xml:space="preserve"> </w:t>
      </w:r>
      <w:r>
        <w:rPr>
          <w:rFonts w:cs="宋体"/>
          <w:lang w:eastAsia="zh-CN"/>
        </w:rPr>
        <w:t>系统负载；</w:t>
      </w:r>
    </w:p>
    <w:p w14:paraId="6CD6448A" w14:textId="77777777" w:rsidR="006B326C" w:rsidRDefault="009B4794">
      <w:pPr>
        <w:pStyle w:val="a3"/>
        <w:spacing w:before="87"/>
        <w:ind w:left="500" w:right="640"/>
        <w:rPr>
          <w:rFonts w:cs="宋体"/>
          <w:lang w:eastAsia="zh-CN"/>
        </w:rPr>
      </w:pPr>
      <w:r>
        <w:rPr>
          <w:rFonts w:ascii="Calibri" w:eastAsia="Calibri" w:hAnsi="Calibri" w:cs="Calibri"/>
          <w:lang w:eastAsia="zh-CN"/>
        </w:rPr>
        <w:t xml:space="preserve">2.  </w:t>
      </w:r>
      <w:r>
        <w:rPr>
          <w:rFonts w:ascii="Calibri" w:eastAsia="Calibri" w:hAnsi="Calibri" w:cs="Calibri"/>
          <w:spacing w:val="13"/>
          <w:lang w:eastAsia="zh-CN"/>
        </w:rPr>
        <w:t xml:space="preserve"> </w:t>
      </w:r>
      <w:r>
        <w:rPr>
          <w:rFonts w:cs="宋体"/>
          <w:lang w:eastAsia="zh-CN"/>
        </w:rPr>
        <w:t>传输拓扑和参数；</w:t>
      </w:r>
    </w:p>
    <w:p w14:paraId="73105B24" w14:textId="77777777" w:rsidR="006B326C" w:rsidRDefault="009B4794">
      <w:pPr>
        <w:pStyle w:val="a3"/>
        <w:spacing w:before="87"/>
        <w:ind w:left="500" w:right="640"/>
        <w:rPr>
          <w:rFonts w:cs="宋体"/>
          <w:lang w:eastAsia="zh-CN"/>
        </w:rPr>
      </w:pPr>
      <w:r>
        <w:rPr>
          <w:rFonts w:ascii="Calibri" w:eastAsia="Calibri" w:hAnsi="Calibri" w:cs="Calibri"/>
          <w:lang w:eastAsia="zh-CN"/>
        </w:rPr>
        <w:t xml:space="preserve">3.  </w:t>
      </w:r>
      <w:r>
        <w:rPr>
          <w:rFonts w:ascii="Calibri" w:eastAsia="Calibri" w:hAnsi="Calibri" w:cs="Calibri"/>
          <w:spacing w:val="13"/>
          <w:lang w:eastAsia="zh-CN"/>
        </w:rPr>
        <w:t xml:space="preserve"> </w:t>
      </w:r>
      <w:r>
        <w:rPr>
          <w:rFonts w:cs="宋体"/>
          <w:lang w:eastAsia="zh-CN"/>
        </w:rPr>
        <w:t>主要公共汽车的电压；和</w:t>
      </w:r>
    </w:p>
    <w:p w14:paraId="55855B67" w14:textId="77777777" w:rsidR="006B326C" w:rsidRDefault="009B4794">
      <w:pPr>
        <w:pStyle w:val="a3"/>
        <w:spacing w:before="85"/>
        <w:ind w:left="140" w:right="640" w:firstLine="360"/>
        <w:rPr>
          <w:rFonts w:cs="宋体"/>
          <w:lang w:eastAsia="zh-CN"/>
        </w:rPr>
      </w:pPr>
      <w:r>
        <w:rPr>
          <w:rFonts w:ascii="Calibri" w:eastAsia="Calibri" w:hAnsi="Calibri" w:cs="Calibri"/>
          <w:lang w:eastAsia="zh-CN"/>
        </w:rPr>
        <w:t xml:space="preserve">4.  </w:t>
      </w:r>
      <w:r>
        <w:rPr>
          <w:rFonts w:ascii="Calibri" w:eastAsia="Calibri" w:hAnsi="Calibri" w:cs="Calibri"/>
          <w:spacing w:val="13"/>
          <w:lang w:eastAsia="zh-CN"/>
        </w:rPr>
        <w:t xml:space="preserve"> </w:t>
      </w:r>
      <w:r>
        <w:rPr>
          <w:rFonts w:cs="宋体"/>
          <w:lang w:eastAsia="zh-CN"/>
        </w:rPr>
        <w:t>主要传输元件上的流量。</w:t>
      </w:r>
    </w:p>
    <w:p w14:paraId="78106AD6" w14:textId="77777777" w:rsidR="006B326C" w:rsidRDefault="009B4794">
      <w:pPr>
        <w:pStyle w:val="a3"/>
        <w:spacing w:before="92" w:line="237" w:lineRule="auto"/>
        <w:ind w:left="140" w:right="640"/>
        <w:rPr>
          <w:rFonts w:cs="宋体"/>
          <w:lang w:eastAsia="zh-CN"/>
        </w:rPr>
      </w:pPr>
      <w:r>
        <w:rPr>
          <w:rFonts w:cs="宋体"/>
          <w:lang w:eastAsia="zh-CN"/>
        </w:rPr>
        <w:t>第1.1部分中的验证将包括考虑潮流模型中使用的负载分布和负载功率因数(视情况而 定。 如果没有状态估计器案例，则可以使用计量负载数据进行验证。 系统负荷分配和 负荷功率因数的比较应至少在总公司或潮流区水平上进行，但也可在公共汽车、负荷口 袋（例如在</w:t>
      </w:r>
      <w:proofErr w:type="gramStart"/>
      <w:r>
        <w:rPr>
          <w:rFonts w:cs="宋体"/>
          <w:lang w:eastAsia="zh-CN"/>
        </w:rPr>
        <w:t>平衡管理局</w:t>
      </w:r>
      <w:proofErr w:type="gramEnd"/>
      <w:r>
        <w:rPr>
          <w:rFonts w:cs="宋体"/>
          <w:lang w:eastAsia="zh-CN"/>
        </w:rPr>
        <w:t>内）或规划协调员认为适当的较小面积基础上进行。</w:t>
      </w:r>
    </w:p>
    <w:p w14:paraId="28DF8D94" w14:textId="77777777" w:rsidR="006B326C" w:rsidRDefault="009B4794">
      <w:pPr>
        <w:pStyle w:val="a3"/>
        <w:spacing w:before="146" w:line="312" w:lineRule="exact"/>
        <w:ind w:left="140" w:right="640"/>
        <w:rPr>
          <w:rFonts w:cs="宋体"/>
          <w:lang w:eastAsia="zh-CN"/>
        </w:rPr>
      </w:pPr>
      <w:r>
        <w:rPr>
          <w:rFonts w:cs="宋体"/>
          <w:lang w:eastAsia="zh-CN"/>
        </w:rPr>
        <w:t>为了第1.2部分的目的，动力学模型验证的范围将限于规划协调员的规划区域，而要求下 的预期重点是局部事件或局部现象，而不是整个互连。</w:t>
      </w:r>
    </w:p>
    <w:p w14:paraId="234727BB" w14:textId="77777777" w:rsidR="006B326C" w:rsidRDefault="009B4794">
      <w:pPr>
        <w:pStyle w:val="a3"/>
        <w:spacing w:line="312" w:lineRule="exact"/>
        <w:ind w:left="140" w:right="640"/>
        <w:rPr>
          <w:rFonts w:cs="宋体"/>
          <w:lang w:eastAsia="zh-CN"/>
        </w:rPr>
      </w:pPr>
      <w:r>
        <w:rPr>
          <w:rFonts w:cs="宋体"/>
          <w:lang w:eastAsia="zh-CN"/>
        </w:rPr>
        <w:t>第1.2部分所需的验证可包括拟与实际系统数据进行比较的模拟，并可包括以下方面的比 较：</w:t>
      </w:r>
    </w:p>
    <w:p w14:paraId="7BCBF6EA" w14:textId="77777777" w:rsidR="006B326C" w:rsidRDefault="009B4794">
      <w:pPr>
        <w:pStyle w:val="a3"/>
        <w:tabs>
          <w:tab w:val="left" w:pos="859"/>
        </w:tabs>
        <w:spacing w:before="84"/>
        <w:ind w:left="500" w:right="640"/>
        <w:rPr>
          <w:rFonts w:cs="宋体"/>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rFonts w:cs="宋体"/>
          <w:lang w:eastAsia="zh-CN"/>
        </w:rPr>
        <w:t>主要母线的电压振荡</w:t>
      </w:r>
    </w:p>
    <w:p w14:paraId="5ACC61DF" w14:textId="77777777" w:rsidR="006B326C" w:rsidRDefault="009B4794">
      <w:pPr>
        <w:pStyle w:val="a3"/>
        <w:tabs>
          <w:tab w:val="left" w:pos="859"/>
        </w:tabs>
        <w:spacing w:before="101"/>
        <w:ind w:left="500" w:right="640"/>
        <w:rPr>
          <w:rFonts w:cs="宋体"/>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rFonts w:cs="宋体"/>
          <w:lang w:eastAsia="zh-CN"/>
        </w:rPr>
        <w:t>系统频率（对于频率偏移的事件）</w:t>
      </w:r>
    </w:p>
    <w:p w14:paraId="6DD39362" w14:textId="18422FC8" w:rsidR="006B326C" w:rsidRDefault="009B4794">
      <w:pPr>
        <w:pStyle w:val="a3"/>
        <w:tabs>
          <w:tab w:val="left" w:pos="859"/>
        </w:tabs>
        <w:spacing w:before="96"/>
        <w:ind w:left="500" w:right="640"/>
        <w:rPr>
          <w:rFonts w:cs="宋体"/>
          <w:lang w:eastAsia="zh-CN"/>
        </w:rPr>
      </w:pPr>
      <w:r>
        <w:rPr>
          <w:rFonts w:ascii="Symbol" w:eastAsia="Symbol" w:hAnsi="Symbol" w:cs="Symbol"/>
          <w:w w:val="95"/>
          <w:lang w:eastAsia="zh-CN"/>
        </w:rPr>
        <w:t></w:t>
      </w:r>
      <w:r>
        <w:rPr>
          <w:rFonts w:ascii="Times New Roman" w:eastAsia="Times New Roman" w:hAnsi="Times New Roman" w:cs="Times New Roman"/>
          <w:w w:val="95"/>
          <w:lang w:eastAsia="zh-CN"/>
        </w:rPr>
        <w:tab/>
      </w:r>
      <w:r>
        <w:rPr>
          <w:rFonts w:cs="宋体"/>
          <w:lang w:eastAsia="zh-CN"/>
        </w:rPr>
        <w:t>发电</w:t>
      </w:r>
      <w:del w:id="907" w:author="378653276@qq.com" w:date="2021-04-20T22:32:00Z">
        <w:r w:rsidDel="0067247E">
          <w:rPr>
            <w:rFonts w:cs="宋体"/>
            <w:lang w:eastAsia="zh-CN"/>
          </w:rPr>
          <w:delText>单元</w:delText>
        </w:r>
      </w:del>
      <w:ins w:id="908" w:author="378653276@qq.com" w:date="2021-04-20T22:32:00Z">
        <w:r w:rsidR="0067247E">
          <w:rPr>
            <w:rFonts w:cs="宋体"/>
            <w:lang w:eastAsia="zh-CN"/>
          </w:rPr>
          <w:t>机组</w:t>
        </w:r>
      </w:ins>
      <w:r>
        <w:rPr>
          <w:rFonts w:cs="宋体"/>
          <w:lang w:eastAsia="zh-CN"/>
        </w:rPr>
        <w:t>和主要区域间联系上的实功率和无功功率振荡</w:t>
      </w:r>
    </w:p>
    <w:p w14:paraId="68C9FB9A" w14:textId="77777777" w:rsidR="006B326C" w:rsidRDefault="006B326C">
      <w:pPr>
        <w:rPr>
          <w:rFonts w:ascii="宋体" w:eastAsia="宋体" w:hAnsi="宋体" w:cs="宋体"/>
          <w:lang w:eastAsia="zh-CN"/>
        </w:rPr>
        <w:sectPr w:rsidR="006B326C">
          <w:headerReference w:type="default" r:id="rId126"/>
          <w:footerReference w:type="default" r:id="rId127"/>
          <w:pgSz w:w="12240" w:h="15840"/>
          <w:pgMar w:top="1020" w:right="820" w:bottom="900" w:left="1300" w:header="752" w:footer="705" w:gutter="0"/>
          <w:pgNumType w:start="8"/>
          <w:cols w:space="720"/>
        </w:sectPr>
      </w:pPr>
    </w:p>
    <w:p w14:paraId="27C63D74" w14:textId="77777777" w:rsidR="006B326C" w:rsidRDefault="006B326C">
      <w:pPr>
        <w:spacing w:before="4"/>
        <w:rPr>
          <w:rFonts w:ascii="宋体" w:eastAsia="宋体" w:hAnsi="宋体" w:cs="宋体"/>
          <w:sz w:val="25"/>
          <w:szCs w:val="25"/>
          <w:lang w:eastAsia="zh-CN"/>
        </w:rPr>
      </w:pPr>
    </w:p>
    <w:p w14:paraId="7B30644D" w14:textId="77777777" w:rsidR="006B326C" w:rsidRDefault="009B4794">
      <w:pPr>
        <w:pStyle w:val="a3"/>
        <w:spacing w:before="28" w:line="237" w:lineRule="auto"/>
        <w:ind w:left="140"/>
        <w:rPr>
          <w:rFonts w:cs="宋体"/>
          <w:lang w:eastAsia="zh-CN"/>
        </w:rPr>
      </w:pPr>
      <w:r>
        <w:rPr>
          <w:rFonts w:cs="宋体"/>
          <w:lang w:eastAsia="zh-CN"/>
        </w:rPr>
        <w:t>确定何时可能发生动态局部事件可能是不可预测的，而且由于模拟所涉及的分析复杂性， 第1.2部分中的时间参数规定，“每24个日历月至少一次”的比较期的目的是在比较中使 用的动态局部事件之间规定至少24个月的时间，比较必须在所使用的动态局部事件</w:t>
      </w:r>
      <w:proofErr w:type="gramStart"/>
      <w:r>
        <w:rPr>
          <w:rFonts w:cs="宋体"/>
          <w:lang w:eastAsia="zh-CN"/>
        </w:rPr>
        <w:t>个</w:t>
      </w:r>
      <w:proofErr w:type="gramEnd"/>
      <w:r>
        <w:rPr>
          <w:rFonts w:cs="宋体"/>
          <w:lang w:eastAsia="zh-CN"/>
        </w:rPr>
        <w:t>月内 完成。 这一澄清确保了PC不会面临使其无法遵守的定时场景。 如果时间指的是比较的完 成时间，则自上次比较以来，有可能在第23个月发生事件，只剩下一个月来完成比较。 在需求R2中的30天时间框架中，TOP或RCS提供实际的系统行为数据（如果在比较中必要的 话），可能不可能在24个月的时间框架内完成比较。</w:t>
      </w:r>
    </w:p>
    <w:p w14:paraId="0A84E406" w14:textId="77777777" w:rsidR="006B326C" w:rsidRDefault="009B4794">
      <w:pPr>
        <w:pStyle w:val="a3"/>
        <w:spacing w:before="121" w:line="237" w:lineRule="auto"/>
        <w:ind w:left="140" w:right="640"/>
        <w:rPr>
          <w:rFonts w:cs="宋体"/>
          <w:lang w:eastAsia="zh-CN"/>
        </w:rPr>
      </w:pPr>
      <w:r>
        <w:rPr>
          <w:rFonts w:cs="宋体"/>
          <w:lang w:eastAsia="zh-CN"/>
        </w:rPr>
        <w:t>相反，需求语言澄清了比较中使用的</w:t>
      </w:r>
      <w:proofErr w:type="gramStart"/>
      <w:r>
        <w:rPr>
          <w:rFonts w:cs="宋体"/>
          <w:lang w:eastAsia="zh-CN"/>
        </w:rPr>
        <w:t>动态本地</w:t>
      </w:r>
      <w:proofErr w:type="gramEnd"/>
      <w:r>
        <w:rPr>
          <w:rFonts w:cs="宋体"/>
          <w:lang w:eastAsia="zh-CN"/>
        </w:rPr>
        <w:t xml:space="preserve">事件之间的时间框架应该在彼此之间的24 </w:t>
      </w:r>
      <w:proofErr w:type="gramStart"/>
      <w:r>
        <w:rPr>
          <w:rFonts w:cs="宋体"/>
          <w:lang w:eastAsia="zh-CN"/>
        </w:rPr>
        <w:t>个</w:t>
      </w:r>
      <w:proofErr w:type="gramEnd"/>
      <w:r>
        <w:rPr>
          <w:rFonts w:cs="宋体"/>
          <w:lang w:eastAsia="zh-CN"/>
        </w:rPr>
        <w:t>月内（或者，如第1.2部分末尾指定的，如果在下一个</w:t>
      </w:r>
      <w:proofErr w:type="gramStart"/>
      <w:r>
        <w:rPr>
          <w:rFonts w:cs="宋体"/>
          <w:lang w:eastAsia="zh-CN"/>
        </w:rPr>
        <w:t>动态本地</w:t>
      </w:r>
      <w:proofErr w:type="gramEnd"/>
      <w:r>
        <w:rPr>
          <w:rFonts w:cs="宋体"/>
          <w:lang w:eastAsia="zh-CN"/>
        </w:rPr>
        <w:t>事件之前超过24个月， 则比较应该使用下一个</w:t>
      </w:r>
      <w:proofErr w:type="gramStart"/>
      <w:r>
        <w:rPr>
          <w:rFonts w:cs="宋体"/>
          <w:lang w:eastAsia="zh-CN"/>
        </w:rPr>
        <w:t>动态本地</w:t>
      </w:r>
      <w:proofErr w:type="gramEnd"/>
      <w:r>
        <w:rPr>
          <w:rFonts w:cs="宋体"/>
          <w:lang w:eastAsia="zh-CN"/>
        </w:rPr>
        <w:t>事件发生）。 每次比对必须在所使用的</w:t>
      </w:r>
      <w:proofErr w:type="gramStart"/>
      <w:r>
        <w:rPr>
          <w:rFonts w:cs="宋体"/>
          <w:lang w:eastAsia="zh-CN"/>
        </w:rPr>
        <w:t>动态本地</w:t>
      </w:r>
      <w:proofErr w:type="gramEnd"/>
      <w:r>
        <w:rPr>
          <w:rFonts w:cs="宋体"/>
          <w:lang w:eastAsia="zh-CN"/>
        </w:rPr>
        <w:t>事件发 生后24个月内完成。 以这种方式，解决了上述“月23”</w:t>
      </w:r>
      <w:proofErr w:type="gramStart"/>
      <w:r>
        <w:rPr>
          <w:rFonts w:cs="宋体"/>
          <w:lang w:eastAsia="zh-CN"/>
        </w:rPr>
        <w:t>动态本地</w:t>
      </w:r>
      <w:proofErr w:type="gramEnd"/>
      <w:r>
        <w:rPr>
          <w:rFonts w:cs="宋体"/>
          <w:lang w:eastAsia="zh-CN"/>
        </w:rPr>
        <w:t>事件的潜在问题。 例 如，如果PC使用在第1个月的第1天发生的</w:t>
      </w:r>
      <w:proofErr w:type="gramStart"/>
      <w:r>
        <w:rPr>
          <w:rFonts w:cs="宋体"/>
          <w:lang w:eastAsia="zh-CN"/>
        </w:rPr>
        <w:t>动态本地</w:t>
      </w:r>
      <w:proofErr w:type="gramEnd"/>
      <w:r>
        <w:rPr>
          <w:rFonts w:cs="宋体"/>
          <w:lang w:eastAsia="zh-CN"/>
        </w:rPr>
        <w:t>事件进行比较，则PC有24个日历月从 该</w:t>
      </w:r>
      <w:proofErr w:type="gramStart"/>
      <w:r>
        <w:rPr>
          <w:rFonts w:cs="宋体"/>
          <w:lang w:eastAsia="zh-CN"/>
        </w:rPr>
        <w:t>动态本地</w:t>
      </w:r>
      <w:proofErr w:type="gramEnd"/>
      <w:r>
        <w:rPr>
          <w:rFonts w:cs="宋体"/>
          <w:lang w:eastAsia="zh-CN"/>
        </w:rPr>
        <w:t>事件的发生完成比较。 如果PC选择的下一个动态事件发生在第23个月，则PC 有24个月的时间从该</w:t>
      </w:r>
      <w:proofErr w:type="gramStart"/>
      <w:r>
        <w:rPr>
          <w:rFonts w:cs="宋体"/>
          <w:lang w:eastAsia="zh-CN"/>
        </w:rPr>
        <w:t>动态本地</w:t>
      </w:r>
      <w:proofErr w:type="gramEnd"/>
      <w:r>
        <w:rPr>
          <w:rFonts w:cs="宋体"/>
          <w:lang w:eastAsia="zh-CN"/>
        </w:rPr>
        <w:t>事件的发生中完成比较。</w:t>
      </w:r>
    </w:p>
    <w:p w14:paraId="272C6C02" w14:textId="77777777" w:rsidR="006B326C" w:rsidRDefault="009B4794">
      <w:pPr>
        <w:pStyle w:val="a3"/>
        <w:spacing w:before="118" w:line="237" w:lineRule="auto"/>
        <w:ind w:left="140" w:right="640"/>
        <w:rPr>
          <w:rFonts w:cs="宋体"/>
          <w:lang w:eastAsia="zh-CN"/>
        </w:rPr>
      </w:pPr>
      <w:r>
        <w:rPr>
          <w:rFonts w:cs="宋体"/>
          <w:lang w:eastAsia="zh-CN"/>
        </w:rPr>
        <w:t xml:space="preserve">第1.3部分要求PC在其文件化的验证过程中包括指导方针，以确定模拟结果与实际系统结 果的比较中的差异何时是不可接受的。 个人电脑可以制定第1.3和1.4部分本身所要求的 准则，参考其他既定准则，或两者兼而有之。 对于潮流比较，作为一个例子，这可以包 </w:t>
      </w:r>
      <w:proofErr w:type="gramStart"/>
      <w:r>
        <w:rPr>
          <w:rFonts w:cs="宋体"/>
          <w:lang w:eastAsia="zh-CN"/>
        </w:rPr>
        <w:t>括</w:t>
      </w:r>
      <w:proofErr w:type="gramEnd"/>
      <w:r>
        <w:rPr>
          <w:rFonts w:cs="宋体"/>
          <w:lang w:eastAsia="zh-CN"/>
        </w:rPr>
        <w:t xml:space="preserve">一个指导方针，规划协调员将使用的流量在500k V线应该在10%或100兆瓦，以较大的 为准。 对于不同的电压水平，可以是不同的百分比或MW量。 或者，作为另一个例子， 电压比较的指导方针可能是它必须在1%以内%。 但是PC在其文档化的验证过程中包含的 指导方针对于规划协调员的系统应该是有意义的。 动态事件比较的指南可能不那么精确。 无论如何，比较应该表明从这两个结果得出的结 </w:t>
      </w:r>
      <w:proofErr w:type="gramStart"/>
      <w:r>
        <w:rPr>
          <w:rFonts w:cs="宋体"/>
          <w:lang w:eastAsia="zh-CN"/>
        </w:rPr>
        <w:t>论应该</w:t>
      </w:r>
      <w:proofErr w:type="gramEnd"/>
      <w:r>
        <w:rPr>
          <w:rFonts w:cs="宋体"/>
          <w:lang w:eastAsia="zh-CN"/>
        </w:rPr>
        <w:t>是一致的。 例如，该指南可以声明，模拟结果将绘制在与实际系统响应相同的图 上。 然后，可以对这两个情节进行视觉检查，看看它们是否看起来相似。或者可以定义 一个准则，使模拟中瞬态响应的上升时间应在实际系统响应的上升时间的20%以内。 至 于潮流准则，动态比较标准应该对规划协调员系统有意义。</w:t>
      </w:r>
    </w:p>
    <w:p w14:paraId="6E385A8C" w14:textId="77777777" w:rsidR="006B326C" w:rsidRDefault="009B4794">
      <w:pPr>
        <w:pStyle w:val="a3"/>
        <w:spacing w:before="149" w:line="312" w:lineRule="exact"/>
        <w:ind w:left="140" w:right="739"/>
        <w:jc w:val="both"/>
        <w:rPr>
          <w:rFonts w:cs="宋体"/>
          <w:lang w:eastAsia="zh-CN"/>
        </w:rPr>
      </w:pPr>
      <w:r>
        <w:rPr>
          <w:rFonts w:cs="宋体"/>
          <w:lang w:eastAsia="zh-CN"/>
        </w:rPr>
        <w:t>PC在其文件化的验证过程中为解决第1.4部分中的差异所包含的准则可以包括与数据所有 者的直接协调，必要时还可以通过MOD-032-1，Requirement R3的规定（即，根据这一要 求进行的验证可以确定与数据有关的技术问题）。 换句话说，虽然本标准侧重于验证， 但验证的结果可以识别根据该标准提供的数据</w:t>
      </w:r>
    </w:p>
    <w:p w14:paraId="02F69431" w14:textId="77777777" w:rsidR="006B326C" w:rsidRDefault="006B326C">
      <w:pPr>
        <w:spacing w:line="312" w:lineRule="exact"/>
        <w:jc w:val="both"/>
        <w:rPr>
          <w:rFonts w:ascii="宋体" w:eastAsia="宋体" w:hAnsi="宋体" w:cs="宋体"/>
          <w:lang w:eastAsia="zh-CN"/>
        </w:rPr>
        <w:sectPr w:rsidR="006B326C">
          <w:pgSz w:w="12240" w:h="15840"/>
          <w:pgMar w:top="1020" w:right="820" w:bottom="900" w:left="1300" w:header="752" w:footer="705" w:gutter="0"/>
          <w:cols w:space="720"/>
        </w:sectPr>
      </w:pPr>
    </w:p>
    <w:p w14:paraId="489FBB7F" w14:textId="77777777" w:rsidR="006B326C" w:rsidRDefault="006B326C">
      <w:pPr>
        <w:spacing w:before="4"/>
        <w:rPr>
          <w:rFonts w:ascii="宋体" w:eastAsia="宋体" w:hAnsi="宋体" w:cs="宋体"/>
          <w:sz w:val="25"/>
          <w:szCs w:val="25"/>
          <w:lang w:eastAsia="zh-CN"/>
        </w:rPr>
      </w:pPr>
    </w:p>
    <w:p w14:paraId="32E8CA9C" w14:textId="77777777" w:rsidR="006B326C" w:rsidRDefault="009B4794">
      <w:pPr>
        <w:pStyle w:val="a3"/>
        <w:spacing w:before="56" w:line="312" w:lineRule="exact"/>
        <w:ind w:left="140" w:right="200"/>
        <w:rPr>
          <w:rFonts w:cs="宋体"/>
          <w:lang w:eastAsia="zh-CN"/>
        </w:rPr>
      </w:pPr>
      <w:r>
        <w:rPr>
          <w:rFonts w:cs="宋体"/>
          <w:lang w:eastAsia="zh-CN"/>
        </w:rPr>
        <w:t>建模数据标准，需要纠正。 如果生成器使用了具有估计数据或通用模型的模型，并且模 型响应与实际响应不匹配，则应更正估计数据或向数据提供者请求更详细的模型。</w:t>
      </w:r>
    </w:p>
    <w:p w14:paraId="27B19A7D" w14:textId="77777777" w:rsidR="006B326C" w:rsidRDefault="009B4794">
      <w:pPr>
        <w:pStyle w:val="a3"/>
        <w:spacing w:before="92" w:line="237" w:lineRule="auto"/>
        <w:ind w:left="140" w:right="200"/>
        <w:rPr>
          <w:rFonts w:cs="宋体"/>
          <w:lang w:eastAsia="zh-CN"/>
        </w:rPr>
      </w:pPr>
      <w:r>
        <w:rPr>
          <w:rFonts w:cs="宋体"/>
          <w:lang w:eastAsia="zh-CN"/>
        </w:rPr>
        <w:t>虽然验证的重点是规划协调员的规划领域，但验证的模型应该是一个包含比规划协调员 区域更广泛的互连领域的模型。 如果可以通过对规划协调</w:t>
      </w:r>
      <w:proofErr w:type="gramStart"/>
      <w:r>
        <w:rPr>
          <w:rFonts w:cs="宋体"/>
          <w:lang w:eastAsia="zh-CN"/>
        </w:rPr>
        <w:t>员地区</w:t>
      </w:r>
      <w:proofErr w:type="gramEnd"/>
      <w:r>
        <w:rPr>
          <w:rFonts w:cs="宋体"/>
          <w:lang w:eastAsia="zh-CN"/>
        </w:rPr>
        <w:t>的数据进行合理的更 改来进行模拟，以匹配实际的系统响应，那么规划协调员应与数据提供者协调进行这些 更改。 然而，对于一些干扰，规划协调</w:t>
      </w:r>
      <w:proofErr w:type="gramStart"/>
      <w:r>
        <w:rPr>
          <w:rFonts w:cs="宋体"/>
          <w:lang w:eastAsia="zh-CN"/>
        </w:rPr>
        <w:t>员地区</w:t>
      </w:r>
      <w:proofErr w:type="gramEnd"/>
      <w:r>
        <w:rPr>
          <w:rFonts w:cs="宋体"/>
          <w:lang w:eastAsia="zh-CN"/>
        </w:rPr>
        <w:t>的数据可能不是导致模拟与实际响应不 匹配的原因。 这些情况应向电气可靠性组织(ERO)报告)。 规划协调员在第1.4部分中 列入的准则可以涵盖这些情况。</w:t>
      </w:r>
    </w:p>
    <w:p w14:paraId="638082C0" w14:textId="77777777" w:rsidR="006B326C" w:rsidRDefault="006B326C">
      <w:pPr>
        <w:rPr>
          <w:rFonts w:ascii="宋体" w:eastAsia="宋体" w:hAnsi="宋体" w:cs="宋体"/>
          <w:sz w:val="24"/>
          <w:szCs w:val="24"/>
          <w:lang w:eastAsia="zh-CN"/>
        </w:rPr>
      </w:pPr>
    </w:p>
    <w:p w14:paraId="5424FBAE" w14:textId="77777777" w:rsidR="006B326C" w:rsidRDefault="006B326C">
      <w:pPr>
        <w:spacing w:before="9"/>
        <w:rPr>
          <w:rFonts w:ascii="宋体" w:eastAsia="宋体" w:hAnsi="宋体" w:cs="宋体"/>
          <w:sz w:val="16"/>
          <w:szCs w:val="16"/>
          <w:lang w:eastAsia="zh-CN"/>
        </w:rPr>
      </w:pPr>
    </w:p>
    <w:p w14:paraId="29D82CB0" w14:textId="77777777" w:rsidR="006B326C" w:rsidRDefault="009B4794">
      <w:pPr>
        <w:ind w:left="140" w:right="200"/>
        <w:rPr>
          <w:rFonts w:ascii="宋体" w:eastAsia="宋体" w:hAnsi="宋体" w:cs="宋体"/>
          <w:lang w:eastAsia="zh-CN"/>
        </w:rPr>
      </w:pPr>
      <w:r>
        <w:rPr>
          <w:rFonts w:ascii="宋体" w:eastAsia="宋体" w:hAnsi="宋体" w:cs="宋体"/>
          <w:b/>
          <w:bCs/>
          <w:lang w:eastAsia="zh-CN"/>
        </w:rPr>
        <w:t>理由：</w:t>
      </w:r>
    </w:p>
    <w:p w14:paraId="653713AF" w14:textId="77777777" w:rsidR="006B326C" w:rsidRDefault="009B4794">
      <w:pPr>
        <w:pStyle w:val="a3"/>
        <w:spacing w:before="150" w:line="310" w:lineRule="exact"/>
        <w:ind w:left="140" w:right="200"/>
        <w:rPr>
          <w:rFonts w:cs="宋体"/>
          <w:lang w:eastAsia="zh-CN"/>
        </w:rPr>
      </w:pPr>
      <w:r>
        <w:rPr>
          <w:rFonts w:cs="宋体"/>
          <w:lang w:eastAsia="zh-CN"/>
        </w:rPr>
        <w:t>在本标准的开发过程中，文本框被嵌入到标准中，以解释标准各个部分的原理。 在BOT批 准后，基本原理文本框中的文本被移到本节。</w:t>
      </w:r>
    </w:p>
    <w:p w14:paraId="0CFAFFD0" w14:textId="77777777" w:rsidR="006B326C" w:rsidRDefault="006B326C">
      <w:pPr>
        <w:rPr>
          <w:rFonts w:ascii="宋体" w:eastAsia="宋体" w:hAnsi="宋体" w:cs="宋体"/>
          <w:sz w:val="24"/>
          <w:szCs w:val="24"/>
          <w:lang w:eastAsia="zh-CN"/>
        </w:rPr>
      </w:pPr>
    </w:p>
    <w:p w14:paraId="14347CDF" w14:textId="77777777" w:rsidR="006B326C" w:rsidRDefault="009B4794">
      <w:pPr>
        <w:pStyle w:val="2"/>
        <w:spacing w:before="188"/>
        <w:ind w:left="140" w:right="200"/>
        <w:rPr>
          <w:rFonts w:cs="宋体"/>
          <w:b w:val="0"/>
          <w:bCs w:val="0"/>
          <w:lang w:eastAsia="zh-CN"/>
        </w:rPr>
      </w:pPr>
      <w:r>
        <w:rPr>
          <w:rFonts w:cs="宋体"/>
          <w:lang w:eastAsia="zh-CN"/>
        </w:rPr>
        <w:t>R1的理由：</w:t>
      </w:r>
    </w:p>
    <w:p w14:paraId="3CA7343B" w14:textId="77777777" w:rsidR="006B326C" w:rsidRDefault="009B4794">
      <w:pPr>
        <w:pStyle w:val="a3"/>
        <w:spacing w:before="118" w:line="237" w:lineRule="auto"/>
        <w:ind w:left="140" w:right="200"/>
        <w:rPr>
          <w:rFonts w:cs="宋体"/>
          <w:lang w:eastAsia="zh-CN"/>
        </w:rPr>
      </w:pPr>
      <w:r>
        <w:rPr>
          <w:rFonts w:cs="宋体"/>
          <w:lang w:eastAsia="zh-CN"/>
        </w:rPr>
        <w:t>在FERC订单编号。 693，第1210段，委员会指示列入“要求根据实际的系统反应对模型 进行验证”，此外，委员会在第1211段中指示，</w:t>
      </w:r>
      <w:proofErr w:type="gramStart"/>
      <w:r>
        <w:rPr>
          <w:rFonts w:cs="宋体"/>
          <w:lang w:eastAsia="zh-CN"/>
        </w:rPr>
        <w:t>“</w:t>
      </w:r>
      <w:proofErr w:type="gramEnd"/>
      <w:r>
        <w:rPr>
          <w:rFonts w:cs="宋体"/>
          <w:lang w:eastAsia="zh-CN"/>
        </w:rPr>
        <w:t>模拟实际的系统事件，如果模型的输 出不在所需的精度范围内，应修改模型以达到必要的效果 准确性。“第1220段同样指导验证相对于动态系统模型的实际系统响应。 委员会在《紧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急情况紧急情况紧急情况紧急情况紧急情况紧急情况紧急情况紧急情况紧急情况紧急情 况紧急情况紧急情况紧急情况紧急情况紧急情况紧急情况紧急情况紧急情况紧急情况紧 急情况紧急情况紧急情况紧急情况紧急情况紧急情况紧急情况紧急情况紧急情况紧急</w:t>
      </w:r>
    </w:p>
    <w:p w14:paraId="758B7E44" w14:textId="3F9A9F2A" w:rsidR="006B326C" w:rsidRDefault="009B4794">
      <w:pPr>
        <w:pStyle w:val="a3"/>
        <w:spacing w:before="123" w:line="237" w:lineRule="auto"/>
        <w:ind w:left="140" w:right="779"/>
        <w:jc w:val="both"/>
        <w:rPr>
          <w:rFonts w:cs="宋体"/>
          <w:lang w:eastAsia="zh-CN"/>
        </w:rPr>
      </w:pPr>
      <w:r>
        <w:rPr>
          <w:rFonts w:cs="宋体"/>
          <w:lang w:eastAsia="zh-CN"/>
        </w:rPr>
        <w:t>需求R1要求规划协调员实施一个记录在案的数据验证过程，在稳态和动态模型中验证</w:t>
      </w:r>
      <w:proofErr w:type="gramStart"/>
      <w:r>
        <w:rPr>
          <w:rFonts w:cs="宋体"/>
          <w:lang w:eastAsia="zh-CN"/>
        </w:rPr>
        <w:t>规</w:t>
      </w:r>
      <w:proofErr w:type="gramEnd"/>
      <w:r>
        <w:rPr>
          <w:rFonts w:cs="宋体"/>
          <w:lang w:eastAsia="zh-CN"/>
        </w:rPr>
        <w:t xml:space="preserve"> </w:t>
      </w:r>
      <w:proofErr w:type="gramStart"/>
      <w:r>
        <w:rPr>
          <w:rFonts w:cs="宋体"/>
          <w:lang w:eastAsia="zh-CN"/>
        </w:rPr>
        <w:t>划协调</w:t>
      </w:r>
      <w:proofErr w:type="gramEnd"/>
      <w:r>
        <w:rPr>
          <w:rFonts w:cs="宋体"/>
          <w:lang w:eastAsia="zh-CN"/>
        </w:rPr>
        <w:t>员在现有系统中的部分数据，以将性能与预期的行为或响应进行比较，这与委员 会的指示是一致的。 整个跨接范围案例的验证由电气可靠性组织(ERO)或其指定</w:t>
      </w:r>
      <w:del w:id="909" w:author="378653276@qq.com" w:date="2021-04-20T22:29:00Z">
        <w:r w:rsidDel="0067247E">
          <w:rPr>
            <w:rFonts w:cs="宋体"/>
            <w:lang w:eastAsia="zh-CN"/>
          </w:rPr>
          <w:delText>机构</w:delText>
        </w:r>
      </w:del>
      <w:ins w:id="910" w:author="378653276@qq.com" w:date="2021-04-20T22:29:00Z">
        <w:r w:rsidR="0067247E">
          <w:rPr>
            <w:rFonts w:cs="宋体"/>
            <w:lang w:eastAsia="zh-CN"/>
          </w:rPr>
          <w:t>机关</w:t>
        </w:r>
      </w:ins>
      <w:r>
        <w:rPr>
          <w:rFonts w:cs="宋体"/>
          <w:lang w:eastAsia="zh-CN"/>
        </w:rPr>
        <w:t>负 责，本标准不涉及。 为验证要求选择了以下项目：</w:t>
      </w:r>
    </w:p>
    <w:p w14:paraId="0377F7CF" w14:textId="77777777" w:rsidR="006B326C" w:rsidRDefault="009B4794">
      <w:pPr>
        <w:pStyle w:val="a3"/>
        <w:spacing w:before="116"/>
        <w:ind w:left="140" w:right="200"/>
        <w:rPr>
          <w:rFonts w:cs="宋体"/>
          <w:lang w:eastAsia="zh-CN"/>
        </w:rPr>
      </w:pPr>
      <w:r>
        <w:rPr>
          <w:rFonts w:ascii="Calibri" w:eastAsia="Calibri" w:hAnsi="Calibri" w:cs="Calibri"/>
          <w:lang w:eastAsia="zh-CN"/>
        </w:rPr>
        <w:t>A.</w:t>
      </w:r>
      <w:r>
        <w:rPr>
          <w:rFonts w:ascii="Calibri" w:eastAsia="Calibri" w:hAnsi="Calibri" w:cs="Calibri"/>
          <w:spacing w:val="2"/>
          <w:lang w:eastAsia="zh-CN"/>
        </w:rPr>
        <w:t xml:space="preserve"> </w:t>
      </w:r>
      <w:r>
        <w:rPr>
          <w:rFonts w:cs="宋体"/>
          <w:lang w:eastAsia="zh-CN"/>
        </w:rPr>
        <w:t>将现有系统在规划潮流模型中的性能与实际系统行为进行比较</w:t>
      </w:r>
    </w:p>
    <w:p w14:paraId="2C6A727A" w14:textId="77777777" w:rsidR="006B326C" w:rsidRDefault="009B4794">
      <w:pPr>
        <w:pStyle w:val="a3"/>
        <w:spacing w:before="87"/>
        <w:ind w:left="140" w:right="200"/>
        <w:rPr>
          <w:rFonts w:cs="宋体"/>
          <w:lang w:eastAsia="zh-CN"/>
        </w:rPr>
      </w:pPr>
      <w:r>
        <w:rPr>
          <w:rFonts w:ascii="Calibri" w:eastAsia="Calibri" w:hAnsi="Calibri" w:cs="Calibri"/>
          <w:lang w:eastAsia="zh-CN"/>
        </w:rPr>
        <w:t>B.</w:t>
      </w:r>
      <w:r>
        <w:rPr>
          <w:rFonts w:ascii="Calibri" w:eastAsia="Calibri" w:hAnsi="Calibri" w:cs="Calibri"/>
          <w:spacing w:val="-2"/>
          <w:lang w:eastAsia="zh-CN"/>
        </w:rPr>
        <w:t xml:space="preserve"> </w:t>
      </w:r>
      <w:r>
        <w:rPr>
          <w:rFonts w:cs="宋体"/>
          <w:lang w:eastAsia="zh-CN"/>
        </w:rPr>
        <w:t>规划动力学模型中现有系统的性能与实际系统响应的比较。</w:t>
      </w:r>
    </w:p>
    <w:p w14:paraId="0AB68798" w14:textId="77777777" w:rsidR="006B326C" w:rsidRDefault="006B326C">
      <w:pPr>
        <w:rPr>
          <w:rFonts w:ascii="宋体" w:eastAsia="宋体" w:hAnsi="宋体" w:cs="宋体"/>
          <w:lang w:eastAsia="zh-CN"/>
        </w:rPr>
        <w:sectPr w:rsidR="006B326C">
          <w:footerReference w:type="default" r:id="rId128"/>
          <w:pgSz w:w="12240" w:h="15840"/>
          <w:pgMar w:top="1020" w:right="900" w:bottom="900" w:left="1300" w:header="752" w:footer="705" w:gutter="0"/>
          <w:pgNumType w:start="10"/>
          <w:cols w:space="720"/>
        </w:sectPr>
      </w:pPr>
    </w:p>
    <w:p w14:paraId="177C7A75" w14:textId="77777777" w:rsidR="006B326C" w:rsidRDefault="006B326C">
      <w:pPr>
        <w:spacing w:before="4"/>
        <w:rPr>
          <w:rFonts w:ascii="宋体" w:eastAsia="宋体" w:hAnsi="宋体" w:cs="宋体"/>
          <w:sz w:val="25"/>
          <w:szCs w:val="25"/>
          <w:lang w:eastAsia="zh-CN"/>
        </w:rPr>
      </w:pPr>
    </w:p>
    <w:p w14:paraId="1D72A2BD" w14:textId="77777777" w:rsidR="006B326C" w:rsidRDefault="009B4794">
      <w:pPr>
        <w:pStyle w:val="a3"/>
        <w:spacing w:before="56" w:line="312" w:lineRule="exact"/>
        <w:ind w:left="140" w:right="659"/>
        <w:jc w:val="both"/>
        <w:rPr>
          <w:rFonts w:cs="宋体"/>
          <w:lang w:eastAsia="zh-CN"/>
        </w:rPr>
      </w:pPr>
      <w:r>
        <w:rPr>
          <w:rFonts w:cs="宋体"/>
          <w:lang w:eastAsia="zh-CN"/>
        </w:rPr>
        <w:t>实施这些验证将导致更准确的潮流和动态模型。 反过来，这将导致在潮流研究中看到的 系统流量和电压与系统操作员在中断条件下看到的实际值之间的更好的相关性。 动力学 研究也应期待类似的改进，以便其结果将与电力系统对扰动的实际响应更密切地匹配。</w:t>
      </w:r>
    </w:p>
    <w:p w14:paraId="51D9E408" w14:textId="77777777" w:rsidR="006B326C" w:rsidRDefault="009B4794">
      <w:pPr>
        <w:pStyle w:val="a3"/>
        <w:spacing w:before="89" w:line="237" w:lineRule="auto"/>
        <w:ind w:left="140" w:right="200"/>
        <w:rPr>
          <w:rFonts w:cs="宋体"/>
          <w:lang w:eastAsia="zh-CN"/>
        </w:rPr>
      </w:pPr>
      <w:r>
        <w:rPr>
          <w:rFonts w:cs="宋体"/>
          <w:lang w:eastAsia="zh-CN"/>
        </w:rPr>
        <w:t>模型数据的验证是一种很好的实用方法，但它不容易适应可靠性标准要求语言。 此外， 确定应予验证的扰动阈值的规格以及如何确定这些阈值也是一项挑战。 因此，这一要求 侧重于规划协调员根据其程序进行验证，其中必须包括第1.1至1.4部分所列的属性，而不 具体说明必须验证的“如何”的细节，这必然取决于事实和情况。 其他验证最好</w:t>
      </w:r>
      <w:proofErr w:type="gramStart"/>
      <w:r>
        <w:rPr>
          <w:rFonts w:cs="宋体"/>
          <w:lang w:eastAsia="zh-CN"/>
        </w:rPr>
        <w:t>留给指</w:t>
      </w:r>
      <w:proofErr w:type="gramEnd"/>
      <w:r>
        <w:rPr>
          <w:rFonts w:cs="宋体"/>
          <w:lang w:eastAsia="zh-CN"/>
        </w:rPr>
        <w:t xml:space="preserve"> 导而不是标准要求。</w:t>
      </w:r>
    </w:p>
    <w:p w14:paraId="2F0DE9AA" w14:textId="77777777" w:rsidR="006B326C" w:rsidRDefault="006B326C">
      <w:pPr>
        <w:rPr>
          <w:rFonts w:ascii="宋体" w:eastAsia="宋体" w:hAnsi="宋体" w:cs="宋体"/>
          <w:sz w:val="24"/>
          <w:szCs w:val="24"/>
          <w:lang w:eastAsia="zh-CN"/>
        </w:rPr>
      </w:pPr>
    </w:p>
    <w:p w14:paraId="43C9E1AB" w14:textId="77777777" w:rsidR="006B326C" w:rsidRDefault="006B326C">
      <w:pPr>
        <w:spacing w:before="8"/>
        <w:rPr>
          <w:rFonts w:ascii="宋体" w:eastAsia="宋体" w:hAnsi="宋体" w:cs="宋体"/>
          <w:sz w:val="16"/>
          <w:szCs w:val="16"/>
          <w:lang w:eastAsia="zh-CN"/>
        </w:rPr>
      </w:pPr>
    </w:p>
    <w:p w14:paraId="32E33ED4" w14:textId="77777777" w:rsidR="006B326C" w:rsidRDefault="009B4794">
      <w:pPr>
        <w:pStyle w:val="2"/>
        <w:spacing w:before="0"/>
        <w:ind w:left="140"/>
        <w:jc w:val="both"/>
        <w:rPr>
          <w:rFonts w:cs="宋体"/>
          <w:b w:val="0"/>
          <w:bCs w:val="0"/>
          <w:lang w:eastAsia="zh-CN"/>
        </w:rPr>
      </w:pPr>
      <w:r>
        <w:rPr>
          <w:rFonts w:cs="宋体"/>
          <w:lang w:eastAsia="zh-CN"/>
        </w:rPr>
        <w:t>R2的理由：</w:t>
      </w:r>
    </w:p>
    <w:p w14:paraId="52EE1F75" w14:textId="77777777" w:rsidR="006B326C" w:rsidRDefault="009B4794">
      <w:pPr>
        <w:pStyle w:val="a3"/>
        <w:spacing w:line="237" w:lineRule="auto"/>
        <w:ind w:left="140" w:right="659"/>
        <w:jc w:val="both"/>
        <w:rPr>
          <w:rFonts w:cs="宋体"/>
          <w:lang w:eastAsia="zh-CN"/>
        </w:rPr>
      </w:pPr>
      <w:r>
        <w:rPr>
          <w:rFonts w:cs="宋体"/>
          <w:lang w:eastAsia="zh-CN"/>
        </w:rPr>
        <w:t>计划协调员将需要实际的系统行为数据，以执行R1中所需的验证。 可靠性协调员或传输 操作员可能有这些数据。 需求R2要求可靠性协调器和传输操作员提供实际的系统数据， 如果它有数据，为任何请求的计划协调员，以便在需求R1下进行模型验证。</w:t>
      </w:r>
    </w:p>
    <w:p w14:paraId="1439C08B" w14:textId="77777777" w:rsidR="006B326C" w:rsidRDefault="009B4794">
      <w:pPr>
        <w:pStyle w:val="a3"/>
        <w:spacing w:before="146" w:line="312" w:lineRule="exact"/>
        <w:ind w:left="140" w:right="200"/>
        <w:rPr>
          <w:rFonts w:cs="宋体"/>
          <w:lang w:eastAsia="zh-CN"/>
        </w:rPr>
      </w:pPr>
      <w:r>
        <w:rPr>
          <w:rFonts w:cs="宋体"/>
          <w:lang w:eastAsia="zh-CN"/>
        </w:rPr>
        <w:t xml:space="preserve">这也可以包括可靠性协调员或传输操作员在现场的信息。 例如，如果PMU或DFR在发电 </w:t>
      </w:r>
      <w:proofErr w:type="gramStart"/>
      <w:r>
        <w:rPr>
          <w:rFonts w:cs="宋体"/>
          <w:lang w:eastAsia="zh-CN"/>
        </w:rPr>
        <w:t>机现场</w:t>
      </w:r>
      <w:proofErr w:type="gramEnd"/>
      <w:r>
        <w:rPr>
          <w:rFonts w:cs="宋体"/>
          <w:lang w:eastAsia="zh-CN"/>
        </w:rPr>
        <w:t>并记录扰动，可靠性协调员或传输操作员通常会有这些数据。</w:t>
      </w:r>
    </w:p>
    <w:p w14:paraId="069C63B3" w14:textId="77777777" w:rsidR="006B326C" w:rsidRDefault="006B326C">
      <w:pPr>
        <w:rPr>
          <w:rFonts w:ascii="宋体" w:eastAsia="宋体" w:hAnsi="宋体" w:cs="宋体"/>
          <w:sz w:val="24"/>
          <w:szCs w:val="24"/>
          <w:lang w:eastAsia="zh-CN"/>
        </w:rPr>
      </w:pPr>
    </w:p>
    <w:p w14:paraId="38A97D47" w14:textId="77777777" w:rsidR="006B326C" w:rsidRDefault="006B326C">
      <w:pPr>
        <w:spacing w:before="9"/>
        <w:rPr>
          <w:rFonts w:ascii="宋体" w:eastAsia="宋体" w:hAnsi="宋体" w:cs="宋体"/>
          <w:sz w:val="23"/>
          <w:szCs w:val="23"/>
          <w:lang w:eastAsia="zh-CN"/>
        </w:rPr>
      </w:pPr>
    </w:p>
    <w:p w14:paraId="5937EFEC" w14:textId="77777777" w:rsidR="006B326C" w:rsidRDefault="009B4794">
      <w:pPr>
        <w:pStyle w:val="2"/>
        <w:spacing w:before="0"/>
        <w:ind w:left="140"/>
        <w:jc w:val="both"/>
        <w:rPr>
          <w:rFonts w:cs="宋体"/>
          <w:b w:val="0"/>
          <w:bCs w:val="0"/>
        </w:rPr>
      </w:pPr>
      <w:proofErr w:type="spellStart"/>
      <w:r>
        <w:rPr>
          <w:rFonts w:cs="宋体"/>
          <w:color w:val="244D74"/>
        </w:rPr>
        <w:t>版本历史</w:t>
      </w:r>
      <w:proofErr w:type="spellEnd"/>
    </w:p>
    <w:p w14:paraId="51FC167C" w14:textId="77777777" w:rsidR="006B326C" w:rsidRDefault="006B326C">
      <w:pPr>
        <w:rPr>
          <w:rFonts w:ascii="宋体" w:eastAsia="宋体" w:hAnsi="宋体" w:cs="宋体"/>
          <w:b/>
          <w:bCs/>
          <w:sz w:val="20"/>
          <w:szCs w:val="20"/>
        </w:rPr>
      </w:pPr>
    </w:p>
    <w:p w14:paraId="4EF78683" w14:textId="77777777" w:rsidR="006B326C" w:rsidRDefault="006B326C">
      <w:pPr>
        <w:spacing w:before="12"/>
        <w:rPr>
          <w:rFonts w:ascii="宋体" w:eastAsia="宋体" w:hAnsi="宋体" w:cs="宋体"/>
          <w:b/>
          <w:bCs/>
          <w:sz w:val="18"/>
          <w:szCs w:val="18"/>
        </w:rPr>
      </w:pPr>
    </w:p>
    <w:tbl>
      <w:tblPr>
        <w:tblStyle w:val="TableNormal"/>
        <w:tblW w:w="0" w:type="auto"/>
        <w:tblInd w:w="140" w:type="dxa"/>
        <w:tblLayout w:type="fixed"/>
        <w:tblLook w:val="01E0" w:firstRow="1" w:lastRow="1" w:firstColumn="1" w:lastColumn="1" w:noHBand="0" w:noVBand="0"/>
      </w:tblPr>
      <w:tblGrid>
        <w:gridCol w:w="1608"/>
        <w:gridCol w:w="1719"/>
        <w:gridCol w:w="3245"/>
        <w:gridCol w:w="2880"/>
      </w:tblGrid>
      <w:tr w:rsidR="006B326C" w14:paraId="0A4F98FB" w14:textId="77777777">
        <w:trPr>
          <w:trHeight w:hRule="exact" w:val="542"/>
        </w:trPr>
        <w:tc>
          <w:tcPr>
            <w:tcW w:w="1608" w:type="dxa"/>
            <w:tcBorders>
              <w:top w:val="single" w:sz="4" w:space="0" w:color="000000"/>
              <w:left w:val="single" w:sz="4" w:space="0" w:color="000000"/>
              <w:bottom w:val="single" w:sz="4" w:space="0" w:color="000000"/>
              <w:right w:val="single" w:sz="4" w:space="0" w:color="000000"/>
            </w:tcBorders>
            <w:shd w:val="clear" w:color="auto" w:fill="5D85A9"/>
          </w:tcPr>
          <w:p w14:paraId="08F025E9" w14:textId="77777777" w:rsidR="006B326C" w:rsidRDefault="009B4794">
            <w:pPr>
              <w:pStyle w:val="TableParagraph"/>
              <w:spacing w:before="81"/>
              <w:ind w:left="4"/>
              <w:jc w:val="center"/>
              <w:rPr>
                <w:rFonts w:ascii="宋体" w:eastAsia="宋体" w:hAnsi="宋体" w:cs="宋体"/>
                <w:sz w:val="24"/>
                <w:szCs w:val="24"/>
              </w:rPr>
            </w:pPr>
            <w:proofErr w:type="spellStart"/>
            <w:r>
              <w:rPr>
                <w:rFonts w:ascii="宋体" w:eastAsia="宋体" w:hAnsi="宋体" w:cs="宋体"/>
                <w:b/>
                <w:bCs/>
                <w:color w:val="FFFFFF"/>
                <w:sz w:val="24"/>
                <w:szCs w:val="24"/>
              </w:rPr>
              <w:t>版本</w:t>
            </w:r>
            <w:proofErr w:type="spellEnd"/>
          </w:p>
        </w:tc>
        <w:tc>
          <w:tcPr>
            <w:tcW w:w="1719" w:type="dxa"/>
            <w:tcBorders>
              <w:top w:val="single" w:sz="4" w:space="0" w:color="000000"/>
              <w:left w:val="single" w:sz="4" w:space="0" w:color="000000"/>
              <w:bottom w:val="single" w:sz="4" w:space="0" w:color="000000"/>
              <w:right w:val="single" w:sz="4" w:space="0" w:color="000000"/>
            </w:tcBorders>
            <w:shd w:val="clear" w:color="auto" w:fill="5D85A9"/>
          </w:tcPr>
          <w:p w14:paraId="7FEB18B5" w14:textId="77777777" w:rsidR="006B326C" w:rsidRDefault="009B4794">
            <w:pPr>
              <w:pStyle w:val="TableParagraph"/>
              <w:spacing w:before="81"/>
              <w:ind w:left="3"/>
              <w:jc w:val="center"/>
              <w:rPr>
                <w:rFonts w:ascii="宋体" w:eastAsia="宋体" w:hAnsi="宋体" w:cs="宋体"/>
                <w:sz w:val="24"/>
                <w:szCs w:val="24"/>
              </w:rPr>
            </w:pPr>
            <w:proofErr w:type="spellStart"/>
            <w:r>
              <w:rPr>
                <w:rFonts w:ascii="宋体" w:eastAsia="宋体" w:hAnsi="宋体" w:cs="宋体"/>
                <w:b/>
                <w:bCs/>
                <w:color w:val="FFFFFF"/>
                <w:sz w:val="24"/>
                <w:szCs w:val="24"/>
              </w:rPr>
              <w:t>日期</w:t>
            </w:r>
            <w:proofErr w:type="spellEnd"/>
          </w:p>
        </w:tc>
        <w:tc>
          <w:tcPr>
            <w:tcW w:w="3245" w:type="dxa"/>
            <w:tcBorders>
              <w:top w:val="single" w:sz="4" w:space="0" w:color="000000"/>
              <w:left w:val="single" w:sz="4" w:space="0" w:color="000000"/>
              <w:bottom w:val="single" w:sz="4" w:space="0" w:color="000000"/>
              <w:right w:val="single" w:sz="4" w:space="0" w:color="000000"/>
            </w:tcBorders>
            <w:shd w:val="clear" w:color="auto" w:fill="5D85A9"/>
          </w:tcPr>
          <w:p w14:paraId="791FD960" w14:textId="77777777" w:rsidR="006B326C" w:rsidRDefault="009B4794">
            <w:pPr>
              <w:pStyle w:val="TableParagraph"/>
              <w:spacing w:before="81"/>
              <w:ind w:left="7"/>
              <w:jc w:val="center"/>
              <w:rPr>
                <w:rFonts w:ascii="宋体" w:eastAsia="宋体" w:hAnsi="宋体" w:cs="宋体"/>
                <w:sz w:val="24"/>
                <w:szCs w:val="24"/>
              </w:rPr>
            </w:pPr>
            <w:proofErr w:type="spellStart"/>
            <w:r>
              <w:rPr>
                <w:rFonts w:ascii="宋体" w:eastAsia="宋体" w:hAnsi="宋体" w:cs="宋体"/>
                <w:b/>
                <w:bCs/>
                <w:color w:val="FFFFFF"/>
                <w:sz w:val="24"/>
                <w:szCs w:val="24"/>
              </w:rPr>
              <w:t>行动</w:t>
            </w:r>
            <w:proofErr w:type="spellEnd"/>
          </w:p>
        </w:tc>
        <w:tc>
          <w:tcPr>
            <w:tcW w:w="2880" w:type="dxa"/>
            <w:tcBorders>
              <w:top w:val="single" w:sz="4" w:space="0" w:color="000000"/>
              <w:left w:val="single" w:sz="4" w:space="0" w:color="000000"/>
              <w:bottom w:val="single" w:sz="4" w:space="0" w:color="000000"/>
              <w:right w:val="single" w:sz="4" w:space="0" w:color="000000"/>
            </w:tcBorders>
            <w:shd w:val="clear" w:color="auto" w:fill="5D85A9"/>
          </w:tcPr>
          <w:p w14:paraId="55E3415E" w14:textId="77777777" w:rsidR="006B326C" w:rsidRDefault="009B4794">
            <w:pPr>
              <w:pStyle w:val="TableParagraph"/>
              <w:spacing w:before="81"/>
              <w:ind w:left="620"/>
              <w:rPr>
                <w:rFonts w:ascii="宋体" w:eastAsia="宋体" w:hAnsi="宋体" w:cs="宋体"/>
                <w:sz w:val="24"/>
                <w:szCs w:val="24"/>
              </w:rPr>
            </w:pPr>
            <w:proofErr w:type="spellStart"/>
            <w:r>
              <w:rPr>
                <w:rFonts w:ascii="宋体" w:eastAsia="宋体" w:hAnsi="宋体" w:cs="宋体"/>
                <w:b/>
                <w:bCs/>
                <w:color w:val="FFFFFF"/>
                <w:sz w:val="24"/>
                <w:szCs w:val="24"/>
              </w:rPr>
              <w:t>变更跟踪</w:t>
            </w:r>
            <w:proofErr w:type="spellEnd"/>
          </w:p>
        </w:tc>
      </w:tr>
      <w:tr w:rsidR="006B326C" w14:paraId="2C44E4DC" w14:textId="77777777">
        <w:trPr>
          <w:trHeight w:hRule="exact" w:val="2474"/>
        </w:trPr>
        <w:tc>
          <w:tcPr>
            <w:tcW w:w="1608" w:type="dxa"/>
            <w:tcBorders>
              <w:top w:val="single" w:sz="4" w:space="0" w:color="000000"/>
              <w:left w:val="single" w:sz="4" w:space="0" w:color="000000"/>
              <w:bottom w:val="single" w:sz="4" w:space="0" w:color="000000"/>
              <w:right w:val="single" w:sz="4" w:space="0" w:color="000000"/>
            </w:tcBorders>
          </w:tcPr>
          <w:p w14:paraId="2AAC82E4" w14:textId="77777777" w:rsidR="006B326C" w:rsidRDefault="009B4794">
            <w:pPr>
              <w:pStyle w:val="TableParagraph"/>
              <w:spacing w:line="269"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37263706" w14:textId="77777777" w:rsidR="006B326C" w:rsidRDefault="009B4794">
            <w:pPr>
              <w:pStyle w:val="TableParagraph"/>
              <w:spacing w:line="262" w:lineRule="exact"/>
              <w:ind w:left="3"/>
              <w:jc w:val="center"/>
              <w:rPr>
                <w:rFonts w:ascii="宋体" w:eastAsia="宋体" w:hAnsi="宋体" w:cs="宋体"/>
                <w:sz w:val="24"/>
                <w:szCs w:val="24"/>
              </w:rPr>
            </w:pPr>
            <w:r>
              <w:rPr>
                <w:rFonts w:ascii="宋体" w:eastAsia="宋体" w:hAnsi="宋体" w:cs="宋体"/>
                <w:sz w:val="24"/>
                <w:szCs w:val="24"/>
              </w:rPr>
              <w:t>2月6日，</w:t>
            </w:r>
          </w:p>
          <w:p w14:paraId="5019C4FC" w14:textId="77777777" w:rsidR="006B326C" w:rsidRDefault="009B4794">
            <w:pPr>
              <w:pStyle w:val="TableParagraph"/>
              <w:spacing w:line="307" w:lineRule="exact"/>
              <w:ind w:left="8"/>
              <w:jc w:val="center"/>
              <w:rPr>
                <w:rFonts w:ascii="宋体" w:eastAsia="宋体" w:hAnsi="宋体" w:cs="宋体"/>
                <w:sz w:val="24"/>
                <w:szCs w:val="24"/>
              </w:rPr>
            </w:pPr>
            <w:r>
              <w:rPr>
                <w:rFonts w:ascii="宋体"/>
                <w:sz w:val="24"/>
              </w:rPr>
              <w:t>2014</w:t>
            </w:r>
          </w:p>
        </w:tc>
        <w:tc>
          <w:tcPr>
            <w:tcW w:w="3245" w:type="dxa"/>
            <w:tcBorders>
              <w:top w:val="single" w:sz="4" w:space="0" w:color="000000"/>
              <w:left w:val="single" w:sz="4" w:space="0" w:color="000000"/>
              <w:bottom w:val="single" w:sz="4" w:space="0" w:color="000000"/>
              <w:right w:val="single" w:sz="4" w:space="0" w:color="000000"/>
            </w:tcBorders>
          </w:tcPr>
          <w:p w14:paraId="07A6CF4B" w14:textId="77777777" w:rsidR="006B326C" w:rsidRDefault="009B4794">
            <w:pPr>
              <w:pStyle w:val="TableParagraph"/>
              <w:spacing w:line="276" w:lineRule="exact"/>
              <w:ind w:left="107"/>
              <w:rPr>
                <w:rFonts w:ascii="宋体" w:eastAsia="宋体" w:hAnsi="宋体" w:cs="宋体"/>
                <w:sz w:val="24"/>
                <w:szCs w:val="24"/>
                <w:lang w:eastAsia="zh-CN"/>
              </w:rPr>
            </w:pPr>
            <w:r>
              <w:rPr>
                <w:rFonts w:ascii="宋体" w:eastAsia="宋体" w:hAnsi="宋体" w:cs="宋体"/>
                <w:sz w:val="24"/>
                <w:szCs w:val="24"/>
                <w:lang w:eastAsia="zh-CN"/>
              </w:rPr>
              <w:t>NERC董事会通过。</w:t>
            </w:r>
          </w:p>
        </w:tc>
        <w:tc>
          <w:tcPr>
            <w:tcW w:w="2880" w:type="dxa"/>
            <w:tcBorders>
              <w:top w:val="single" w:sz="4" w:space="0" w:color="000000"/>
              <w:left w:val="single" w:sz="4" w:space="0" w:color="000000"/>
              <w:bottom w:val="single" w:sz="4" w:space="0" w:color="000000"/>
              <w:right w:val="single" w:sz="4" w:space="0" w:color="000000"/>
            </w:tcBorders>
          </w:tcPr>
          <w:p w14:paraId="256B1842" w14:textId="77777777" w:rsidR="006B326C" w:rsidRDefault="009B4794">
            <w:pPr>
              <w:pStyle w:val="TableParagraph"/>
              <w:spacing w:line="275" w:lineRule="exact"/>
              <w:ind w:left="104"/>
              <w:rPr>
                <w:rFonts w:ascii="宋体" w:eastAsia="宋体" w:hAnsi="宋体" w:cs="宋体"/>
                <w:sz w:val="24"/>
                <w:szCs w:val="24"/>
                <w:lang w:eastAsia="zh-CN"/>
              </w:rPr>
            </w:pPr>
            <w:r>
              <w:rPr>
                <w:rFonts w:ascii="宋体" w:eastAsia="宋体" w:hAnsi="宋体" w:cs="宋体"/>
                <w:sz w:val="24"/>
                <w:szCs w:val="24"/>
                <w:lang w:eastAsia="zh-CN"/>
              </w:rPr>
              <w:t>作为系统验证的新标准</w:t>
            </w:r>
          </w:p>
          <w:p w14:paraId="188E75AB" w14:textId="77777777" w:rsidR="006B326C" w:rsidRDefault="009B4794">
            <w:pPr>
              <w:pStyle w:val="TableParagraph"/>
              <w:spacing w:before="1" w:line="237" w:lineRule="auto"/>
              <w:ind w:left="104" w:right="363"/>
              <w:rPr>
                <w:rFonts w:ascii="宋体" w:eastAsia="宋体" w:hAnsi="宋体" w:cs="宋体"/>
                <w:sz w:val="24"/>
                <w:szCs w:val="24"/>
                <w:lang w:eastAsia="zh-CN"/>
              </w:rPr>
            </w:pPr>
            <w:r>
              <w:rPr>
                <w:rFonts w:ascii="宋体" w:eastAsia="宋体" w:hAnsi="宋体" w:cs="宋体"/>
                <w:sz w:val="24"/>
                <w:szCs w:val="24"/>
                <w:lang w:eastAsia="zh-CN"/>
              </w:rPr>
              <w:t>开发，以解决来自FERC 订单编号的未完成指 令。 693和其他几个来 源的建议。</w:t>
            </w:r>
          </w:p>
        </w:tc>
      </w:tr>
      <w:tr w:rsidR="006B326C" w14:paraId="0DA26699" w14:textId="77777777">
        <w:trPr>
          <w:trHeight w:hRule="exact" w:val="715"/>
        </w:trPr>
        <w:tc>
          <w:tcPr>
            <w:tcW w:w="1608" w:type="dxa"/>
            <w:tcBorders>
              <w:top w:val="single" w:sz="4" w:space="0" w:color="000000"/>
              <w:left w:val="single" w:sz="4" w:space="0" w:color="000000"/>
              <w:bottom w:val="single" w:sz="4" w:space="0" w:color="000000"/>
              <w:right w:val="single" w:sz="4" w:space="0" w:color="000000"/>
            </w:tcBorders>
          </w:tcPr>
          <w:p w14:paraId="6A0C8730" w14:textId="77777777" w:rsidR="006B326C" w:rsidRDefault="009B4794">
            <w:pPr>
              <w:pStyle w:val="TableParagraph"/>
              <w:spacing w:line="267" w:lineRule="exact"/>
              <w:ind w:left="4"/>
              <w:jc w:val="center"/>
              <w:rPr>
                <w:rFonts w:ascii="宋体" w:eastAsia="宋体" w:hAnsi="宋体" w:cs="宋体"/>
                <w:sz w:val="24"/>
                <w:szCs w:val="24"/>
              </w:rPr>
            </w:pPr>
            <w:r>
              <w:rPr>
                <w:rFonts w:ascii="宋体"/>
                <w:sz w:val="24"/>
              </w:rPr>
              <w:t>1</w:t>
            </w:r>
          </w:p>
        </w:tc>
        <w:tc>
          <w:tcPr>
            <w:tcW w:w="1719" w:type="dxa"/>
            <w:tcBorders>
              <w:top w:val="single" w:sz="4" w:space="0" w:color="000000"/>
              <w:left w:val="single" w:sz="4" w:space="0" w:color="000000"/>
              <w:bottom w:val="single" w:sz="4" w:space="0" w:color="000000"/>
              <w:right w:val="single" w:sz="4" w:space="0" w:color="000000"/>
            </w:tcBorders>
          </w:tcPr>
          <w:p w14:paraId="7DAB3046" w14:textId="77777777" w:rsidR="006B326C" w:rsidRDefault="009B4794">
            <w:pPr>
              <w:pStyle w:val="TableParagraph"/>
              <w:spacing w:line="256" w:lineRule="exact"/>
              <w:ind w:left="3"/>
              <w:jc w:val="center"/>
              <w:rPr>
                <w:rFonts w:ascii="宋体" w:eastAsia="宋体" w:hAnsi="宋体" w:cs="宋体"/>
                <w:sz w:val="24"/>
                <w:szCs w:val="24"/>
              </w:rPr>
            </w:pPr>
            <w:r>
              <w:rPr>
                <w:rFonts w:ascii="宋体" w:eastAsia="宋体" w:hAnsi="宋体" w:cs="宋体"/>
                <w:sz w:val="24"/>
                <w:szCs w:val="24"/>
              </w:rPr>
              <w:t>2014年5月1</w:t>
            </w:r>
          </w:p>
          <w:p w14:paraId="2B67E697" w14:textId="77777777" w:rsidR="006B326C" w:rsidRDefault="009B4794">
            <w:pPr>
              <w:pStyle w:val="TableParagraph"/>
              <w:spacing w:line="303" w:lineRule="exact"/>
              <w:ind w:left="3"/>
              <w:jc w:val="center"/>
              <w:rPr>
                <w:rFonts w:ascii="宋体" w:eastAsia="宋体" w:hAnsi="宋体" w:cs="宋体"/>
                <w:sz w:val="24"/>
                <w:szCs w:val="24"/>
              </w:rPr>
            </w:pPr>
            <w:r>
              <w:rPr>
                <w:rFonts w:ascii="宋体" w:eastAsia="宋体" w:hAnsi="宋体" w:cs="宋体"/>
                <w:sz w:val="24"/>
                <w:szCs w:val="24"/>
              </w:rPr>
              <w:t>日</w:t>
            </w:r>
          </w:p>
        </w:tc>
        <w:tc>
          <w:tcPr>
            <w:tcW w:w="3245" w:type="dxa"/>
            <w:tcBorders>
              <w:top w:val="single" w:sz="4" w:space="0" w:color="000000"/>
              <w:left w:val="single" w:sz="4" w:space="0" w:color="000000"/>
              <w:bottom w:val="single" w:sz="4" w:space="0" w:color="000000"/>
              <w:right w:val="single" w:sz="4" w:space="0" w:color="000000"/>
            </w:tcBorders>
          </w:tcPr>
          <w:p w14:paraId="4C05FDC1" w14:textId="77777777" w:rsidR="006B326C" w:rsidRDefault="009B4794">
            <w:pPr>
              <w:pStyle w:val="TableParagraph"/>
              <w:spacing w:line="277" w:lineRule="exact"/>
              <w:ind w:left="107"/>
              <w:rPr>
                <w:rFonts w:ascii="宋体" w:eastAsia="宋体" w:hAnsi="宋体" w:cs="宋体"/>
                <w:sz w:val="24"/>
                <w:szCs w:val="24"/>
              </w:rPr>
            </w:pPr>
            <w:r>
              <w:rPr>
                <w:rFonts w:ascii="宋体" w:eastAsia="宋体" w:hAnsi="宋体" w:cs="宋体"/>
                <w:sz w:val="24"/>
                <w:szCs w:val="24"/>
              </w:rPr>
              <w:t>FERC命令批准MOD-033-1。</w:t>
            </w:r>
          </w:p>
        </w:tc>
        <w:tc>
          <w:tcPr>
            <w:tcW w:w="2880" w:type="dxa"/>
            <w:tcBorders>
              <w:top w:val="single" w:sz="4" w:space="0" w:color="000000"/>
              <w:left w:val="single" w:sz="4" w:space="0" w:color="000000"/>
              <w:bottom w:val="single" w:sz="4" w:space="0" w:color="000000"/>
              <w:right w:val="single" w:sz="4" w:space="0" w:color="000000"/>
            </w:tcBorders>
          </w:tcPr>
          <w:p w14:paraId="1CE4B938" w14:textId="77777777" w:rsidR="006B326C" w:rsidRDefault="006B326C"/>
        </w:tc>
      </w:tr>
    </w:tbl>
    <w:p w14:paraId="2A46B979" w14:textId="77777777" w:rsidR="009B4794" w:rsidRDefault="009B4794"/>
    <w:sectPr w:rsidR="009B4794">
      <w:pgSz w:w="12240" w:h="15840"/>
      <w:pgMar w:top="1020" w:right="900" w:bottom="900" w:left="1300" w:header="752"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C1D5" w14:textId="77777777" w:rsidR="00FA0B48" w:rsidRDefault="00FA0B48">
      <w:r>
        <w:separator/>
      </w:r>
    </w:p>
  </w:endnote>
  <w:endnote w:type="continuationSeparator" w:id="0">
    <w:p w14:paraId="093F81BD" w14:textId="77777777" w:rsidR="00FA0B48" w:rsidRDefault="00FA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FADA" w14:textId="77777777" w:rsidR="00F8296D" w:rsidRDefault="00F8296D">
    <w:pPr>
      <w:pStyle w:val="a7"/>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73EAF" w14:textId="77777777" w:rsidR="00132B46" w:rsidRDefault="00132B46">
    <w:pPr>
      <w:spacing w:line="14" w:lineRule="auto"/>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D2C3" w14:textId="77777777" w:rsidR="00132B46" w:rsidRDefault="00132B46">
    <w:pPr>
      <w:spacing w:line="14" w:lineRule="auto"/>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00F8" w14:textId="77777777" w:rsidR="00132B46" w:rsidRDefault="00132B46">
    <w:pPr>
      <w:spacing w:line="14" w:lineRule="auto"/>
      <w:rPr>
        <w:sz w:val="2"/>
        <w:szCs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FD9C" w14:textId="77777777" w:rsidR="00132B46" w:rsidRDefault="00132B46">
    <w:pPr>
      <w:spacing w:line="14" w:lineRule="auto"/>
      <w:rPr>
        <w:sz w:val="20"/>
        <w:szCs w:val="20"/>
      </w:rPr>
    </w:pPr>
    <w:r>
      <w:pict w14:anchorId="0B523B6D">
        <v:shapetype id="_x0000_t202" coordsize="21600,21600" o:spt="202" path="m,l,21600r21600,l21600,xe">
          <v:stroke joinstyle="miter"/>
          <v:path gradientshapeok="t" o:connecttype="rect"/>
        </v:shapetype>
        <v:shape id="_x0000_s2174" type="#_x0000_t202" style="position:absolute;margin-left:480.4pt;margin-top:745.85pt;width:61.8pt;height:11.4pt;z-index:-246112;mso-position-horizontal-relative:page;mso-position-vertical-relative:page" filled="f" stroked="f">
          <v:textbox style="mso-next-textbox:#_x0000_s2174" inset="0,0,0,0">
            <w:txbxContent>
              <w:p w14:paraId="59B6815A"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6</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16</w:t>
                </w:r>
                <w:r>
                  <w:rPr>
                    <w:rFonts w:ascii="宋体" w:eastAsia="宋体" w:hAnsi="宋体" w:cs="宋体"/>
                    <w:b/>
                    <w:bCs/>
                    <w:w w:val="99"/>
                    <w:sz w:val="18"/>
                    <w:szCs w:val="18"/>
                  </w:rPr>
                  <w:t>页第</w:t>
                </w:r>
                <w:r>
                  <w:rPr>
                    <w:rFonts w:ascii="宋体" w:eastAsia="宋体" w:hAnsi="宋体" w:cs="宋体"/>
                    <w:b/>
                    <w:bCs/>
                    <w:spacing w:val="1"/>
                    <w:w w:val="99"/>
                    <w:sz w:val="18"/>
                    <w:szCs w:val="18"/>
                  </w:rPr>
                  <w:t>10</w:t>
                </w:r>
                <w:r>
                  <w:rPr>
                    <w:rFonts w:ascii="宋体" w:eastAsia="宋体" w:hAnsi="宋体" w:cs="宋体"/>
                    <w:b/>
                    <w:bCs/>
                    <w:w w:val="99"/>
                    <w:sz w:val="18"/>
                    <w:szCs w:val="18"/>
                  </w:rPr>
                  <w:t>页</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2832" w14:textId="77777777" w:rsidR="00132B46" w:rsidRDefault="00132B46">
    <w:pPr>
      <w:spacing w:line="14" w:lineRule="auto"/>
      <w:rPr>
        <w:sz w:val="20"/>
        <w:szCs w:val="20"/>
      </w:rPr>
    </w:pPr>
    <w:r>
      <w:pict w14:anchorId="6CBE80C3">
        <v:shapetype id="_x0000_t202" coordsize="21600,21600" o:spt="202" path="m,l,21600r21600,l21600,xe">
          <v:stroke joinstyle="miter"/>
          <v:path gradientshapeok="t" o:connecttype="rect"/>
        </v:shapetype>
        <v:shape id="_x0000_s2173" type="#_x0000_t202" style="position:absolute;margin-left:480.4pt;margin-top:745.85pt;width:57.3pt;height:11.4pt;z-index:-246088;mso-position-horizontal-relative:page;mso-position-vertical-relative:page" filled="f" stroked="f">
          <v:textbox style="mso-next-textbox:#_x0000_s2173" inset="0,0,0,0">
            <w:txbxContent>
              <w:p w14:paraId="4BB68125"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10</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16</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37C9" w14:textId="77777777" w:rsidR="00132B46" w:rsidRDefault="00132B46">
    <w:pPr>
      <w:spacing w:line="14" w:lineRule="auto"/>
      <w:rPr>
        <w:sz w:val="2"/>
        <w:szCs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3B3F" w14:textId="77777777" w:rsidR="00132B46" w:rsidRDefault="00132B46">
    <w:pPr>
      <w:spacing w:line="14" w:lineRule="auto"/>
      <w:rPr>
        <w:sz w:val="2"/>
        <w:szCs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FA23" w14:textId="77777777" w:rsidR="00132B46" w:rsidRDefault="00132B46">
    <w:pPr>
      <w:spacing w:line="14" w:lineRule="auto"/>
      <w:rPr>
        <w:sz w:val="2"/>
        <w:szCs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7056" w14:textId="77777777" w:rsidR="00132B46" w:rsidRDefault="00132B46">
    <w:pPr>
      <w:spacing w:line="14" w:lineRule="auto"/>
      <w:rPr>
        <w:sz w:val="2"/>
        <w:szCs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FF54" w14:textId="77777777" w:rsidR="00132B46" w:rsidRDefault="00132B46">
    <w:pPr>
      <w:spacing w:line="14"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FC71" w14:textId="77777777" w:rsidR="00132B46" w:rsidRDefault="00132B46">
    <w:pPr>
      <w:spacing w:line="14" w:lineRule="auto"/>
      <w:rPr>
        <w:sz w:val="20"/>
        <w:szCs w:val="20"/>
      </w:rPr>
    </w:pPr>
    <w:r>
      <w:pict w14:anchorId="4FFAC5E1">
        <v:shapetype id="_x0000_t202" coordsize="21600,21600" o:spt="202" path="m,l,21600r21600,l21600,xe">
          <v:stroke joinstyle="miter"/>
          <v:path gradientshapeok="t" o:connecttype="rect"/>
        </v:shapetype>
        <v:shape id="_x0000_s2213" type="#_x0000_t202" style="position:absolute;margin-left:486.45pt;margin-top:745.55pt;width:56.05pt;height:11pt;z-index:-246760;mso-position-horizontal-relative:page;mso-position-vertical-relative:page" filled="f" stroked="f">
          <v:textbox inset="0,0,0,0">
            <w:txbxContent>
              <w:p w14:paraId="49A8BF8A" w14:textId="77777777" w:rsidR="00132B46" w:rsidRDefault="00132B46">
                <w:pPr>
                  <w:spacing w:line="200" w:lineRule="exact"/>
                  <w:ind w:left="20"/>
                  <w:rPr>
                    <w:rFonts w:ascii="宋体" w:eastAsia="宋体" w:hAnsi="宋体" w:cs="宋体"/>
                    <w:sz w:val="18"/>
                    <w:szCs w:val="18"/>
                  </w:rPr>
                </w:pPr>
                <w:r>
                  <w:rPr>
                    <w:rFonts w:ascii="宋体" w:eastAsia="宋体" w:hAnsi="宋体" w:cs="宋体"/>
                    <w:b/>
                    <w:bCs/>
                    <w:w w:val="99"/>
                    <w:sz w:val="18"/>
                    <w:szCs w:val="18"/>
                  </w:rPr>
                  <w:t>第1页/第16页</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1B2C" w14:textId="77777777" w:rsidR="00132B46" w:rsidRDefault="00132B46">
    <w:pPr>
      <w:spacing w:line="14" w:lineRule="auto"/>
      <w:rPr>
        <w:sz w:val="2"/>
        <w:szCs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B1A9" w14:textId="77777777" w:rsidR="00132B46" w:rsidRDefault="00132B46">
    <w:pPr>
      <w:spacing w:line="14" w:lineRule="auto"/>
      <w:rPr>
        <w:sz w:val="20"/>
        <w:szCs w:val="20"/>
      </w:rPr>
    </w:pPr>
    <w:r>
      <w:pict w14:anchorId="7F85BE78">
        <v:shapetype id="_x0000_t202" coordsize="21600,21600" o:spt="202" path="m,l,21600r21600,l21600,xe">
          <v:stroke joinstyle="miter"/>
          <v:path gradientshapeok="t" o:connecttype="rect"/>
        </v:shapetype>
        <v:shape id="_x0000_s2151" type="#_x0000_t202" style="position:absolute;margin-left:492.75pt;margin-top:727.05pt;width:47.95pt;height:11.4pt;z-index:-245728;mso-position-horizontal-relative:page;mso-position-vertical-relative:page" filled="f" stroked="f">
          <v:textbox style="mso-next-textbox:#_x0000_s2151" inset="0,0,0,0">
            <w:txbxContent>
              <w:p w14:paraId="58238BDD"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8</w:t>
                </w:r>
                <w:r>
                  <w:fldChar w:fldCharType="end"/>
                </w:r>
                <w:r>
                  <w:rPr>
                    <w:rFonts w:ascii="宋体" w:eastAsia="宋体" w:hAnsi="宋体" w:cs="宋体"/>
                    <w:sz w:val="18"/>
                    <w:szCs w:val="18"/>
                  </w:rPr>
                  <w:t>第</w:t>
                </w:r>
                <w:r>
                  <w:rPr>
                    <w:rFonts w:ascii="宋体" w:eastAsia="宋体" w:hAnsi="宋体" w:cs="宋体"/>
                    <w:spacing w:val="1"/>
                    <w:sz w:val="18"/>
                    <w:szCs w:val="18"/>
                  </w:rPr>
                  <w:t>1</w:t>
                </w:r>
                <w:r>
                  <w:rPr>
                    <w:rFonts w:ascii="宋体" w:eastAsia="宋体" w:hAnsi="宋体" w:cs="宋体"/>
                    <w:spacing w:val="-2"/>
                    <w:sz w:val="18"/>
                    <w:szCs w:val="18"/>
                  </w:rPr>
                  <w:t>5</w:t>
                </w:r>
                <w:r>
                  <w:rPr>
                    <w:rFonts w:ascii="宋体" w:eastAsia="宋体" w:hAnsi="宋体" w:cs="宋体"/>
                    <w:sz w:val="18"/>
                    <w:szCs w:val="18"/>
                  </w:rPr>
                  <w:t>页第4</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109E" w14:textId="77777777" w:rsidR="00132B46" w:rsidRDefault="00132B46">
    <w:pPr>
      <w:spacing w:line="14" w:lineRule="auto"/>
      <w:rPr>
        <w:sz w:val="2"/>
        <w:szCs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BFB8" w14:textId="77777777" w:rsidR="00132B46" w:rsidRDefault="00132B46">
    <w:pPr>
      <w:spacing w:line="14" w:lineRule="auto"/>
      <w:rPr>
        <w:sz w:val="2"/>
        <w:szCs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BD22" w14:textId="77777777" w:rsidR="00132B46" w:rsidRDefault="00132B46">
    <w:pPr>
      <w:spacing w:line="14" w:lineRule="auto"/>
      <w:rPr>
        <w:sz w:val="2"/>
        <w:szCs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A4AE" w14:textId="77777777" w:rsidR="00132B46" w:rsidRDefault="00132B46">
    <w:pPr>
      <w:spacing w:line="14" w:lineRule="auto"/>
      <w:rPr>
        <w:sz w:val="20"/>
        <w:szCs w:val="20"/>
      </w:rPr>
    </w:pPr>
    <w:r>
      <w:pict w14:anchorId="1E613C42">
        <v:shapetype id="_x0000_t202" coordsize="21600,21600" o:spt="202" path="m,l,21600r21600,l21600,xe">
          <v:stroke joinstyle="miter"/>
          <v:path gradientshapeok="t" o:connecttype="rect"/>
        </v:shapetype>
        <v:shape id="_x0000_s2138" type="#_x0000_t202" style="position:absolute;margin-left:488.2pt;margin-top:745.75pt;width:48pt;height:11.4pt;z-index:-245512;mso-position-horizontal-relative:page;mso-position-vertical-relative:page" filled="f" stroked="f">
          <v:textbox style="mso-next-textbox:#_x0000_s2138" inset="0,0,0,0">
            <w:txbxContent>
              <w:p w14:paraId="021A33BF"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15</w:t>
                </w:r>
                <w:r>
                  <w:fldChar w:fldCharType="end"/>
                </w:r>
                <w:r>
                  <w:rPr>
                    <w:rFonts w:ascii="宋体" w:eastAsia="宋体" w:hAnsi="宋体" w:cs="宋体"/>
                    <w:sz w:val="18"/>
                    <w:szCs w:val="18"/>
                  </w:rPr>
                  <w:t>第</w:t>
                </w:r>
                <w:r>
                  <w:rPr>
                    <w:rFonts w:ascii="宋体" w:eastAsia="宋体" w:hAnsi="宋体" w:cs="宋体"/>
                    <w:spacing w:val="1"/>
                    <w:sz w:val="18"/>
                    <w:szCs w:val="18"/>
                  </w:rPr>
                  <w:t>1</w:t>
                </w:r>
                <w:r>
                  <w:rPr>
                    <w:rFonts w:ascii="宋体" w:eastAsia="宋体" w:hAnsi="宋体" w:cs="宋体"/>
                    <w:spacing w:val="-2"/>
                    <w:sz w:val="18"/>
                    <w:szCs w:val="18"/>
                  </w:rPr>
                  <w:t>5</w:t>
                </w:r>
                <w:r>
                  <w:rPr>
                    <w:rFonts w:ascii="宋体" w:eastAsia="宋体" w:hAnsi="宋体" w:cs="宋体"/>
                    <w:sz w:val="18"/>
                    <w:szCs w:val="18"/>
                  </w:rPr>
                  <w:t>页第</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BD3E" w14:textId="77777777" w:rsidR="00132B46" w:rsidRDefault="00132B46">
    <w:pPr>
      <w:spacing w:line="14" w:lineRule="auto"/>
      <w:rPr>
        <w:sz w:val="20"/>
        <w:szCs w:val="20"/>
      </w:rPr>
    </w:pPr>
    <w:r>
      <w:pict w14:anchorId="3D90CB8E">
        <v:shapetype id="_x0000_t202" coordsize="21600,21600" o:spt="202" path="m,l,21600r21600,l21600,xe">
          <v:stroke joinstyle="miter"/>
          <v:path gradientshapeok="t" o:connecttype="rect"/>
        </v:shapetype>
        <v:shape id="_x0000_s2134" type="#_x0000_t202" style="position:absolute;margin-left:71pt;margin-top:745.75pt;width:137.75pt;height:11pt;z-index:-245440;mso-position-horizontal-relative:page;mso-position-vertical-relative:page" filled="f" stroked="f">
          <v:textbox style="mso-next-textbox:#_x0000_s2134" inset="0,0,0,0">
            <w:txbxContent>
              <w:p w14:paraId="659DB3EC" w14:textId="77777777" w:rsidR="00132B46" w:rsidRDefault="00132B46">
                <w:pPr>
                  <w:spacing w:line="200" w:lineRule="exact"/>
                  <w:ind w:left="20"/>
                  <w:rPr>
                    <w:rFonts w:ascii="宋体" w:eastAsia="宋体" w:hAnsi="宋体" w:cs="宋体"/>
                    <w:sz w:val="18"/>
                    <w:szCs w:val="18"/>
                    <w:lang w:eastAsia="zh-CN"/>
                  </w:rPr>
                </w:pPr>
                <w:r>
                  <w:rPr>
                    <w:rFonts w:ascii="宋体" w:eastAsia="宋体" w:hAnsi="宋体" w:cs="宋体"/>
                    <w:b/>
                    <w:bCs/>
                    <w:spacing w:val="1"/>
                    <w:w w:val="99"/>
                    <w:sz w:val="18"/>
                    <w:szCs w:val="18"/>
                    <w:lang w:eastAsia="zh-CN"/>
                  </w:rPr>
                  <w:t>NER</w:t>
                </w:r>
                <w:r>
                  <w:rPr>
                    <w:rFonts w:ascii="宋体" w:eastAsia="宋体" w:hAnsi="宋体" w:cs="宋体"/>
                    <w:b/>
                    <w:bCs/>
                    <w:spacing w:val="-2"/>
                    <w:w w:val="99"/>
                    <w:sz w:val="18"/>
                    <w:szCs w:val="18"/>
                    <w:lang w:eastAsia="zh-CN"/>
                  </w:rPr>
                  <w:t>C</w:t>
                </w:r>
                <w:r>
                  <w:rPr>
                    <w:rFonts w:ascii="宋体" w:eastAsia="宋体" w:hAnsi="宋体" w:cs="宋体"/>
                    <w:b/>
                    <w:bCs/>
                    <w:w w:val="99"/>
                    <w:sz w:val="18"/>
                    <w:szCs w:val="18"/>
                    <w:lang w:eastAsia="zh-CN"/>
                  </w:rPr>
                  <w:t>董</w:t>
                </w:r>
                <w:r>
                  <w:rPr>
                    <w:rFonts w:ascii="宋体" w:eastAsia="宋体" w:hAnsi="宋体" w:cs="宋体"/>
                    <w:b/>
                    <w:bCs/>
                    <w:spacing w:val="2"/>
                    <w:w w:val="99"/>
                    <w:sz w:val="18"/>
                    <w:szCs w:val="18"/>
                    <w:lang w:eastAsia="zh-CN"/>
                  </w:rPr>
                  <w:t>事</w:t>
                </w:r>
                <w:r>
                  <w:rPr>
                    <w:rFonts w:ascii="宋体" w:eastAsia="宋体" w:hAnsi="宋体" w:cs="宋体"/>
                    <w:b/>
                    <w:bCs/>
                    <w:w w:val="99"/>
                    <w:sz w:val="18"/>
                    <w:szCs w:val="18"/>
                    <w:lang w:eastAsia="zh-CN"/>
                  </w:rPr>
                  <w:t>会通过</w:t>
                </w:r>
                <w:r>
                  <w:rPr>
                    <w:rFonts w:ascii="宋体" w:eastAsia="宋体" w:hAnsi="宋体" w:cs="宋体"/>
                    <w:b/>
                    <w:bCs/>
                    <w:spacing w:val="2"/>
                    <w:w w:val="99"/>
                    <w:sz w:val="18"/>
                    <w:szCs w:val="18"/>
                    <w:lang w:eastAsia="zh-CN"/>
                  </w:rPr>
                  <w:t>：</w:t>
                </w:r>
                <w:r>
                  <w:rPr>
                    <w:rFonts w:ascii="宋体" w:eastAsia="宋体" w:hAnsi="宋体" w:cs="宋体"/>
                    <w:b/>
                    <w:bCs/>
                    <w:spacing w:val="1"/>
                    <w:w w:val="99"/>
                    <w:sz w:val="18"/>
                    <w:szCs w:val="18"/>
                    <w:lang w:eastAsia="zh-CN"/>
                  </w:rPr>
                  <w:t>201</w:t>
                </w:r>
                <w:r>
                  <w:rPr>
                    <w:rFonts w:ascii="宋体" w:eastAsia="宋体" w:hAnsi="宋体" w:cs="宋体"/>
                    <w:b/>
                    <w:bCs/>
                    <w:spacing w:val="-2"/>
                    <w:w w:val="99"/>
                    <w:sz w:val="18"/>
                    <w:szCs w:val="18"/>
                    <w:lang w:eastAsia="zh-CN"/>
                  </w:rPr>
                  <w:t>4</w:t>
                </w:r>
                <w:r>
                  <w:rPr>
                    <w:rFonts w:ascii="宋体" w:eastAsia="宋体" w:hAnsi="宋体" w:cs="宋体"/>
                    <w:b/>
                    <w:bCs/>
                    <w:w w:val="99"/>
                    <w:sz w:val="18"/>
                    <w:szCs w:val="18"/>
                    <w:lang w:eastAsia="zh-CN"/>
                  </w:rPr>
                  <w:t>年</w:t>
                </w:r>
                <w:r>
                  <w:rPr>
                    <w:rFonts w:ascii="宋体" w:eastAsia="宋体" w:hAnsi="宋体" w:cs="宋体"/>
                    <w:b/>
                    <w:bCs/>
                    <w:spacing w:val="1"/>
                    <w:w w:val="99"/>
                    <w:sz w:val="18"/>
                    <w:szCs w:val="18"/>
                    <w:lang w:eastAsia="zh-CN"/>
                  </w:rPr>
                  <w:t>11</w:t>
                </w:r>
                <w:r>
                  <w:rPr>
                    <w:rFonts w:ascii="宋体" w:eastAsia="宋体" w:hAnsi="宋体" w:cs="宋体"/>
                    <w:b/>
                    <w:bCs/>
                    <w:w w:val="99"/>
                    <w:sz w:val="18"/>
                    <w:szCs w:val="18"/>
                    <w:lang w:eastAsia="zh-CN"/>
                  </w:rPr>
                  <w:t>月</w:t>
                </w:r>
                <w:r>
                  <w:rPr>
                    <w:rFonts w:ascii="宋体" w:eastAsia="宋体" w:hAnsi="宋体" w:cs="宋体"/>
                    <w:b/>
                    <w:bCs/>
                    <w:spacing w:val="1"/>
                    <w:w w:val="99"/>
                    <w:sz w:val="18"/>
                    <w:szCs w:val="18"/>
                    <w:lang w:eastAsia="zh-CN"/>
                  </w:rPr>
                  <w:t>13</w:t>
                </w:r>
                <w:r>
                  <w:rPr>
                    <w:rFonts w:ascii="宋体" w:eastAsia="宋体" w:hAnsi="宋体" w:cs="宋体"/>
                    <w:b/>
                    <w:bCs/>
                    <w:w w:val="99"/>
                    <w:sz w:val="18"/>
                    <w:szCs w:val="18"/>
                    <w:lang w:eastAsia="zh-CN"/>
                  </w:rPr>
                  <w:t>日</w:t>
                </w:r>
              </w:p>
            </w:txbxContent>
          </v:textbox>
          <w10:wrap anchorx="page" anchory="page"/>
        </v:shape>
      </w:pict>
    </w:r>
    <w:r>
      <w:pict w14:anchorId="76DDD841">
        <v:shape id="_x0000_s2133" type="#_x0000_t202" style="position:absolute;margin-left:476.3pt;margin-top:745.75pt;width:57.15pt;height:11.4pt;z-index:-245416;mso-position-horizontal-relative:page;mso-position-vertical-relative:page" filled="f" stroked="f">
          <v:textbox style="mso-next-textbox:#_x0000_s2133" inset="0,0,0,0">
            <w:txbxContent>
              <w:p w14:paraId="68EE665F"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5</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2"/>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D1CB" w14:textId="77777777" w:rsidR="00132B46" w:rsidRDefault="00132B46">
    <w:pPr>
      <w:spacing w:line="14" w:lineRule="auto"/>
      <w:rPr>
        <w:sz w:val="20"/>
        <w:szCs w:val="20"/>
      </w:rPr>
    </w:pPr>
    <w:r>
      <w:pict w14:anchorId="37BE355E">
        <v:shapetype id="_x0000_t202" coordsize="21600,21600" o:spt="202" path="m,l,21600r21600,l21600,xe">
          <v:stroke joinstyle="miter"/>
          <v:path gradientshapeok="t" o:connecttype="rect"/>
        </v:shapetype>
        <v:shape id="_x0000_s2132" type="#_x0000_t202" style="position:absolute;margin-left:71pt;margin-top:745.75pt;width:137.75pt;height:11pt;z-index:-245392;mso-position-horizontal-relative:page;mso-position-vertical-relative:page" filled="f" stroked="f">
          <v:textbox style="mso-next-textbox:#_x0000_s2132" inset="0,0,0,0">
            <w:txbxContent>
              <w:p w14:paraId="7A690311" w14:textId="77777777" w:rsidR="00132B46" w:rsidRDefault="00132B46">
                <w:pPr>
                  <w:spacing w:line="200" w:lineRule="exact"/>
                  <w:ind w:left="20"/>
                  <w:rPr>
                    <w:rFonts w:ascii="宋体" w:eastAsia="宋体" w:hAnsi="宋体" w:cs="宋体"/>
                    <w:sz w:val="18"/>
                    <w:szCs w:val="18"/>
                    <w:lang w:eastAsia="zh-CN"/>
                  </w:rPr>
                </w:pPr>
                <w:r>
                  <w:rPr>
                    <w:rFonts w:ascii="宋体" w:eastAsia="宋体" w:hAnsi="宋体" w:cs="宋体"/>
                    <w:b/>
                    <w:bCs/>
                    <w:spacing w:val="1"/>
                    <w:w w:val="99"/>
                    <w:sz w:val="18"/>
                    <w:szCs w:val="18"/>
                    <w:lang w:eastAsia="zh-CN"/>
                  </w:rPr>
                  <w:t>NER</w:t>
                </w:r>
                <w:r>
                  <w:rPr>
                    <w:rFonts w:ascii="宋体" w:eastAsia="宋体" w:hAnsi="宋体" w:cs="宋体"/>
                    <w:b/>
                    <w:bCs/>
                    <w:spacing w:val="-2"/>
                    <w:w w:val="99"/>
                    <w:sz w:val="18"/>
                    <w:szCs w:val="18"/>
                    <w:lang w:eastAsia="zh-CN"/>
                  </w:rPr>
                  <w:t>C</w:t>
                </w:r>
                <w:r>
                  <w:rPr>
                    <w:rFonts w:ascii="宋体" w:eastAsia="宋体" w:hAnsi="宋体" w:cs="宋体"/>
                    <w:b/>
                    <w:bCs/>
                    <w:w w:val="99"/>
                    <w:sz w:val="18"/>
                    <w:szCs w:val="18"/>
                    <w:lang w:eastAsia="zh-CN"/>
                  </w:rPr>
                  <w:t>董</w:t>
                </w:r>
                <w:r>
                  <w:rPr>
                    <w:rFonts w:ascii="宋体" w:eastAsia="宋体" w:hAnsi="宋体" w:cs="宋体"/>
                    <w:b/>
                    <w:bCs/>
                    <w:spacing w:val="2"/>
                    <w:w w:val="99"/>
                    <w:sz w:val="18"/>
                    <w:szCs w:val="18"/>
                    <w:lang w:eastAsia="zh-CN"/>
                  </w:rPr>
                  <w:t>事</w:t>
                </w:r>
                <w:r>
                  <w:rPr>
                    <w:rFonts w:ascii="宋体" w:eastAsia="宋体" w:hAnsi="宋体" w:cs="宋体"/>
                    <w:b/>
                    <w:bCs/>
                    <w:w w:val="99"/>
                    <w:sz w:val="18"/>
                    <w:szCs w:val="18"/>
                    <w:lang w:eastAsia="zh-CN"/>
                  </w:rPr>
                  <w:t>会通过</w:t>
                </w:r>
                <w:r>
                  <w:rPr>
                    <w:rFonts w:ascii="宋体" w:eastAsia="宋体" w:hAnsi="宋体" w:cs="宋体"/>
                    <w:b/>
                    <w:bCs/>
                    <w:spacing w:val="2"/>
                    <w:w w:val="99"/>
                    <w:sz w:val="18"/>
                    <w:szCs w:val="18"/>
                    <w:lang w:eastAsia="zh-CN"/>
                  </w:rPr>
                  <w:t>：</w:t>
                </w:r>
                <w:r>
                  <w:rPr>
                    <w:rFonts w:ascii="宋体" w:eastAsia="宋体" w:hAnsi="宋体" w:cs="宋体"/>
                    <w:b/>
                    <w:bCs/>
                    <w:spacing w:val="1"/>
                    <w:w w:val="99"/>
                    <w:sz w:val="18"/>
                    <w:szCs w:val="18"/>
                    <w:lang w:eastAsia="zh-CN"/>
                  </w:rPr>
                  <w:t>201</w:t>
                </w:r>
                <w:r>
                  <w:rPr>
                    <w:rFonts w:ascii="宋体" w:eastAsia="宋体" w:hAnsi="宋体" w:cs="宋体"/>
                    <w:b/>
                    <w:bCs/>
                    <w:spacing w:val="-2"/>
                    <w:w w:val="99"/>
                    <w:sz w:val="18"/>
                    <w:szCs w:val="18"/>
                    <w:lang w:eastAsia="zh-CN"/>
                  </w:rPr>
                  <w:t>4</w:t>
                </w:r>
                <w:r>
                  <w:rPr>
                    <w:rFonts w:ascii="宋体" w:eastAsia="宋体" w:hAnsi="宋体" w:cs="宋体"/>
                    <w:b/>
                    <w:bCs/>
                    <w:w w:val="99"/>
                    <w:sz w:val="18"/>
                    <w:szCs w:val="18"/>
                    <w:lang w:eastAsia="zh-CN"/>
                  </w:rPr>
                  <w:t>年</w:t>
                </w:r>
                <w:r>
                  <w:rPr>
                    <w:rFonts w:ascii="宋体" w:eastAsia="宋体" w:hAnsi="宋体" w:cs="宋体"/>
                    <w:b/>
                    <w:bCs/>
                    <w:spacing w:val="1"/>
                    <w:w w:val="99"/>
                    <w:sz w:val="18"/>
                    <w:szCs w:val="18"/>
                    <w:lang w:eastAsia="zh-CN"/>
                  </w:rPr>
                  <w:t>11</w:t>
                </w:r>
                <w:r>
                  <w:rPr>
                    <w:rFonts w:ascii="宋体" w:eastAsia="宋体" w:hAnsi="宋体" w:cs="宋体"/>
                    <w:b/>
                    <w:bCs/>
                    <w:w w:val="99"/>
                    <w:sz w:val="18"/>
                    <w:szCs w:val="18"/>
                    <w:lang w:eastAsia="zh-CN"/>
                  </w:rPr>
                  <w:t>月</w:t>
                </w:r>
                <w:r>
                  <w:rPr>
                    <w:rFonts w:ascii="宋体" w:eastAsia="宋体" w:hAnsi="宋体" w:cs="宋体"/>
                    <w:b/>
                    <w:bCs/>
                    <w:spacing w:val="1"/>
                    <w:w w:val="99"/>
                    <w:sz w:val="18"/>
                    <w:szCs w:val="18"/>
                    <w:lang w:eastAsia="zh-CN"/>
                  </w:rPr>
                  <w:t>13</w:t>
                </w:r>
                <w:r>
                  <w:rPr>
                    <w:rFonts w:ascii="宋体" w:eastAsia="宋体" w:hAnsi="宋体" w:cs="宋体"/>
                    <w:b/>
                    <w:bCs/>
                    <w:w w:val="99"/>
                    <w:sz w:val="18"/>
                    <w:szCs w:val="18"/>
                    <w:lang w:eastAsia="zh-CN"/>
                  </w:rPr>
                  <w:t>日</w:t>
                </w:r>
              </w:p>
            </w:txbxContent>
          </v:textbox>
          <w10:wrap anchorx="page" anchory="page"/>
        </v:shape>
      </w:pict>
    </w:r>
    <w:r>
      <w:pict w14:anchorId="17122574">
        <v:shape id="_x0000_s2131" type="#_x0000_t202" style="position:absolute;margin-left:471.4pt;margin-top:745.75pt;width:61.7pt;height:11.4pt;z-index:-245368;mso-position-horizontal-relative:page;mso-position-vertical-relative:page" filled="f" stroked="f">
          <v:textbox style="mso-next-textbox:#_x0000_s2131" inset="0,0,0,0">
            <w:txbxContent>
              <w:p w14:paraId="1F281281"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9</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0</w:t>
                </w:r>
                <w:r>
                  <w:rPr>
                    <w:rFonts w:ascii="宋体" w:eastAsia="宋体" w:hAnsi="宋体" w:cs="宋体"/>
                    <w:b/>
                    <w:bCs/>
                    <w:w w:val="99"/>
                    <w:sz w:val="18"/>
                    <w:szCs w:val="18"/>
                  </w:rPr>
                  <w:t>页</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E401" w14:textId="77777777" w:rsidR="00132B46" w:rsidRDefault="00132B46">
    <w:pPr>
      <w:spacing w:line="14" w:lineRule="auto"/>
      <w:rPr>
        <w:sz w:val="20"/>
        <w:szCs w:val="20"/>
      </w:rPr>
    </w:pPr>
    <w:r>
      <w:pict w14:anchorId="2E337F80">
        <v:shapetype id="_x0000_t202" coordsize="21600,21600" o:spt="202" path="m,l,21600r21600,l21600,xe">
          <v:stroke joinstyle="miter"/>
          <v:path gradientshapeok="t" o:connecttype="rect"/>
        </v:shapetype>
        <v:shape id="_x0000_s2130" type="#_x0000_t202" style="position:absolute;margin-left:71pt;margin-top:745.75pt;width:137.75pt;height:11pt;z-index:-245344;mso-position-horizontal-relative:page;mso-position-vertical-relative:page" filled="f" stroked="f">
          <v:textbox style="mso-next-textbox:#_x0000_s2130" inset="0,0,0,0">
            <w:txbxContent>
              <w:p w14:paraId="341F5D93" w14:textId="77777777" w:rsidR="00132B46" w:rsidRDefault="00132B46">
                <w:pPr>
                  <w:spacing w:line="200" w:lineRule="exact"/>
                  <w:ind w:left="20"/>
                  <w:rPr>
                    <w:rFonts w:ascii="宋体" w:eastAsia="宋体" w:hAnsi="宋体" w:cs="宋体"/>
                    <w:sz w:val="18"/>
                    <w:szCs w:val="18"/>
                    <w:lang w:eastAsia="zh-CN"/>
                  </w:rPr>
                </w:pPr>
                <w:r>
                  <w:rPr>
                    <w:rFonts w:ascii="宋体" w:eastAsia="宋体" w:hAnsi="宋体" w:cs="宋体"/>
                    <w:b/>
                    <w:bCs/>
                    <w:spacing w:val="1"/>
                    <w:w w:val="99"/>
                    <w:sz w:val="18"/>
                    <w:szCs w:val="18"/>
                    <w:lang w:eastAsia="zh-CN"/>
                  </w:rPr>
                  <w:t>NER</w:t>
                </w:r>
                <w:r>
                  <w:rPr>
                    <w:rFonts w:ascii="宋体" w:eastAsia="宋体" w:hAnsi="宋体" w:cs="宋体"/>
                    <w:b/>
                    <w:bCs/>
                    <w:spacing w:val="-2"/>
                    <w:w w:val="99"/>
                    <w:sz w:val="18"/>
                    <w:szCs w:val="18"/>
                    <w:lang w:eastAsia="zh-CN"/>
                  </w:rPr>
                  <w:t>C</w:t>
                </w:r>
                <w:r>
                  <w:rPr>
                    <w:rFonts w:ascii="宋体" w:eastAsia="宋体" w:hAnsi="宋体" w:cs="宋体"/>
                    <w:b/>
                    <w:bCs/>
                    <w:w w:val="99"/>
                    <w:sz w:val="18"/>
                    <w:szCs w:val="18"/>
                    <w:lang w:eastAsia="zh-CN"/>
                  </w:rPr>
                  <w:t>董</w:t>
                </w:r>
                <w:r>
                  <w:rPr>
                    <w:rFonts w:ascii="宋体" w:eastAsia="宋体" w:hAnsi="宋体" w:cs="宋体"/>
                    <w:b/>
                    <w:bCs/>
                    <w:spacing w:val="2"/>
                    <w:w w:val="99"/>
                    <w:sz w:val="18"/>
                    <w:szCs w:val="18"/>
                    <w:lang w:eastAsia="zh-CN"/>
                  </w:rPr>
                  <w:t>事</w:t>
                </w:r>
                <w:r>
                  <w:rPr>
                    <w:rFonts w:ascii="宋体" w:eastAsia="宋体" w:hAnsi="宋体" w:cs="宋体"/>
                    <w:b/>
                    <w:bCs/>
                    <w:w w:val="99"/>
                    <w:sz w:val="18"/>
                    <w:szCs w:val="18"/>
                    <w:lang w:eastAsia="zh-CN"/>
                  </w:rPr>
                  <w:t>会通过</w:t>
                </w:r>
                <w:r>
                  <w:rPr>
                    <w:rFonts w:ascii="宋体" w:eastAsia="宋体" w:hAnsi="宋体" w:cs="宋体"/>
                    <w:b/>
                    <w:bCs/>
                    <w:spacing w:val="2"/>
                    <w:w w:val="99"/>
                    <w:sz w:val="18"/>
                    <w:szCs w:val="18"/>
                    <w:lang w:eastAsia="zh-CN"/>
                  </w:rPr>
                  <w:t>：</w:t>
                </w:r>
                <w:r>
                  <w:rPr>
                    <w:rFonts w:ascii="宋体" w:eastAsia="宋体" w:hAnsi="宋体" w:cs="宋体"/>
                    <w:b/>
                    <w:bCs/>
                    <w:spacing w:val="1"/>
                    <w:w w:val="99"/>
                    <w:sz w:val="18"/>
                    <w:szCs w:val="18"/>
                    <w:lang w:eastAsia="zh-CN"/>
                  </w:rPr>
                  <w:t>201</w:t>
                </w:r>
                <w:r>
                  <w:rPr>
                    <w:rFonts w:ascii="宋体" w:eastAsia="宋体" w:hAnsi="宋体" w:cs="宋体"/>
                    <w:b/>
                    <w:bCs/>
                    <w:spacing w:val="-2"/>
                    <w:w w:val="99"/>
                    <w:sz w:val="18"/>
                    <w:szCs w:val="18"/>
                    <w:lang w:eastAsia="zh-CN"/>
                  </w:rPr>
                  <w:t>4</w:t>
                </w:r>
                <w:r>
                  <w:rPr>
                    <w:rFonts w:ascii="宋体" w:eastAsia="宋体" w:hAnsi="宋体" w:cs="宋体"/>
                    <w:b/>
                    <w:bCs/>
                    <w:w w:val="99"/>
                    <w:sz w:val="18"/>
                    <w:szCs w:val="18"/>
                    <w:lang w:eastAsia="zh-CN"/>
                  </w:rPr>
                  <w:t>年</w:t>
                </w:r>
                <w:r>
                  <w:rPr>
                    <w:rFonts w:ascii="宋体" w:eastAsia="宋体" w:hAnsi="宋体" w:cs="宋体"/>
                    <w:b/>
                    <w:bCs/>
                    <w:spacing w:val="1"/>
                    <w:w w:val="99"/>
                    <w:sz w:val="18"/>
                    <w:szCs w:val="18"/>
                    <w:lang w:eastAsia="zh-CN"/>
                  </w:rPr>
                  <w:t>11</w:t>
                </w:r>
                <w:r>
                  <w:rPr>
                    <w:rFonts w:ascii="宋体" w:eastAsia="宋体" w:hAnsi="宋体" w:cs="宋体"/>
                    <w:b/>
                    <w:bCs/>
                    <w:w w:val="99"/>
                    <w:sz w:val="18"/>
                    <w:szCs w:val="18"/>
                    <w:lang w:eastAsia="zh-CN"/>
                  </w:rPr>
                  <w:t>月</w:t>
                </w:r>
                <w:r>
                  <w:rPr>
                    <w:rFonts w:ascii="宋体" w:eastAsia="宋体" w:hAnsi="宋体" w:cs="宋体"/>
                    <w:b/>
                    <w:bCs/>
                    <w:spacing w:val="1"/>
                    <w:w w:val="99"/>
                    <w:sz w:val="18"/>
                    <w:szCs w:val="18"/>
                    <w:lang w:eastAsia="zh-CN"/>
                  </w:rPr>
                  <w:t>13</w:t>
                </w:r>
                <w:r>
                  <w:rPr>
                    <w:rFonts w:ascii="宋体" w:eastAsia="宋体" w:hAnsi="宋体" w:cs="宋体"/>
                    <w:b/>
                    <w:bCs/>
                    <w:w w:val="99"/>
                    <w:sz w:val="18"/>
                    <w:szCs w:val="18"/>
                    <w:lang w:eastAsia="zh-CN"/>
                  </w:rPr>
                  <w:t>日</w:t>
                </w:r>
              </w:p>
            </w:txbxContent>
          </v:textbox>
          <w10:wrap anchorx="page" anchory="page"/>
        </v:shape>
      </w:pict>
    </w:r>
    <w:r>
      <w:pict w14:anchorId="08AF195C">
        <v:shape id="_x0000_s2129" type="#_x0000_t202" style="position:absolute;margin-left:471.4pt;margin-top:745.75pt;width:57.2pt;height:11.4pt;z-index:-245320;mso-position-horizontal-relative:page;mso-position-vertical-relative:page" filled="f" stroked="f">
          <v:textbox style="mso-next-textbox:#_x0000_s2129" inset="0,0,0,0">
            <w:txbxContent>
              <w:p w14:paraId="1B7F3D8D"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11</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w:t>
                </w:r>
                <w:r>
                  <w:rPr>
                    <w:rFonts w:ascii="宋体" w:eastAsia="宋体" w:hAnsi="宋体" w:cs="宋体"/>
                    <w:b/>
                    <w:bCs/>
                    <w:spacing w:val="-1"/>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DAC0" w14:textId="77777777" w:rsidR="00132B46" w:rsidRDefault="00132B46">
    <w:pPr>
      <w:spacing w:line="14"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86E7" w14:textId="77777777" w:rsidR="00F8296D" w:rsidRDefault="00F8296D">
    <w:pPr>
      <w:pStyle w:val="a7"/>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4DD8" w14:textId="77777777" w:rsidR="00132B46" w:rsidRDefault="00132B46">
    <w:pPr>
      <w:spacing w:line="14" w:lineRule="auto"/>
      <w:rPr>
        <w:sz w:val="2"/>
        <w:szCs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3A6C" w14:textId="77777777" w:rsidR="00132B46" w:rsidRDefault="00132B46">
    <w:pPr>
      <w:spacing w:line="14" w:lineRule="auto"/>
      <w:rPr>
        <w:sz w:val="2"/>
        <w:szCs w:val="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BA83" w14:textId="77777777" w:rsidR="00132B46" w:rsidRDefault="00132B46">
    <w:pPr>
      <w:spacing w:line="14" w:lineRule="auto"/>
      <w:rPr>
        <w:sz w:val="2"/>
        <w:szCs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D258" w14:textId="77777777" w:rsidR="00132B46" w:rsidRDefault="00132B46">
    <w:pPr>
      <w:spacing w:line="14" w:lineRule="auto"/>
      <w:rPr>
        <w:sz w:val="2"/>
        <w:szCs w:val="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4B45" w14:textId="77777777" w:rsidR="00132B46" w:rsidRDefault="00132B46">
    <w:pPr>
      <w:spacing w:line="14" w:lineRule="auto"/>
      <w:rPr>
        <w:sz w:val="2"/>
        <w:szCs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BDC5" w14:textId="77777777" w:rsidR="00132B46" w:rsidRDefault="00132B46">
    <w:pPr>
      <w:spacing w:line="14" w:lineRule="auto"/>
      <w:rPr>
        <w:sz w:val="2"/>
        <w:szCs w:val="2"/>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BB71" w14:textId="77777777" w:rsidR="00132B46" w:rsidRDefault="00132B46">
    <w:pPr>
      <w:spacing w:line="14" w:lineRule="auto"/>
      <w:rPr>
        <w:sz w:val="2"/>
        <w:szCs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355E" w14:textId="77777777" w:rsidR="00132B46" w:rsidRDefault="00132B46">
    <w:pPr>
      <w:spacing w:line="14" w:lineRule="auto"/>
      <w:rPr>
        <w:sz w:val="20"/>
        <w:szCs w:val="20"/>
      </w:rPr>
    </w:pPr>
    <w:r>
      <w:pict w14:anchorId="5517ADAB">
        <v:shapetype id="_x0000_t202" coordsize="21600,21600" o:spt="202" path="m,l,21600r21600,l21600,xe">
          <v:stroke joinstyle="miter"/>
          <v:path gradientshapeok="t" o:connecttype="rect"/>
        </v:shapetype>
        <v:shape id="_x0000_s2103" type="#_x0000_t202" style="position:absolute;margin-left:507.4pt;margin-top:745.75pt;width:57.15pt;height:11.5pt;z-index:-244888;mso-position-horizontal-relative:page;mso-position-vertical-relative:page" filled="f" stroked="f">
          <v:textbox style="mso-next-textbox:#_x0000_s2103" inset="0,0,0,0">
            <w:txbxContent>
              <w:p w14:paraId="754215BF"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5</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A30C" w14:textId="77777777" w:rsidR="00132B46" w:rsidRDefault="00132B46">
    <w:pPr>
      <w:spacing w:line="14" w:lineRule="auto"/>
      <w:rPr>
        <w:sz w:val="2"/>
        <w:szCs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C251" w14:textId="77777777" w:rsidR="00132B46" w:rsidRDefault="00132B46">
    <w:pPr>
      <w:spacing w:line="14"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C800" w14:textId="77777777" w:rsidR="00132B46" w:rsidRDefault="00132B46">
    <w:pPr>
      <w:spacing w:line="14" w:lineRule="auto"/>
      <w:rPr>
        <w:sz w:val="20"/>
        <w:szCs w:val="20"/>
      </w:rPr>
    </w:pPr>
    <w:r>
      <w:pict w14:anchorId="628623B3">
        <v:shapetype id="_x0000_t202" coordsize="21600,21600" o:spt="202" path="m,l,21600r21600,l21600,xe">
          <v:stroke joinstyle="miter"/>
          <v:path gradientshapeok="t" o:connecttype="rect"/>
        </v:shapetype>
        <v:shape id="_x0000_s2212" type="#_x0000_t202" style="position:absolute;margin-left:485.45pt;margin-top:745.75pt;width:57.25pt;height:11.5pt;z-index:-246736;mso-position-horizontal-relative:page;mso-position-vertical-relative:page" filled="f" stroked="f">
          <v:textbox style="mso-next-textbox:#_x0000_s2212" inset="0,0,0,0">
            <w:txbxContent>
              <w:p w14:paraId="5B78294D"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3</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16</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D970" w14:textId="77777777" w:rsidR="00132B46" w:rsidRDefault="00132B46">
    <w:pPr>
      <w:spacing w:line="14" w:lineRule="auto"/>
      <w:rPr>
        <w:sz w:val="2"/>
        <w:szCs w:val="2"/>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4732" w14:textId="77777777" w:rsidR="00132B46" w:rsidRDefault="00132B46">
    <w:pPr>
      <w:spacing w:line="14" w:lineRule="auto"/>
      <w:rPr>
        <w:sz w:val="2"/>
        <w:szCs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839E" w14:textId="77777777" w:rsidR="00132B46" w:rsidRDefault="00132B46">
    <w:pPr>
      <w:spacing w:line="14" w:lineRule="auto"/>
      <w:rPr>
        <w:sz w:val="20"/>
        <w:szCs w:val="20"/>
      </w:rPr>
    </w:pPr>
    <w:r>
      <w:pict w14:anchorId="2D23DC2E">
        <v:shapetype id="_x0000_t202" coordsize="21600,21600" o:spt="202" path="m,l,21600r21600,l21600,xe">
          <v:stroke joinstyle="miter"/>
          <v:path gradientshapeok="t" o:connecttype="rect"/>
        </v:shapetype>
        <v:shape id="_x0000_s2087" type="#_x0000_t202" style="position:absolute;margin-left:505pt;margin-top:745.75pt;width:57.2pt;height:11.5pt;z-index:-244624;mso-position-horizontal-relative:page;mso-position-vertical-relative:page" filled="f" stroked="f">
          <v:textbox style="mso-next-textbox:#_x0000_s2087" inset="0,0,0,0">
            <w:txbxContent>
              <w:p w14:paraId="6B3B9B65"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11</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1</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5F2E" w14:textId="77777777" w:rsidR="00132B46" w:rsidRDefault="00132B46">
    <w:pPr>
      <w:spacing w:line="14" w:lineRule="auto"/>
      <w:rPr>
        <w:sz w:val="20"/>
        <w:szCs w:val="20"/>
      </w:rPr>
    </w:pPr>
    <w:r>
      <w:pict w14:anchorId="2B050EAA">
        <v:shapetype id="_x0000_t202" coordsize="21600,21600" o:spt="202" path="m,l,21600r21600,l21600,xe">
          <v:stroke joinstyle="miter"/>
          <v:path gradientshapeok="t" o:connecttype="rect"/>
        </v:shapetype>
        <v:shape id="_x0000_s2083" type="#_x0000_t202" style="position:absolute;margin-left:507.4pt;margin-top:745.75pt;width:57.15pt;height:11.5pt;z-index:-244552;mso-position-horizontal-relative:page;mso-position-vertical-relative:page" filled="f" stroked="f">
          <v:textbox style="mso-next-textbox:#_x0000_s2083" inset="0,0,0,0">
            <w:txbxContent>
              <w:p w14:paraId="6B0E1856"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6</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19</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E405" w14:textId="77777777" w:rsidR="00132B46" w:rsidRDefault="00132B46">
    <w:pPr>
      <w:spacing w:line="14" w:lineRule="auto"/>
      <w:rPr>
        <w:sz w:val="2"/>
        <w:szCs w:val="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7E31" w14:textId="77777777" w:rsidR="00132B46" w:rsidRDefault="00132B46">
    <w:pPr>
      <w:spacing w:line="14" w:lineRule="auto"/>
      <w:rPr>
        <w:sz w:val="2"/>
        <w:szCs w:val="2"/>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41075" w14:textId="77777777" w:rsidR="00132B46" w:rsidRDefault="00132B46">
    <w:pPr>
      <w:spacing w:line="14" w:lineRule="auto"/>
      <w:rPr>
        <w:sz w:val="2"/>
        <w:szCs w:val="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B018" w14:textId="77777777" w:rsidR="00132B46" w:rsidRDefault="00132B46">
    <w:pPr>
      <w:spacing w:line="14" w:lineRule="auto"/>
      <w:rPr>
        <w:sz w:val="2"/>
        <w:szCs w:val="2"/>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9919" w14:textId="77777777" w:rsidR="00132B46" w:rsidRDefault="00132B46">
    <w:pPr>
      <w:spacing w:line="14" w:lineRule="auto"/>
      <w:rPr>
        <w:sz w:val="2"/>
        <w:szCs w:val="2"/>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12E8" w14:textId="77777777" w:rsidR="00132B46" w:rsidRDefault="00132B46">
    <w:pPr>
      <w:spacing w:line="14"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BFF79" w14:textId="77777777" w:rsidR="00132B46" w:rsidRDefault="00132B46">
    <w:pPr>
      <w:spacing w:line="14" w:lineRule="auto"/>
      <w:rPr>
        <w:sz w:val="2"/>
        <w:szCs w:val="2"/>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0F6A" w14:textId="77777777" w:rsidR="00132B46" w:rsidRDefault="00132B46">
    <w:pPr>
      <w:spacing w:line="14" w:lineRule="auto"/>
      <w:rPr>
        <w:sz w:val="2"/>
        <w:szCs w:val="2"/>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CB0C" w14:textId="77777777" w:rsidR="00132B46" w:rsidRDefault="00132B46">
    <w:pPr>
      <w:spacing w:line="14" w:lineRule="auto"/>
      <w:rPr>
        <w:sz w:val="2"/>
        <w:szCs w:val="2"/>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6DB7" w14:textId="77777777" w:rsidR="00132B46" w:rsidRDefault="00132B46">
    <w:pPr>
      <w:spacing w:line="14" w:lineRule="auto"/>
      <w:rPr>
        <w:sz w:val="2"/>
        <w:szCs w:val="2"/>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4AF3" w14:textId="77777777" w:rsidR="00132B46" w:rsidRDefault="00132B46">
    <w:pPr>
      <w:spacing w:line="14" w:lineRule="auto"/>
      <w:rPr>
        <w:sz w:val="20"/>
        <w:szCs w:val="20"/>
      </w:rPr>
    </w:pPr>
    <w:r>
      <w:pict w14:anchorId="4CDB34E3">
        <v:shapetype id="_x0000_t202" coordsize="21600,21600" o:spt="202" path="m,l,21600r21600,l21600,xe">
          <v:stroke joinstyle="miter"/>
          <v:path gradientshapeok="t" o:connecttype="rect"/>
        </v:shapetype>
        <v:shape id="_x0000_s2063" type="#_x0000_t202" style="position:absolute;margin-left:505pt;margin-top:745.75pt;width:39pt;height:11.5pt;z-index:-244288;mso-position-horizontal-relative:page;mso-position-vertical-relative:page" filled="f" stroked="f">
          <v:textbox style="mso-next-textbox:#_x0000_s2063" inset="0,0,0,0">
            <w:txbxContent>
              <w:p w14:paraId="4B4E05F1"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19</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9</w:t>
                </w:r>
                <w:r>
                  <w:rPr>
                    <w:rFonts w:ascii="宋体" w:eastAsia="宋体" w:hAnsi="宋体" w:cs="宋体"/>
                    <w:b/>
                    <w:bCs/>
                    <w:w w:val="99"/>
                    <w:sz w:val="18"/>
                    <w:szCs w:val="18"/>
                  </w:rPr>
                  <w:t>页</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5891" w14:textId="77777777" w:rsidR="00132B46" w:rsidRDefault="00132B46">
    <w:pPr>
      <w:spacing w:line="14" w:lineRule="auto"/>
      <w:rPr>
        <w:sz w:val="20"/>
        <w:szCs w:val="20"/>
      </w:rPr>
    </w:pPr>
    <w:r>
      <w:pict w14:anchorId="1088BB6A">
        <v:shapetype id="_x0000_t202" coordsize="21600,21600" o:spt="202" path="m,l,21600r21600,l21600,xe">
          <v:stroke joinstyle="miter"/>
          <v:path gradientshapeok="t" o:connecttype="rect"/>
        </v:shapetype>
        <v:shape id="_x0000_s2062" type="#_x0000_t202" style="position:absolute;margin-left:505pt;margin-top:745.75pt;width:39pt;height:11.5pt;z-index:-244264;mso-position-horizontal-relative:page;mso-position-vertical-relative:page" filled="f" stroked="f">
          <v:textbox style="mso-next-textbox:#_x0000_s2062" inset="0,0,0,0">
            <w:txbxContent>
              <w:p w14:paraId="37821EFB"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20</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9</w:t>
                </w:r>
                <w:r>
                  <w:rPr>
                    <w:rFonts w:ascii="宋体" w:eastAsia="宋体" w:hAnsi="宋体" w:cs="宋体"/>
                    <w:b/>
                    <w:bCs/>
                    <w:w w:val="99"/>
                    <w:sz w:val="18"/>
                    <w:szCs w:val="18"/>
                  </w:rPr>
                  <w:t>页</w:t>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BEBB" w14:textId="77777777" w:rsidR="00132B46" w:rsidRDefault="00132B46">
    <w:pPr>
      <w:spacing w:line="14" w:lineRule="auto"/>
      <w:rPr>
        <w:sz w:val="20"/>
        <w:szCs w:val="20"/>
      </w:rPr>
    </w:pPr>
    <w:r>
      <w:pict w14:anchorId="1F832479">
        <v:shapetype id="_x0000_t202" coordsize="21600,21600" o:spt="202" path="m,l,21600r21600,l21600,xe">
          <v:stroke joinstyle="miter"/>
          <v:path gradientshapeok="t" o:connecttype="rect"/>
        </v:shapetype>
        <v:shape id="_x0000_s2058" type="#_x0000_t202" style="position:absolute;margin-left:507.4pt;margin-top:745.75pt;width:57.15pt;height:11.5pt;z-index:-244192;mso-position-horizontal-relative:page;mso-position-vertical-relative:page" filled="f" stroked="f">
          <v:textbox inset="0,0,0,0">
            <w:txbxContent>
              <w:p w14:paraId="381F6EEE"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5</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页第</w:t>
                </w:r>
                <w:r>
                  <w:rPr>
                    <w:rFonts w:ascii="宋体" w:eastAsia="宋体" w:hAnsi="宋体" w:cs="宋体"/>
                    <w:b/>
                    <w:bCs/>
                    <w:spacing w:val="1"/>
                    <w:w w:val="99"/>
                    <w:sz w:val="18"/>
                    <w:szCs w:val="18"/>
                  </w:rPr>
                  <w:t>1</w:t>
                </w:r>
                <w:r>
                  <w:rPr>
                    <w:rFonts w:ascii="宋体" w:eastAsia="宋体" w:hAnsi="宋体" w:cs="宋体"/>
                    <w:b/>
                    <w:bCs/>
                    <w:w w:val="99"/>
                    <w:sz w:val="18"/>
                    <w:szCs w:val="18"/>
                  </w:rPr>
                  <w:t>页</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34C8" w14:textId="77777777" w:rsidR="00132B46" w:rsidRDefault="00132B46">
    <w:pPr>
      <w:spacing w:line="14" w:lineRule="auto"/>
      <w:rPr>
        <w:sz w:val="2"/>
        <w:szCs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D2F9" w14:textId="77777777" w:rsidR="00132B46" w:rsidRDefault="00132B46">
    <w:pPr>
      <w:spacing w:line="14" w:lineRule="auto"/>
      <w:rPr>
        <w:sz w:val="2"/>
        <w:szCs w:val="2"/>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AF2F7" w14:textId="77777777" w:rsidR="00132B46" w:rsidRDefault="00132B46">
    <w:pPr>
      <w:spacing w:line="14" w:lineRule="auto"/>
      <w:rPr>
        <w:sz w:val="2"/>
        <w:szCs w:val="2"/>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56B9" w14:textId="77777777" w:rsidR="00132B46" w:rsidRDefault="00132B46">
    <w:pPr>
      <w:spacing w:line="14" w:lineRule="auto"/>
      <w:rPr>
        <w:sz w:val="20"/>
        <w:szCs w:val="20"/>
      </w:rPr>
    </w:pPr>
    <w:r>
      <w:pict w14:anchorId="75BD11F2">
        <v:shapetype id="_x0000_t202" coordsize="21600,21600" o:spt="202" path="m,l,21600r21600,l21600,xe">
          <v:stroke joinstyle="miter"/>
          <v:path gradientshapeok="t" o:connecttype="rect"/>
        </v:shapetype>
        <v:shape id="_x0000_s2050" type="#_x0000_t202" style="position:absolute;margin-left:505pt;margin-top:745.75pt;width:61.7pt;height:12pt;z-index:-244072;mso-position-horizontal-relative:page;mso-position-vertical-relative:page" filled="f" stroked="f">
          <v:textbox inset="0,0,0,0">
            <w:txbxContent>
              <w:p w14:paraId="422F0632" w14:textId="77777777" w:rsidR="00132B46" w:rsidRDefault="00132B46">
                <w:pPr>
                  <w:spacing w:line="223" w:lineRule="exact"/>
                  <w:ind w:left="40"/>
                  <w:rPr>
                    <w:rFonts w:ascii="宋体" w:eastAsia="宋体" w:hAnsi="宋体" w:cs="宋体"/>
                    <w:sz w:val="18"/>
                    <w:szCs w:val="18"/>
                  </w:rPr>
                </w:pPr>
                <w:r>
                  <w:fldChar w:fldCharType="begin"/>
                </w:r>
                <w:r>
                  <w:rPr>
                    <w:rFonts w:ascii="Calibri" w:eastAsia="Calibri" w:hAnsi="Calibri" w:cs="Calibri"/>
                    <w:w w:val="99"/>
                    <w:sz w:val="18"/>
                    <w:szCs w:val="18"/>
                  </w:rPr>
                  <w:instrText xml:space="preserve"> PAGE </w:instrText>
                </w:r>
                <w:r>
                  <w:fldChar w:fldCharType="separate"/>
                </w:r>
                <w:r>
                  <w:rPr>
                    <w:rFonts w:ascii="Calibri" w:eastAsia="Calibri" w:hAnsi="Calibri" w:cs="Calibri"/>
                    <w:noProof/>
                    <w:w w:val="99"/>
                    <w:sz w:val="18"/>
                    <w:szCs w:val="18"/>
                  </w:rPr>
                  <w:t>9</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0</w:t>
                </w:r>
                <w:r>
                  <w:rPr>
                    <w:rFonts w:ascii="宋体" w:eastAsia="宋体" w:hAnsi="宋体" w:cs="宋体"/>
                    <w:b/>
                    <w:bCs/>
                    <w:w w:val="99"/>
                    <w:sz w:val="18"/>
                    <w:szCs w:val="18"/>
                  </w:rPr>
                  <w:t>页</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D945" w14:textId="77777777" w:rsidR="00132B46" w:rsidRDefault="00132B46">
    <w:pPr>
      <w:spacing w:line="14" w:lineRule="auto"/>
      <w:rPr>
        <w:sz w:val="2"/>
        <w:szCs w:val="2"/>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BABC" w14:textId="77777777" w:rsidR="00132B46" w:rsidRDefault="00132B46">
    <w:pPr>
      <w:spacing w:line="14" w:lineRule="auto"/>
      <w:rPr>
        <w:sz w:val="20"/>
        <w:szCs w:val="20"/>
      </w:rPr>
    </w:pPr>
    <w:r>
      <w:pict w14:anchorId="716672E9">
        <v:shapetype id="_x0000_t202" coordsize="21600,21600" o:spt="202" path="m,l,21600r21600,l21600,xe">
          <v:stroke joinstyle="miter"/>
          <v:path gradientshapeok="t" o:connecttype="rect"/>
        </v:shapetype>
        <v:shape id="_x0000_s2049" type="#_x0000_t202" style="position:absolute;margin-left:505pt;margin-top:745.75pt;width:57.3pt;height:12pt;z-index:-244048;mso-position-horizontal-relative:page;mso-position-vertical-relative:page" filled="f" stroked="f">
          <v:textbox inset="0,0,0,0">
            <w:txbxContent>
              <w:p w14:paraId="21478A1A" w14:textId="77777777" w:rsidR="00132B46" w:rsidRDefault="00132B46">
                <w:pPr>
                  <w:spacing w:line="223" w:lineRule="exact"/>
                  <w:ind w:left="40"/>
                  <w:rPr>
                    <w:rFonts w:ascii="宋体" w:eastAsia="宋体" w:hAnsi="宋体" w:cs="宋体"/>
                    <w:sz w:val="18"/>
                    <w:szCs w:val="18"/>
                  </w:rPr>
                </w:pPr>
                <w:r>
                  <w:fldChar w:fldCharType="begin"/>
                </w:r>
                <w:r>
                  <w:rPr>
                    <w:rFonts w:ascii="Calibri" w:eastAsia="Calibri" w:hAnsi="Calibri" w:cs="Calibri"/>
                    <w:w w:val="99"/>
                    <w:sz w:val="18"/>
                    <w:szCs w:val="18"/>
                  </w:rPr>
                  <w:instrText xml:space="preserve"> PAGE </w:instrText>
                </w:r>
                <w:r>
                  <w:fldChar w:fldCharType="separate"/>
                </w:r>
                <w:r>
                  <w:rPr>
                    <w:rFonts w:ascii="Calibri" w:eastAsia="Calibri" w:hAnsi="Calibri" w:cs="Calibri"/>
                    <w:noProof/>
                    <w:w w:val="99"/>
                    <w:sz w:val="18"/>
                    <w:szCs w:val="18"/>
                  </w:rPr>
                  <w:t>11</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11</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0</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747E" w14:textId="77777777" w:rsidR="00132B46" w:rsidRDefault="00132B46">
    <w:pPr>
      <w:spacing w:line="14" w:lineRule="auto"/>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D2FB" w14:textId="77777777" w:rsidR="00132B46" w:rsidRDefault="00132B46">
    <w:pPr>
      <w:spacing w:line="14" w:lineRule="auto"/>
      <w:rPr>
        <w:sz w:val="20"/>
        <w:szCs w:val="20"/>
      </w:rPr>
    </w:pPr>
    <w:r>
      <w:pict w14:anchorId="4903CAED">
        <v:shapetype id="_x0000_t202" coordsize="21600,21600" o:spt="202" path="m,l,21600r21600,l21600,xe">
          <v:stroke joinstyle="miter"/>
          <v:path gradientshapeok="t" o:connecttype="rect"/>
        </v:shapetype>
        <v:shape id="_x0000_s2190" type="#_x0000_t202" style="position:absolute;margin-left:480.65pt;margin-top:745.75pt;width:57.2pt;height:11.5pt;z-index:-246376;mso-position-horizontal-relative:page;mso-position-vertical-relative:page" filled="f" stroked="f">
          <v:textbox style="mso-next-textbox:#_x0000_s2190" inset="0,0,0,0">
            <w:txbxContent>
              <w:p w14:paraId="69B28684" w14:textId="77777777" w:rsidR="00132B46" w:rsidRDefault="00132B46">
                <w:pPr>
                  <w:spacing w:line="214" w:lineRule="exact"/>
                  <w:ind w:left="40"/>
                  <w:rPr>
                    <w:rFonts w:ascii="宋体" w:eastAsia="宋体" w:hAnsi="宋体" w:cs="宋体"/>
                    <w:sz w:val="18"/>
                    <w:szCs w:val="18"/>
                  </w:rPr>
                </w:pPr>
                <w:r>
                  <w:fldChar w:fldCharType="begin"/>
                </w:r>
                <w:r>
                  <w:rPr>
                    <w:rFonts w:ascii="Times New Roman" w:eastAsia="Times New Roman" w:hAnsi="Times New Roman" w:cs="Times New Roman"/>
                    <w:sz w:val="18"/>
                    <w:szCs w:val="18"/>
                  </w:rPr>
                  <w:instrText xml:space="preserve"> PAGE </w:instrText>
                </w:r>
                <w:r>
                  <w:fldChar w:fldCharType="separate"/>
                </w:r>
                <w:r>
                  <w:rPr>
                    <w:rFonts w:ascii="Times New Roman" w:eastAsia="Times New Roman" w:hAnsi="Times New Roman" w:cs="Times New Roman"/>
                    <w:noProof/>
                    <w:sz w:val="18"/>
                    <w:szCs w:val="18"/>
                  </w:rPr>
                  <w:t>12</w:t>
                </w:r>
                <w:r>
                  <w:fldChar w:fldCharType="end"/>
                </w:r>
                <w:r>
                  <w:rPr>
                    <w:rFonts w:ascii="宋体" w:eastAsia="宋体" w:hAnsi="宋体" w:cs="宋体"/>
                    <w:b/>
                    <w:bCs/>
                    <w:w w:val="99"/>
                    <w:sz w:val="18"/>
                    <w:szCs w:val="18"/>
                  </w:rPr>
                  <w:t>第</w:t>
                </w:r>
                <w:r>
                  <w:rPr>
                    <w:rFonts w:ascii="宋体" w:eastAsia="宋体" w:hAnsi="宋体" w:cs="宋体"/>
                    <w:b/>
                    <w:bCs/>
                    <w:spacing w:val="1"/>
                    <w:w w:val="99"/>
                    <w:sz w:val="18"/>
                    <w:szCs w:val="18"/>
                  </w:rPr>
                  <w:t>1</w:t>
                </w:r>
                <w:r>
                  <w:rPr>
                    <w:rFonts w:ascii="宋体" w:eastAsia="宋体" w:hAnsi="宋体" w:cs="宋体"/>
                    <w:b/>
                    <w:bCs/>
                    <w:spacing w:val="-2"/>
                    <w:w w:val="99"/>
                    <w:sz w:val="18"/>
                    <w:szCs w:val="18"/>
                  </w:rPr>
                  <w:t>6</w:t>
                </w:r>
                <w:r>
                  <w:rPr>
                    <w:rFonts w:ascii="宋体" w:eastAsia="宋体" w:hAnsi="宋体" w:cs="宋体"/>
                    <w:b/>
                    <w:bCs/>
                    <w:w w:val="99"/>
                    <w:sz w:val="18"/>
                    <w:szCs w:val="18"/>
                  </w:rPr>
                  <w:t>页</w:t>
                </w:r>
                <w:r>
                  <w:rPr>
                    <w:rFonts w:ascii="宋体" w:eastAsia="宋体" w:hAnsi="宋体" w:cs="宋体"/>
                    <w:b/>
                    <w:bCs/>
                    <w:spacing w:val="2"/>
                    <w:w w:val="99"/>
                    <w:sz w:val="18"/>
                    <w:szCs w:val="18"/>
                  </w:rPr>
                  <w:t>第</w:t>
                </w:r>
                <w:r>
                  <w:rPr>
                    <w:rFonts w:ascii="宋体" w:eastAsia="宋体" w:hAnsi="宋体" w:cs="宋体"/>
                    <w:b/>
                    <w:bCs/>
                    <w:spacing w:val="1"/>
                    <w:w w:val="99"/>
                    <w:sz w:val="18"/>
                    <w:szCs w:val="18"/>
                  </w:rPr>
                  <w:t>1</w:t>
                </w:r>
                <w:r>
                  <w:rPr>
                    <w:rFonts w:ascii="宋体" w:eastAsia="宋体" w:hAnsi="宋体" w:cs="宋体"/>
                    <w:b/>
                    <w:bCs/>
                    <w:w w:val="99"/>
                    <w:sz w:val="18"/>
                    <w:szCs w:val="18"/>
                  </w:rPr>
                  <w:t>1</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EF0B" w14:textId="77777777" w:rsidR="00132B46" w:rsidRDefault="00132B46">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C1B1F" w14:textId="77777777" w:rsidR="00FA0B48" w:rsidRDefault="00FA0B48">
      <w:r>
        <w:separator/>
      </w:r>
    </w:p>
  </w:footnote>
  <w:footnote w:type="continuationSeparator" w:id="0">
    <w:p w14:paraId="0B56D61E" w14:textId="77777777" w:rsidR="00FA0B48" w:rsidRDefault="00FA0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8218" w14:textId="77777777" w:rsidR="00F8296D" w:rsidRDefault="00F8296D">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6953" w14:textId="77777777" w:rsidR="00132B46" w:rsidRDefault="00132B46">
    <w:pPr>
      <w:spacing w:line="14" w:lineRule="auto"/>
      <w:rPr>
        <w:sz w:val="20"/>
        <w:szCs w:val="20"/>
      </w:rPr>
    </w:pPr>
    <w:r>
      <w:pict w14:anchorId="363DCFEC">
        <v:group id="_x0000_s2192" style="position:absolute;margin-left:70.55pt;margin-top:62.5pt;width:471pt;height:.1pt;z-index:-246424;mso-position-horizontal-relative:page;mso-position-vertical-relative:page" coordorigin="1411,1250" coordsize="9420,2">
          <v:shape id="_x0000_s2193" style="position:absolute;left:1411;top:1250;width:9420;height:2" coordorigin="1411,1250" coordsize="9420,0" path="m1411,1250r9420,e" filled="f" strokeweight=".48pt">
            <v:path arrowok="t"/>
          </v:shape>
          <w10:wrap anchorx="page" anchory="page"/>
        </v:group>
      </w:pict>
    </w:r>
    <w:r>
      <w:pict w14:anchorId="7C5E4ED9">
        <v:shapetype id="_x0000_t202" coordsize="21600,21600" o:spt="202" path="m,l,21600r21600,l21600,xe">
          <v:stroke joinstyle="miter"/>
          <v:path gradientshapeok="t" o:connecttype="rect"/>
        </v:shapetype>
        <v:shape id="_x0000_s2191" type="#_x0000_t202" style="position:absolute;margin-left:71pt;margin-top:36.35pt;width:399.7pt;height:13.05pt;z-index:-246400;mso-position-horizontal-relative:page;mso-position-vertical-relative:page" filled="f" stroked="f">
          <v:textbox style="mso-next-textbox:#_x0000_s2191" inset="0,0,0,0">
            <w:txbxContent>
              <w:p w14:paraId="1E42AE65" w14:textId="77777777" w:rsidR="00132B46" w:rsidRDefault="00132B46">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spacing w:val="-1"/>
                    <w:w w:val="99"/>
                    <w:lang w:eastAsia="zh-CN"/>
                  </w:rPr>
                  <w:t>M</w:t>
                </w:r>
                <w:r>
                  <w:rPr>
                    <w:rFonts w:ascii="宋体" w:eastAsia="宋体" w:hAnsi="宋体" w:cs="宋体"/>
                    <w:b/>
                    <w:bCs/>
                    <w:spacing w:val="2"/>
                    <w:w w:val="99"/>
                    <w:lang w:eastAsia="zh-CN"/>
                  </w:rPr>
                  <w:t>O</w:t>
                </w:r>
                <w:r>
                  <w:rPr>
                    <w:rFonts w:ascii="宋体" w:eastAsia="宋体" w:hAnsi="宋体" w:cs="宋体"/>
                    <w:b/>
                    <w:bCs/>
                    <w:spacing w:val="-1"/>
                    <w:w w:val="99"/>
                    <w:lang w:eastAsia="zh-CN"/>
                  </w:rPr>
                  <w:t>D-02</w:t>
                </w:r>
                <w:r>
                  <w:rPr>
                    <w:rFonts w:ascii="宋体" w:eastAsia="宋体" w:hAnsi="宋体" w:cs="宋体"/>
                    <w:b/>
                    <w:bCs/>
                    <w:spacing w:val="2"/>
                    <w:w w:val="99"/>
                    <w:lang w:eastAsia="zh-CN"/>
                  </w:rPr>
                  <w:t>7</w:t>
                </w:r>
                <w:r>
                  <w:rPr>
                    <w:rFonts w:ascii="宋体" w:eastAsia="宋体" w:hAnsi="宋体" w:cs="宋体"/>
                    <w:b/>
                    <w:bCs/>
                    <w:spacing w:val="-1"/>
                    <w:w w:val="99"/>
                    <w:lang w:eastAsia="zh-CN"/>
                  </w:rPr>
                  <w:t>-1-</w:t>
                </w:r>
                <w:r>
                  <w:rPr>
                    <w:rFonts w:ascii="宋体" w:eastAsia="宋体" w:hAnsi="宋体" w:cs="宋体"/>
                    <w:b/>
                    <w:bCs/>
                    <w:spacing w:val="-1"/>
                    <w:lang w:eastAsia="zh-CN"/>
                  </w:rPr>
                  <w:t>验证涡轮</w:t>
                </w:r>
                <w:r>
                  <w:rPr>
                    <w:rFonts w:ascii="宋体" w:eastAsia="宋体" w:hAnsi="宋体" w:cs="宋体"/>
                    <w:b/>
                    <w:bCs/>
                    <w:spacing w:val="-1"/>
                    <w:w w:val="99"/>
                    <w:lang w:eastAsia="zh-CN"/>
                  </w:rPr>
                  <w:t>/</w:t>
                </w:r>
                <w:r>
                  <w:rPr>
                    <w:rFonts w:ascii="宋体" w:eastAsia="宋体" w:hAnsi="宋体" w:cs="宋体"/>
                    <w:b/>
                    <w:bCs/>
                    <w:spacing w:val="-1"/>
                    <w:lang w:eastAsia="zh-CN"/>
                  </w:rPr>
                  <w:t>总督和负载控制或有源功率</w:t>
                </w:r>
                <w:r>
                  <w:rPr>
                    <w:rFonts w:ascii="宋体" w:eastAsia="宋体" w:hAnsi="宋体" w:cs="宋体"/>
                    <w:b/>
                    <w:bCs/>
                    <w:spacing w:val="-1"/>
                    <w:w w:val="99"/>
                    <w:lang w:eastAsia="zh-CN"/>
                  </w:rPr>
                  <w:t>/</w:t>
                </w:r>
                <w:r>
                  <w:rPr>
                    <w:rFonts w:ascii="宋体" w:eastAsia="宋体" w:hAnsi="宋体" w:cs="宋体"/>
                    <w:b/>
                    <w:bCs/>
                    <w:spacing w:val="-1"/>
                    <w:lang w:eastAsia="zh-CN"/>
                  </w:rPr>
                  <w:t>频率控制功能的模型和数</w:t>
                </w:r>
                <w:r>
                  <w:rPr>
                    <w:rFonts w:ascii="宋体" w:eastAsia="宋体" w:hAnsi="宋体" w:cs="宋体"/>
                    <w:b/>
                    <w:bCs/>
                    <w:lang w:eastAsia="zh-CN"/>
                  </w:rPr>
                  <w:t>据</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D948A" w14:textId="77777777" w:rsidR="00132B46" w:rsidRDefault="00132B46">
    <w:pPr>
      <w:spacing w:line="14" w:lineRule="auto"/>
      <w:rPr>
        <w:sz w:val="20"/>
        <w:szCs w:val="20"/>
      </w:rPr>
    </w:pPr>
    <w:r>
      <w:pict w14:anchorId="318CB5BF">
        <v:group id="_x0000_s2188" style="position:absolute;margin-left:54.55pt;margin-top:207.85pt;width:503.25pt;height:.1pt;z-index:-246352;mso-position-horizontal-relative:page;mso-position-vertical-relative:page" coordorigin="1091,4157" coordsize="10065,2">
          <v:shape id="_x0000_s2189" style="position:absolute;left:1091;top:4157;width:10065;height:2" coordorigin="1091,4157" coordsize="10065,0" path="m1091,4157r10064,e" filled="f" strokeweight=".1309mm">
            <v:path arrowok="t"/>
          </v:shape>
          <w10:wrap anchorx="page" anchory="page"/>
        </v:group>
      </w:pict>
    </w:r>
    <w:r>
      <w:pict w14:anchorId="7E253D72">
        <v:shapetype id="_x0000_t202" coordsize="21600,21600" o:spt="202" path="m,l,21600r21600,l21600,xe">
          <v:stroke joinstyle="miter"/>
          <v:path gradientshapeok="t" o:connecttype="rect"/>
        </v:shapetype>
        <v:shape id="_x0000_s2187" type="#_x0000_t202" style="position:absolute;margin-left:54.65pt;margin-top:187.35pt;width:309.4pt;height:10.65pt;z-index:-246328;mso-position-horizontal-relative:page;mso-position-vertical-relative:page" filled="f" stroked="f">
          <v:textbox style="mso-next-textbox:#_x0000_s2187" inset="0,0,0,0">
            <w:txbxContent>
              <w:p w14:paraId="16CD7954"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077A" w14:textId="77777777" w:rsidR="00132B46" w:rsidRDefault="00132B46">
    <w:pPr>
      <w:spacing w:line="14" w:lineRule="auto"/>
      <w:rPr>
        <w:sz w:val="20"/>
        <w:szCs w:val="20"/>
      </w:rPr>
    </w:pPr>
    <w:r>
      <w:pict w14:anchorId="75B32F2E">
        <v:group id="_x0000_s2185" style="position:absolute;margin-left:54.55pt;margin-top:207.85pt;width:503.25pt;height:.1pt;z-index:-246304;mso-position-horizontal-relative:page;mso-position-vertical-relative:page" coordorigin="1091,4157" coordsize="10065,2">
          <v:shape id="_x0000_s2186" style="position:absolute;left:1091;top:4157;width:10065;height:2" coordorigin="1091,4157" coordsize="10065,0" path="m1091,4157r10064,e" filled="f" strokeweight=".1309mm">
            <v:path arrowok="t"/>
          </v:shape>
          <w10:wrap anchorx="page" anchory="page"/>
        </v:group>
      </w:pict>
    </w:r>
    <w:r>
      <w:pict w14:anchorId="7625DFC9">
        <v:shapetype id="_x0000_t202" coordsize="21600,21600" o:spt="202" path="m,l,21600r21600,l21600,xe">
          <v:stroke joinstyle="miter"/>
          <v:path gradientshapeok="t" o:connecttype="rect"/>
        </v:shapetype>
        <v:shape id="_x0000_s2184" type="#_x0000_t202" style="position:absolute;margin-left:54.65pt;margin-top:187.35pt;width:309.4pt;height:10.65pt;z-index:-246280;mso-position-horizontal-relative:page;mso-position-vertical-relative:page" filled="f" stroked="f">
          <v:textbox style="mso-next-textbox:#_x0000_s2184" inset="0,0,0,0">
            <w:txbxContent>
              <w:p w14:paraId="162EE473"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2E39" w14:textId="77777777" w:rsidR="00132B46" w:rsidRDefault="00132B46">
    <w:pPr>
      <w:spacing w:line="14" w:lineRule="auto"/>
      <w:rPr>
        <w:sz w:val="20"/>
        <w:szCs w:val="20"/>
      </w:rPr>
    </w:pPr>
    <w:r>
      <w:pict w14:anchorId="26070766">
        <v:group id="_x0000_s2182" style="position:absolute;margin-left:54.55pt;margin-top:207.85pt;width:503.25pt;height:.1pt;z-index:-246256;mso-position-horizontal-relative:page;mso-position-vertical-relative:page" coordorigin="1091,4157" coordsize="10065,2">
          <v:shape id="_x0000_s2183" style="position:absolute;left:1091;top:4157;width:10065;height:2" coordorigin="1091,4157" coordsize="10065,0" path="m1091,4157r10064,e" filled="f" strokeweight=".1309mm">
            <v:path arrowok="t"/>
          </v:shape>
          <w10:wrap anchorx="page" anchory="page"/>
        </v:group>
      </w:pict>
    </w:r>
    <w:r>
      <w:pict w14:anchorId="76B3A4C0">
        <v:shapetype id="_x0000_t202" coordsize="21600,21600" o:spt="202" path="m,l,21600r21600,l21600,xe">
          <v:stroke joinstyle="miter"/>
          <v:path gradientshapeok="t" o:connecttype="rect"/>
        </v:shapetype>
        <v:shape id="_x0000_s2181" type="#_x0000_t202" style="position:absolute;margin-left:54.65pt;margin-top:187.35pt;width:309.4pt;height:10.65pt;z-index:-246232;mso-position-horizontal-relative:page;mso-position-vertical-relative:page" filled="f" stroked="f">
          <v:textbox style="mso-next-textbox:#_x0000_s2181" inset="0,0,0,0">
            <w:txbxContent>
              <w:p w14:paraId="0B0E4C5E"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A2C9" w14:textId="77777777" w:rsidR="00132B46" w:rsidRDefault="00132B46">
    <w:pPr>
      <w:spacing w:line="14" w:lineRule="auto"/>
      <w:rPr>
        <w:sz w:val="20"/>
        <w:szCs w:val="20"/>
      </w:rPr>
    </w:pPr>
    <w:r>
      <w:pict w14:anchorId="64C44BA4">
        <v:group id="_x0000_s2179" style="position:absolute;margin-left:54.55pt;margin-top:207.85pt;width:503.25pt;height:.1pt;z-index:-246208;mso-position-horizontal-relative:page;mso-position-vertical-relative:page" coordorigin="1091,4157" coordsize="10065,2">
          <v:shape id="_x0000_s2180" style="position:absolute;left:1091;top:4157;width:10065;height:2" coordorigin="1091,4157" coordsize="10065,0" path="m1091,4157r10064,e" filled="f" strokeweight=".1309mm">
            <v:path arrowok="t"/>
          </v:shape>
          <w10:wrap anchorx="page" anchory="page"/>
        </v:group>
      </w:pict>
    </w:r>
    <w:r>
      <w:pict w14:anchorId="5996B003">
        <v:shapetype id="_x0000_t202" coordsize="21600,21600" o:spt="202" path="m,l,21600r21600,l21600,xe">
          <v:stroke joinstyle="miter"/>
          <v:path gradientshapeok="t" o:connecttype="rect"/>
        </v:shapetype>
        <v:shape id="_x0000_s2178" type="#_x0000_t202" style="position:absolute;margin-left:54.65pt;margin-top:187.35pt;width:309.4pt;height:10.65pt;z-index:-246184;mso-position-horizontal-relative:page;mso-position-vertical-relative:page" filled="f" stroked="f">
          <v:textbox style="mso-next-textbox:#_x0000_s2178" inset="0,0,0,0">
            <w:txbxContent>
              <w:p w14:paraId="5E421A57"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16D6" w14:textId="77777777" w:rsidR="00132B46" w:rsidRDefault="00132B46">
    <w:pPr>
      <w:spacing w:line="14" w:lineRule="auto"/>
      <w:rPr>
        <w:sz w:val="20"/>
        <w:szCs w:val="20"/>
      </w:rPr>
    </w:pPr>
    <w:r>
      <w:pict w14:anchorId="04EB5057">
        <v:group id="_x0000_s2176" style="position:absolute;margin-left:70.55pt;margin-top:49.9pt;width:471pt;height:.1pt;z-index:-246160;mso-position-horizontal-relative:page;mso-position-vertical-relative:page" coordorigin="1411,998" coordsize="9420,2">
          <v:shape id="_x0000_s2177" style="position:absolute;left:1411;top:998;width:9420;height:2" coordorigin="1411,998" coordsize="9420,0" path="m1411,998r9420,e" filled="f" strokeweight=".48pt">
            <v:path arrowok="t"/>
          </v:shape>
          <w10:wrap anchorx="page" anchory="page"/>
        </v:group>
      </w:pict>
    </w:r>
    <w:r>
      <w:pict w14:anchorId="5275C6A3">
        <v:shapetype id="_x0000_t202" coordsize="21600,21600" o:spt="202" path="m,l,21600r21600,l21600,xe">
          <v:stroke joinstyle="miter"/>
          <v:path gradientshapeok="t" o:connecttype="rect"/>
        </v:shapetype>
        <v:shape id="_x0000_s2175" type="#_x0000_t202" style="position:absolute;margin-left:71pt;margin-top:36.6pt;width:145.8pt;height:13.05pt;z-index:-246136;mso-position-horizontal-relative:page;mso-position-vertical-relative:page" filled="f" stroked="f">
          <v:textbox style="mso-next-textbox:#_x0000_s2175" inset="0,0,0,0">
            <w:txbxContent>
              <w:p w14:paraId="00022B95" w14:textId="77777777" w:rsidR="00132B46" w:rsidRDefault="00132B46">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spacing w:val="-1"/>
                    <w:w w:val="99"/>
                    <w:lang w:eastAsia="zh-CN"/>
                  </w:rPr>
                  <w:t>M</w:t>
                </w:r>
                <w:r>
                  <w:rPr>
                    <w:rFonts w:ascii="宋体" w:eastAsia="宋体" w:hAnsi="宋体" w:cs="宋体"/>
                    <w:b/>
                    <w:bCs/>
                    <w:spacing w:val="2"/>
                    <w:w w:val="99"/>
                    <w:lang w:eastAsia="zh-CN"/>
                  </w:rPr>
                  <w:t>O</w:t>
                </w:r>
                <w:r>
                  <w:rPr>
                    <w:rFonts w:ascii="宋体" w:eastAsia="宋体" w:hAnsi="宋体" w:cs="宋体"/>
                    <w:b/>
                    <w:bCs/>
                    <w:spacing w:val="-1"/>
                    <w:w w:val="99"/>
                    <w:lang w:eastAsia="zh-CN"/>
                  </w:rPr>
                  <w:t>D-02</w:t>
                </w:r>
                <w:r>
                  <w:rPr>
                    <w:rFonts w:ascii="宋体" w:eastAsia="宋体" w:hAnsi="宋体" w:cs="宋体"/>
                    <w:b/>
                    <w:bCs/>
                    <w:spacing w:val="2"/>
                    <w:w w:val="99"/>
                    <w:lang w:eastAsia="zh-CN"/>
                  </w:rPr>
                  <w:t>8</w:t>
                </w:r>
                <w:r>
                  <w:rPr>
                    <w:rFonts w:ascii="宋体" w:eastAsia="宋体" w:hAnsi="宋体" w:cs="宋体"/>
                    <w:b/>
                    <w:bCs/>
                    <w:spacing w:val="-1"/>
                    <w:w w:val="99"/>
                    <w:lang w:eastAsia="zh-CN"/>
                  </w:rPr>
                  <w:t>-2-</w:t>
                </w:r>
                <w:r>
                  <w:rPr>
                    <w:rFonts w:ascii="宋体" w:eastAsia="宋体" w:hAnsi="宋体" w:cs="宋体"/>
                    <w:b/>
                    <w:bCs/>
                    <w:spacing w:val="-1"/>
                    <w:lang w:eastAsia="zh-CN"/>
                  </w:rPr>
                  <w:t>区域交换方</w:t>
                </w:r>
                <w:r>
                  <w:rPr>
                    <w:rFonts w:ascii="宋体" w:eastAsia="宋体" w:hAnsi="宋体" w:cs="宋体"/>
                    <w:b/>
                    <w:bCs/>
                    <w:lang w:eastAsia="zh-CN"/>
                  </w:rPr>
                  <w:t>法</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4868" w14:textId="77777777" w:rsidR="00132B46" w:rsidRDefault="00132B46">
    <w:pPr>
      <w:spacing w:line="14" w:lineRule="auto"/>
      <w:rPr>
        <w:sz w:val="20"/>
        <w:szCs w:val="20"/>
      </w:rPr>
    </w:pPr>
    <w:r>
      <w:pict w14:anchorId="635EB392">
        <v:group id="_x0000_s2171" style="position:absolute;margin-left:54.55pt;margin-top:198.15pt;width:503.25pt;height:.1pt;z-index:-246064;mso-position-horizontal-relative:page;mso-position-vertical-relative:page" coordorigin="1091,3963" coordsize="10065,2">
          <v:shape id="_x0000_s2172" style="position:absolute;left:1091;top:3963;width:10065;height:2" coordorigin="1091,3963" coordsize="10065,0" path="m1091,3963r10064,e" filled="f" strokeweight=".1309mm">
            <v:path arrowok="t"/>
          </v:shape>
          <w10:wrap anchorx="page" anchory="page"/>
        </v:group>
      </w:pict>
    </w:r>
    <w:r>
      <w:pict w14:anchorId="431BD642">
        <v:shapetype id="_x0000_t202" coordsize="21600,21600" o:spt="202" path="m,l,21600r21600,l21600,xe">
          <v:stroke joinstyle="miter"/>
          <v:path gradientshapeok="t" o:connecttype="rect"/>
        </v:shapetype>
        <v:shape id="_x0000_s2170" type="#_x0000_t202" style="position:absolute;margin-left:54.65pt;margin-top:187.55pt;width:113.2pt;height:10.65pt;z-index:-246040;mso-position-horizontal-relative:page;mso-position-vertical-relative:page" filled="f" stroked="f">
          <v:textbox style="mso-next-textbox:#_x0000_s2170" inset="0,0,0,0">
            <w:txbxContent>
              <w:p w14:paraId="1A411659"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52ED" w14:textId="77777777" w:rsidR="00132B46" w:rsidRDefault="00132B46">
    <w:pPr>
      <w:spacing w:line="14" w:lineRule="auto"/>
      <w:rPr>
        <w:sz w:val="20"/>
        <w:szCs w:val="20"/>
      </w:rPr>
    </w:pPr>
    <w:r>
      <w:pict w14:anchorId="1DF7833C">
        <v:group id="_x0000_s2168" style="position:absolute;margin-left:54.55pt;margin-top:198.15pt;width:503.25pt;height:.1pt;z-index:-246016;mso-position-horizontal-relative:page;mso-position-vertical-relative:page" coordorigin="1091,3963" coordsize="10065,2">
          <v:shape id="_x0000_s2169" style="position:absolute;left:1091;top:3963;width:10065;height:2" coordorigin="1091,3963" coordsize="10065,0" path="m1091,3963r10064,e" filled="f" strokeweight=".1309mm">
            <v:path arrowok="t"/>
          </v:shape>
          <w10:wrap anchorx="page" anchory="page"/>
        </v:group>
      </w:pict>
    </w:r>
    <w:r>
      <w:pict w14:anchorId="3B7265CC">
        <v:shapetype id="_x0000_t202" coordsize="21600,21600" o:spt="202" path="m,l,21600r21600,l21600,xe">
          <v:stroke joinstyle="miter"/>
          <v:path gradientshapeok="t" o:connecttype="rect"/>
        </v:shapetype>
        <v:shape id="_x0000_s2167" type="#_x0000_t202" style="position:absolute;margin-left:54.65pt;margin-top:187.55pt;width:113.2pt;height:10.65pt;z-index:-245992;mso-position-horizontal-relative:page;mso-position-vertical-relative:page" filled="f" stroked="f">
          <v:textbox style="mso-next-textbox:#_x0000_s2167" inset="0,0,0,0">
            <w:txbxContent>
              <w:p w14:paraId="67B68631"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AFCB" w14:textId="77777777" w:rsidR="00132B46" w:rsidRDefault="00132B46">
    <w:pPr>
      <w:spacing w:line="14" w:lineRule="auto"/>
      <w:rPr>
        <w:sz w:val="20"/>
        <w:szCs w:val="20"/>
      </w:rPr>
    </w:pPr>
    <w:r>
      <w:pict w14:anchorId="2EB80426">
        <v:group id="_x0000_s2165" style="position:absolute;margin-left:54.55pt;margin-top:198.15pt;width:503.25pt;height:.1pt;z-index:-245968;mso-position-horizontal-relative:page;mso-position-vertical-relative:page" coordorigin="1091,3963" coordsize="10065,2">
          <v:shape id="_x0000_s2166" style="position:absolute;left:1091;top:3963;width:10065;height:2" coordorigin="1091,3963" coordsize="10065,0" path="m1091,3963r10064,e" filled="f" strokeweight=".1309mm">
            <v:path arrowok="t"/>
          </v:shape>
          <w10:wrap anchorx="page" anchory="page"/>
        </v:group>
      </w:pict>
    </w:r>
    <w:r>
      <w:pict w14:anchorId="6483F2C1">
        <v:shapetype id="_x0000_t202" coordsize="21600,21600" o:spt="202" path="m,l,21600r21600,l21600,xe">
          <v:stroke joinstyle="miter"/>
          <v:path gradientshapeok="t" o:connecttype="rect"/>
        </v:shapetype>
        <v:shape id="_x0000_s2164" type="#_x0000_t202" style="position:absolute;margin-left:54.65pt;margin-top:187.55pt;width:113.2pt;height:10.65pt;z-index:-245944;mso-position-horizontal-relative:page;mso-position-vertical-relative:page" filled="f" stroked="f">
          <v:textbox style="mso-next-textbox:#_x0000_s2164" inset="0,0,0,0">
            <w:txbxContent>
              <w:p w14:paraId="1FBE260A"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786E" w14:textId="77777777" w:rsidR="00132B46" w:rsidRDefault="00132B46">
    <w:pPr>
      <w:spacing w:line="14" w:lineRule="auto"/>
      <w:rPr>
        <w:sz w:val="20"/>
        <w:szCs w:val="20"/>
      </w:rPr>
    </w:pPr>
    <w:r>
      <w:pict w14:anchorId="3504C4DC">
        <v:group id="_x0000_s2162" style="position:absolute;margin-left:54.55pt;margin-top:198.15pt;width:503.25pt;height:.1pt;z-index:-245920;mso-position-horizontal-relative:page;mso-position-vertical-relative:page" coordorigin="1091,3963" coordsize="10065,2">
          <v:shape id="_x0000_s2163" style="position:absolute;left:1091;top:3963;width:10065;height:2" coordorigin="1091,3963" coordsize="10065,0" path="m1091,3963r10064,e" filled="f" strokeweight=".1309mm">
            <v:path arrowok="t"/>
          </v:shape>
          <w10:wrap anchorx="page" anchory="page"/>
        </v:group>
      </w:pict>
    </w:r>
    <w:r>
      <w:pict w14:anchorId="1300F13C">
        <v:shapetype id="_x0000_t202" coordsize="21600,21600" o:spt="202" path="m,l,21600r21600,l21600,xe">
          <v:stroke joinstyle="miter"/>
          <v:path gradientshapeok="t" o:connecttype="rect"/>
        </v:shapetype>
        <v:shape id="_x0000_s2161" type="#_x0000_t202" style="position:absolute;margin-left:54.65pt;margin-top:187.55pt;width:113.2pt;height:10.65pt;z-index:-245896;mso-position-horizontal-relative:page;mso-position-vertical-relative:page" filled="f" stroked="f">
          <v:textbox style="mso-next-textbox:#_x0000_s2161" inset="0,0,0,0">
            <w:txbxContent>
              <w:p w14:paraId="3314219F"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73E0" w14:textId="77777777" w:rsidR="00132B46" w:rsidRDefault="00132B46">
    <w:pPr>
      <w:spacing w:line="14" w:lineRule="auto"/>
      <w:rPr>
        <w:sz w:val="20"/>
        <w:szCs w:val="20"/>
      </w:rPr>
    </w:pPr>
    <w:r>
      <w:pict w14:anchorId="3BD3CDFD">
        <v:group id="_x0000_s2215" style="position:absolute;margin-left:70.55pt;margin-top:62.5pt;width:471pt;height:.1pt;z-index:-246808;mso-position-horizontal-relative:page;mso-position-vertical-relative:page" coordorigin="1411,1250" coordsize="9420,2">
          <v:shape id="_x0000_s2216" style="position:absolute;left:1411;top:1250;width:9420;height:2" coordorigin="1411,1250" coordsize="9420,0" path="m1411,1250r9420,e" filled="f" strokeweight=".48pt">
            <v:path arrowok="t"/>
          </v:shape>
          <w10:wrap anchorx="page" anchory="page"/>
        </v:group>
      </w:pict>
    </w:r>
    <w:r>
      <w:pict w14:anchorId="47923B53">
        <v:shapetype id="_x0000_t202" coordsize="21600,21600" o:spt="202" path="m,l,21600r21600,l21600,xe">
          <v:stroke joinstyle="miter"/>
          <v:path gradientshapeok="t" o:connecttype="rect"/>
        </v:shapetype>
        <v:shape id="_x0000_s2214" type="#_x0000_t202" style="position:absolute;margin-left:70.85pt;margin-top:36.5pt;width:410.9pt;height:13.1pt;z-index:-246784;mso-position-horizontal-relative:page;mso-position-vertical-relative:page" filled="f" stroked="f">
          <v:textbox inset="0,0,0,0">
            <w:txbxContent>
              <w:p w14:paraId="1DFD3678" w14:textId="77777777" w:rsidR="00132B46" w:rsidRDefault="00132B46">
                <w:pPr>
                  <w:spacing w:line="241" w:lineRule="exact"/>
                  <w:ind w:left="20"/>
                  <w:rPr>
                    <w:rFonts w:ascii="宋体" w:eastAsia="宋体" w:hAnsi="宋体" w:cs="宋体"/>
                    <w:lang w:eastAsia="zh-CN"/>
                  </w:rPr>
                </w:pPr>
                <w:r>
                  <w:rPr>
                    <w:rFonts w:ascii="宋体" w:eastAsia="宋体" w:hAnsi="宋体" w:cs="宋体"/>
                    <w:b/>
                    <w:bCs/>
                    <w:w w:val="99"/>
                    <w:lang w:eastAsia="zh-CN"/>
                  </w:rPr>
                  <w:t>标准MOD-027-1-验证涡轮/</w:t>
                </w:r>
                <w:r>
                  <w:rPr>
                    <w:rFonts w:ascii="宋体" w:eastAsia="宋体" w:hAnsi="宋体" w:cs="宋体"/>
                    <w:b/>
                    <w:bCs/>
                    <w:lang w:eastAsia="zh-CN"/>
                  </w:rPr>
                  <w:t>调速器和负载控制或有源功率/频率控制功能的模型和数据</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3EC" w14:textId="77777777" w:rsidR="00132B46" w:rsidRDefault="00132B46">
    <w:pPr>
      <w:spacing w:line="14" w:lineRule="auto"/>
      <w:rPr>
        <w:sz w:val="20"/>
        <w:szCs w:val="20"/>
      </w:rPr>
    </w:pPr>
    <w:r>
      <w:pict w14:anchorId="26333EF3">
        <v:group id="_x0000_s2159" style="position:absolute;margin-left:54.55pt;margin-top:198.15pt;width:503.25pt;height:.1pt;z-index:-245872;mso-position-horizontal-relative:page;mso-position-vertical-relative:page" coordorigin="1091,3963" coordsize="10065,2">
          <v:shape id="_x0000_s2160" style="position:absolute;left:1091;top:3963;width:10065;height:2" coordorigin="1091,3963" coordsize="10065,0" path="m1091,3963r10064,e" filled="f" strokeweight=".1309mm">
            <v:path arrowok="t"/>
          </v:shape>
          <w10:wrap anchorx="page" anchory="page"/>
        </v:group>
      </w:pict>
    </w:r>
    <w:r>
      <w:pict w14:anchorId="1702B3F1">
        <v:shapetype id="_x0000_t202" coordsize="21600,21600" o:spt="202" path="m,l,21600r21600,l21600,xe">
          <v:stroke joinstyle="miter"/>
          <v:path gradientshapeok="t" o:connecttype="rect"/>
        </v:shapetype>
        <v:shape id="_x0000_s2158" type="#_x0000_t202" style="position:absolute;margin-left:54.65pt;margin-top:187.55pt;width:113.2pt;height:10.65pt;z-index:-245848;mso-position-horizontal-relative:page;mso-position-vertical-relative:page" filled="f" stroked="f">
          <v:textbox style="mso-next-textbox:#_x0000_s2158" inset="0,0,0,0">
            <w:txbxContent>
              <w:p w14:paraId="7D333FED"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0C24" w14:textId="77777777" w:rsidR="00132B46" w:rsidRDefault="00132B46">
    <w:pPr>
      <w:spacing w:line="14" w:lineRule="auto"/>
      <w:rPr>
        <w:sz w:val="20"/>
        <w:szCs w:val="20"/>
      </w:rPr>
    </w:pPr>
    <w:r>
      <w:pict w14:anchorId="5DBDD8D9">
        <v:group id="_x0000_s2156" style="position:absolute;margin-left:54.55pt;margin-top:198.15pt;width:503.25pt;height:.1pt;z-index:-245824;mso-position-horizontal-relative:page;mso-position-vertical-relative:page" coordorigin="1091,3963" coordsize="10065,2">
          <v:shape id="_x0000_s2157" style="position:absolute;left:1091;top:3963;width:10065;height:2" coordorigin="1091,3963" coordsize="10065,0" path="m1091,3963r10064,e" filled="f" strokeweight=".1309mm">
            <v:path arrowok="t"/>
          </v:shape>
          <w10:wrap anchorx="page" anchory="page"/>
        </v:group>
      </w:pict>
    </w:r>
    <w:r>
      <w:pict w14:anchorId="5734F4CB">
        <v:shapetype id="_x0000_t202" coordsize="21600,21600" o:spt="202" path="m,l,21600r21600,l21600,xe">
          <v:stroke joinstyle="miter"/>
          <v:path gradientshapeok="t" o:connecttype="rect"/>
        </v:shapetype>
        <v:shape id="_x0000_s2155" type="#_x0000_t202" style="position:absolute;margin-left:54.65pt;margin-top:187.55pt;width:113.2pt;height:10.65pt;z-index:-245800;mso-position-horizontal-relative:page;mso-position-vertical-relative:page" filled="f" stroked="f">
          <v:textbox style="mso-next-textbox:#_x0000_s2155" inset="0,0,0,0">
            <w:txbxContent>
              <w:p w14:paraId="541DFA90"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8</w:t>
                </w:r>
                <w:r>
                  <w:rPr>
                    <w:rFonts w:ascii="宋体" w:eastAsia="宋体" w:hAnsi="宋体" w:cs="宋体"/>
                    <w:b/>
                    <w:bCs/>
                    <w:spacing w:val="-1"/>
                    <w:sz w:val="17"/>
                    <w:szCs w:val="17"/>
                    <w:lang w:eastAsia="zh-CN"/>
                  </w:rPr>
                  <w:t>-2-</w:t>
                </w:r>
                <w:r>
                  <w:rPr>
                    <w:rFonts w:ascii="宋体" w:eastAsia="宋体" w:hAnsi="宋体" w:cs="宋体"/>
                    <w:b/>
                    <w:bCs/>
                    <w:spacing w:val="-2"/>
                    <w:sz w:val="17"/>
                    <w:szCs w:val="17"/>
                    <w:lang w:eastAsia="zh-CN"/>
                  </w:rPr>
                  <w:t>区域交换方</w:t>
                </w:r>
                <w:r>
                  <w:rPr>
                    <w:rFonts w:ascii="宋体" w:eastAsia="宋体" w:hAnsi="宋体" w:cs="宋体"/>
                    <w:b/>
                    <w:bCs/>
                    <w:sz w:val="17"/>
                    <w:szCs w:val="17"/>
                    <w:lang w:eastAsia="zh-CN"/>
                  </w:rPr>
                  <w:t>法</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A89FD" w14:textId="77777777" w:rsidR="00132B46" w:rsidRDefault="00132B46">
    <w:pPr>
      <w:spacing w:line="14" w:lineRule="auto"/>
      <w:rPr>
        <w:sz w:val="20"/>
        <w:szCs w:val="20"/>
      </w:rPr>
    </w:pPr>
    <w:r>
      <w:pict w14:anchorId="259FE22B">
        <v:group id="_x0000_s2153" style="position:absolute;margin-left:70.55pt;margin-top:49.9pt;width:470.9pt;height:.1pt;z-index:-245776;mso-position-horizontal-relative:page;mso-position-vertical-relative:page" coordorigin="1411,998" coordsize="9418,2">
          <v:shape id="_x0000_s2154" style="position:absolute;left:1411;top:998;width:9418;height:2" coordorigin="1411,998" coordsize="9418,0" path="m1411,998r9418,e" filled="f" strokeweight=".48pt">
            <v:path arrowok="t"/>
          </v:shape>
          <w10:wrap anchorx="page" anchory="page"/>
        </v:group>
      </w:pict>
    </w:r>
    <w:r>
      <w:pict w14:anchorId="01B45DF9">
        <v:shapetype id="_x0000_t202" coordsize="21600,21600" o:spt="202" path="m,l,21600r21600,l21600,xe">
          <v:stroke joinstyle="miter"/>
          <v:path gradientshapeok="t" o:connecttype="rect"/>
        </v:shapetype>
        <v:shape id="_x0000_s2152" type="#_x0000_t202" style="position:absolute;margin-left:71pt;margin-top:36.35pt;width:173.4pt;height:13.05pt;z-index:-245752;mso-position-horizontal-relative:page;mso-position-vertical-relative:page" filled="f" stroked="f">
          <v:textbox style="mso-next-textbox:#_x0000_s2152" inset="0,0,0,0">
            <w:txbxContent>
              <w:p w14:paraId="466E450E" w14:textId="77777777" w:rsidR="00132B46" w:rsidRDefault="00132B46">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D-02</w:t>
                </w:r>
                <w:r>
                  <w:rPr>
                    <w:rFonts w:ascii="宋体" w:eastAsia="宋体" w:hAnsi="宋体" w:cs="宋体"/>
                    <w:b/>
                    <w:bCs/>
                    <w:spacing w:val="2"/>
                    <w:w w:val="99"/>
                  </w:rPr>
                  <w:t>9</w:t>
                </w:r>
                <w:r>
                  <w:rPr>
                    <w:rFonts w:ascii="宋体" w:eastAsia="宋体" w:hAnsi="宋体" w:cs="宋体"/>
                    <w:b/>
                    <w:bCs/>
                    <w:spacing w:val="-1"/>
                    <w:w w:val="99"/>
                  </w:rPr>
                  <w:t>-2a-</w:t>
                </w:r>
                <w:r>
                  <w:rPr>
                    <w:rFonts w:ascii="宋体" w:eastAsia="宋体" w:hAnsi="宋体" w:cs="宋体"/>
                    <w:b/>
                    <w:bCs/>
                    <w:spacing w:val="-1"/>
                  </w:rPr>
                  <w:t>额定系统路径方</w:t>
                </w:r>
                <w:r>
                  <w:rPr>
                    <w:rFonts w:ascii="宋体" w:eastAsia="宋体" w:hAnsi="宋体" w:cs="宋体"/>
                    <w:b/>
                    <w:bCs/>
                  </w:rPr>
                  <w:t>法</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9AA1" w14:textId="77777777" w:rsidR="00132B46" w:rsidRDefault="00132B46">
    <w:pPr>
      <w:spacing w:line="14" w:lineRule="auto"/>
      <w:rPr>
        <w:sz w:val="20"/>
        <w:szCs w:val="20"/>
      </w:rPr>
    </w:pPr>
    <w:r>
      <w:pict w14:anchorId="48E8F775">
        <v:group id="_x0000_s2149" style="position:absolute;margin-left:54.55pt;margin-top:198.15pt;width:503.15pt;height:.1pt;z-index:-245704;mso-position-horizontal-relative:page;mso-position-vertical-relative:page" coordorigin="1091,3963" coordsize="10063,2">
          <v:shape id="_x0000_s2150" style="position:absolute;left:1091;top:3963;width:10063;height:2" coordorigin="1091,3963" coordsize="10063,0" path="m1091,3963r10062,e" filled="f" strokeweight=".1309mm">
            <v:path arrowok="t"/>
          </v:shape>
          <w10:wrap anchorx="page" anchory="page"/>
        </v:group>
      </w:pict>
    </w:r>
    <w:r>
      <w:pict w14:anchorId="2C6A29A2">
        <v:shapetype id="_x0000_t202" coordsize="21600,21600" o:spt="202" path="m,l,21600r21600,l21600,xe">
          <v:stroke joinstyle="miter"/>
          <v:path gradientshapeok="t" o:connecttype="rect"/>
        </v:shapetype>
        <v:shape id="_x0000_s2148" type="#_x0000_t202" style="position:absolute;margin-left:54.65pt;margin-top:187.35pt;width:134.55pt;height:10.65pt;z-index:-245680;mso-position-horizontal-relative:page;mso-position-vertical-relative:page" filled="f" stroked="f">
          <v:textbox style="mso-next-textbox:#_x0000_s2148" inset="0,0,0,0">
            <w:txbxContent>
              <w:p w14:paraId="7577A8A5"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D-02</w:t>
                </w:r>
                <w:r>
                  <w:rPr>
                    <w:rFonts w:ascii="宋体" w:eastAsia="宋体" w:hAnsi="宋体" w:cs="宋体"/>
                    <w:b/>
                    <w:bCs/>
                    <w:sz w:val="17"/>
                    <w:szCs w:val="17"/>
                  </w:rPr>
                  <w:t>9</w:t>
                </w:r>
                <w:r>
                  <w:rPr>
                    <w:rFonts w:ascii="宋体" w:eastAsia="宋体" w:hAnsi="宋体" w:cs="宋体"/>
                    <w:b/>
                    <w:bCs/>
                    <w:spacing w:val="-1"/>
                    <w:sz w:val="17"/>
                    <w:szCs w:val="17"/>
                  </w:rPr>
                  <w:t>-2a-</w:t>
                </w:r>
                <w:r>
                  <w:rPr>
                    <w:rFonts w:ascii="宋体" w:eastAsia="宋体" w:hAnsi="宋体" w:cs="宋体"/>
                    <w:b/>
                    <w:bCs/>
                    <w:spacing w:val="-2"/>
                    <w:sz w:val="17"/>
                    <w:szCs w:val="17"/>
                  </w:rPr>
                  <w:t>额定系统路径方</w:t>
                </w:r>
                <w:r>
                  <w:rPr>
                    <w:rFonts w:ascii="宋体" w:eastAsia="宋体" w:hAnsi="宋体" w:cs="宋体"/>
                    <w:b/>
                    <w:bCs/>
                    <w:sz w:val="17"/>
                    <w:szCs w:val="17"/>
                  </w:rPr>
                  <w:t>法</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3F32C" w14:textId="77777777" w:rsidR="00132B46" w:rsidRDefault="00132B46">
    <w:pPr>
      <w:spacing w:line="14" w:lineRule="auto"/>
      <w:rPr>
        <w:sz w:val="20"/>
        <w:szCs w:val="20"/>
      </w:rPr>
    </w:pPr>
    <w:r>
      <w:pict w14:anchorId="7FCBF56D">
        <v:group id="_x0000_s2146" style="position:absolute;margin-left:54.55pt;margin-top:198.15pt;width:503.15pt;height:.1pt;z-index:-245656;mso-position-horizontal-relative:page;mso-position-vertical-relative:page" coordorigin="1091,3963" coordsize="10063,2">
          <v:shape id="_x0000_s2147" style="position:absolute;left:1091;top:3963;width:10063;height:2" coordorigin="1091,3963" coordsize="10063,0" path="m1091,3963r10062,e" filled="f" strokeweight=".1309mm">
            <v:path arrowok="t"/>
          </v:shape>
          <w10:wrap anchorx="page" anchory="page"/>
        </v:group>
      </w:pict>
    </w:r>
    <w:r>
      <w:pict w14:anchorId="4E936509">
        <v:shapetype id="_x0000_t202" coordsize="21600,21600" o:spt="202" path="m,l,21600r21600,l21600,xe">
          <v:stroke joinstyle="miter"/>
          <v:path gradientshapeok="t" o:connecttype="rect"/>
        </v:shapetype>
        <v:shape id="_x0000_s2145" type="#_x0000_t202" style="position:absolute;margin-left:54.65pt;margin-top:187.35pt;width:134.55pt;height:10.65pt;z-index:-245632;mso-position-horizontal-relative:page;mso-position-vertical-relative:page" filled="f" stroked="f">
          <v:textbox style="mso-next-textbox:#_x0000_s2145" inset="0,0,0,0">
            <w:txbxContent>
              <w:p w14:paraId="7B4F77E8"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D-02</w:t>
                </w:r>
                <w:r>
                  <w:rPr>
                    <w:rFonts w:ascii="宋体" w:eastAsia="宋体" w:hAnsi="宋体" w:cs="宋体"/>
                    <w:b/>
                    <w:bCs/>
                    <w:sz w:val="17"/>
                    <w:szCs w:val="17"/>
                  </w:rPr>
                  <w:t>9</w:t>
                </w:r>
                <w:r>
                  <w:rPr>
                    <w:rFonts w:ascii="宋体" w:eastAsia="宋体" w:hAnsi="宋体" w:cs="宋体"/>
                    <w:b/>
                    <w:bCs/>
                    <w:spacing w:val="-1"/>
                    <w:sz w:val="17"/>
                    <w:szCs w:val="17"/>
                  </w:rPr>
                  <w:t>-2a-</w:t>
                </w:r>
                <w:r>
                  <w:rPr>
                    <w:rFonts w:ascii="宋体" w:eastAsia="宋体" w:hAnsi="宋体" w:cs="宋体"/>
                    <w:b/>
                    <w:bCs/>
                    <w:spacing w:val="-2"/>
                    <w:sz w:val="17"/>
                    <w:szCs w:val="17"/>
                  </w:rPr>
                  <w:t>额定系统路径方</w:t>
                </w:r>
                <w:r>
                  <w:rPr>
                    <w:rFonts w:ascii="宋体" w:eastAsia="宋体" w:hAnsi="宋体" w:cs="宋体"/>
                    <w:b/>
                    <w:bCs/>
                    <w:sz w:val="17"/>
                    <w:szCs w:val="17"/>
                  </w:rPr>
                  <w:t>法</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2B92" w14:textId="77777777" w:rsidR="00132B46" w:rsidRDefault="00132B46">
    <w:pPr>
      <w:spacing w:line="14" w:lineRule="auto"/>
      <w:rPr>
        <w:sz w:val="20"/>
        <w:szCs w:val="20"/>
      </w:rPr>
    </w:pPr>
    <w:r>
      <w:pict w14:anchorId="0797EFA7">
        <v:group id="_x0000_s2143" style="position:absolute;margin-left:54.55pt;margin-top:198.15pt;width:503.15pt;height:.1pt;z-index:-245608;mso-position-horizontal-relative:page;mso-position-vertical-relative:page" coordorigin="1091,3963" coordsize="10063,2">
          <v:shape id="_x0000_s2144" style="position:absolute;left:1091;top:3963;width:10063;height:2" coordorigin="1091,3963" coordsize="10063,0" path="m1091,3963r10062,e" filled="f" strokeweight=".1309mm">
            <v:path arrowok="t"/>
          </v:shape>
          <w10:wrap anchorx="page" anchory="page"/>
        </v:group>
      </w:pict>
    </w:r>
    <w:r>
      <w:pict w14:anchorId="6AD183ED">
        <v:shapetype id="_x0000_t202" coordsize="21600,21600" o:spt="202" path="m,l,21600r21600,l21600,xe">
          <v:stroke joinstyle="miter"/>
          <v:path gradientshapeok="t" o:connecttype="rect"/>
        </v:shapetype>
        <v:shape id="_x0000_s2142" type="#_x0000_t202" style="position:absolute;margin-left:54.65pt;margin-top:187.35pt;width:134.55pt;height:10.65pt;z-index:-245584;mso-position-horizontal-relative:page;mso-position-vertical-relative:page" filled="f" stroked="f">
          <v:textbox style="mso-next-textbox:#_x0000_s2142" inset="0,0,0,0">
            <w:txbxContent>
              <w:p w14:paraId="572D313D"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D-02</w:t>
                </w:r>
                <w:r>
                  <w:rPr>
                    <w:rFonts w:ascii="宋体" w:eastAsia="宋体" w:hAnsi="宋体" w:cs="宋体"/>
                    <w:b/>
                    <w:bCs/>
                    <w:sz w:val="17"/>
                    <w:szCs w:val="17"/>
                  </w:rPr>
                  <w:t>9</w:t>
                </w:r>
                <w:r>
                  <w:rPr>
                    <w:rFonts w:ascii="宋体" w:eastAsia="宋体" w:hAnsi="宋体" w:cs="宋体"/>
                    <w:b/>
                    <w:bCs/>
                    <w:spacing w:val="-1"/>
                    <w:sz w:val="17"/>
                    <w:szCs w:val="17"/>
                  </w:rPr>
                  <w:t>-2a-</w:t>
                </w:r>
                <w:r>
                  <w:rPr>
                    <w:rFonts w:ascii="宋体" w:eastAsia="宋体" w:hAnsi="宋体" w:cs="宋体"/>
                    <w:b/>
                    <w:bCs/>
                    <w:spacing w:val="-2"/>
                    <w:sz w:val="17"/>
                    <w:szCs w:val="17"/>
                  </w:rPr>
                  <w:t>额定系统路径方</w:t>
                </w:r>
                <w:r>
                  <w:rPr>
                    <w:rFonts w:ascii="宋体" w:eastAsia="宋体" w:hAnsi="宋体" w:cs="宋体"/>
                    <w:b/>
                    <w:bCs/>
                    <w:sz w:val="17"/>
                    <w:szCs w:val="17"/>
                  </w:rPr>
                  <w:t>法</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D2A7" w14:textId="77777777" w:rsidR="00132B46" w:rsidRDefault="00132B46">
    <w:pPr>
      <w:spacing w:line="14" w:lineRule="auto"/>
      <w:rPr>
        <w:sz w:val="20"/>
        <w:szCs w:val="20"/>
      </w:rPr>
    </w:pPr>
    <w:r>
      <w:pict w14:anchorId="02BF0606">
        <v:group id="_x0000_s2140" style="position:absolute;margin-left:70.55pt;margin-top:49.9pt;width:478.1pt;height:.1pt;z-index:-245560;mso-position-horizontal-relative:page;mso-position-vertical-relative:page" coordorigin="1411,998" coordsize="9562,2">
          <v:shape id="_x0000_s2141" style="position:absolute;left:1411;top:998;width:9562;height:2" coordorigin="1411,998" coordsize="9562,0" path="m1411,998r9562,e" filled="f" strokeweight=".48pt">
            <v:path arrowok="t"/>
          </v:shape>
          <w10:wrap anchorx="page" anchory="page"/>
        </v:group>
      </w:pict>
    </w:r>
    <w:r>
      <w:pict w14:anchorId="7556CF72">
        <v:shapetype id="_x0000_t202" coordsize="21600,21600" o:spt="202" path="m,l,21600r21600,l21600,xe">
          <v:stroke joinstyle="miter"/>
          <v:path gradientshapeok="t" o:connecttype="rect"/>
        </v:shapetype>
        <v:shape id="_x0000_s2139" type="#_x0000_t202" style="position:absolute;margin-left:71pt;margin-top:36.35pt;width:173.4pt;height:13.05pt;z-index:-245536;mso-position-horizontal-relative:page;mso-position-vertical-relative:page" filled="f" stroked="f">
          <v:textbox style="mso-next-textbox:#_x0000_s2139" inset="0,0,0,0">
            <w:txbxContent>
              <w:p w14:paraId="17211140" w14:textId="77777777" w:rsidR="00132B46" w:rsidRDefault="00132B46">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D-02</w:t>
                </w:r>
                <w:r>
                  <w:rPr>
                    <w:rFonts w:ascii="宋体" w:eastAsia="宋体" w:hAnsi="宋体" w:cs="宋体"/>
                    <w:b/>
                    <w:bCs/>
                    <w:spacing w:val="2"/>
                    <w:w w:val="99"/>
                  </w:rPr>
                  <w:t>9</w:t>
                </w:r>
                <w:r>
                  <w:rPr>
                    <w:rFonts w:ascii="宋体" w:eastAsia="宋体" w:hAnsi="宋体" w:cs="宋体"/>
                    <w:b/>
                    <w:bCs/>
                    <w:spacing w:val="-1"/>
                    <w:w w:val="99"/>
                  </w:rPr>
                  <w:t>-2a-</w:t>
                </w:r>
                <w:r>
                  <w:rPr>
                    <w:rFonts w:ascii="宋体" w:eastAsia="宋体" w:hAnsi="宋体" w:cs="宋体"/>
                    <w:b/>
                    <w:bCs/>
                    <w:spacing w:val="-1"/>
                  </w:rPr>
                  <w:t>额定系统路径方</w:t>
                </w:r>
                <w:r>
                  <w:rPr>
                    <w:rFonts w:ascii="宋体" w:eastAsia="宋体" w:hAnsi="宋体" w:cs="宋体"/>
                    <w:b/>
                    <w:bCs/>
                  </w:rPr>
                  <w:t>法</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4006" w14:textId="77777777" w:rsidR="00132B46" w:rsidRDefault="00132B46">
    <w:pPr>
      <w:spacing w:line="14" w:lineRule="auto"/>
      <w:rPr>
        <w:sz w:val="20"/>
        <w:szCs w:val="20"/>
      </w:rPr>
    </w:pPr>
    <w:r>
      <w:pict w14:anchorId="1351737D">
        <v:group id="_x0000_s2136" style="position:absolute;margin-left:70.55pt;margin-top:49.9pt;width:470.9pt;height:.1pt;z-index:-245488;mso-position-horizontal-relative:page;mso-position-vertical-relative:page" coordorigin="1411,998" coordsize="9418,2">
          <v:shape id="_x0000_s2137" style="position:absolute;left:1411;top:998;width:9418;height:2" coordorigin="1411,998" coordsize="9418,0" path="m1411,998r9418,e" filled="f" strokeweight=".48pt">
            <v:path arrowok="t"/>
          </v:shape>
          <w10:wrap anchorx="page" anchory="page"/>
        </v:group>
      </w:pict>
    </w:r>
    <w:r>
      <w:pict w14:anchorId="36C84F23">
        <v:shapetype id="_x0000_t202" coordsize="21600,21600" o:spt="202" path="m,l,21600r21600,l21600,xe">
          <v:stroke joinstyle="miter"/>
          <v:path gradientshapeok="t" o:connecttype="rect"/>
        </v:shapetype>
        <v:shape id="_x0000_s2135" type="#_x0000_t202" style="position:absolute;margin-left:71pt;margin-top:36.35pt;width:123.7pt;height:13.05pt;z-index:-245464;mso-position-horizontal-relative:page;mso-position-vertical-relative:page" filled="f" stroked="f">
          <v:textbox style="mso-next-textbox:#_x0000_s2135" inset="0,0,0,0">
            <w:txbxContent>
              <w:p w14:paraId="27D7B67A" w14:textId="77777777" w:rsidR="00132B46" w:rsidRDefault="00132B46">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D-03</w:t>
                </w:r>
                <w:r>
                  <w:rPr>
                    <w:rFonts w:ascii="宋体" w:eastAsia="宋体" w:hAnsi="宋体" w:cs="宋体"/>
                    <w:b/>
                    <w:bCs/>
                    <w:spacing w:val="2"/>
                    <w:w w:val="99"/>
                  </w:rPr>
                  <w:t>0</w:t>
                </w:r>
                <w:r>
                  <w:rPr>
                    <w:rFonts w:ascii="宋体" w:eastAsia="宋体" w:hAnsi="宋体" w:cs="宋体"/>
                    <w:b/>
                    <w:bCs/>
                    <w:spacing w:val="-1"/>
                    <w:w w:val="99"/>
                  </w:rPr>
                  <w:t>-3-</w:t>
                </w:r>
                <w:r>
                  <w:rPr>
                    <w:rFonts w:ascii="宋体" w:eastAsia="宋体" w:hAnsi="宋体" w:cs="宋体"/>
                    <w:b/>
                    <w:bCs/>
                    <w:spacing w:val="-1"/>
                  </w:rPr>
                  <w:t>流门方</w:t>
                </w:r>
                <w:r>
                  <w:rPr>
                    <w:rFonts w:ascii="宋体" w:eastAsia="宋体" w:hAnsi="宋体" w:cs="宋体"/>
                    <w:b/>
                    <w:bCs/>
                  </w:rPr>
                  <w:t>法</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E2D6" w14:textId="77777777" w:rsidR="00132B46" w:rsidRDefault="00132B46">
    <w:pPr>
      <w:spacing w:line="14" w:lineRule="auto"/>
      <w:rPr>
        <w:sz w:val="20"/>
        <w:szCs w:val="20"/>
      </w:rPr>
    </w:pPr>
    <w:r>
      <w:pict w14:anchorId="406C9951">
        <v:group id="_x0000_s2127" style="position:absolute;margin-left:54.55pt;margin-top:198.15pt;width:503.15pt;height:.1pt;z-index:-245296;mso-position-horizontal-relative:page;mso-position-vertical-relative:page" coordorigin="1091,3963" coordsize="10063,2">
          <v:shape id="_x0000_s2128" style="position:absolute;left:1091;top:3963;width:10063;height:2" coordorigin="1091,3963" coordsize="10063,0" path="m1091,3963r10062,e" filled="f" strokeweight=".1309mm">
            <v:path arrowok="t"/>
          </v:shape>
          <w10:wrap anchorx="page" anchory="page"/>
        </v:group>
      </w:pict>
    </w:r>
    <w:r>
      <w:pict w14:anchorId="2142896D">
        <v:shapetype id="_x0000_t202" coordsize="21600,21600" o:spt="202" path="m,l,21600r21600,l21600,xe">
          <v:stroke joinstyle="miter"/>
          <v:path gradientshapeok="t" o:connecttype="rect"/>
        </v:shapetype>
        <v:shape id="_x0000_s2126" type="#_x0000_t202" style="position:absolute;margin-left:54.65pt;margin-top:187.35pt;width:96.15pt;height:10.65pt;z-index:-245272;mso-position-horizontal-relative:page;mso-position-vertical-relative:page" filled="f" stroked="f">
          <v:textbox style="mso-next-textbox:#_x0000_s2126" inset="0,0,0,0">
            <w:txbxContent>
              <w:p w14:paraId="08718FD4"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A737" w14:textId="77777777" w:rsidR="00132B46" w:rsidRDefault="00132B46">
    <w:pPr>
      <w:spacing w:line="14" w:lineRule="auto"/>
      <w:rPr>
        <w:sz w:val="20"/>
        <w:szCs w:val="20"/>
      </w:rPr>
    </w:pPr>
    <w:r>
      <w:pict w14:anchorId="109EDBA3">
        <v:group id="_x0000_s2124" style="position:absolute;margin-left:54.55pt;margin-top:198.15pt;width:503.15pt;height:.1pt;z-index:-245248;mso-position-horizontal-relative:page;mso-position-vertical-relative:page" coordorigin="1091,3963" coordsize="10063,2">
          <v:shape id="_x0000_s2125" style="position:absolute;left:1091;top:3963;width:10063;height:2" coordorigin="1091,3963" coordsize="10063,0" path="m1091,3963r10062,e" filled="f" strokeweight=".1309mm">
            <v:path arrowok="t"/>
          </v:shape>
          <w10:wrap anchorx="page" anchory="page"/>
        </v:group>
      </w:pict>
    </w:r>
    <w:r>
      <w:pict w14:anchorId="395CC92B">
        <v:shapetype id="_x0000_t202" coordsize="21600,21600" o:spt="202" path="m,l,21600r21600,l21600,xe">
          <v:stroke joinstyle="miter"/>
          <v:path gradientshapeok="t" o:connecttype="rect"/>
        </v:shapetype>
        <v:shape id="_x0000_s2123" type="#_x0000_t202" style="position:absolute;margin-left:54.65pt;margin-top:187.35pt;width:96.15pt;height:10.65pt;z-index:-245224;mso-position-horizontal-relative:page;mso-position-vertical-relative:page" filled="f" stroked="f">
          <v:textbox style="mso-next-textbox:#_x0000_s2123" inset="0,0,0,0">
            <w:txbxContent>
              <w:p w14:paraId="3DD646CE"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7F8A" w14:textId="77777777" w:rsidR="00F8296D" w:rsidRDefault="00F8296D">
    <w:pPr>
      <w:pStyle w:val="a5"/>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AC60" w14:textId="77777777" w:rsidR="00132B46" w:rsidRDefault="00132B46">
    <w:pPr>
      <w:spacing w:line="14" w:lineRule="auto"/>
      <w:rPr>
        <w:sz w:val="20"/>
        <w:szCs w:val="20"/>
      </w:rPr>
    </w:pPr>
    <w:r>
      <w:pict w14:anchorId="379E3F01">
        <v:group id="_x0000_s2121" style="position:absolute;margin-left:54.55pt;margin-top:198.15pt;width:503.15pt;height:.1pt;z-index:-245200;mso-position-horizontal-relative:page;mso-position-vertical-relative:page" coordorigin="1091,3963" coordsize="10063,2">
          <v:shape id="_x0000_s2122" style="position:absolute;left:1091;top:3963;width:10063;height:2" coordorigin="1091,3963" coordsize="10063,0" path="m1091,3963r10062,e" filled="f" strokeweight=".1309mm">
            <v:path arrowok="t"/>
          </v:shape>
          <w10:wrap anchorx="page" anchory="page"/>
        </v:group>
      </w:pict>
    </w:r>
    <w:r>
      <w:pict w14:anchorId="4CE3CEAC">
        <v:shapetype id="_x0000_t202" coordsize="21600,21600" o:spt="202" path="m,l,21600r21600,l21600,xe">
          <v:stroke joinstyle="miter"/>
          <v:path gradientshapeok="t" o:connecttype="rect"/>
        </v:shapetype>
        <v:shape id="_x0000_s2120" type="#_x0000_t202" style="position:absolute;margin-left:54.65pt;margin-top:187.35pt;width:96.15pt;height:10.65pt;z-index:-245176;mso-position-horizontal-relative:page;mso-position-vertical-relative:page" filled="f" stroked="f">
          <v:textbox style="mso-next-textbox:#_x0000_s2120" inset="0,0,0,0">
            <w:txbxContent>
              <w:p w14:paraId="721AF74F"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787C" w14:textId="77777777" w:rsidR="00132B46" w:rsidRDefault="00132B46">
    <w:pPr>
      <w:spacing w:line="14" w:lineRule="auto"/>
      <w:rPr>
        <w:sz w:val="20"/>
        <w:szCs w:val="20"/>
      </w:rPr>
    </w:pPr>
    <w:r>
      <w:pict w14:anchorId="5A7C76FF">
        <v:group id="_x0000_s2118" style="position:absolute;margin-left:54.55pt;margin-top:198.15pt;width:503.15pt;height:.1pt;z-index:-245152;mso-position-horizontal-relative:page;mso-position-vertical-relative:page" coordorigin="1091,3963" coordsize="10063,2">
          <v:shape id="_x0000_s2119" style="position:absolute;left:1091;top:3963;width:10063;height:2" coordorigin="1091,3963" coordsize="10063,0" path="m1091,3963r10062,e" filled="f" strokeweight=".1309mm">
            <v:path arrowok="t"/>
          </v:shape>
          <w10:wrap anchorx="page" anchory="page"/>
        </v:group>
      </w:pict>
    </w:r>
    <w:r>
      <w:pict w14:anchorId="73EDFEA8">
        <v:shapetype id="_x0000_t202" coordsize="21600,21600" o:spt="202" path="m,l,21600r21600,l21600,xe">
          <v:stroke joinstyle="miter"/>
          <v:path gradientshapeok="t" o:connecttype="rect"/>
        </v:shapetype>
        <v:shape id="_x0000_s2117" type="#_x0000_t202" style="position:absolute;margin-left:54.65pt;margin-top:187.35pt;width:96.15pt;height:10.65pt;z-index:-245128;mso-position-horizontal-relative:page;mso-position-vertical-relative:page" filled="f" stroked="f">
          <v:textbox style="mso-next-textbox:#_x0000_s2117" inset="0,0,0,0">
            <w:txbxContent>
              <w:p w14:paraId="67E2864E"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82F4" w14:textId="77777777" w:rsidR="00132B46" w:rsidRDefault="00132B46">
    <w:pPr>
      <w:spacing w:line="14" w:lineRule="auto"/>
      <w:rPr>
        <w:sz w:val="20"/>
        <w:szCs w:val="20"/>
      </w:rPr>
    </w:pPr>
    <w:r>
      <w:pict w14:anchorId="0C4F7410">
        <v:group id="_x0000_s2115" style="position:absolute;margin-left:54.55pt;margin-top:198.15pt;width:503.15pt;height:.1pt;z-index:-245104;mso-position-horizontal-relative:page;mso-position-vertical-relative:page" coordorigin="1091,3963" coordsize="10063,2">
          <v:shape id="_x0000_s2116" style="position:absolute;left:1091;top:3963;width:10063;height:2" coordorigin="1091,3963" coordsize="10063,0" path="m1091,3963r10062,e" filled="f" strokeweight=".1309mm">
            <v:path arrowok="t"/>
          </v:shape>
          <w10:wrap anchorx="page" anchory="page"/>
        </v:group>
      </w:pict>
    </w:r>
    <w:r>
      <w:pict w14:anchorId="5F243532">
        <v:shapetype id="_x0000_t202" coordsize="21600,21600" o:spt="202" path="m,l,21600r21600,l21600,xe">
          <v:stroke joinstyle="miter"/>
          <v:path gradientshapeok="t" o:connecttype="rect"/>
        </v:shapetype>
        <v:shape id="_x0000_s2114" type="#_x0000_t202" style="position:absolute;margin-left:54.65pt;margin-top:187.35pt;width:96.15pt;height:10.65pt;z-index:-245080;mso-position-horizontal-relative:page;mso-position-vertical-relative:page" filled="f" stroked="f">
          <v:textbox style="mso-next-textbox:#_x0000_s2114" inset="0,0,0,0">
            <w:txbxContent>
              <w:p w14:paraId="63A115B6"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EF55" w14:textId="77777777" w:rsidR="00132B46" w:rsidRDefault="00132B46">
    <w:pPr>
      <w:spacing w:line="14" w:lineRule="auto"/>
      <w:rPr>
        <w:sz w:val="20"/>
        <w:szCs w:val="20"/>
      </w:rPr>
    </w:pPr>
    <w:r>
      <w:pict w14:anchorId="0B199F87">
        <v:group id="_x0000_s2112" style="position:absolute;margin-left:54.55pt;margin-top:198.15pt;width:503.15pt;height:.1pt;z-index:-245056;mso-position-horizontal-relative:page;mso-position-vertical-relative:page" coordorigin="1091,3963" coordsize="10063,2">
          <v:shape id="_x0000_s2113" style="position:absolute;left:1091;top:3963;width:10063;height:2" coordorigin="1091,3963" coordsize="10063,0" path="m1091,3963r10062,e" filled="f" strokeweight=".1309mm">
            <v:path arrowok="t"/>
          </v:shape>
          <w10:wrap anchorx="page" anchory="page"/>
        </v:group>
      </w:pict>
    </w:r>
    <w:r>
      <w:pict w14:anchorId="7109A1C8">
        <v:shapetype id="_x0000_t202" coordsize="21600,21600" o:spt="202" path="m,l,21600r21600,l21600,xe">
          <v:stroke joinstyle="miter"/>
          <v:path gradientshapeok="t" o:connecttype="rect"/>
        </v:shapetype>
        <v:shape id="_x0000_s2111" type="#_x0000_t202" style="position:absolute;margin-left:54.65pt;margin-top:187.35pt;width:96.15pt;height:10.65pt;z-index:-245032;mso-position-horizontal-relative:page;mso-position-vertical-relative:page" filled="f" stroked="f">
          <v:textbox style="mso-next-textbox:#_x0000_s2111" inset="0,0,0,0">
            <w:txbxContent>
              <w:p w14:paraId="3F843B3A"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4746" w14:textId="77777777" w:rsidR="00132B46" w:rsidRDefault="00132B46">
    <w:pPr>
      <w:spacing w:line="14" w:lineRule="auto"/>
      <w:rPr>
        <w:sz w:val="20"/>
        <w:szCs w:val="20"/>
      </w:rPr>
    </w:pPr>
    <w:r>
      <w:pict w14:anchorId="19906826">
        <v:group id="_x0000_s2109" style="position:absolute;margin-left:54.55pt;margin-top:198.15pt;width:503.15pt;height:.1pt;z-index:-245008;mso-position-horizontal-relative:page;mso-position-vertical-relative:page" coordorigin="1091,3963" coordsize="10063,2">
          <v:shape id="_x0000_s2110" style="position:absolute;left:1091;top:3963;width:10063;height:2" coordorigin="1091,3963" coordsize="10063,0" path="m1091,3963r10062,e" filled="f" strokeweight=".1309mm">
            <v:path arrowok="t"/>
          </v:shape>
          <w10:wrap anchorx="page" anchory="page"/>
        </v:group>
      </w:pict>
    </w:r>
    <w:r>
      <w:pict w14:anchorId="53F84242">
        <v:shapetype id="_x0000_t202" coordsize="21600,21600" o:spt="202" path="m,l,21600r21600,l21600,xe">
          <v:stroke joinstyle="miter"/>
          <v:path gradientshapeok="t" o:connecttype="rect"/>
        </v:shapetype>
        <v:shape id="_x0000_s2108" type="#_x0000_t202" style="position:absolute;margin-left:54.65pt;margin-top:187.35pt;width:96.15pt;height:10.65pt;z-index:-244984;mso-position-horizontal-relative:page;mso-position-vertical-relative:page" filled="f" stroked="f">
          <v:textbox style="mso-next-textbox:#_x0000_s2108" inset="0,0,0,0">
            <w:txbxContent>
              <w:p w14:paraId="26D1FD7A"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pacing w:val="-2"/>
                    <w:sz w:val="17"/>
                    <w:szCs w:val="17"/>
                  </w:rPr>
                  <w:t>标准</w:t>
                </w:r>
                <w:r>
                  <w:rPr>
                    <w:rFonts w:ascii="宋体" w:eastAsia="宋体" w:hAnsi="宋体" w:cs="宋体"/>
                    <w:b/>
                    <w:bCs/>
                    <w:spacing w:val="-1"/>
                    <w:sz w:val="17"/>
                    <w:szCs w:val="17"/>
                  </w:rPr>
                  <w:t>M</w:t>
                </w:r>
                <w:r>
                  <w:rPr>
                    <w:rFonts w:ascii="宋体" w:eastAsia="宋体" w:hAnsi="宋体" w:cs="宋体"/>
                    <w:b/>
                    <w:bCs/>
                    <w:sz w:val="17"/>
                    <w:szCs w:val="17"/>
                  </w:rPr>
                  <w:t>O</w:t>
                </w:r>
                <w:r>
                  <w:rPr>
                    <w:rFonts w:ascii="宋体" w:eastAsia="宋体" w:hAnsi="宋体" w:cs="宋体"/>
                    <w:b/>
                    <w:bCs/>
                    <w:spacing w:val="-1"/>
                    <w:sz w:val="17"/>
                    <w:szCs w:val="17"/>
                  </w:rPr>
                  <w:t>D-03</w:t>
                </w:r>
                <w:r>
                  <w:rPr>
                    <w:rFonts w:ascii="宋体" w:eastAsia="宋体" w:hAnsi="宋体" w:cs="宋体"/>
                    <w:b/>
                    <w:bCs/>
                    <w:sz w:val="17"/>
                    <w:szCs w:val="17"/>
                  </w:rPr>
                  <w:t>0</w:t>
                </w:r>
                <w:r>
                  <w:rPr>
                    <w:rFonts w:ascii="宋体" w:eastAsia="宋体" w:hAnsi="宋体" w:cs="宋体"/>
                    <w:b/>
                    <w:bCs/>
                    <w:spacing w:val="-1"/>
                    <w:sz w:val="17"/>
                    <w:szCs w:val="17"/>
                  </w:rPr>
                  <w:t>-3-</w:t>
                </w:r>
                <w:r>
                  <w:rPr>
                    <w:rFonts w:ascii="宋体" w:eastAsia="宋体" w:hAnsi="宋体" w:cs="宋体"/>
                    <w:b/>
                    <w:bCs/>
                    <w:spacing w:val="-2"/>
                    <w:sz w:val="17"/>
                    <w:szCs w:val="17"/>
                  </w:rPr>
                  <w:t>流门方</w:t>
                </w:r>
                <w:r>
                  <w:rPr>
                    <w:rFonts w:ascii="宋体" w:eastAsia="宋体" w:hAnsi="宋体" w:cs="宋体"/>
                    <w:b/>
                    <w:bCs/>
                    <w:sz w:val="17"/>
                    <w:szCs w:val="17"/>
                  </w:rPr>
                  <w:t>法</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5492" w14:textId="77777777" w:rsidR="00132B46" w:rsidRDefault="00132B46">
    <w:pPr>
      <w:spacing w:line="14" w:lineRule="auto"/>
      <w:rPr>
        <w:sz w:val="20"/>
        <w:szCs w:val="20"/>
      </w:rPr>
    </w:pPr>
    <w:r>
      <w:pict w14:anchorId="7612D09D">
        <v:shapetype id="_x0000_t202" coordsize="21600,21600" o:spt="202" path="m,l,21600r21600,l21600,xe">
          <v:stroke joinstyle="miter"/>
          <v:path gradientshapeok="t" o:connecttype="rect"/>
        </v:shapetype>
        <v:shape id="_x0000_s2107" type="#_x0000_t202" style="position:absolute;margin-left:71pt;margin-top:36.35pt;width:123.7pt;height:13.05pt;z-index:-244960;mso-position-horizontal-relative:page;mso-position-vertical-relative:page" filled="f" stroked="f">
          <v:textbox style="mso-next-textbox:#_x0000_s2107" inset="0,0,0,0">
            <w:txbxContent>
              <w:p w14:paraId="54D5B217" w14:textId="77777777" w:rsidR="00132B46" w:rsidRDefault="00132B46">
                <w:pPr>
                  <w:spacing w:line="241" w:lineRule="exact"/>
                  <w:ind w:left="20"/>
                  <w:rPr>
                    <w:rFonts w:ascii="宋体" w:eastAsia="宋体" w:hAnsi="宋体" w:cs="宋体"/>
                  </w:rPr>
                </w:pPr>
                <w:r>
                  <w:rPr>
                    <w:rFonts w:ascii="宋体" w:eastAsia="宋体" w:hAnsi="宋体" w:cs="宋体"/>
                    <w:b/>
                    <w:bCs/>
                    <w:spacing w:val="-1"/>
                  </w:rPr>
                  <w:t>标准</w:t>
                </w:r>
                <w:r>
                  <w:rPr>
                    <w:rFonts w:ascii="宋体" w:eastAsia="宋体" w:hAnsi="宋体" w:cs="宋体"/>
                    <w:b/>
                    <w:bCs/>
                    <w:spacing w:val="-1"/>
                    <w:w w:val="99"/>
                  </w:rPr>
                  <w:t>M</w:t>
                </w:r>
                <w:r>
                  <w:rPr>
                    <w:rFonts w:ascii="宋体" w:eastAsia="宋体" w:hAnsi="宋体" w:cs="宋体"/>
                    <w:b/>
                    <w:bCs/>
                    <w:spacing w:val="2"/>
                    <w:w w:val="99"/>
                  </w:rPr>
                  <w:t>O</w:t>
                </w:r>
                <w:r>
                  <w:rPr>
                    <w:rFonts w:ascii="宋体" w:eastAsia="宋体" w:hAnsi="宋体" w:cs="宋体"/>
                    <w:b/>
                    <w:bCs/>
                    <w:spacing w:val="-1"/>
                    <w:w w:val="99"/>
                  </w:rPr>
                  <w:t>D-03</w:t>
                </w:r>
                <w:r>
                  <w:rPr>
                    <w:rFonts w:ascii="宋体" w:eastAsia="宋体" w:hAnsi="宋体" w:cs="宋体"/>
                    <w:b/>
                    <w:bCs/>
                    <w:spacing w:val="2"/>
                    <w:w w:val="99"/>
                  </w:rPr>
                  <w:t>0</w:t>
                </w:r>
                <w:r>
                  <w:rPr>
                    <w:rFonts w:ascii="宋体" w:eastAsia="宋体" w:hAnsi="宋体" w:cs="宋体"/>
                    <w:b/>
                    <w:bCs/>
                    <w:spacing w:val="-1"/>
                    <w:w w:val="99"/>
                  </w:rPr>
                  <w:t>-3-</w:t>
                </w:r>
                <w:r>
                  <w:rPr>
                    <w:rFonts w:ascii="宋体" w:eastAsia="宋体" w:hAnsi="宋体" w:cs="宋体"/>
                    <w:b/>
                    <w:bCs/>
                    <w:spacing w:val="-1"/>
                  </w:rPr>
                  <w:t>流门方</w:t>
                </w:r>
                <w:r>
                  <w:rPr>
                    <w:rFonts w:ascii="宋体" w:eastAsia="宋体" w:hAnsi="宋体" w:cs="宋体"/>
                    <w:b/>
                    <w:bCs/>
                  </w:rPr>
                  <w:t>法</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1B23" w14:textId="77777777" w:rsidR="00132B46" w:rsidRDefault="00132B46">
    <w:pPr>
      <w:spacing w:line="14" w:lineRule="auto"/>
      <w:rPr>
        <w:sz w:val="20"/>
        <w:szCs w:val="20"/>
      </w:rPr>
    </w:pPr>
    <w:r>
      <w:pict w14:anchorId="4ADA13CA">
        <v:group id="_x0000_s2105" style="position:absolute;margin-left:70.55pt;margin-top:50.65pt;width:471pt;height:.1pt;z-index:-244936;mso-position-horizontal-relative:page;mso-position-vertical-relative:page" coordorigin="1411,1013" coordsize="9420,2">
          <v:shape id="_x0000_s2106" style="position:absolute;left:1411;top:1013;width:9420;height:2" coordorigin="1411,1013" coordsize="9420,0" path="m1411,1013r9420,e" filled="f" strokeweight=".48pt">
            <v:path arrowok="t"/>
          </v:shape>
          <w10:wrap anchorx="page" anchory="page"/>
        </v:group>
      </w:pict>
    </w:r>
    <w:r>
      <w:pict w14:anchorId="2B3616DC">
        <v:shapetype id="_x0000_t202" coordsize="21600,21600" o:spt="202" path="m,l,21600r21600,l21600,xe">
          <v:stroke joinstyle="miter"/>
          <v:path gradientshapeok="t" o:connecttype="rect"/>
        </v:shapetype>
        <v:shape id="_x0000_s2104" type="#_x0000_t202" style="position:absolute;margin-left:71pt;margin-top:36.45pt;width:134.75pt;height:13.05pt;z-index:-244912;mso-position-horizontal-relative:page;mso-position-vertical-relative:page" filled="f" stroked="f">
          <v:textbox style="mso-next-textbox:#_x0000_s2104" inset="0,0,0,0">
            <w:txbxContent>
              <w:p w14:paraId="0AFBDC83" w14:textId="77777777" w:rsidR="00132B46" w:rsidRDefault="00132B46">
                <w:pPr>
                  <w:spacing w:line="241" w:lineRule="exact"/>
                  <w:ind w:left="20"/>
                  <w:rPr>
                    <w:rFonts w:ascii="宋体" w:eastAsia="宋体" w:hAnsi="宋体" w:cs="宋体"/>
                  </w:rPr>
                </w:pPr>
                <w:r>
                  <w:rPr>
                    <w:rFonts w:ascii="宋体" w:eastAsia="宋体" w:hAnsi="宋体" w:cs="宋体"/>
                    <w:b/>
                    <w:bCs/>
                    <w:spacing w:val="2"/>
                    <w:w w:val="99"/>
                  </w:rPr>
                  <w:t>M</w:t>
                </w:r>
                <w:r>
                  <w:rPr>
                    <w:rFonts w:ascii="宋体" w:eastAsia="宋体" w:hAnsi="宋体" w:cs="宋体"/>
                    <w:b/>
                    <w:bCs/>
                    <w:spacing w:val="-1"/>
                    <w:w w:val="99"/>
                  </w:rPr>
                  <w:t>OD-0</w:t>
                </w:r>
                <w:r>
                  <w:rPr>
                    <w:rFonts w:ascii="宋体" w:eastAsia="宋体" w:hAnsi="宋体" w:cs="宋体"/>
                    <w:b/>
                    <w:bCs/>
                    <w:spacing w:val="2"/>
                    <w:w w:val="99"/>
                  </w:rPr>
                  <w:t>3</w:t>
                </w:r>
                <w:r>
                  <w:rPr>
                    <w:rFonts w:ascii="宋体" w:eastAsia="宋体" w:hAnsi="宋体" w:cs="宋体"/>
                    <w:b/>
                    <w:bCs/>
                    <w:spacing w:val="-1"/>
                    <w:w w:val="99"/>
                  </w:rPr>
                  <w:t>1-2-</w:t>
                </w:r>
                <w:r>
                  <w:rPr>
                    <w:rFonts w:ascii="宋体" w:eastAsia="宋体" w:hAnsi="宋体" w:cs="宋体"/>
                    <w:b/>
                    <w:bCs/>
                    <w:spacing w:val="-1"/>
                  </w:rPr>
                  <w:t>需求和能源数</w:t>
                </w:r>
                <w:r>
                  <w:rPr>
                    <w:rFonts w:ascii="宋体" w:eastAsia="宋体" w:hAnsi="宋体" w:cs="宋体"/>
                    <w:b/>
                    <w:bCs/>
                  </w:rPr>
                  <w:t>据</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1794A" w14:textId="77777777" w:rsidR="00132B46" w:rsidRDefault="00132B46">
    <w:pPr>
      <w:spacing w:line="14" w:lineRule="auto"/>
      <w:rPr>
        <w:sz w:val="20"/>
        <w:szCs w:val="20"/>
      </w:rPr>
    </w:pPr>
    <w:r>
      <w:pict w14:anchorId="086E585C">
        <v:group id="_x0000_s2101" style="position:absolute;margin-left:54.55pt;margin-top:198.7pt;width:503.25pt;height:.1pt;z-index:-244864;mso-position-horizontal-relative:page;mso-position-vertical-relative:page" coordorigin="1091,3974" coordsize="10065,2">
          <v:shape id="_x0000_s2102" style="position:absolute;left:1091;top:3974;width:10065;height:2" coordorigin="1091,3974" coordsize="10065,0" path="m1091,3974r10064,e" filled="f" strokeweight=".1309mm">
            <v:path arrowok="t"/>
          </v:shape>
          <w10:wrap anchorx="page" anchory="page"/>
        </v:group>
      </w:pict>
    </w:r>
    <w:r>
      <w:pict w14:anchorId="0C406FBB">
        <v:shapetype id="_x0000_t202" coordsize="21600,21600" o:spt="202" path="m,l,21600r21600,l21600,xe">
          <v:stroke joinstyle="miter"/>
          <v:path gradientshapeok="t" o:connecttype="rect"/>
        </v:shapetype>
        <v:shape id="_x0000_s2100" type="#_x0000_t202" style="position:absolute;margin-left:54.65pt;margin-top:187.45pt;width:104.65pt;height:10.65pt;z-index:-244840;mso-position-horizontal-relative:page;mso-position-vertical-relative:page" filled="f" stroked="f">
          <v:textbox style="mso-next-textbox:#_x0000_s2100" inset="0,0,0,0">
            <w:txbxContent>
              <w:p w14:paraId="286E5E93"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z w:val="17"/>
                    <w:szCs w:val="17"/>
                  </w:rPr>
                  <w:t>M</w:t>
                </w:r>
                <w:r>
                  <w:rPr>
                    <w:rFonts w:ascii="宋体" w:eastAsia="宋体" w:hAnsi="宋体" w:cs="宋体"/>
                    <w:b/>
                    <w:bCs/>
                    <w:spacing w:val="-1"/>
                    <w:sz w:val="17"/>
                    <w:szCs w:val="17"/>
                  </w:rPr>
                  <w:t>OD-0</w:t>
                </w:r>
                <w:r>
                  <w:rPr>
                    <w:rFonts w:ascii="宋体" w:eastAsia="宋体" w:hAnsi="宋体" w:cs="宋体"/>
                    <w:b/>
                    <w:bCs/>
                    <w:sz w:val="17"/>
                    <w:szCs w:val="17"/>
                  </w:rPr>
                  <w:t>3</w:t>
                </w:r>
                <w:r>
                  <w:rPr>
                    <w:rFonts w:ascii="宋体" w:eastAsia="宋体" w:hAnsi="宋体" w:cs="宋体"/>
                    <w:b/>
                    <w:bCs/>
                    <w:spacing w:val="-1"/>
                    <w:sz w:val="17"/>
                    <w:szCs w:val="17"/>
                  </w:rPr>
                  <w:t>1-2-</w:t>
                </w:r>
                <w:r>
                  <w:rPr>
                    <w:rFonts w:ascii="宋体" w:eastAsia="宋体" w:hAnsi="宋体" w:cs="宋体"/>
                    <w:b/>
                    <w:bCs/>
                    <w:spacing w:val="-2"/>
                    <w:sz w:val="17"/>
                    <w:szCs w:val="17"/>
                  </w:rPr>
                  <w:t>需求和能源数</w:t>
                </w:r>
                <w:r>
                  <w:rPr>
                    <w:rFonts w:ascii="宋体" w:eastAsia="宋体" w:hAnsi="宋体" w:cs="宋体"/>
                    <w:b/>
                    <w:bCs/>
                    <w:sz w:val="17"/>
                    <w:szCs w:val="17"/>
                  </w:rPr>
                  <w:t>据</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6725" w14:textId="77777777" w:rsidR="00132B46" w:rsidRDefault="00132B46">
    <w:pPr>
      <w:spacing w:line="14" w:lineRule="auto"/>
      <w:rPr>
        <w:sz w:val="20"/>
        <w:szCs w:val="20"/>
      </w:rPr>
    </w:pPr>
    <w:r>
      <w:pict w14:anchorId="1F0B1627">
        <v:group id="_x0000_s2098" style="position:absolute;margin-left:54.55pt;margin-top:198.7pt;width:503.25pt;height:.1pt;z-index:-244816;mso-position-horizontal-relative:page;mso-position-vertical-relative:page" coordorigin="1091,3974" coordsize="10065,2">
          <v:shape id="_x0000_s2099" style="position:absolute;left:1091;top:3974;width:10065;height:2" coordorigin="1091,3974" coordsize="10065,0" path="m1091,3974r10064,e" filled="f" strokeweight=".1309mm">
            <v:path arrowok="t"/>
          </v:shape>
          <w10:wrap anchorx="page" anchory="page"/>
        </v:group>
      </w:pict>
    </w:r>
    <w:r>
      <w:pict w14:anchorId="075D9902">
        <v:shapetype id="_x0000_t202" coordsize="21600,21600" o:spt="202" path="m,l,21600r21600,l21600,xe">
          <v:stroke joinstyle="miter"/>
          <v:path gradientshapeok="t" o:connecttype="rect"/>
        </v:shapetype>
        <v:shape id="_x0000_s2097" type="#_x0000_t202" style="position:absolute;margin-left:54.65pt;margin-top:187.45pt;width:104.65pt;height:10.65pt;z-index:-244792;mso-position-horizontal-relative:page;mso-position-vertical-relative:page" filled="f" stroked="f">
          <v:textbox style="mso-next-textbox:#_x0000_s2097" inset="0,0,0,0">
            <w:txbxContent>
              <w:p w14:paraId="7E727280"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z w:val="17"/>
                    <w:szCs w:val="17"/>
                  </w:rPr>
                  <w:t>M</w:t>
                </w:r>
                <w:r>
                  <w:rPr>
                    <w:rFonts w:ascii="宋体" w:eastAsia="宋体" w:hAnsi="宋体" w:cs="宋体"/>
                    <w:b/>
                    <w:bCs/>
                    <w:spacing w:val="-1"/>
                    <w:sz w:val="17"/>
                    <w:szCs w:val="17"/>
                  </w:rPr>
                  <w:t>OD-0</w:t>
                </w:r>
                <w:r>
                  <w:rPr>
                    <w:rFonts w:ascii="宋体" w:eastAsia="宋体" w:hAnsi="宋体" w:cs="宋体"/>
                    <w:b/>
                    <w:bCs/>
                    <w:sz w:val="17"/>
                    <w:szCs w:val="17"/>
                  </w:rPr>
                  <w:t>3</w:t>
                </w:r>
                <w:r>
                  <w:rPr>
                    <w:rFonts w:ascii="宋体" w:eastAsia="宋体" w:hAnsi="宋体" w:cs="宋体"/>
                    <w:b/>
                    <w:bCs/>
                    <w:spacing w:val="-1"/>
                    <w:sz w:val="17"/>
                    <w:szCs w:val="17"/>
                  </w:rPr>
                  <w:t>1-2-</w:t>
                </w:r>
                <w:r>
                  <w:rPr>
                    <w:rFonts w:ascii="宋体" w:eastAsia="宋体" w:hAnsi="宋体" w:cs="宋体"/>
                    <w:b/>
                    <w:bCs/>
                    <w:spacing w:val="-2"/>
                    <w:sz w:val="17"/>
                    <w:szCs w:val="17"/>
                  </w:rPr>
                  <w:t>需求和能源数</w:t>
                </w:r>
                <w:r>
                  <w:rPr>
                    <w:rFonts w:ascii="宋体" w:eastAsia="宋体" w:hAnsi="宋体" w:cs="宋体"/>
                    <w:b/>
                    <w:bCs/>
                    <w:sz w:val="17"/>
                    <w:szCs w:val="17"/>
                  </w:rPr>
                  <w:t>据</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CA40" w14:textId="77777777" w:rsidR="00132B46" w:rsidRDefault="00132B46">
    <w:pPr>
      <w:spacing w:line="14" w:lineRule="auto"/>
      <w:rPr>
        <w:sz w:val="20"/>
        <w:szCs w:val="20"/>
      </w:rPr>
    </w:pPr>
    <w:r>
      <w:pict w14:anchorId="2CC3961A">
        <v:group id="_x0000_s2095" style="position:absolute;margin-left:54.55pt;margin-top:198.7pt;width:503.25pt;height:.1pt;z-index:-244768;mso-position-horizontal-relative:page;mso-position-vertical-relative:page" coordorigin="1091,3974" coordsize="10065,2">
          <v:shape id="_x0000_s2096" style="position:absolute;left:1091;top:3974;width:10065;height:2" coordorigin="1091,3974" coordsize="10065,0" path="m1091,3974r10064,e" filled="f" strokeweight=".1309mm">
            <v:path arrowok="t"/>
          </v:shape>
          <w10:wrap anchorx="page" anchory="page"/>
        </v:group>
      </w:pict>
    </w:r>
    <w:r>
      <w:pict w14:anchorId="66623C02">
        <v:shapetype id="_x0000_t202" coordsize="21600,21600" o:spt="202" path="m,l,21600r21600,l21600,xe">
          <v:stroke joinstyle="miter"/>
          <v:path gradientshapeok="t" o:connecttype="rect"/>
        </v:shapetype>
        <v:shape id="_x0000_s2094" type="#_x0000_t202" style="position:absolute;margin-left:54.65pt;margin-top:187.45pt;width:104.65pt;height:10.65pt;z-index:-244744;mso-position-horizontal-relative:page;mso-position-vertical-relative:page" filled="f" stroked="f">
          <v:textbox style="mso-next-textbox:#_x0000_s2094" inset="0,0,0,0">
            <w:txbxContent>
              <w:p w14:paraId="0E7E9C7D" w14:textId="77777777" w:rsidR="00132B46" w:rsidRDefault="00132B46">
                <w:pPr>
                  <w:spacing w:line="192" w:lineRule="exact"/>
                  <w:ind w:left="20"/>
                  <w:rPr>
                    <w:rFonts w:ascii="宋体" w:eastAsia="宋体" w:hAnsi="宋体" w:cs="宋体"/>
                    <w:sz w:val="17"/>
                    <w:szCs w:val="17"/>
                  </w:rPr>
                </w:pPr>
                <w:r>
                  <w:rPr>
                    <w:rFonts w:ascii="宋体" w:eastAsia="宋体" w:hAnsi="宋体" w:cs="宋体"/>
                    <w:b/>
                    <w:bCs/>
                    <w:sz w:val="17"/>
                    <w:szCs w:val="17"/>
                  </w:rPr>
                  <w:t>M</w:t>
                </w:r>
                <w:r>
                  <w:rPr>
                    <w:rFonts w:ascii="宋体" w:eastAsia="宋体" w:hAnsi="宋体" w:cs="宋体"/>
                    <w:b/>
                    <w:bCs/>
                    <w:spacing w:val="-1"/>
                    <w:sz w:val="17"/>
                    <w:szCs w:val="17"/>
                  </w:rPr>
                  <w:t>OD-0</w:t>
                </w:r>
                <w:r>
                  <w:rPr>
                    <w:rFonts w:ascii="宋体" w:eastAsia="宋体" w:hAnsi="宋体" w:cs="宋体"/>
                    <w:b/>
                    <w:bCs/>
                    <w:sz w:val="17"/>
                    <w:szCs w:val="17"/>
                  </w:rPr>
                  <w:t>3</w:t>
                </w:r>
                <w:r>
                  <w:rPr>
                    <w:rFonts w:ascii="宋体" w:eastAsia="宋体" w:hAnsi="宋体" w:cs="宋体"/>
                    <w:b/>
                    <w:bCs/>
                    <w:spacing w:val="-1"/>
                    <w:sz w:val="17"/>
                    <w:szCs w:val="17"/>
                  </w:rPr>
                  <w:t>1-2-</w:t>
                </w:r>
                <w:r>
                  <w:rPr>
                    <w:rFonts w:ascii="宋体" w:eastAsia="宋体" w:hAnsi="宋体" w:cs="宋体"/>
                    <w:b/>
                    <w:bCs/>
                    <w:spacing w:val="-2"/>
                    <w:sz w:val="17"/>
                    <w:szCs w:val="17"/>
                  </w:rPr>
                  <w:t>需求和能源数</w:t>
                </w:r>
                <w:r>
                  <w:rPr>
                    <w:rFonts w:ascii="宋体" w:eastAsia="宋体" w:hAnsi="宋体" w:cs="宋体"/>
                    <w:b/>
                    <w:bCs/>
                    <w:sz w:val="17"/>
                    <w:szCs w:val="17"/>
                  </w:rPr>
                  <w:t>据</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6D84B" w14:textId="77777777" w:rsidR="00132B46" w:rsidRDefault="00132B46">
    <w:pPr>
      <w:spacing w:line="14" w:lineRule="auto"/>
      <w:rPr>
        <w:sz w:val="20"/>
        <w:szCs w:val="20"/>
      </w:rPr>
    </w:pPr>
    <w:r>
      <w:pict w14:anchorId="4F14777F">
        <v:group id="_x0000_s2210" style="position:absolute;margin-left:70.55pt;margin-top:62.5pt;width:471pt;height:.1pt;z-index:-246712;mso-position-horizontal-relative:page;mso-position-vertical-relative:page" coordorigin="1411,1250" coordsize="9420,2">
          <v:shape id="_x0000_s2211" style="position:absolute;left:1411;top:1250;width:9420;height:2" coordorigin="1411,1250" coordsize="9420,0" path="m1411,1250r9420,e" filled="f" strokeweight=".48pt">
            <v:path arrowok="t"/>
          </v:shape>
          <w10:wrap anchorx="page" anchory="page"/>
        </v:group>
      </w:pict>
    </w:r>
    <w:r>
      <w:pict w14:anchorId="5F392B6F">
        <v:shapetype id="_x0000_t202" coordsize="21600,21600" o:spt="202" path="m,l,21600r21600,l21600,xe">
          <v:stroke joinstyle="miter"/>
          <v:path gradientshapeok="t" o:connecttype="rect"/>
        </v:shapetype>
        <v:shape id="_x0000_s2209" type="#_x0000_t202" style="position:absolute;margin-left:71pt;margin-top:36.35pt;width:399.75pt;height:13.05pt;z-index:-246688;mso-position-horizontal-relative:page;mso-position-vertical-relative:page" filled="f" stroked="f">
          <v:textbox style="mso-next-textbox:#_x0000_s2209" inset="0,0,0,0">
            <w:txbxContent>
              <w:p w14:paraId="31FAD25B" w14:textId="77777777" w:rsidR="00132B46" w:rsidRDefault="00132B46">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w w:val="99"/>
                    <w:lang w:eastAsia="zh-CN"/>
                  </w:rPr>
                  <w:t>M</w:t>
                </w:r>
                <w:r>
                  <w:rPr>
                    <w:rFonts w:ascii="宋体" w:eastAsia="宋体" w:hAnsi="宋体" w:cs="宋体"/>
                    <w:b/>
                    <w:bCs/>
                    <w:spacing w:val="2"/>
                    <w:w w:val="99"/>
                    <w:lang w:eastAsia="zh-CN"/>
                  </w:rPr>
                  <w:t>O</w:t>
                </w:r>
                <w:r>
                  <w:rPr>
                    <w:rFonts w:ascii="宋体" w:eastAsia="宋体" w:hAnsi="宋体" w:cs="宋体"/>
                    <w:b/>
                    <w:bCs/>
                    <w:w w:val="99"/>
                    <w:lang w:eastAsia="zh-CN"/>
                  </w:rPr>
                  <w:t>D-02</w:t>
                </w:r>
                <w:r>
                  <w:rPr>
                    <w:rFonts w:ascii="宋体" w:eastAsia="宋体" w:hAnsi="宋体" w:cs="宋体"/>
                    <w:b/>
                    <w:bCs/>
                    <w:spacing w:val="2"/>
                    <w:w w:val="99"/>
                    <w:lang w:eastAsia="zh-CN"/>
                  </w:rPr>
                  <w:t>7</w:t>
                </w:r>
                <w:r>
                  <w:rPr>
                    <w:rFonts w:ascii="宋体" w:eastAsia="宋体" w:hAnsi="宋体" w:cs="宋体"/>
                    <w:b/>
                    <w:bCs/>
                    <w:w w:val="99"/>
                    <w:lang w:eastAsia="zh-CN"/>
                  </w:rPr>
                  <w:t>-1-</w:t>
                </w:r>
                <w:r>
                  <w:rPr>
                    <w:rFonts w:ascii="宋体" w:eastAsia="宋体" w:hAnsi="宋体" w:cs="宋体"/>
                    <w:b/>
                    <w:bCs/>
                    <w:spacing w:val="-1"/>
                    <w:w w:val="99"/>
                    <w:lang w:eastAsia="zh-CN"/>
                  </w:rPr>
                  <w:t>验</w:t>
                </w:r>
                <w:r>
                  <w:rPr>
                    <w:rFonts w:ascii="宋体" w:eastAsia="宋体" w:hAnsi="宋体" w:cs="宋体"/>
                    <w:b/>
                    <w:bCs/>
                    <w:spacing w:val="-1"/>
                    <w:lang w:eastAsia="zh-CN"/>
                  </w:rPr>
                  <w:t>证涡轮</w:t>
                </w:r>
                <w:r>
                  <w:rPr>
                    <w:rFonts w:ascii="宋体" w:eastAsia="宋体" w:hAnsi="宋体" w:cs="宋体"/>
                    <w:b/>
                    <w:bCs/>
                    <w:w w:val="99"/>
                    <w:lang w:eastAsia="zh-CN"/>
                  </w:rPr>
                  <w:t>/</w:t>
                </w:r>
                <w:r>
                  <w:rPr>
                    <w:rFonts w:ascii="宋体" w:eastAsia="宋体" w:hAnsi="宋体" w:cs="宋体" w:hint="eastAsia"/>
                    <w:b/>
                    <w:bCs/>
                    <w:spacing w:val="-1"/>
                    <w:w w:val="99"/>
                    <w:lang w:eastAsia="zh-CN"/>
                  </w:rPr>
                  <w:t>调速器</w:t>
                </w:r>
                <w:r>
                  <w:rPr>
                    <w:rFonts w:ascii="宋体" w:eastAsia="宋体" w:hAnsi="宋体" w:cs="宋体"/>
                    <w:b/>
                    <w:bCs/>
                    <w:spacing w:val="-1"/>
                    <w:lang w:eastAsia="zh-CN"/>
                  </w:rPr>
                  <w:t>和负载控制或有源功率</w:t>
                </w:r>
                <w:r>
                  <w:rPr>
                    <w:rFonts w:ascii="宋体" w:eastAsia="宋体" w:hAnsi="宋体" w:cs="宋体"/>
                    <w:b/>
                    <w:bCs/>
                    <w:w w:val="99"/>
                    <w:lang w:eastAsia="zh-CN"/>
                  </w:rPr>
                  <w:t>/</w:t>
                </w:r>
                <w:r>
                  <w:rPr>
                    <w:rFonts w:ascii="宋体" w:eastAsia="宋体" w:hAnsi="宋体" w:cs="宋体"/>
                    <w:b/>
                    <w:bCs/>
                    <w:spacing w:val="-1"/>
                    <w:w w:val="99"/>
                    <w:lang w:eastAsia="zh-CN"/>
                  </w:rPr>
                  <w:t>频</w:t>
                </w:r>
                <w:r>
                  <w:rPr>
                    <w:rFonts w:ascii="宋体" w:eastAsia="宋体" w:hAnsi="宋体" w:cs="宋体"/>
                    <w:b/>
                    <w:bCs/>
                    <w:spacing w:val="-1"/>
                    <w:lang w:eastAsia="zh-CN"/>
                  </w:rPr>
                  <w:t>率控制功能的模型和数</w:t>
                </w:r>
                <w:r>
                  <w:rPr>
                    <w:rFonts w:ascii="宋体" w:eastAsia="宋体" w:hAnsi="宋体" w:cs="宋体"/>
                    <w:b/>
                    <w:bCs/>
                    <w:lang w:eastAsia="zh-CN"/>
                  </w:rPr>
                  <w:t>据</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FD02" w14:textId="77777777" w:rsidR="00132B46" w:rsidRDefault="00132B46">
    <w:pPr>
      <w:spacing w:line="14" w:lineRule="auto"/>
      <w:rPr>
        <w:sz w:val="20"/>
        <w:szCs w:val="20"/>
      </w:rPr>
    </w:pPr>
    <w:r>
      <w:pict w14:anchorId="61A50D63">
        <v:group id="_x0000_s2092" style="position:absolute;margin-left:70.55pt;margin-top:50.65pt;width:471pt;height:.1pt;z-index:-244720;mso-position-horizontal-relative:page;mso-position-vertical-relative:page" coordorigin="1411,1013" coordsize="9420,2">
          <v:shape id="_x0000_s2093" style="position:absolute;left:1411;top:1013;width:9420;height:2" coordorigin="1411,1013" coordsize="9420,0" path="m1411,1013r9420,e" filled="f" strokeweight=".48pt">
            <v:path arrowok="t"/>
          </v:shape>
          <w10:wrap anchorx="page" anchory="page"/>
        </v:group>
      </w:pict>
    </w:r>
    <w:r>
      <w:pict w14:anchorId="13FF880D">
        <v:shapetype id="_x0000_t202" coordsize="21600,21600" o:spt="202" path="m,l,21600r21600,l21600,xe">
          <v:stroke joinstyle="miter"/>
          <v:path gradientshapeok="t" o:connecttype="rect"/>
        </v:shapetype>
        <v:shape id="_x0000_s2091" type="#_x0000_t202" style="position:absolute;margin-left:71pt;margin-top:36.45pt;width:134.75pt;height:13.05pt;z-index:-244696;mso-position-horizontal-relative:page;mso-position-vertical-relative:page" filled="f" stroked="f">
          <v:textbox style="mso-next-textbox:#_x0000_s2091" inset="0,0,0,0">
            <w:txbxContent>
              <w:p w14:paraId="5FCCD943" w14:textId="77777777" w:rsidR="00132B46" w:rsidRDefault="00132B46">
                <w:pPr>
                  <w:spacing w:line="241" w:lineRule="exact"/>
                  <w:ind w:left="20"/>
                  <w:rPr>
                    <w:rFonts w:ascii="宋体" w:eastAsia="宋体" w:hAnsi="宋体" w:cs="宋体"/>
                  </w:rPr>
                </w:pPr>
                <w:r>
                  <w:rPr>
                    <w:rFonts w:ascii="宋体" w:eastAsia="宋体" w:hAnsi="宋体" w:cs="宋体"/>
                    <w:b/>
                    <w:bCs/>
                    <w:spacing w:val="2"/>
                    <w:w w:val="99"/>
                  </w:rPr>
                  <w:t>M</w:t>
                </w:r>
                <w:r>
                  <w:rPr>
                    <w:rFonts w:ascii="宋体" w:eastAsia="宋体" w:hAnsi="宋体" w:cs="宋体"/>
                    <w:b/>
                    <w:bCs/>
                    <w:spacing w:val="-1"/>
                    <w:w w:val="99"/>
                  </w:rPr>
                  <w:t>OD-0</w:t>
                </w:r>
                <w:r>
                  <w:rPr>
                    <w:rFonts w:ascii="宋体" w:eastAsia="宋体" w:hAnsi="宋体" w:cs="宋体"/>
                    <w:b/>
                    <w:bCs/>
                    <w:spacing w:val="2"/>
                    <w:w w:val="99"/>
                  </w:rPr>
                  <w:t>3</w:t>
                </w:r>
                <w:r>
                  <w:rPr>
                    <w:rFonts w:ascii="宋体" w:eastAsia="宋体" w:hAnsi="宋体" w:cs="宋体"/>
                    <w:b/>
                    <w:bCs/>
                    <w:spacing w:val="-1"/>
                    <w:w w:val="99"/>
                  </w:rPr>
                  <w:t>1-2-</w:t>
                </w:r>
                <w:r>
                  <w:rPr>
                    <w:rFonts w:ascii="宋体" w:eastAsia="宋体" w:hAnsi="宋体" w:cs="宋体"/>
                    <w:b/>
                    <w:bCs/>
                    <w:spacing w:val="-1"/>
                  </w:rPr>
                  <w:t>需求和能源数</w:t>
                </w:r>
                <w:r>
                  <w:rPr>
                    <w:rFonts w:ascii="宋体" w:eastAsia="宋体" w:hAnsi="宋体" w:cs="宋体"/>
                    <w:b/>
                    <w:bCs/>
                  </w:rPr>
                  <w:t>据</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F89B" w14:textId="77777777" w:rsidR="00132B46" w:rsidRDefault="00132B46">
    <w:pPr>
      <w:spacing w:line="14" w:lineRule="auto"/>
      <w:rPr>
        <w:sz w:val="20"/>
        <w:szCs w:val="20"/>
      </w:rPr>
    </w:pPr>
    <w:r>
      <w:pict w14:anchorId="4D132294">
        <v:group id="_x0000_s2089" style="position:absolute;margin-left:70.55pt;margin-top:51pt;width:471pt;height:.1pt;z-index:-244672;mso-position-horizontal-relative:page;mso-position-vertical-relative:page" coordorigin="1411,1020" coordsize="9420,2">
          <v:shape id="_x0000_s2090" style="position:absolute;left:1411;top:1020;width:9420;height:2" coordorigin="1411,1020" coordsize="9420,0" path="m1411,1020r9420,e" filled="f" strokeweight=".48pt">
            <v:path arrowok="t"/>
          </v:shape>
          <w10:wrap anchorx="page" anchory="page"/>
        </v:group>
      </w:pict>
    </w:r>
    <w:r>
      <w:pict w14:anchorId="72226905">
        <v:shapetype id="_x0000_t202" coordsize="21600,21600" o:spt="202" path="m,l,21600r21600,l21600,xe">
          <v:stroke joinstyle="miter"/>
          <v:path gradientshapeok="t" o:connecttype="rect"/>
        </v:shapetype>
        <v:shape id="_x0000_s2088" type="#_x0000_t202" style="position:absolute;margin-left:71pt;margin-top:36.6pt;width:50.15pt;height:14pt;z-index:-244648;mso-position-horizontal-relative:page;mso-position-vertical-relative:page" filled="f" stroked="f">
          <v:textbox style="mso-next-textbox:#_x0000_s2088" inset="0,0,0,0">
            <w:txbxContent>
              <w:p w14:paraId="36EE215A" w14:textId="77777777" w:rsidR="00132B46" w:rsidRDefault="00132B46">
                <w:pPr>
                  <w:spacing w:line="260" w:lineRule="exact"/>
                  <w:ind w:left="20"/>
                  <w:rPr>
                    <w:rFonts w:ascii="宋体" w:eastAsia="宋体" w:hAnsi="宋体" w:cs="宋体"/>
                    <w:sz w:val="24"/>
                    <w:szCs w:val="24"/>
                  </w:rPr>
                </w:pPr>
                <w:proofErr w:type="spellStart"/>
                <w:r>
                  <w:rPr>
                    <w:rFonts w:ascii="宋体" w:eastAsia="宋体" w:hAnsi="宋体" w:cs="宋体"/>
                    <w:b/>
                    <w:bCs/>
                    <w:w w:val="99"/>
                    <w:sz w:val="24"/>
                    <w:szCs w:val="24"/>
                  </w:rPr>
                  <w:t>申</w:t>
                </w:r>
                <w:r>
                  <w:rPr>
                    <w:rFonts w:ascii="宋体" w:eastAsia="宋体" w:hAnsi="宋体" w:cs="宋体"/>
                    <w:b/>
                    <w:bCs/>
                    <w:spacing w:val="2"/>
                    <w:w w:val="99"/>
                    <w:sz w:val="24"/>
                    <w:szCs w:val="24"/>
                  </w:rPr>
                  <w:t>请</w:t>
                </w:r>
                <w:r>
                  <w:rPr>
                    <w:rFonts w:ascii="宋体" w:eastAsia="宋体" w:hAnsi="宋体" w:cs="宋体"/>
                    <w:b/>
                    <w:bCs/>
                    <w:w w:val="99"/>
                    <w:sz w:val="24"/>
                    <w:szCs w:val="24"/>
                  </w:rPr>
                  <w:t>指引</w:t>
                </w:r>
                <w:proofErr w:type="spellEnd"/>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C1DC" w14:textId="77777777" w:rsidR="00132B46" w:rsidRDefault="00132B46">
    <w:pPr>
      <w:spacing w:line="14" w:lineRule="auto"/>
      <w:rPr>
        <w:sz w:val="20"/>
        <w:szCs w:val="20"/>
      </w:rPr>
    </w:pPr>
    <w:r>
      <w:pict w14:anchorId="53C291D3">
        <v:group id="_x0000_s2085" style="position:absolute;margin-left:70.55pt;margin-top:49.9pt;width:471pt;height:.1pt;z-index:-244600;mso-position-horizontal-relative:page;mso-position-vertical-relative:page" coordorigin="1411,998" coordsize="9420,2">
          <v:shape id="_x0000_s2086" style="position:absolute;left:1411;top:998;width:9420;height:2" coordorigin="1411,998" coordsize="9420,0" path="m1411,998r9420,e" filled="f" strokeweight=".48pt">
            <v:path arrowok="t"/>
          </v:shape>
          <w10:wrap anchorx="page" anchory="page"/>
        </v:group>
      </w:pict>
    </w:r>
    <w:r>
      <w:pict w14:anchorId="6A611F92">
        <v:shapetype id="_x0000_t202" coordsize="21600,21600" o:spt="202" path="m,l,21600r21600,l21600,xe">
          <v:stroke joinstyle="miter"/>
          <v:path gradientshapeok="t" o:connecttype="rect"/>
        </v:shapetype>
        <v:shape id="_x0000_s2084" type="#_x0000_t202" style="position:absolute;margin-left:71pt;margin-top:36.35pt;width:184.3pt;height:13.05pt;z-index:-244576;mso-position-horizontal-relative:page;mso-position-vertical-relative:page" filled="f" stroked="f">
          <v:textbox style="mso-next-textbox:#_x0000_s2084" inset="0,0,0,0">
            <w:txbxContent>
              <w:p w14:paraId="78871D2E" w14:textId="77777777" w:rsidR="00132B46" w:rsidRDefault="00132B46">
                <w:pPr>
                  <w:spacing w:line="241" w:lineRule="exact"/>
                  <w:ind w:left="20"/>
                  <w:rPr>
                    <w:rFonts w:ascii="宋体" w:eastAsia="宋体" w:hAnsi="宋体" w:cs="宋体"/>
                    <w:lang w:eastAsia="zh-CN"/>
                  </w:rPr>
                </w:pPr>
                <w:r>
                  <w:rPr>
                    <w:rFonts w:ascii="宋体" w:eastAsia="宋体" w:hAnsi="宋体" w:cs="宋体"/>
                    <w:b/>
                    <w:bCs/>
                    <w:spacing w:val="2"/>
                    <w:w w:val="99"/>
                    <w:lang w:eastAsia="zh-CN"/>
                  </w:rPr>
                  <w:t>M</w:t>
                </w:r>
                <w:r>
                  <w:rPr>
                    <w:rFonts w:ascii="宋体" w:eastAsia="宋体" w:hAnsi="宋体" w:cs="宋体"/>
                    <w:b/>
                    <w:bCs/>
                    <w:spacing w:val="-1"/>
                    <w:w w:val="99"/>
                    <w:lang w:eastAsia="zh-CN"/>
                  </w:rPr>
                  <w:t>OD-0</w:t>
                </w:r>
                <w:r>
                  <w:rPr>
                    <w:rFonts w:ascii="宋体" w:eastAsia="宋体" w:hAnsi="宋体" w:cs="宋体"/>
                    <w:b/>
                    <w:bCs/>
                    <w:spacing w:val="2"/>
                    <w:w w:val="99"/>
                    <w:lang w:eastAsia="zh-CN"/>
                  </w:rPr>
                  <w:t>3</w:t>
                </w:r>
                <w:r>
                  <w:rPr>
                    <w:rFonts w:ascii="宋体" w:eastAsia="宋体" w:hAnsi="宋体" w:cs="宋体"/>
                    <w:b/>
                    <w:bCs/>
                    <w:spacing w:val="-1"/>
                    <w:w w:val="99"/>
                    <w:lang w:eastAsia="zh-CN"/>
                  </w:rPr>
                  <w:t>2-</w:t>
                </w:r>
                <w:r>
                  <w:rPr>
                    <w:rFonts w:ascii="宋体" w:eastAsia="宋体" w:hAnsi="宋体" w:cs="宋体"/>
                    <w:b/>
                    <w:bCs/>
                    <w:spacing w:val="-3"/>
                    <w:w w:val="99"/>
                    <w:lang w:eastAsia="zh-CN"/>
                  </w:rPr>
                  <w:t>1</w:t>
                </w:r>
                <w:r>
                  <w:rPr>
                    <w:rFonts w:ascii="宋体" w:eastAsia="宋体" w:hAnsi="宋体" w:cs="宋体"/>
                    <w:b/>
                    <w:bCs/>
                    <w:spacing w:val="-1"/>
                    <w:lang w:eastAsia="zh-CN"/>
                  </w:rPr>
                  <w:t>—</w:t>
                </w:r>
                <w:r>
                  <w:rPr>
                    <w:rFonts w:ascii="宋体" w:eastAsia="宋体" w:hAnsi="宋体" w:cs="宋体"/>
                    <w:b/>
                    <w:bCs/>
                    <w:spacing w:val="-1"/>
                    <w:lang w:eastAsia="zh-CN"/>
                  </w:rPr>
                  <w:t>电力系统建模与分析数</w:t>
                </w:r>
                <w:r>
                  <w:rPr>
                    <w:rFonts w:ascii="宋体" w:eastAsia="宋体" w:hAnsi="宋体" w:cs="宋体"/>
                    <w:b/>
                    <w:bCs/>
                    <w:lang w:eastAsia="zh-CN"/>
                  </w:rPr>
                  <w:t>据</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E8FC" w14:textId="77777777" w:rsidR="00132B46" w:rsidRDefault="00132B46">
    <w:pPr>
      <w:spacing w:line="14" w:lineRule="auto"/>
      <w:rPr>
        <w:sz w:val="20"/>
        <w:szCs w:val="20"/>
      </w:rPr>
    </w:pPr>
    <w:r>
      <w:pict w14:anchorId="7C105570">
        <v:group id="_x0000_s2081" style="position:absolute;margin-left:54.55pt;margin-top:198.15pt;width:503.25pt;height:.1pt;z-index:-244528;mso-position-horizontal-relative:page;mso-position-vertical-relative:page" coordorigin="1091,3963" coordsize="10065,2">
          <v:shape id="_x0000_s2082" style="position:absolute;left:1091;top:3963;width:10065;height:2" coordorigin="1091,3963" coordsize="10065,0" path="m1091,3963r10064,e" filled="f" strokeweight=".1309mm">
            <v:path arrowok="t"/>
          </v:shape>
          <w10:wrap anchorx="page" anchory="page"/>
        </v:group>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7CB1" w14:textId="77777777" w:rsidR="00132B46" w:rsidRDefault="00132B46">
    <w:pPr>
      <w:spacing w:line="14" w:lineRule="auto"/>
      <w:rPr>
        <w:sz w:val="20"/>
        <w:szCs w:val="20"/>
      </w:rPr>
    </w:pPr>
    <w:r>
      <w:pict w14:anchorId="19AAA70C">
        <v:group id="_x0000_s2079" style="position:absolute;margin-left:54.55pt;margin-top:198.15pt;width:503.25pt;height:.1pt;z-index:-244504;mso-position-horizontal-relative:page;mso-position-vertical-relative:page" coordorigin="1091,3963" coordsize="10065,2">
          <v:shape id="_x0000_s2080" style="position:absolute;left:1091;top:3963;width:10065;height:2" coordorigin="1091,3963" coordsize="10065,0" path="m1091,3963r10064,e" filled="f" strokeweight=".1309mm">
            <v:path arrowok="t"/>
          </v:shape>
          <w10:wrap anchorx="page" anchory="page"/>
        </v:group>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488C" w14:textId="77777777" w:rsidR="00132B46" w:rsidRDefault="00132B46">
    <w:pPr>
      <w:spacing w:line="14" w:lineRule="auto"/>
      <w:rPr>
        <w:sz w:val="20"/>
        <w:szCs w:val="20"/>
      </w:rPr>
    </w:pPr>
    <w:r>
      <w:pict w14:anchorId="42D7267D">
        <v:group id="_x0000_s2077" style="position:absolute;margin-left:54.55pt;margin-top:198.15pt;width:503.25pt;height:.1pt;z-index:-244480;mso-position-horizontal-relative:page;mso-position-vertical-relative:page" coordorigin="1091,3963" coordsize="10065,2">
          <v:shape id="_x0000_s2078" style="position:absolute;left:1091;top:3963;width:10065;height:2" coordorigin="1091,3963" coordsize="10065,0" path="m1091,3963r10064,e" filled="f" strokeweight=".1309mm">
            <v:path arrowok="t"/>
          </v:shape>
          <w10:wrap anchorx="page" anchory="page"/>
        </v:group>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076E" w14:textId="77777777" w:rsidR="00132B46" w:rsidRDefault="00132B46">
    <w:pPr>
      <w:spacing w:line="14" w:lineRule="auto"/>
      <w:rPr>
        <w:sz w:val="20"/>
        <w:szCs w:val="20"/>
      </w:rPr>
    </w:pPr>
    <w:r>
      <w:pict w14:anchorId="52EC6CEA">
        <v:group id="_x0000_s2075" style="position:absolute;margin-left:54.55pt;margin-top:198.15pt;width:503.25pt;height:.1pt;z-index:-244456;mso-position-horizontal-relative:page;mso-position-vertical-relative:page" coordorigin="1091,3963" coordsize="10065,2">
          <v:shape id="_x0000_s2076" style="position:absolute;left:1091;top:3963;width:10065;height:2" coordorigin="1091,3963" coordsize="10065,0" path="m1091,3963r10064,e" filled="f" strokeweight=".1309mm">
            <v:path arrowok="t"/>
          </v:shape>
          <w10:wrap anchorx="page" anchory="page"/>
        </v:group>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5E46" w14:textId="77777777" w:rsidR="00132B46" w:rsidRDefault="00132B46">
    <w:pPr>
      <w:spacing w:line="14" w:lineRule="auto"/>
      <w:rPr>
        <w:sz w:val="20"/>
        <w:szCs w:val="20"/>
      </w:rPr>
    </w:pPr>
    <w:r>
      <w:pict w14:anchorId="531B2F3D">
        <v:group id="_x0000_s2073" style="position:absolute;margin-left:54.55pt;margin-top:198.15pt;width:503.25pt;height:.1pt;z-index:-244432;mso-position-horizontal-relative:page;mso-position-vertical-relative:page" coordorigin="1091,3963" coordsize="10065,2">
          <v:shape id="_x0000_s2074" style="position:absolute;left:1091;top:3963;width:10065;height:2" coordorigin="1091,3963" coordsize="10065,0" path="m1091,3963r10064,e" filled="f" strokeweight=".1309mm">
            <v:path arrowok="t"/>
          </v:shape>
          <w10:wrap anchorx="page" anchory="page"/>
        </v:group>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CEC3" w14:textId="77777777" w:rsidR="00132B46" w:rsidRDefault="00132B46">
    <w:pPr>
      <w:spacing w:line="14" w:lineRule="auto"/>
      <w:rPr>
        <w:sz w:val="20"/>
        <w:szCs w:val="20"/>
      </w:rPr>
    </w:pPr>
    <w:r>
      <w:pict w14:anchorId="54F01605">
        <v:group id="_x0000_s2071" style="position:absolute;margin-left:54.55pt;margin-top:198.15pt;width:503.25pt;height:.1pt;z-index:-244408;mso-position-horizontal-relative:page;mso-position-vertical-relative:page" coordorigin="1091,3963" coordsize="10065,2">
          <v:shape id="_x0000_s2072" style="position:absolute;left:1091;top:3963;width:10065;height:2" coordorigin="1091,3963" coordsize="10065,0" path="m1091,3963r10064,e" filled="f" strokeweight=".1309mm">
            <v:path arrowok="t"/>
          </v:shape>
          <w10:wrap anchorx="page" anchory="page"/>
        </v:group>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9B62" w14:textId="77777777" w:rsidR="00132B46" w:rsidRDefault="00132B46">
    <w:pPr>
      <w:spacing w:line="14" w:lineRule="auto"/>
      <w:rPr>
        <w:sz w:val="20"/>
        <w:szCs w:val="20"/>
      </w:rPr>
    </w:pPr>
    <w:r>
      <w:pict w14:anchorId="19899602">
        <v:group id="_x0000_s2069" style="position:absolute;margin-left:54.55pt;margin-top:198.15pt;width:503.25pt;height:.1pt;z-index:-244384;mso-position-horizontal-relative:page;mso-position-vertical-relative:page" coordorigin="1091,3963" coordsize="10065,2">
          <v:shape id="_x0000_s2070" style="position:absolute;left:1091;top:3963;width:10065;height:2" coordorigin="1091,3963" coordsize="10065,0" path="m1091,3963r10064,e" filled="f" strokeweight=".1309mm">
            <v:path arrowok="t"/>
          </v:shape>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D382" w14:textId="77777777" w:rsidR="00132B46" w:rsidRDefault="00132B46">
    <w:pPr>
      <w:spacing w:line="14" w:lineRule="auto"/>
      <w:rPr>
        <w:sz w:val="20"/>
        <w:szCs w:val="20"/>
      </w:rPr>
    </w:pPr>
    <w:r>
      <w:pict w14:anchorId="2F443B89">
        <v:group id="_x0000_s2207" style="position:absolute;margin-left:70.55pt;margin-top:62.5pt;width:471pt;height:.1pt;z-index:-246664;mso-position-horizontal-relative:page;mso-position-vertical-relative:page" coordorigin="1411,1250" coordsize="9420,2">
          <v:shape id="_x0000_s2208" style="position:absolute;left:1411;top:1250;width:9420;height:2" coordorigin="1411,1250" coordsize="9420,0" path="m1411,1250r9420,e" filled="f" strokeweight=".48pt">
            <v:path arrowok="t"/>
          </v:shape>
          <w10:wrap anchorx="page" anchory="page"/>
        </v:group>
      </w:pict>
    </w:r>
    <w:r>
      <w:pict w14:anchorId="67ACB40F">
        <v:shapetype id="_x0000_t202" coordsize="21600,21600" o:spt="202" path="m,l,21600r21600,l21600,xe">
          <v:stroke joinstyle="miter"/>
          <v:path gradientshapeok="t" o:connecttype="rect"/>
        </v:shapetype>
        <v:shape id="_x0000_s2206" type="#_x0000_t202" style="position:absolute;margin-left:70.85pt;margin-top:36.5pt;width:410.9pt;height:13.1pt;z-index:-246640;mso-position-horizontal-relative:page;mso-position-vertical-relative:page" filled="f" stroked="f">
          <v:textbox style="mso-next-textbox:#_x0000_s2206" inset="0,0,0,0">
            <w:txbxContent>
              <w:p w14:paraId="772FE543" w14:textId="77777777" w:rsidR="00132B46" w:rsidRDefault="00132B46">
                <w:pPr>
                  <w:spacing w:line="241" w:lineRule="exact"/>
                  <w:ind w:left="20"/>
                  <w:rPr>
                    <w:rFonts w:ascii="宋体" w:eastAsia="宋体" w:hAnsi="宋体" w:cs="宋体"/>
                    <w:lang w:eastAsia="zh-CN"/>
                  </w:rPr>
                </w:pPr>
                <w:r>
                  <w:rPr>
                    <w:rFonts w:ascii="宋体" w:eastAsia="宋体" w:hAnsi="宋体" w:cs="宋体"/>
                    <w:b/>
                    <w:bCs/>
                    <w:w w:val="99"/>
                    <w:lang w:eastAsia="zh-CN"/>
                  </w:rPr>
                  <w:t>标准MOD-027-1-验证涡轮/</w:t>
                </w:r>
                <w:r>
                  <w:rPr>
                    <w:rFonts w:ascii="宋体" w:eastAsia="宋体" w:hAnsi="宋体" w:cs="宋体"/>
                    <w:b/>
                    <w:bCs/>
                    <w:lang w:eastAsia="zh-CN"/>
                  </w:rPr>
                  <w:t>调速器和负载控制或有源功率/频率控制功能的模型和数据</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6896" w14:textId="77777777" w:rsidR="00132B46" w:rsidRDefault="00132B46">
    <w:pPr>
      <w:spacing w:line="14" w:lineRule="auto"/>
      <w:rPr>
        <w:sz w:val="2"/>
        <w:szCs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B55F" w14:textId="77777777" w:rsidR="00132B46" w:rsidRDefault="00132B46">
    <w:pPr>
      <w:spacing w:line="14" w:lineRule="auto"/>
      <w:rPr>
        <w:sz w:val="20"/>
        <w:szCs w:val="20"/>
      </w:rPr>
    </w:pPr>
    <w:r>
      <w:pict w14:anchorId="4E4C9C8C">
        <v:group id="_x0000_s2067" style="position:absolute;margin-left:54.55pt;margin-top:198.15pt;width:503.25pt;height:.1pt;z-index:-244360;mso-position-horizontal-relative:page;mso-position-vertical-relative:page" coordorigin="1091,3963" coordsize="10065,2">
          <v:shape id="_x0000_s2068" style="position:absolute;left:1091;top:3963;width:10065;height:2" coordorigin="1091,3963" coordsize="10065,0" path="m1091,3963r10064,e" filled="f" strokeweight=".1309mm">
            <v:path arrowok="t"/>
          </v:shape>
          <w10:wrap anchorx="page" anchory="page"/>
        </v:group>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EFBB" w14:textId="77777777" w:rsidR="00132B46" w:rsidRDefault="00132B46">
    <w:pPr>
      <w:spacing w:line="14" w:lineRule="auto"/>
      <w:rPr>
        <w:sz w:val="20"/>
        <w:szCs w:val="20"/>
      </w:rPr>
    </w:pPr>
    <w:r>
      <w:pict w14:anchorId="6C1E8E2F">
        <v:group id="_x0000_s2065" style="position:absolute;margin-left:70.55pt;margin-top:51pt;width:471pt;height:.1pt;z-index:-244336;mso-position-horizontal-relative:page;mso-position-vertical-relative:page" coordorigin="1411,1020" coordsize="9420,2">
          <v:shape id="_x0000_s2066" style="position:absolute;left:1411;top:1020;width:9420;height:2" coordorigin="1411,1020" coordsize="9420,0" path="m1411,1020r9420,e" filled="f" strokeweight=".48pt">
            <v:path arrowok="t"/>
          </v:shape>
          <w10:wrap anchorx="page" anchory="page"/>
        </v:group>
      </w:pict>
    </w:r>
    <w:r>
      <w:pict w14:anchorId="6B418D6B">
        <v:shapetype id="_x0000_t202" coordsize="21600,21600" o:spt="202" path="m,l,21600r21600,l21600,xe">
          <v:stroke joinstyle="miter"/>
          <v:path gradientshapeok="t" o:connecttype="rect"/>
        </v:shapetype>
        <v:shape id="_x0000_s2064" type="#_x0000_t202" style="position:absolute;margin-left:71pt;margin-top:36.6pt;width:50.15pt;height:14pt;z-index:-244312;mso-position-horizontal-relative:page;mso-position-vertical-relative:page" filled="f" stroked="f">
          <v:textbox style="mso-next-textbox:#_x0000_s2064" inset="0,0,0,0">
            <w:txbxContent>
              <w:p w14:paraId="25DB5A60" w14:textId="77777777" w:rsidR="00132B46" w:rsidRDefault="00132B46">
                <w:pPr>
                  <w:spacing w:line="260" w:lineRule="exact"/>
                  <w:ind w:left="20"/>
                  <w:rPr>
                    <w:rFonts w:ascii="宋体" w:eastAsia="宋体" w:hAnsi="宋体" w:cs="宋体"/>
                    <w:sz w:val="24"/>
                    <w:szCs w:val="24"/>
                  </w:rPr>
                </w:pPr>
                <w:proofErr w:type="spellStart"/>
                <w:r>
                  <w:rPr>
                    <w:rFonts w:ascii="宋体" w:eastAsia="宋体" w:hAnsi="宋体" w:cs="宋体"/>
                    <w:b/>
                    <w:bCs/>
                    <w:w w:val="99"/>
                    <w:sz w:val="24"/>
                    <w:szCs w:val="24"/>
                  </w:rPr>
                  <w:t>申</w:t>
                </w:r>
                <w:r>
                  <w:rPr>
                    <w:rFonts w:ascii="宋体" w:eastAsia="宋体" w:hAnsi="宋体" w:cs="宋体"/>
                    <w:b/>
                    <w:bCs/>
                    <w:spacing w:val="2"/>
                    <w:w w:val="99"/>
                    <w:sz w:val="24"/>
                    <w:szCs w:val="24"/>
                  </w:rPr>
                  <w:t>请</w:t>
                </w:r>
                <w:r>
                  <w:rPr>
                    <w:rFonts w:ascii="宋体" w:eastAsia="宋体" w:hAnsi="宋体" w:cs="宋体"/>
                    <w:b/>
                    <w:bCs/>
                    <w:w w:val="99"/>
                    <w:sz w:val="24"/>
                    <w:szCs w:val="24"/>
                  </w:rPr>
                  <w:t>指引</w:t>
                </w:r>
                <w:proofErr w:type="spellEnd"/>
              </w:p>
            </w:txbxContent>
          </v:textbox>
          <w10:wrap anchorx="page" anchory="pag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716D" w14:textId="77777777" w:rsidR="00132B46" w:rsidRDefault="00132B46">
    <w:pPr>
      <w:spacing w:line="14" w:lineRule="auto"/>
      <w:rPr>
        <w:sz w:val="20"/>
        <w:szCs w:val="20"/>
      </w:rPr>
    </w:pPr>
    <w:r>
      <w:pict w14:anchorId="688A87E7">
        <v:group id="_x0000_s2060" style="position:absolute;margin-left:70.55pt;margin-top:49.9pt;width:471pt;height:.1pt;z-index:-244240;mso-position-horizontal-relative:page;mso-position-vertical-relative:page" coordorigin="1411,998" coordsize="9420,2">
          <v:shape id="_x0000_s2061" style="position:absolute;left:1411;top:998;width:9420;height:2" coordorigin="1411,998" coordsize="9420,0" path="m1411,998r9420,e" filled="f" strokeweight=".48pt">
            <v:path arrowok="t"/>
          </v:shape>
          <w10:wrap anchorx="page" anchory="page"/>
        </v:group>
      </w:pict>
    </w:r>
    <w:r>
      <w:pict w14:anchorId="258CA42D">
        <v:shapetype id="_x0000_t202" coordsize="21600,21600" o:spt="202" path="m,l,21600r21600,l21600,xe">
          <v:stroke joinstyle="miter"/>
          <v:path gradientshapeok="t" o:connecttype="rect"/>
        </v:shapetype>
        <v:shape id="_x0000_s2059" type="#_x0000_t202" style="position:absolute;margin-left:71pt;margin-top:36.35pt;width:178.9pt;height:13.05pt;z-index:-244216;mso-position-horizontal-relative:page;mso-position-vertical-relative:page" filled="f" stroked="f">
          <v:textbox inset="0,0,0,0">
            <w:txbxContent>
              <w:p w14:paraId="009909A6" w14:textId="77777777" w:rsidR="00132B46" w:rsidRDefault="00132B46">
                <w:pPr>
                  <w:spacing w:line="241" w:lineRule="exact"/>
                  <w:ind w:left="20"/>
                  <w:rPr>
                    <w:rFonts w:ascii="宋体" w:eastAsia="宋体" w:hAnsi="宋体" w:cs="宋体"/>
                    <w:lang w:eastAsia="zh-CN"/>
                  </w:rPr>
                </w:pPr>
                <w:r>
                  <w:rPr>
                    <w:rFonts w:ascii="宋体" w:eastAsia="宋体" w:hAnsi="宋体" w:cs="宋体"/>
                    <w:b/>
                    <w:bCs/>
                    <w:spacing w:val="2"/>
                    <w:w w:val="99"/>
                    <w:lang w:eastAsia="zh-CN"/>
                  </w:rPr>
                  <w:t>M</w:t>
                </w:r>
                <w:r>
                  <w:rPr>
                    <w:rFonts w:ascii="宋体" w:eastAsia="宋体" w:hAnsi="宋体" w:cs="宋体"/>
                    <w:b/>
                    <w:bCs/>
                    <w:spacing w:val="-1"/>
                    <w:w w:val="99"/>
                    <w:lang w:eastAsia="zh-CN"/>
                  </w:rPr>
                  <w:t>OD-0</w:t>
                </w:r>
                <w:r>
                  <w:rPr>
                    <w:rFonts w:ascii="宋体" w:eastAsia="宋体" w:hAnsi="宋体" w:cs="宋体"/>
                    <w:b/>
                    <w:bCs/>
                    <w:spacing w:val="2"/>
                    <w:w w:val="99"/>
                    <w:lang w:eastAsia="zh-CN"/>
                  </w:rPr>
                  <w:t>3</w:t>
                </w:r>
                <w:r>
                  <w:rPr>
                    <w:rFonts w:ascii="宋体" w:eastAsia="宋体" w:hAnsi="宋体" w:cs="宋体"/>
                    <w:b/>
                    <w:bCs/>
                    <w:spacing w:val="-1"/>
                    <w:w w:val="99"/>
                    <w:lang w:eastAsia="zh-CN"/>
                  </w:rPr>
                  <w:t>3-1-</w:t>
                </w:r>
                <w:r>
                  <w:rPr>
                    <w:rFonts w:ascii="宋体" w:eastAsia="宋体" w:hAnsi="宋体" w:cs="宋体"/>
                    <w:b/>
                    <w:bCs/>
                    <w:spacing w:val="-1"/>
                    <w:lang w:eastAsia="zh-CN"/>
                  </w:rPr>
                  <w:t>稳态和动态系统模型验</w:t>
                </w:r>
                <w:r>
                  <w:rPr>
                    <w:rFonts w:ascii="宋体" w:eastAsia="宋体" w:hAnsi="宋体" w:cs="宋体"/>
                    <w:b/>
                    <w:bCs/>
                    <w:lang w:eastAsia="zh-CN"/>
                  </w:rPr>
                  <w:t>证</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7DF9" w14:textId="77777777" w:rsidR="00132B46" w:rsidRDefault="00132B46">
    <w:pPr>
      <w:spacing w:line="14" w:lineRule="auto"/>
      <w:rPr>
        <w:sz w:val="20"/>
        <w:szCs w:val="20"/>
      </w:rPr>
    </w:pPr>
    <w:r>
      <w:pict w14:anchorId="051AEC6F">
        <v:group id="_x0000_s2056" style="position:absolute;margin-left:54.55pt;margin-top:198.15pt;width:503.25pt;height:.1pt;z-index:-244168;mso-position-horizontal-relative:page;mso-position-vertical-relative:page" coordorigin="1091,3963" coordsize="10065,2">
          <v:shape id="_x0000_s2057" style="position:absolute;left:1091;top:3963;width:10065;height:2" coordorigin="1091,3963" coordsize="10065,0" path="m1091,3963r10064,e" filled="f" strokeweight=".1309mm">
            <v:path arrowok="t"/>
          </v:shape>
          <w10:wrap anchorx="page" anchory="page"/>
        </v:group>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C406" w14:textId="77777777" w:rsidR="00132B46" w:rsidRDefault="00132B46">
    <w:pPr>
      <w:spacing w:line="14" w:lineRule="auto"/>
      <w:rPr>
        <w:sz w:val="2"/>
        <w:szCs w:val="2"/>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C7977" w14:textId="77777777" w:rsidR="00132B46" w:rsidRDefault="00132B46">
    <w:pPr>
      <w:spacing w:line="14" w:lineRule="auto"/>
      <w:rPr>
        <w:sz w:val="20"/>
        <w:szCs w:val="20"/>
      </w:rPr>
    </w:pPr>
    <w:r>
      <w:pict w14:anchorId="74ED13D2">
        <v:group id="_x0000_s2054" style="position:absolute;margin-left:54.55pt;margin-top:198.15pt;width:503.25pt;height:.1pt;z-index:-244144;mso-position-horizontal-relative:page;mso-position-vertical-relative:page" coordorigin="1091,3963" coordsize="10065,2">
          <v:shape id="_x0000_s2055" style="position:absolute;left:1091;top:3963;width:10065;height:2" coordorigin="1091,3963" coordsize="10065,0" path="m1091,3963r10064,e" filled="f" strokeweight=".1309mm">
            <v:path arrowok="t"/>
          </v:shape>
          <w10:wrap anchorx="page" anchory="page"/>
        </v:group>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ABA5A" w14:textId="77777777" w:rsidR="00132B46" w:rsidRDefault="00132B46">
    <w:pPr>
      <w:spacing w:line="14" w:lineRule="auto"/>
      <w:rPr>
        <w:sz w:val="20"/>
        <w:szCs w:val="20"/>
      </w:rPr>
    </w:pPr>
    <w:r>
      <w:pict w14:anchorId="461E53A7">
        <v:group id="_x0000_s2052" style="position:absolute;margin-left:70.55pt;margin-top:51pt;width:471pt;height:.1pt;z-index:-244120;mso-position-horizontal-relative:page;mso-position-vertical-relative:page" coordorigin="1411,1020" coordsize="9420,2">
          <v:shape id="_x0000_s2053" style="position:absolute;left:1411;top:1020;width:9420;height:2" coordorigin="1411,1020" coordsize="9420,0" path="m1411,1020r9420,e" filled="f" strokeweight=".48pt">
            <v:path arrowok="t"/>
          </v:shape>
          <w10:wrap anchorx="page" anchory="page"/>
        </v:group>
      </w:pict>
    </w:r>
    <w:r>
      <w:pict w14:anchorId="147C0AF5">
        <v:shapetype id="_x0000_t202" coordsize="21600,21600" o:spt="202" path="m,l,21600r21600,l21600,xe">
          <v:stroke joinstyle="miter"/>
          <v:path gradientshapeok="t" o:connecttype="rect"/>
        </v:shapetype>
        <v:shape id="_x0000_s2051" type="#_x0000_t202" style="position:absolute;margin-left:71pt;margin-top:36.6pt;width:50.15pt;height:14pt;z-index:-244096;mso-position-horizontal-relative:page;mso-position-vertical-relative:page" filled="f" stroked="f">
          <v:textbox inset="0,0,0,0">
            <w:txbxContent>
              <w:p w14:paraId="0734F21C" w14:textId="77777777" w:rsidR="00132B46" w:rsidRDefault="00132B46">
                <w:pPr>
                  <w:spacing w:line="260" w:lineRule="exact"/>
                  <w:ind w:left="20"/>
                  <w:rPr>
                    <w:rFonts w:ascii="宋体" w:eastAsia="宋体" w:hAnsi="宋体" w:cs="宋体"/>
                    <w:sz w:val="24"/>
                    <w:szCs w:val="24"/>
                  </w:rPr>
                </w:pPr>
                <w:proofErr w:type="spellStart"/>
                <w:r>
                  <w:rPr>
                    <w:rFonts w:ascii="宋体" w:eastAsia="宋体" w:hAnsi="宋体" w:cs="宋体"/>
                    <w:b/>
                    <w:bCs/>
                    <w:w w:val="99"/>
                    <w:sz w:val="24"/>
                    <w:szCs w:val="24"/>
                  </w:rPr>
                  <w:t>申</w:t>
                </w:r>
                <w:r>
                  <w:rPr>
                    <w:rFonts w:ascii="宋体" w:eastAsia="宋体" w:hAnsi="宋体" w:cs="宋体"/>
                    <w:b/>
                    <w:bCs/>
                    <w:spacing w:val="2"/>
                    <w:w w:val="99"/>
                    <w:sz w:val="24"/>
                    <w:szCs w:val="24"/>
                  </w:rPr>
                  <w:t>请</w:t>
                </w:r>
                <w:r>
                  <w:rPr>
                    <w:rFonts w:ascii="宋体" w:eastAsia="宋体" w:hAnsi="宋体" w:cs="宋体"/>
                    <w:b/>
                    <w:bCs/>
                    <w:w w:val="99"/>
                    <w:sz w:val="24"/>
                    <w:szCs w:val="24"/>
                  </w:rPr>
                  <w:t>指引</w:t>
                </w:r>
                <w:proofErr w:type="spellEnd"/>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052A5" w14:textId="77777777" w:rsidR="00132B46" w:rsidRDefault="00132B46">
    <w:pPr>
      <w:spacing w:line="14" w:lineRule="auto"/>
      <w:rPr>
        <w:sz w:val="20"/>
        <w:szCs w:val="20"/>
      </w:rPr>
    </w:pPr>
    <w:r>
      <w:pict w14:anchorId="6784939D">
        <v:group id="_x0000_s2204" style="position:absolute;margin-left:70.55pt;margin-top:62.5pt;width:471pt;height:.1pt;z-index:-246616;mso-position-horizontal-relative:page;mso-position-vertical-relative:page" coordorigin="1411,1250" coordsize="9420,2">
          <v:shape id="_x0000_s2205" style="position:absolute;left:1411;top:1250;width:9420;height:2" coordorigin="1411,1250" coordsize="9420,0" path="m1411,1250r9420,e" filled="f" strokeweight=".48pt">
            <v:path arrowok="t"/>
          </v:shape>
          <w10:wrap anchorx="page" anchory="page"/>
        </v:group>
      </w:pict>
    </w:r>
    <w:r>
      <w:pict w14:anchorId="641FEB03">
        <v:shapetype id="_x0000_t202" coordsize="21600,21600" o:spt="202" path="m,l,21600r21600,l21600,xe">
          <v:stroke joinstyle="miter"/>
          <v:path gradientshapeok="t" o:connecttype="rect"/>
        </v:shapetype>
        <v:shape id="_x0000_s2203" type="#_x0000_t202" style="position:absolute;margin-left:71pt;margin-top:36.35pt;width:399.7pt;height:13.05pt;z-index:-246592;mso-position-horizontal-relative:page;mso-position-vertical-relative:page" filled="f" stroked="f">
          <v:textbox style="mso-next-textbox:#_x0000_s2203" inset="0,0,0,0">
            <w:txbxContent>
              <w:p w14:paraId="2B0105BA" w14:textId="77777777" w:rsidR="00132B46" w:rsidRDefault="00132B46">
                <w:pPr>
                  <w:spacing w:line="241" w:lineRule="exact"/>
                  <w:ind w:left="20"/>
                  <w:rPr>
                    <w:rFonts w:ascii="宋体" w:eastAsia="宋体" w:hAnsi="宋体" w:cs="宋体"/>
                    <w:lang w:eastAsia="zh-CN"/>
                  </w:rPr>
                </w:pPr>
                <w:r>
                  <w:rPr>
                    <w:rFonts w:ascii="宋体" w:eastAsia="宋体" w:hAnsi="宋体" w:cs="宋体"/>
                    <w:b/>
                    <w:bCs/>
                    <w:spacing w:val="-1"/>
                    <w:lang w:eastAsia="zh-CN"/>
                  </w:rPr>
                  <w:t>标准</w:t>
                </w:r>
                <w:r>
                  <w:rPr>
                    <w:rFonts w:ascii="宋体" w:eastAsia="宋体" w:hAnsi="宋体" w:cs="宋体"/>
                    <w:b/>
                    <w:bCs/>
                    <w:spacing w:val="-1"/>
                    <w:w w:val="99"/>
                    <w:lang w:eastAsia="zh-CN"/>
                  </w:rPr>
                  <w:t>M</w:t>
                </w:r>
                <w:r>
                  <w:rPr>
                    <w:rFonts w:ascii="宋体" w:eastAsia="宋体" w:hAnsi="宋体" w:cs="宋体"/>
                    <w:b/>
                    <w:bCs/>
                    <w:spacing w:val="2"/>
                    <w:w w:val="99"/>
                    <w:lang w:eastAsia="zh-CN"/>
                  </w:rPr>
                  <w:t>O</w:t>
                </w:r>
                <w:r>
                  <w:rPr>
                    <w:rFonts w:ascii="宋体" w:eastAsia="宋体" w:hAnsi="宋体" w:cs="宋体"/>
                    <w:b/>
                    <w:bCs/>
                    <w:spacing w:val="-1"/>
                    <w:w w:val="99"/>
                    <w:lang w:eastAsia="zh-CN"/>
                  </w:rPr>
                  <w:t>D-02</w:t>
                </w:r>
                <w:r>
                  <w:rPr>
                    <w:rFonts w:ascii="宋体" w:eastAsia="宋体" w:hAnsi="宋体" w:cs="宋体"/>
                    <w:b/>
                    <w:bCs/>
                    <w:spacing w:val="2"/>
                    <w:w w:val="99"/>
                    <w:lang w:eastAsia="zh-CN"/>
                  </w:rPr>
                  <w:t>7</w:t>
                </w:r>
                <w:r>
                  <w:rPr>
                    <w:rFonts w:ascii="宋体" w:eastAsia="宋体" w:hAnsi="宋体" w:cs="宋体"/>
                    <w:b/>
                    <w:bCs/>
                    <w:spacing w:val="-1"/>
                    <w:w w:val="99"/>
                    <w:lang w:eastAsia="zh-CN"/>
                  </w:rPr>
                  <w:t>-1-</w:t>
                </w:r>
                <w:r>
                  <w:rPr>
                    <w:rFonts w:ascii="宋体" w:eastAsia="宋体" w:hAnsi="宋体" w:cs="宋体"/>
                    <w:b/>
                    <w:bCs/>
                    <w:spacing w:val="-1"/>
                    <w:lang w:eastAsia="zh-CN"/>
                  </w:rPr>
                  <w:t>验证涡轮</w:t>
                </w:r>
                <w:r>
                  <w:rPr>
                    <w:rFonts w:ascii="宋体" w:eastAsia="宋体" w:hAnsi="宋体" w:cs="宋体"/>
                    <w:b/>
                    <w:bCs/>
                    <w:spacing w:val="-1"/>
                    <w:w w:val="99"/>
                    <w:lang w:eastAsia="zh-CN"/>
                  </w:rPr>
                  <w:t>/</w:t>
                </w:r>
                <w:r>
                  <w:rPr>
                    <w:rFonts w:ascii="宋体" w:eastAsia="宋体" w:hAnsi="宋体" w:cs="宋体"/>
                    <w:b/>
                    <w:bCs/>
                    <w:spacing w:val="-1"/>
                    <w:lang w:eastAsia="zh-CN"/>
                  </w:rPr>
                  <w:t>总督和负载控制或有源功率</w:t>
                </w:r>
                <w:r>
                  <w:rPr>
                    <w:rFonts w:ascii="宋体" w:eastAsia="宋体" w:hAnsi="宋体" w:cs="宋体"/>
                    <w:b/>
                    <w:bCs/>
                    <w:spacing w:val="-1"/>
                    <w:w w:val="99"/>
                    <w:lang w:eastAsia="zh-CN"/>
                  </w:rPr>
                  <w:t>/</w:t>
                </w:r>
                <w:r>
                  <w:rPr>
                    <w:rFonts w:ascii="宋体" w:eastAsia="宋体" w:hAnsi="宋体" w:cs="宋体"/>
                    <w:b/>
                    <w:bCs/>
                    <w:spacing w:val="-1"/>
                    <w:lang w:eastAsia="zh-CN"/>
                  </w:rPr>
                  <w:t>频率控制功能的模型和数</w:t>
                </w:r>
                <w:r>
                  <w:rPr>
                    <w:rFonts w:ascii="宋体" w:eastAsia="宋体" w:hAnsi="宋体" w:cs="宋体"/>
                    <w:b/>
                    <w:bCs/>
                    <w:lang w:eastAsia="zh-CN"/>
                  </w:rPr>
                  <w:t>据</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1E31" w14:textId="77777777" w:rsidR="00132B46" w:rsidRDefault="00132B46">
    <w:pPr>
      <w:spacing w:line="14" w:lineRule="auto"/>
      <w:rPr>
        <w:sz w:val="20"/>
        <w:szCs w:val="20"/>
      </w:rPr>
    </w:pPr>
    <w:r>
      <w:pict w14:anchorId="3787D165">
        <v:group id="_x0000_s2201" style="position:absolute;margin-left:54.55pt;margin-top:207.85pt;width:503.25pt;height:.1pt;z-index:-246568;mso-position-horizontal-relative:page;mso-position-vertical-relative:page" coordorigin="1091,4157" coordsize="10065,2">
          <v:shape id="_x0000_s2202" style="position:absolute;left:1091;top:4157;width:10065;height:2" coordorigin="1091,4157" coordsize="10065,0" path="m1091,4157r10064,e" filled="f" strokeweight=".1309mm">
            <v:path arrowok="t"/>
          </v:shape>
          <w10:wrap anchorx="page" anchory="page"/>
        </v:group>
      </w:pict>
    </w:r>
    <w:r>
      <w:pict w14:anchorId="7078DA78">
        <v:shapetype id="_x0000_t202" coordsize="21600,21600" o:spt="202" path="m,l,21600r21600,l21600,xe">
          <v:stroke joinstyle="miter"/>
          <v:path gradientshapeok="t" o:connecttype="rect"/>
        </v:shapetype>
        <v:shape id="_x0000_s2200" type="#_x0000_t202" style="position:absolute;margin-left:54.65pt;margin-top:187.35pt;width:309.4pt;height:10.65pt;z-index:-246544;mso-position-horizontal-relative:page;mso-position-vertical-relative:page" filled="f" stroked="f">
          <v:textbox style="mso-next-textbox:#_x0000_s2200" inset="0,0,0,0">
            <w:txbxContent>
              <w:p w14:paraId="3FB6FF8A" w14:textId="67EC5179"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ins w:id="361" w:author="378653276@qq.com" w:date="2021-04-20T23:40:00Z">
                  <w:r w:rsidR="00F8296D">
                    <w:rPr>
                      <w:rFonts w:ascii="宋体" w:eastAsia="宋体" w:hAnsi="宋体" w:cs="宋体" w:hint="eastAsia"/>
                      <w:b/>
                      <w:bCs/>
                      <w:spacing w:val="-2"/>
                      <w:sz w:val="17"/>
                      <w:szCs w:val="17"/>
                      <w:lang w:eastAsia="zh-CN"/>
                    </w:rPr>
                    <w:t>调速器</w:t>
                  </w:r>
                </w:ins>
                <w:del w:id="362" w:author="378653276@qq.com" w:date="2021-04-20T23:40:00Z">
                  <w:r w:rsidDel="00F8296D">
                    <w:rPr>
                      <w:rFonts w:ascii="宋体" w:eastAsia="宋体" w:hAnsi="宋体" w:cs="宋体"/>
                      <w:b/>
                      <w:bCs/>
                      <w:spacing w:val="-2"/>
                      <w:sz w:val="17"/>
                      <w:szCs w:val="17"/>
                      <w:lang w:eastAsia="zh-CN"/>
                    </w:rPr>
                    <w:delText>总督</w:delText>
                  </w:r>
                </w:del>
                <w:r>
                  <w:rPr>
                    <w:rFonts w:ascii="宋体" w:eastAsia="宋体" w:hAnsi="宋体" w:cs="宋体"/>
                    <w:b/>
                    <w:bCs/>
                    <w:spacing w:val="-2"/>
                    <w:sz w:val="17"/>
                    <w:szCs w:val="17"/>
                    <w:lang w:eastAsia="zh-CN"/>
                  </w:rPr>
                  <w:t>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B306" w14:textId="77777777" w:rsidR="00132B46" w:rsidRDefault="00132B46">
    <w:pPr>
      <w:spacing w:line="14" w:lineRule="auto"/>
      <w:rPr>
        <w:sz w:val="20"/>
        <w:szCs w:val="20"/>
      </w:rPr>
    </w:pPr>
    <w:r>
      <w:pict w14:anchorId="67621212">
        <v:group id="_x0000_s2198" style="position:absolute;margin-left:54.55pt;margin-top:207.85pt;width:503.25pt;height:.1pt;z-index:-246520;mso-position-horizontal-relative:page;mso-position-vertical-relative:page" coordorigin="1091,4157" coordsize="10065,2">
          <v:shape id="_x0000_s2199" style="position:absolute;left:1091;top:4157;width:10065;height:2" coordorigin="1091,4157" coordsize="10065,0" path="m1091,4157r10064,e" filled="f" strokeweight=".1309mm">
            <v:path arrowok="t"/>
          </v:shape>
          <w10:wrap anchorx="page" anchory="page"/>
        </v:group>
      </w:pict>
    </w:r>
    <w:r>
      <w:pict w14:anchorId="385C2CB5">
        <v:shapetype id="_x0000_t202" coordsize="21600,21600" o:spt="202" path="m,l,21600r21600,l21600,xe">
          <v:stroke joinstyle="miter"/>
          <v:path gradientshapeok="t" o:connecttype="rect"/>
        </v:shapetype>
        <v:shape id="_x0000_s2197" type="#_x0000_t202" style="position:absolute;margin-left:54.65pt;margin-top:187.35pt;width:309.4pt;height:10.65pt;z-index:-246496;mso-position-horizontal-relative:page;mso-position-vertical-relative:page" filled="f" stroked="f">
          <v:textbox style="mso-next-textbox:#_x0000_s2197" inset="0,0,0,0">
            <w:txbxContent>
              <w:p w14:paraId="50365CD4" w14:textId="15BD7228"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del w:id="385" w:author="378653276@qq.com" w:date="2021-04-20T23:40:00Z">
                  <w:r w:rsidDel="00F8296D">
                    <w:rPr>
                      <w:rFonts w:ascii="宋体" w:eastAsia="宋体" w:hAnsi="宋体" w:cs="宋体" w:hint="eastAsia"/>
                      <w:b/>
                      <w:bCs/>
                      <w:spacing w:val="-2"/>
                      <w:sz w:val="17"/>
                      <w:szCs w:val="17"/>
                      <w:lang w:eastAsia="zh-CN"/>
                    </w:rPr>
                    <w:delText>总督</w:delText>
                  </w:r>
                </w:del>
                <w:ins w:id="386" w:author="378653276@qq.com" w:date="2021-04-20T23:40:00Z">
                  <w:r w:rsidR="00F8296D">
                    <w:rPr>
                      <w:rFonts w:ascii="宋体" w:eastAsia="宋体" w:hAnsi="宋体" w:cs="宋体" w:hint="eastAsia"/>
                      <w:b/>
                      <w:bCs/>
                      <w:spacing w:val="-2"/>
                      <w:sz w:val="17"/>
                      <w:szCs w:val="17"/>
                      <w:lang w:eastAsia="zh-CN"/>
                    </w:rPr>
                    <w:t>调速器</w:t>
                  </w:r>
                </w:ins>
                <w:r>
                  <w:rPr>
                    <w:rFonts w:ascii="宋体" w:eastAsia="宋体" w:hAnsi="宋体" w:cs="宋体"/>
                    <w:b/>
                    <w:bCs/>
                    <w:spacing w:val="-2"/>
                    <w:sz w:val="17"/>
                    <w:szCs w:val="17"/>
                    <w:lang w:eastAsia="zh-CN"/>
                  </w:rPr>
                  <w:t>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C779" w14:textId="77777777" w:rsidR="00132B46" w:rsidRDefault="00132B46">
    <w:pPr>
      <w:spacing w:line="14" w:lineRule="auto"/>
      <w:rPr>
        <w:sz w:val="20"/>
        <w:szCs w:val="20"/>
      </w:rPr>
    </w:pPr>
    <w:r>
      <w:pict w14:anchorId="432BF25F">
        <v:group id="_x0000_s2195" style="position:absolute;margin-left:54.55pt;margin-top:207.85pt;width:503.25pt;height:.1pt;z-index:-246472;mso-position-horizontal-relative:page;mso-position-vertical-relative:page" coordorigin="1091,4157" coordsize="10065,2">
          <v:shape id="_x0000_s2196" style="position:absolute;left:1091;top:4157;width:10065;height:2" coordorigin="1091,4157" coordsize="10065,0" path="m1091,4157r10064,e" filled="f" strokeweight=".1309mm">
            <v:path arrowok="t"/>
          </v:shape>
          <w10:wrap anchorx="page" anchory="page"/>
        </v:group>
      </w:pict>
    </w:r>
    <w:r>
      <w:pict w14:anchorId="07FDFF75">
        <v:shapetype id="_x0000_t202" coordsize="21600,21600" o:spt="202" path="m,l,21600r21600,l21600,xe">
          <v:stroke joinstyle="miter"/>
          <v:path gradientshapeok="t" o:connecttype="rect"/>
        </v:shapetype>
        <v:shape id="_x0000_s2194" type="#_x0000_t202" style="position:absolute;margin-left:54.65pt;margin-top:187.35pt;width:309.4pt;height:10.65pt;z-index:-246448;mso-position-horizontal-relative:page;mso-position-vertical-relative:page" filled="f" stroked="f">
          <v:textbox style="mso-next-textbox:#_x0000_s2194" inset="0,0,0,0">
            <w:txbxContent>
              <w:p w14:paraId="5D59C3BC" w14:textId="77777777" w:rsidR="00132B46" w:rsidRDefault="00132B46">
                <w:pPr>
                  <w:spacing w:line="192" w:lineRule="exact"/>
                  <w:ind w:left="20"/>
                  <w:rPr>
                    <w:rFonts w:ascii="宋体" w:eastAsia="宋体" w:hAnsi="宋体" w:cs="宋体"/>
                    <w:sz w:val="17"/>
                    <w:szCs w:val="17"/>
                    <w:lang w:eastAsia="zh-CN"/>
                  </w:rPr>
                </w:pPr>
                <w:r>
                  <w:rPr>
                    <w:rFonts w:ascii="宋体" w:eastAsia="宋体" w:hAnsi="宋体" w:cs="宋体"/>
                    <w:b/>
                    <w:bCs/>
                    <w:spacing w:val="-2"/>
                    <w:sz w:val="17"/>
                    <w:szCs w:val="17"/>
                    <w:lang w:eastAsia="zh-CN"/>
                  </w:rPr>
                  <w:t>标准</w:t>
                </w:r>
                <w:r>
                  <w:rPr>
                    <w:rFonts w:ascii="宋体" w:eastAsia="宋体" w:hAnsi="宋体" w:cs="宋体"/>
                    <w:b/>
                    <w:bCs/>
                    <w:spacing w:val="-1"/>
                    <w:sz w:val="17"/>
                    <w:szCs w:val="17"/>
                    <w:lang w:eastAsia="zh-CN"/>
                  </w:rPr>
                  <w:t>M</w:t>
                </w:r>
                <w:r>
                  <w:rPr>
                    <w:rFonts w:ascii="宋体" w:eastAsia="宋体" w:hAnsi="宋体" w:cs="宋体"/>
                    <w:b/>
                    <w:bCs/>
                    <w:sz w:val="17"/>
                    <w:szCs w:val="17"/>
                    <w:lang w:eastAsia="zh-CN"/>
                  </w:rPr>
                  <w:t>O</w:t>
                </w:r>
                <w:r>
                  <w:rPr>
                    <w:rFonts w:ascii="宋体" w:eastAsia="宋体" w:hAnsi="宋体" w:cs="宋体"/>
                    <w:b/>
                    <w:bCs/>
                    <w:spacing w:val="-1"/>
                    <w:sz w:val="17"/>
                    <w:szCs w:val="17"/>
                    <w:lang w:eastAsia="zh-CN"/>
                  </w:rPr>
                  <w:t>D-02</w:t>
                </w:r>
                <w:r>
                  <w:rPr>
                    <w:rFonts w:ascii="宋体" w:eastAsia="宋体" w:hAnsi="宋体" w:cs="宋体"/>
                    <w:b/>
                    <w:bCs/>
                    <w:sz w:val="17"/>
                    <w:szCs w:val="17"/>
                    <w:lang w:eastAsia="zh-CN"/>
                  </w:rPr>
                  <w:t>7</w:t>
                </w:r>
                <w:r>
                  <w:rPr>
                    <w:rFonts w:ascii="宋体" w:eastAsia="宋体" w:hAnsi="宋体" w:cs="宋体"/>
                    <w:b/>
                    <w:bCs/>
                    <w:spacing w:val="-1"/>
                    <w:sz w:val="17"/>
                    <w:szCs w:val="17"/>
                    <w:lang w:eastAsia="zh-CN"/>
                  </w:rPr>
                  <w:t>-1-</w:t>
                </w:r>
                <w:r>
                  <w:rPr>
                    <w:rFonts w:ascii="宋体" w:eastAsia="宋体" w:hAnsi="宋体" w:cs="宋体"/>
                    <w:b/>
                    <w:bCs/>
                    <w:spacing w:val="-2"/>
                    <w:sz w:val="17"/>
                    <w:szCs w:val="17"/>
                    <w:lang w:eastAsia="zh-CN"/>
                  </w:rPr>
                  <w:t>验证涡轮</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总督和负载控制或有源功率</w:t>
                </w:r>
                <w:r>
                  <w:rPr>
                    <w:rFonts w:ascii="宋体" w:eastAsia="宋体" w:hAnsi="宋体" w:cs="宋体"/>
                    <w:b/>
                    <w:bCs/>
                    <w:spacing w:val="-1"/>
                    <w:sz w:val="17"/>
                    <w:szCs w:val="17"/>
                    <w:lang w:eastAsia="zh-CN"/>
                  </w:rPr>
                  <w:t>/</w:t>
                </w:r>
                <w:r>
                  <w:rPr>
                    <w:rFonts w:ascii="宋体" w:eastAsia="宋体" w:hAnsi="宋体" w:cs="宋体"/>
                    <w:b/>
                    <w:bCs/>
                    <w:spacing w:val="-2"/>
                    <w:sz w:val="17"/>
                    <w:szCs w:val="17"/>
                    <w:lang w:eastAsia="zh-CN"/>
                  </w:rPr>
                  <w:t>频率控制功能的模型和数</w:t>
                </w:r>
                <w:r>
                  <w:rPr>
                    <w:rFonts w:ascii="宋体" w:eastAsia="宋体" w:hAnsi="宋体" w:cs="宋体"/>
                    <w:b/>
                    <w:bCs/>
                    <w:sz w:val="17"/>
                    <w:szCs w:val="17"/>
                    <w:lang w:eastAsia="zh-CN"/>
                  </w:rPr>
                  <w:t>据</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3AE"/>
    <w:multiLevelType w:val="hybridMultilevel"/>
    <w:tmpl w:val="8A4E6E8E"/>
    <w:lvl w:ilvl="0" w:tplc="9D1A76BC">
      <w:start w:val="1"/>
      <w:numFmt w:val="upperLetter"/>
      <w:lvlText w:val="%1."/>
      <w:lvlJc w:val="left"/>
      <w:pPr>
        <w:ind w:left="644" w:hanging="504"/>
        <w:jc w:val="left"/>
      </w:pPr>
      <w:rPr>
        <w:rFonts w:ascii="Arial" w:eastAsia="Arial" w:hAnsi="Arial" w:hint="default"/>
        <w:b/>
        <w:bCs/>
        <w:spacing w:val="-2"/>
        <w:w w:val="98"/>
        <w:sz w:val="24"/>
        <w:szCs w:val="24"/>
      </w:rPr>
    </w:lvl>
    <w:lvl w:ilvl="1" w:tplc="A1445DA0">
      <w:start w:val="1"/>
      <w:numFmt w:val="bullet"/>
      <w:lvlText w:val="•"/>
      <w:lvlJc w:val="left"/>
      <w:pPr>
        <w:ind w:left="1540" w:hanging="504"/>
      </w:pPr>
      <w:rPr>
        <w:rFonts w:hint="default"/>
      </w:rPr>
    </w:lvl>
    <w:lvl w:ilvl="2" w:tplc="4670AA9E">
      <w:start w:val="1"/>
      <w:numFmt w:val="bullet"/>
      <w:lvlText w:val="•"/>
      <w:lvlJc w:val="left"/>
      <w:pPr>
        <w:ind w:left="2440" w:hanging="504"/>
      </w:pPr>
      <w:rPr>
        <w:rFonts w:hint="default"/>
      </w:rPr>
    </w:lvl>
    <w:lvl w:ilvl="3" w:tplc="DBFCD43A">
      <w:start w:val="1"/>
      <w:numFmt w:val="bullet"/>
      <w:lvlText w:val="•"/>
      <w:lvlJc w:val="left"/>
      <w:pPr>
        <w:ind w:left="3340" w:hanging="504"/>
      </w:pPr>
      <w:rPr>
        <w:rFonts w:hint="default"/>
      </w:rPr>
    </w:lvl>
    <w:lvl w:ilvl="4" w:tplc="3D5C442A">
      <w:start w:val="1"/>
      <w:numFmt w:val="bullet"/>
      <w:lvlText w:val="•"/>
      <w:lvlJc w:val="left"/>
      <w:pPr>
        <w:ind w:left="4240" w:hanging="504"/>
      </w:pPr>
      <w:rPr>
        <w:rFonts w:hint="default"/>
      </w:rPr>
    </w:lvl>
    <w:lvl w:ilvl="5" w:tplc="5D46B77C">
      <w:start w:val="1"/>
      <w:numFmt w:val="bullet"/>
      <w:lvlText w:val="•"/>
      <w:lvlJc w:val="left"/>
      <w:pPr>
        <w:ind w:left="5140" w:hanging="504"/>
      </w:pPr>
      <w:rPr>
        <w:rFonts w:hint="default"/>
      </w:rPr>
    </w:lvl>
    <w:lvl w:ilvl="6" w:tplc="8D3A6F0C">
      <w:start w:val="1"/>
      <w:numFmt w:val="bullet"/>
      <w:lvlText w:val="•"/>
      <w:lvlJc w:val="left"/>
      <w:pPr>
        <w:ind w:left="6040" w:hanging="504"/>
      </w:pPr>
      <w:rPr>
        <w:rFonts w:hint="default"/>
      </w:rPr>
    </w:lvl>
    <w:lvl w:ilvl="7" w:tplc="B40EFCEA">
      <w:start w:val="1"/>
      <w:numFmt w:val="bullet"/>
      <w:lvlText w:val="•"/>
      <w:lvlJc w:val="left"/>
      <w:pPr>
        <w:ind w:left="6940" w:hanging="504"/>
      </w:pPr>
      <w:rPr>
        <w:rFonts w:hint="default"/>
      </w:rPr>
    </w:lvl>
    <w:lvl w:ilvl="8" w:tplc="6142A956">
      <w:start w:val="1"/>
      <w:numFmt w:val="bullet"/>
      <w:lvlText w:val="•"/>
      <w:lvlJc w:val="left"/>
      <w:pPr>
        <w:ind w:left="7840" w:hanging="504"/>
      </w:pPr>
      <w:rPr>
        <w:rFonts w:hint="default"/>
      </w:rPr>
    </w:lvl>
  </w:abstractNum>
  <w:abstractNum w:abstractNumId="1" w15:restartNumberingAfterBreak="0">
    <w:nsid w:val="22D32A52"/>
    <w:multiLevelType w:val="hybridMultilevel"/>
    <w:tmpl w:val="8264CF52"/>
    <w:lvl w:ilvl="0" w:tplc="2D78A422">
      <w:start w:val="5"/>
      <w:numFmt w:val="upperLetter"/>
      <w:lvlText w:val="%1."/>
      <w:lvlJc w:val="left"/>
      <w:pPr>
        <w:ind w:left="410" w:hanging="279"/>
        <w:jc w:val="left"/>
      </w:pPr>
      <w:rPr>
        <w:rFonts w:ascii="Arial" w:eastAsia="Arial" w:hAnsi="Arial" w:hint="default"/>
        <w:b/>
        <w:bCs/>
        <w:color w:val="16365D"/>
        <w:spacing w:val="-1"/>
        <w:w w:val="101"/>
        <w:sz w:val="18"/>
        <w:szCs w:val="18"/>
      </w:rPr>
    </w:lvl>
    <w:lvl w:ilvl="1" w:tplc="4FB2F106">
      <w:start w:val="1"/>
      <w:numFmt w:val="upperLetter"/>
      <w:lvlText w:val="%2."/>
      <w:lvlJc w:val="left"/>
      <w:pPr>
        <w:ind w:left="680" w:hanging="360"/>
        <w:jc w:val="left"/>
      </w:pPr>
      <w:rPr>
        <w:rFonts w:ascii="Arial" w:eastAsia="Arial" w:hAnsi="Arial" w:hint="default"/>
        <w:b/>
        <w:bCs/>
        <w:color w:val="244D74"/>
        <w:spacing w:val="-2"/>
        <w:w w:val="98"/>
        <w:sz w:val="24"/>
        <w:szCs w:val="24"/>
      </w:rPr>
    </w:lvl>
    <w:lvl w:ilvl="2" w:tplc="F37EBC3E">
      <w:start w:val="1"/>
      <w:numFmt w:val="bullet"/>
      <w:lvlText w:val="•"/>
      <w:lvlJc w:val="left"/>
      <w:pPr>
        <w:ind w:left="1711" w:hanging="360"/>
      </w:pPr>
      <w:rPr>
        <w:rFonts w:hint="default"/>
      </w:rPr>
    </w:lvl>
    <w:lvl w:ilvl="3" w:tplc="1BE46664">
      <w:start w:val="1"/>
      <w:numFmt w:val="bullet"/>
      <w:lvlText w:val="•"/>
      <w:lvlJc w:val="left"/>
      <w:pPr>
        <w:ind w:left="2742" w:hanging="360"/>
      </w:pPr>
      <w:rPr>
        <w:rFonts w:hint="default"/>
      </w:rPr>
    </w:lvl>
    <w:lvl w:ilvl="4" w:tplc="9BA8008E">
      <w:start w:val="1"/>
      <w:numFmt w:val="bullet"/>
      <w:lvlText w:val="•"/>
      <w:lvlJc w:val="left"/>
      <w:pPr>
        <w:ind w:left="3773" w:hanging="360"/>
      </w:pPr>
      <w:rPr>
        <w:rFonts w:hint="default"/>
      </w:rPr>
    </w:lvl>
    <w:lvl w:ilvl="5" w:tplc="C2D4F30A">
      <w:start w:val="1"/>
      <w:numFmt w:val="bullet"/>
      <w:lvlText w:val="•"/>
      <w:lvlJc w:val="left"/>
      <w:pPr>
        <w:ind w:left="4804" w:hanging="360"/>
      </w:pPr>
      <w:rPr>
        <w:rFonts w:hint="default"/>
      </w:rPr>
    </w:lvl>
    <w:lvl w:ilvl="6" w:tplc="4744939A">
      <w:start w:val="1"/>
      <w:numFmt w:val="bullet"/>
      <w:lvlText w:val="•"/>
      <w:lvlJc w:val="left"/>
      <w:pPr>
        <w:ind w:left="5835" w:hanging="360"/>
      </w:pPr>
      <w:rPr>
        <w:rFonts w:hint="default"/>
      </w:rPr>
    </w:lvl>
    <w:lvl w:ilvl="7" w:tplc="1DD01D0C">
      <w:start w:val="1"/>
      <w:numFmt w:val="bullet"/>
      <w:lvlText w:val="•"/>
      <w:lvlJc w:val="left"/>
      <w:pPr>
        <w:ind w:left="6866" w:hanging="360"/>
      </w:pPr>
      <w:rPr>
        <w:rFonts w:hint="default"/>
      </w:rPr>
    </w:lvl>
    <w:lvl w:ilvl="8" w:tplc="A24A92CE">
      <w:start w:val="1"/>
      <w:numFmt w:val="bullet"/>
      <w:lvlText w:val="•"/>
      <w:lvlJc w:val="left"/>
      <w:pPr>
        <w:ind w:left="7897" w:hanging="360"/>
      </w:pPr>
      <w:rPr>
        <w:rFonts w:hint="default"/>
      </w:rPr>
    </w:lvl>
  </w:abstractNum>
  <w:abstractNum w:abstractNumId="2" w15:restartNumberingAfterBreak="0">
    <w:nsid w:val="2A7922EE"/>
    <w:multiLevelType w:val="hybridMultilevel"/>
    <w:tmpl w:val="7DA0CF0C"/>
    <w:lvl w:ilvl="0" w:tplc="9F10C6E6">
      <w:start w:val="1"/>
      <w:numFmt w:val="bullet"/>
      <w:lvlText w:val=""/>
      <w:lvlJc w:val="left"/>
      <w:pPr>
        <w:ind w:left="356" w:hanging="279"/>
      </w:pPr>
      <w:rPr>
        <w:rFonts w:ascii="Wingdings" w:eastAsia="Wingdings" w:hAnsi="Wingdings" w:hint="default"/>
        <w:w w:val="100"/>
        <w:sz w:val="15"/>
        <w:szCs w:val="15"/>
      </w:rPr>
    </w:lvl>
    <w:lvl w:ilvl="1" w:tplc="F190EBAC">
      <w:start w:val="1"/>
      <w:numFmt w:val="bullet"/>
      <w:lvlText w:val="•"/>
      <w:lvlJc w:val="left"/>
      <w:pPr>
        <w:ind w:left="556" w:hanging="279"/>
      </w:pPr>
      <w:rPr>
        <w:rFonts w:hint="default"/>
      </w:rPr>
    </w:lvl>
    <w:lvl w:ilvl="2" w:tplc="B0985F72">
      <w:start w:val="1"/>
      <w:numFmt w:val="bullet"/>
      <w:lvlText w:val="•"/>
      <w:lvlJc w:val="left"/>
      <w:pPr>
        <w:ind w:left="752" w:hanging="279"/>
      </w:pPr>
      <w:rPr>
        <w:rFonts w:hint="default"/>
      </w:rPr>
    </w:lvl>
    <w:lvl w:ilvl="3" w:tplc="1A86E800">
      <w:start w:val="1"/>
      <w:numFmt w:val="bullet"/>
      <w:lvlText w:val="•"/>
      <w:lvlJc w:val="left"/>
      <w:pPr>
        <w:ind w:left="948" w:hanging="279"/>
      </w:pPr>
      <w:rPr>
        <w:rFonts w:hint="default"/>
      </w:rPr>
    </w:lvl>
    <w:lvl w:ilvl="4" w:tplc="CF324D7C">
      <w:start w:val="1"/>
      <w:numFmt w:val="bullet"/>
      <w:lvlText w:val="•"/>
      <w:lvlJc w:val="left"/>
      <w:pPr>
        <w:ind w:left="1145" w:hanging="279"/>
      </w:pPr>
      <w:rPr>
        <w:rFonts w:hint="default"/>
      </w:rPr>
    </w:lvl>
    <w:lvl w:ilvl="5" w:tplc="05E4687C">
      <w:start w:val="1"/>
      <w:numFmt w:val="bullet"/>
      <w:lvlText w:val="•"/>
      <w:lvlJc w:val="left"/>
      <w:pPr>
        <w:ind w:left="1341" w:hanging="279"/>
      </w:pPr>
      <w:rPr>
        <w:rFonts w:hint="default"/>
      </w:rPr>
    </w:lvl>
    <w:lvl w:ilvl="6" w:tplc="F3CEAD80">
      <w:start w:val="1"/>
      <w:numFmt w:val="bullet"/>
      <w:lvlText w:val="•"/>
      <w:lvlJc w:val="left"/>
      <w:pPr>
        <w:ind w:left="1537" w:hanging="279"/>
      </w:pPr>
      <w:rPr>
        <w:rFonts w:hint="default"/>
      </w:rPr>
    </w:lvl>
    <w:lvl w:ilvl="7" w:tplc="7584AC46">
      <w:start w:val="1"/>
      <w:numFmt w:val="bullet"/>
      <w:lvlText w:val="•"/>
      <w:lvlJc w:val="left"/>
      <w:pPr>
        <w:ind w:left="1734" w:hanging="279"/>
      </w:pPr>
      <w:rPr>
        <w:rFonts w:hint="default"/>
      </w:rPr>
    </w:lvl>
    <w:lvl w:ilvl="8" w:tplc="8788D800">
      <w:start w:val="1"/>
      <w:numFmt w:val="bullet"/>
      <w:lvlText w:val="•"/>
      <w:lvlJc w:val="left"/>
      <w:pPr>
        <w:ind w:left="1930" w:hanging="279"/>
      </w:pPr>
      <w:rPr>
        <w:rFonts w:hint="default"/>
      </w:rPr>
    </w:lvl>
  </w:abstractNum>
  <w:abstractNum w:abstractNumId="3" w15:restartNumberingAfterBreak="0">
    <w:nsid w:val="2D930FC2"/>
    <w:multiLevelType w:val="hybridMultilevel"/>
    <w:tmpl w:val="8CAE939E"/>
    <w:lvl w:ilvl="0" w:tplc="B3BCAFCA">
      <w:start w:val="1"/>
      <w:numFmt w:val="bullet"/>
      <w:lvlText w:val=""/>
      <w:lvlJc w:val="left"/>
      <w:pPr>
        <w:ind w:left="355" w:hanging="279"/>
      </w:pPr>
      <w:rPr>
        <w:rFonts w:ascii="Wingdings" w:eastAsia="Wingdings" w:hAnsi="Wingdings" w:hint="default"/>
        <w:w w:val="100"/>
        <w:sz w:val="15"/>
        <w:szCs w:val="15"/>
      </w:rPr>
    </w:lvl>
    <w:lvl w:ilvl="1" w:tplc="815C078C">
      <w:start w:val="1"/>
      <w:numFmt w:val="bullet"/>
      <w:lvlText w:val="•"/>
      <w:lvlJc w:val="left"/>
      <w:pPr>
        <w:ind w:left="556" w:hanging="279"/>
      </w:pPr>
      <w:rPr>
        <w:rFonts w:hint="default"/>
      </w:rPr>
    </w:lvl>
    <w:lvl w:ilvl="2" w:tplc="0784A470">
      <w:start w:val="1"/>
      <w:numFmt w:val="bullet"/>
      <w:lvlText w:val="•"/>
      <w:lvlJc w:val="left"/>
      <w:pPr>
        <w:ind w:left="752" w:hanging="279"/>
      </w:pPr>
      <w:rPr>
        <w:rFonts w:hint="default"/>
      </w:rPr>
    </w:lvl>
    <w:lvl w:ilvl="3" w:tplc="E11EE416">
      <w:start w:val="1"/>
      <w:numFmt w:val="bullet"/>
      <w:lvlText w:val="•"/>
      <w:lvlJc w:val="left"/>
      <w:pPr>
        <w:ind w:left="948" w:hanging="279"/>
      </w:pPr>
      <w:rPr>
        <w:rFonts w:hint="default"/>
      </w:rPr>
    </w:lvl>
    <w:lvl w:ilvl="4" w:tplc="A9E41410">
      <w:start w:val="1"/>
      <w:numFmt w:val="bullet"/>
      <w:lvlText w:val="•"/>
      <w:lvlJc w:val="left"/>
      <w:pPr>
        <w:ind w:left="1145" w:hanging="279"/>
      </w:pPr>
      <w:rPr>
        <w:rFonts w:hint="default"/>
      </w:rPr>
    </w:lvl>
    <w:lvl w:ilvl="5" w:tplc="F934DEAE">
      <w:start w:val="1"/>
      <w:numFmt w:val="bullet"/>
      <w:lvlText w:val="•"/>
      <w:lvlJc w:val="left"/>
      <w:pPr>
        <w:ind w:left="1341" w:hanging="279"/>
      </w:pPr>
      <w:rPr>
        <w:rFonts w:hint="default"/>
      </w:rPr>
    </w:lvl>
    <w:lvl w:ilvl="6" w:tplc="7C28826A">
      <w:start w:val="1"/>
      <w:numFmt w:val="bullet"/>
      <w:lvlText w:val="•"/>
      <w:lvlJc w:val="left"/>
      <w:pPr>
        <w:ind w:left="1537" w:hanging="279"/>
      </w:pPr>
      <w:rPr>
        <w:rFonts w:hint="default"/>
      </w:rPr>
    </w:lvl>
    <w:lvl w:ilvl="7" w:tplc="AA0AEBFC">
      <w:start w:val="1"/>
      <w:numFmt w:val="bullet"/>
      <w:lvlText w:val="•"/>
      <w:lvlJc w:val="left"/>
      <w:pPr>
        <w:ind w:left="1734" w:hanging="279"/>
      </w:pPr>
      <w:rPr>
        <w:rFonts w:hint="default"/>
      </w:rPr>
    </w:lvl>
    <w:lvl w:ilvl="8" w:tplc="DF986182">
      <w:start w:val="1"/>
      <w:numFmt w:val="bullet"/>
      <w:lvlText w:val="•"/>
      <w:lvlJc w:val="left"/>
      <w:pPr>
        <w:ind w:left="1930" w:hanging="279"/>
      </w:pPr>
      <w:rPr>
        <w:rFonts w:hint="default"/>
      </w:rPr>
    </w:lvl>
  </w:abstractNum>
  <w:abstractNum w:abstractNumId="4" w15:restartNumberingAfterBreak="0">
    <w:nsid w:val="595149FA"/>
    <w:multiLevelType w:val="hybridMultilevel"/>
    <w:tmpl w:val="5B9CCBB2"/>
    <w:lvl w:ilvl="0" w:tplc="F38E3AF4">
      <w:start w:val="1"/>
      <w:numFmt w:val="bullet"/>
      <w:lvlText w:val=""/>
      <w:lvlJc w:val="left"/>
      <w:pPr>
        <w:ind w:left="360" w:hanging="279"/>
      </w:pPr>
      <w:rPr>
        <w:rFonts w:ascii="Wingdings" w:eastAsia="Wingdings" w:hAnsi="Wingdings" w:hint="default"/>
        <w:w w:val="100"/>
        <w:sz w:val="15"/>
        <w:szCs w:val="15"/>
      </w:rPr>
    </w:lvl>
    <w:lvl w:ilvl="1" w:tplc="1C704F16">
      <w:start w:val="1"/>
      <w:numFmt w:val="bullet"/>
      <w:lvlText w:val="•"/>
      <w:lvlJc w:val="left"/>
      <w:pPr>
        <w:ind w:left="556" w:hanging="279"/>
      </w:pPr>
      <w:rPr>
        <w:rFonts w:hint="default"/>
      </w:rPr>
    </w:lvl>
    <w:lvl w:ilvl="2" w:tplc="85663FF0">
      <w:start w:val="1"/>
      <w:numFmt w:val="bullet"/>
      <w:lvlText w:val="•"/>
      <w:lvlJc w:val="left"/>
      <w:pPr>
        <w:ind w:left="752" w:hanging="279"/>
      </w:pPr>
      <w:rPr>
        <w:rFonts w:hint="default"/>
      </w:rPr>
    </w:lvl>
    <w:lvl w:ilvl="3" w:tplc="2A8E015A">
      <w:start w:val="1"/>
      <w:numFmt w:val="bullet"/>
      <w:lvlText w:val="•"/>
      <w:lvlJc w:val="left"/>
      <w:pPr>
        <w:ind w:left="948" w:hanging="279"/>
      </w:pPr>
      <w:rPr>
        <w:rFonts w:hint="default"/>
      </w:rPr>
    </w:lvl>
    <w:lvl w:ilvl="4" w:tplc="5030DB2A">
      <w:start w:val="1"/>
      <w:numFmt w:val="bullet"/>
      <w:lvlText w:val="•"/>
      <w:lvlJc w:val="left"/>
      <w:pPr>
        <w:ind w:left="1145" w:hanging="279"/>
      </w:pPr>
      <w:rPr>
        <w:rFonts w:hint="default"/>
      </w:rPr>
    </w:lvl>
    <w:lvl w:ilvl="5" w:tplc="5AA4C60C">
      <w:start w:val="1"/>
      <w:numFmt w:val="bullet"/>
      <w:lvlText w:val="•"/>
      <w:lvlJc w:val="left"/>
      <w:pPr>
        <w:ind w:left="1341" w:hanging="279"/>
      </w:pPr>
      <w:rPr>
        <w:rFonts w:hint="default"/>
      </w:rPr>
    </w:lvl>
    <w:lvl w:ilvl="6" w:tplc="62B6796E">
      <w:start w:val="1"/>
      <w:numFmt w:val="bullet"/>
      <w:lvlText w:val="•"/>
      <w:lvlJc w:val="left"/>
      <w:pPr>
        <w:ind w:left="1537" w:hanging="279"/>
      </w:pPr>
      <w:rPr>
        <w:rFonts w:hint="default"/>
      </w:rPr>
    </w:lvl>
    <w:lvl w:ilvl="7" w:tplc="F7A62884">
      <w:start w:val="1"/>
      <w:numFmt w:val="bullet"/>
      <w:lvlText w:val="•"/>
      <w:lvlJc w:val="left"/>
      <w:pPr>
        <w:ind w:left="1734" w:hanging="279"/>
      </w:pPr>
      <w:rPr>
        <w:rFonts w:hint="default"/>
      </w:rPr>
    </w:lvl>
    <w:lvl w:ilvl="8" w:tplc="A3B4E11A">
      <w:start w:val="1"/>
      <w:numFmt w:val="bullet"/>
      <w:lvlText w:val="•"/>
      <w:lvlJc w:val="left"/>
      <w:pPr>
        <w:ind w:left="1930" w:hanging="279"/>
      </w:pPr>
      <w:rPr>
        <w:rFonts w:hint="default"/>
      </w:rPr>
    </w:lvl>
  </w:abstractNum>
  <w:abstractNum w:abstractNumId="5" w15:restartNumberingAfterBreak="0">
    <w:nsid w:val="677D73F2"/>
    <w:multiLevelType w:val="hybridMultilevel"/>
    <w:tmpl w:val="D6F29F5C"/>
    <w:lvl w:ilvl="0" w:tplc="F6826D82">
      <w:start w:val="2"/>
      <w:numFmt w:val="upperLetter"/>
      <w:lvlText w:val="%1."/>
      <w:lvlJc w:val="left"/>
      <w:pPr>
        <w:ind w:left="500" w:hanging="360"/>
        <w:jc w:val="left"/>
      </w:pPr>
      <w:rPr>
        <w:rFonts w:ascii="Arial" w:eastAsia="Arial" w:hAnsi="Arial" w:hint="default"/>
        <w:b/>
        <w:bCs/>
        <w:spacing w:val="-5"/>
        <w:w w:val="98"/>
        <w:sz w:val="24"/>
        <w:szCs w:val="24"/>
      </w:rPr>
    </w:lvl>
    <w:lvl w:ilvl="1" w:tplc="6E7C24F2">
      <w:start w:val="5"/>
      <w:numFmt w:val="decimal"/>
      <w:lvlText w:val="%2)"/>
      <w:lvlJc w:val="left"/>
      <w:pPr>
        <w:ind w:left="1300" w:hanging="360"/>
        <w:jc w:val="right"/>
      </w:pPr>
      <w:rPr>
        <w:rFonts w:ascii="Times New Roman" w:eastAsia="Times New Roman" w:hAnsi="Times New Roman" w:hint="default"/>
        <w:spacing w:val="-15"/>
        <w:w w:val="98"/>
        <w:sz w:val="24"/>
        <w:szCs w:val="24"/>
      </w:rPr>
    </w:lvl>
    <w:lvl w:ilvl="2" w:tplc="D7C65A32">
      <w:start w:val="1"/>
      <w:numFmt w:val="bullet"/>
      <w:lvlText w:val="•"/>
      <w:lvlJc w:val="left"/>
      <w:pPr>
        <w:ind w:left="2226" w:hanging="360"/>
      </w:pPr>
      <w:rPr>
        <w:rFonts w:hint="default"/>
      </w:rPr>
    </w:lvl>
    <w:lvl w:ilvl="3" w:tplc="97C4B3D2">
      <w:start w:val="1"/>
      <w:numFmt w:val="bullet"/>
      <w:lvlText w:val="•"/>
      <w:lvlJc w:val="left"/>
      <w:pPr>
        <w:ind w:left="3153" w:hanging="360"/>
      </w:pPr>
      <w:rPr>
        <w:rFonts w:hint="default"/>
      </w:rPr>
    </w:lvl>
    <w:lvl w:ilvl="4" w:tplc="10828BCE">
      <w:start w:val="1"/>
      <w:numFmt w:val="bullet"/>
      <w:lvlText w:val="•"/>
      <w:lvlJc w:val="left"/>
      <w:pPr>
        <w:ind w:left="4080" w:hanging="360"/>
      </w:pPr>
      <w:rPr>
        <w:rFonts w:hint="default"/>
      </w:rPr>
    </w:lvl>
    <w:lvl w:ilvl="5" w:tplc="D4AAFE6C">
      <w:start w:val="1"/>
      <w:numFmt w:val="bullet"/>
      <w:lvlText w:val="•"/>
      <w:lvlJc w:val="left"/>
      <w:pPr>
        <w:ind w:left="5006" w:hanging="360"/>
      </w:pPr>
      <w:rPr>
        <w:rFonts w:hint="default"/>
      </w:rPr>
    </w:lvl>
    <w:lvl w:ilvl="6" w:tplc="235827BA">
      <w:start w:val="1"/>
      <w:numFmt w:val="bullet"/>
      <w:lvlText w:val="•"/>
      <w:lvlJc w:val="left"/>
      <w:pPr>
        <w:ind w:left="5933" w:hanging="360"/>
      </w:pPr>
      <w:rPr>
        <w:rFonts w:hint="default"/>
      </w:rPr>
    </w:lvl>
    <w:lvl w:ilvl="7" w:tplc="6F6ABC70">
      <w:start w:val="1"/>
      <w:numFmt w:val="bullet"/>
      <w:lvlText w:val="•"/>
      <w:lvlJc w:val="left"/>
      <w:pPr>
        <w:ind w:left="6860" w:hanging="360"/>
      </w:pPr>
      <w:rPr>
        <w:rFonts w:hint="default"/>
      </w:rPr>
    </w:lvl>
    <w:lvl w:ilvl="8" w:tplc="C0E48550">
      <w:start w:val="1"/>
      <w:numFmt w:val="bullet"/>
      <w:lvlText w:val="•"/>
      <w:lvlJc w:val="left"/>
      <w:pPr>
        <w:ind w:left="7786" w:hanging="360"/>
      </w:pPr>
      <w:rPr>
        <w:rFonts w:hint="default"/>
      </w:rPr>
    </w:lvl>
  </w:abstractNum>
  <w:abstractNum w:abstractNumId="6" w15:restartNumberingAfterBreak="0">
    <w:nsid w:val="6E22629A"/>
    <w:multiLevelType w:val="hybridMultilevel"/>
    <w:tmpl w:val="00A4DD6E"/>
    <w:lvl w:ilvl="0" w:tplc="6638F602">
      <w:start w:val="1"/>
      <w:numFmt w:val="upperLetter"/>
      <w:lvlText w:val="%1."/>
      <w:lvlJc w:val="left"/>
      <w:pPr>
        <w:ind w:left="500" w:hanging="360"/>
        <w:jc w:val="left"/>
      </w:pPr>
      <w:rPr>
        <w:rFonts w:ascii="Arial" w:eastAsia="Arial" w:hAnsi="Arial" w:hint="default"/>
        <w:b/>
        <w:bCs/>
        <w:spacing w:val="-13"/>
        <w:w w:val="100"/>
        <w:sz w:val="24"/>
        <w:szCs w:val="24"/>
      </w:rPr>
    </w:lvl>
    <w:lvl w:ilvl="1" w:tplc="4DF8B742">
      <w:start w:val="1"/>
      <w:numFmt w:val="bullet"/>
      <w:lvlText w:val="•"/>
      <w:lvlJc w:val="left"/>
      <w:pPr>
        <w:ind w:left="1416" w:hanging="360"/>
      </w:pPr>
      <w:rPr>
        <w:rFonts w:hint="default"/>
      </w:rPr>
    </w:lvl>
    <w:lvl w:ilvl="2" w:tplc="CC1A7BEE">
      <w:start w:val="1"/>
      <w:numFmt w:val="bullet"/>
      <w:lvlText w:val="•"/>
      <w:lvlJc w:val="left"/>
      <w:pPr>
        <w:ind w:left="2332" w:hanging="360"/>
      </w:pPr>
      <w:rPr>
        <w:rFonts w:hint="default"/>
      </w:rPr>
    </w:lvl>
    <w:lvl w:ilvl="3" w:tplc="DD629FDE">
      <w:start w:val="1"/>
      <w:numFmt w:val="bullet"/>
      <w:lvlText w:val="•"/>
      <w:lvlJc w:val="left"/>
      <w:pPr>
        <w:ind w:left="3248" w:hanging="360"/>
      </w:pPr>
      <w:rPr>
        <w:rFonts w:hint="default"/>
      </w:rPr>
    </w:lvl>
    <w:lvl w:ilvl="4" w:tplc="A1B07884">
      <w:start w:val="1"/>
      <w:numFmt w:val="bullet"/>
      <w:lvlText w:val="•"/>
      <w:lvlJc w:val="left"/>
      <w:pPr>
        <w:ind w:left="4164" w:hanging="360"/>
      </w:pPr>
      <w:rPr>
        <w:rFonts w:hint="default"/>
      </w:rPr>
    </w:lvl>
    <w:lvl w:ilvl="5" w:tplc="DAF0BE08">
      <w:start w:val="1"/>
      <w:numFmt w:val="bullet"/>
      <w:lvlText w:val="•"/>
      <w:lvlJc w:val="left"/>
      <w:pPr>
        <w:ind w:left="5080" w:hanging="360"/>
      </w:pPr>
      <w:rPr>
        <w:rFonts w:hint="default"/>
      </w:rPr>
    </w:lvl>
    <w:lvl w:ilvl="6" w:tplc="EC1C9986">
      <w:start w:val="1"/>
      <w:numFmt w:val="bullet"/>
      <w:lvlText w:val="•"/>
      <w:lvlJc w:val="left"/>
      <w:pPr>
        <w:ind w:left="5996" w:hanging="360"/>
      </w:pPr>
      <w:rPr>
        <w:rFonts w:hint="default"/>
      </w:rPr>
    </w:lvl>
    <w:lvl w:ilvl="7" w:tplc="0EC033EC">
      <w:start w:val="1"/>
      <w:numFmt w:val="bullet"/>
      <w:lvlText w:val="•"/>
      <w:lvlJc w:val="left"/>
      <w:pPr>
        <w:ind w:left="6912" w:hanging="360"/>
      </w:pPr>
      <w:rPr>
        <w:rFonts w:hint="default"/>
      </w:rPr>
    </w:lvl>
    <w:lvl w:ilvl="8" w:tplc="4DAAD16C">
      <w:start w:val="1"/>
      <w:numFmt w:val="bullet"/>
      <w:lvlText w:val="•"/>
      <w:lvlJc w:val="left"/>
      <w:pPr>
        <w:ind w:left="7828" w:hanging="360"/>
      </w:pPr>
      <w:rPr>
        <w:rFonts w:hint="default"/>
      </w:rPr>
    </w:lvl>
  </w:abstractNum>
  <w:abstractNum w:abstractNumId="7" w15:restartNumberingAfterBreak="0">
    <w:nsid w:val="70301F1F"/>
    <w:multiLevelType w:val="hybridMultilevel"/>
    <w:tmpl w:val="24949F5C"/>
    <w:lvl w:ilvl="0" w:tplc="0FE2A162">
      <w:start w:val="1"/>
      <w:numFmt w:val="upperLetter"/>
      <w:lvlText w:val="%1."/>
      <w:lvlJc w:val="left"/>
      <w:pPr>
        <w:ind w:left="644" w:hanging="504"/>
        <w:jc w:val="left"/>
      </w:pPr>
      <w:rPr>
        <w:rFonts w:ascii="Arial" w:eastAsia="Arial" w:hAnsi="Arial" w:hint="default"/>
        <w:b/>
        <w:bCs/>
        <w:spacing w:val="-2"/>
        <w:w w:val="98"/>
        <w:sz w:val="24"/>
        <w:szCs w:val="24"/>
      </w:rPr>
    </w:lvl>
    <w:lvl w:ilvl="1" w:tplc="99CEDEB6">
      <w:start w:val="1"/>
      <w:numFmt w:val="bullet"/>
      <w:lvlText w:val="•"/>
      <w:lvlJc w:val="left"/>
      <w:pPr>
        <w:ind w:left="1540" w:hanging="504"/>
      </w:pPr>
      <w:rPr>
        <w:rFonts w:hint="default"/>
      </w:rPr>
    </w:lvl>
    <w:lvl w:ilvl="2" w:tplc="80A01154">
      <w:start w:val="1"/>
      <w:numFmt w:val="bullet"/>
      <w:lvlText w:val="•"/>
      <w:lvlJc w:val="left"/>
      <w:pPr>
        <w:ind w:left="2440" w:hanging="504"/>
      </w:pPr>
      <w:rPr>
        <w:rFonts w:hint="default"/>
      </w:rPr>
    </w:lvl>
    <w:lvl w:ilvl="3" w:tplc="201416B8">
      <w:start w:val="1"/>
      <w:numFmt w:val="bullet"/>
      <w:lvlText w:val="•"/>
      <w:lvlJc w:val="left"/>
      <w:pPr>
        <w:ind w:left="3340" w:hanging="504"/>
      </w:pPr>
      <w:rPr>
        <w:rFonts w:hint="default"/>
      </w:rPr>
    </w:lvl>
    <w:lvl w:ilvl="4" w:tplc="D5BAEFD6">
      <w:start w:val="1"/>
      <w:numFmt w:val="bullet"/>
      <w:lvlText w:val="•"/>
      <w:lvlJc w:val="left"/>
      <w:pPr>
        <w:ind w:left="4240" w:hanging="504"/>
      </w:pPr>
      <w:rPr>
        <w:rFonts w:hint="default"/>
      </w:rPr>
    </w:lvl>
    <w:lvl w:ilvl="5" w:tplc="754A23B0">
      <w:start w:val="1"/>
      <w:numFmt w:val="bullet"/>
      <w:lvlText w:val="•"/>
      <w:lvlJc w:val="left"/>
      <w:pPr>
        <w:ind w:left="5140" w:hanging="504"/>
      </w:pPr>
      <w:rPr>
        <w:rFonts w:hint="default"/>
      </w:rPr>
    </w:lvl>
    <w:lvl w:ilvl="6" w:tplc="66ECE3F4">
      <w:start w:val="1"/>
      <w:numFmt w:val="bullet"/>
      <w:lvlText w:val="•"/>
      <w:lvlJc w:val="left"/>
      <w:pPr>
        <w:ind w:left="6040" w:hanging="504"/>
      </w:pPr>
      <w:rPr>
        <w:rFonts w:hint="default"/>
      </w:rPr>
    </w:lvl>
    <w:lvl w:ilvl="7" w:tplc="B2F4ED9C">
      <w:start w:val="1"/>
      <w:numFmt w:val="bullet"/>
      <w:lvlText w:val="•"/>
      <w:lvlJc w:val="left"/>
      <w:pPr>
        <w:ind w:left="6940" w:hanging="504"/>
      </w:pPr>
      <w:rPr>
        <w:rFonts w:hint="default"/>
      </w:rPr>
    </w:lvl>
    <w:lvl w:ilvl="8" w:tplc="01F20B46">
      <w:start w:val="1"/>
      <w:numFmt w:val="bullet"/>
      <w:lvlText w:val="•"/>
      <w:lvlJc w:val="left"/>
      <w:pPr>
        <w:ind w:left="7840" w:hanging="504"/>
      </w:pPr>
      <w:rPr>
        <w:rFonts w:hint="default"/>
      </w:rPr>
    </w:lvl>
  </w:abstractNum>
  <w:abstractNum w:abstractNumId="8" w15:restartNumberingAfterBreak="0">
    <w:nsid w:val="7F41404A"/>
    <w:multiLevelType w:val="hybridMultilevel"/>
    <w:tmpl w:val="108073C4"/>
    <w:lvl w:ilvl="0" w:tplc="88DA7488">
      <w:start w:val="1"/>
      <w:numFmt w:val="bullet"/>
      <w:lvlText w:val=""/>
      <w:lvlJc w:val="left"/>
      <w:pPr>
        <w:ind w:left="359" w:hanging="279"/>
      </w:pPr>
      <w:rPr>
        <w:rFonts w:ascii="Wingdings" w:eastAsia="Wingdings" w:hAnsi="Wingdings" w:hint="default"/>
        <w:w w:val="100"/>
        <w:sz w:val="15"/>
        <w:szCs w:val="15"/>
      </w:rPr>
    </w:lvl>
    <w:lvl w:ilvl="1" w:tplc="F6301300">
      <w:start w:val="1"/>
      <w:numFmt w:val="bullet"/>
      <w:lvlText w:val="•"/>
      <w:lvlJc w:val="left"/>
      <w:pPr>
        <w:ind w:left="556" w:hanging="279"/>
      </w:pPr>
      <w:rPr>
        <w:rFonts w:hint="default"/>
      </w:rPr>
    </w:lvl>
    <w:lvl w:ilvl="2" w:tplc="3D486466">
      <w:start w:val="1"/>
      <w:numFmt w:val="bullet"/>
      <w:lvlText w:val="•"/>
      <w:lvlJc w:val="left"/>
      <w:pPr>
        <w:ind w:left="752" w:hanging="279"/>
      </w:pPr>
      <w:rPr>
        <w:rFonts w:hint="default"/>
      </w:rPr>
    </w:lvl>
    <w:lvl w:ilvl="3" w:tplc="18CA7784">
      <w:start w:val="1"/>
      <w:numFmt w:val="bullet"/>
      <w:lvlText w:val="•"/>
      <w:lvlJc w:val="left"/>
      <w:pPr>
        <w:ind w:left="949" w:hanging="279"/>
      </w:pPr>
      <w:rPr>
        <w:rFonts w:hint="default"/>
      </w:rPr>
    </w:lvl>
    <w:lvl w:ilvl="4" w:tplc="888AAACA">
      <w:start w:val="1"/>
      <w:numFmt w:val="bullet"/>
      <w:lvlText w:val="•"/>
      <w:lvlJc w:val="left"/>
      <w:pPr>
        <w:ind w:left="1145" w:hanging="279"/>
      </w:pPr>
      <w:rPr>
        <w:rFonts w:hint="default"/>
      </w:rPr>
    </w:lvl>
    <w:lvl w:ilvl="5" w:tplc="73E8FE28">
      <w:start w:val="1"/>
      <w:numFmt w:val="bullet"/>
      <w:lvlText w:val="•"/>
      <w:lvlJc w:val="left"/>
      <w:pPr>
        <w:ind w:left="1342" w:hanging="279"/>
      </w:pPr>
      <w:rPr>
        <w:rFonts w:hint="default"/>
      </w:rPr>
    </w:lvl>
    <w:lvl w:ilvl="6" w:tplc="D7A2DB50">
      <w:start w:val="1"/>
      <w:numFmt w:val="bullet"/>
      <w:lvlText w:val="•"/>
      <w:lvlJc w:val="left"/>
      <w:pPr>
        <w:ind w:left="1538" w:hanging="279"/>
      </w:pPr>
      <w:rPr>
        <w:rFonts w:hint="default"/>
      </w:rPr>
    </w:lvl>
    <w:lvl w:ilvl="7" w:tplc="500E7D12">
      <w:start w:val="1"/>
      <w:numFmt w:val="bullet"/>
      <w:lvlText w:val="•"/>
      <w:lvlJc w:val="left"/>
      <w:pPr>
        <w:ind w:left="1735" w:hanging="279"/>
      </w:pPr>
      <w:rPr>
        <w:rFonts w:hint="default"/>
      </w:rPr>
    </w:lvl>
    <w:lvl w:ilvl="8" w:tplc="BE1AA718">
      <w:start w:val="1"/>
      <w:numFmt w:val="bullet"/>
      <w:lvlText w:val="•"/>
      <w:lvlJc w:val="left"/>
      <w:pPr>
        <w:ind w:left="1931" w:hanging="279"/>
      </w:pPr>
      <w:rPr>
        <w:rFonts w:hint="default"/>
      </w:rPr>
    </w:lvl>
  </w:abstractNum>
  <w:num w:numId="1">
    <w:abstractNumId w:val="1"/>
  </w:num>
  <w:num w:numId="2">
    <w:abstractNumId w:val="2"/>
  </w:num>
  <w:num w:numId="3">
    <w:abstractNumId w:val="8"/>
  </w:num>
  <w:num w:numId="4">
    <w:abstractNumId w:val="4"/>
  </w:num>
  <w:num w:numId="5">
    <w:abstractNumId w:val="3"/>
  </w:num>
  <w:num w:numId="6">
    <w:abstractNumId w:val="0"/>
  </w:num>
  <w:num w:numId="7">
    <w:abstractNumId w:val="7"/>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378653276@qq.com">
    <w15:presenceInfo w15:providerId="Windows Live" w15:userId="dc9c5aa5400535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drawingGridHorizontalSpacing w:val="110"/>
  <w:displayHorizontalDrawingGridEvery w:val="2"/>
  <w:characterSpacingControl w:val="doNotCompress"/>
  <w:hdrShapeDefaults>
    <o:shapedefaults v:ext="edit" spidmax="221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B326C"/>
    <w:rsid w:val="00004E0F"/>
    <w:rsid w:val="000144DB"/>
    <w:rsid w:val="00061665"/>
    <w:rsid w:val="000A20D9"/>
    <w:rsid w:val="0013128B"/>
    <w:rsid w:val="00132B46"/>
    <w:rsid w:val="001A6D1E"/>
    <w:rsid w:val="001B13FF"/>
    <w:rsid w:val="001D6155"/>
    <w:rsid w:val="001F3C86"/>
    <w:rsid w:val="001F5C5B"/>
    <w:rsid w:val="00255669"/>
    <w:rsid w:val="00256C45"/>
    <w:rsid w:val="002A6905"/>
    <w:rsid w:val="002C13E0"/>
    <w:rsid w:val="002C42B8"/>
    <w:rsid w:val="00353850"/>
    <w:rsid w:val="003B5FCE"/>
    <w:rsid w:val="004340DA"/>
    <w:rsid w:val="00457E10"/>
    <w:rsid w:val="004A0572"/>
    <w:rsid w:val="005542CB"/>
    <w:rsid w:val="0058614B"/>
    <w:rsid w:val="005B74E1"/>
    <w:rsid w:val="005E0265"/>
    <w:rsid w:val="00636F59"/>
    <w:rsid w:val="00657FA1"/>
    <w:rsid w:val="0067247E"/>
    <w:rsid w:val="006B326C"/>
    <w:rsid w:val="007347A5"/>
    <w:rsid w:val="00751E93"/>
    <w:rsid w:val="007A5BAC"/>
    <w:rsid w:val="00853D5B"/>
    <w:rsid w:val="00872D94"/>
    <w:rsid w:val="008F035B"/>
    <w:rsid w:val="00914EFC"/>
    <w:rsid w:val="00994326"/>
    <w:rsid w:val="009B4794"/>
    <w:rsid w:val="00A55732"/>
    <w:rsid w:val="00A7753E"/>
    <w:rsid w:val="00AA6D91"/>
    <w:rsid w:val="00B04EEE"/>
    <w:rsid w:val="00BB65E8"/>
    <w:rsid w:val="00BC051E"/>
    <w:rsid w:val="00BE1F66"/>
    <w:rsid w:val="00CB212A"/>
    <w:rsid w:val="00CC6ED4"/>
    <w:rsid w:val="00D17CE2"/>
    <w:rsid w:val="00D35E1F"/>
    <w:rsid w:val="00D7595E"/>
    <w:rsid w:val="00DA5253"/>
    <w:rsid w:val="00E26538"/>
    <w:rsid w:val="00E335E8"/>
    <w:rsid w:val="00EA6D89"/>
    <w:rsid w:val="00EC3D29"/>
    <w:rsid w:val="00EC7974"/>
    <w:rsid w:val="00F14C30"/>
    <w:rsid w:val="00F42DF9"/>
    <w:rsid w:val="00F70AD1"/>
    <w:rsid w:val="00F8296D"/>
    <w:rsid w:val="00FA0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17"/>
    <o:shapelayout v:ext="edit">
      <o:idmap v:ext="edit" data="1"/>
    </o:shapelayout>
  </w:shapeDefaults>
  <w:decimalSymbol w:val="."/>
  <w:listSeparator w:val=","/>
  <w14:docId w14:val="514033B9"/>
  <w15:docId w15:val="{58D33A9F-F306-4DE6-B80C-078C53CB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309"/>
      <w:outlineLvl w:val="0"/>
    </w:pPr>
    <w:rPr>
      <w:rFonts w:ascii="宋体" w:eastAsia="宋体" w:hAnsi="宋体"/>
      <w:i/>
      <w:sz w:val="25"/>
      <w:szCs w:val="25"/>
    </w:rPr>
  </w:style>
  <w:style w:type="paragraph" w:styleId="2">
    <w:name w:val="heading 2"/>
    <w:basedOn w:val="a"/>
    <w:uiPriority w:val="1"/>
    <w:qFormat/>
    <w:pPr>
      <w:spacing w:before="26"/>
      <w:ind w:left="500"/>
      <w:outlineLvl w:val="1"/>
    </w:pPr>
    <w:rPr>
      <w:rFonts w:ascii="宋体" w:eastAsia="宋体" w:hAnsi="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20"/>
      <w:ind w:left="1580"/>
    </w:pPr>
    <w:rPr>
      <w:rFonts w:ascii="宋体" w:eastAsia="宋体" w:hAnsi="宋体"/>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636F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6F59"/>
    <w:rPr>
      <w:sz w:val="18"/>
      <w:szCs w:val="18"/>
    </w:rPr>
  </w:style>
  <w:style w:type="paragraph" w:styleId="a7">
    <w:name w:val="footer"/>
    <w:basedOn w:val="a"/>
    <w:link w:val="a8"/>
    <w:uiPriority w:val="99"/>
    <w:unhideWhenUsed/>
    <w:rsid w:val="00636F59"/>
    <w:pPr>
      <w:tabs>
        <w:tab w:val="center" w:pos="4153"/>
        <w:tab w:val="right" w:pos="8306"/>
      </w:tabs>
      <w:snapToGrid w:val="0"/>
    </w:pPr>
    <w:rPr>
      <w:sz w:val="18"/>
      <w:szCs w:val="18"/>
    </w:rPr>
  </w:style>
  <w:style w:type="character" w:customStyle="1" w:styleId="a8">
    <w:name w:val="页脚 字符"/>
    <w:basedOn w:val="a0"/>
    <w:link w:val="a7"/>
    <w:uiPriority w:val="99"/>
    <w:rsid w:val="00636F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5.xml"/><Relationship Id="rId21" Type="http://schemas.openxmlformats.org/officeDocument/2006/relationships/footer" Target="footer6.xml"/><Relationship Id="rId42" Type="http://schemas.openxmlformats.org/officeDocument/2006/relationships/footer" Target="footer17.xml"/><Relationship Id="rId47" Type="http://schemas.openxmlformats.org/officeDocument/2006/relationships/header" Target="header21.xml"/><Relationship Id="rId63" Type="http://schemas.openxmlformats.org/officeDocument/2006/relationships/header" Target="header28.xml"/><Relationship Id="rId68" Type="http://schemas.openxmlformats.org/officeDocument/2006/relationships/footer" Target="footer31.xml"/><Relationship Id="rId84" Type="http://schemas.openxmlformats.org/officeDocument/2006/relationships/footer" Target="footer39.xml"/><Relationship Id="rId89" Type="http://schemas.openxmlformats.org/officeDocument/2006/relationships/header" Target="header41.xml"/><Relationship Id="rId112" Type="http://schemas.openxmlformats.org/officeDocument/2006/relationships/footer" Target="footer52.xml"/><Relationship Id="rId16" Type="http://schemas.openxmlformats.org/officeDocument/2006/relationships/header" Target="header5.xml"/><Relationship Id="rId107" Type="http://schemas.openxmlformats.org/officeDocument/2006/relationships/header" Target="header49.xml"/><Relationship Id="rId11" Type="http://schemas.openxmlformats.org/officeDocument/2006/relationships/footer" Target="footer2.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5.xml"/><Relationship Id="rId74" Type="http://schemas.openxmlformats.org/officeDocument/2006/relationships/footer" Target="footer34.xml"/><Relationship Id="rId79" Type="http://schemas.openxmlformats.org/officeDocument/2006/relationships/header" Target="header36.xml"/><Relationship Id="rId102" Type="http://schemas.openxmlformats.org/officeDocument/2006/relationships/footer" Target="footer47.xml"/><Relationship Id="rId123" Type="http://schemas.openxmlformats.org/officeDocument/2006/relationships/footer" Target="footer57.xml"/><Relationship Id="rId128" Type="http://schemas.openxmlformats.org/officeDocument/2006/relationships/footer" Target="footer60.xml"/><Relationship Id="rId5" Type="http://schemas.openxmlformats.org/officeDocument/2006/relationships/webSettings" Target="webSettings.xml"/><Relationship Id="rId90" Type="http://schemas.openxmlformats.org/officeDocument/2006/relationships/footer" Target="footer42.xml"/><Relationship Id="rId95" Type="http://schemas.openxmlformats.org/officeDocument/2006/relationships/header" Target="header43.xml"/><Relationship Id="rId22" Type="http://schemas.openxmlformats.org/officeDocument/2006/relationships/header" Target="header9.xml"/><Relationship Id="rId27" Type="http://schemas.openxmlformats.org/officeDocument/2006/relationships/footer" Target="footer9.xml"/><Relationship Id="rId43" Type="http://schemas.openxmlformats.org/officeDocument/2006/relationships/header" Target="header19.xml"/><Relationship Id="rId48" Type="http://schemas.openxmlformats.org/officeDocument/2006/relationships/footer" Target="footer20.xml"/><Relationship Id="rId64" Type="http://schemas.openxmlformats.org/officeDocument/2006/relationships/footer" Target="footer29.xml"/><Relationship Id="rId69" Type="http://schemas.openxmlformats.org/officeDocument/2006/relationships/header" Target="header31.xml"/><Relationship Id="rId113" Type="http://schemas.openxmlformats.org/officeDocument/2006/relationships/header" Target="header52.xml"/><Relationship Id="rId118" Type="http://schemas.openxmlformats.org/officeDocument/2006/relationships/hyperlink" Target="http://www.nerc.com/comm/PC/Agendas%20Highlights%20and%20Minutes%20DL/2012/2012_Dec_PC%20Agenda.pdf" TargetMode="External"/><Relationship Id="rId80" Type="http://schemas.openxmlformats.org/officeDocument/2006/relationships/footer" Target="footer37.xml"/><Relationship Id="rId85" Type="http://schemas.openxmlformats.org/officeDocument/2006/relationships/header" Target="header39.xml"/><Relationship Id="rId12" Type="http://schemas.openxmlformats.org/officeDocument/2006/relationships/header" Target="header3.xml"/><Relationship Id="rId17" Type="http://schemas.openxmlformats.org/officeDocument/2006/relationships/header" Target="header6.xml"/><Relationship Id="rId33" Type="http://schemas.openxmlformats.org/officeDocument/2006/relationships/footer" Target="footer12.xml"/><Relationship Id="rId38" Type="http://schemas.openxmlformats.org/officeDocument/2006/relationships/footer" Target="footer15.xml"/><Relationship Id="rId59" Type="http://schemas.openxmlformats.org/officeDocument/2006/relationships/header" Target="header27.xml"/><Relationship Id="rId103" Type="http://schemas.openxmlformats.org/officeDocument/2006/relationships/header" Target="header47.xml"/><Relationship Id="rId108" Type="http://schemas.openxmlformats.org/officeDocument/2006/relationships/footer" Target="footer50.xml"/><Relationship Id="rId124" Type="http://schemas.openxmlformats.org/officeDocument/2006/relationships/header" Target="header56.xml"/><Relationship Id="rId129" Type="http://schemas.openxmlformats.org/officeDocument/2006/relationships/fontTable" Target="fontTable.xml"/><Relationship Id="rId54" Type="http://schemas.openxmlformats.org/officeDocument/2006/relationships/footer" Target="footer23.xml"/><Relationship Id="rId70" Type="http://schemas.openxmlformats.org/officeDocument/2006/relationships/footer" Target="footer32.xml"/><Relationship Id="rId75" Type="http://schemas.openxmlformats.org/officeDocument/2006/relationships/header" Target="header34.xml"/><Relationship Id="rId91" Type="http://schemas.openxmlformats.org/officeDocument/2006/relationships/header" Target="header42.xml"/><Relationship Id="rId96" Type="http://schemas.openxmlformats.org/officeDocument/2006/relationships/footer" Target="footer44.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7.xml"/><Relationship Id="rId28" Type="http://schemas.openxmlformats.org/officeDocument/2006/relationships/header" Target="header12.xml"/><Relationship Id="rId49" Type="http://schemas.openxmlformats.org/officeDocument/2006/relationships/header" Target="header22.xml"/><Relationship Id="rId114" Type="http://schemas.openxmlformats.org/officeDocument/2006/relationships/footer" Target="footer53.xml"/><Relationship Id="rId119" Type="http://schemas.openxmlformats.org/officeDocument/2006/relationships/hyperlink" Target="http://www.nerc.com/comm/PC/Agendas%20Highlights%20and%20Minutes%20DL/2012/2012_Dec_PC%20Agenda.pdf" TargetMode="External"/><Relationship Id="rId44" Type="http://schemas.openxmlformats.org/officeDocument/2006/relationships/footer" Target="footer18.xml"/><Relationship Id="rId60" Type="http://schemas.openxmlformats.org/officeDocument/2006/relationships/footer" Target="footer26.xml"/><Relationship Id="rId65" Type="http://schemas.openxmlformats.org/officeDocument/2006/relationships/header" Target="header29.xml"/><Relationship Id="rId81" Type="http://schemas.openxmlformats.org/officeDocument/2006/relationships/header" Target="header37.xml"/><Relationship Id="rId86" Type="http://schemas.openxmlformats.org/officeDocument/2006/relationships/footer" Target="footer40.xml"/><Relationship Id="rId130" Type="http://schemas.microsoft.com/office/2011/relationships/people" Target="people.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17.xml"/><Relationship Id="rId109" Type="http://schemas.openxmlformats.org/officeDocument/2006/relationships/header" Target="header50.xml"/><Relationship Id="rId34" Type="http://schemas.openxmlformats.org/officeDocument/2006/relationships/header" Target="header15.xml"/><Relationship Id="rId50" Type="http://schemas.openxmlformats.org/officeDocument/2006/relationships/footer" Target="footer21.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4.xml"/><Relationship Id="rId104" Type="http://schemas.openxmlformats.org/officeDocument/2006/relationships/footer" Target="footer48.xml"/><Relationship Id="rId120" Type="http://schemas.openxmlformats.org/officeDocument/2006/relationships/header" Target="header54.xml"/><Relationship Id="rId125" Type="http://schemas.openxmlformats.org/officeDocument/2006/relationships/footer" Target="footer58.xml"/><Relationship Id="rId7" Type="http://schemas.openxmlformats.org/officeDocument/2006/relationships/endnotes" Target="endnotes.xml"/><Relationship Id="rId71" Type="http://schemas.openxmlformats.org/officeDocument/2006/relationships/header" Target="header32.xml"/><Relationship Id="rId92" Type="http://schemas.openxmlformats.org/officeDocument/2006/relationships/footer" Target="footer43.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header" Target="header10.xml"/><Relationship Id="rId40" Type="http://schemas.openxmlformats.org/officeDocument/2006/relationships/footer" Target="footer16.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0.xml"/><Relationship Id="rId110" Type="http://schemas.openxmlformats.org/officeDocument/2006/relationships/footer" Target="footer51.xml"/><Relationship Id="rId115" Type="http://schemas.openxmlformats.org/officeDocument/2006/relationships/footer" Target="footer54.xml"/><Relationship Id="rId131" Type="http://schemas.openxmlformats.org/officeDocument/2006/relationships/theme" Target="theme/theme1.xml"/><Relationship Id="rId61" Type="http://schemas.openxmlformats.org/officeDocument/2006/relationships/footer" Target="footer27.xml"/><Relationship Id="rId82" Type="http://schemas.openxmlformats.org/officeDocument/2006/relationships/footer" Target="footer38.xml"/><Relationship Id="rId19" Type="http://schemas.openxmlformats.org/officeDocument/2006/relationships/footer" Target="footer5.xml"/><Relationship Id="rId14" Type="http://schemas.openxmlformats.org/officeDocument/2006/relationships/footer" Target="footer4.xml"/><Relationship Id="rId30" Type="http://schemas.openxmlformats.org/officeDocument/2006/relationships/header" Target="header13.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35.xml"/><Relationship Id="rId100" Type="http://schemas.openxmlformats.org/officeDocument/2006/relationships/footer" Target="footer46.xml"/><Relationship Id="rId105" Type="http://schemas.openxmlformats.org/officeDocument/2006/relationships/header" Target="header48.xml"/><Relationship Id="rId126" Type="http://schemas.openxmlformats.org/officeDocument/2006/relationships/header" Target="header57.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yperlink" Target="http://www.nerc.com/comm/PC/Agendas%20Highlights%20and%20Minutes%20DL/2012/2012_Dec_PC%20Agenda.pdf" TargetMode="External"/><Relationship Id="rId98" Type="http://schemas.openxmlformats.org/officeDocument/2006/relationships/footer" Target="footer45.xml"/><Relationship Id="rId121" Type="http://schemas.openxmlformats.org/officeDocument/2006/relationships/footer" Target="footer56.xml"/><Relationship Id="rId3" Type="http://schemas.openxmlformats.org/officeDocument/2006/relationships/styles" Target="styles.xml"/><Relationship Id="rId25" Type="http://schemas.openxmlformats.org/officeDocument/2006/relationships/footer" Target="footer8.xml"/><Relationship Id="rId46" Type="http://schemas.openxmlformats.org/officeDocument/2006/relationships/footer" Target="footer19.xml"/><Relationship Id="rId67" Type="http://schemas.openxmlformats.org/officeDocument/2006/relationships/header" Target="header30.xml"/><Relationship Id="rId116" Type="http://schemas.openxmlformats.org/officeDocument/2006/relationships/header" Target="header53.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8.xml"/><Relationship Id="rId88" Type="http://schemas.openxmlformats.org/officeDocument/2006/relationships/footer" Target="footer41.xml"/><Relationship Id="rId111" Type="http://schemas.openxmlformats.org/officeDocument/2006/relationships/header" Target="header51.xml"/><Relationship Id="rId15" Type="http://schemas.openxmlformats.org/officeDocument/2006/relationships/header" Target="header4.xml"/><Relationship Id="rId36" Type="http://schemas.openxmlformats.org/officeDocument/2006/relationships/footer" Target="footer14.xml"/><Relationship Id="rId57" Type="http://schemas.openxmlformats.org/officeDocument/2006/relationships/header" Target="header26.xml"/><Relationship Id="rId106" Type="http://schemas.openxmlformats.org/officeDocument/2006/relationships/footer" Target="footer49.xml"/><Relationship Id="rId127" Type="http://schemas.openxmlformats.org/officeDocument/2006/relationships/footer" Target="footer59.xml"/><Relationship Id="rId10" Type="http://schemas.openxmlformats.org/officeDocument/2006/relationships/footer" Target="footer1.xml"/><Relationship Id="rId31" Type="http://schemas.openxmlformats.org/officeDocument/2006/relationships/footer" Target="footer11.xml"/><Relationship Id="rId52" Type="http://schemas.openxmlformats.org/officeDocument/2006/relationships/footer" Target="footer22.xml"/><Relationship Id="rId73" Type="http://schemas.openxmlformats.org/officeDocument/2006/relationships/header" Target="header33.xml"/><Relationship Id="rId78" Type="http://schemas.openxmlformats.org/officeDocument/2006/relationships/footer" Target="footer36.xml"/><Relationship Id="rId94" Type="http://schemas.openxmlformats.org/officeDocument/2006/relationships/hyperlink" Target="http://www.nerc.com/comm/PC/Agendas%20Highlights%20and%20Minutes%20DL/2012/2012_Dec_PC%20Agenda.pdf" TargetMode="External"/><Relationship Id="rId99" Type="http://schemas.openxmlformats.org/officeDocument/2006/relationships/header" Target="header45.xml"/><Relationship Id="rId101" Type="http://schemas.openxmlformats.org/officeDocument/2006/relationships/header" Target="header46.xml"/><Relationship Id="rId122" Type="http://schemas.openxmlformats.org/officeDocument/2006/relationships/header" Target="header55.xml"/><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ED98-4971-4457-9CC6-76E0B4EB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109</Pages>
  <Words>11550</Words>
  <Characters>65841</Characters>
  <Application>Microsoft Office Word</Application>
  <DocSecurity>0</DocSecurity>
  <Lines>548</Lines>
  <Paragraphs>154</Paragraphs>
  <ScaleCrop>false</ScaleCrop>
  <Company/>
  <LinksUpToDate>false</LinksUpToDate>
  <CharactersWithSpaces>77237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378653276@qq.com</cp:lastModifiedBy>
  <cp:revision>56</cp:revision>
  <dcterms:created xsi:type="dcterms:W3CDTF">2021-04-20T22:03:00Z</dcterms:created>
  <dcterms:modified xsi:type="dcterms:W3CDTF">2021-04-20T15:40:00Z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WPS Office</vt:lpwstr>
  </property>
  <property fmtid="{D5CDD505-2E9C-101B-9397-08002B2CF9AE}" pid="4" name="LastSaved">
    <vt:filetime>2021-04-20T00:00:00Z</vt:filetime>
  </property>
</Properties>
</file>