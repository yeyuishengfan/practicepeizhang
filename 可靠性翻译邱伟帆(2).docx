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34E" w:rsidRDefault="00724C3D">
      <w:bookmarkStart w:id="0" w:name="TOP-001-4"/>
      <w:bookmarkEnd w:id="0"/>
      <w:r>
        <w:t>Standard MOD-026-1 — Verification of Models and Data for Generator Excitation Control System or Plant Volt/Var Control Functions</w:t>
      </w:r>
    </w:p>
    <w:p w:rsidR="00C5034E" w:rsidRDefault="00724C3D">
      <w:pPr>
        <w:rPr>
          <w:ins w:id="1" w:author="Asus" w:date="2021-04-19T20:36:00Z"/>
          <w:rFonts w:ascii="Bold" w:eastAsia="宋体" w:hAnsi="Bold" w:cs="宋体"/>
          <w:b/>
          <w:bCs/>
          <w:lang w:eastAsia="zh-CN"/>
        </w:rPr>
      </w:pPr>
      <w:r>
        <w:rPr>
          <w:rFonts w:ascii="Bold" w:eastAsia="宋体" w:hAnsi="Bold" w:cs="宋体" w:hint="eastAsia"/>
          <w:b/>
          <w:bCs/>
          <w:lang w:eastAsia="zh-CN"/>
        </w:rPr>
        <w:t>标准</w:t>
      </w:r>
      <w:r>
        <w:rPr>
          <w:rFonts w:ascii="Bold" w:eastAsia="宋体" w:hAnsi="Bold" w:cs="宋体"/>
          <w:b/>
          <w:bCs/>
          <w:lang w:eastAsia="zh-CN"/>
        </w:rPr>
        <w:t>MOD-026-1-</w:t>
      </w:r>
      <w:ins w:id="2" w:author="Asus" w:date="2021-04-19T20:36:00Z">
        <w:r w:rsidDel="00724C3D">
          <w:rPr>
            <w:rFonts w:ascii="Bold" w:eastAsia="宋体" w:hAnsi="Bold" w:cs="宋体"/>
            <w:b/>
            <w:bCs/>
            <w:lang w:eastAsia="zh-CN"/>
          </w:rPr>
          <w:t xml:space="preserve"> </w:t>
        </w:r>
      </w:ins>
      <w:del w:id="3" w:author="Asus" w:date="2021-04-19T20:36:00Z">
        <w:r w:rsidDel="00724C3D">
          <w:rPr>
            <w:rFonts w:ascii="Bold" w:eastAsia="宋体" w:hAnsi="Bold" w:cs="宋体"/>
            <w:b/>
            <w:bCs/>
            <w:lang w:eastAsia="zh-CN"/>
          </w:rPr>
          <w:delText>发电机励磁控制模型和数据的</w:delText>
        </w:r>
      </w:del>
      <w:del w:id="4" w:author="Asus" w:date="2021-04-19T20:35:00Z">
        <w:r w:rsidDel="00724C3D">
          <w:rPr>
            <w:rFonts w:ascii="Bold" w:eastAsia="宋体" w:hAnsi="Bold" w:cs="宋体"/>
            <w:b/>
            <w:bCs/>
            <w:lang w:eastAsia="zh-CN"/>
          </w:rPr>
          <w:delText>验证</w:delText>
        </w:r>
      </w:del>
      <w:del w:id="5" w:author="Asus" w:date="2021-04-19T20:36:00Z">
        <w:r w:rsidDel="00724C3D">
          <w:rPr>
            <w:rFonts w:ascii="Bold" w:eastAsia="宋体" w:hAnsi="Bold" w:cs="宋体" w:hint="eastAsia"/>
            <w:b/>
            <w:bCs/>
            <w:lang w:eastAsia="zh-CN"/>
          </w:rPr>
          <w:delText>系统或电厂电压</w:delText>
        </w:r>
        <w:r w:rsidDel="00724C3D">
          <w:rPr>
            <w:rFonts w:ascii="Bold" w:eastAsia="宋体" w:hAnsi="Bold" w:cs="宋体"/>
            <w:b/>
            <w:bCs/>
            <w:lang w:eastAsia="zh-CN"/>
          </w:rPr>
          <w:delText>/</w:delText>
        </w:r>
        <w:r w:rsidDel="00724C3D">
          <w:rPr>
            <w:rFonts w:ascii="Bold" w:eastAsia="宋体" w:hAnsi="Bold" w:cs="宋体"/>
            <w:b/>
            <w:bCs/>
            <w:lang w:eastAsia="zh-CN"/>
          </w:rPr>
          <w:delText>无功控制功能</w:delText>
        </w:r>
      </w:del>
    </w:p>
    <w:p w:rsidR="00724C3D" w:rsidRPr="00724C3D" w:rsidRDefault="00724C3D" w:rsidP="00724C3D">
      <w:pPr>
        <w:rPr>
          <w:ins w:id="6" w:author="Asus" w:date="2021-04-19T20:36:00Z"/>
          <w:lang w:eastAsia="zh-CN"/>
          <w:rPrChange w:id="7" w:author="Asus" w:date="2021-04-19T20:37:00Z">
            <w:rPr>
              <w:ins w:id="8" w:author="Asus" w:date="2021-04-19T20:36:00Z"/>
              <w:rFonts w:ascii="微软雅黑" w:eastAsia="微软雅黑" w:hAnsi="微软雅黑" w:cs="宋体"/>
              <w:color w:val="333333"/>
              <w:sz w:val="24"/>
              <w:szCs w:val="24"/>
              <w:lang w:eastAsia="zh-CN" w:bidi="ar-SA"/>
            </w:rPr>
          </w:rPrChange>
        </w:rPr>
        <w:pPrChange w:id="9" w:author="Asus" w:date="2021-04-19T20:37:00Z">
          <w:pPr>
            <w:widowControl/>
            <w:shd w:val="clear" w:color="auto" w:fill="EE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pPr>
        </w:pPrChange>
      </w:pPr>
      <w:ins w:id="10" w:author="Asus" w:date="2021-04-19T20:36:00Z">
        <w:r w:rsidRPr="00724C3D">
          <w:rPr>
            <w:rFonts w:hint="eastAsia"/>
            <w:lang w:eastAsia="zh-CN"/>
            <w:rPrChange w:id="11" w:author="Asus" w:date="2021-04-19T20:37:00Z">
              <w:rPr>
                <w:rFonts w:ascii="微软雅黑" w:eastAsia="微软雅黑" w:hAnsi="微软雅黑" w:cs="宋体" w:hint="eastAsia"/>
                <w:color w:val="333333"/>
                <w:sz w:val="24"/>
                <w:szCs w:val="24"/>
                <w:lang w:eastAsia="zh-CN" w:bidi="ar-SA"/>
              </w:rPr>
            </w:rPrChange>
          </w:rPr>
          <w:t>验证发电机励磁控制系统或发电厂电压/ 无功控制功能的模型和数据</w:t>
        </w:r>
      </w:ins>
    </w:p>
    <w:p w:rsidR="00724C3D" w:rsidRPr="00724C3D" w:rsidRDefault="00724C3D">
      <w:pPr>
        <w:rPr>
          <w:rFonts w:ascii="Bold" w:eastAsia="宋体" w:hAnsi="Bold" w:cs="宋体" w:hint="eastAsia"/>
          <w:b/>
          <w:bCs/>
          <w:lang w:eastAsia="zh-CN"/>
        </w:rPr>
      </w:pPr>
    </w:p>
    <w:p w:rsidR="00C5034E" w:rsidRDefault="00724C3D">
      <w:r>
        <w:t>Page 1 of 17</w:t>
      </w:r>
    </w:p>
    <w:p w:rsidR="00C5034E" w:rsidRDefault="00724C3D">
      <w:r>
        <w:rPr>
          <w:rFonts w:hint="eastAsia"/>
        </w:rPr>
        <w:t>第</w:t>
      </w:r>
      <w:r>
        <w:t>1页共17页</w:t>
      </w:r>
    </w:p>
    <w:p w:rsidR="00C5034E" w:rsidRDefault="00724C3D">
      <w:r>
        <w:t>Introduction</w:t>
      </w:r>
    </w:p>
    <w:p w:rsidR="00C5034E" w:rsidRDefault="00724C3D">
      <w:r>
        <w:t>A、 导言</w:t>
      </w:r>
    </w:p>
    <w:p w:rsidR="00C5034E" w:rsidRDefault="00724C3D">
      <w:r>
        <w:t>1. Title: Verification of Models and Data for Generator Excitation Control System or Plant Volt/Var Control Functions</w:t>
      </w:r>
    </w:p>
    <w:p w:rsidR="00724C3D" w:rsidRDefault="00724C3D" w:rsidP="00724C3D">
      <w:pPr>
        <w:widowControl/>
        <w:shd w:val="clear" w:color="auto" w:fill="EE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ins w:id="12" w:author="Asus" w:date="2021-04-19T20:37:00Z"/>
          <w:rFonts w:ascii="微软雅黑" w:eastAsia="微软雅黑" w:hAnsi="微软雅黑" w:cs="宋体"/>
          <w:color w:val="333333"/>
          <w:sz w:val="24"/>
          <w:szCs w:val="24"/>
          <w:lang w:eastAsia="zh-CN" w:bidi="ar-SA"/>
        </w:rPr>
      </w:pPr>
      <w:r>
        <w:rPr>
          <w:lang w:eastAsia="zh-CN"/>
        </w:rPr>
        <w:t>1标题：</w:t>
      </w:r>
    </w:p>
    <w:p w:rsidR="00724C3D" w:rsidRPr="00724C3D" w:rsidRDefault="00724C3D" w:rsidP="00724C3D">
      <w:pPr>
        <w:rPr>
          <w:ins w:id="13" w:author="Asus" w:date="2021-04-19T20:37:00Z"/>
          <w:lang w:eastAsia="zh-CN"/>
          <w:rPrChange w:id="14" w:author="Asus" w:date="2021-04-19T20:37:00Z">
            <w:rPr>
              <w:ins w:id="15" w:author="Asus" w:date="2021-04-19T20:37:00Z"/>
              <w:rFonts w:ascii="微软雅黑" w:eastAsia="微软雅黑" w:hAnsi="微软雅黑" w:cs="宋体"/>
              <w:color w:val="333333"/>
              <w:sz w:val="24"/>
              <w:szCs w:val="24"/>
              <w:lang w:eastAsia="zh-CN" w:bidi="ar-SA"/>
            </w:rPr>
          </w:rPrChange>
        </w:rPr>
        <w:pPrChange w:id="16" w:author="Asus" w:date="2021-04-19T20:37:00Z">
          <w:pPr>
            <w:widowControl/>
            <w:shd w:val="clear" w:color="auto" w:fill="EEF1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pPr>
        </w:pPrChange>
      </w:pPr>
      <w:ins w:id="17" w:author="Asus" w:date="2021-04-19T20:37:00Z">
        <w:r w:rsidRPr="00724C3D">
          <w:rPr>
            <w:rFonts w:hint="eastAsia"/>
            <w:lang w:eastAsia="zh-CN"/>
            <w:rPrChange w:id="18" w:author="Asus" w:date="2021-04-19T20:37:00Z">
              <w:rPr>
                <w:rFonts w:ascii="微软雅黑" w:eastAsia="微软雅黑" w:hAnsi="微软雅黑" w:cs="宋体" w:hint="eastAsia"/>
                <w:color w:val="333333"/>
                <w:sz w:val="24"/>
                <w:szCs w:val="24"/>
                <w:lang w:eastAsia="zh-CN" w:bidi="ar-SA"/>
              </w:rPr>
            </w:rPrChange>
          </w:rPr>
          <w:t>验证发电机励磁控制系统或发电厂电压/ 无功控制功能的模型和数据</w:t>
        </w:r>
      </w:ins>
    </w:p>
    <w:p w:rsidR="00C5034E" w:rsidRDefault="00724C3D">
      <w:pPr>
        <w:rPr>
          <w:lang w:eastAsia="zh-CN"/>
        </w:rPr>
      </w:pPr>
      <w:del w:id="19" w:author="Asus" w:date="2021-04-19T20:37:00Z">
        <w:r w:rsidDel="00724C3D">
          <w:rPr>
            <w:lang w:eastAsia="zh-CN"/>
          </w:rPr>
          <w:delText>发电机励磁控制系统模型和数据的验证</w:delText>
        </w:r>
        <w:r w:rsidDel="00724C3D">
          <w:rPr>
            <w:rFonts w:hint="eastAsia"/>
            <w:lang w:eastAsia="zh-CN"/>
          </w:rPr>
          <w:delText>或工厂电压</w:delText>
        </w:r>
        <w:r w:rsidDel="00724C3D">
          <w:rPr>
            <w:lang w:eastAsia="zh-CN"/>
          </w:rPr>
          <w:delText>/无功控制功能</w:delText>
        </w:r>
      </w:del>
    </w:p>
    <w:p w:rsidR="00C5034E" w:rsidRDefault="00724C3D">
      <w:r>
        <w:t>2. Number: MOD-026-1</w:t>
      </w:r>
    </w:p>
    <w:p w:rsidR="00C5034E" w:rsidRDefault="00724C3D">
      <w:r>
        <w:t>2编号：MOD-026-1</w:t>
      </w:r>
    </w:p>
    <w:p w:rsidR="00C5034E" w:rsidRDefault="00724C3D">
      <w:r>
        <w:t>3. Purpose: To verify that the generator excitation control system or plant volt/var control function1 model (including the power system stabilizer model and the impedance compensator model) and the model parameters used in dynamic simulations accurately represent the generator excitation control system or plant volt/var control</w:t>
      </w:r>
      <w:r>
        <w:rPr>
          <w:rFonts w:hint="eastAsia"/>
        </w:rPr>
        <w:t xml:space="preserve"> </w:t>
      </w:r>
      <w:r>
        <w:t>function behavior when assessing Bulk Electric System (BES) reliability.</w:t>
      </w:r>
    </w:p>
    <w:p w:rsidR="00724C3D" w:rsidRDefault="00724C3D" w:rsidP="00724C3D">
      <w:pPr>
        <w:pStyle w:val="HTML"/>
        <w:shd w:val="clear" w:color="auto" w:fill="EEF1F4"/>
        <w:wordWrap w:val="0"/>
        <w:rPr>
          <w:ins w:id="20" w:author="Asus" w:date="2021-04-19T20:39:00Z"/>
          <w:rFonts w:ascii="微软雅黑" w:eastAsia="微软雅黑" w:hAnsi="微软雅黑"/>
          <w:color w:val="333333"/>
        </w:rPr>
      </w:pPr>
      <w:r>
        <w:rPr>
          <w:rFonts w:hint="eastAsia"/>
        </w:rPr>
        <w:t>3. 目的：</w:t>
      </w:r>
      <w:ins w:id="21" w:author="Asus" w:date="2021-04-19T20:38:00Z">
        <w:r>
          <w:rPr>
            <w:rFonts w:asciiTheme="minorEastAsia" w:eastAsiaTheme="minorEastAsia" w:hAnsiTheme="minorEastAsia" w:hint="eastAsia"/>
          </w:rPr>
          <w:t>为了</w:t>
        </w:r>
      </w:ins>
      <w:r>
        <w:rPr>
          <w:rFonts w:hint="eastAsia"/>
        </w:rPr>
        <w:t>验证发电机励磁控制系统或电厂电压</w:t>
      </w:r>
      <w:r>
        <w:t>/无功</w:t>
      </w:r>
      <w:r>
        <w:rPr>
          <w:rFonts w:hint="eastAsia"/>
        </w:rPr>
        <w:t>控制功能</w:t>
      </w:r>
      <w:r>
        <w:t>1模型（包括电力系统稳定器模型和</w:t>
      </w:r>
      <w:r>
        <w:rPr>
          <w:rFonts w:hint="eastAsia"/>
        </w:rPr>
        <w:t>阻抗补偿器模型）和动态仿真中使用的模型参数</w:t>
      </w:r>
      <w:ins w:id="22" w:author="Asus" w:date="2021-04-19T20:41:00Z">
        <w:r>
          <w:rPr>
            <w:rFonts w:hint="eastAsia"/>
          </w:rPr>
          <w:t>，</w:t>
        </w:r>
      </w:ins>
      <w:ins w:id="23" w:author="Asus" w:date="2021-04-19T20:39:00Z">
        <w:r>
          <w:rPr>
            <w:rFonts w:ascii="微软雅黑" w:eastAsia="微软雅黑" w:hAnsi="微软雅黑" w:hint="eastAsia"/>
            <w:color w:val="333333"/>
          </w:rPr>
          <w:t>在评估大容量电力系统( BES )可靠性时</w:t>
        </w:r>
      </w:ins>
      <w:ins w:id="24" w:author="Asus" w:date="2021-04-19T20:43:00Z">
        <w:r w:rsidR="00CF2D02">
          <w:rPr>
            <w:rFonts w:ascii="微软雅黑" w:eastAsia="微软雅黑" w:hAnsi="微软雅黑" w:hint="eastAsia"/>
            <w:color w:val="333333"/>
          </w:rPr>
          <w:t>，</w:t>
        </w:r>
      </w:ins>
      <w:ins w:id="25" w:author="Asus" w:date="2021-04-19T20:39:00Z">
        <w:r>
          <w:rPr>
            <w:rFonts w:ascii="微软雅黑" w:eastAsia="微软雅黑" w:hAnsi="微软雅黑" w:hint="eastAsia"/>
            <w:color w:val="333333"/>
          </w:rPr>
          <w:t>能够准确地表征发电机励磁控制系统或厂用电压/无功控制功能行为。</w:t>
        </w:r>
      </w:ins>
    </w:p>
    <w:p w:rsidR="00C5034E" w:rsidDel="00CF2D02" w:rsidRDefault="00724C3D">
      <w:pPr>
        <w:rPr>
          <w:del w:id="26" w:author="Asus" w:date="2021-04-19T20:46:00Z"/>
          <w:lang w:eastAsia="zh-CN"/>
        </w:rPr>
      </w:pPr>
      <w:del w:id="27" w:author="Asus" w:date="2021-04-19T20:46:00Z">
        <w:r w:rsidDel="00CF2D02">
          <w:rPr>
            <w:rFonts w:hint="eastAsia"/>
            <w:lang w:eastAsia="zh-CN"/>
          </w:rPr>
          <w:delText>准确表示发电机励磁控制系统或电厂电压</w:delText>
        </w:r>
        <w:r w:rsidDel="00CF2D02">
          <w:rPr>
            <w:lang w:eastAsia="zh-CN"/>
          </w:rPr>
          <w:delText>/无功控制</w:delText>
        </w:r>
        <w:r w:rsidDel="00CF2D02">
          <w:rPr>
            <w:rFonts w:hint="eastAsia"/>
            <w:lang w:eastAsia="zh-CN"/>
          </w:rPr>
          <w:delText>评估大容量电力系统（</w:delText>
        </w:r>
        <w:r w:rsidDel="00CF2D02">
          <w:rPr>
            <w:lang w:eastAsia="zh-CN"/>
          </w:rPr>
          <w:delText>BES）可靠性时的功能行为。</w:delText>
        </w:r>
      </w:del>
    </w:p>
    <w:p w:rsidR="00C5034E" w:rsidRDefault="00724C3D">
      <w:r>
        <w:t>4. Applicability:</w:t>
      </w:r>
    </w:p>
    <w:p w:rsidR="00C5034E" w:rsidRDefault="00724C3D">
      <w:r>
        <w:t>4适用性：</w:t>
      </w:r>
    </w:p>
    <w:p w:rsidR="00C5034E" w:rsidRDefault="00724C3D">
      <w:r>
        <w:t>4.1. Functional Entities:</w:t>
      </w:r>
    </w:p>
    <w:p w:rsidR="00C5034E" w:rsidRDefault="00724C3D">
      <w:r>
        <w:t>4.1. 功能实体：</w:t>
      </w:r>
    </w:p>
    <w:p w:rsidR="00C5034E" w:rsidRDefault="00724C3D">
      <w:r>
        <w:t xml:space="preserve">4.1.1 Generator Owner </w:t>
      </w:r>
    </w:p>
    <w:p w:rsidR="00C5034E" w:rsidRDefault="00724C3D">
      <w:r>
        <w:t>4.1.1发电机</w:t>
      </w:r>
      <w:ins w:id="28" w:author="Asus" w:date="2021-04-19T20:46:00Z">
        <w:r w:rsidR="00CF2D02">
          <w:rPr>
            <w:rFonts w:asciiTheme="minorEastAsia" w:eastAsiaTheme="minorEastAsia" w:hAnsiTheme="minorEastAsia" w:hint="eastAsia"/>
            <w:lang w:eastAsia="zh-CN"/>
          </w:rPr>
          <w:t>拥有者</w:t>
        </w:r>
      </w:ins>
      <w:del w:id="29" w:author="Asus" w:date="2021-04-19T20:46:00Z">
        <w:r w:rsidDel="00CF2D02">
          <w:delText>所有人</w:delText>
        </w:r>
      </w:del>
    </w:p>
    <w:p w:rsidR="00C5034E" w:rsidRDefault="00724C3D">
      <w:r>
        <w:t xml:space="preserve">4.1.2 </w:t>
      </w:r>
      <w:del w:id="30" w:author="Asus" w:date="2021-04-19T21:01:00Z">
        <w:r w:rsidDel="00332022">
          <w:delText>Transmission Planner</w:delText>
        </w:r>
      </w:del>
      <w:ins w:id="31" w:author="Asus" w:date="2021-04-19T21:01:00Z">
        <w:r w:rsidR="00332022">
          <w:tab/>
        </w:r>
      </w:ins>
    </w:p>
    <w:p w:rsidR="00C5034E" w:rsidRDefault="00724C3D">
      <w:r>
        <w:t>4.1.2</w:t>
      </w:r>
      <w:r w:rsidRPr="00197B26">
        <w:rPr>
          <w:highlight w:val="yellow"/>
          <w:rPrChange w:id="32" w:author="Asus" w:date="2021-04-19T21:02:00Z">
            <w:rPr/>
          </w:rPrChange>
        </w:rPr>
        <w:t>传输规划</w:t>
      </w:r>
      <w:del w:id="33" w:author="Asus" w:date="2021-04-19T21:09:00Z">
        <w:r w:rsidRPr="00197B26" w:rsidDel="00770902">
          <w:rPr>
            <w:highlight w:val="yellow"/>
            <w:rPrChange w:id="34" w:author="Asus" w:date="2021-04-19T21:02:00Z">
              <w:rPr/>
            </w:rPrChange>
          </w:rPr>
          <w:delText>器</w:delText>
        </w:r>
      </w:del>
    </w:p>
    <w:p w:rsidR="00C5034E" w:rsidRDefault="00724C3D">
      <w:r>
        <w:t>4.2. Facilities:</w:t>
      </w:r>
    </w:p>
    <w:p w:rsidR="00C5034E" w:rsidRDefault="00724C3D">
      <w:r>
        <w:t>4.2. 设施：</w:t>
      </w:r>
    </w:p>
    <w:p w:rsidR="00C5034E" w:rsidRDefault="00724C3D">
      <w:r>
        <w:t xml:space="preserve">For the purpose of the requirements contained herein, Facilities that are directly connected to the Bulk Electric System (BES) will be collectively referred as an </w:t>
      </w:r>
      <w:r>
        <w:rPr>
          <w:rFonts w:hint="eastAsia"/>
        </w:rPr>
        <w:t>“</w:t>
      </w:r>
      <w:r>
        <w:t>applicable unit” that meet the following:</w:t>
      </w:r>
    </w:p>
    <w:p w:rsidR="00C5034E" w:rsidRDefault="00724C3D">
      <w:pPr>
        <w:rPr>
          <w:lang w:eastAsia="zh-CN"/>
        </w:rPr>
      </w:pPr>
      <w:r>
        <w:rPr>
          <w:rFonts w:hint="eastAsia"/>
          <w:lang w:eastAsia="zh-CN"/>
        </w:rPr>
        <w:t>就本文所含要求而言，</w:t>
      </w:r>
      <w:del w:id="35" w:author="Asus" w:date="2021-04-19T21:06:00Z">
        <w:r w:rsidDel="00197B26">
          <w:rPr>
            <w:rFonts w:hint="eastAsia"/>
            <w:lang w:eastAsia="zh-CN"/>
          </w:rPr>
          <w:delText>直接连接到</w:delText>
        </w:r>
      </w:del>
      <w:ins w:id="36" w:author="Asus" w:date="2021-04-19T21:06:00Z">
        <w:r w:rsidR="00197B26">
          <w:rPr>
            <w:rFonts w:asciiTheme="minorEastAsia" w:eastAsiaTheme="minorEastAsia" w:hAnsiTheme="minorEastAsia" w:hint="eastAsia"/>
            <w:lang w:eastAsia="zh-CN"/>
          </w:rPr>
          <w:t>与</w:t>
        </w:r>
      </w:ins>
      <w:r w:rsidRPr="00814FE9">
        <w:rPr>
          <w:rFonts w:hint="eastAsia"/>
          <w:highlight w:val="yellow"/>
          <w:lang w:eastAsia="zh-CN"/>
          <w:rPrChange w:id="37" w:author="Asus" w:date="2021-04-19T21:07:00Z">
            <w:rPr>
              <w:rFonts w:hint="eastAsia"/>
              <w:lang w:eastAsia="zh-CN"/>
            </w:rPr>
          </w:rPrChange>
        </w:rPr>
        <w:t>大</w:t>
      </w:r>
      <w:ins w:id="38" w:author="Asus" w:date="2021-04-19T21:06:00Z">
        <w:r w:rsidR="00197B26" w:rsidRPr="00814FE9">
          <w:rPr>
            <w:rFonts w:eastAsiaTheme="minorEastAsia" w:hint="eastAsia"/>
            <w:highlight w:val="yellow"/>
            <w:lang w:eastAsia="zh-CN"/>
            <w:rPrChange w:id="39" w:author="Asus" w:date="2021-04-19T21:07:00Z">
              <w:rPr>
                <w:rFonts w:eastAsiaTheme="minorEastAsia" w:hint="eastAsia"/>
                <w:lang w:eastAsia="zh-CN"/>
              </w:rPr>
            </w:rPrChange>
          </w:rPr>
          <w:t>多数？散户？</w:t>
        </w:r>
      </w:ins>
      <w:del w:id="40" w:author="Asus" w:date="2021-04-19T21:06:00Z">
        <w:r w:rsidRPr="00814FE9" w:rsidDel="00197B26">
          <w:rPr>
            <w:rFonts w:hint="eastAsia"/>
            <w:highlight w:val="yellow"/>
            <w:lang w:eastAsia="zh-CN"/>
            <w:rPrChange w:id="41" w:author="Asus" w:date="2021-04-19T21:07:00Z">
              <w:rPr>
                <w:rFonts w:hint="eastAsia"/>
                <w:lang w:eastAsia="zh-CN"/>
              </w:rPr>
            </w:rPrChange>
          </w:rPr>
          <w:delText>容量</w:delText>
        </w:r>
      </w:del>
      <w:r w:rsidRPr="00814FE9">
        <w:rPr>
          <w:rFonts w:hint="eastAsia"/>
          <w:highlight w:val="yellow"/>
          <w:lang w:eastAsia="zh-CN"/>
          <w:rPrChange w:id="42" w:author="Asus" w:date="2021-04-19T21:07:00Z">
            <w:rPr>
              <w:rFonts w:hint="eastAsia"/>
              <w:lang w:eastAsia="zh-CN"/>
            </w:rPr>
          </w:rPrChange>
        </w:rPr>
        <w:t>电力系统（</w:t>
      </w:r>
      <w:r w:rsidRPr="00814FE9">
        <w:rPr>
          <w:highlight w:val="yellow"/>
          <w:lang w:eastAsia="zh-CN"/>
          <w:rPrChange w:id="43" w:author="Asus" w:date="2021-04-19T21:07:00Z">
            <w:rPr>
              <w:lang w:eastAsia="zh-CN"/>
            </w:rPr>
          </w:rPrChange>
        </w:rPr>
        <w:t>BES）</w:t>
      </w:r>
      <w:ins w:id="44" w:author="Asus" w:date="2021-04-19T21:06:00Z">
        <w:r w:rsidR="00197B26">
          <w:rPr>
            <w:rFonts w:asciiTheme="minorEastAsia" w:eastAsiaTheme="minorEastAsia" w:hAnsiTheme="minorEastAsia" w:hint="eastAsia"/>
            <w:lang w:eastAsia="zh-CN"/>
          </w:rPr>
          <w:t>直接相连的设施</w:t>
        </w:r>
      </w:ins>
      <w:r>
        <w:rPr>
          <w:lang w:eastAsia="zh-CN"/>
        </w:rPr>
        <w:t>将统称为</w:t>
      </w:r>
      <w:r>
        <w:rPr>
          <w:rFonts w:hint="eastAsia"/>
          <w:lang w:eastAsia="zh-CN"/>
        </w:rPr>
        <w:t>满足以下条件的“适用单</w:t>
      </w:r>
      <w:ins w:id="45" w:author="Asus" w:date="2021-04-19T21:05:00Z">
        <w:r w:rsidR="00197B26">
          <w:rPr>
            <w:rFonts w:eastAsiaTheme="minorEastAsia" w:hint="eastAsia"/>
            <w:lang w:eastAsia="zh-CN"/>
          </w:rPr>
          <w:t>元</w:t>
        </w:r>
      </w:ins>
      <w:del w:id="46" w:author="Asus" w:date="2021-04-19T21:05:00Z">
        <w:r w:rsidDel="00197B26">
          <w:rPr>
            <w:rFonts w:hint="eastAsia"/>
            <w:lang w:eastAsia="zh-CN"/>
          </w:rPr>
          <w:delText>位</w:delText>
        </w:r>
      </w:del>
      <w:r>
        <w:rPr>
          <w:rFonts w:hint="eastAsia"/>
          <w:lang w:eastAsia="zh-CN"/>
        </w:rPr>
        <w:t>”：</w:t>
      </w:r>
    </w:p>
    <w:p w:rsidR="00C5034E" w:rsidRDefault="00724C3D">
      <w:r>
        <w:t xml:space="preserve">4.2.1 Generation in the Eastern or Quebec Interconnections with the following </w:t>
      </w:r>
    </w:p>
    <w:p w:rsidR="00C5034E" w:rsidRDefault="00724C3D">
      <w:r>
        <w:t xml:space="preserve">characteristics: </w:t>
      </w:r>
    </w:p>
    <w:p w:rsidR="00C5034E" w:rsidDel="00814FE9" w:rsidRDefault="00724C3D">
      <w:pPr>
        <w:rPr>
          <w:del w:id="47" w:author="Asus" w:date="2021-04-19T21:09:00Z"/>
          <w:lang w:eastAsia="zh-CN"/>
        </w:rPr>
      </w:pPr>
      <w:r>
        <w:rPr>
          <w:lang w:eastAsia="zh-CN"/>
        </w:rPr>
        <w:t>4.2.1东部或魁北克省的发电互联系统</w:t>
      </w:r>
      <w:ins w:id="48" w:author="Asus" w:date="2021-04-19T21:09:00Z">
        <w:r w:rsidR="00814FE9">
          <w:rPr>
            <w:rFonts w:asciiTheme="minorEastAsia" w:eastAsiaTheme="minorEastAsia" w:hAnsiTheme="minorEastAsia" w:hint="eastAsia"/>
            <w:lang w:eastAsia="zh-CN"/>
          </w:rPr>
          <w:t>具有以下特点：</w:t>
        </w:r>
      </w:ins>
    </w:p>
    <w:p w:rsidR="00C5034E" w:rsidRDefault="00724C3D">
      <w:pPr>
        <w:rPr>
          <w:lang w:eastAsia="zh-CN"/>
        </w:rPr>
      </w:pPr>
      <w:del w:id="49" w:author="Asus" w:date="2021-04-19T21:09:00Z">
        <w:r w:rsidDel="00814FE9">
          <w:rPr>
            <w:rFonts w:hint="eastAsia"/>
            <w:lang w:eastAsia="zh-CN"/>
          </w:rPr>
          <w:delText>特点：</w:delText>
        </w:r>
      </w:del>
    </w:p>
    <w:p w:rsidR="00C5034E" w:rsidRDefault="00724C3D">
      <w:r>
        <w:t>4.2.1.1 Individual generating unit greater than 100 MVA (gross nameplate rating).</w:t>
      </w:r>
    </w:p>
    <w:p w:rsidR="00C5034E" w:rsidRDefault="00724C3D">
      <w:r>
        <w:t>4.2.1.1单个发电机组大于100 MVA（铭牌总额定值）。</w:t>
      </w:r>
    </w:p>
    <w:p w:rsidR="00C5034E" w:rsidRDefault="00724C3D">
      <w:r>
        <w:t>4.2.1.2 Individual generating plant consisting of multiple generating units that are directly connected at a common BES bus with total generation greater than 100 MVA (gross aggregate nameplate rating).</w:t>
      </w:r>
    </w:p>
    <w:p w:rsidR="00C5034E" w:rsidRDefault="00724C3D">
      <w:pPr>
        <w:rPr>
          <w:lang w:eastAsia="zh-CN"/>
        </w:rPr>
      </w:pPr>
      <w:r>
        <w:rPr>
          <w:lang w:eastAsia="zh-CN"/>
        </w:rPr>
        <w:t>4.2.1.2由多个发电机组组成</w:t>
      </w:r>
      <w:del w:id="50" w:author="Asus" w:date="2021-04-19T21:12:00Z">
        <w:r w:rsidDel="00770902">
          <w:rPr>
            <w:lang w:eastAsia="zh-CN"/>
          </w:rPr>
          <w:delText>的</w:delText>
        </w:r>
      </w:del>
      <w:r>
        <w:rPr>
          <w:lang w:eastAsia="zh-CN"/>
        </w:rPr>
        <w:t>独立发电厂</w:t>
      </w:r>
      <w:ins w:id="51" w:author="Asus" w:date="2021-04-19T21:12:00Z">
        <w:r w:rsidR="00770902">
          <w:rPr>
            <w:rFonts w:eastAsiaTheme="minorEastAsia" w:hint="eastAsia"/>
            <w:lang w:eastAsia="zh-CN"/>
          </w:rPr>
          <w:t>。</w:t>
        </w:r>
      </w:ins>
      <w:del w:id="52" w:author="Asus" w:date="2021-04-19T21:12:00Z">
        <w:r w:rsidDel="00770902">
          <w:rPr>
            <w:lang w:eastAsia="zh-CN"/>
          </w:rPr>
          <w:delText>，</w:delText>
        </w:r>
      </w:del>
      <w:r>
        <w:rPr>
          <w:lang w:eastAsia="zh-CN"/>
        </w:rPr>
        <w:t>这些机组直接连接在公共BES母线上，总发电量大于</w:t>
      </w:r>
      <w:r>
        <w:rPr>
          <w:lang w:eastAsia="zh-CN"/>
        </w:rPr>
        <w:lastRenderedPageBreak/>
        <w:t>100 MVA（铭牌额定总发电量）。</w:t>
      </w:r>
    </w:p>
    <w:p w:rsidR="00C5034E" w:rsidRDefault="00724C3D">
      <w:r>
        <w:t xml:space="preserve">4.2.2 Generation in the Western Interconnection with the following </w:t>
      </w:r>
    </w:p>
    <w:p w:rsidR="00C5034E" w:rsidRDefault="00724C3D">
      <w:r>
        <w:t>characteristics:</w:t>
      </w:r>
    </w:p>
    <w:p w:rsidR="00C5034E" w:rsidDel="00163D92" w:rsidRDefault="00724C3D">
      <w:pPr>
        <w:rPr>
          <w:del w:id="53" w:author="Asus" w:date="2021-04-19T21:17:00Z"/>
          <w:lang w:eastAsia="zh-CN"/>
        </w:rPr>
      </w:pPr>
      <w:r>
        <w:rPr>
          <w:lang w:eastAsia="zh-CN"/>
        </w:rPr>
        <w:t>4.2.2西部互联发电</w:t>
      </w:r>
      <w:ins w:id="54" w:author="Asus" w:date="2021-04-19T21:17:00Z">
        <w:r w:rsidR="00163D92">
          <w:rPr>
            <w:rFonts w:asciiTheme="minorEastAsia" w:eastAsiaTheme="minorEastAsia" w:hAnsiTheme="minorEastAsia" w:hint="eastAsia"/>
            <w:lang w:eastAsia="zh-CN"/>
          </w:rPr>
          <w:t>具有以下特点：</w:t>
        </w:r>
      </w:ins>
    </w:p>
    <w:p w:rsidR="00C5034E" w:rsidRDefault="00724C3D">
      <w:pPr>
        <w:rPr>
          <w:lang w:eastAsia="zh-CN"/>
        </w:rPr>
      </w:pPr>
      <w:del w:id="55" w:author="Asus" w:date="2021-04-19T21:17:00Z">
        <w:r w:rsidDel="00163D92">
          <w:rPr>
            <w:rFonts w:hint="eastAsia"/>
            <w:lang w:eastAsia="zh-CN"/>
          </w:rPr>
          <w:delText>特点：</w:delText>
        </w:r>
      </w:del>
    </w:p>
    <w:p w:rsidR="00C5034E" w:rsidRDefault="00724C3D">
      <w:r>
        <w:t>4.2.2.1 Individual generating unit greater than 75 MVA (gross nameplate rating).</w:t>
      </w:r>
    </w:p>
    <w:p w:rsidR="00C5034E" w:rsidRDefault="00724C3D">
      <w:r>
        <w:t>4.2.2.1单个发电机组大于75 MVA（铭牌总额定值）。</w:t>
      </w:r>
    </w:p>
    <w:p w:rsidR="00C5034E" w:rsidRDefault="00724C3D">
      <w:r>
        <w:t>4.2.2.2 Individual generating plant consisting of multiple generating units that are directly connected at a common BES bus with total generation greater than 75 MVA (gross aggregate nameplate rating).</w:t>
      </w:r>
    </w:p>
    <w:p w:rsidR="00C5034E" w:rsidRDefault="00724C3D">
      <w:pPr>
        <w:rPr>
          <w:lang w:eastAsia="zh-CN"/>
        </w:rPr>
      </w:pPr>
      <w:r>
        <w:rPr>
          <w:lang w:eastAsia="zh-CN"/>
        </w:rPr>
        <w:t xml:space="preserve"> 4.2.2.2由多台发电机组组成</w:t>
      </w:r>
      <w:del w:id="56" w:author="Asus" w:date="2021-04-19T21:19:00Z">
        <w:r w:rsidDel="00C91BF7">
          <w:rPr>
            <w:lang w:eastAsia="zh-CN"/>
          </w:rPr>
          <w:delText>的</w:delText>
        </w:r>
      </w:del>
      <w:r>
        <w:rPr>
          <w:lang w:eastAsia="zh-CN"/>
        </w:rPr>
        <w:t>独立发电厂</w:t>
      </w:r>
      <w:ins w:id="57" w:author="Asus" w:date="2021-04-19T21:19:00Z">
        <w:r w:rsidR="00C91BF7">
          <w:rPr>
            <w:rFonts w:asciiTheme="minorEastAsia" w:eastAsiaTheme="minorEastAsia" w:hAnsiTheme="minorEastAsia" w:hint="eastAsia"/>
            <w:lang w:eastAsia="zh-CN"/>
          </w:rPr>
          <w:t>。</w:t>
        </w:r>
        <w:r w:rsidR="00C91BF7">
          <w:rPr>
            <w:lang w:eastAsia="zh-CN"/>
          </w:rPr>
          <w:t>这些机组</w:t>
        </w:r>
      </w:ins>
      <w:r>
        <w:rPr>
          <w:rFonts w:hint="eastAsia"/>
          <w:lang w:eastAsia="zh-CN"/>
        </w:rPr>
        <w:t>直接连接在公共</w:t>
      </w:r>
      <w:r>
        <w:rPr>
          <w:lang w:eastAsia="zh-CN"/>
        </w:rPr>
        <w:t>BES</w:t>
      </w:r>
      <w:ins w:id="58" w:author="Asus" w:date="2021-04-19T21:19:00Z">
        <w:r w:rsidR="00C91BF7">
          <w:rPr>
            <w:rFonts w:eastAsiaTheme="minorEastAsia" w:hint="eastAsia"/>
            <w:lang w:eastAsia="zh-CN"/>
          </w:rPr>
          <w:t>母线</w:t>
        </w:r>
      </w:ins>
      <w:del w:id="59" w:author="Asus" w:date="2021-04-19T21:19:00Z">
        <w:r w:rsidDel="00C91BF7">
          <w:rPr>
            <w:lang w:eastAsia="zh-CN"/>
          </w:rPr>
          <w:delText>总线</w:delText>
        </w:r>
      </w:del>
      <w:r>
        <w:rPr>
          <w:lang w:eastAsia="zh-CN"/>
        </w:rPr>
        <w:t>上</w:t>
      </w:r>
      <w:ins w:id="60" w:author="Asus" w:date="2021-04-19T21:19:00Z">
        <w:r w:rsidR="00C91BF7">
          <w:rPr>
            <w:rFonts w:asciiTheme="minorEastAsia" w:eastAsiaTheme="minorEastAsia" w:hAnsiTheme="minorEastAsia" w:hint="eastAsia"/>
            <w:lang w:eastAsia="zh-CN"/>
          </w:rPr>
          <w:t>，</w:t>
        </w:r>
      </w:ins>
      <w:del w:id="61" w:author="Asus" w:date="2021-04-19T21:19:00Z">
        <w:r w:rsidDel="00C91BF7">
          <w:rPr>
            <w:lang w:eastAsia="zh-CN"/>
          </w:rPr>
          <w:delText>的</w:delText>
        </w:r>
      </w:del>
      <w:ins w:id="62" w:author="Asus" w:date="2021-04-19T21:19:00Z">
        <w:r w:rsidR="00C91BF7">
          <w:rPr>
            <w:rFonts w:asciiTheme="minorEastAsia" w:eastAsiaTheme="minorEastAsia" w:hAnsiTheme="minorEastAsia" w:hint="eastAsia"/>
            <w:lang w:eastAsia="zh-CN"/>
          </w:rPr>
          <w:t>总</w:t>
        </w:r>
      </w:ins>
      <w:r>
        <w:rPr>
          <w:rFonts w:hint="eastAsia"/>
          <w:lang w:eastAsia="zh-CN"/>
        </w:rPr>
        <w:t>发电量大于</w:t>
      </w:r>
      <w:r>
        <w:rPr>
          <w:lang w:eastAsia="zh-CN"/>
        </w:rPr>
        <w:t>75 MVA（铭牌额定总发电量）。</w:t>
      </w:r>
    </w:p>
    <w:p w:rsidR="00C5034E" w:rsidRDefault="00724C3D">
      <w:r>
        <w:t xml:space="preserve">1 Excitation control system or plant volt/var control function: </w:t>
      </w:r>
    </w:p>
    <w:p w:rsidR="00C5034E" w:rsidRDefault="00724C3D">
      <w:pPr>
        <w:rPr>
          <w:lang w:eastAsia="zh-CN"/>
        </w:rPr>
      </w:pPr>
      <w:r>
        <w:rPr>
          <w:lang w:eastAsia="zh-CN"/>
        </w:rPr>
        <w:t>1励磁控制系统或电厂电压/无功控制功能：</w:t>
      </w:r>
    </w:p>
    <w:p w:rsidR="00C5034E" w:rsidRDefault="00724C3D">
      <w:r>
        <w:t xml:space="preserve">a. For individual synchronous machines, the generator excitation control system includes the generator, exciter, voltage regulator, impedance compensation and power system stabilizer. </w:t>
      </w:r>
    </w:p>
    <w:p w:rsidR="00C5034E" w:rsidRDefault="00724C3D">
      <w:pPr>
        <w:rPr>
          <w:lang w:eastAsia="zh-CN"/>
        </w:rPr>
      </w:pPr>
      <w:r>
        <w:rPr>
          <w:lang w:eastAsia="zh-CN"/>
        </w:rPr>
        <w:t>a、 对于单个同步电机，发电机励磁控制系统包括发电机、励磁机、电压调节器、阻抗补偿和电力系统稳定器。</w:t>
      </w:r>
    </w:p>
    <w:p w:rsidR="00C5034E" w:rsidRDefault="00724C3D">
      <w:r>
        <w:t>b. For an aggregate generating plant, the volt/var control system includes the voltage regulator &amp; reactive power control system controlling and coordinating plant voltage and associated reactive capable resources.</w:t>
      </w:r>
    </w:p>
    <w:p w:rsidR="00C5034E" w:rsidRDefault="00724C3D">
      <w:pPr>
        <w:rPr>
          <w:lang w:eastAsia="zh-CN"/>
        </w:rPr>
      </w:pPr>
      <w:r>
        <w:rPr>
          <w:lang w:eastAsia="zh-CN"/>
        </w:rPr>
        <w:t>b、 对于综合发电厂，电压/无功控制系统包括电压调节器和无功功率控制系统，用于控制和协调电厂电压和相关无功资源。</w:t>
      </w: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724C3D">
      <w:r>
        <w:t>Page 2 of 17</w:t>
      </w:r>
    </w:p>
    <w:p w:rsidR="00C5034E" w:rsidRDefault="00724C3D">
      <w:r>
        <w:rPr>
          <w:rFonts w:hint="eastAsia"/>
        </w:rPr>
        <w:t>第2页共17页</w:t>
      </w:r>
    </w:p>
    <w:p w:rsidR="00C5034E" w:rsidRDefault="00724C3D">
      <w:r>
        <w:t xml:space="preserve">4.2.3 Generation in the ERCOT Interconnection with the following </w:t>
      </w:r>
    </w:p>
    <w:p w:rsidR="00C5034E" w:rsidRDefault="00724C3D">
      <w:r>
        <w:t>characteristics:</w:t>
      </w:r>
    </w:p>
    <w:p w:rsidR="00C5034E" w:rsidRDefault="00724C3D">
      <w:pPr>
        <w:rPr>
          <w:lang w:eastAsia="zh-CN"/>
        </w:rPr>
      </w:pPr>
      <w:r>
        <w:rPr>
          <w:lang w:eastAsia="zh-CN"/>
        </w:rPr>
        <w:t>4.2.3 ERCOT互联中的发电</w:t>
      </w:r>
      <w:ins w:id="63" w:author="Asus" w:date="2021-04-19T21:34:00Z">
        <w:r w:rsidR="00040F61">
          <w:rPr>
            <w:rFonts w:asciiTheme="minorEastAsia" w:eastAsiaTheme="minorEastAsia" w:hAnsiTheme="minorEastAsia" w:hint="eastAsia"/>
            <w:lang w:eastAsia="zh-CN"/>
          </w:rPr>
          <w:t>具有以下特点：</w:t>
        </w:r>
      </w:ins>
    </w:p>
    <w:p w:rsidR="00C5034E" w:rsidDel="00040F61" w:rsidRDefault="00724C3D">
      <w:pPr>
        <w:rPr>
          <w:del w:id="64" w:author="Asus" w:date="2021-04-19T21:33:00Z"/>
        </w:rPr>
      </w:pPr>
      <w:del w:id="65" w:author="Asus" w:date="2021-04-19T21:33:00Z">
        <w:r w:rsidDel="00040F61">
          <w:rPr>
            <w:rFonts w:hint="eastAsia"/>
          </w:rPr>
          <w:delText>特点：</w:delText>
        </w:r>
      </w:del>
    </w:p>
    <w:p w:rsidR="00C5034E" w:rsidRDefault="00724C3D">
      <w:r>
        <w:t>4.2.3.1 Individual generating unit greater than 50 MVA (gross nameplate rating).</w:t>
      </w:r>
    </w:p>
    <w:p w:rsidR="00C5034E" w:rsidRDefault="00724C3D">
      <w:pPr>
        <w:rPr>
          <w:lang w:eastAsia="zh-CN"/>
        </w:rPr>
      </w:pPr>
      <w:r>
        <w:rPr>
          <w:lang w:eastAsia="zh-CN"/>
        </w:rPr>
        <w:t>4.2.3.1单个发电机组大于50MVA（铭牌总额定值）。</w:t>
      </w:r>
    </w:p>
    <w:p w:rsidR="00C5034E" w:rsidRDefault="00724C3D">
      <w:r>
        <w:lastRenderedPageBreak/>
        <w:t>4.2.3.2 Individual generating plant consisting of multiple generating units that are directly connected at a common BES bus with total generation greater than 75 MVA (gross aggregate nameplate rating).</w:t>
      </w:r>
    </w:p>
    <w:p w:rsidR="00C5034E" w:rsidRDefault="00724C3D">
      <w:pPr>
        <w:rPr>
          <w:lang w:eastAsia="zh-CN"/>
        </w:rPr>
      </w:pPr>
      <w:r>
        <w:rPr>
          <w:lang w:eastAsia="zh-CN"/>
        </w:rPr>
        <w:t>4.2.3.2由多个发电机组组成</w:t>
      </w:r>
      <w:del w:id="66" w:author="Asus" w:date="2021-04-19T21:36:00Z">
        <w:r w:rsidDel="001B1FA6">
          <w:rPr>
            <w:lang w:eastAsia="zh-CN"/>
          </w:rPr>
          <w:delText>的</w:delText>
        </w:r>
      </w:del>
      <w:r>
        <w:rPr>
          <w:lang w:eastAsia="zh-CN"/>
        </w:rPr>
        <w:t>独立发电厂</w:t>
      </w:r>
      <w:ins w:id="67" w:author="Asus" w:date="2021-04-19T21:36:00Z">
        <w:r w:rsidR="001B1FA6">
          <w:rPr>
            <w:rFonts w:eastAsiaTheme="minorEastAsia" w:hint="eastAsia"/>
            <w:lang w:eastAsia="zh-CN"/>
          </w:rPr>
          <w:t>。</w:t>
        </w:r>
      </w:ins>
      <w:bookmarkStart w:id="68" w:name="_GoBack"/>
      <w:bookmarkEnd w:id="68"/>
      <w:del w:id="69" w:author="Asus" w:date="2021-04-19T21:36:00Z">
        <w:r w:rsidDel="001B1FA6">
          <w:rPr>
            <w:lang w:eastAsia="zh-CN"/>
          </w:rPr>
          <w:delText>，</w:delText>
        </w:r>
      </w:del>
      <w:r>
        <w:rPr>
          <w:lang w:eastAsia="zh-CN"/>
        </w:rPr>
        <w:t>这些机组直接连接在公共BES母线上，总发电量大于75 MVA（铭牌额定总发电量）。</w:t>
      </w:r>
    </w:p>
    <w:p w:rsidR="00C5034E" w:rsidRDefault="00724C3D">
      <w:r>
        <w:t xml:space="preserve">4.2.4 For all Interconnections: </w:t>
      </w:r>
    </w:p>
    <w:p w:rsidR="00C5034E" w:rsidRDefault="00724C3D">
      <w:r>
        <w:t>4.2.4对于所有互连：</w:t>
      </w:r>
    </w:p>
    <w:p w:rsidR="00C5034E" w:rsidRDefault="00724C3D">
      <w:r>
        <w:t>A technically justified2 unit that meets NERC registry criteria but is not otherwise included in the above Applicability sections 4.2.1, 4.2.2, or 4.2.3 and is requested by the Transmission Planner.</w:t>
      </w:r>
    </w:p>
    <w:p w:rsidR="00C5034E" w:rsidRDefault="00724C3D">
      <w:pPr>
        <w:rPr>
          <w:lang w:eastAsia="zh-CN"/>
        </w:rPr>
      </w:pPr>
      <w:r>
        <w:rPr>
          <w:rFonts w:hint="eastAsia"/>
          <w:lang w:eastAsia="zh-CN"/>
        </w:rPr>
        <w:t>技术上合理的</w:t>
      </w:r>
      <w:r>
        <w:rPr>
          <w:lang w:eastAsia="zh-CN"/>
        </w:rPr>
        <w:t>2号机组，符合NERC登记标准，但不包括在上述适用性第4.2.1、4.2.2或4.2.3节中，并由输电规划师要求。</w:t>
      </w:r>
    </w:p>
    <w:p w:rsidR="00C5034E" w:rsidRDefault="00724C3D">
      <w:r>
        <w:t>5. Effective Date:</w:t>
      </w:r>
    </w:p>
    <w:p w:rsidR="00C5034E" w:rsidRDefault="00724C3D">
      <w:r>
        <w:t>5生效日期：</w:t>
      </w:r>
    </w:p>
    <w:p w:rsidR="00C5034E" w:rsidRDefault="00724C3D">
      <w:r>
        <w:t>5.1. For Requirements R1, and R3 through R6, the first day of the first calendar quarter beyond the date that this standard is approved by applicable regulatory authorities or as otherwise made effective pursuant to the laws applicable to such ERO governmental authorities. In those jurisdictions where regulatory approval is not required, the standard shall become effective on the first day of the first calendar quarter beyond the date this standard is approved by the NERC Board of Trustees, or as otherwise made effective pursuant to the laws applicable to such ERO governmental authorities.</w:t>
      </w:r>
    </w:p>
    <w:p w:rsidR="00C5034E" w:rsidRDefault="00724C3D">
      <w:pPr>
        <w:rPr>
          <w:lang w:eastAsia="zh-CN"/>
        </w:rPr>
      </w:pPr>
      <w:r>
        <w:rPr>
          <w:lang w:eastAsia="zh-CN"/>
        </w:rPr>
        <w:t>5.1. 对于要求R1和R3至R6，指本标准经相关监管机构批准或根据适用于此类政府机构的法律生效之日后第一个日历季度的第一天。在不需要监管部门批准的司法管辖区，本标准应在NERC董事会批准本标准之日后的第一个日历季度的第一天生效，或根据适用于此类政府机构的法律生效。</w:t>
      </w:r>
    </w:p>
    <w:p w:rsidR="00C5034E" w:rsidRDefault="00724C3D">
      <w:r>
        <w:t>5.2. For Requirement R2, 30 percent of the entity’s applicable unit gross MVA for each Interconnection on the first day of the first calendar quarter that is four years following applicable regulatory approval or as otherwise made effective pursuant to the laws applicable to such ERO governmental authorities, or in those jurisdictions where no regulatory approval is required, on the first day of the first calendar quarter that is four years following NERC Board of Trustees adoption or as otherwise made effective pursuant to the laws applicable to such ERO governmental authorities.</w:t>
      </w:r>
    </w:p>
    <w:p w:rsidR="00C5034E" w:rsidRDefault="00724C3D">
      <w:pPr>
        <w:rPr>
          <w:lang w:eastAsia="zh-CN"/>
        </w:rPr>
      </w:pPr>
      <w:r>
        <w:rPr>
          <w:lang w:eastAsia="zh-CN"/>
        </w:rPr>
        <w:t>5.2. 对于要求R2，在第一个日历季度的第一天，即适用监管机构批准后四年或根据适用于此类政府机构的法律生效后，实体适用的单位总MVA的30%，或在无需监管批准的司法管辖区，在第一个日历季度的第一天，即NERC董事会通过后四年，或根据适用于此类政府机构的法律生效。</w:t>
      </w:r>
    </w:p>
    <w:p w:rsidR="00C5034E" w:rsidRDefault="00724C3D">
      <w:r>
        <w:t>5.3. For Requirement R2, 50 percent of the entity’s applicable unit gross MVA for each Interconnection on first day of the first calendar quarter that is six years following applicable regulatory approval or as otherwise made effective pursuant to the laws applicable to such ERO governmental authorities, or in those jurisdictions where no regulatory approval is required, on the first day of the first calendar quarter that is six years following NERC Board of Trustees adoption or as otherwise made effective pursuant to the laws applicable to such ERO governmental authorities.</w:t>
      </w:r>
    </w:p>
    <w:p w:rsidR="00C5034E" w:rsidRDefault="00724C3D">
      <w:pPr>
        <w:rPr>
          <w:lang w:eastAsia="zh-CN"/>
        </w:rPr>
      </w:pPr>
      <w:r>
        <w:rPr>
          <w:lang w:eastAsia="zh-CN"/>
        </w:rPr>
        <w:t>5.3. 对于要求R2，在第一个日历季度的第一天，即适用监管机构批准后的六年内，或根据适用于该ERO政府当局的法律或在没有监管机构的司法管辖区生效的其他法律，实体适用的单位总MVA的50%需要在第一个日历季度的第一天（即NERC董事会通过后六年）或根据适用于此类政府机构的法律生效的其他日期获得批准。</w:t>
      </w:r>
    </w:p>
    <w:p w:rsidR="00C5034E" w:rsidRDefault="00724C3D">
      <w:r>
        <w:t xml:space="preserve">5.4. For Requirement R2, 100 percent of the entity’s applicable unit gross MVA for each Interconnection on the first day of the first calendar quarter that is 10 years </w:t>
      </w:r>
    </w:p>
    <w:p w:rsidR="00C5034E" w:rsidRDefault="00724C3D">
      <w:pPr>
        <w:rPr>
          <w:lang w:eastAsia="zh-CN"/>
        </w:rPr>
      </w:pPr>
      <w:r>
        <w:t xml:space="preserve"> </w:t>
      </w:r>
      <w:r>
        <w:rPr>
          <w:lang w:eastAsia="zh-CN"/>
        </w:rPr>
        <w:t>5.4. 对于要求R2，在第一个日历季度（即10年）的第一天，实体适用的单位总MVA的100%</w:t>
      </w:r>
    </w:p>
    <w:p w:rsidR="00C5034E" w:rsidRDefault="00724C3D">
      <w:r>
        <w:t>2</w:t>
      </w:r>
    </w:p>
    <w:p w:rsidR="00C5034E" w:rsidRDefault="00724C3D">
      <w:r>
        <w:t>Technical justification is achieved by the Transmission Planner demonstrating that the simulated unit or plant response does not match the measured unit or plant response.</w:t>
      </w:r>
    </w:p>
    <w:p w:rsidR="00C5034E" w:rsidRDefault="00724C3D">
      <w:pPr>
        <w:rPr>
          <w:lang w:eastAsia="zh-CN"/>
        </w:rPr>
      </w:pPr>
      <w:r>
        <w:rPr>
          <w:rFonts w:hint="eastAsia"/>
          <w:lang w:eastAsia="zh-CN"/>
        </w:rPr>
        <w:t>输电规划人员通过证明模拟机组或电厂响应与测量机组或电厂响应不匹配来实现技术论证。</w:t>
      </w: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724C3D">
      <w:r>
        <w:t>Page 3 of 17</w:t>
      </w:r>
    </w:p>
    <w:p w:rsidR="00C5034E" w:rsidRDefault="00724C3D">
      <w:r>
        <w:rPr>
          <w:rFonts w:hint="eastAsia"/>
        </w:rPr>
        <w:t>第3页共17页</w:t>
      </w:r>
    </w:p>
    <w:p w:rsidR="00C5034E" w:rsidRDefault="00724C3D">
      <w:r>
        <w:t>following applicable regulatory approval or as otherwise made effective pursuant to the laws applicable to such ERO governmental authorities, or in those jurisdictions where no regulatory approval is required, on the first day of the first calendar quarter that is 10 years following NERC Board of Trustees adoption or as otherwise made effective pursuant to the laws applicable to such ERO governmental authorities.</w:t>
      </w:r>
    </w:p>
    <w:p w:rsidR="00C5034E" w:rsidRDefault="00724C3D">
      <w:pPr>
        <w:rPr>
          <w:lang w:eastAsia="zh-CN"/>
        </w:rPr>
      </w:pPr>
      <w:r>
        <w:rPr>
          <w:rFonts w:hint="eastAsia"/>
          <w:lang w:eastAsia="zh-CN"/>
        </w:rPr>
        <w:t>在获得适用的监管批准后，或根据适用于此类政府机构的法律生效，或在不需要监管批准的司法管辖区内，在第一个日历季度的第一天，即</w:t>
      </w:r>
      <w:r>
        <w:rPr>
          <w:lang w:eastAsia="zh-CN"/>
        </w:rPr>
        <w:t>NERC董事会通过后10年，或根据适用于此类政府机构的法律生效。</w:t>
      </w:r>
    </w:p>
    <w:p w:rsidR="00C5034E" w:rsidRDefault="00724C3D">
      <w:pPr>
        <w:pStyle w:val="a6"/>
        <w:numPr>
          <w:ilvl w:val="0"/>
          <w:numId w:val="1"/>
        </w:numPr>
      </w:pPr>
      <w:r>
        <w:t>Requirements</w:t>
      </w:r>
    </w:p>
    <w:p w:rsidR="00C5034E" w:rsidRDefault="00724C3D">
      <w:r>
        <w:t>B、 要求</w:t>
      </w:r>
    </w:p>
    <w:p w:rsidR="00C5034E" w:rsidRDefault="00724C3D">
      <w:r>
        <w:t>R1. Each Transmission Planner shall provide the following requested information to the Generator Owner within 90 calendar days of receiving a written request : [Violation Risk Factor: Lower] [Time Horizon: Operations Planning]</w:t>
      </w:r>
    </w:p>
    <w:p w:rsidR="00C5034E" w:rsidRDefault="00724C3D">
      <w:pPr>
        <w:rPr>
          <w:lang w:eastAsia="zh-CN"/>
        </w:rPr>
      </w:pPr>
      <w:r>
        <w:rPr>
          <w:lang w:eastAsia="zh-CN"/>
        </w:rPr>
        <w:t>R1级。各输电计划员应在收到书面请求后90个日历日内向发电商提供以下要求的信息：[违规风险系数：较低][时间范围：运行计划]</w:t>
      </w:r>
    </w:p>
    <w:p w:rsidR="00C5034E" w:rsidRDefault="00724C3D">
      <w:r>
        <w:t> Instructions on how to obtain the list of excitation control system or plant volt/var control function models that are acceptable to the Transmission Planner for use in dynamic simulation,</w:t>
      </w:r>
    </w:p>
    <w:p w:rsidR="00C5034E" w:rsidRDefault="00724C3D">
      <w:pPr>
        <w:rPr>
          <w:lang w:eastAsia="zh-CN"/>
        </w:rPr>
      </w:pPr>
      <w:r>
        <w:rPr>
          <w:rFonts w:hint="eastAsia"/>
          <w:lang w:eastAsia="zh-CN"/>
        </w:rPr>
        <w:t>关于如何获得输电规划人员可接受的用于动态仿真的励磁控制系统或电厂电压</w:t>
      </w:r>
      <w:r>
        <w:rPr>
          <w:lang w:eastAsia="zh-CN"/>
        </w:rPr>
        <w:t>/无功控制功能模型列表的说明，</w:t>
      </w:r>
    </w:p>
    <w:p w:rsidR="00C5034E" w:rsidRDefault="00724C3D">
      <w:r>
        <w:t> Instructions on how to obtain the dynamic excitation control system or plant</w:t>
      </w:r>
      <w:r>
        <w:rPr>
          <w:rFonts w:hint="eastAsia"/>
        </w:rPr>
        <w:t xml:space="preserve"> </w:t>
      </w:r>
      <w:r>
        <w:t>volt/var control function model library block diagrams and/or data sheets for models that are acceptable to the Transmission Planner, or</w:t>
      </w:r>
    </w:p>
    <w:p w:rsidR="00C5034E" w:rsidRDefault="00724C3D">
      <w:pPr>
        <w:rPr>
          <w:lang w:eastAsia="zh-CN"/>
        </w:rPr>
      </w:pPr>
      <w:r>
        <w:rPr>
          <w:rFonts w:hint="eastAsia"/>
          <w:lang w:eastAsia="zh-CN"/>
        </w:rPr>
        <w:t>关于如何获得动态励磁控制系统或设备的说明电压</w:t>
      </w:r>
      <w:r>
        <w:rPr>
          <w:lang w:eastAsia="zh-CN"/>
        </w:rPr>
        <w:t>/无功控制功能模型库框图和/或数据表</w:t>
      </w:r>
      <w:r>
        <w:rPr>
          <w:rFonts w:hint="eastAsia"/>
          <w:lang w:eastAsia="zh-CN"/>
        </w:rPr>
        <w:t>传输规划器可接受的模型，或</w:t>
      </w:r>
    </w:p>
    <w:p w:rsidR="00C5034E" w:rsidRDefault="00724C3D">
      <w:r>
        <w:t xml:space="preserve"> Model data for any of the Generator Owner’s existing applicable unit specific excitation control system </w:t>
      </w:r>
      <w:r>
        <w:lastRenderedPageBreak/>
        <w:t>or plant volt/var control function contained in the Transmission Planner’s dynamic database from the current (in-use) models, including generator MVA base.</w:t>
      </w:r>
    </w:p>
    <w:p w:rsidR="00C5034E" w:rsidRDefault="00724C3D">
      <w:pPr>
        <w:rPr>
          <w:lang w:eastAsia="zh-CN"/>
        </w:rPr>
      </w:pPr>
      <w:r>
        <w:rPr>
          <w:rFonts w:hint="eastAsia"/>
          <w:lang w:eastAsia="zh-CN"/>
        </w:rPr>
        <w:t>输电规划器动态数据库中包含的任何发电机所有人现有适用机组特定励磁控制系统或电厂电压</w:t>
      </w:r>
      <w:r>
        <w:rPr>
          <w:lang w:eastAsia="zh-CN"/>
        </w:rPr>
        <w:t>/无功控制功能的模型数据，来自当前（使用中）模型，包括发电机MVA基础。</w:t>
      </w:r>
    </w:p>
    <w:p w:rsidR="00C5034E" w:rsidRDefault="00724C3D">
      <w:r>
        <w:t>R2. Each Generator Owner shall provide for each applicable unit, a verified generator excitation control system or plant volt/var control function model, including documentation and data (as specified in Part 2.1) to its Transmission Planner in accordance with the periodicity specified in MOD-026 Attachment 1. [Violation Risk Factor: Medium] [Time Horizon: Long-term Planning]</w:t>
      </w:r>
    </w:p>
    <w:p w:rsidR="00C5034E" w:rsidRDefault="00724C3D">
      <w:pPr>
        <w:rPr>
          <w:lang w:eastAsia="zh-CN"/>
        </w:rPr>
      </w:pPr>
      <w:r>
        <w:t>R2级。各发电机所有人应按照MOD-026附件1中规定的周期，为各适用机组提供经验证的发电机励磁控制系统或电厂电压/无功控制功能模型，包括文件和数据（如第2.1部分所规定）。</w:t>
      </w:r>
      <w:r>
        <w:rPr>
          <w:lang w:eastAsia="zh-CN"/>
        </w:rPr>
        <w:t>【违规风险因素：中】【时间范围：长期规划】</w:t>
      </w:r>
    </w:p>
    <w:p w:rsidR="00C5034E" w:rsidRDefault="00724C3D">
      <w:r>
        <w:t>2.1. Each applicable unit’s model shall be verified by the Generator Owner using one or more models acceptable to the Transmission Planner. Verification forindividual units less than 20 MVA (gross nameplate rating) in a generating plant (per Section 4.2.1.2, 4.2.2.2, or 4.2.3.2) may be performed using either individual unit or aggregate unit model(s), or both. Each verification shall include the following:</w:t>
      </w:r>
    </w:p>
    <w:p w:rsidR="00C5034E" w:rsidRDefault="00724C3D">
      <w:r>
        <w:t>2.1. 发电机所有人应使用输电规划人员可接受的一个或多个模型验证每个适用机组的模型。在发电厂（根据第4.2.1.2节、第4.2.2.2节或第4.2.3.2节）中，小于20 MVA（铭牌总额定值）的单个机组的验证可使用单个机组或聚合机组模型进行，或同时使用两者。每次验证应包括以下内容：</w:t>
      </w:r>
    </w:p>
    <w:p w:rsidR="00C5034E" w:rsidRDefault="00724C3D">
      <w:r>
        <w:t>2.1.1. Documentation demonstrating the applicable unit’s model response matches the recorded response for a voltage excursion from either a staged test or a measured system disturbance,</w:t>
      </w:r>
    </w:p>
    <w:p w:rsidR="00C5034E" w:rsidRDefault="00724C3D">
      <w:pPr>
        <w:rPr>
          <w:lang w:eastAsia="zh-CN"/>
        </w:rPr>
      </w:pPr>
      <w:r>
        <w:rPr>
          <w:lang w:eastAsia="zh-CN"/>
        </w:rPr>
        <w:t>2.1.1. 证明适用装置的模型响应与记录的电压偏移响应相匹配的文件</w:t>
      </w:r>
      <w:r>
        <w:rPr>
          <w:rFonts w:hint="eastAsia"/>
          <w:lang w:eastAsia="zh-CN"/>
        </w:rPr>
        <w:t>测试或测量系统干扰，</w:t>
      </w:r>
    </w:p>
    <w:p w:rsidR="00C5034E" w:rsidRDefault="00724C3D">
      <w:r>
        <w:t>2.1.2. Manufacturer, model number (if available), and type of the excitation control system including, but not limited to static, AC brushless, DC rotating, and/or the plant volt/var control function (if installed),</w:t>
      </w:r>
    </w:p>
    <w:p w:rsidR="00C5034E" w:rsidRDefault="00724C3D">
      <w:pPr>
        <w:rPr>
          <w:lang w:eastAsia="zh-CN"/>
        </w:rPr>
      </w:pPr>
      <w:r>
        <w:rPr>
          <w:lang w:eastAsia="zh-CN"/>
        </w:rPr>
        <w:t>2.1.2. 以及励磁类型（如果有），型号</w:t>
      </w:r>
      <w:r>
        <w:rPr>
          <w:rFonts w:hint="eastAsia"/>
          <w:lang w:eastAsia="zh-CN"/>
        </w:rPr>
        <w:t>控制系统包括但不限于静态、交流无刷、直流旋转和</w:t>
      </w:r>
      <w:r>
        <w:rPr>
          <w:lang w:eastAsia="zh-CN"/>
        </w:rPr>
        <w:t>/或设备电压/无功控制功能（如已安装），</w:t>
      </w:r>
    </w:p>
    <w:p w:rsidR="00C5034E" w:rsidRDefault="00724C3D">
      <w:r>
        <w:t xml:space="preserve">2.1.3. Model structure and data including, but not limited to reactance, time </w:t>
      </w:r>
    </w:p>
    <w:p w:rsidR="00C5034E" w:rsidRDefault="00724C3D">
      <w:r>
        <w:t xml:space="preserve">constants, saturation factors, total rotational inertia, or equivalent data for </w:t>
      </w:r>
    </w:p>
    <w:p w:rsidR="00C5034E" w:rsidRDefault="00724C3D">
      <w:pPr>
        <w:rPr>
          <w:lang w:eastAsia="zh-CN"/>
        </w:rPr>
      </w:pPr>
      <w:r>
        <w:rPr>
          <w:lang w:eastAsia="zh-CN"/>
        </w:rPr>
        <w:t>the generator,</w:t>
      </w:r>
    </w:p>
    <w:p w:rsidR="00C5034E" w:rsidRDefault="00724C3D">
      <w:pPr>
        <w:rPr>
          <w:lang w:eastAsia="zh-CN"/>
        </w:rPr>
      </w:pPr>
      <w:r>
        <w:rPr>
          <w:lang w:eastAsia="zh-CN"/>
        </w:rPr>
        <w:t>2.1.3. 模型结构和数据，包括但不限于电抗、时间常数、饱和系数、总转动惯量或发电机的等效数据，</w:t>
      </w: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724C3D">
      <w:r>
        <w:t>Page 4 of 17</w:t>
      </w:r>
    </w:p>
    <w:p w:rsidR="00C5034E" w:rsidRDefault="00724C3D">
      <w:r>
        <w:rPr>
          <w:rFonts w:hint="eastAsia"/>
        </w:rPr>
        <w:t>第4页共17页</w:t>
      </w:r>
    </w:p>
    <w:p w:rsidR="00C5034E" w:rsidRDefault="00724C3D">
      <w:r>
        <w:t>2.1.4. Model structure and data for the excitation control system, including the closed loop voltage regulator if a closed loop voltage regulator is installed or the model structure and data for the plant volt/var control function system,</w:t>
      </w:r>
    </w:p>
    <w:p w:rsidR="00C5034E" w:rsidRDefault="00724C3D">
      <w:pPr>
        <w:rPr>
          <w:lang w:eastAsia="zh-CN"/>
        </w:rPr>
      </w:pPr>
      <w:r>
        <w:rPr>
          <w:lang w:eastAsia="zh-CN"/>
        </w:rPr>
        <w:t>2.1.4. 励磁控制系统的模型结构和数据，包括闭环电压调节器（如果安装了闭环电压调节器）或电厂电压/无功控制功能系统的模型结构和数据，</w:t>
      </w:r>
    </w:p>
    <w:p w:rsidR="00C5034E" w:rsidRDefault="00724C3D">
      <w:r>
        <w:t>2.1.5. Compensation settings (such as droop, line drop, differential compensation), if used, and</w:t>
      </w:r>
    </w:p>
    <w:p w:rsidR="00C5034E" w:rsidRDefault="00724C3D">
      <w:pPr>
        <w:rPr>
          <w:lang w:eastAsia="zh-CN"/>
        </w:rPr>
      </w:pPr>
      <w:r>
        <w:rPr>
          <w:lang w:eastAsia="zh-CN"/>
        </w:rPr>
        <w:t>2.1.5. 补偿设置（如下垂、线路压降、差动补偿）（如果使用），以及</w:t>
      </w:r>
    </w:p>
    <w:p w:rsidR="00C5034E" w:rsidRDefault="00724C3D">
      <w:r>
        <w:t>2.1.6. Model structure and data for power system stabilizer, if so equipped.</w:t>
      </w:r>
    </w:p>
    <w:p w:rsidR="00C5034E" w:rsidRDefault="00724C3D">
      <w:pPr>
        <w:rPr>
          <w:lang w:eastAsia="zh-CN"/>
        </w:rPr>
      </w:pPr>
      <w:r>
        <w:rPr>
          <w:lang w:eastAsia="zh-CN"/>
        </w:rPr>
        <w:t>2.1.6. 电力系统稳定器的模型结构和数据（如有配备）。</w:t>
      </w:r>
    </w:p>
    <w:p w:rsidR="00C5034E" w:rsidRDefault="00724C3D">
      <w:r>
        <w:t xml:space="preserve">R3. Each Generator Owner shall provide a written response to its Transmission Planner within 90 calendar days of receiving one of the following items for an applicable unit: </w:t>
      </w:r>
    </w:p>
    <w:p w:rsidR="00C5034E" w:rsidRDefault="00724C3D">
      <w:pPr>
        <w:rPr>
          <w:lang w:eastAsia="zh-CN"/>
        </w:rPr>
      </w:pPr>
      <w:r>
        <w:rPr>
          <w:lang w:eastAsia="zh-CN"/>
        </w:rPr>
        <w:t>R3。各发电商应在收到适用机组的下列项目之一后90个日历日内，向其输电计划员提供书面回复：</w:t>
      </w:r>
      <w:r>
        <w:rPr>
          <w:rFonts w:hint="eastAsia"/>
          <w:lang w:eastAsia="zh-CN"/>
        </w:rPr>
        <w:t>函数模型不可用</w:t>
      </w:r>
    </w:p>
    <w:p w:rsidR="00C5034E" w:rsidRDefault="00724C3D">
      <w:r>
        <w:t xml:space="preserve"> Written notification from its Transmission Planner (in accordance with Requirement R6) that the excitation control system or plant volt/var control function model is not usable, </w:t>
      </w:r>
      <w:r>
        <w:t></w:t>
      </w:r>
    </w:p>
    <w:p w:rsidR="00C5034E" w:rsidRDefault="00724C3D">
      <w:pPr>
        <w:rPr>
          <w:lang w:eastAsia="zh-CN"/>
        </w:rPr>
      </w:pPr>
      <w:r>
        <w:rPr>
          <w:rFonts w:hint="eastAsia"/>
          <w:lang w:eastAsia="zh-CN"/>
        </w:rPr>
        <w:t>输电计划员（根据要求</w:t>
      </w:r>
      <w:r>
        <w:rPr>
          <w:lang w:eastAsia="zh-CN"/>
        </w:rPr>
        <w:t xml:space="preserve">R6）发出书面通知，说明励磁控制系统或电厂电压/无功控制 </w:t>
      </w:r>
    </w:p>
    <w:p w:rsidR="00C5034E" w:rsidRDefault="00724C3D">
      <w:pPr>
        <w:ind w:firstLine="420"/>
      </w:pPr>
      <w:r>
        <w:t>Written comments from its Transmission Planner identifying technical concerns with the verification documentation related to the excitation control system or plant volt/var control function model, or</w:t>
      </w:r>
    </w:p>
    <w:p w:rsidR="00C5034E" w:rsidRDefault="00724C3D">
      <w:pPr>
        <w:ind w:firstLine="420"/>
        <w:rPr>
          <w:lang w:eastAsia="zh-CN"/>
        </w:rPr>
      </w:pPr>
      <w:r>
        <w:rPr>
          <w:rFonts w:hint="eastAsia"/>
          <w:lang w:eastAsia="zh-CN"/>
        </w:rPr>
        <w:t>输电规划师的书面意见，确定与励磁控制系统或电厂电压</w:t>
      </w:r>
      <w:r>
        <w:rPr>
          <w:lang w:eastAsia="zh-CN"/>
        </w:rPr>
        <w:t>/无功控制功能模型相关的验证文件的技术问题，或</w:t>
      </w:r>
    </w:p>
    <w:p w:rsidR="00C5034E" w:rsidRDefault="00724C3D">
      <w:r>
        <w:t> Written comments and supporting evidence from its Transmission Planner indicating that the simulated excitation control system or plant volt/var control function model response did not match the recorded response to a transmission system event.</w:t>
      </w:r>
    </w:p>
    <w:p w:rsidR="00C5034E" w:rsidRDefault="00724C3D">
      <w:pPr>
        <w:rPr>
          <w:lang w:eastAsia="zh-CN"/>
        </w:rPr>
      </w:pPr>
      <w:r>
        <w:rPr>
          <w:rFonts w:hint="eastAsia"/>
          <w:lang w:eastAsia="zh-CN"/>
        </w:rPr>
        <w:t>输电规划师的书面意见和支持证据表示模拟励磁控制系统或厂用电压</w:t>
      </w:r>
      <w:r>
        <w:rPr>
          <w:lang w:eastAsia="zh-CN"/>
        </w:rPr>
        <w:t>/无功控制</w:t>
      </w:r>
      <w:r>
        <w:rPr>
          <w:rFonts w:hint="eastAsia"/>
          <w:lang w:eastAsia="zh-CN"/>
        </w:rPr>
        <w:t>功能模型响应与记录的传输系统事件响应不匹配。</w:t>
      </w:r>
    </w:p>
    <w:p w:rsidR="00C5034E" w:rsidRDefault="00724C3D">
      <w:r>
        <w:t>The written response shall contain either the technical basis for maintaining the current model, the model changes, or a plan to perform model verification3(in accordance with Requirement R2). [Violation Risk Factor: Lower] [Time Horizon: Operations Planning]</w:t>
      </w:r>
    </w:p>
    <w:p w:rsidR="00C5034E" w:rsidRDefault="00724C3D">
      <w:r>
        <w:rPr>
          <w:rFonts w:hint="eastAsia"/>
        </w:rPr>
        <w:t>书面回复应包含维护当前模型的技术依据、模型变更或执行模型验证的计划</w:t>
      </w:r>
      <w:r>
        <w:t>3（根据要求R2）。【违规风险系数：较低】【时间范围：运营规划】</w:t>
      </w:r>
    </w:p>
    <w:p w:rsidR="00C5034E" w:rsidRDefault="00724C3D">
      <w:r>
        <w:t>R4. Each Generator Owner shall provide revised model data or plans to perform model verification4(in accordance with Requirement R2) for an applicable unit to its Transmission Planner within 180 calendar days of making changes to the excitation control system or plant volt/var control function that alter the equipment response characteristic.5[Violation Risk Factor: Lower] [Time Horizon: Operations Planning]</w:t>
      </w:r>
    </w:p>
    <w:p w:rsidR="00C5034E" w:rsidRDefault="00724C3D">
      <w:r>
        <w:t xml:space="preserve"> R4. Each Generator Owner shall provide revised model data or plans to perform model verification4(in accordance with Requirement R2) for an applicable unit to its Transmission Planner within 180 calendar days of making changes to the excitation control system or plant volt/var control function that alter the equipment response characteristic.5[Violation Risk Factor: Lower] [Time Horizon: Operations Planning]</w:t>
      </w:r>
    </w:p>
    <w:p w:rsidR="00C5034E" w:rsidRDefault="00724C3D">
      <w:r>
        <w:t>3</w:t>
      </w:r>
    </w:p>
    <w:p w:rsidR="00C5034E" w:rsidRDefault="00724C3D">
      <w:r>
        <w:t xml:space="preserve"> If verification is performed, the 10-year period as outlined in MOD-026 Attachment 1 is reset.</w:t>
      </w:r>
    </w:p>
    <w:p w:rsidR="00C5034E" w:rsidRDefault="00724C3D">
      <w:pPr>
        <w:rPr>
          <w:lang w:eastAsia="zh-CN"/>
        </w:rPr>
      </w:pPr>
      <w:r>
        <w:rPr>
          <w:rFonts w:hint="eastAsia"/>
          <w:lang w:eastAsia="zh-CN"/>
        </w:rPr>
        <w:lastRenderedPageBreak/>
        <w:t>如果进行验证，则重置</w:t>
      </w:r>
      <w:r>
        <w:rPr>
          <w:lang w:eastAsia="zh-CN"/>
        </w:rPr>
        <w:t>MOD-026附件1中概述的10年期限。</w:t>
      </w:r>
    </w:p>
    <w:p w:rsidR="00C5034E" w:rsidRDefault="00724C3D">
      <w:r>
        <w:t>4</w:t>
      </w:r>
    </w:p>
    <w:p w:rsidR="00C5034E" w:rsidRDefault="00724C3D">
      <w:r>
        <w:t>Ibid</w:t>
      </w:r>
    </w:p>
    <w:p w:rsidR="00C5034E" w:rsidRDefault="00724C3D">
      <w:r>
        <w:rPr>
          <w:rFonts w:hint="eastAsia"/>
        </w:rPr>
        <w:t>同上</w:t>
      </w:r>
    </w:p>
    <w:p w:rsidR="00C5034E" w:rsidRDefault="00724C3D">
      <w:r>
        <w:t>5 Exciter, voltage regulator, plant volt/var or power system stabilizer control replacement including software alterations that alter excitation control system equipment response, plant digital control system addition or replacement, plant digital control system software alterations that alter excitation control system equipment response, plant volt/var function equipment addition or replacement (such as static var systems, capacitor banks, individual unit excitation systems, etc), a change in the voltage control mode (such as going from power factor control to automatic voltage control, etc), exciter, voltage regulator, impedance compensator, or power system stabilizer settings change. Automatic changes in settings that occur due to changes in operating mode do not apply to Requirement R4.</w:t>
      </w:r>
    </w:p>
    <w:p w:rsidR="00C5034E" w:rsidRDefault="00724C3D">
      <w:pPr>
        <w:rPr>
          <w:lang w:eastAsia="zh-CN"/>
        </w:rPr>
      </w:pPr>
      <w:r>
        <w:rPr>
          <w:rFonts w:hint="eastAsia"/>
          <w:lang w:eastAsia="zh-CN"/>
        </w:rPr>
        <w:t>励磁机、电压调节器、电厂电压</w:t>
      </w:r>
      <w:r>
        <w:rPr>
          <w:lang w:eastAsia="zh-CN"/>
        </w:rPr>
        <w:t>/var或电力系统稳定器控制更换，包括改变励磁控制系统设备响应的软件变更、电厂数字控制系统添加或更换、改变励磁控制系统设备响应的电厂数字控制系统软件变更，电厂电压/无功功能设备的添加或更换（如静态无功系统、电容器组、单机励磁系统等）、电压控制模式的改变（如从功率因数控制到自动电压控制等）、励磁机、电压调节器、阻抗补偿器，或电力系统稳定器设置更改。由于操作系统的变化而自动改变设置</w:t>
      </w:r>
      <w:r>
        <w:rPr>
          <w:rFonts w:hint="eastAsia"/>
          <w:lang w:eastAsia="zh-CN"/>
        </w:rPr>
        <w:t>模式不适用于要求</w:t>
      </w:r>
      <w:r>
        <w:rPr>
          <w:lang w:eastAsia="zh-CN"/>
        </w:rPr>
        <w:t>R4。</w:t>
      </w: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724C3D">
      <w:r>
        <w:t>Page 5 of 17</w:t>
      </w:r>
    </w:p>
    <w:p w:rsidR="00C5034E" w:rsidRDefault="00724C3D">
      <w:r>
        <w:t>R5. Each Generator Owner shall provide a written response to its Transmission Planner,within 90 calendar days following receipt of a technically justified6 unit request from the Transmission Planner to perform a model review of a unit or plant that includes one of the following: [Violation Risk Factor: Lower] [Time Horizon: Operations Planning]</w:t>
      </w:r>
    </w:p>
    <w:p w:rsidR="00C5034E" w:rsidRDefault="00724C3D">
      <w:pPr>
        <w:rPr>
          <w:lang w:eastAsia="zh-CN"/>
        </w:rPr>
      </w:pPr>
      <w:r>
        <w:rPr>
          <w:lang w:eastAsia="zh-CN"/>
        </w:rPr>
        <w:t>R5级。各发电商应在收到输电规划师提出的技术上合理的6号机组要求后90个日历日内，向其输电规划师提供书面回复，以对机组或电厂进行模型审查，包括以下内容之一：[违规风险系数：较低][时间范围：运行规划]</w:t>
      </w:r>
    </w:p>
    <w:p w:rsidR="00C5034E" w:rsidRDefault="00724C3D">
      <w:r>
        <w:t> Details of plans to verify the model (in accordance with Requirement R2), or</w:t>
      </w:r>
    </w:p>
    <w:p w:rsidR="00C5034E" w:rsidRDefault="00724C3D">
      <w:pPr>
        <w:rPr>
          <w:lang w:eastAsia="zh-CN"/>
        </w:rPr>
      </w:pPr>
      <w:r>
        <w:rPr>
          <w:rFonts w:hint="eastAsia"/>
          <w:lang w:eastAsia="zh-CN"/>
        </w:rPr>
        <w:t>验证模型的详细计划（根据要求</w:t>
      </w:r>
      <w:r>
        <w:rPr>
          <w:lang w:eastAsia="zh-CN"/>
        </w:rPr>
        <w:t>R2），或</w:t>
      </w:r>
    </w:p>
    <w:p w:rsidR="00C5034E" w:rsidRDefault="00724C3D">
      <w:r>
        <w:lastRenderedPageBreak/>
        <w:t> Corrected model data including the source of revised model data such asdiscovery of manufacturer test values to replace generic model data or updating of data parameters based on an on-site review of the equipment.</w:t>
      </w:r>
    </w:p>
    <w:p w:rsidR="00C5034E" w:rsidRDefault="00724C3D">
      <w:pPr>
        <w:rPr>
          <w:lang w:eastAsia="zh-CN"/>
        </w:rPr>
      </w:pPr>
      <w:r>
        <w:rPr>
          <w:rFonts w:hint="eastAsia"/>
          <w:lang w:eastAsia="zh-CN"/>
        </w:rPr>
        <w:t>修正模型数据，包括修正模型数据的来源，如发现制造商测试值以替换通用模型数据或根据设备的现场审查更新数据参数。</w:t>
      </w:r>
    </w:p>
    <w:p w:rsidR="00C5034E" w:rsidRDefault="00724C3D">
      <w:r>
        <w:t xml:space="preserve">R6. Each Transmission Planner shall provide a written response to the Generator Owner within 90 calendar days of receiving the verified excitation control system or plant volt/var control function model information in accordance with Requirement R2 that the model is usable (meets the criteria specified in Parts 6.1 through 6.3) or is not usable. </w:t>
      </w:r>
    </w:p>
    <w:p w:rsidR="00C5034E" w:rsidRDefault="00724C3D">
      <w:pPr>
        <w:rPr>
          <w:lang w:eastAsia="zh-CN"/>
        </w:rPr>
      </w:pPr>
      <w:r>
        <w:rPr>
          <w:lang w:eastAsia="zh-CN"/>
        </w:rPr>
        <w:t>R6。每个输电计划员应在收到经验证的励磁控制系统或电厂电压/无功控制功能模型信息后的90个日历日内，根据R2要求，向发电商提供一份书面回复，说明模型可用（符合第6.1至6.3部分规定的标准）或不可用。</w:t>
      </w:r>
    </w:p>
    <w:p w:rsidR="00C5034E" w:rsidRDefault="00724C3D">
      <w:r>
        <w:t>6.1. The excitation control system or plant volt/var control function model initializes to compute modeling data without error,</w:t>
      </w:r>
    </w:p>
    <w:p w:rsidR="00C5034E" w:rsidRDefault="00724C3D">
      <w:pPr>
        <w:rPr>
          <w:lang w:eastAsia="zh-CN"/>
        </w:rPr>
      </w:pPr>
      <w:r>
        <w:rPr>
          <w:lang w:eastAsia="zh-CN"/>
        </w:rPr>
        <w:t>6.1. 励磁控制系统或电厂电压/无功控制功能模型初始化，以无误差地计算建模数据，</w:t>
      </w:r>
    </w:p>
    <w:p w:rsidR="00C5034E" w:rsidRDefault="00724C3D">
      <w:r>
        <w:t>6.2. A no-disturbance simulation results in negligible transients, and</w:t>
      </w:r>
    </w:p>
    <w:p w:rsidR="00C5034E" w:rsidRDefault="00724C3D">
      <w:pPr>
        <w:rPr>
          <w:lang w:eastAsia="zh-CN"/>
        </w:rPr>
      </w:pPr>
      <w:r>
        <w:rPr>
          <w:lang w:eastAsia="zh-CN"/>
        </w:rPr>
        <w:t>6.2. 无干扰模拟可忽略瞬态，以及</w:t>
      </w:r>
    </w:p>
    <w:p w:rsidR="00C5034E" w:rsidRDefault="00724C3D">
      <w:r>
        <w:t>6.3. For an otherwise stable simulation, a disturbance simulation results in the excitation control and plant volt/var control function model exhibiting positive damping.</w:t>
      </w:r>
    </w:p>
    <w:p w:rsidR="00C5034E" w:rsidRDefault="00724C3D">
      <w:pPr>
        <w:rPr>
          <w:lang w:eastAsia="zh-CN"/>
        </w:rPr>
      </w:pPr>
      <w:r>
        <w:rPr>
          <w:lang w:eastAsia="zh-CN"/>
        </w:rPr>
        <w:t>6.3. 对于其他情况下稳定的模拟，扰动模拟会导致</w:t>
      </w:r>
      <w:r>
        <w:rPr>
          <w:rFonts w:hint="eastAsia"/>
          <w:lang w:eastAsia="zh-CN"/>
        </w:rPr>
        <w:t>励磁控制和具有正特性的厂用电压</w:t>
      </w:r>
      <w:r>
        <w:rPr>
          <w:lang w:eastAsia="zh-CN"/>
        </w:rPr>
        <w:t>/无功控制函数模型</w:t>
      </w:r>
      <w:r>
        <w:rPr>
          <w:rFonts w:hint="eastAsia"/>
          <w:lang w:eastAsia="zh-CN"/>
        </w:rPr>
        <w:t>阻尼。</w:t>
      </w:r>
    </w:p>
    <w:p w:rsidR="00C5034E" w:rsidRDefault="00724C3D">
      <w:r>
        <w:t xml:space="preserve">If the model is not usable, the Transmission Planner shall provide a technical </w:t>
      </w:r>
    </w:p>
    <w:p w:rsidR="00C5034E" w:rsidRDefault="00724C3D">
      <w:r>
        <w:t>description of why the model is not usable. [Violation Risk Factor: Medium] [Time Horizon: Operations Planning]</w:t>
      </w:r>
    </w:p>
    <w:p w:rsidR="00C5034E" w:rsidRDefault="00724C3D">
      <w:pPr>
        <w:rPr>
          <w:lang w:eastAsia="zh-CN"/>
        </w:rPr>
      </w:pPr>
      <w:r>
        <w:rPr>
          <w:rFonts w:hint="eastAsia"/>
          <w:lang w:eastAsia="zh-CN"/>
        </w:rPr>
        <w:t>如果模型不可用，输电规划人员应提供技术支持模型不可用的原因说明。【违规风险因素：中等】【时间范围：运营规划】</w:t>
      </w:r>
    </w:p>
    <w:p w:rsidR="00C5034E" w:rsidRDefault="00724C3D">
      <w:pPr>
        <w:pStyle w:val="a6"/>
        <w:numPr>
          <w:ilvl w:val="0"/>
          <w:numId w:val="1"/>
        </w:numPr>
      </w:pPr>
      <w:r>
        <w:t>Measures</w:t>
      </w:r>
    </w:p>
    <w:p w:rsidR="00C5034E" w:rsidRDefault="00724C3D">
      <w:pPr>
        <w:pStyle w:val="a6"/>
        <w:ind w:left="360" w:firstLine="0"/>
      </w:pPr>
      <w:r>
        <w:rPr>
          <w:rFonts w:hint="eastAsia"/>
        </w:rPr>
        <w:t>措施</w:t>
      </w:r>
    </w:p>
    <w:p w:rsidR="00C5034E" w:rsidRDefault="00724C3D">
      <w:r>
        <w:t>M1. The Transmission Planner must have and provide the dated request for instructions or data, the transmitted instructions or data, and dated evidence of a written transmittal (e.g., electronic mail message, postal receipt, or confirmation of facsimile) as evidence that it provided the request within 90 calendar days in accordance with Requirement R1.</w:t>
      </w:r>
    </w:p>
    <w:p w:rsidR="00C5034E" w:rsidRDefault="00724C3D">
      <w:pPr>
        <w:rPr>
          <w:lang w:eastAsia="zh-CN"/>
        </w:rPr>
      </w:pPr>
      <w:r>
        <w:rPr>
          <w:lang w:eastAsia="zh-CN"/>
        </w:rPr>
        <w:t>M1。传输规划师必须拥有并提供注明日期的指令或数据请求、传输的指令或数据，以及注明日期的书面传输证据（如电子邮件、邮政收据或传真确认），作为其在90个日历日内按照要求R1提供请求的证据。</w:t>
      </w:r>
    </w:p>
    <w:p w:rsidR="00C5034E" w:rsidRDefault="00724C3D">
      <w:r>
        <w:t>M2. The Generator Owner must have and provide dated evidence it verified each generator excitation control system or plant volt/var control function model according to Part 2.1 for each applicable unit and a dated transmittal (e.g., electronic mail message, postal receipt, or confirmation of facsimile) as evidence it provided the model, documentation, and data to its Transmission Planner, in accordance with Requirement R2.</w:t>
      </w:r>
    </w:p>
    <w:p w:rsidR="00C5034E" w:rsidRDefault="00724C3D">
      <w:pPr>
        <w:rPr>
          <w:lang w:eastAsia="zh-CN"/>
        </w:rPr>
      </w:pPr>
      <w:r>
        <w:rPr>
          <w:rFonts w:hint="eastAsia"/>
          <w:lang w:eastAsia="zh-CN"/>
        </w:rPr>
        <w:t>发电机所有人必须拥有并提供注明日期的证据，证明其根据第</w:t>
      </w:r>
      <w:r>
        <w:rPr>
          <w:lang w:eastAsia="zh-CN"/>
        </w:rPr>
        <w:t>2.1部分对每个适用机组的每个发电机励磁控制系统或电厂电压/无功控制功能模型进行了验证，并提供注明日期的传送单（如电子邮件、邮政收据或传真确认）作为其提供模型、文件的证据，并根据R2的要求将数据传输到其传输计划器。</w:t>
      </w:r>
    </w:p>
    <w:p w:rsidR="00C5034E" w:rsidRDefault="00724C3D">
      <w:r>
        <w:t xml:space="preserve">M3. Evidence for Requirement R3 must include the Generator Owner’s dated written response containing the information identified in Requirement R3 and dated evidence </w:t>
      </w:r>
    </w:p>
    <w:p w:rsidR="00C5034E" w:rsidRDefault="00724C3D">
      <w:pPr>
        <w:rPr>
          <w:lang w:eastAsia="zh-CN"/>
        </w:rPr>
      </w:pPr>
      <w:r>
        <w:t xml:space="preserve"> </w:t>
      </w:r>
      <w:r>
        <w:rPr>
          <w:rFonts w:hint="eastAsia"/>
          <w:lang w:eastAsia="zh-CN"/>
        </w:rPr>
        <w:t>要求</w:t>
      </w:r>
      <w:r>
        <w:rPr>
          <w:lang w:eastAsia="zh-CN"/>
        </w:rPr>
        <w:t>R3的证据必须包括发电机所有人注明日期的书面回复，其中包含要求R3中确定的信息和注明日期的证据</w:t>
      </w:r>
    </w:p>
    <w:p w:rsidR="00C5034E" w:rsidRDefault="00724C3D">
      <w:r>
        <w:lastRenderedPageBreak/>
        <w:t>6 Technical justification is achieved by the Transmission Planner demonstrating that the simulated unit or plant response does not match the measured unit or plant response.</w:t>
      </w:r>
    </w:p>
    <w:p w:rsidR="00C5034E" w:rsidRDefault="00724C3D">
      <w:pPr>
        <w:rPr>
          <w:lang w:eastAsia="zh-CN"/>
        </w:rPr>
      </w:pPr>
      <w:r>
        <w:rPr>
          <w:lang w:eastAsia="zh-CN"/>
        </w:rPr>
        <w:t>6技术论证是由输电规划人员证明模拟机组或装置</w:t>
      </w:r>
      <w:r>
        <w:rPr>
          <w:rFonts w:hint="eastAsia"/>
          <w:lang w:eastAsia="zh-CN"/>
        </w:rPr>
        <w:t>响应与测量的机组或电厂响应不匹配。</w:t>
      </w: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724C3D">
      <w:r>
        <w:t>Page 6 of 17</w:t>
      </w:r>
    </w:p>
    <w:p w:rsidR="00C5034E" w:rsidRDefault="00724C3D">
      <w:r>
        <w:rPr>
          <w:rFonts w:hint="eastAsia"/>
        </w:rPr>
        <w:t>第</w:t>
      </w:r>
      <w:r>
        <w:t>6页共17页</w:t>
      </w:r>
    </w:p>
    <w:p w:rsidR="00C5034E" w:rsidRDefault="00724C3D">
      <w:r>
        <w:t xml:space="preserve">of transmittal (e.g., electronic mail message, postal receipt, or confirmation of </w:t>
      </w:r>
    </w:p>
    <w:p w:rsidR="00C5034E" w:rsidRDefault="00724C3D">
      <w:r>
        <w:t>facsimile) of the response.</w:t>
      </w:r>
    </w:p>
    <w:p w:rsidR="00C5034E" w:rsidRDefault="00724C3D">
      <w:pPr>
        <w:rPr>
          <w:lang w:eastAsia="zh-CN"/>
        </w:rPr>
      </w:pPr>
      <w:r>
        <w:rPr>
          <w:rFonts w:hint="eastAsia"/>
          <w:lang w:eastAsia="zh-CN"/>
        </w:rPr>
        <w:t>传递（例如，电子邮件、邮政收据或（传真）回复。</w:t>
      </w:r>
    </w:p>
    <w:p w:rsidR="00C5034E" w:rsidRDefault="00724C3D">
      <w:r>
        <w:t>M4. Evidence for Requirement R4 must include, for each of the Generator Owner’s applicable units for which system changes specified in Requirement R4 were made, a dated revised model data or plans to perform a model verification and dated evidence(e.g., electronic mail message, postal receipt, or confirmation of facsimile) it provided the revised model and data or plans within 180 calendar days of making changes.</w:t>
      </w:r>
    </w:p>
    <w:p w:rsidR="00C5034E" w:rsidRDefault="00724C3D">
      <w:pPr>
        <w:rPr>
          <w:lang w:eastAsia="zh-CN"/>
        </w:rPr>
      </w:pPr>
      <w:r>
        <w:rPr>
          <w:lang w:eastAsia="zh-CN"/>
        </w:rPr>
        <w:t>M4。要求R4的证据必须包括，对于要求R4中规定的系统变更的每个发电商的适用机组，进行模型验证的日期修订的模型数据或计划以及日期证据（例如，电子邮件、邮政收据、，或传真确认）在作出更改后的180个日历日内提供修改后的模型和数据或计划。</w:t>
      </w:r>
    </w:p>
    <w:p w:rsidR="00C5034E" w:rsidRDefault="00724C3D">
      <w:r>
        <w:t>M5. Evidence for Requirement R5 must include the Generator Owner’s dated written response containing the information identified in Requirement R5 and dated evidence (e.g., electronic mail message, postal receipt, or confirmation of facsimile) it provided a written response within 90 calendar days following receipt of a technically justified request.</w:t>
      </w:r>
    </w:p>
    <w:p w:rsidR="00C5034E" w:rsidRDefault="00724C3D">
      <w:pPr>
        <w:rPr>
          <w:lang w:eastAsia="zh-CN"/>
        </w:rPr>
      </w:pPr>
      <w:r>
        <w:rPr>
          <w:lang w:eastAsia="zh-CN"/>
        </w:rPr>
        <w:t>M5。要求R5的证据必须包括发电机所有人注明日期的书面回复，其中包含要求R5中确定的信息，以及注明日期的证据（例如，电子邮件、邮寄收据或传真确认），其在收到技术上合理的请求后90个历日内提供了书面回复。</w:t>
      </w:r>
    </w:p>
    <w:p w:rsidR="00C5034E" w:rsidRDefault="00724C3D">
      <w:r>
        <w:lastRenderedPageBreak/>
        <w:t>M6. Evidence of Requirement R6 must include, for each model received, the dated response indicating the model was usable or not usable according to the criteria specified in Parts 6.1 through 6.3 and for a model that is not usable, a technical description; and dated evidence of transmittal (e.g., electronic mail message, postal receipt, or confirmation of facsimile) that the Generator Owner was notified within 90 calendar days of receipt of model information.</w:t>
      </w:r>
    </w:p>
    <w:p w:rsidR="00C5034E" w:rsidRDefault="00724C3D">
      <w:pPr>
        <w:rPr>
          <w:lang w:eastAsia="zh-CN"/>
        </w:rPr>
      </w:pPr>
      <w:r>
        <w:rPr>
          <w:lang w:eastAsia="zh-CN"/>
        </w:rPr>
        <w:t>M6。要求R6的证据必须包括，对于收到的每个模型，注明日期的响应，表明模型根据第6.1部分至第6.3部分规定的标准可用或不可用，对于不可用的模型，技术说明；以及注明日期的传输证据（例如，电子邮件、邮政收据、，或传真确认）在收到型号信息后90个日历日内通知发电机所有人。</w:t>
      </w:r>
    </w:p>
    <w:p w:rsidR="00C5034E" w:rsidRDefault="00724C3D">
      <w:r>
        <w:t>D. Compliance</w:t>
      </w:r>
    </w:p>
    <w:p w:rsidR="00C5034E" w:rsidRDefault="00724C3D">
      <w:r>
        <w:t>D、 合规性</w:t>
      </w:r>
    </w:p>
    <w:p w:rsidR="00C5034E" w:rsidRDefault="00724C3D">
      <w:r>
        <w:t>1. Compliance Monitoring Process</w:t>
      </w:r>
    </w:p>
    <w:p w:rsidR="00C5034E" w:rsidRDefault="00724C3D">
      <w:r>
        <w:t>1合规监控流程</w:t>
      </w:r>
    </w:p>
    <w:p w:rsidR="00C5034E" w:rsidRDefault="00724C3D">
      <w:pPr>
        <w:pStyle w:val="a6"/>
        <w:numPr>
          <w:ilvl w:val="1"/>
          <w:numId w:val="2"/>
        </w:numPr>
      </w:pPr>
      <w:r>
        <w:t>Compliance Enforcement Authority</w:t>
      </w:r>
    </w:p>
    <w:p w:rsidR="00C5034E" w:rsidRDefault="00724C3D">
      <w:r>
        <w:t>1.1. 合规执行机构</w:t>
      </w:r>
    </w:p>
    <w:p w:rsidR="00C5034E" w:rsidRDefault="00724C3D">
      <w:r>
        <w:t>The Regional Entity shall serve as the Compliance Enforcement Authority unless the applicable entity is owned, operated, or controlled by the Regional Entity. In such cases the ERO or a Regional entity approved by FERC or other applicable governmental authority shall serve as the CEA.</w:t>
      </w:r>
    </w:p>
    <w:p w:rsidR="00C5034E" w:rsidRDefault="00724C3D">
      <w:pPr>
        <w:rPr>
          <w:lang w:eastAsia="zh-CN"/>
        </w:rPr>
      </w:pPr>
      <w:r>
        <w:rPr>
          <w:rFonts w:hint="eastAsia"/>
          <w:lang w:eastAsia="zh-CN"/>
        </w:rPr>
        <w:t>区域实体应作为合规执行机构，除非适用实体由区域实体拥有、经营或控制。在这种情况下，能源监管局或经联邦能源监管委员会或其他适用政府机构批准的区域实体应作为</w:t>
      </w:r>
      <w:r>
        <w:rPr>
          <w:lang w:eastAsia="zh-CN"/>
        </w:rPr>
        <w:t>CEA。</w:t>
      </w:r>
    </w:p>
    <w:p w:rsidR="00C5034E" w:rsidRDefault="00724C3D">
      <w:pPr>
        <w:pStyle w:val="a6"/>
        <w:numPr>
          <w:ilvl w:val="1"/>
          <w:numId w:val="2"/>
        </w:numPr>
      </w:pPr>
      <w:r>
        <w:t>Data Retention</w:t>
      </w:r>
    </w:p>
    <w:p w:rsidR="00C5034E" w:rsidRDefault="00724C3D">
      <w:r>
        <w:t>1.2. 数据保留</w:t>
      </w:r>
    </w:p>
    <w:p w:rsidR="00C5034E" w:rsidRDefault="00724C3D">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 time period since the last audit.</w:t>
      </w:r>
    </w:p>
    <w:p w:rsidR="00C5034E" w:rsidRDefault="00724C3D">
      <w:pPr>
        <w:rPr>
          <w:lang w:eastAsia="zh-CN"/>
        </w:rPr>
      </w:pPr>
      <w:r>
        <w:rPr>
          <w:rFonts w:hint="eastAsia"/>
          <w:lang w:eastAsia="zh-CN"/>
        </w:rPr>
        <w:t>以下证据保留期确定了实体需要保留特定证据以证明合规性的期限。例如如果下文规定的证据保留期短于自上次审计以来的时间，合规执行机构可要求实体提供其他证据，证明其在自上次审计以来的整个时间内是合规的。</w:t>
      </w:r>
    </w:p>
    <w:p w:rsidR="00C5034E" w:rsidRDefault="00724C3D">
      <w:r>
        <w:t xml:space="preserve">The Generator Owner and Transmission Planner shall each keep data or evidence to show compliance as identified below unless directed by its Compliance Enforcement Authority to retain specific evidence for a longer period of time as part of an investigation: </w:t>
      </w:r>
      <w:r>
        <w:t></w:t>
      </w:r>
    </w:p>
    <w:p w:rsidR="00C5034E" w:rsidRDefault="00724C3D">
      <w:pPr>
        <w:rPr>
          <w:lang w:eastAsia="zh-CN"/>
        </w:rPr>
      </w:pPr>
      <w:r>
        <w:rPr>
          <w:rFonts w:hint="eastAsia"/>
          <w:lang w:eastAsia="zh-CN"/>
        </w:rPr>
        <w:t>发电机所有人和输电规划师应各自保存数据或证据，以证明符合以下规定，除非其合规执法机构指示将特定证据保留较长时间作为调查的一部分：</w:t>
      </w:r>
    </w:p>
    <w:p w:rsidR="00C5034E" w:rsidRDefault="00724C3D">
      <w:r>
        <w:t>The Transmission Planner shall retain the information/data request and provided response evidence of Requirements R1 and R6, Measures M1 and M6 for three calendar years from the date the document was provided.</w:t>
      </w:r>
    </w:p>
    <w:p w:rsidR="00C5034E" w:rsidRDefault="00724C3D">
      <w:pPr>
        <w:rPr>
          <w:lang w:eastAsia="zh-CN"/>
        </w:rPr>
      </w:pPr>
      <w:r>
        <w:rPr>
          <w:rFonts w:hint="eastAsia"/>
          <w:lang w:eastAsia="zh-CN"/>
        </w:rPr>
        <w:t>输电计划员应保留信息</w:t>
      </w:r>
      <w:r>
        <w:rPr>
          <w:lang w:eastAsia="zh-CN"/>
        </w:rPr>
        <w:t>/数据请求，并提供R1和R6要求、M1和M1措施的响应证据</w:t>
      </w:r>
      <w:r>
        <w:rPr>
          <w:rFonts w:hint="eastAsia"/>
          <w:lang w:eastAsia="zh-CN"/>
        </w:rPr>
        <w:t>自文件提供之日起三个日历年。</w:t>
      </w: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C5034E">
      <w:pPr>
        <w:rPr>
          <w:lang w:eastAsia="zh-CN"/>
        </w:rPr>
      </w:pPr>
    </w:p>
    <w:p w:rsidR="00C5034E" w:rsidRDefault="00724C3D">
      <w:r>
        <w:t>Page 7 of 17</w:t>
      </w:r>
    </w:p>
    <w:p w:rsidR="00C5034E" w:rsidRDefault="00724C3D">
      <w:r>
        <w:t> The Generator Owner shall retain the latest excitation control system or plant volt/var control function model verification evidence of Requirement R2, Measure M2.</w:t>
      </w:r>
    </w:p>
    <w:p w:rsidR="00C5034E" w:rsidRDefault="00724C3D">
      <w:pPr>
        <w:rPr>
          <w:lang w:eastAsia="zh-CN"/>
        </w:rPr>
      </w:pPr>
      <w:r>
        <w:rPr>
          <w:rFonts w:hint="eastAsia"/>
          <w:lang w:eastAsia="zh-CN"/>
        </w:rPr>
        <w:t>发电机业主应保留最新的励磁控制系统或电厂电压</w:t>
      </w:r>
      <w:r>
        <w:rPr>
          <w:lang w:eastAsia="zh-CN"/>
        </w:rPr>
        <w:t>/无功控制功能模型验证证据，证明要求R2，测量M2。</w:t>
      </w:r>
    </w:p>
    <w:p w:rsidR="00C5034E" w:rsidRDefault="00724C3D">
      <w:r>
        <w:t> The Generator Owner shall retain the information/data request and provided response evidence of Requirements R3 through R5, and Measures M3 through M5 for three calendar years from the date the document was provided.</w:t>
      </w:r>
    </w:p>
    <w:p w:rsidR="00C5034E" w:rsidRDefault="00724C3D">
      <w:pPr>
        <w:rPr>
          <w:lang w:eastAsia="zh-CN"/>
        </w:rPr>
      </w:pPr>
      <w:r>
        <w:rPr>
          <w:rFonts w:hint="eastAsia"/>
          <w:lang w:eastAsia="zh-CN"/>
        </w:rPr>
        <w:t>发电机所有人应保留信息</w:t>
      </w:r>
      <w:r>
        <w:rPr>
          <w:lang w:eastAsia="zh-CN"/>
        </w:rPr>
        <w:t>/数据请求和提供的R3至R5要求的响应证据，并从文件提供之日起三个日历年内测量M3至M5。</w:t>
      </w:r>
    </w:p>
    <w:p w:rsidR="00C5034E" w:rsidRDefault="00724C3D">
      <w:r>
        <w:t>If a Generator Owner or Transmission Planner is found non-compliant, it shall keep information related to the non-compliance until mitigation is complete or approved or for the time specified above, whichever is longer.</w:t>
      </w:r>
    </w:p>
    <w:p w:rsidR="00C5034E" w:rsidRDefault="00724C3D">
      <w:pPr>
        <w:rPr>
          <w:lang w:eastAsia="zh-CN"/>
        </w:rPr>
      </w:pPr>
      <w:r>
        <w:rPr>
          <w:rFonts w:hint="eastAsia"/>
          <w:lang w:eastAsia="zh-CN"/>
        </w:rPr>
        <w:t>如果发现发电机所有人或输电规划人员不符合要求，则其应保留与不符合要求相关的信息，直到缓解措施完成或完成批准或在上述规定时间内，以较长者为准。</w:t>
      </w:r>
    </w:p>
    <w:p w:rsidR="00C5034E" w:rsidRDefault="00724C3D">
      <w:r>
        <w:t>The Compliance Enforcement Authority shall keep the last audit records and all requested and submitted subsequent audit records.</w:t>
      </w:r>
    </w:p>
    <w:p w:rsidR="00C5034E" w:rsidRDefault="00724C3D">
      <w:pPr>
        <w:rPr>
          <w:lang w:eastAsia="zh-CN"/>
        </w:rPr>
      </w:pPr>
      <w:r>
        <w:rPr>
          <w:rFonts w:hint="eastAsia"/>
          <w:lang w:eastAsia="zh-CN"/>
        </w:rPr>
        <w:t>合规执行机构应保存上次审计记录以及所有要求和提交的后续审计记录。</w:t>
      </w:r>
    </w:p>
    <w:p w:rsidR="00C5034E" w:rsidRDefault="00724C3D">
      <w:pPr>
        <w:pStyle w:val="a6"/>
        <w:numPr>
          <w:ilvl w:val="1"/>
          <w:numId w:val="2"/>
        </w:numPr>
      </w:pPr>
      <w:r>
        <w:t>Compliance Monitoring and Assessment Processes</w:t>
      </w:r>
    </w:p>
    <w:p w:rsidR="00C5034E" w:rsidRDefault="00724C3D">
      <w:r>
        <w:t>1.3. 合规监测和评估流程</w:t>
      </w:r>
    </w:p>
    <w:p w:rsidR="00C5034E" w:rsidRDefault="00724C3D">
      <w:r>
        <w:t>Compliance Audit</w:t>
      </w:r>
    </w:p>
    <w:p w:rsidR="00C5034E" w:rsidRDefault="00724C3D">
      <w:r>
        <w:rPr>
          <w:rFonts w:hint="eastAsia"/>
        </w:rPr>
        <w:t>合规性审计</w:t>
      </w:r>
    </w:p>
    <w:p w:rsidR="00C5034E" w:rsidRDefault="00724C3D">
      <w:r>
        <w:t>Self-Certification</w:t>
      </w:r>
    </w:p>
    <w:p w:rsidR="00C5034E" w:rsidRDefault="00724C3D">
      <w:r>
        <w:rPr>
          <w:rFonts w:hint="eastAsia"/>
        </w:rPr>
        <w:t>自我认证</w:t>
      </w:r>
    </w:p>
    <w:p w:rsidR="00C5034E" w:rsidRDefault="00724C3D">
      <w:r>
        <w:t>Spot Checking</w:t>
      </w:r>
    </w:p>
    <w:p w:rsidR="00C5034E" w:rsidRDefault="00724C3D">
      <w:r>
        <w:rPr>
          <w:rFonts w:hint="eastAsia"/>
        </w:rPr>
        <w:t>抽查</w:t>
      </w:r>
    </w:p>
    <w:p w:rsidR="00C5034E" w:rsidRDefault="00724C3D">
      <w:r>
        <w:t>Compliance Investigation</w:t>
      </w:r>
    </w:p>
    <w:p w:rsidR="00C5034E" w:rsidRDefault="00724C3D">
      <w:r>
        <w:rPr>
          <w:rFonts w:hint="eastAsia"/>
        </w:rPr>
        <w:t>合规性调查</w:t>
      </w:r>
    </w:p>
    <w:p w:rsidR="00C5034E" w:rsidRDefault="00724C3D">
      <w:r>
        <w:t>Self-Reporting</w:t>
      </w:r>
    </w:p>
    <w:p w:rsidR="00C5034E" w:rsidRDefault="00724C3D">
      <w:r>
        <w:rPr>
          <w:rFonts w:hint="eastAsia"/>
        </w:rPr>
        <w:t>自我报告</w:t>
      </w:r>
    </w:p>
    <w:p w:rsidR="00C5034E" w:rsidRDefault="00724C3D">
      <w:r>
        <w:t>Complaints</w:t>
      </w:r>
    </w:p>
    <w:p w:rsidR="00C5034E" w:rsidRDefault="00724C3D">
      <w:r>
        <w:rPr>
          <w:rFonts w:hint="eastAsia"/>
        </w:rPr>
        <w:t>投诉</w:t>
      </w:r>
    </w:p>
    <w:p w:rsidR="00C5034E" w:rsidRDefault="00724C3D">
      <w:r>
        <w:lastRenderedPageBreak/>
        <w:t>1.4. Additional Compliance Information</w:t>
      </w:r>
    </w:p>
    <w:p w:rsidR="00C5034E" w:rsidRDefault="00724C3D">
      <w:r>
        <w:t>1.4. 其他合规信息</w:t>
      </w:r>
    </w:p>
    <w:p w:rsidR="00C5034E" w:rsidRDefault="00C5034E"/>
    <w:p w:rsidR="00C5034E" w:rsidRDefault="00C5034E"/>
    <w:p w:rsidR="00C5034E" w:rsidRDefault="00C5034E"/>
    <w:p w:rsidR="00C5034E" w:rsidRDefault="00C5034E"/>
    <w:p w:rsidR="00C5034E" w:rsidRDefault="00C5034E"/>
    <w:p w:rsidR="00C5034E" w:rsidRDefault="00C5034E"/>
    <w:p w:rsidR="00C5034E" w:rsidRDefault="00C5034E"/>
    <w:p w:rsidR="00C5034E" w:rsidRDefault="00C5034E"/>
    <w:p w:rsidR="00C5034E" w:rsidRDefault="00C5034E"/>
    <w:p w:rsidR="00C5034E" w:rsidRDefault="00C5034E"/>
    <w:p w:rsidR="00C5034E" w:rsidRDefault="00724C3D">
      <w:r>
        <w:t>P</w:t>
      </w:r>
      <w:r>
        <w:rPr>
          <w:rFonts w:hint="eastAsia"/>
        </w:rPr>
        <w:t>age</w:t>
      </w:r>
      <w:r>
        <w:t xml:space="preserve"> </w:t>
      </w:r>
      <w:r>
        <w:rPr>
          <w:rFonts w:hint="eastAsia"/>
        </w:rPr>
        <w:t>8</w:t>
      </w:r>
      <w:r>
        <w:t xml:space="preserve"> </w:t>
      </w:r>
      <w:r>
        <w:rPr>
          <w:rFonts w:hint="eastAsia"/>
        </w:rPr>
        <w:t>of</w:t>
      </w:r>
      <w:r>
        <w:t xml:space="preserve"> </w:t>
      </w:r>
      <w:r>
        <w:rPr>
          <w:rFonts w:hint="eastAsia"/>
        </w:rPr>
        <w:t>17</w:t>
      </w:r>
    </w:p>
    <w:p w:rsidR="00C5034E" w:rsidRDefault="00724C3D">
      <w:pPr>
        <w:pStyle w:val="a6"/>
        <w:numPr>
          <w:ilvl w:val="0"/>
          <w:numId w:val="2"/>
        </w:numPr>
        <w:rPr>
          <w:rFonts w:ascii="Times New Roman" w:hAnsi="Times New Roman" w:cs="Times New Roman"/>
          <w:b/>
          <w:bCs/>
        </w:rPr>
      </w:pPr>
      <w:r>
        <w:rPr>
          <w:rFonts w:ascii="Times New Roman" w:hAnsi="Times New Roman" w:cs="Times New Roman"/>
          <w:b/>
          <w:bCs/>
        </w:rPr>
        <w:t>Violation Severity Levels</w:t>
      </w:r>
    </w:p>
    <w:p w:rsidR="00C5034E" w:rsidRDefault="00724C3D">
      <w:r>
        <w:rPr>
          <w:rFonts w:hint="eastAsia"/>
        </w:rPr>
        <w:t>违规严重程度</w:t>
      </w:r>
    </w:p>
    <w:tbl>
      <w:tblPr>
        <w:tblStyle w:val="a5"/>
        <w:tblW w:w="9073" w:type="dxa"/>
        <w:tblInd w:w="-431" w:type="dxa"/>
        <w:tblLook w:val="04A0" w:firstRow="1" w:lastRow="0" w:firstColumn="1" w:lastColumn="0" w:noHBand="0" w:noVBand="1"/>
      </w:tblPr>
      <w:tblGrid>
        <w:gridCol w:w="463"/>
        <w:gridCol w:w="2090"/>
        <w:gridCol w:w="2268"/>
        <w:gridCol w:w="2126"/>
        <w:gridCol w:w="2126"/>
      </w:tblGrid>
      <w:tr w:rsidR="00C5034E">
        <w:tc>
          <w:tcPr>
            <w:tcW w:w="463" w:type="dxa"/>
          </w:tcPr>
          <w:p w:rsidR="00C5034E" w:rsidRDefault="00724C3D">
            <w:r>
              <w:rPr>
                <w:rFonts w:hint="eastAsia"/>
              </w:rPr>
              <w:t>R</w:t>
            </w:r>
            <w:r>
              <w:t>#</w:t>
            </w:r>
          </w:p>
        </w:tc>
        <w:tc>
          <w:tcPr>
            <w:tcW w:w="2090" w:type="dxa"/>
          </w:tcPr>
          <w:p w:rsidR="00C5034E" w:rsidRDefault="00724C3D">
            <w:r>
              <w:rPr>
                <w:rFonts w:hint="eastAsia"/>
              </w:rPr>
              <w:t>Lower</w:t>
            </w:r>
            <w:r>
              <w:t xml:space="preserve"> VSL</w:t>
            </w:r>
          </w:p>
        </w:tc>
        <w:tc>
          <w:tcPr>
            <w:tcW w:w="2268" w:type="dxa"/>
          </w:tcPr>
          <w:p w:rsidR="00C5034E" w:rsidRDefault="00724C3D">
            <w:r>
              <w:t>M</w:t>
            </w:r>
            <w:r>
              <w:rPr>
                <w:rFonts w:hint="eastAsia"/>
              </w:rPr>
              <w:t>oderate</w:t>
            </w:r>
            <w:r>
              <w:t xml:space="preserve"> VSL</w:t>
            </w:r>
          </w:p>
        </w:tc>
        <w:tc>
          <w:tcPr>
            <w:tcW w:w="2126" w:type="dxa"/>
          </w:tcPr>
          <w:p w:rsidR="00C5034E" w:rsidRDefault="00724C3D">
            <w:r>
              <w:rPr>
                <w:rFonts w:hint="eastAsia"/>
              </w:rPr>
              <w:t>High</w:t>
            </w:r>
            <w:r>
              <w:t xml:space="preserve"> VSL</w:t>
            </w:r>
          </w:p>
        </w:tc>
        <w:tc>
          <w:tcPr>
            <w:tcW w:w="2126" w:type="dxa"/>
          </w:tcPr>
          <w:p w:rsidR="00C5034E" w:rsidRDefault="00724C3D">
            <w:r>
              <w:t>S</w:t>
            </w:r>
            <w:r>
              <w:rPr>
                <w:rFonts w:hint="eastAsia"/>
              </w:rPr>
              <w:t>evere</w:t>
            </w:r>
            <w:r>
              <w:t xml:space="preserve"> </w:t>
            </w:r>
            <w:r>
              <w:rPr>
                <w:rFonts w:hint="eastAsia"/>
              </w:rPr>
              <w:t>V</w:t>
            </w:r>
            <w:r>
              <w:t>SL</w:t>
            </w:r>
          </w:p>
        </w:tc>
      </w:tr>
      <w:tr w:rsidR="00C5034E">
        <w:trPr>
          <w:trHeight w:val="4969"/>
        </w:trPr>
        <w:tc>
          <w:tcPr>
            <w:tcW w:w="463" w:type="dxa"/>
          </w:tcPr>
          <w:p w:rsidR="00C5034E" w:rsidRDefault="00724C3D">
            <w:r>
              <w:rPr>
                <w:rFonts w:hint="eastAsia"/>
              </w:rPr>
              <w:t>R</w:t>
            </w:r>
            <w:r>
              <w:t>1</w:t>
            </w:r>
          </w:p>
        </w:tc>
        <w:tc>
          <w:tcPr>
            <w:tcW w:w="2090" w:type="dxa"/>
          </w:tcPr>
          <w:p w:rsidR="00C5034E" w:rsidRDefault="00724C3D">
            <w:pPr>
              <w:widowControl/>
              <w:rPr>
                <w:rFonts w:eastAsiaTheme="minorHAnsi" w:cs="Times New Roman"/>
                <w:szCs w:val="21"/>
              </w:rPr>
            </w:pPr>
            <w:r>
              <w:rPr>
                <w:rFonts w:eastAsiaTheme="minorHAnsi" w:cs="Times New Roman"/>
                <w:szCs w:val="21"/>
              </w:rPr>
              <w:t>The Transmission Planner provided the instructions and data to the Generator Owner more than 90 calendar days but less than or equal to 120 calendar days of receiving a written request.</w:t>
            </w:r>
          </w:p>
          <w:p w:rsidR="00C5034E" w:rsidRDefault="00724C3D">
            <w:pPr>
              <w:widowControl/>
              <w:rPr>
                <w:rFonts w:asciiTheme="minorEastAsia" w:hAnsiTheme="minorEastAsia" w:cs="宋体"/>
                <w:szCs w:val="21"/>
                <w:lang w:eastAsia="zh-CN"/>
              </w:rPr>
            </w:pPr>
            <w:r>
              <w:rPr>
                <w:rFonts w:asciiTheme="minorEastAsia" w:hAnsiTheme="minorEastAsia" w:cs="宋体" w:hint="eastAsia"/>
                <w:szCs w:val="21"/>
                <w:lang w:eastAsia="zh-CN"/>
              </w:rPr>
              <w:t>输电计划员在收到书面请求后的</w:t>
            </w:r>
            <w:r>
              <w:rPr>
                <w:rFonts w:asciiTheme="minorEastAsia" w:hAnsiTheme="minorEastAsia" w:cs="宋体"/>
                <w:szCs w:val="21"/>
                <w:lang w:eastAsia="zh-CN"/>
              </w:rPr>
              <w:t>90</w:t>
            </w:r>
            <w:r>
              <w:rPr>
                <w:rFonts w:asciiTheme="minorEastAsia" w:hAnsiTheme="minorEastAsia" w:cs="宋体"/>
                <w:szCs w:val="21"/>
                <w:lang w:eastAsia="zh-CN"/>
              </w:rPr>
              <w:t>个日历日内（但不超过或等于</w:t>
            </w:r>
            <w:r>
              <w:rPr>
                <w:rFonts w:asciiTheme="minorEastAsia" w:hAnsiTheme="minorEastAsia" w:cs="宋体"/>
                <w:szCs w:val="21"/>
                <w:lang w:eastAsia="zh-CN"/>
              </w:rPr>
              <w:t>120</w:t>
            </w:r>
            <w:r>
              <w:rPr>
                <w:rFonts w:asciiTheme="minorEastAsia" w:hAnsiTheme="minorEastAsia" w:cs="宋体"/>
                <w:szCs w:val="21"/>
                <w:lang w:eastAsia="zh-CN"/>
              </w:rPr>
              <w:t>个日历日）向发电商提供指示和数据。</w:t>
            </w:r>
          </w:p>
        </w:tc>
        <w:tc>
          <w:tcPr>
            <w:tcW w:w="2268" w:type="dxa"/>
          </w:tcPr>
          <w:p w:rsidR="00C5034E" w:rsidRDefault="00724C3D">
            <w:pPr>
              <w:widowControl/>
              <w:rPr>
                <w:rFonts w:eastAsiaTheme="minorHAnsi" w:cs="Times New Roman"/>
                <w:szCs w:val="21"/>
              </w:rPr>
            </w:pPr>
            <w:r>
              <w:rPr>
                <w:rFonts w:eastAsiaTheme="minorHAnsi" w:cs="Times New Roman"/>
                <w:szCs w:val="21"/>
              </w:rPr>
              <w:t>The Transmission Planner provided the instructions and data to the Generator Owner more than 120 calendar days but less than or equal to 150 calendar days of receiving a written request.</w:t>
            </w:r>
          </w:p>
          <w:p w:rsidR="00C5034E" w:rsidRDefault="00724C3D">
            <w:pPr>
              <w:widowControl/>
              <w:rPr>
                <w:rFonts w:asciiTheme="minorEastAsia" w:hAnsiTheme="minorEastAsia" w:cs="宋体"/>
                <w:szCs w:val="21"/>
                <w:lang w:eastAsia="zh-CN"/>
              </w:rPr>
            </w:pPr>
            <w:r>
              <w:rPr>
                <w:rFonts w:asciiTheme="minorEastAsia" w:hAnsiTheme="minorEastAsia" w:cs="宋体" w:hint="eastAsia"/>
                <w:szCs w:val="21"/>
                <w:lang w:eastAsia="zh-CN"/>
              </w:rPr>
              <w:t>输电计划员在收到书面请求后超过</w:t>
            </w:r>
            <w:r>
              <w:rPr>
                <w:rFonts w:asciiTheme="minorEastAsia" w:hAnsiTheme="minorEastAsia" w:cs="宋体"/>
                <w:szCs w:val="21"/>
                <w:lang w:eastAsia="zh-CN"/>
              </w:rPr>
              <w:t>120</w:t>
            </w:r>
            <w:r>
              <w:rPr>
                <w:rFonts w:asciiTheme="minorEastAsia" w:hAnsiTheme="minorEastAsia" w:cs="宋体"/>
                <w:szCs w:val="21"/>
                <w:lang w:eastAsia="zh-CN"/>
              </w:rPr>
              <w:t>个日历日但少于或等于</w:t>
            </w:r>
            <w:r>
              <w:rPr>
                <w:rFonts w:asciiTheme="minorEastAsia" w:hAnsiTheme="minorEastAsia" w:cs="宋体"/>
                <w:szCs w:val="21"/>
                <w:lang w:eastAsia="zh-CN"/>
              </w:rPr>
              <w:t>150</w:t>
            </w:r>
            <w:r>
              <w:rPr>
                <w:rFonts w:asciiTheme="minorEastAsia" w:hAnsiTheme="minorEastAsia" w:cs="宋体"/>
                <w:szCs w:val="21"/>
                <w:lang w:eastAsia="zh-CN"/>
              </w:rPr>
              <w:t>个日历日，向发电商提供了说明和数据。</w:t>
            </w:r>
          </w:p>
        </w:tc>
        <w:tc>
          <w:tcPr>
            <w:tcW w:w="2126" w:type="dxa"/>
          </w:tcPr>
          <w:p w:rsidR="00C5034E" w:rsidRDefault="00724C3D">
            <w:pPr>
              <w:widowControl/>
              <w:rPr>
                <w:rFonts w:eastAsiaTheme="minorHAnsi" w:cs="Times New Roman"/>
                <w:szCs w:val="21"/>
              </w:rPr>
            </w:pPr>
            <w:r>
              <w:rPr>
                <w:rFonts w:eastAsiaTheme="minorHAnsi" w:cs="Times New Roman"/>
                <w:szCs w:val="21"/>
              </w:rPr>
              <w:t>The Transmission Planner provided the instructions and data to the Generator Owner more than 150 calendar days but less than or equal to 180 calendar days of receiving a written request.</w:t>
            </w:r>
          </w:p>
          <w:p w:rsidR="00C5034E" w:rsidRDefault="00724C3D">
            <w:pPr>
              <w:widowControl/>
              <w:rPr>
                <w:rFonts w:asciiTheme="minorEastAsia" w:hAnsiTheme="minorEastAsia" w:cs="宋体"/>
                <w:szCs w:val="21"/>
                <w:lang w:eastAsia="zh-CN"/>
              </w:rPr>
            </w:pPr>
            <w:r>
              <w:rPr>
                <w:rFonts w:asciiTheme="minorEastAsia" w:hAnsiTheme="minorEastAsia" w:cs="宋体" w:hint="eastAsia"/>
                <w:szCs w:val="21"/>
                <w:lang w:eastAsia="zh-CN"/>
              </w:rPr>
              <w:t>输电计划员在收到书面请求后超过</w:t>
            </w:r>
            <w:r>
              <w:rPr>
                <w:rFonts w:asciiTheme="minorEastAsia" w:hAnsiTheme="minorEastAsia" w:cs="宋体"/>
                <w:szCs w:val="21"/>
                <w:lang w:eastAsia="zh-CN"/>
              </w:rPr>
              <w:t>150</w:t>
            </w:r>
            <w:r>
              <w:rPr>
                <w:rFonts w:asciiTheme="minorEastAsia" w:hAnsiTheme="minorEastAsia" w:cs="宋体"/>
                <w:szCs w:val="21"/>
                <w:lang w:eastAsia="zh-CN"/>
              </w:rPr>
              <w:t>个日历日但少于或等于</w:t>
            </w:r>
            <w:r>
              <w:rPr>
                <w:rFonts w:asciiTheme="minorEastAsia" w:hAnsiTheme="minorEastAsia" w:cs="宋体"/>
                <w:szCs w:val="21"/>
                <w:lang w:eastAsia="zh-CN"/>
              </w:rPr>
              <w:t>180</w:t>
            </w:r>
            <w:r>
              <w:rPr>
                <w:rFonts w:asciiTheme="minorEastAsia" w:hAnsiTheme="minorEastAsia" w:cs="宋体"/>
                <w:szCs w:val="21"/>
                <w:lang w:eastAsia="zh-CN"/>
              </w:rPr>
              <w:t>个日历日内，向发电商提供了说明和数据。</w:t>
            </w:r>
          </w:p>
        </w:tc>
        <w:tc>
          <w:tcPr>
            <w:tcW w:w="2126" w:type="dxa"/>
          </w:tcPr>
          <w:p w:rsidR="00C5034E" w:rsidRDefault="00724C3D">
            <w:pPr>
              <w:rPr>
                <w:rFonts w:eastAsiaTheme="minorHAnsi"/>
                <w:szCs w:val="21"/>
              </w:rPr>
            </w:pPr>
            <w:r>
              <w:rPr>
                <w:rFonts w:eastAsiaTheme="minorHAnsi"/>
                <w:szCs w:val="21"/>
              </w:rPr>
              <w:t>The Transmission Planner failed to provide the instructions and data to the Generator Owner within 180 calendar days of receiving a written request.</w:t>
            </w:r>
          </w:p>
          <w:p w:rsidR="00C5034E" w:rsidRDefault="00724C3D">
            <w:pPr>
              <w:rPr>
                <w:rFonts w:asciiTheme="minorEastAsia" w:hAnsiTheme="minorEastAsia"/>
                <w:szCs w:val="21"/>
                <w:lang w:eastAsia="zh-CN"/>
              </w:rPr>
            </w:pPr>
            <w:r>
              <w:rPr>
                <w:rFonts w:asciiTheme="minorEastAsia" w:hAnsiTheme="minorEastAsia" w:hint="eastAsia"/>
                <w:szCs w:val="21"/>
                <w:lang w:eastAsia="zh-CN"/>
              </w:rPr>
              <w:t>输电计划员未能在收到书面请求后</w:t>
            </w:r>
            <w:r>
              <w:rPr>
                <w:rFonts w:asciiTheme="minorEastAsia" w:hAnsiTheme="minorEastAsia"/>
                <w:szCs w:val="21"/>
                <w:lang w:eastAsia="zh-CN"/>
              </w:rPr>
              <w:t>180</w:t>
            </w:r>
            <w:r>
              <w:rPr>
                <w:rFonts w:asciiTheme="minorEastAsia" w:hAnsiTheme="minorEastAsia"/>
                <w:szCs w:val="21"/>
                <w:lang w:eastAsia="zh-CN"/>
              </w:rPr>
              <w:t>个日历日内向发电商所有者提供说明和数据。</w:t>
            </w:r>
          </w:p>
        </w:tc>
      </w:tr>
      <w:tr w:rsidR="00C5034E">
        <w:trPr>
          <w:trHeight w:val="2996"/>
        </w:trPr>
        <w:tc>
          <w:tcPr>
            <w:tcW w:w="463" w:type="dxa"/>
          </w:tcPr>
          <w:p w:rsidR="00C5034E" w:rsidRDefault="00724C3D">
            <w:r>
              <w:rPr>
                <w:rFonts w:hint="eastAsia"/>
              </w:rPr>
              <w:t>R</w:t>
            </w:r>
            <w:r>
              <w:t>2</w:t>
            </w:r>
          </w:p>
        </w:tc>
        <w:tc>
          <w:tcPr>
            <w:tcW w:w="2090" w:type="dxa"/>
          </w:tcPr>
          <w:p w:rsidR="00C5034E" w:rsidRDefault="00724C3D">
            <w:r>
              <w:t>The Generator Owner provided its verified model(s), including documentation and data to its Transmission Planner after the timeframe specified in MOD-026 Attachment 1 but less than or equal to 90 calendar days late;</w:t>
            </w:r>
          </w:p>
          <w:p w:rsidR="00C5034E" w:rsidRDefault="00724C3D">
            <w:pPr>
              <w:rPr>
                <w:lang w:eastAsia="zh-CN"/>
              </w:rPr>
            </w:pPr>
            <w:r>
              <w:rPr>
                <w:rFonts w:hint="eastAsia"/>
                <w:lang w:eastAsia="zh-CN"/>
              </w:rPr>
              <w:t>发电机所有人在</w:t>
            </w:r>
            <w:r>
              <w:rPr>
                <w:lang w:eastAsia="zh-CN"/>
              </w:rPr>
              <w:lastRenderedPageBreak/>
              <w:t>MOD-026附件1中规定的时间段后，向其输电计划员提供了其验证模型，包括文件和数据，但迟交时间不超过90个日历日；</w:t>
            </w:r>
          </w:p>
          <w:p w:rsidR="00C5034E" w:rsidRDefault="00724C3D">
            <w:r>
              <w:t>OR</w:t>
            </w:r>
          </w:p>
          <w:p w:rsidR="00C5034E" w:rsidRDefault="00724C3D">
            <w:r>
              <w:t>The Generator Owner provided the Transmission Planner verified models that omitted one of the six Parts identified in Requirement R2, Parts 2.1.1 through 2.1.6.</w:t>
            </w:r>
            <w:r>
              <w:rPr>
                <w:rFonts w:hint="eastAsia"/>
              </w:rPr>
              <w:t xml:space="preserve"> </w:t>
            </w:r>
          </w:p>
          <w:p w:rsidR="00C5034E" w:rsidRDefault="00724C3D">
            <w:pPr>
              <w:rPr>
                <w:lang w:eastAsia="zh-CN"/>
              </w:rPr>
            </w:pPr>
            <w:r>
              <w:rPr>
                <w:rFonts w:hint="eastAsia"/>
                <w:lang w:eastAsia="zh-CN"/>
              </w:rPr>
              <w:t>发电机所有人向输电计划员提供了验证模型，该模型省略了要求</w:t>
            </w:r>
            <w:r>
              <w:rPr>
                <w:lang w:eastAsia="zh-CN"/>
              </w:rPr>
              <w:t>R2第2.1.1至2.1.6部分中确定的六个部分中的一个。</w:t>
            </w:r>
          </w:p>
        </w:tc>
        <w:tc>
          <w:tcPr>
            <w:tcW w:w="2268" w:type="dxa"/>
          </w:tcPr>
          <w:p w:rsidR="00C5034E" w:rsidRDefault="00724C3D">
            <w:r>
              <w:lastRenderedPageBreak/>
              <w:t>The Generator Owner provided its verified model(s), including documentation and data to its Transmission Planner more than 90 calendar days but less than or equal to 180 calendar days late as specified by the periodicity timeframe in MOD-026 Attachment 1.</w:t>
            </w:r>
          </w:p>
          <w:p w:rsidR="00C5034E" w:rsidRDefault="00724C3D">
            <w:pPr>
              <w:rPr>
                <w:lang w:eastAsia="zh-CN"/>
              </w:rPr>
            </w:pPr>
            <w:r>
              <w:rPr>
                <w:rFonts w:hint="eastAsia"/>
                <w:lang w:eastAsia="zh-CN"/>
              </w:rPr>
              <w:t>按照</w:t>
            </w:r>
            <w:r>
              <w:rPr>
                <w:lang w:eastAsia="zh-CN"/>
              </w:rPr>
              <w:t>MOD-026附件1中规定的周期时间，</w:t>
            </w:r>
            <w:r>
              <w:rPr>
                <w:lang w:eastAsia="zh-CN"/>
              </w:rPr>
              <w:lastRenderedPageBreak/>
              <w:t>发电机所有人向其输电计划员提供了其验证模型，包括超过90个日历日但少于或等于180个日历日的文件和数据。</w:t>
            </w:r>
          </w:p>
          <w:p w:rsidR="00C5034E" w:rsidRDefault="00724C3D">
            <w:r>
              <w:t>OR</w:t>
            </w:r>
          </w:p>
          <w:p w:rsidR="00C5034E" w:rsidRDefault="00724C3D">
            <w:r>
              <w:t>The Generator Owner provided the Transmission Planner verified models that omitted two of the six Parts identified in Requirement R2, Parts 2.1.1 through 2.1.6.</w:t>
            </w:r>
          </w:p>
          <w:p w:rsidR="00C5034E" w:rsidRDefault="00724C3D">
            <w:pPr>
              <w:rPr>
                <w:lang w:eastAsia="zh-CN"/>
              </w:rPr>
            </w:pPr>
            <w:r>
              <w:rPr>
                <w:rFonts w:hint="eastAsia"/>
                <w:lang w:eastAsia="zh-CN"/>
              </w:rPr>
              <w:t>发电机所有者向输电计划员提供了验证模型，该模型省略了需求</w:t>
            </w:r>
            <w:r>
              <w:rPr>
                <w:lang w:eastAsia="zh-CN"/>
              </w:rPr>
              <w:t>R2第2.1.1至2.1.6部分中确定的六个部分中的两个。</w:t>
            </w:r>
          </w:p>
        </w:tc>
        <w:tc>
          <w:tcPr>
            <w:tcW w:w="2126" w:type="dxa"/>
          </w:tcPr>
          <w:p w:rsidR="00C5034E" w:rsidRDefault="00724C3D">
            <w:r>
              <w:lastRenderedPageBreak/>
              <w:t>The Generator Owner provided its verified model(s), including documentation and data to its Transmission Planner more than 180 calendar days but less than or equal to 270 calendar days late as specified by the periodicity timeframe in MOD-026 Attachment 1.</w:t>
            </w:r>
          </w:p>
          <w:p w:rsidR="00C5034E" w:rsidRDefault="00724C3D">
            <w:pPr>
              <w:rPr>
                <w:lang w:eastAsia="zh-CN"/>
              </w:rPr>
            </w:pPr>
            <w:r>
              <w:rPr>
                <w:rFonts w:hint="eastAsia"/>
                <w:lang w:eastAsia="zh-CN"/>
              </w:rPr>
              <w:lastRenderedPageBreak/>
              <w:t>按照</w:t>
            </w:r>
            <w:r>
              <w:rPr>
                <w:lang w:eastAsia="zh-CN"/>
              </w:rPr>
              <w:t>MOD-026附件1中规定的周期性时间框架，发电机所有人向其输电规划者提供了超过180个日历日但少于或等于270个日历日的验证模型，包括文件和数据。</w:t>
            </w:r>
          </w:p>
          <w:p w:rsidR="00C5034E" w:rsidRDefault="00724C3D">
            <w:r>
              <w:t>OR</w:t>
            </w:r>
          </w:p>
          <w:p w:rsidR="00C5034E" w:rsidRDefault="00724C3D">
            <w:r>
              <w:t>The Generator Owner provided the Transmission Planner verified models that omitted three of the six Parts identified in Requirement R2, Parts 2.1.1 through 2.1.6.</w:t>
            </w:r>
          </w:p>
          <w:p w:rsidR="00C5034E" w:rsidRDefault="00724C3D">
            <w:pPr>
              <w:rPr>
                <w:lang w:eastAsia="zh-CN"/>
              </w:rPr>
            </w:pPr>
            <w:r>
              <w:rPr>
                <w:rFonts w:hint="eastAsia"/>
                <w:lang w:eastAsia="zh-CN"/>
              </w:rPr>
              <w:t>发电机所有者向输电计划员提供了验证模型，该模型省略了需求</w:t>
            </w:r>
            <w:r>
              <w:rPr>
                <w:lang w:eastAsia="zh-CN"/>
              </w:rPr>
              <w:t>R2第2.1.1至2.1.6部分中确定的六个部分中的三个。</w:t>
            </w:r>
          </w:p>
        </w:tc>
        <w:tc>
          <w:tcPr>
            <w:tcW w:w="2126" w:type="dxa"/>
          </w:tcPr>
          <w:p w:rsidR="00C5034E" w:rsidRDefault="00724C3D">
            <w:r>
              <w:lastRenderedPageBreak/>
              <w:t>The Generator Owner provided itsverified model(s), including documentation and data more than 270 calendar days late to its Transmission Planner in accordance with the periodicity specified in MOD-026 Attachment 1.</w:t>
            </w:r>
          </w:p>
          <w:p w:rsidR="00C5034E" w:rsidRDefault="00724C3D">
            <w:pPr>
              <w:rPr>
                <w:lang w:eastAsia="zh-CN"/>
              </w:rPr>
            </w:pPr>
            <w:r>
              <w:rPr>
                <w:rFonts w:hint="eastAsia"/>
                <w:lang w:eastAsia="zh-CN"/>
              </w:rPr>
              <w:t>按照</w:t>
            </w:r>
            <w:r>
              <w:rPr>
                <w:lang w:eastAsia="zh-CN"/>
              </w:rPr>
              <w:t>MOD-026号附件向其所有者提供</w:t>
            </w:r>
            <w:r>
              <w:rPr>
                <w:lang w:eastAsia="zh-CN"/>
              </w:rPr>
              <w:lastRenderedPageBreak/>
              <w:t>的数据传输周期超过270天。</w:t>
            </w:r>
          </w:p>
          <w:p w:rsidR="00C5034E" w:rsidRDefault="00724C3D">
            <w:r>
              <w:t>OR</w:t>
            </w:r>
          </w:p>
          <w:p w:rsidR="00C5034E" w:rsidRDefault="00724C3D">
            <w:r>
              <w:t>The Generator Owner failed to use model(s) acceptable to the Transmission Planner as specified in Requirement R2, Part 2.1.</w:t>
            </w:r>
          </w:p>
          <w:p w:rsidR="00C5034E" w:rsidRDefault="00724C3D">
            <w:pPr>
              <w:rPr>
                <w:lang w:eastAsia="zh-CN"/>
              </w:rPr>
            </w:pPr>
            <w:r>
              <w:rPr>
                <w:rFonts w:hint="eastAsia"/>
                <w:lang w:eastAsia="zh-CN"/>
              </w:rPr>
              <w:t>发电机所有人未能按照要求</w:t>
            </w:r>
            <w:r>
              <w:rPr>
                <w:lang w:eastAsia="zh-CN"/>
              </w:rPr>
              <w:t>R2第2.1部分的规定使用输电规划员可接受的型号。</w:t>
            </w:r>
          </w:p>
          <w:p w:rsidR="00C5034E" w:rsidRDefault="00724C3D">
            <w:r>
              <w:t>OR</w:t>
            </w:r>
          </w:p>
          <w:p w:rsidR="00C5034E" w:rsidRDefault="00724C3D">
            <w:r>
              <w:t>The Generator Owner provided the Transmission Planner verified model(s) but omitted four or more of the six parts identified in Requirement R2, Subparts 2.1.1 through 2.1.6.</w:t>
            </w:r>
          </w:p>
          <w:p w:rsidR="00C5034E" w:rsidRDefault="00724C3D">
            <w:pPr>
              <w:rPr>
                <w:lang w:eastAsia="zh-CN"/>
              </w:rPr>
            </w:pPr>
            <w:r>
              <w:rPr>
                <w:rFonts w:hint="eastAsia"/>
                <w:lang w:eastAsia="zh-CN"/>
              </w:rPr>
              <w:t>发电机所有人向输电计划员提供了验证模型，但遗漏了要求</w:t>
            </w:r>
            <w:r>
              <w:rPr>
                <w:lang w:eastAsia="zh-CN"/>
              </w:rPr>
              <w:t>R2第2.1.1子部分至第2.1.6子部分中确定的六个部分中的四个或更多部分。</w:t>
            </w:r>
          </w:p>
        </w:tc>
      </w:tr>
    </w:tbl>
    <w:p w:rsidR="00C5034E" w:rsidRDefault="00C5034E">
      <w:pPr>
        <w:rPr>
          <w:lang w:eastAsia="zh-CN"/>
        </w:rPr>
      </w:pPr>
    </w:p>
    <w:p w:rsidR="00C5034E" w:rsidRDefault="00724C3D">
      <w:pPr>
        <w:pStyle w:val="1"/>
        <w:numPr>
          <w:ilvl w:val="0"/>
          <w:numId w:val="3"/>
        </w:numPr>
        <w:tabs>
          <w:tab w:val="left" w:pos="460"/>
        </w:tabs>
      </w:pPr>
      <w:r>
        <w:t>Introduction</w:t>
      </w:r>
      <w:r>
        <w:rPr>
          <w:rFonts w:eastAsia="宋体" w:hint="eastAsia"/>
          <w:lang w:eastAsia="zh-CN"/>
        </w:rPr>
        <w:t xml:space="preserve"> </w:t>
      </w:r>
      <w:r>
        <w:rPr>
          <w:rFonts w:eastAsia="宋体" w:hint="eastAsia"/>
          <w:lang w:eastAsia="zh-CN"/>
        </w:rPr>
        <w:tab/>
        <w:t>A.</w:t>
      </w:r>
      <w:r>
        <w:rPr>
          <w:rFonts w:eastAsia="宋体" w:hint="eastAsia"/>
          <w:lang w:eastAsia="zh-CN"/>
        </w:rPr>
        <w:t>介绍</w:t>
      </w:r>
    </w:p>
    <w:p w:rsidR="00C5034E" w:rsidRDefault="00724C3D">
      <w:pPr>
        <w:pStyle w:val="2"/>
        <w:numPr>
          <w:ilvl w:val="1"/>
          <w:numId w:val="3"/>
        </w:numPr>
        <w:tabs>
          <w:tab w:val="left" w:pos="1035"/>
          <w:tab w:val="left" w:pos="1036"/>
          <w:tab w:val="left" w:pos="2259"/>
        </w:tabs>
        <w:spacing w:before="121"/>
      </w:pPr>
      <w:r>
        <w:t>Title:</w:t>
      </w:r>
      <w:r>
        <w:tab/>
        <w:t>Transmission</w:t>
      </w:r>
      <w:r>
        <w:rPr>
          <w:spacing w:val="-2"/>
        </w:rPr>
        <w:t xml:space="preserve"> </w:t>
      </w:r>
      <w:r>
        <w:t>Operations</w:t>
      </w:r>
      <w:r>
        <w:rPr>
          <w:rFonts w:eastAsia="宋体" w:hint="eastAsia"/>
          <w:lang w:eastAsia="zh-CN"/>
        </w:rPr>
        <w:tab/>
      </w:r>
      <w:r>
        <w:rPr>
          <w:rFonts w:eastAsia="宋体"/>
          <w:lang w:eastAsia="zh-CN"/>
        </w:rPr>
        <w:t>标题：</w:t>
      </w:r>
      <w:r>
        <w:tab/>
      </w:r>
      <w:r>
        <w:rPr>
          <w:rFonts w:eastAsia="宋体" w:hint="eastAsia"/>
          <w:lang w:eastAsia="zh-CN"/>
        </w:rPr>
        <w:t>输电运营</w:t>
      </w:r>
    </w:p>
    <w:p w:rsidR="00C5034E" w:rsidRDefault="00724C3D">
      <w:pPr>
        <w:pStyle w:val="a6"/>
        <w:numPr>
          <w:ilvl w:val="1"/>
          <w:numId w:val="3"/>
        </w:numPr>
        <w:tabs>
          <w:tab w:val="left" w:pos="1035"/>
          <w:tab w:val="left" w:pos="1036"/>
          <w:tab w:val="left" w:pos="2259"/>
        </w:tabs>
        <w:rPr>
          <w:sz w:val="24"/>
        </w:rPr>
      </w:pPr>
      <w:r>
        <w:rPr>
          <w:b/>
          <w:sz w:val="24"/>
        </w:rPr>
        <w:t>Number:</w:t>
      </w:r>
      <w:r>
        <w:rPr>
          <w:b/>
          <w:sz w:val="24"/>
        </w:rPr>
        <w:tab/>
      </w:r>
      <w:r>
        <w:rPr>
          <w:sz w:val="24"/>
        </w:rPr>
        <w:t>TOP-001-4</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b/>
          <w:bCs/>
          <w:sz w:val="24"/>
          <w:lang w:eastAsia="zh-CN"/>
        </w:rPr>
        <w:t>编号：</w:t>
      </w:r>
      <w:r>
        <w:rPr>
          <w:rFonts w:eastAsia="宋体" w:hint="eastAsia"/>
          <w:sz w:val="24"/>
          <w:lang w:eastAsia="zh-CN"/>
        </w:rPr>
        <w:t>TOP-001-4</w:t>
      </w:r>
    </w:p>
    <w:p w:rsidR="00C5034E" w:rsidRDefault="00724C3D">
      <w:pPr>
        <w:pStyle w:val="a6"/>
        <w:numPr>
          <w:ilvl w:val="1"/>
          <w:numId w:val="3"/>
        </w:numPr>
        <w:tabs>
          <w:tab w:val="left" w:pos="1035"/>
          <w:tab w:val="left" w:pos="1036"/>
          <w:tab w:val="left" w:pos="2259"/>
        </w:tabs>
        <w:ind w:right="130"/>
        <w:rPr>
          <w:sz w:val="24"/>
        </w:rPr>
      </w:pPr>
      <w:r>
        <w:rPr>
          <w:b/>
          <w:sz w:val="24"/>
        </w:rPr>
        <w:t>Purpose:</w:t>
      </w:r>
      <w:r>
        <w:rPr>
          <w:rFonts w:eastAsia="宋体" w:hint="eastAsia"/>
          <w:b/>
          <w:sz w:val="24"/>
          <w:lang w:eastAsia="zh-CN"/>
        </w:rPr>
        <w:tab/>
      </w:r>
      <w:r>
        <w:rPr>
          <w:sz w:val="24"/>
        </w:rPr>
        <w:t>To prevent instability, uncontrolled separation, or Cascading outages that adversely impact the reliability of the Interconnection by ensuring prompt action to prevent or mitigate such</w:t>
      </w:r>
      <w:r>
        <w:rPr>
          <w:spacing w:val="-3"/>
          <w:sz w:val="24"/>
        </w:rPr>
        <w:t xml:space="preserve"> </w:t>
      </w:r>
      <w:r>
        <w:rPr>
          <w:sz w:val="24"/>
        </w:rPr>
        <w:t>occurrences.</w:t>
      </w:r>
      <w:r>
        <w:rPr>
          <w:rFonts w:eastAsia="宋体" w:hint="eastAsia"/>
          <w:sz w:val="24"/>
          <w:lang w:eastAsia="zh-CN"/>
        </w:rPr>
        <w:t xml:space="preserve">   </w:t>
      </w:r>
    </w:p>
    <w:p w:rsidR="00C5034E" w:rsidRDefault="00724C3D">
      <w:pPr>
        <w:pStyle w:val="a6"/>
        <w:tabs>
          <w:tab w:val="left" w:pos="1035"/>
          <w:tab w:val="left" w:pos="1036"/>
          <w:tab w:val="left" w:pos="2259"/>
        </w:tabs>
        <w:ind w:left="460" w:right="130" w:firstLine="0"/>
        <w:rPr>
          <w:sz w:val="24"/>
          <w:lang w:eastAsia="zh-CN"/>
        </w:rPr>
      </w:pPr>
      <w:r>
        <w:rPr>
          <w:rFonts w:eastAsia="宋体" w:hint="eastAsia"/>
          <w:sz w:val="24"/>
          <w:lang w:eastAsia="zh-CN"/>
        </w:rPr>
        <w:tab/>
      </w:r>
      <w:r>
        <w:rPr>
          <w:rFonts w:eastAsia="宋体" w:hint="eastAsia"/>
          <w:b/>
          <w:bCs/>
          <w:sz w:val="24"/>
          <w:lang w:eastAsia="zh-CN"/>
        </w:rPr>
        <w:t>目的</w:t>
      </w:r>
      <w:r>
        <w:rPr>
          <w:rFonts w:eastAsia="宋体" w:hint="eastAsia"/>
          <w:b/>
          <w:bCs/>
          <w:sz w:val="24"/>
          <w:lang w:eastAsia="zh-CN"/>
        </w:rPr>
        <w:t>:</w:t>
      </w:r>
      <w:r>
        <w:rPr>
          <w:rFonts w:eastAsia="宋体" w:hint="eastAsia"/>
          <w:b/>
          <w:bCs/>
          <w:sz w:val="24"/>
          <w:lang w:eastAsia="zh-CN"/>
        </w:rPr>
        <w:tab/>
      </w:r>
      <w:r>
        <w:rPr>
          <w:rFonts w:eastAsia="宋体" w:hint="eastAsia"/>
          <w:sz w:val="24"/>
          <w:lang w:eastAsia="zh-CN"/>
        </w:rPr>
        <w:t>通过确保及时的操作以防止或减轻不稳定</w:t>
      </w:r>
      <w:r>
        <w:rPr>
          <w:rFonts w:eastAsia="宋体" w:hint="eastAsia"/>
          <w:sz w:val="24"/>
          <w:lang w:eastAsia="zh-CN"/>
        </w:rPr>
        <w:t>,</w:t>
      </w:r>
      <w:r>
        <w:rPr>
          <w:rFonts w:eastAsia="宋体" w:hint="eastAsia"/>
          <w:sz w:val="24"/>
          <w:lang w:eastAsia="zh-CN"/>
        </w:rPr>
        <w:t>不受控制的分离</w:t>
      </w:r>
      <w:r>
        <w:rPr>
          <w:rFonts w:eastAsia="宋体" w:hint="eastAsia"/>
          <w:sz w:val="24"/>
          <w:lang w:eastAsia="zh-CN"/>
        </w:rPr>
        <w:t>,</w:t>
      </w:r>
      <w:r>
        <w:rPr>
          <w:rFonts w:eastAsia="宋体" w:hint="eastAsia"/>
          <w:sz w:val="24"/>
          <w:lang w:eastAsia="zh-CN"/>
        </w:rPr>
        <w:t>或级联故障</w:t>
      </w:r>
      <w:r>
        <w:rPr>
          <w:rFonts w:eastAsia="宋体" w:hint="eastAsia"/>
          <w:sz w:val="24"/>
          <w:lang w:eastAsia="zh-CN"/>
        </w:rPr>
        <w:t>,</w:t>
      </w:r>
      <w:r>
        <w:rPr>
          <w:rFonts w:eastAsia="宋体" w:hint="eastAsia"/>
          <w:sz w:val="24"/>
          <w:lang w:eastAsia="zh-CN"/>
        </w:rPr>
        <w:t>严重影响互连的可靠性等此类事件。</w:t>
      </w:r>
      <w:r>
        <w:rPr>
          <w:rFonts w:eastAsia="宋体" w:hint="eastAsia"/>
          <w:b/>
          <w:bCs/>
          <w:sz w:val="24"/>
          <w:lang w:eastAsia="zh-CN"/>
        </w:rPr>
        <w:tab/>
      </w:r>
      <w:r>
        <w:rPr>
          <w:rFonts w:eastAsia="宋体" w:hint="eastAsia"/>
          <w:sz w:val="24"/>
          <w:lang w:eastAsia="zh-CN"/>
        </w:rPr>
        <w:t xml:space="preserve">                                                                                                                           </w:t>
      </w:r>
    </w:p>
    <w:p w:rsidR="00C5034E" w:rsidRDefault="00724C3D">
      <w:pPr>
        <w:pStyle w:val="2"/>
        <w:numPr>
          <w:ilvl w:val="1"/>
          <w:numId w:val="3"/>
        </w:numPr>
        <w:tabs>
          <w:tab w:val="left" w:pos="1035"/>
          <w:tab w:val="left" w:pos="1036"/>
        </w:tabs>
        <w:spacing w:before="119"/>
      </w:pPr>
      <w:r>
        <w:t>Applicability:</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适用性：</w:t>
      </w:r>
    </w:p>
    <w:p w:rsidR="00C5034E" w:rsidRDefault="00724C3D">
      <w:pPr>
        <w:pStyle w:val="a6"/>
        <w:numPr>
          <w:ilvl w:val="2"/>
          <w:numId w:val="3"/>
        </w:numPr>
        <w:tabs>
          <w:tab w:val="left" w:pos="1540"/>
        </w:tabs>
        <w:rPr>
          <w:b/>
          <w:sz w:val="24"/>
        </w:rPr>
      </w:pPr>
      <w:r>
        <w:rPr>
          <w:b/>
          <w:sz w:val="24"/>
        </w:rPr>
        <w:t>Functional</w:t>
      </w:r>
      <w:r>
        <w:rPr>
          <w:b/>
          <w:spacing w:val="-2"/>
          <w:sz w:val="24"/>
        </w:rPr>
        <w:t xml:space="preserve"> </w:t>
      </w:r>
      <w:r>
        <w:rPr>
          <w:b/>
          <w:sz w:val="24"/>
        </w:rPr>
        <w:t>Entities:</w:t>
      </w:r>
      <w:r>
        <w:rPr>
          <w:rFonts w:eastAsia="宋体" w:hint="eastAsia"/>
          <w:b/>
          <w:sz w:val="24"/>
          <w:lang w:eastAsia="zh-CN"/>
        </w:rPr>
        <w:tab/>
      </w:r>
      <w:r>
        <w:rPr>
          <w:rFonts w:eastAsia="宋体" w:hint="eastAsia"/>
          <w:b/>
          <w:sz w:val="24"/>
          <w:lang w:eastAsia="zh-CN"/>
        </w:rPr>
        <w:tab/>
      </w:r>
      <w:r>
        <w:rPr>
          <w:rFonts w:eastAsia="宋体" w:hint="eastAsia"/>
          <w:b/>
          <w:sz w:val="24"/>
          <w:lang w:eastAsia="zh-CN"/>
        </w:rPr>
        <w:tab/>
        <w:t>4.1.</w:t>
      </w:r>
      <w:r>
        <w:rPr>
          <w:rFonts w:eastAsia="宋体" w:hint="eastAsia"/>
          <w:b/>
          <w:sz w:val="24"/>
          <w:lang w:eastAsia="zh-CN"/>
        </w:rPr>
        <w:t>功能性实体：</w:t>
      </w:r>
    </w:p>
    <w:p w:rsidR="00C5034E" w:rsidRDefault="00724C3D">
      <w:pPr>
        <w:pStyle w:val="a6"/>
        <w:numPr>
          <w:ilvl w:val="3"/>
          <w:numId w:val="3"/>
        </w:numPr>
        <w:tabs>
          <w:tab w:val="left" w:pos="2260"/>
        </w:tabs>
        <w:rPr>
          <w:sz w:val="24"/>
        </w:rPr>
      </w:pPr>
      <w:r>
        <w:rPr>
          <w:sz w:val="24"/>
        </w:rPr>
        <w:lastRenderedPageBreak/>
        <w:t>Balancing</w:t>
      </w:r>
      <w:r>
        <w:rPr>
          <w:spacing w:val="-1"/>
          <w:sz w:val="24"/>
        </w:rPr>
        <w:t xml:space="preserve"> </w:t>
      </w:r>
      <w:r>
        <w:rPr>
          <w:sz w:val="24"/>
        </w:rPr>
        <w:t>Authority</w:t>
      </w:r>
      <w:r>
        <w:rPr>
          <w:rFonts w:eastAsia="宋体" w:hint="eastAsia"/>
          <w:sz w:val="24"/>
          <w:lang w:eastAsia="zh-CN"/>
        </w:rPr>
        <w:tab/>
      </w:r>
      <w:r>
        <w:rPr>
          <w:rFonts w:eastAsia="宋体" w:hint="eastAsia"/>
          <w:sz w:val="24"/>
          <w:lang w:eastAsia="zh-CN"/>
        </w:rPr>
        <w:tab/>
        <w:t xml:space="preserve">        </w:t>
      </w:r>
      <w:r>
        <w:rPr>
          <w:rFonts w:eastAsia="宋体" w:hint="eastAsia"/>
          <w:b/>
          <w:bCs/>
          <w:sz w:val="24"/>
          <w:lang w:eastAsia="zh-CN"/>
        </w:rPr>
        <w:t xml:space="preserve">4.1.1.  </w:t>
      </w:r>
      <w:r>
        <w:rPr>
          <w:rFonts w:eastAsia="宋体" w:hint="eastAsia"/>
          <w:sz w:val="24"/>
          <w:lang w:eastAsia="zh-CN"/>
        </w:rPr>
        <w:t>平衡机构</w:t>
      </w:r>
    </w:p>
    <w:p w:rsidR="00C5034E" w:rsidRDefault="00724C3D">
      <w:pPr>
        <w:pStyle w:val="a6"/>
        <w:numPr>
          <w:ilvl w:val="3"/>
          <w:numId w:val="3"/>
        </w:numPr>
        <w:tabs>
          <w:tab w:val="left" w:pos="2260"/>
        </w:tabs>
        <w:rPr>
          <w:sz w:val="24"/>
        </w:rPr>
      </w:pPr>
      <w:r>
        <w:rPr>
          <w:sz w:val="24"/>
        </w:rPr>
        <w:t>Transmission</w:t>
      </w:r>
      <w:r>
        <w:rPr>
          <w:spacing w:val="1"/>
          <w:sz w:val="24"/>
        </w:rPr>
        <w:t xml:space="preserve"> </w:t>
      </w:r>
      <w:r>
        <w:rPr>
          <w:sz w:val="24"/>
        </w:rPr>
        <w:t>Operator</w:t>
      </w:r>
      <w:r>
        <w:rPr>
          <w:rFonts w:eastAsia="宋体" w:hint="eastAsia"/>
          <w:sz w:val="24"/>
          <w:lang w:eastAsia="zh-CN"/>
        </w:rPr>
        <w:tab/>
        <w:t xml:space="preserve">        </w:t>
      </w:r>
      <w:r>
        <w:rPr>
          <w:rFonts w:eastAsia="宋体" w:hint="eastAsia"/>
          <w:b/>
          <w:bCs/>
          <w:sz w:val="24"/>
          <w:lang w:eastAsia="zh-CN"/>
        </w:rPr>
        <w:t xml:space="preserve">4.1.2.  </w:t>
      </w:r>
      <w:r>
        <w:rPr>
          <w:rFonts w:eastAsia="宋体" w:hint="eastAsia"/>
          <w:sz w:val="24"/>
          <w:lang w:eastAsia="zh-CN"/>
        </w:rPr>
        <w:t>输电运营商</w:t>
      </w:r>
    </w:p>
    <w:p w:rsidR="00C5034E" w:rsidRDefault="00724C3D">
      <w:pPr>
        <w:pStyle w:val="a6"/>
        <w:numPr>
          <w:ilvl w:val="3"/>
          <w:numId w:val="3"/>
        </w:numPr>
        <w:tabs>
          <w:tab w:val="left" w:pos="2260"/>
        </w:tabs>
        <w:rPr>
          <w:sz w:val="24"/>
        </w:rPr>
      </w:pPr>
      <w:r>
        <w:rPr>
          <w:sz w:val="24"/>
        </w:rPr>
        <w:t>Generator Operator</w:t>
      </w:r>
      <w:r>
        <w:rPr>
          <w:rFonts w:eastAsia="宋体" w:hint="eastAsia"/>
          <w:sz w:val="24"/>
          <w:lang w:eastAsia="zh-CN"/>
        </w:rPr>
        <w:tab/>
      </w:r>
      <w:r>
        <w:rPr>
          <w:rFonts w:eastAsia="宋体" w:hint="eastAsia"/>
          <w:sz w:val="24"/>
          <w:lang w:eastAsia="zh-CN"/>
        </w:rPr>
        <w:tab/>
        <w:t xml:space="preserve">        </w:t>
      </w:r>
      <w:r>
        <w:rPr>
          <w:rFonts w:eastAsia="宋体" w:hint="eastAsia"/>
          <w:b/>
          <w:bCs/>
          <w:sz w:val="24"/>
          <w:lang w:eastAsia="zh-CN"/>
        </w:rPr>
        <w:t>4.1.3.</w:t>
      </w:r>
      <w:r>
        <w:rPr>
          <w:rFonts w:eastAsia="宋体" w:hint="eastAsia"/>
          <w:sz w:val="24"/>
          <w:lang w:eastAsia="zh-CN"/>
        </w:rPr>
        <w:t xml:space="preserve">  </w:t>
      </w:r>
      <w:r>
        <w:rPr>
          <w:rFonts w:eastAsia="宋体" w:hint="eastAsia"/>
          <w:sz w:val="24"/>
          <w:lang w:eastAsia="zh-CN"/>
        </w:rPr>
        <w:t>发电机运营商</w:t>
      </w:r>
    </w:p>
    <w:p w:rsidR="00C5034E" w:rsidRDefault="00724C3D">
      <w:pPr>
        <w:pStyle w:val="a6"/>
        <w:numPr>
          <w:ilvl w:val="3"/>
          <w:numId w:val="3"/>
        </w:numPr>
        <w:tabs>
          <w:tab w:val="left" w:pos="2260"/>
        </w:tabs>
        <w:spacing w:before="122"/>
        <w:rPr>
          <w:sz w:val="24"/>
        </w:rPr>
      </w:pPr>
      <w:r>
        <w:rPr>
          <w:sz w:val="24"/>
        </w:rPr>
        <w:t>Distribution</w:t>
      </w:r>
      <w:r>
        <w:rPr>
          <w:spacing w:val="-2"/>
          <w:sz w:val="24"/>
        </w:rPr>
        <w:t xml:space="preserve"> </w:t>
      </w:r>
      <w:r>
        <w:rPr>
          <w:sz w:val="24"/>
        </w:rPr>
        <w:t>Provider</w:t>
      </w:r>
      <w:r>
        <w:rPr>
          <w:rFonts w:eastAsia="宋体" w:hint="eastAsia"/>
          <w:sz w:val="24"/>
          <w:lang w:eastAsia="zh-CN"/>
        </w:rPr>
        <w:tab/>
      </w:r>
      <w:r>
        <w:rPr>
          <w:rFonts w:eastAsia="宋体" w:hint="eastAsia"/>
          <w:sz w:val="24"/>
          <w:lang w:eastAsia="zh-CN"/>
        </w:rPr>
        <w:tab/>
        <w:t xml:space="preserve">        </w:t>
      </w:r>
      <w:r>
        <w:rPr>
          <w:rFonts w:eastAsia="宋体" w:hint="eastAsia"/>
          <w:b/>
          <w:bCs/>
          <w:sz w:val="24"/>
          <w:lang w:eastAsia="zh-CN"/>
        </w:rPr>
        <w:t>4.1.4.</w:t>
      </w:r>
      <w:r>
        <w:rPr>
          <w:rFonts w:eastAsia="宋体" w:hint="eastAsia"/>
          <w:sz w:val="24"/>
          <w:lang w:eastAsia="zh-CN"/>
        </w:rPr>
        <w:t xml:space="preserve">  </w:t>
      </w:r>
      <w:r>
        <w:rPr>
          <w:rFonts w:eastAsia="宋体" w:hint="eastAsia"/>
          <w:sz w:val="24"/>
          <w:lang w:eastAsia="zh-CN"/>
        </w:rPr>
        <w:t>配电供应商</w:t>
      </w:r>
    </w:p>
    <w:p w:rsidR="00C5034E" w:rsidRDefault="00C5034E">
      <w:pPr>
        <w:pStyle w:val="a4"/>
        <w:spacing w:before="7"/>
        <w:rPr>
          <w:sz w:val="23"/>
        </w:rPr>
      </w:pPr>
    </w:p>
    <w:p w:rsidR="00C5034E" w:rsidRDefault="00724C3D">
      <w:pPr>
        <w:pStyle w:val="a6"/>
        <w:numPr>
          <w:ilvl w:val="1"/>
          <w:numId w:val="3"/>
        </w:numPr>
        <w:tabs>
          <w:tab w:val="left" w:pos="1035"/>
          <w:tab w:val="left" w:pos="1036"/>
        </w:tabs>
        <w:spacing w:before="0"/>
        <w:rPr>
          <w:sz w:val="24"/>
        </w:rPr>
      </w:pPr>
      <w:r>
        <w:rPr>
          <w:b/>
          <w:sz w:val="24"/>
        </w:rPr>
        <w:t xml:space="preserve">Effective Date: </w:t>
      </w:r>
      <w:r>
        <w:rPr>
          <w:sz w:val="24"/>
        </w:rPr>
        <w:t>See Implementation</w:t>
      </w:r>
      <w:r>
        <w:rPr>
          <w:spacing w:val="5"/>
          <w:sz w:val="24"/>
        </w:rPr>
        <w:t xml:space="preserve"> </w:t>
      </w:r>
      <w:r>
        <w:rPr>
          <w:sz w:val="24"/>
        </w:rPr>
        <w:t>Plan</w:t>
      </w:r>
    </w:p>
    <w:p w:rsidR="00C5034E" w:rsidRDefault="00724C3D">
      <w:pPr>
        <w:pStyle w:val="a6"/>
        <w:tabs>
          <w:tab w:val="left" w:pos="1035"/>
          <w:tab w:val="left" w:pos="1036"/>
        </w:tabs>
        <w:spacing w:before="0"/>
        <w:ind w:left="460" w:firstLine="0"/>
        <w:rPr>
          <w:rFonts w:eastAsia="宋体"/>
          <w:b/>
          <w:bCs/>
          <w:sz w:val="24"/>
          <w:lang w:eastAsia="zh-CN"/>
        </w:rPr>
      </w:pPr>
      <w:r>
        <w:rPr>
          <w:rFonts w:eastAsia="宋体" w:hint="eastAsia"/>
          <w:b/>
          <w:bCs/>
          <w:sz w:val="24"/>
          <w:lang w:eastAsia="zh-CN"/>
        </w:rPr>
        <w:t>5.</w:t>
      </w:r>
      <w:r>
        <w:rPr>
          <w:rFonts w:eastAsia="宋体" w:hint="eastAsia"/>
          <w:b/>
          <w:bCs/>
          <w:sz w:val="24"/>
          <w:lang w:eastAsia="zh-CN"/>
        </w:rPr>
        <w:tab/>
      </w:r>
      <w:r>
        <w:rPr>
          <w:rFonts w:eastAsia="宋体" w:hint="eastAsia"/>
          <w:b/>
          <w:bCs/>
          <w:sz w:val="24"/>
          <w:lang w:eastAsia="zh-CN"/>
        </w:rPr>
        <w:t>生效日期：</w:t>
      </w:r>
      <w:r>
        <w:rPr>
          <w:rFonts w:eastAsia="宋体" w:hint="eastAsia"/>
          <w:sz w:val="24"/>
          <w:lang w:eastAsia="zh-CN"/>
        </w:rPr>
        <w:t>见实施计划</w:t>
      </w:r>
    </w:p>
    <w:p w:rsidR="00C5034E" w:rsidRDefault="00C5034E">
      <w:pPr>
        <w:pStyle w:val="a4"/>
        <w:spacing w:before="6"/>
        <w:rPr>
          <w:sz w:val="22"/>
        </w:rPr>
      </w:pPr>
    </w:p>
    <w:p w:rsidR="00C5034E" w:rsidRDefault="00724C3D">
      <w:pPr>
        <w:pStyle w:val="1"/>
        <w:numPr>
          <w:ilvl w:val="0"/>
          <w:numId w:val="3"/>
        </w:numPr>
        <w:tabs>
          <w:tab w:val="left" w:pos="460"/>
        </w:tabs>
        <w:spacing w:before="0"/>
      </w:pPr>
      <w:r>
        <w:t>Requirements and</w:t>
      </w:r>
      <w:r>
        <w:rPr>
          <w:spacing w:val="-2"/>
        </w:rPr>
        <w:t xml:space="preserve"> </w:t>
      </w:r>
      <w:r>
        <w:t>Measures</w:t>
      </w:r>
      <w:r>
        <w:rPr>
          <w:rFonts w:eastAsia="宋体" w:hint="eastAsia"/>
          <w:lang w:eastAsia="zh-CN"/>
        </w:rPr>
        <w:t xml:space="preserve"> </w:t>
      </w:r>
      <w:r>
        <w:rPr>
          <w:rFonts w:eastAsia="宋体" w:hint="eastAsia"/>
          <w:lang w:eastAsia="zh-CN"/>
        </w:rPr>
        <w:tab/>
        <w:t>B.</w:t>
      </w:r>
      <w:r>
        <w:rPr>
          <w:rFonts w:eastAsia="宋体" w:hint="eastAsia"/>
          <w:lang w:eastAsia="zh-CN"/>
        </w:rPr>
        <w:t>要求与措施</w:t>
      </w:r>
    </w:p>
    <w:p w:rsidR="00C5034E" w:rsidRDefault="00724C3D">
      <w:pPr>
        <w:tabs>
          <w:tab w:val="left" w:pos="1035"/>
        </w:tabs>
        <w:spacing w:before="119"/>
        <w:ind w:left="1036" w:right="213" w:hanging="576"/>
        <w:rPr>
          <w:i/>
          <w:sz w:val="24"/>
        </w:rPr>
      </w:pPr>
      <w:r>
        <w:rPr>
          <w:b/>
          <w:sz w:val="24"/>
        </w:rPr>
        <w:t>R1.</w:t>
      </w:r>
      <w:r>
        <w:rPr>
          <w:b/>
          <w:sz w:val="24"/>
        </w:rPr>
        <w:tab/>
      </w:r>
      <w:r>
        <w:rPr>
          <w:sz w:val="24"/>
        </w:rPr>
        <w:t xml:space="preserve">Each Transmission Operator shall act to maintain the reliability of its Transmission Operator Area via its own actions or by issuing Operating Instructions. </w:t>
      </w:r>
      <w:r>
        <w:rPr>
          <w:i/>
          <w:sz w:val="24"/>
        </w:rPr>
        <w:t>[Violation Risk Factor: High][Time Horizon: Same-Day Operations, Real-time</w:t>
      </w:r>
      <w:r>
        <w:rPr>
          <w:i/>
          <w:spacing w:val="-3"/>
          <w:sz w:val="24"/>
        </w:rPr>
        <w:t xml:space="preserve"> </w:t>
      </w:r>
      <w:r>
        <w:rPr>
          <w:i/>
          <w:sz w:val="24"/>
        </w:rPr>
        <w:t>Operations]</w:t>
      </w:r>
    </w:p>
    <w:p w:rsidR="00C5034E" w:rsidRDefault="00724C3D">
      <w:pPr>
        <w:tabs>
          <w:tab w:val="left" w:pos="1035"/>
        </w:tabs>
        <w:spacing w:before="119"/>
        <w:ind w:left="1036" w:right="213" w:hanging="576"/>
        <w:rPr>
          <w:rFonts w:eastAsia="宋体"/>
          <w:i/>
          <w:sz w:val="24"/>
          <w:lang w:eastAsia="zh-CN"/>
        </w:rPr>
      </w:pPr>
      <w:r>
        <w:rPr>
          <w:rFonts w:hint="eastAsia"/>
          <w:b/>
          <w:bCs/>
          <w:iCs/>
          <w:sz w:val="24"/>
          <w:lang w:eastAsia="zh-CN"/>
        </w:rPr>
        <w:t xml:space="preserve">R1. </w:t>
      </w:r>
      <w:r>
        <w:rPr>
          <w:rFonts w:eastAsia="宋体" w:hint="eastAsia"/>
          <w:b/>
          <w:bCs/>
          <w:iCs/>
          <w:sz w:val="24"/>
          <w:lang w:eastAsia="zh-CN"/>
        </w:rPr>
        <w:tab/>
      </w:r>
      <w:r>
        <w:rPr>
          <w:rFonts w:hint="eastAsia"/>
          <w:iCs/>
          <w:sz w:val="24"/>
          <w:lang w:eastAsia="zh-CN"/>
        </w:rPr>
        <w:t>每个输电运营商应通过自己的行动或发布操作指令来维持其输电运营商区域的可靠性。</w:t>
      </w:r>
      <w:r>
        <w:rPr>
          <w:rFonts w:eastAsia="宋体" w:hint="eastAsia"/>
          <w:i/>
          <w:sz w:val="24"/>
          <w:lang w:eastAsia="zh-CN"/>
        </w:rPr>
        <w:t>(</w:t>
      </w:r>
      <w:r>
        <w:rPr>
          <w:rFonts w:hint="eastAsia"/>
          <w:i/>
          <w:sz w:val="24"/>
          <w:lang w:eastAsia="zh-CN"/>
        </w:rPr>
        <w:t>违规风险因素:高</w:t>
      </w:r>
      <w:r>
        <w:rPr>
          <w:rFonts w:eastAsia="宋体" w:hint="eastAsia"/>
          <w:i/>
          <w:sz w:val="24"/>
          <w:lang w:eastAsia="zh-CN"/>
        </w:rPr>
        <w:t>)(</w:t>
      </w:r>
      <w:r>
        <w:rPr>
          <w:rFonts w:hint="eastAsia"/>
          <w:i/>
          <w:sz w:val="24"/>
          <w:lang w:eastAsia="zh-CN"/>
        </w:rPr>
        <w:t>时间范围:当日操作</w:t>
      </w:r>
      <w:r>
        <w:rPr>
          <w:rFonts w:eastAsia="宋体" w:hint="eastAsia"/>
          <w:i/>
          <w:sz w:val="24"/>
          <w:lang w:eastAsia="zh-CN"/>
        </w:rPr>
        <w:t>，</w:t>
      </w:r>
      <w:r>
        <w:rPr>
          <w:rFonts w:hint="eastAsia"/>
          <w:i/>
          <w:sz w:val="24"/>
          <w:lang w:eastAsia="zh-CN"/>
        </w:rPr>
        <w:t>实时操作</w:t>
      </w:r>
      <w:r>
        <w:rPr>
          <w:rFonts w:eastAsia="宋体" w:hint="eastAsia"/>
          <w:i/>
          <w:sz w:val="24"/>
          <w:lang w:eastAsia="zh-CN"/>
        </w:rPr>
        <w:t>)</w:t>
      </w:r>
    </w:p>
    <w:p w:rsidR="00C5034E" w:rsidRDefault="00724C3D">
      <w:pPr>
        <w:pStyle w:val="a4"/>
        <w:spacing w:before="122"/>
        <w:ind w:left="1036" w:right="213" w:hanging="576"/>
      </w:pPr>
      <w:r>
        <w:rPr>
          <w:b/>
        </w:rPr>
        <w:t xml:space="preserve">M1. </w:t>
      </w:r>
      <w:r>
        <w:rPr>
          <w:rFonts w:eastAsia="宋体" w:hint="eastAsia"/>
          <w:b/>
          <w:lang w:eastAsia="zh-CN"/>
        </w:rPr>
        <w:tab/>
      </w:r>
      <w:r>
        <w:t>Each Transmission Operator shall have and provide evidence which may include but is not limited to dated operator logs, dated records, dated and time-stamped voice recordings or dated transcripts of voice recordings, electronic communications, or equivalent documentation, that will be used to determine that it acted to maintain the reliability of its Transmission Operator Area via its own actions or by issuing Operating Instructions.</w:t>
      </w:r>
    </w:p>
    <w:p w:rsidR="00C5034E" w:rsidRDefault="00724C3D">
      <w:pPr>
        <w:pStyle w:val="a4"/>
        <w:spacing w:before="122"/>
        <w:ind w:left="1036" w:right="213" w:hanging="576"/>
        <w:rPr>
          <w:rFonts w:eastAsia="宋体"/>
          <w:sz w:val="22"/>
          <w:lang w:eastAsia="zh-CN"/>
        </w:rPr>
      </w:pPr>
      <w:r>
        <w:rPr>
          <w:rFonts w:hint="eastAsia"/>
          <w:b/>
          <w:bCs/>
          <w:lang w:eastAsia="zh-CN"/>
        </w:rPr>
        <w:t>M1.</w:t>
      </w:r>
      <w:r>
        <w:rPr>
          <w:rFonts w:eastAsia="宋体" w:hint="eastAsia"/>
          <w:b/>
          <w:bCs/>
          <w:lang w:eastAsia="zh-CN"/>
        </w:rPr>
        <w:tab/>
      </w:r>
      <w:r>
        <w:rPr>
          <w:rFonts w:hint="eastAsia"/>
          <w:lang w:eastAsia="zh-CN"/>
        </w:rPr>
        <w:t>每个输电运营商应提供证据可能包括但不限于过去时期的操作员日志,过去时期的记录,日期和带时间戳的声音录音或过去时期的记录的声音录音、电子通讯、或相关文档,这将被用来决定采取</w:t>
      </w:r>
      <w:r>
        <w:rPr>
          <w:rFonts w:eastAsia="宋体" w:hint="eastAsia"/>
          <w:lang w:eastAsia="zh-CN"/>
        </w:rPr>
        <w:t>通过</w:t>
      </w:r>
      <w:r>
        <w:rPr>
          <w:rFonts w:hint="eastAsia"/>
          <w:lang w:eastAsia="zh-CN"/>
        </w:rPr>
        <w:t>自己的行动或通过发行操作指令</w:t>
      </w:r>
      <w:r>
        <w:rPr>
          <w:rFonts w:eastAsia="宋体" w:hint="eastAsia"/>
          <w:lang w:eastAsia="zh-CN"/>
        </w:rPr>
        <w:t>的</w:t>
      </w:r>
      <w:r>
        <w:rPr>
          <w:rFonts w:hint="eastAsia"/>
          <w:lang w:eastAsia="zh-CN"/>
        </w:rPr>
        <w:t>行动来维护的可靠性</w:t>
      </w:r>
      <w:r>
        <w:rPr>
          <w:rFonts w:eastAsia="宋体" w:hint="eastAsia"/>
          <w:lang w:eastAsia="zh-CN"/>
        </w:rPr>
        <w:t>输电运营商</w:t>
      </w:r>
      <w:r>
        <w:rPr>
          <w:rFonts w:hint="eastAsia"/>
          <w:lang w:eastAsia="zh-CN"/>
        </w:rPr>
        <w:t>区域。</w:t>
      </w:r>
    </w:p>
    <w:p w:rsidR="00C5034E" w:rsidRDefault="00724C3D">
      <w:pPr>
        <w:tabs>
          <w:tab w:val="left" w:pos="1035"/>
        </w:tabs>
        <w:spacing w:before="1"/>
        <w:ind w:left="1036" w:right="207" w:hanging="576"/>
        <w:rPr>
          <w:i/>
          <w:sz w:val="24"/>
        </w:rPr>
      </w:pPr>
      <w:r>
        <w:rPr>
          <w:b/>
          <w:sz w:val="24"/>
        </w:rPr>
        <w:t>R2.</w:t>
      </w:r>
      <w:r>
        <w:rPr>
          <w:b/>
          <w:sz w:val="24"/>
        </w:rPr>
        <w:tab/>
      </w:r>
      <w:r>
        <w:rPr>
          <w:sz w:val="24"/>
        </w:rPr>
        <w:t xml:space="preserve">Each Balancing Authority shall act to maintain the reliability of its Balancing Authority Area via its own actions or by issuing Operating Instructions. </w:t>
      </w:r>
      <w:r>
        <w:rPr>
          <w:i/>
          <w:sz w:val="24"/>
        </w:rPr>
        <w:t>[Violation Risk Factor: High][Time Horizon: Same-Day Operations, Real-time</w:t>
      </w:r>
      <w:r>
        <w:rPr>
          <w:i/>
          <w:spacing w:val="2"/>
          <w:sz w:val="24"/>
        </w:rPr>
        <w:t xml:space="preserve"> </w:t>
      </w:r>
      <w:r>
        <w:rPr>
          <w:i/>
          <w:sz w:val="24"/>
        </w:rPr>
        <w:t>Operations]</w:t>
      </w:r>
    </w:p>
    <w:p w:rsidR="00C5034E" w:rsidRDefault="00724C3D">
      <w:pPr>
        <w:tabs>
          <w:tab w:val="left" w:pos="1035"/>
        </w:tabs>
        <w:spacing w:before="1"/>
        <w:ind w:left="1036" w:right="207" w:hanging="576"/>
        <w:rPr>
          <w:rFonts w:eastAsia="宋体"/>
          <w:i/>
          <w:sz w:val="24"/>
          <w:lang w:eastAsia="zh-CN"/>
        </w:rPr>
      </w:pPr>
      <w:r>
        <w:rPr>
          <w:rFonts w:hint="eastAsia"/>
          <w:b/>
          <w:bCs/>
          <w:iCs/>
          <w:sz w:val="24"/>
          <w:lang w:eastAsia="zh-CN"/>
        </w:rPr>
        <w:t xml:space="preserve">R2. </w:t>
      </w:r>
      <w:r>
        <w:rPr>
          <w:rFonts w:eastAsia="宋体" w:hint="eastAsia"/>
          <w:b/>
          <w:bCs/>
          <w:iCs/>
          <w:sz w:val="24"/>
          <w:lang w:eastAsia="zh-CN"/>
        </w:rPr>
        <w:tab/>
      </w:r>
      <w:r>
        <w:rPr>
          <w:rFonts w:hint="eastAsia"/>
          <w:iCs/>
          <w:sz w:val="24"/>
          <w:lang w:eastAsia="zh-CN"/>
        </w:rPr>
        <w:t>每一个平衡机构应通过其自身的行动或发布操作指示来维持其平衡机构区域的可靠性。</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时间范围:当日操作，实时操作</w:t>
      </w:r>
      <w:r>
        <w:rPr>
          <w:rFonts w:eastAsia="宋体" w:hint="eastAsia"/>
          <w:i/>
          <w:sz w:val="24"/>
          <w:lang w:eastAsia="zh-CN"/>
        </w:rPr>
        <w:t>)</w:t>
      </w:r>
    </w:p>
    <w:p w:rsidR="00C5034E" w:rsidRDefault="00724C3D">
      <w:pPr>
        <w:pStyle w:val="a4"/>
        <w:spacing w:before="119"/>
        <w:ind w:left="1036" w:right="432" w:hanging="576"/>
      </w:pPr>
      <w:r>
        <w:rPr>
          <w:b/>
        </w:rPr>
        <w:t xml:space="preserve">M2. </w:t>
      </w:r>
      <w:r>
        <w:rPr>
          <w:rFonts w:eastAsia="宋体" w:hint="eastAsia"/>
          <w:b/>
          <w:lang w:eastAsia="zh-CN"/>
        </w:rPr>
        <w:tab/>
      </w:r>
      <w:r>
        <w:t>Each Balancing Authority shall have and provide evidence which may include but is not limited to dated operator logs, dated records, dated and time-stamped voice recordings or dated transcripts of voice recordings, electronic communications, or equivalent documentation, that will be used to determine that it acted to maintain the reliability of its Balancing Authority Area via its own actions or by issuing Operating Instructions.</w:t>
      </w:r>
    </w:p>
    <w:p w:rsidR="00C5034E" w:rsidRDefault="00724C3D">
      <w:pPr>
        <w:pStyle w:val="a4"/>
        <w:spacing w:before="119"/>
        <w:ind w:left="1036" w:right="432" w:hanging="576"/>
        <w:rPr>
          <w:rFonts w:eastAsia="宋体"/>
          <w:lang w:eastAsia="zh-CN"/>
        </w:rPr>
      </w:pPr>
      <w:r>
        <w:rPr>
          <w:rFonts w:eastAsia="宋体" w:hint="eastAsia"/>
          <w:b/>
          <w:bCs/>
          <w:lang w:eastAsia="zh-CN"/>
        </w:rPr>
        <w:t>M2.</w:t>
      </w:r>
      <w:r>
        <w:rPr>
          <w:rFonts w:eastAsia="宋体" w:hint="eastAsia"/>
          <w:b/>
          <w:bCs/>
          <w:lang w:eastAsia="zh-CN"/>
        </w:rPr>
        <w:tab/>
      </w:r>
      <w:r>
        <w:rPr>
          <w:rFonts w:eastAsia="宋体" w:hint="eastAsia"/>
          <w:lang w:eastAsia="zh-CN"/>
        </w:rPr>
        <w:t>每个平衡机构应拥有并提供证据，可能包括但不限于过去时期的操作员日志、日期记录、日期和时间戳的录音或日期的录音誊本、电子通信或同等文件，用于确定其通过自己的行动或发布操作指令来维持其平衡机构区域的可靠性。</w:t>
      </w:r>
    </w:p>
    <w:p w:rsidR="00C5034E" w:rsidRDefault="00724C3D">
      <w:pPr>
        <w:tabs>
          <w:tab w:val="left" w:pos="1035"/>
        </w:tabs>
        <w:spacing w:before="92"/>
        <w:ind w:left="1036" w:right="182" w:hanging="576"/>
        <w:rPr>
          <w:i/>
          <w:sz w:val="24"/>
        </w:rPr>
      </w:pPr>
      <w:r>
        <w:rPr>
          <w:b/>
          <w:sz w:val="24"/>
        </w:rPr>
        <w:t>R3.</w:t>
      </w:r>
      <w:r>
        <w:rPr>
          <w:b/>
          <w:sz w:val="24"/>
        </w:rPr>
        <w:tab/>
      </w:r>
      <w:r>
        <w:rPr>
          <w:sz w:val="24"/>
        </w:rPr>
        <w:t xml:space="preserve">Each Balancing Authority, Generator Operator, and Distribution Provider shall comply with each Operating Instruction issued by its Transmission Operator(s), unless such </w:t>
      </w:r>
      <w:r>
        <w:rPr>
          <w:sz w:val="24"/>
        </w:rPr>
        <w:lastRenderedPageBreak/>
        <w:t xml:space="preserve">action cannot be physically implemented or it would violate safety, equipment, regulatory, or statutory requirements. </w:t>
      </w:r>
      <w:r>
        <w:rPr>
          <w:i/>
          <w:sz w:val="24"/>
        </w:rPr>
        <w:t>[Violation Risk Factor: High] [Time Horizon: Same-Day Operations, Real-Time</w:t>
      </w:r>
      <w:r>
        <w:rPr>
          <w:i/>
          <w:spacing w:val="2"/>
          <w:sz w:val="24"/>
        </w:rPr>
        <w:t xml:space="preserve"> </w:t>
      </w:r>
      <w:r>
        <w:rPr>
          <w:i/>
          <w:sz w:val="24"/>
        </w:rPr>
        <w:t>Operations]</w:t>
      </w:r>
    </w:p>
    <w:p w:rsidR="00C5034E" w:rsidRDefault="00724C3D">
      <w:pPr>
        <w:tabs>
          <w:tab w:val="left" w:pos="1035"/>
        </w:tabs>
        <w:spacing w:before="92"/>
        <w:ind w:left="1036" w:right="182" w:hanging="576"/>
        <w:rPr>
          <w:rFonts w:eastAsia="宋体"/>
          <w:i/>
          <w:sz w:val="24"/>
          <w:lang w:eastAsia="zh-CN"/>
        </w:rPr>
      </w:pPr>
      <w:r>
        <w:rPr>
          <w:rFonts w:eastAsia="宋体" w:hint="eastAsia"/>
          <w:b/>
          <w:bCs/>
          <w:iCs/>
          <w:sz w:val="24"/>
          <w:lang w:eastAsia="zh-CN"/>
        </w:rPr>
        <w:t>R3.</w:t>
      </w:r>
      <w:r>
        <w:rPr>
          <w:rFonts w:eastAsia="宋体" w:hint="eastAsia"/>
          <w:b/>
          <w:bCs/>
          <w:iCs/>
          <w:sz w:val="24"/>
          <w:lang w:eastAsia="zh-CN"/>
        </w:rPr>
        <w:tab/>
      </w:r>
      <w:r>
        <w:rPr>
          <w:rFonts w:eastAsia="宋体" w:hint="eastAsia"/>
          <w:iCs/>
          <w:sz w:val="24"/>
          <w:lang w:eastAsia="zh-CN"/>
        </w:rPr>
        <w:t>每个平衡机构、发电机运营商和配电供应商应遵守其输电运营商发出的每个操作指令，除非该操作无法实际执行，或违反安全、设备、监管或法律要求。</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rsidR="00C5034E" w:rsidRDefault="00724C3D">
      <w:pPr>
        <w:pStyle w:val="a4"/>
        <w:spacing w:before="119"/>
        <w:ind w:left="1035" w:right="150" w:hanging="576"/>
      </w:pPr>
      <w:r>
        <w:rPr>
          <w:b/>
        </w:rPr>
        <w:t xml:space="preserve">M3. </w:t>
      </w:r>
      <w:r>
        <w:rPr>
          <w:rFonts w:eastAsia="宋体" w:hint="eastAsia"/>
          <w:b/>
          <w:lang w:eastAsia="zh-CN"/>
        </w:rPr>
        <w:tab/>
      </w:r>
      <w:r>
        <w:t>Each Balancing Authority, Generator Operator, and Distribution Provider shall make available upon request, evidence that it complied with each Operating Instruction issued by the Transmission Operator(s) unless such action could not be physically implemented or it would have violated safety, equipment, regulatory, or statutory requirements. Such evidence could include but is not limited to dated operator logs, voice recordings or transcripts of voice recordings, electronic communications, or other equivalent evidence in electronic or hard copy format. In such cases, the Balancing Authority, Generator Operator, and Distribution Provider shall have and provide copies of the safety, equipment, regulatory, or statutory requirements as evidence for not complying with the Transmission Operator’s Operating Instruction. If such a situation has not occurred, the Balancing Authority, Generator Operator, or Distribution Provider may provide an attestation.</w:t>
      </w:r>
    </w:p>
    <w:p w:rsidR="00C5034E" w:rsidRDefault="00724C3D">
      <w:pPr>
        <w:pStyle w:val="a4"/>
        <w:spacing w:before="119"/>
        <w:ind w:left="1035" w:right="150" w:hanging="576"/>
        <w:rPr>
          <w:rFonts w:eastAsia="宋体"/>
          <w:lang w:eastAsia="zh-CN"/>
        </w:rPr>
      </w:pPr>
      <w:r>
        <w:rPr>
          <w:rFonts w:eastAsia="宋体" w:hint="eastAsia"/>
          <w:b/>
          <w:bCs/>
          <w:lang w:eastAsia="zh-CN"/>
        </w:rPr>
        <w:t>M3.</w:t>
      </w:r>
      <w:r>
        <w:rPr>
          <w:rFonts w:eastAsia="宋体" w:hint="eastAsia"/>
          <w:b/>
          <w:bCs/>
          <w:lang w:eastAsia="zh-CN"/>
        </w:rPr>
        <w:tab/>
      </w:r>
      <w:r>
        <w:rPr>
          <w:rFonts w:eastAsia="宋体" w:hint="eastAsia"/>
          <w:lang w:eastAsia="zh-CN"/>
        </w:rPr>
        <w:t>各平衡机构、发电机运营商和配电供应商应根据要求提供证据，证明其遵守了输电运营商发出的每个操作指令，除非该操作无法实际执行，或违反了安全、设备、监管或法律要求。此类证据可以包括但不限于过去时期的操作员日志、语音记录或语音记录的文本、电子通信或其他电子或硬拷贝格式的同等证据。在这种情况下，平衡主管部门、发电机运营商和配电供应商应拥有并提供安全、设备、监管或法定要求的副本，作为不遵守输电运营商操作指令的证据。如果没有发生这种情况，平衡机构、发电机运营商或配电供应商可提供可信证明。</w:t>
      </w:r>
    </w:p>
    <w:p w:rsidR="00C5034E" w:rsidRDefault="00724C3D">
      <w:pPr>
        <w:tabs>
          <w:tab w:val="left" w:pos="1035"/>
        </w:tabs>
        <w:ind w:left="1035" w:right="236" w:hanging="576"/>
        <w:rPr>
          <w:i/>
          <w:sz w:val="24"/>
        </w:rPr>
      </w:pPr>
      <w:r>
        <w:rPr>
          <w:b/>
          <w:sz w:val="24"/>
        </w:rPr>
        <w:t>R4.</w:t>
      </w:r>
      <w:r>
        <w:rPr>
          <w:b/>
          <w:sz w:val="24"/>
        </w:rPr>
        <w:tab/>
      </w:r>
      <w:r>
        <w:rPr>
          <w:sz w:val="24"/>
        </w:rPr>
        <w:t xml:space="preserve">Each Balancing Authority, Generator Operator, and Distribution Provider shall inform its Transmission Operator of its inability to comply with an Operating Instruction issued by its Transmission Operator. </w:t>
      </w:r>
      <w:r>
        <w:rPr>
          <w:i/>
          <w:sz w:val="24"/>
        </w:rPr>
        <w:t>[Violation Risk Factor: High] [Time Horizon: Same-Day Operations, Real-Time</w:t>
      </w:r>
      <w:r>
        <w:rPr>
          <w:i/>
          <w:spacing w:val="2"/>
          <w:sz w:val="24"/>
        </w:rPr>
        <w:t xml:space="preserve"> </w:t>
      </w:r>
      <w:r>
        <w:rPr>
          <w:i/>
          <w:sz w:val="24"/>
        </w:rPr>
        <w:t>Operations]</w:t>
      </w:r>
    </w:p>
    <w:p w:rsidR="00C5034E" w:rsidRDefault="00724C3D">
      <w:pPr>
        <w:tabs>
          <w:tab w:val="left" w:pos="1035"/>
        </w:tabs>
        <w:ind w:left="1035" w:right="236" w:hanging="576"/>
        <w:rPr>
          <w:rFonts w:eastAsia="宋体"/>
          <w:i/>
          <w:sz w:val="24"/>
          <w:lang w:eastAsia="zh-CN"/>
        </w:rPr>
      </w:pPr>
      <w:r>
        <w:rPr>
          <w:rFonts w:eastAsia="宋体" w:hint="eastAsia"/>
          <w:b/>
          <w:bCs/>
          <w:iCs/>
          <w:sz w:val="24"/>
          <w:lang w:eastAsia="zh-CN"/>
        </w:rPr>
        <w:t>R4.</w:t>
      </w:r>
      <w:r>
        <w:rPr>
          <w:rFonts w:eastAsia="宋体" w:hint="eastAsia"/>
          <w:b/>
          <w:bCs/>
          <w:iCs/>
          <w:sz w:val="24"/>
          <w:lang w:eastAsia="zh-CN"/>
        </w:rPr>
        <w:tab/>
      </w:r>
      <w:r>
        <w:rPr>
          <w:rFonts w:eastAsia="宋体" w:hint="eastAsia"/>
          <w:iCs/>
          <w:sz w:val="24"/>
          <w:lang w:eastAsia="zh-CN"/>
        </w:rPr>
        <w:t>各平衡机构、发电机运营商和配电供应商应告知其输电运营商其无法遵守其输电运营商发出的操作指令。</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rsidR="00C5034E" w:rsidRDefault="00724C3D">
      <w:pPr>
        <w:pStyle w:val="a4"/>
        <w:spacing w:before="122"/>
        <w:ind w:left="1035" w:right="213" w:hanging="576"/>
      </w:pPr>
      <w:r>
        <w:rPr>
          <w:b/>
        </w:rPr>
        <w:t xml:space="preserve">M4. </w:t>
      </w:r>
      <w:r>
        <w:rPr>
          <w:rFonts w:eastAsia="宋体" w:hint="eastAsia"/>
          <w:b/>
          <w:lang w:eastAsia="zh-CN"/>
        </w:rPr>
        <w:tab/>
      </w:r>
      <w:r>
        <w:t>Each Balancing Authority, Generator Operator, and Distribution Provider shall make available upon request, evidence which may include but is not limited to dated operator logs, voice recordings or transcripts of voice recordings, electronic communications, or equivalent evidence in electronic or hard copy format, that it informed its Transmission Operator of its inability to comply with its Operating Instruction issued. If such a situation has not occurred, the Balancing Authority, Generator Operator, or Distribution Provider may provide an attestation.</w:t>
      </w:r>
    </w:p>
    <w:p w:rsidR="00C5034E" w:rsidRDefault="00724C3D">
      <w:pPr>
        <w:pStyle w:val="a4"/>
        <w:spacing w:before="122"/>
        <w:ind w:left="1035" w:right="213" w:hanging="576"/>
        <w:rPr>
          <w:rFonts w:eastAsia="宋体"/>
          <w:lang w:eastAsia="zh-CN"/>
        </w:rPr>
      </w:pPr>
      <w:r>
        <w:rPr>
          <w:rFonts w:eastAsia="宋体" w:hint="eastAsia"/>
          <w:b/>
          <w:bCs/>
          <w:lang w:eastAsia="zh-CN"/>
        </w:rPr>
        <w:t>M4</w:t>
      </w:r>
      <w:r>
        <w:rPr>
          <w:rFonts w:eastAsia="宋体" w:hint="eastAsia"/>
          <w:lang w:eastAsia="zh-CN"/>
        </w:rPr>
        <w:t>.</w:t>
      </w:r>
      <w:r>
        <w:rPr>
          <w:rFonts w:eastAsia="宋体" w:hint="eastAsia"/>
          <w:lang w:eastAsia="zh-CN"/>
        </w:rPr>
        <w:tab/>
      </w:r>
      <w:r>
        <w:rPr>
          <w:rFonts w:eastAsia="宋体" w:hint="eastAsia"/>
          <w:lang w:eastAsia="zh-CN"/>
        </w:rPr>
        <w:t>各平衡机构、发电机运营商和配电供应商应根据要求提供证据，这些证据可能包括但不限于过去时期的运营商日志、录音或录音誊本、电子通信或电子或纸质格式的同等证据，说明其告知其输电运营商其无法遵守其发出的操作指令。如果这种情况并没有发生</w:t>
      </w:r>
      <w:r>
        <w:rPr>
          <w:rFonts w:eastAsia="宋体" w:hint="eastAsia"/>
          <w:lang w:eastAsia="zh-CN"/>
        </w:rPr>
        <w:t>,</w:t>
      </w:r>
      <w:r>
        <w:rPr>
          <w:rFonts w:eastAsia="宋体" w:hint="eastAsia"/>
          <w:lang w:eastAsia="zh-CN"/>
        </w:rPr>
        <w:t>平衡权威</w:t>
      </w:r>
      <w:r>
        <w:rPr>
          <w:rFonts w:eastAsia="宋体" w:hint="eastAsia"/>
          <w:lang w:eastAsia="zh-CN"/>
        </w:rPr>
        <w:t>,</w:t>
      </w:r>
      <w:r>
        <w:rPr>
          <w:rFonts w:eastAsia="宋体" w:hint="eastAsia"/>
          <w:lang w:eastAsia="zh-CN"/>
        </w:rPr>
        <w:t>发电机运营商或分布提供者可提供一个可信</w:t>
      </w:r>
      <w:r>
        <w:rPr>
          <w:rFonts w:eastAsia="宋体" w:hint="eastAsia"/>
          <w:lang w:eastAsia="zh-CN"/>
        </w:rPr>
        <w:lastRenderedPageBreak/>
        <w:t>证明。</w:t>
      </w:r>
    </w:p>
    <w:p w:rsidR="00C5034E" w:rsidRDefault="00724C3D">
      <w:pPr>
        <w:tabs>
          <w:tab w:val="left" w:pos="1035"/>
        </w:tabs>
        <w:spacing w:before="1"/>
        <w:ind w:left="1035" w:right="216" w:hanging="576"/>
        <w:rPr>
          <w:i/>
          <w:sz w:val="24"/>
        </w:rPr>
      </w:pPr>
      <w:r>
        <w:rPr>
          <w:b/>
          <w:sz w:val="24"/>
        </w:rPr>
        <w:t>R5.</w:t>
      </w:r>
      <w:r>
        <w:rPr>
          <w:b/>
          <w:sz w:val="24"/>
        </w:rPr>
        <w:tab/>
      </w:r>
      <w:r>
        <w:rPr>
          <w:sz w:val="24"/>
        </w:rPr>
        <w:t xml:space="preserve">Each Transmission Operator, Generator Operator, and Distribution Provider shall comply with each Operating Instruction issued by its Balancing Authority, unless such action cannot be physically implemented or it would violate safety, equipment, regulatory, or statutory requirements. </w:t>
      </w:r>
      <w:r>
        <w:rPr>
          <w:i/>
          <w:sz w:val="24"/>
        </w:rPr>
        <w:t>[Violation Risk Factor: High] [Time Horizon: Same-Day Operations, Real-Time</w:t>
      </w:r>
      <w:r>
        <w:rPr>
          <w:i/>
          <w:spacing w:val="2"/>
          <w:sz w:val="24"/>
        </w:rPr>
        <w:t xml:space="preserve"> </w:t>
      </w:r>
      <w:r>
        <w:rPr>
          <w:i/>
          <w:sz w:val="24"/>
        </w:rPr>
        <w:t>Operations]</w:t>
      </w:r>
    </w:p>
    <w:p w:rsidR="00C5034E" w:rsidRDefault="00724C3D">
      <w:pPr>
        <w:tabs>
          <w:tab w:val="left" w:pos="1035"/>
        </w:tabs>
        <w:spacing w:before="1"/>
        <w:ind w:left="1035" w:right="216" w:hanging="576"/>
        <w:rPr>
          <w:rFonts w:eastAsia="宋体"/>
          <w:i/>
          <w:sz w:val="24"/>
          <w:lang w:eastAsia="zh-CN"/>
        </w:rPr>
      </w:pPr>
      <w:r>
        <w:rPr>
          <w:rFonts w:eastAsia="宋体" w:hint="eastAsia"/>
          <w:b/>
          <w:bCs/>
          <w:iCs/>
          <w:sz w:val="24"/>
          <w:lang w:eastAsia="zh-CN"/>
        </w:rPr>
        <w:t>R5.</w:t>
      </w:r>
      <w:r>
        <w:rPr>
          <w:rFonts w:eastAsia="宋体" w:hint="eastAsia"/>
          <w:b/>
          <w:bCs/>
          <w:iCs/>
          <w:sz w:val="24"/>
          <w:lang w:eastAsia="zh-CN"/>
        </w:rPr>
        <w:tab/>
      </w:r>
      <w:r>
        <w:rPr>
          <w:rFonts w:eastAsia="宋体" w:hint="eastAsia"/>
          <w:iCs/>
          <w:sz w:val="24"/>
          <w:lang w:eastAsia="zh-CN"/>
        </w:rPr>
        <w:t>每个输电运营商、发电机运营商和配电供应商都应遵守其平衡机构发出的每个操作指令，除非该操作无法实际执行，或违反安全、设备、法规或法律要求。</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w:t>
      </w:r>
      <w:r>
        <w:rPr>
          <w:rFonts w:eastAsia="宋体" w:hint="eastAsia"/>
          <w:i/>
          <w:sz w:val="24"/>
          <w:lang w:eastAsia="zh-CN"/>
        </w:rPr>
        <w:t>:</w:t>
      </w:r>
      <w:r>
        <w:rPr>
          <w:rFonts w:eastAsia="宋体" w:hint="eastAsia"/>
          <w:i/>
          <w:sz w:val="24"/>
          <w:lang w:eastAsia="zh-CN"/>
        </w:rPr>
        <w:t>当天操作</w:t>
      </w:r>
      <w:r>
        <w:rPr>
          <w:rFonts w:eastAsia="宋体" w:hint="eastAsia"/>
          <w:i/>
          <w:sz w:val="24"/>
          <w:lang w:eastAsia="zh-CN"/>
        </w:rPr>
        <w:t>,</w:t>
      </w:r>
      <w:r>
        <w:rPr>
          <w:rFonts w:eastAsia="宋体" w:hint="eastAsia"/>
          <w:i/>
          <w:sz w:val="24"/>
          <w:lang w:eastAsia="zh-CN"/>
        </w:rPr>
        <w:t>实时操作</w:t>
      </w:r>
      <w:r>
        <w:rPr>
          <w:rFonts w:eastAsia="宋体" w:hint="eastAsia"/>
          <w:i/>
          <w:sz w:val="24"/>
          <w:lang w:eastAsia="zh-CN"/>
        </w:rPr>
        <w:t>)</w:t>
      </w:r>
    </w:p>
    <w:p w:rsidR="00C5034E" w:rsidRDefault="00724C3D">
      <w:pPr>
        <w:pStyle w:val="a4"/>
        <w:ind w:left="1035" w:right="141" w:hanging="576"/>
      </w:pPr>
      <w:r>
        <w:rPr>
          <w:b/>
          <w:lang w:eastAsia="zh-CN"/>
        </w:rPr>
        <w:t xml:space="preserve">M5.  </w:t>
      </w:r>
      <w:r>
        <w:rPr>
          <w:rFonts w:eastAsia="宋体" w:hint="eastAsia"/>
          <w:b/>
          <w:lang w:eastAsia="zh-CN"/>
        </w:rPr>
        <w:tab/>
      </w:r>
      <w:r>
        <w:rPr>
          <w:lang w:eastAsia="zh-CN"/>
        </w:rPr>
        <w:t xml:space="preserve">Each Transmission Operator, Generator Operator, and Distribution Provider shall make available upon request, evidence that it complied with each Operating Instruction issued by its Balancing Authority unless such action could not be physically implemented or it would have violated safety, equipment, regulatory, or statutory requirements. </w:t>
      </w:r>
      <w:r>
        <w:t>Such evidence could include but is not limited to dated operator logs, voice recordings or transcripts of voice recordings, electronic communications, or other equivalent evidence in electronic or hard copy format. In such cases, the Transmission Operator, Generator Operator, and Distribution Provider shall have</w:t>
      </w:r>
      <w:r>
        <w:rPr>
          <w:spacing w:val="-22"/>
        </w:rPr>
        <w:t xml:space="preserve"> </w:t>
      </w:r>
      <w:r>
        <w:t>and</w:t>
      </w:r>
      <w:r>
        <w:rPr>
          <w:rFonts w:eastAsia="宋体" w:hint="eastAsia"/>
          <w:lang w:eastAsia="zh-CN"/>
        </w:rPr>
        <w:t xml:space="preserve"> </w:t>
      </w:r>
      <w:r>
        <w:t>provide copies of the safety, equipment, regulatory, or statutory requirements as evidence for not complying with the Balancing Authority’s Operating Instruction. If such a situation has not occurred, the Transmission Operator, Generator Operator, or Distribution Provider may provide an attestation.</w:t>
      </w:r>
    </w:p>
    <w:p w:rsidR="00C5034E" w:rsidRDefault="00724C3D">
      <w:pPr>
        <w:tabs>
          <w:tab w:val="left" w:pos="1035"/>
        </w:tabs>
        <w:spacing w:before="1"/>
        <w:ind w:left="1035" w:right="216" w:hanging="576"/>
        <w:rPr>
          <w:rFonts w:eastAsia="宋体"/>
          <w:iCs/>
          <w:sz w:val="24"/>
          <w:lang w:eastAsia="zh-CN"/>
        </w:rPr>
      </w:pPr>
      <w:r>
        <w:rPr>
          <w:rFonts w:eastAsia="宋体" w:hint="eastAsia"/>
          <w:b/>
          <w:bCs/>
          <w:iCs/>
          <w:sz w:val="24"/>
          <w:lang w:eastAsia="zh-CN"/>
        </w:rPr>
        <w:t>M5.</w:t>
      </w:r>
      <w:r>
        <w:rPr>
          <w:rFonts w:eastAsia="宋体" w:hint="eastAsia"/>
          <w:b/>
          <w:bCs/>
          <w:iCs/>
          <w:sz w:val="24"/>
          <w:lang w:eastAsia="zh-CN"/>
        </w:rPr>
        <w:tab/>
      </w:r>
      <w:r>
        <w:rPr>
          <w:rFonts w:eastAsia="宋体" w:hint="eastAsia"/>
          <w:iCs/>
          <w:sz w:val="24"/>
          <w:lang w:eastAsia="zh-CN"/>
        </w:rPr>
        <w:t>每个输电运营商、发电机运营商和配电供应商应根据要求提供证据，证明其遵守了其平衡机构发出的每个操作指令，除非该操作无法实际执行，或违反了安全、设备、监管或法律要求。此类证据可以包括但不限于过去时期的操作员日志、语音记录或语音记录的文本、电子通信或其他电子或硬拷贝格式的同等证据。在这种情况下，输电运营商、发电机运营商和配电提供商应拥有并提供安全、设备、法规或法定要求的副本，作为不遵守平衡机构操作指令的证据。未发生上述情形的，由输电运营商、发电运营商或配电运营商提供可信证明。</w:t>
      </w:r>
    </w:p>
    <w:p w:rsidR="00C5034E" w:rsidRDefault="00724C3D">
      <w:pPr>
        <w:tabs>
          <w:tab w:val="left" w:pos="1035"/>
        </w:tabs>
        <w:ind w:left="1035" w:right="286" w:hanging="576"/>
        <w:rPr>
          <w:i/>
          <w:sz w:val="24"/>
        </w:rPr>
      </w:pPr>
      <w:r>
        <w:rPr>
          <w:b/>
          <w:sz w:val="24"/>
        </w:rPr>
        <w:t>R6.</w:t>
      </w:r>
      <w:r>
        <w:rPr>
          <w:b/>
          <w:sz w:val="24"/>
        </w:rPr>
        <w:tab/>
      </w:r>
      <w:r>
        <w:rPr>
          <w:sz w:val="24"/>
        </w:rPr>
        <w:t xml:space="preserve">Each Transmission Operator, Generator Operator, and Distribution Provider shall inform its Balancing Authority of its inability to comply with an Operating Instruction issued by its Balancing Authority. </w:t>
      </w:r>
      <w:r>
        <w:rPr>
          <w:i/>
          <w:sz w:val="24"/>
        </w:rPr>
        <w:t>[Violation Risk Factor: High] [Time Horizon: Same- Day Operations, Real-Time</w:t>
      </w:r>
      <w:r>
        <w:rPr>
          <w:i/>
          <w:spacing w:val="2"/>
          <w:sz w:val="24"/>
        </w:rPr>
        <w:t xml:space="preserve"> </w:t>
      </w:r>
      <w:r>
        <w:rPr>
          <w:i/>
          <w:sz w:val="24"/>
        </w:rPr>
        <w:t>Operations]</w:t>
      </w:r>
    </w:p>
    <w:p w:rsidR="00C5034E" w:rsidRDefault="00724C3D">
      <w:pPr>
        <w:tabs>
          <w:tab w:val="left" w:pos="1035"/>
        </w:tabs>
        <w:ind w:left="1035" w:right="286" w:hanging="576"/>
        <w:rPr>
          <w:rFonts w:eastAsia="宋体"/>
          <w:i/>
          <w:sz w:val="24"/>
          <w:lang w:eastAsia="zh-CN"/>
        </w:rPr>
      </w:pPr>
      <w:r>
        <w:rPr>
          <w:rFonts w:eastAsia="宋体" w:hint="eastAsia"/>
          <w:b/>
          <w:bCs/>
          <w:iCs/>
          <w:sz w:val="24"/>
          <w:lang w:eastAsia="zh-CN"/>
        </w:rPr>
        <w:t>R6.</w:t>
      </w:r>
      <w:r>
        <w:rPr>
          <w:rFonts w:eastAsia="宋体" w:hint="eastAsia"/>
          <w:b/>
          <w:bCs/>
          <w:iCs/>
          <w:sz w:val="24"/>
          <w:lang w:eastAsia="zh-CN"/>
        </w:rPr>
        <w:tab/>
      </w:r>
      <w:r>
        <w:rPr>
          <w:rFonts w:eastAsia="宋体" w:hint="eastAsia"/>
          <w:iCs/>
          <w:sz w:val="24"/>
          <w:lang w:eastAsia="zh-CN"/>
        </w:rPr>
        <w:t>每个输电运营商、发电机运营商和配电供应商应告知其平衡机构其无法遵守其平衡机构发出的操作指令。</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rsidR="00C5034E" w:rsidRDefault="00724C3D">
      <w:pPr>
        <w:pStyle w:val="a4"/>
        <w:spacing w:before="122"/>
        <w:ind w:left="1035" w:right="236" w:hanging="576"/>
      </w:pPr>
      <w:r>
        <w:rPr>
          <w:b/>
        </w:rPr>
        <w:t xml:space="preserve">M6. </w:t>
      </w:r>
      <w:r>
        <w:rPr>
          <w:rFonts w:eastAsia="宋体" w:hint="eastAsia"/>
          <w:b/>
          <w:lang w:eastAsia="zh-CN"/>
        </w:rPr>
        <w:tab/>
      </w:r>
      <w:r>
        <w:t>Each Transmission Operator, Generator Operator, and Distribution Provider shall make available upon request, evidence which may include but is not limited to dated operator logs, voice recordings or transcripts of voice recordings, electronic communications, or equivalent evidence in electronic or hard copy format, that it informed its Balancing Authority of its inability to comply with its Operating Instruction. If such a situation has not occurred, the Transmission Operator, Generator Operator, or Distribution Provider may provide an attestation.</w:t>
      </w:r>
    </w:p>
    <w:p w:rsidR="00C5034E" w:rsidRDefault="00724C3D">
      <w:pPr>
        <w:pStyle w:val="a4"/>
        <w:spacing w:before="122"/>
        <w:ind w:left="1035" w:right="236" w:hanging="576"/>
        <w:rPr>
          <w:rFonts w:eastAsia="宋体"/>
          <w:lang w:eastAsia="zh-CN"/>
        </w:rPr>
      </w:pPr>
      <w:r>
        <w:rPr>
          <w:rFonts w:eastAsia="宋体" w:hint="eastAsia"/>
          <w:b/>
          <w:bCs/>
          <w:lang w:eastAsia="zh-CN"/>
        </w:rPr>
        <w:t>M6.</w:t>
      </w:r>
      <w:r>
        <w:rPr>
          <w:rFonts w:eastAsia="宋体" w:hint="eastAsia"/>
          <w:b/>
          <w:bCs/>
          <w:lang w:eastAsia="zh-CN"/>
        </w:rPr>
        <w:tab/>
      </w:r>
      <w:r>
        <w:rPr>
          <w:rFonts w:eastAsia="宋体" w:hint="eastAsia"/>
          <w:lang w:eastAsia="zh-CN"/>
        </w:rPr>
        <w:t>每个输电运营商、发电机运营商和配电供应商应根据要求提供证据，这些证据可能包括但不限于过去时期的运营商日志、录音或录音誊本、电子通信或电子或纸质格式的同等证据，说明其已告知平衡机构其无法遵守其操作指令。未发</w:t>
      </w:r>
      <w:r>
        <w:rPr>
          <w:rFonts w:eastAsia="宋体" w:hint="eastAsia"/>
          <w:lang w:eastAsia="zh-CN"/>
        </w:rPr>
        <w:lastRenderedPageBreak/>
        <w:t>生上述情形的，由输电运营商、发电运营商或配电供应商提供可信证明。</w:t>
      </w:r>
    </w:p>
    <w:p w:rsidR="00C5034E" w:rsidRDefault="00724C3D">
      <w:pPr>
        <w:pStyle w:val="a4"/>
        <w:tabs>
          <w:tab w:val="left" w:pos="1035"/>
        </w:tabs>
        <w:spacing w:before="1"/>
        <w:ind w:left="1035" w:right="245" w:hanging="576"/>
        <w:rPr>
          <w:i/>
        </w:rPr>
      </w:pPr>
      <w:r>
        <w:rPr>
          <w:b/>
        </w:rPr>
        <w:t>R7.</w:t>
      </w:r>
      <w:r>
        <w:rPr>
          <w:b/>
        </w:rPr>
        <w:tab/>
      </w:r>
      <w:r>
        <w:t xml:space="preserve">Each Transmission Operator shall assist other Transmission Operators within its Reliability Coordinator Area, if requested and able, provided that the requesting Transmission Operator has implemented its comparable Emergency procedures, unless such assistance cannot be physically implemented or would violate safety, equipment, regulatory, or statutory requirements. </w:t>
      </w:r>
      <w:r>
        <w:rPr>
          <w:i/>
        </w:rPr>
        <w:t>[Violation Risk Factor: High] [Time Horizon: Real-Time</w:t>
      </w:r>
      <w:r>
        <w:rPr>
          <w:i/>
          <w:spacing w:val="1"/>
        </w:rPr>
        <w:t xml:space="preserve"> </w:t>
      </w:r>
      <w:r>
        <w:rPr>
          <w:i/>
        </w:rPr>
        <w:t>Operations]</w:t>
      </w:r>
    </w:p>
    <w:p w:rsidR="00C5034E" w:rsidRDefault="00724C3D">
      <w:pPr>
        <w:pStyle w:val="a4"/>
        <w:tabs>
          <w:tab w:val="left" w:pos="1035"/>
        </w:tabs>
        <w:spacing w:before="1"/>
        <w:ind w:left="1035" w:right="245" w:hanging="576"/>
        <w:rPr>
          <w:rFonts w:eastAsia="宋体"/>
          <w:i/>
          <w:lang w:eastAsia="zh-CN"/>
        </w:rPr>
      </w:pPr>
      <w:r>
        <w:rPr>
          <w:rFonts w:eastAsia="宋体" w:hint="eastAsia"/>
          <w:b/>
          <w:bCs/>
          <w:iCs/>
          <w:lang w:eastAsia="zh-CN"/>
        </w:rPr>
        <w:t>R7.</w:t>
      </w:r>
      <w:r>
        <w:rPr>
          <w:rFonts w:eastAsia="宋体" w:hint="eastAsia"/>
          <w:iCs/>
          <w:lang w:eastAsia="zh-CN"/>
        </w:rPr>
        <w:tab/>
      </w:r>
      <w:r>
        <w:rPr>
          <w:rFonts w:eastAsia="宋体" w:hint="eastAsia"/>
          <w:iCs/>
          <w:lang w:eastAsia="zh-CN"/>
        </w:rPr>
        <w:t>每个输电运营商应在其可靠性协调区域内协助其他输电运营商，前提是提出请求的输电运营商已经实施了类似的应急程序，除非这种协助无法实际实施，或会违反安全、设备、监管或法律要求。</w:t>
      </w:r>
      <w:r>
        <w:rPr>
          <w:rFonts w:eastAsia="宋体" w:hint="eastAsia"/>
          <w:i/>
          <w:lang w:eastAsia="zh-CN"/>
        </w:rPr>
        <w:t>(</w:t>
      </w:r>
      <w:r>
        <w:rPr>
          <w:rFonts w:eastAsia="宋体" w:hint="eastAsia"/>
          <w:i/>
          <w:lang w:eastAsia="zh-CN"/>
        </w:rPr>
        <w:t>违反风险因素</w:t>
      </w:r>
      <w:r>
        <w:rPr>
          <w:rFonts w:eastAsia="宋体" w:hint="eastAsia"/>
          <w:i/>
          <w:lang w:eastAsia="zh-CN"/>
        </w:rPr>
        <w:t>:</w:t>
      </w:r>
      <w:r>
        <w:rPr>
          <w:rFonts w:eastAsia="宋体" w:hint="eastAsia"/>
          <w:i/>
          <w:lang w:eastAsia="zh-CN"/>
        </w:rPr>
        <w:t>高</w:t>
      </w:r>
      <w:r>
        <w:rPr>
          <w:rFonts w:eastAsia="宋体" w:hint="eastAsia"/>
          <w:i/>
          <w:lang w:eastAsia="zh-CN"/>
        </w:rPr>
        <w:t>)(</w:t>
      </w:r>
      <w:r>
        <w:rPr>
          <w:rFonts w:eastAsia="宋体" w:hint="eastAsia"/>
          <w:i/>
          <w:lang w:eastAsia="zh-CN"/>
        </w:rPr>
        <w:t>时间范围</w:t>
      </w:r>
      <w:r>
        <w:rPr>
          <w:rFonts w:eastAsia="宋体" w:hint="eastAsia"/>
          <w:i/>
          <w:lang w:eastAsia="zh-CN"/>
        </w:rPr>
        <w:t>:</w:t>
      </w:r>
      <w:r>
        <w:rPr>
          <w:rFonts w:eastAsia="宋体" w:hint="eastAsia"/>
          <w:i/>
          <w:lang w:eastAsia="zh-CN"/>
        </w:rPr>
        <w:t>实时操作</w:t>
      </w:r>
      <w:r>
        <w:rPr>
          <w:rFonts w:eastAsia="宋体" w:hint="eastAsia"/>
          <w:i/>
          <w:lang w:eastAsia="zh-CN"/>
        </w:rPr>
        <w:t>)</w:t>
      </w:r>
    </w:p>
    <w:p w:rsidR="00C5034E" w:rsidRDefault="00724C3D">
      <w:pPr>
        <w:pStyle w:val="a4"/>
        <w:spacing w:before="121"/>
        <w:ind w:left="1035" w:right="317" w:hanging="576"/>
      </w:pPr>
      <w:r>
        <w:rPr>
          <w:b/>
          <w:lang w:eastAsia="zh-CN"/>
        </w:rPr>
        <w:t xml:space="preserve">M7. </w:t>
      </w:r>
      <w:r>
        <w:rPr>
          <w:rFonts w:eastAsia="宋体" w:hint="eastAsia"/>
          <w:b/>
          <w:lang w:eastAsia="zh-CN"/>
        </w:rPr>
        <w:tab/>
      </w:r>
      <w:r>
        <w:rPr>
          <w:lang w:eastAsia="zh-CN"/>
        </w:rPr>
        <w:t xml:space="preserve">Each Transmission Operator shall make available upon request, evidence that comparable requested assistance, if able, was provided to other Transmission Operators within its Reliability Coordinator Area unless such assistance could not be physically implemented or would have violated safety, equipment, regulatory, or statutory requirements. </w:t>
      </w:r>
      <w:r>
        <w:t>Such evidence could include but is not limited to dated operator logs, voice recordings or transcripts of voice recordings, electronic communications, or other equivalent evidence in electronic or hard copy format. If no request for assistance was received, the Transmission Operator may provide an attestation.</w:t>
      </w:r>
    </w:p>
    <w:p w:rsidR="00C5034E" w:rsidRDefault="00724C3D">
      <w:pPr>
        <w:pStyle w:val="a4"/>
        <w:tabs>
          <w:tab w:val="left" w:pos="1035"/>
        </w:tabs>
        <w:spacing w:before="1"/>
        <w:ind w:left="1035" w:right="245" w:hanging="576"/>
        <w:rPr>
          <w:rFonts w:eastAsia="宋体"/>
          <w:iCs/>
          <w:lang w:eastAsia="zh-CN"/>
        </w:rPr>
      </w:pPr>
      <w:r>
        <w:rPr>
          <w:rFonts w:eastAsia="宋体" w:hint="eastAsia"/>
          <w:b/>
          <w:bCs/>
          <w:iCs/>
          <w:lang w:eastAsia="zh-CN"/>
        </w:rPr>
        <w:t>M7.</w:t>
      </w:r>
      <w:r>
        <w:rPr>
          <w:rFonts w:eastAsia="宋体" w:hint="eastAsia"/>
          <w:iCs/>
          <w:lang w:eastAsia="zh-CN"/>
        </w:rPr>
        <w:tab/>
      </w:r>
      <w:r>
        <w:rPr>
          <w:rFonts w:eastAsia="宋体" w:hint="eastAsia"/>
          <w:iCs/>
          <w:lang w:eastAsia="zh-CN"/>
        </w:rPr>
        <w:t>每个输电运营商应根据要求提供相关证据，证明在其可靠性协调区域内，已向其他输电运营商提供类似要求的协助，除非此类协助无法实际实施，或违反了安全、设备、法规或法律要求。此类证据可以包括但不限于过去时期的操作员日志、语音记录或语音记录的文本、电子通信或其他电子或硬拷贝格式的同等证据。如果没有收到援助请求，输电运营商可提供可信证明。</w:t>
      </w:r>
    </w:p>
    <w:p w:rsidR="00C5034E" w:rsidRDefault="00724C3D">
      <w:pPr>
        <w:tabs>
          <w:tab w:val="left" w:pos="1035"/>
          <w:tab w:val="left" w:pos="7928"/>
        </w:tabs>
        <w:spacing w:before="1"/>
        <w:ind w:left="1036" w:right="241" w:hanging="576"/>
        <w:rPr>
          <w:i/>
          <w:sz w:val="24"/>
        </w:rPr>
      </w:pPr>
      <w:r>
        <w:rPr>
          <w:b/>
          <w:sz w:val="24"/>
        </w:rPr>
        <w:t>R8.</w:t>
      </w:r>
      <w:r>
        <w:rPr>
          <w:b/>
          <w:sz w:val="24"/>
        </w:rPr>
        <w:tab/>
      </w:r>
      <w:r>
        <w:rPr>
          <w:sz w:val="24"/>
        </w:rPr>
        <w:t>Each Transmission Operator shall inform its Reliability Coordinator, known impacted Balancing Authorities, and known impacted Transmission Operators of its actual or expected operations that result in, or could result in,</w:t>
      </w:r>
      <w:r>
        <w:rPr>
          <w:spacing w:val="-18"/>
          <w:sz w:val="24"/>
        </w:rPr>
        <w:t xml:space="preserve"> </w:t>
      </w:r>
      <w:r>
        <w:rPr>
          <w:sz w:val="24"/>
        </w:rPr>
        <w:t>an Emergency.</w:t>
      </w:r>
      <w:r>
        <w:rPr>
          <w:sz w:val="24"/>
        </w:rPr>
        <w:tab/>
      </w:r>
      <w:r>
        <w:rPr>
          <w:i/>
          <w:sz w:val="24"/>
        </w:rPr>
        <w:t xml:space="preserve">[Violation </w:t>
      </w:r>
      <w:r>
        <w:rPr>
          <w:i/>
          <w:spacing w:val="-4"/>
          <w:sz w:val="24"/>
        </w:rPr>
        <w:t xml:space="preserve">Risk </w:t>
      </w:r>
      <w:r>
        <w:rPr>
          <w:i/>
          <w:sz w:val="24"/>
        </w:rPr>
        <w:t>Factor: High] [Time Horizon: Operations Planning, Same-Day Operations, Real-Time Operations]</w:t>
      </w:r>
    </w:p>
    <w:p w:rsidR="00C5034E" w:rsidRDefault="00724C3D">
      <w:pPr>
        <w:tabs>
          <w:tab w:val="left" w:pos="1035"/>
          <w:tab w:val="left" w:pos="7928"/>
        </w:tabs>
        <w:spacing w:before="1"/>
        <w:ind w:left="1036" w:right="241" w:hanging="576"/>
        <w:rPr>
          <w:rFonts w:eastAsia="宋体"/>
          <w:lang w:eastAsia="zh-CN"/>
        </w:rPr>
      </w:pPr>
      <w:r>
        <w:rPr>
          <w:rFonts w:eastAsia="宋体" w:hint="eastAsia"/>
          <w:b/>
          <w:bCs/>
          <w:iCs/>
          <w:sz w:val="24"/>
          <w:lang w:eastAsia="zh-CN"/>
        </w:rPr>
        <w:t>R8.</w:t>
      </w:r>
      <w:r>
        <w:rPr>
          <w:rFonts w:eastAsia="宋体" w:hint="eastAsia"/>
          <w:b/>
          <w:bCs/>
          <w:iCs/>
          <w:sz w:val="24"/>
          <w:lang w:eastAsia="zh-CN"/>
        </w:rPr>
        <w:tab/>
      </w:r>
      <w:r>
        <w:rPr>
          <w:rFonts w:eastAsia="宋体" w:hint="eastAsia"/>
          <w:iCs/>
          <w:sz w:val="24"/>
          <w:lang w:eastAsia="zh-CN"/>
        </w:rPr>
        <w:t>每个输电运营商应将其实际或预期的导致或可能导致紧急情况的操作通知其可靠性协调员、已知受影响的平衡机构和已知受影响的输电运营商。</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业务规划</w:t>
      </w:r>
      <w:r>
        <w:rPr>
          <w:rFonts w:eastAsia="宋体" w:hint="eastAsia"/>
          <w:i/>
          <w:sz w:val="24"/>
          <w:lang w:eastAsia="zh-CN"/>
        </w:rPr>
        <w:t>,</w:t>
      </w:r>
      <w:r>
        <w:rPr>
          <w:rFonts w:eastAsia="宋体" w:hint="eastAsia"/>
          <w:i/>
          <w:sz w:val="24"/>
          <w:lang w:eastAsia="zh-CN"/>
        </w:rPr>
        <w:t>当天操作</w:t>
      </w:r>
      <w:r>
        <w:rPr>
          <w:rFonts w:eastAsia="宋体" w:hint="eastAsia"/>
          <w:i/>
          <w:sz w:val="24"/>
          <w:lang w:eastAsia="zh-CN"/>
        </w:rPr>
        <w:t>,</w:t>
      </w:r>
      <w:r>
        <w:rPr>
          <w:rFonts w:eastAsia="宋体" w:hint="eastAsia"/>
          <w:i/>
          <w:sz w:val="24"/>
          <w:lang w:eastAsia="zh-CN"/>
        </w:rPr>
        <w:t>实时操作</w:t>
      </w:r>
      <w:r>
        <w:rPr>
          <w:rFonts w:eastAsia="宋体" w:hint="eastAsia"/>
          <w:i/>
          <w:sz w:val="24"/>
          <w:lang w:eastAsia="zh-CN"/>
        </w:rPr>
        <w:t>)</w:t>
      </w:r>
    </w:p>
    <w:p w:rsidR="00C5034E" w:rsidRDefault="00724C3D">
      <w:pPr>
        <w:pStyle w:val="a4"/>
        <w:spacing w:before="121"/>
        <w:ind w:left="1036" w:right="538" w:hanging="576"/>
      </w:pPr>
      <w:r>
        <w:rPr>
          <w:b/>
        </w:rPr>
        <w:t xml:space="preserve">M8. </w:t>
      </w:r>
      <w:r>
        <w:rPr>
          <w:rFonts w:eastAsia="宋体" w:hint="eastAsia"/>
          <w:b/>
          <w:lang w:eastAsia="zh-CN"/>
        </w:rPr>
        <w:tab/>
      </w:r>
      <w:r>
        <w:t>Each Transmission Operator shall make available upon request, evidence that it informed its Reliability Coordinator, known impacted Balancing Authorities, and known impacted Transmission Operators of its actual or expected operations that result in, or could result in, an Emergency. Such evidence could include but is not limited to dated operator logs, voice recordings or transcripts of voice recordings,</w:t>
      </w:r>
      <w:r>
        <w:rPr>
          <w:rFonts w:eastAsia="宋体" w:hint="eastAsia"/>
          <w:lang w:eastAsia="zh-CN"/>
        </w:rPr>
        <w:t xml:space="preserve"> </w:t>
      </w:r>
      <w:r>
        <w:t>electronic communications, or other equivalent evidence. If no such situations have occurred, the Transmission Operator may provide an attestation.</w:t>
      </w:r>
    </w:p>
    <w:p w:rsidR="00C5034E" w:rsidRDefault="00724C3D">
      <w:pPr>
        <w:pStyle w:val="a4"/>
        <w:spacing w:before="121"/>
        <w:ind w:left="1036" w:right="538" w:hanging="576"/>
        <w:rPr>
          <w:rFonts w:eastAsia="宋体"/>
          <w:lang w:eastAsia="zh-CN"/>
        </w:rPr>
      </w:pPr>
      <w:r>
        <w:rPr>
          <w:rFonts w:eastAsia="宋体" w:hint="eastAsia"/>
          <w:b/>
          <w:bCs/>
          <w:lang w:eastAsia="zh-CN"/>
        </w:rPr>
        <w:t>M8.</w:t>
      </w:r>
      <w:r>
        <w:rPr>
          <w:rFonts w:eastAsia="宋体" w:hint="eastAsia"/>
          <w:lang w:eastAsia="zh-CN"/>
        </w:rPr>
        <w:tab/>
      </w:r>
      <w:r>
        <w:rPr>
          <w:rFonts w:eastAsia="宋体" w:hint="eastAsia"/>
          <w:lang w:eastAsia="zh-CN"/>
        </w:rPr>
        <w:t>每个输电运营商应根据要求提供证据，证明其已将导致或可能导致紧急情况的实际或预期操作通知其可靠性协调员、已知受影响的平衡机构和已知受影响的输电运营商。证据可包括但不限于注明日期的操作员日志、语音记录或语音记录的抄本、电子通信或其他等效证据。未发生上述情形的，配电运营商可以提供可信证明。</w:t>
      </w:r>
    </w:p>
    <w:p w:rsidR="00C5034E" w:rsidRDefault="00724C3D">
      <w:pPr>
        <w:tabs>
          <w:tab w:val="left" w:pos="1035"/>
        </w:tabs>
        <w:ind w:left="1035" w:right="219" w:hanging="576"/>
        <w:rPr>
          <w:rFonts w:eastAsia="宋体"/>
          <w:lang w:eastAsia="zh-CN"/>
        </w:rPr>
      </w:pPr>
      <w:r>
        <w:rPr>
          <w:b/>
          <w:sz w:val="24"/>
        </w:rPr>
        <w:lastRenderedPageBreak/>
        <w:t>R9.</w:t>
      </w:r>
      <w:r>
        <w:rPr>
          <w:b/>
          <w:sz w:val="24"/>
        </w:rPr>
        <w:tab/>
      </w:r>
      <w:r>
        <w:rPr>
          <w:sz w:val="24"/>
        </w:rPr>
        <w:t xml:space="preserve">Each Balancing Authority and Transmission Operator shall notify its Reliability Coordinator and known impacted interconnected entities of all planned outages, and unplanned outages of 30 minutes or more, for telemetering and control equipment, monitoring and assessment capabilities, and associated communication channels between the affected entities. </w:t>
      </w:r>
      <w:r>
        <w:rPr>
          <w:i/>
          <w:sz w:val="24"/>
        </w:rPr>
        <w:t>[Violation Risk Factor: Medium] [Time Horizon: Operations Planning, Same-Day Operations, Real-Time Operations]</w:t>
      </w:r>
    </w:p>
    <w:p w:rsidR="00C5034E" w:rsidRDefault="00724C3D">
      <w:pPr>
        <w:pStyle w:val="a4"/>
        <w:spacing w:before="121"/>
        <w:ind w:left="1036" w:right="538" w:hanging="576"/>
        <w:rPr>
          <w:rFonts w:eastAsia="宋体"/>
          <w:i/>
          <w:iCs/>
          <w:lang w:eastAsia="zh-CN"/>
        </w:rPr>
      </w:pPr>
      <w:r>
        <w:rPr>
          <w:rFonts w:eastAsia="宋体" w:hint="eastAsia"/>
          <w:b/>
          <w:bCs/>
          <w:lang w:eastAsia="zh-CN"/>
        </w:rPr>
        <w:t>R9.</w:t>
      </w:r>
      <w:r>
        <w:rPr>
          <w:rFonts w:eastAsia="宋体" w:hint="eastAsia"/>
          <w:lang w:eastAsia="zh-CN"/>
        </w:rPr>
        <w:tab/>
      </w:r>
      <w:r>
        <w:rPr>
          <w:rFonts w:eastAsia="宋体" w:hint="eastAsia"/>
          <w:lang w:eastAsia="zh-CN"/>
        </w:rPr>
        <w:t>对于遥测和控制设备、监测和评估能力以及受影响实体之间的相关通信通道，每个平衡机构和输电运营商应将所有计划中断和</w:t>
      </w:r>
      <w:r>
        <w:rPr>
          <w:rFonts w:eastAsia="宋体" w:hint="eastAsia"/>
          <w:lang w:eastAsia="zh-CN"/>
        </w:rPr>
        <w:t>30</w:t>
      </w:r>
      <w:r>
        <w:rPr>
          <w:rFonts w:eastAsia="宋体" w:hint="eastAsia"/>
          <w:lang w:eastAsia="zh-CN"/>
        </w:rPr>
        <w:t>分钟以上的计划外中断通知其可靠性协调员和已知受影响的互联实体。</w:t>
      </w:r>
      <w:r>
        <w:rPr>
          <w:rFonts w:eastAsia="宋体" w:hint="eastAsia"/>
          <w:i/>
          <w:iCs/>
          <w:lang w:eastAsia="zh-CN"/>
        </w:rPr>
        <w:t>(</w:t>
      </w:r>
      <w:r>
        <w:rPr>
          <w:rFonts w:eastAsia="宋体" w:hint="eastAsia"/>
          <w:i/>
          <w:iCs/>
          <w:lang w:eastAsia="zh-CN"/>
        </w:rPr>
        <w:t>违规风险因素</w:t>
      </w:r>
      <w:r>
        <w:rPr>
          <w:rFonts w:eastAsia="宋体" w:hint="eastAsia"/>
          <w:i/>
          <w:iCs/>
          <w:lang w:eastAsia="zh-CN"/>
        </w:rPr>
        <w:t>:</w:t>
      </w:r>
      <w:r>
        <w:rPr>
          <w:rFonts w:eastAsia="宋体" w:hint="eastAsia"/>
          <w:i/>
          <w:iCs/>
          <w:lang w:eastAsia="zh-CN"/>
        </w:rPr>
        <w:t>中等</w:t>
      </w:r>
      <w:r>
        <w:rPr>
          <w:rFonts w:eastAsia="宋体" w:hint="eastAsia"/>
          <w:i/>
          <w:iCs/>
          <w:lang w:eastAsia="zh-CN"/>
        </w:rPr>
        <w:t>)(</w:t>
      </w:r>
      <w:r>
        <w:rPr>
          <w:rFonts w:eastAsia="宋体" w:hint="eastAsia"/>
          <w:i/>
          <w:iCs/>
          <w:lang w:eastAsia="zh-CN"/>
        </w:rPr>
        <w:t>时间范围</w:t>
      </w:r>
      <w:r>
        <w:rPr>
          <w:rFonts w:eastAsia="宋体" w:hint="eastAsia"/>
          <w:i/>
          <w:iCs/>
          <w:lang w:eastAsia="zh-CN"/>
        </w:rPr>
        <w:t>:</w:t>
      </w:r>
      <w:r>
        <w:rPr>
          <w:rFonts w:eastAsia="宋体" w:hint="eastAsia"/>
          <w:i/>
          <w:iCs/>
          <w:lang w:eastAsia="zh-CN"/>
        </w:rPr>
        <w:t>业务规划</w:t>
      </w:r>
      <w:r>
        <w:rPr>
          <w:rFonts w:eastAsia="宋体" w:hint="eastAsia"/>
          <w:i/>
          <w:iCs/>
          <w:lang w:eastAsia="zh-CN"/>
        </w:rPr>
        <w:t>,</w:t>
      </w:r>
      <w:r>
        <w:rPr>
          <w:rFonts w:eastAsia="宋体" w:hint="eastAsia"/>
          <w:i/>
          <w:iCs/>
          <w:lang w:eastAsia="zh-CN"/>
        </w:rPr>
        <w:t>当天操作</w:t>
      </w:r>
      <w:r>
        <w:rPr>
          <w:rFonts w:eastAsia="宋体" w:hint="eastAsia"/>
          <w:i/>
          <w:iCs/>
          <w:lang w:eastAsia="zh-CN"/>
        </w:rPr>
        <w:t>,</w:t>
      </w:r>
      <w:r>
        <w:rPr>
          <w:rFonts w:eastAsia="宋体" w:hint="eastAsia"/>
          <w:i/>
          <w:iCs/>
          <w:lang w:eastAsia="zh-CN"/>
        </w:rPr>
        <w:t>实时操作</w:t>
      </w:r>
      <w:r>
        <w:rPr>
          <w:rFonts w:eastAsia="宋体" w:hint="eastAsia"/>
          <w:i/>
          <w:iCs/>
          <w:lang w:eastAsia="zh-CN"/>
        </w:rPr>
        <w:t>)</w:t>
      </w:r>
    </w:p>
    <w:p w:rsidR="00C5034E" w:rsidRDefault="00724C3D">
      <w:pPr>
        <w:pStyle w:val="a4"/>
        <w:spacing w:before="122"/>
        <w:ind w:left="1036" w:right="116" w:hanging="576"/>
      </w:pPr>
      <w:r>
        <w:rPr>
          <w:b/>
        </w:rPr>
        <w:t xml:space="preserve">M9. </w:t>
      </w:r>
      <w:r>
        <w:rPr>
          <w:rFonts w:eastAsia="宋体" w:hint="eastAsia"/>
          <w:b/>
          <w:lang w:eastAsia="zh-CN"/>
        </w:rPr>
        <w:tab/>
      </w:r>
      <w:r>
        <w:t>Each Balancing Authority and Transmission Operator shall make available upon request, evidence that it notified its Reliability Coordinator and known impacted interconnected entities of all planned outages, and unplanned outages of 30 minutes or more, for telemetering and control equipment, monitoring and assessment capabilities, and associated communication channels. Such evidence could include but is not limited to dated operator logs, voice recordings or transcripts of voice recordings, electronic communications, or other equivalent evidence. If such a situation has not occurred, the Balancing Authority or Transmission Operator may provide an</w:t>
      </w:r>
      <w:r>
        <w:rPr>
          <w:spacing w:val="-3"/>
        </w:rPr>
        <w:t xml:space="preserve"> </w:t>
      </w:r>
      <w:r>
        <w:t>attestation.</w:t>
      </w:r>
    </w:p>
    <w:p w:rsidR="00C5034E" w:rsidRDefault="00724C3D">
      <w:pPr>
        <w:pStyle w:val="a4"/>
        <w:spacing w:before="122"/>
        <w:ind w:left="1036" w:right="116" w:hanging="576"/>
        <w:rPr>
          <w:rFonts w:eastAsia="宋体"/>
          <w:lang w:eastAsia="zh-CN"/>
        </w:rPr>
      </w:pPr>
      <w:r>
        <w:rPr>
          <w:rFonts w:eastAsia="宋体" w:hint="eastAsia"/>
          <w:b/>
          <w:bCs/>
          <w:lang w:eastAsia="zh-CN"/>
        </w:rPr>
        <w:t>M9.</w:t>
      </w:r>
      <w:r>
        <w:rPr>
          <w:rFonts w:eastAsia="宋体" w:hint="eastAsia"/>
          <w:lang w:eastAsia="zh-CN"/>
        </w:rPr>
        <w:t xml:space="preserve"> </w:t>
      </w:r>
      <w:r>
        <w:rPr>
          <w:rFonts w:eastAsia="宋体" w:hint="eastAsia"/>
          <w:lang w:eastAsia="zh-CN"/>
        </w:rPr>
        <w:tab/>
      </w:r>
      <w:r>
        <w:rPr>
          <w:rFonts w:eastAsia="宋体" w:hint="eastAsia"/>
          <w:lang w:eastAsia="zh-CN"/>
        </w:rPr>
        <w:t>每个平衡机构和输电运营商应提供证据，证明其已向其可靠性协调员和已知受影响的互联实体通报了所有计划中断，以及</w:t>
      </w:r>
      <w:r>
        <w:rPr>
          <w:rFonts w:eastAsia="宋体" w:hint="eastAsia"/>
          <w:lang w:eastAsia="zh-CN"/>
        </w:rPr>
        <w:t>30</w:t>
      </w:r>
      <w:r>
        <w:rPr>
          <w:rFonts w:eastAsia="宋体" w:hint="eastAsia"/>
          <w:lang w:eastAsia="zh-CN"/>
        </w:rPr>
        <w:t>分钟或以上的计划外中断，用于遥测和控制设备、监测和评估能力以及相关的通信通道。证据可包括但不限于注明日期的操作员日志、语音记录或语音记录的抄本、电子通信或其他等效证据。如果这种情况并没有发生</w:t>
      </w:r>
      <w:r>
        <w:rPr>
          <w:rFonts w:eastAsia="宋体" w:hint="eastAsia"/>
          <w:lang w:eastAsia="zh-CN"/>
        </w:rPr>
        <w:t>,</w:t>
      </w:r>
      <w:r>
        <w:rPr>
          <w:rFonts w:eastAsia="宋体" w:hint="eastAsia"/>
          <w:lang w:eastAsia="zh-CN"/>
        </w:rPr>
        <w:t>平衡机构或输电运营商可提供一个可信证明。</w:t>
      </w:r>
    </w:p>
    <w:p w:rsidR="00C5034E" w:rsidRDefault="00724C3D">
      <w:pPr>
        <w:spacing w:before="1"/>
        <w:ind w:left="1036" w:right="308" w:hanging="576"/>
        <w:rPr>
          <w:i/>
          <w:sz w:val="24"/>
        </w:rPr>
      </w:pPr>
      <w:r>
        <w:rPr>
          <w:b/>
          <w:sz w:val="24"/>
        </w:rPr>
        <w:t xml:space="preserve">R10. </w:t>
      </w:r>
      <w:r>
        <w:rPr>
          <w:rFonts w:eastAsia="宋体" w:hint="eastAsia"/>
          <w:b/>
          <w:sz w:val="24"/>
          <w:lang w:eastAsia="zh-CN"/>
        </w:rPr>
        <w:tab/>
      </w:r>
      <w:r>
        <w:rPr>
          <w:sz w:val="24"/>
        </w:rPr>
        <w:t xml:space="preserve">Each Transmission Operator shall perform the following for determining System Operating Limit (SOL) exceedances within its Transmission Operator Area: </w:t>
      </w:r>
      <w:r>
        <w:rPr>
          <w:i/>
          <w:sz w:val="24"/>
        </w:rPr>
        <w:t>[Violation Risk Factor: High] [Time Horizon: Real-Time Operations]</w:t>
      </w:r>
    </w:p>
    <w:p w:rsidR="00C5034E" w:rsidRDefault="00724C3D">
      <w:pPr>
        <w:spacing w:before="1"/>
        <w:ind w:left="1036" w:right="308" w:hanging="576"/>
        <w:rPr>
          <w:sz w:val="32"/>
          <w:lang w:eastAsia="zh-CN"/>
        </w:rPr>
      </w:pPr>
      <w:r>
        <w:rPr>
          <w:rFonts w:eastAsia="宋体" w:hint="eastAsia"/>
          <w:b/>
          <w:bCs/>
          <w:iCs/>
          <w:sz w:val="24"/>
          <w:lang w:eastAsia="zh-CN"/>
        </w:rPr>
        <w:t xml:space="preserve">R10. </w:t>
      </w:r>
      <w:r>
        <w:rPr>
          <w:rFonts w:eastAsia="宋体" w:hint="eastAsia"/>
          <w:b/>
          <w:bCs/>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运营商应执行以下操作，以确定其</w:t>
      </w:r>
      <w:r>
        <w:rPr>
          <w:rFonts w:eastAsia="宋体" w:hint="eastAsia"/>
          <w:sz w:val="24"/>
          <w:lang w:eastAsia="zh-CN"/>
        </w:rPr>
        <w:t>输电</w:t>
      </w:r>
      <w:r>
        <w:rPr>
          <w:rFonts w:hint="eastAsia"/>
          <w:iCs/>
          <w:sz w:val="24"/>
          <w:lang w:eastAsia="zh-CN"/>
        </w:rPr>
        <w:t>运营商区域内的系统运行限值(SOL)超过:</w:t>
      </w:r>
      <w:r>
        <w:rPr>
          <w:rFonts w:eastAsia="宋体" w:hint="eastAsia"/>
          <w:iCs/>
          <w:sz w:val="24"/>
          <w:lang w:eastAsia="zh-CN"/>
        </w:rPr>
        <w:t>(</w:t>
      </w:r>
      <w:r>
        <w:rPr>
          <w:rFonts w:hint="eastAsia"/>
          <w:i/>
          <w:sz w:val="24"/>
          <w:lang w:eastAsia="zh-CN"/>
        </w:rPr>
        <w:t>违规风险因素:高</w:t>
      </w:r>
      <w:r>
        <w:rPr>
          <w:rFonts w:eastAsia="宋体" w:hint="eastAsia"/>
          <w:i/>
          <w:sz w:val="24"/>
          <w:lang w:eastAsia="zh-CN"/>
        </w:rPr>
        <w:t>)(</w:t>
      </w:r>
      <w:r>
        <w:rPr>
          <w:rFonts w:hint="eastAsia"/>
          <w:i/>
          <w:sz w:val="24"/>
          <w:lang w:eastAsia="zh-CN"/>
        </w:rPr>
        <w:t>时间范围:实时运行</w:t>
      </w:r>
      <w:r>
        <w:rPr>
          <w:rFonts w:eastAsia="宋体" w:hint="eastAsia"/>
          <w:i/>
          <w:sz w:val="24"/>
          <w:lang w:eastAsia="zh-CN"/>
        </w:rPr>
        <w:t>)</w:t>
      </w:r>
    </w:p>
    <w:p w:rsidR="00C5034E" w:rsidRDefault="00724C3D">
      <w:pPr>
        <w:pStyle w:val="a6"/>
        <w:numPr>
          <w:ilvl w:val="1"/>
          <w:numId w:val="4"/>
        </w:numPr>
        <w:tabs>
          <w:tab w:val="left" w:pos="1775"/>
          <w:tab w:val="left" w:pos="1776"/>
        </w:tabs>
        <w:spacing w:before="119"/>
        <w:rPr>
          <w:sz w:val="24"/>
        </w:rPr>
      </w:pPr>
      <w:r>
        <w:rPr>
          <w:sz w:val="24"/>
        </w:rPr>
        <w:t>Monitor Facilities within its Transmission Operator Area;</w:t>
      </w:r>
    </w:p>
    <w:p w:rsidR="00C5034E" w:rsidRDefault="00724C3D">
      <w:pPr>
        <w:spacing w:before="1"/>
        <w:ind w:left="1036" w:right="308"/>
        <w:rPr>
          <w:sz w:val="24"/>
          <w:lang w:eastAsia="zh-CN"/>
        </w:rPr>
      </w:pPr>
      <w:r>
        <w:rPr>
          <w:rFonts w:eastAsia="宋体"/>
          <w:b/>
          <w:bCs/>
          <w:iCs/>
          <w:sz w:val="24"/>
          <w:lang w:eastAsia="zh-CN"/>
        </w:rPr>
        <w:t>10.1</w:t>
      </w:r>
      <w:r>
        <w:rPr>
          <w:rFonts w:eastAsia="宋体" w:hint="eastAsia"/>
          <w:b/>
          <w:bCs/>
          <w:iCs/>
          <w:sz w:val="24"/>
          <w:lang w:eastAsia="zh-CN"/>
        </w:rPr>
        <w:t xml:space="preserve">.    </w:t>
      </w:r>
      <w:r>
        <w:rPr>
          <w:rFonts w:eastAsia="宋体" w:hint="eastAsia"/>
          <w:iCs/>
          <w:sz w:val="24"/>
          <w:lang w:eastAsia="zh-CN"/>
        </w:rPr>
        <w:t xml:space="preserve"> </w:t>
      </w:r>
      <w:r>
        <w:rPr>
          <w:rFonts w:eastAsia="宋体"/>
          <w:iCs/>
          <w:sz w:val="24"/>
          <w:lang w:eastAsia="zh-CN"/>
        </w:rPr>
        <w:t>监控其</w:t>
      </w:r>
      <w:r>
        <w:rPr>
          <w:rFonts w:eastAsia="宋体" w:hint="eastAsia"/>
          <w:sz w:val="24"/>
          <w:lang w:eastAsia="zh-CN"/>
        </w:rPr>
        <w:t>输电</w:t>
      </w:r>
      <w:r>
        <w:rPr>
          <w:rFonts w:eastAsia="宋体" w:hint="eastAsia"/>
          <w:iCs/>
          <w:sz w:val="24"/>
          <w:lang w:eastAsia="zh-CN"/>
        </w:rPr>
        <w:t>运营商</w:t>
      </w:r>
      <w:r>
        <w:rPr>
          <w:rFonts w:eastAsia="宋体"/>
          <w:iCs/>
          <w:sz w:val="24"/>
          <w:lang w:eastAsia="zh-CN"/>
        </w:rPr>
        <w:t>区域内的设施</w:t>
      </w:r>
      <w:r>
        <w:rPr>
          <w:rFonts w:eastAsia="宋体"/>
          <w:iCs/>
          <w:sz w:val="24"/>
          <w:lang w:eastAsia="zh-CN"/>
        </w:rPr>
        <w:t>;</w:t>
      </w:r>
    </w:p>
    <w:p w:rsidR="00C5034E" w:rsidRDefault="00724C3D">
      <w:pPr>
        <w:pStyle w:val="a6"/>
        <w:numPr>
          <w:ilvl w:val="1"/>
          <w:numId w:val="4"/>
        </w:numPr>
        <w:tabs>
          <w:tab w:val="left" w:pos="1775"/>
          <w:tab w:val="left" w:pos="1776"/>
        </w:tabs>
        <w:spacing w:before="122"/>
        <w:ind w:left="1811" w:right="794" w:hanging="776"/>
        <w:rPr>
          <w:sz w:val="24"/>
        </w:rPr>
      </w:pPr>
      <w:r>
        <w:rPr>
          <w:sz w:val="24"/>
        </w:rPr>
        <w:t>Monitor the status of Remedial Action Schemes within its Transmission Operator Area;</w:t>
      </w:r>
    </w:p>
    <w:p w:rsidR="00C5034E" w:rsidRDefault="00724C3D">
      <w:pPr>
        <w:pStyle w:val="a6"/>
        <w:tabs>
          <w:tab w:val="left" w:pos="1775"/>
          <w:tab w:val="left" w:pos="1776"/>
        </w:tabs>
        <w:spacing w:before="122"/>
        <w:ind w:left="1035" w:right="794" w:firstLine="0"/>
        <w:rPr>
          <w:sz w:val="24"/>
          <w:lang w:eastAsia="zh-CN"/>
        </w:rPr>
      </w:pPr>
      <w:r>
        <w:rPr>
          <w:rFonts w:hint="eastAsia"/>
          <w:b/>
          <w:bCs/>
          <w:sz w:val="24"/>
          <w:lang w:eastAsia="zh-CN"/>
        </w:rPr>
        <w:t>10.2</w:t>
      </w:r>
      <w:r>
        <w:rPr>
          <w:rFonts w:eastAsia="宋体" w:hint="eastAsia"/>
          <w:b/>
          <w:bCs/>
          <w:sz w:val="24"/>
          <w:lang w:eastAsia="zh-CN"/>
        </w:rPr>
        <w:t>.</w:t>
      </w:r>
      <w:r>
        <w:rPr>
          <w:rFonts w:eastAsia="宋体" w:hint="eastAsia"/>
          <w:sz w:val="24"/>
          <w:lang w:eastAsia="zh-CN"/>
        </w:rPr>
        <w:tab/>
      </w:r>
      <w:r>
        <w:rPr>
          <w:rFonts w:hint="eastAsia"/>
          <w:sz w:val="24"/>
          <w:lang w:eastAsia="zh-CN"/>
        </w:rPr>
        <w:t>监察其输电运营商范围内补救行动计划的状况;</w:t>
      </w:r>
    </w:p>
    <w:p w:rsidR="00C5034E" w:rsidRDefault="00724C3D">
      <w:pPr>
        <w:pStyle w:val="a6"/>
        <w:numPr>
          <w:ilvl w:val="1"/>
          <w:numId w:val="4"/>
        </w:numPr>
        <w:tabs>
          <w:tab w:val="left" w:pos="1811"/>
          <w:tab w:val="left" w:pos="1812"/>
        </w:tabs>
        <w:ind w:left="1811" w:right="222" w:hanging="776"/>
        <w:rPr>
          <w:sz w:val="24"/>
        </w:rPr>
      </w:pPr>
      <w:r>
        <w:rPr>
          <w:sz w:val="24"/>
        </w:rPr>
        <w:t>Monitor non-BES facilities within its Transmission Operator Area identified as necessary by the Transmission</w:t>
      </w:r>
      <w:r>
        <w:rPr>
          <w:spacing w:val="-1"/>
          <w:sz w:val="24"/>
        </w:rPr>
        <w:t xml:space="preserve"> </w:t>
      </w:r>
      <w:r>
        <w:rPr>
          <w:sz w:val="24"/>
        </w:rPr>
        <w:t>Operator;</w:t>
      </w:r>
    </w:p>
    <w:p w:rsidR="00C5034E" w:rsidRDefault="00724C3D">
      <w:pPr>
        <w:pStyle w:val="a6"/>
        <w:tabs>
          <w:tab w:val="left" w:pos="1811"/>
          <w:tab w:val="left" w:pos="1812"/>
        </w:tabs>
        <w:ind w:left="1035" w:right="222" w:firstLine="0"/>
        <w:rPr>
          <w:sz w:val="24"/>
          <w:lang w:eastAsia="zh-CN"/>
        </w:rPr>
      </w:pPr>
      <w:r>
        <w:rPr>
          <w:rFonts w:hint="eastAsia"/>
          <w:b/>
          <w:bCs/>
          <w:sz w:val="24"/>
          <w:lang w:eastAsia="zh-CN"/>
        </w:rPr>
        <w:t>10.3</w:t>
      </w:r>
      <w:r>
        <w:rPr>
          <w:rFonts w:eastAsia="宋体" w:hint="eastAsia"/>
          <w:b/>
          <w:bCs/>
          <w:sz w:val="24"/>
          <w:lang w:eastAsia="zh-CN"/>
        </w:rPr>
        <w:t>.</w:t>
      </w:r>
      <w:r>
        <w:rPr>
          <w:rFonts w:eastAsia="宋体" w:hint="eastAsia"/>
          <w:sz w:val="24"/>
          <w:lang w:eastAsia="zh-CN"/>
        </w:rPr>
        <w:tab/>
      </w:r>
      <w:r>
        <w:rPr>
          <w:rFonts w:hint="eastAsia"/>
          <w:sz w:val="24"/>
          <w:lang w:eastAsia="zh-CN"/>
        </w:rPr>
        <w:t>根据</w:t>
      </w:r>
      <w:r>
        <w:rPr>
          <w:rFonts w:eastAsia="宋体" w:hint="eastAsia"/>
          <w:sz w:val="24"/>
          <w:lang w:eastAsia="zh-CN"/>
        </w:rPr>
        <w:t>输电</w:t>
      </w:r>
      <w:r>
        <w:rPr>
          <w:rFonts w:hint="eastAsia"/>
          <w:sz w:val="24"/>
          <w:lang w:eastAsia="zh-CN"/>
        </w:rPr>
        <w:t>运营商的需要，监控其</w:t>
      </w:r>
      <w:r>
        <w:rPr>
          <w:rFonts w:eastAsia="宋体" w:hint="eastAsia"/>
          <w:lang w:eastAsia="zh-CN"/>
        </w:rPr>
        <w:t>输电运营商</w:t>
      </w:r>
      <w:r>
        <w:rPr>
          <w:rFonts w:hint="eastAsia"/>
          <w:sz w:val="24"/>
          <w:lang w:eastAsia="zh-CN"/>
        </w:rPr>
        <w:t>区域内的非</w:t>
      </w:r>
      <w:r>
        <w:rPr>
          <w:rFonts w:eastAsia="宋体" w:hint="eastAsia"/>
          <w:sz w:val="24"/>
          <w:lang w:eastAsia="zh-CN"/>
        </w:rPr>
        <w:t>BES</w:t>
      </w:r>
      <w:r>
        <w:rPr>
          <w:rFonts w:hint="eastAsia"/>
          <w:sz w:val="24"/>
          <w:lang w:eastAsia="zh-CN"/>
        </w:rPr>
        <w:t>设施;</w:t>
      </w:r>
    </w:p>
    <w:p w:rsidR="00C5034E" w:rsidRDefault="00724C3D">
      <w:pPr>
        <w:pStyle w:val="a6"/>
        <w:numPr>
          <w:ilvl w:val="1"/>
          <w:numId w:val="4"/>
        </w:numPr>
        <w:tabs>
          <w:tab w:val="left" w:pos="1812"/>
        </w:tabs>
        <w:ind w:left="1811" w:right="701" w:hanging="776"/>
        <w:jc w:val="both"/>
        <w:rPr>
          <w:sz w:val="24"/>
        </w:rPr>
      </w:pPr>
      <w:r>
        <w:rPr>
          <w:sz w:val="24"/>
        </w:rPr>
        <w:t>Obtain and utilize status, voltages, and flow data for Facilities outside its Transmission Operator Area identified as necessary by the Transmission Operator;</w:t>
      </w:r>
    </w:p>
    <w:p w:rsidR="00C5034E" w:rsidRDefault="00724C3D">
      <w:pPr>
        <w:pStyle w:val="a6"/>
        <w:tabs>
          <w:tab w:val="left" w:pos="1812"/>
        </w:tabs>
        <w:ind w:left="1035" w:right="701" w:firstLine="0"/>
        <w:jc w:val="both"/>
        <w:rPr>
          <w:sz w:val="24"/>
          <w:lang w:eastAsia="zh-CN"/>
        </w:rPr>
      </w:pPr>
      <w:r>
        <w:rPr>
          <w:rFonts w:hint="eastAsia"/>
          <w:b/>
          <w:bCs/>
          <w:sz w:val="24"/>
          <w:lang w:eastAsia="zh-CN"/>
        </w:rPr>
        <w:t>10.4</w:t>
      </w:r>
      <w:r>
        <w:rPr>
          <w:rFonts w:eastAsia="宋体" w:hint="eastAsia"/>
          <w:b/>
          <w:bCs/>
          <w:sz w:val="24"/>
          <w:lang w:eastAsia="zh-CN"/>
        </w:rPr>
        <w:t>.</w:t>
      </w:r>
      <w:r>
        <w:rPr>
          <w:rFonts w:eastAsia="宋体" w:hint="eastAsia"/>
          <w:b/>
          <w:bCs/>
          <w:sz w:val="24"/>
          <w:lang w:eastAsia="zh-CN"/>
        </w:rPr>
        <w:tab/>
      </w:r>
      <w:r>
        <w:rPr>
          <w:rFonts w:hint="eastAsia"/>
          <w:sz w:val="24"/>
          <w:lang w:eastAsia="zh-CN"/>
        </w:rPr>
        <w:t>获取和</w:t>
      </w:r>
      <w:r>
        <w:rPr>
          <w:rFonts w:eastAsia="宋体" w:hint="eastAsia"/>
          <w:sz w:val="24"/>
          <w:lang w:eastAsia="zh-CN"/>
        </w:rPr>
        <w:t>使用</w:t>
      </w:r>
      <w:r>
        <w:rPr>
          <w:rFonts w:hint="eastAsia"/>
          <w:sz w:val="24"/>
          <w:lang w:eastAsia="zh-CN"/>
        </w:rPr>
        <w:t>输电运营商认为必要的其输电运营商区域以外设施的状</w:t>
      </w:r>
      <w:r>
        <w:rPr>
          <w:rFonts w:eastAsia="宋体" w:hint="eastAsia"/>
          <w:sz w:val="24"/>
          <w:lang w:eastAsia="zh-CN"/>
        </w:rPr>
        <w:lastRenderedPageBreak/>
        <w:tab/>
      </w:r>
      <w:r>
        <w:rPr>
          <w:rFonts w:hint="eastAsia"/>
          <w:sz w:val="24"/>
          <w:lang w:eastAsia="zh-CN"/>
        </w:rPr>
        <w:t>态、电压和流量数据;</w:t>
      </w:r>
    </w:p>
    <w:p w:rsidR="00C5034E" w:rsidRDefault="00724C3D">
      <w:pPr>
        <w:pStyle w:val="a6"/>
        <w:numPr>
          <w:ilvl w:val="1"/>
          <w:numId w:val="4"/>
        </w:numPr>
        <w:tabs>
          <w:tab w:val="left" w:pos="1811"/>
          <w:tab w:val="left" w:pos="1812"/>
        </w:tabs>
        <w:spacing w:before="119"/>
        <w:ind w:left="1811" w:right="736" w:hanging="776"/>
        <w:rPr>
          <w:sz w:val="24"/>
        </w:rPr>
      </w:pPr>
      <w:r>
        <w:rPr>
          <w:sz w:val="24"/>
        </w:rPr>
        <w:t>Obtain and utilize the status of Remedial Action Schemes outside its Transmission Operator Area identified as necessary by the Transmission Operator; and</w:t>
      </w:r>
    </w:p>
    <w:p w:rsidR="00C5034E" w:rsidRDefault="00724C3D">
      <w:pPr>
        <w:pStyle w:val="a6"/>
        <w:tabs>
          <w:tab w:val="left" w:pos="1811"/>
          <w:tab w:val="left" w:pos="1812"/>
        </w:tabs>
        <w:spacing w:before="119"/>
        <w:ind w:left="1035" w:right="736" w:firstLine="0"/>
        <w:rPr>
          <w:rFonts w:eastAsia="宋体"/>
          <w:sz w:val="24"/>
          <w:lang w:eastAsia="zh-CN"/>
        </w:rPr>
      </w:pPr>
      <w:r>
        <w:rPr>
          <w:rFonts w:hint="eastAsia"/>
          <w:b/>
          <w:bCs/>
          <w:sz w:val="24"/>
          <w:lang w:eastAsia="zh-CN"/>
        </w:rPr>
        <w:t>10.5</w:t>
      </w:r>
      <w:r>
        <w:rPr>
          <w:rFonts w:eastAsia="宋体" w:hint="eastAsia"/>
          <w:b/>
          <w:bCs/>
          <w:sz w:val="24"/>
          <w:lang w:eastAsia="zh-CN"/>
        </w:rPr>
        <w:t>.</w:t>
      </w:r>
      <w:r>
        <w:rPr>
          <w:rFonts w:eastAsia="宋体" w:hint="eastAsia"/>
          <w:sz w:val="24"/>
          <w:lang w:eastAsia="zh-CN"/>
        </w:rPr>
        <w:tab/>
      </w:r>
      <w:r>
        <w:rPr>
          <w:rFonts w:hint="eastAsia"/>
          <w:sz w:val="24"/>
          <w:lang w:eastAsia="zh-CN"/>
        </w:rPr>
        <w:t>获取和利用输电运营商认为必要的输电运营商区域以外的补救行动</w:t>
      </w:r>
      <w:r>
        <w:rPr>
          <w:rFonts w:eastAsia="宋体" w:hint="eastAsia"/>
          <w:sz w:val="24"/>
          <w:lang w:eastAsia="zh-CN"/>
        </w:rPr>
        <w:tab/>
      </w:r>
      <w:r>
        <w:rPr>
          <w:rFonts w:hint="eastAsia"/>
          <w:sz w:val="24"/>
          <w:lang w:eastAsia="zh-CN"/>
        </w:rPr>
        <w:t>方案的状态;</w:t>
      </w:r>
    </w:p>
    <w:p w:rsidR="00C5034E" w:rsidRDefault="00724C3D">
      <w:pPr>
        <w:pStyle w:val="a6"/>
        <w:numPr>
          <w:ilvl w:val="1"/>
          <w:numId w:val="4"/>
        </w:numPr>
        <w:tabs>
          <w:tab w:val="left" w:pos="1720"/>
        </w:tabs>
        <w:ind w:left="1811" w:right="248" w:hanging="776"/>
        <w:rPr>
          <w:sz w:val="24"/>
        </w:rPr>
      </w:pPr>
      <w:r>
        <w:rPr>
          <w:sz w:val="24"/>
        </w:rPr>
        <w:t>Obtain and utilize status, voltages, and flow data for non-BES facilities outside its Transmission Operator Area identified as necessary by the Transmission Operator.</w:t>
      </w:r>
    </w:p>
    <w:p w:rsidR="00C5034E" w:rsidRDefault="00724C3D">
      <w:pPr>
        <w:pStyle w:val="a6"/>
        <w:tabs>
          <w:tab w:val="left" w:pos="1720"/>
        </w:tabs>
        <w:ind w:left="1035" w:right="248" w:firstLine="0"/>
        <w:rPr>
          <w:sz w:val="24"/>
          <w:lang w:eastAsia="zh-CN"/>
        </w:rPr>
      </w:pPr>
      <w:r>
        <w:rPr>
          <w:rFonts w:hint="eastAsia"/>
          <w:b/>
          <w:bCs/>
          <w:sz w:val="24"/>
          <w:lang w:eastAsia="zh-CN"/>
        </w:rPr>
        <w:t>10.6</w:t>
      </w:r>
      <w:r>
        <w:rPr>
          <w:rFonts w:eastAsia="宋体" w:hint="eastAsia"/>
          <w:b/>
          <w:bCs/>
          <w:sz w:val="24"/>
          <w:lang w:eastAsia="zh-CN"/>
        </w:rPr>
        <w:t>.</w:t>
      </w:r>
      <w:r>
        <w:rPr>
          <w:rFonts w:eastAsia="宋体" w:hint="eastAsia"/>
          <w:b/>
          <w:bCs/>
          <w:sz w:val="24"/>
          <w:lang w:eastAsia="zh-CN"/>
        </w:rPr>
        <w:tab/>
      </w:r>
      <w:r>
        <w:rPr>
          <w:rFonts w:hint="eastAsia"/>
          <w:sz w:val="24"/>
          <w:lang w:eastAsia="zh-CN"/>
        </w:rPr>
        <w:t>根据输电运营商的要求，获取并利用其输电运营商区域以外的非</w:t>
      </w:r>
      <w:r>
        <w:rPr>
          <w:rFonts w:eastAsia="宋体" w:hint="eastAsia"/>
          <w:sz w:val="24"/>
          <w:lang w:eastAsia="zh-CN"/>
        </w:rPr>
        <w:t>BES</w:t>
      </w:r>
      <w:r>
        <w:rPr>
          <w:rFonts w:hint="eastAsia"/>
          <w:sz w:val="24"/>
          <w:lang w:eastAsia="zh-CN"/>
        </w:rPr>
        <w:t>设备</w:t>
      </w:r>
      <w:r>
        <w:rPr>
          <w:rFonts w:eastAsia="宋体" w:hint="eastAsia"/>
          <w:sz w:val="24"/>
          <w:lang w:eastAsia="zh-CN"/>
        </w:rPr>
        <w:tab/>
      </w:r>
      <w:r>
        <w:rPr>
          <w:rFonts w:hint="eastAsia"/>
          <w:sz w:val="24"/>
          <w:lang w:eastAsia="zh-CN"/>
        </w:rPr>
        <w:t>的状态、电压和流量数据。</w:t>
      </w:r>
    </w:p>
    <w:p w:rsidR="00C5034E" w:rsidRDefault="00724C3D">
      <w:pPr>
        <w:pStyle w:val="a4"/>
        <w:spacing w:before="119"/>
        <w:ind w:left="1035" w:right="418" w:hanging="576"/>
      </w:pPr>
      <w:r>
        <w:rPr>
          <w:b/>
        </w:rPr>
        <w:t xml:space="preserve">M10. </w:t>
      </w:r>
      <w:r>
        <w:t>Each Transmission Operator shall have, and provide upon request, evidence that could include but is not limited to Energy Management System description documents, computer printouts, Supervisory Control and Data Acquisition (SCADA) data collection, or other equivalent evidence that will be used to confirm that it</w:t>
      </w:r>
      <w:r>
        <w:rPr>
          <w:rFonts w:eastAsia="宋体" w:hint="eastAsia"/>
          <w:lang w:eastAsia="zh-CN"/>
        </w:rPr>
        <w:t xml:space="preserve"> </w:t>
      </w:r>
      <w:r>
        <w:t>monitored or obtained and utilized data as required to determine any System Operating Limit (SOL) exceedances within its Transmission Operator Area.</w:t>
      </w:r>
    </w:p>
    <w:p w:rsidR="00C5034E" w:rsidRDefault="00C5034E">
      <w:pPr>
        <w:pStyle w:val="a4"/>
        <w:spacing w:before="119"/>
        <w:ind w:left="1035" w:right="418" w:hanging="576"/>
        <w:rPr>
          <w:rFonts w:eastAsia="宋体"/>
          <w:lang w:eastAsia="zh-CN"/>
        </w:rPr>
      </w:pPr>
    </w:p>
    <w:p w:rsidR="00C5034E" w:rsidRDefault="00724C3D">
      <w:pPr>
        <w:pStyle w:val="a4"/>
        <w:spacing w:before="119"/>
        <w:ind w:left="1035" w:right="418" w:hanging="576"/>
        <w:rPr>
          <w:lang w:eastAsia="zh-CN"/>
        </w:rPr>
      </w:pPr>
      <w:r>
        <w:rPr>
          <w:rFonts w:hint="eastAsia"/>
          <w:b/>
          <w:bCs/>
          <w:lang w:eastAsia="zh-CN"/>
        </w:rPr>
        <w:t>M10</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运营商应拥有并根据要求提供证据，包括但不限于能源管理系统描述文件、计算机打印输出、监控和数据采集(SCADA)数据收集或其他同等证据，用于确认其监控或获取和利用数据，以确定其</w:t>
      </w:r>
      <w:r>
        <w:rPr>
          <w:rFonts w:eastAsia="宋体" w:hint="eastAsia"/>
          <w:lang w:eastAsia="zh-CN"/>
        </w:rPr>
        <w:t>输电运营商</w:t>
      </w:r>
      <w:r>
        <w:rPr>
          <w:rFonts w:hint="eastAsia"/>
          <w:lang w:eastAsia="zh-CN"/>
        </w:rPr>
        <w:t>区域内任何系统运行限制(SOL)的超出。</w:t>
      </w:r>
    </w:p>
    <w:p w:rsidR="00C5034E" w:rsidRDefault="00C5034E">
      <w:pPr>
        <w:pStyle w:val="a4"/>
        <w:spacing w:before="119"/>
        <w:ind w:left="1035" w:right="418" w:hanging="576"/>
        <w:rPr>
          <w:lang w:eastAsia="zh-CN"/>
        </w:rPr>
      </w:pPr>
    </w:p>
    <w:p w:rsidR="00C5034E" w:rsidRDefault="00724C3D">
      <w:pPr>
        <w:ind w:left="1035" w:right="389" w:hanging="576"/>
        <w:rPr>
          <w:i/>
          <w:sz w:val="24"/>
        </w:rPr>
      </w:pPr>
      <w:r>
        <w:rPr>
          <w:b/>
          <w:sz w:val="24"/>
        </w:rPr>
        <w:t xml:space="preserve">R11. </w:t>
      </w:r>
      <w:r>
        <w:rPr>
          <w:sz w:val="24"/>
        </w:rPr>
        <w:t xml:space="preserve">Each Balancing Authority shall monitor its Balancing Authority Area, including the status of Remedial Action Schemes that impact generation or Load, in order to maintain generation-Load-interchange balance within its Balancing Authority Area and support Interconnection frequency. </w:t>
      </w:r>
      <w:r>
        <w:rPr>
          <w:i/>
          <w:sz w:val="24"/>
        </w:rPr>
        <w:t>[Violation Risk Factor: High] [Time Horizon: Real-Time Operations]</w:t>
      </w:r>
    </w:p>
    <w:p w:rsidR="00C5034E" w:rsidRDefault="00724C3D">
      <w:pPr>
        <w:ind w:left="1035" w:right="389" w:hanging="576"/>
        <w:rPr>
          <w:i/>
          <w:sz w:val="24"/>
        </w:rPr>
      </w:pPr>
      <w:r>
        <w:rPr>
          <w:rFonts w:hint="eastAsia"/>
          <w:b/>
          <w:bCs/>
          <w:iCs/>
          <w:sz w:val="24"/>
        </w:rPr>
        <w:t>R11</w:t>
      </w:r>
      <w:r>
        <w:rPr>
          <w:rFonts w:eastAsia="宋体" w:hint="eastAsia"/>
          <w:b/>
          <w:bCs/>
          <w:iCs/>
          <w:sz w:val="24"/>
          <w:lang w:eastAsia="zh-CN"/>
        </w:rPr>
        <w:t>.</w:t>
      </w:r>
      <w:r>
        <w:rPr>
          <w:rFonts w:eastAsia="宋体" w:hint="eastAsia"/>
          <w:iCs/>
          <w:sz w:val="24"/>
          <w:lang w:eastAsia="zh-CN"/>
        </w:rPr>
        <w:tab/>
      </w:r>
      <w:r>
        <w:rPr>
          <w:rFonts w:hint="eastAsia"/>
          <w:iCs/>
          <w:sz w:val="24"/>
        </w:rPr>
        <w:t>每个平衡机构应监测其平衡管辖区域，包括影响发电或负载的补救行动计划的状态，以在其平衡管辖区域内维持发电-负载交换平衡，并支持互连频率。</w:t>
      </w:r>
      <w:r>
        <w:rPr>
          <w:rFonts w:hint="eastAsia"/>
          <w:i/>
          <w:sz w:val="24"/>
        </w:rPr>
        <w:t>(违反风险因素:高)(时间范围:实时操作)</w:t>
      </w:r>
    </w:p>
    <w:p w:rsidR="00C5034E" w:rsidRDefault="00724C3D">
      <w:pPr>
        <w:pStyle w:val="a4"/>
        <w:spacing w:before="119"/>
        <w:ind w:left="1035" w:right="189" w:hanging="576"/>
      </w:pPr>
      <w:r>
        <w:rPr>
          <w:b/>
        </w:rPr>
        <w:t xml:space="preserve">M11. </w:t>
      </w:r>
      <w:r>
        <w:t>Each Balancing Authority shall have, and provide upon request, evidence that could include but is not limited to Energy Management System description documents, computer printouts, SCADA data collection, or other equivalent evidence that will be used to confirm that it monitors its Balancing Authority Area, including the status of Remedial Action Schemes that impact generation or Load, in order to maintain generation-Load-interchange balance within its Balancing Authority Area and support Interconnection frequency.</w:t>
      </w:r>
    </w:p>
    <w:p w:rsidR="00C5034E" w:rsidRDefault="00724C3D">
      <w:pPr>
        <w:pStyle w:val="a4"/>
        <w:spacing w:before="119"/>
        <w:ind w:left="1035" w:right="189" w:hanging="576"/>
        <w:rPr>
          <w:lang w:eastAsia="zh-CN"/>
        </w:rPr>
      </w:pPr>
      <w:r>
        <w:rPr>
          <w:rFonts w:hint="eastAsia"/>
          <w:b/>
          <w:bCs/>
          <w:lang w:eastAsia="zh-CN"/>
        </w:rPr>
        <w:t>M11.</w:t>
      </w:r>
      <w:r>
        <w:rPr>
          <w:rFonts w:eastAsia="宋体" w:hint="eastAsia"/>
          <w:b/>
          <w:bCs/>
          <w:lang w:eastAsia="zh-CN"/>
        </w:rPr>
        <w:tab/>
      </w:r>
      <w:r>
        <w:rPr>
          <w:rFonts w:hint="eastAsia"/>
          <w:lang w:eastAsia="zh-CN"/>
        </w:rPr>
        <w:t>每个平衡机构为了在其均衡权限范围内保持发电负载交换平衡，支持互连频率应具有并应要求提供证据，可包括但不限于能源管理系统描述文件、计算机打印件、SCADA数据收集，或用于确认其监控平衡</w:t>
      </w:r>
      <w:r>
        <w:rPr>
          <w:rFonts w:eastAsia="宋体" w:hint="eastAsia"/>
          <w:lang w:eastAsia="zh-CN"/>
        </w:rPr>
        <w:t>机构</w:t>
      </w:r>
      <w:r>
        <w:rPr>
          <w:rFonts w:hint="eastAsia"/>
          <w:lang w:eastAsia="zh-CN"/>
        </w:rPr>
        <w:t>领域的其他等效证据，包</w:t>
      </w:r>
      <w:r>
        <w:rPr>
          <w:rFonts w:hint="eastAsia"/>
          <w:lang w:eastAsia="zh-CN"/>
        </w:rPr>
        <w:lastRenderedPageBreak/>
        <w:t>括影响发电或负荷的补救行动计划的状态。</w:t>
      </w:r>
    </w:p>
    <w:p w:rsidR="00C5034E" w:rsidRDefault="00724C3D">
      <w:pPr>
        <w:spacing w:before="1"/>
        <w:ind w:left="1036" w:right="213" w:hanging="576"/>
        <w:rPr>
          <w:i/>
          <w:sz w:val="24"/>
        </w:rPr>
      </w:pPr>
      <w:r>
        <w:rPr>
          <w:b/>
          <w:sz w:val="24"/>
        </w:rPr>
        <w:t xml:space="preserve">R12. </w:t>
      </w:r>
      <w:r>
        <w:rPr>
          <w:sz w:val="24"/>
        </w:rPr>
        <w:t xml:space="preserve">Each Transmission Operator shall not operate outside any identified Interconnection Reliability Operating Limit (IROL) for a continuous duration exceeding its associated </w:t>
      </w:r>
      <w:r>
        <w:rPr>
          <w:position w:val="2"/>
          <w:sz w:val="24"/>
        </w:rPr>
        <w:t>IROL T</w:t>
      </w:r>
      <w:r>
        <w:rPr>
          <w:sz w:val="16"/>
        </w:rPr>
        <w:t>v</w:t>
      </w:r>
      <w:r>
        <w:rPr>
          <w:position w:val="2"/>
          <w:sz w:val="24"/>
        </w:rPr>
        <w:t xml:space="preserve">. </w:t>
      </w:r>
      <w:r>
        <w:rPr>
          <w:i/>
          <w:position w:val="2"/>
          <w:sz w:val="24"/>
        </w:rPr>
        <w:t>[Violation Risk Factor: High] [Time Horizon: Real-time Operations]</w:t>
      </w:r>
    </w:p>
    <w:p w:rsidR="00C5034E" w:rsidRDefault="00724C3D">
      <w:pPr>
        <w:pStyle w:val="a4"/>
        <w:spacing w:before="119"/>
        <w:ind w:left="1035" w:right="189" w:hanging="576"/>
        <w:rPr>
          <w:rFonts w:eastAsia="宋体"/>
          <w:lang w:eastAsia="zh-CN"/>
        </w:rPr>
      </w:pPr>
      <w:r>
        <w:rPr>
          <w:rFonts w:hint="eastAsia"/>
          <w:b/>
          <w:bCs/>
        </w:rPr>
        <w:t>R12.</w:t>
      </w:r>
      <w:r>
        <w:rPr>
          <w:rFonts w:eastAsia="宋体" w:hint="eastAsia"/>
          <w:lang w:eastAsia="zh-CN"/>
        </w:rPr>
        <w:tab/>
      </w:r>
      <w:r>
        <w:rPr>
          <w:rFonts w:hint="eastAsia"/>
        </w:rPr>
        <w:t>每个</w:t>
      </w:r>
      <w:r>
        <w:rPr>
          <w:rFonts w:eastAsia="宋体" w:hint="eastAsia"/>
          <w:lang w:eastAsia="zh-CN"/>
        </w:rPr>
        <w:t>输电</w:t>
      </w:r>
      <w:r>
        <w:rPr>
          <w:rFonts w:hint="eastAsia"/>
        </w:rPr>
        <w:t>运营商不得在超过其相关联的IROL Tv的持续时间内超出任何已识别的互连可靠性运行限制(IROL)。</w:t>
      </w:r>
      <w:r>
        <w:rPr>
          <w:rFonts w:eastAsia="宋体" w:hint="eastAsia"/>
          <w:i/>
          <w:iCs/>
          <w:lang w:eastAsia="zh-CN"/>
        </w:rPr>
        <w:t>(</w:t>
      </w:r>
      <w:r>
        <w:rPr>
          <w:rFonts w:hint="eastAsia"/>
          <w:i/>
          <w:iCs/>
        </w:rPr>
        <w:t>违反风险因素:高</w:t>
      </w:r>
      <w:r>
        <w:rPr>
          <w:rFonts w:eastAsia="宋体" w:hint="eastAsia"/>
          <w:i/>
          <w:iCs/>
          <w:lang w:eastAsia="zh-CN"/>
        </w:rPr>
        <w:t>)(</w:t>
      </w:r>
      <w:r>
        <w:rPr>
          <w:rFonts w:hint="eastAsia"/>
          <w:i/>
          <w:iCs/>
        </w:rPr>
        <w:t>时间范围:实时操作</w:t>
      </w:r>
      <w:r>
        <w:rPr>
          <w:rFonts w:eastAsia="宋体" w:hint="eastAsia"/>
          <w:i/>
          <w:iCs/>
          <w:lang w:eastAsia="zh-CN"/>
        </w:rPr>
        <w:t>)</w:t>
      </w:r>
    </w:p>
    <w:p w:rsidR="00C5034E" w:rsidRDefault="00724C3D">
      <w:pPr>
        <w:pStyle w:val="a4"/>
        <w:spacing w:before="119"/>
        <w:ind w:left="1036" w:right="182" w:hanging="576"/>
      </w:pPr>
      <w:r>
        <w:rPr>
          <w:b/>
        </w:rPr>
        <w:t xml:space="preserve">M12. </w:t>
      </w:r>
      <w:r>
        <w:t xml:space="preserve">Each Transmission Operator shall make available evidence to show that for any occasion in which it operated outside any identified Interconnection Reliability </w:t>
      </w:r>
      <w:r>
        <w:rPr>
          <w:position w:val="2"/>
        </w:rPr>
        <w:t>Operating Limit (IROL), the continuous duration did not exceed its associated IROL T</w:t>
      </w:r>
      <w:r>
        <w:rPr>
          <w:sz w:val="16"/>
        </w:rPr>
        <w:t>v</w:t>
      </w:r>
      <w:r>
        <w:rPr>
          <w:position w:val="2"/>
        </w:rPr>
        <w:t xml:space="preserve">. </w:t>
      </w:r>
      <w:r>
        <w:t>Such evidence could include but is not limited to dated computer logs or reports in electronic or hard copy format specifying the date, time, duration, and details of the excursion. If such a situation has not occurred, the Transmission Operator may provide an attestation that an event has not occurred.</w:t>
      </w:r>
    </w:p>
    <w:p w:rsidR="00C5034E" w:rsidRDefault="00724C3D">
      <w:pPr>
        <w:pStyle w:val="a4"/>
        <w:spacing w:before="119"/>
        <w:ind w:left="1036" w:right="182" w:hanging="576"/>
        <w:rPr>
          <w:lang w:eastAsia="zh-CN"/>
        </w:rPr>
      </w:pPr>
      <w:r>
        <w:rPr>
          <w:rFonts w:hint="eastAsia"/>
          <w:b/>
          <w:bCs/>
          <w:lang w:eastAsia="zh-CN"/>
        </w:rPr>
        <w:t>M12.</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运营商应提供证据，表明其在任何已识别的互联可靠性运行限制(IROL)之外运行的任何情况下，持续时间不超过其关联的IROL Tv。这些证据可包括但不限于注明日期、时间、持续时间和</w:t>
      </w:r>
      <w:r>
        <w:rPr>
          <w:rFonts w:eastAsia="宋体" w:hint="eastAsia"/>
          <w:lang w:eastAsia="zh-CN"/>
        </w:rPr>
        <w:t>功率骤增</w:t>
      </w:r>
      <w:r>
        <w:rPr>
          <w:rFonts w:hint="eastAsia"/>
          <w:lang w:eastAsia="zh-CN"/>
        </w:rPr>
        <w:t>细节的电子或硬拷贝格式的注明日期的计算机日志或报告。如果尚未发生此类情况，</w:t>
      </w:r>
      <w:r>
        <w:rPr>
          <w:rFonts w:eastAsia="宋体" w:hint="eastAsia"/>
          <w:lang w:eastAsia="zh-CN"/>
        </w:rPr>
        <w:t>输电</w:t>
      </w:r>
      <w:r>
        <w:rPr>
          <w:rFonts w:hint="eastAsia"/>
          <w:lang w:eastAsia="zh-CN"/>
        </w:rPr>
        <w:t>运营商可以提供未发生事件的可信证明。</w:t>
      </w:r>
    </w:p>
    <w:p w:rsidR="00C5034E" w:rsidRDefault="00724C3D">
      <w:pPr>
        <w:ind w:left="1036" w:right="213" w:hanging="576"/>
        <w:rPr>
          <w:i/>
          <w:sz w:val="24"/>
        </w:rPr>
      </w:pPr>
      <w:r>
        <w:rPr>
          <w:b/>
          <w:sz w:val="24"/>
        </w:rPr>
        <w:t>R13.</w:t>
      </w:r>
      <w:r>
        <w:rPr>
          <w:rFonts w:eastAsia="宋体" w:hint="eastAsia"/>
          <w:b/>
          <w:sz w:val="24"/>
          <w:lang w:eastAsia="zh-CN"/>
        </w:rPr>
        <w:tab/>
      </w:r>
      <w:r>
        <w:rPr>
          <w:sz w:val="24"/>
        </w:rPr>
        <w:t xml:space="preserve">Each Transmission Operator shall ensure that a Real-time Assessment is performed at least once every 30 minutes. </w:t>
      </w:r>
      <w:r>
        <w:rPr>
          <w:i/>
          <w:sz w:val="24"/>
        </w:rPr>
        <w:t>[Violation Risk Factor: High] [Time Horizon: Real-time Operations]</w:t>
      </w:r>
    </w:p>
    <w:p w:rsidR="00C5034E" w:rsidRDefault="00724C3D">
      <w:pPr>
        <w:ind w:left="1036" w:right="213" w:hanging="576"/>
        <w:rPr>
          <w:i/>
          <w:sz w:val="24"/>
        </w:rPr>
      </w:pPr>
      <w:r>
        <w:rPr>
          <w:rFonts w:hint="eastAsia"/>
          <w:b/>
          <w:bCs/>
          <w:iCs/>
          <w:sz w:val="24"/>
        </w:rPr>
        <w:t>R13</w:t>
      </w:r>
      <w:r>
        <w:rPr>
          <w:rFonts w:eastAsia="宋体" w:hint="eastAsia"/>
          <w:b/>
          <w:bCs/>
          <w:iCs/>
          <w:sz w:val="24"/>
          <w:lang w:eastAsia="zh-CN"/>
        </w:rPr>
        <w:t>.</w:t>
      </w:r>
      <w:r>
        <w:rPr>
          <w:rFonts w:eastAsia="宋体" w:hint="eastAsia"/>
          <w:b/>
          <w:bCs/>
          <w:iCs/>
          <w:sz w:val="24"/>
          <w:lang w:eastAsia="zh-CN"/>
        </w:rPr>
        <w:tab/>
      </w:r>
      <w:r>
        <w:rPr>
          <w:rFonts w:hint="eastAsia"/>
          <w:iCs/>
          <w:sz w:val="24"/>
        </w:rPr>
        <w:t>每个输电运营商应确保至少每30分钟进行一次实时评估。</w:t>
      </w:r>
      <w:r>
        <w:rPr>
          <w:rFonts w:hint="eastAsia"/>
          <w:i/>
          <w:sz w:val="24"/>
        </w:rPr>
        <w:t>(违反风险因素:高)(时间范围:实时操作)</w:t>
      </w:r>
    </w:p>
    <w:p w:rsidR="00C5034E" w:rsidRDefault="00724C3D">
      <w:pPr>
        <w:pStyle w:val="a4"/>
        <w:spacing w:before="119"/>
        <w:ind w:left="1036" w:right="144" w:hanging="576"/>
      </w:pPr>
      <w:r>
        <w:rPr>
          <w:b/>
        </w:rPr>
        <w:t xml:space="preserve">M13. </w:t>
      </w:r>
      <w:r>
        <w:t>Each Transmission Operator shall have, and make available upon request, evidence to show it ensured that a Real-Time Assessment was performed at least once every 30 minutes. This evidence could include but is not limited to dated computer logs showing times the assessment was conducted, dated checklists, or other evidence.</w:t>
      </w:r>
    </w:p>
    <w:p w:rsidR="00C5034E" w:rsidRDefault="00724C3D">
      <w:pPr>
        <w:pStyle w:val="a4"/>
        <w:spacing w:before="119"/>
        <w:ind w:left="1036" w:right="144" w:hanging="576"/>
        <w:rPr>
          <w:b/>
          <w:lang w:eastAsia="zh-CN"/>
        </w:rPr>
      </w:pPr>
      <w:r>
        <w:rPr>
          <w:rFonts w:hint="eastAsia"/>
          <w:b/>
          <w:bCs/>
          <w:lang w:eastAsia="zh-CN"/>
        </w:rPr>
        <w:t>M13</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运营商应拥有并应要求提供证据，以证明其确保至少每30分钟进行一次实时评估。该证据可以包括但不限于显示评估执行时间的计算机日志、日期清单或其他证据。</w:t>
      </w:r>
    </w:p>
    <w:p w:rsidR="00C5034E" w:rsidRDefault="00724C3D">
      <w:pPr>
        <w:ind w:left="1036" w:right="444" w:hanging="576"/>
        <w:rPr>
          <w:i/>
          <w:sz w:val="24"/>
        </w:rPr>
      </w:pPr>
      <w:r>
        <w:rPr>
          <w:b/>
          <w:sz w:val="24"/>
        </w:rPr>
        <w:t xml:space="preserve">R14. </w:t>
      </w:r>
      <w:r>
        <w:rPr>
          <w:sz w:val="24"/>
        </w:rPr>
        <w:t xml:space="preserve">Each Transmission Operator shall initiate its Operating Plan to mitigate a SOL exceedance identified as part of its Real-time monitoring or Real-time Assessment. </w:t>
      </w:r>
      <w:r>
        <w:rPr>
          <w:i/>
          <w:sz w:val="24"/>
        </w:rPr>
        <w:t>[Violation Risk Factor: High] [Time Horizon: Real-time Operations]</w:t>
      </w:r>
    </w:p>
    <w:p w:rsidR="00C5034E" w:rsidRDefault="00724C3D">
      <w:pPr>
        <w:ind w:left="1036" w:right="444" w:hanging="576"/>
        <w:rPr>
          <w:iCs/>
          <w:sz w:val="24"/>
        </w:rPr>
      </w:pPr>
      <w:r>
        <w:rPr>
          <w:rFonts w:hint="eastAsia"/>
          <w:b/>
          <w:bCs/>
          <w:iCs/>
          <w:sz w:val="24"/>
        </w:rPr>
        <w:t>R14</w:t>
      </w:r>
      <w:r>
        <w:rPr>
          <w:rFonts w:eastAsia="宋体" w:hint="eastAsia"/>
          <w:b/>
          <w:bCs/>
          <w:iCs/>
          <w:sz w:val="24"/>
          <w:lang w:eastAsia="zh-CN"/>
        </w:rPr>
        <w:t>.</w:t>
      </w:r>
      <w:r>
        <w:rPr>
          <w:rFonts w:eastAsia="宋体" w:hint="eastAsia"/>
          <w:iCs/>
          <w:sz w:val="24"/>
          <w:lang w:eastAsia="zh-CN"/>
        </w:rPr>
        <w:tab/>
      </w:r>
      <w:r>
        <w:rPr>
          <w:rFonts w:hint="eastAsia"/>
          <w:iCs/>
          <w:sz w:val="24"/>
        </w:rPr>
        <w:t>每个</w:t>
      </w:r>
      <w:r>
        <w:rPr>
          <w:rFonts w:eastAsia="宋体" w:hint="eastAsia"/>
          <w:sz w:val="24"/>
          <w:lang w:eastAsia="zh-CN"/>
        </w:rPr>
        <w:t>输电</w:t>
      </w:r>
      <w:r>
        <w:rPr>
          <w:rFonts w:hint="eastAsia"/>
          <w:iCs/>
          <w:sz w:val="24"/>
        </w:rPr>
        <w:t>运营商应启动其操作计划，以减轻作为实时监测或实时评估一部分的SOL超标。</w:t>
      </w:r>
      <w:r>
        <w:rPr>
          <w:rFonts w:hint="eastAsia"/>
          <w:i/>
          <w:sz w:val="24"/>
        </w:rPr>
        <w:t>(违反风险因素:高)(时间范围:实时操作)</w:t>
      </w:r>
    </w:p>
    <w:p w:rsidR="00C5034E" w:rsidRDefault="00724C3D">
      <w:pPr>
        <w:pStyle w:val="a4"/>
        <w:spacing w:before="120"/>
        <w:ind w:left="1036" w:right="153" w:hanging="576"/>
      </w:pPr>
      <w:r>
        <w:rPr>
          <w:b/>
        </w:rPr>
        <w:t xml:space="preserve">M14. </w:t>
      </w:r>
      <w:r>
        <w:t>Each Transmission Operator shall have evidence that it initiated its Operating Plan for mitigating SOL exceedances identified as part of its Real-time monitoring or Real-time Assessments. This evidence could include but is not limited to dated computer logs showing times the Operating Plan was initiated, dated checklists, or other evidence.</w:t>
      </w:r>
    </w:p>
    <w:p w:rsidR="00C5034E" w:rsidRDefault="00724C3D">
      <w:pPr>
        <w:pStyle w:val="a4"/>
        <w:spacing w:before="120"/>
        <w:ind w:left="1036" w:right="153" w:hanging="576"/>
        <w:rPr>
          <w:lang w:eastAsia="zh-CN"/>
        </w:rPr>
      </w:pPr>
      <w:r>
        <w:rPr>
          <w:rFonts w:hint="eastAsia"/>
          <w:b/>
          <w:bCs/>
          <w:lang w:eastAsia="zh-CN"/>
        </w:rPr>
        <w:t>M14</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运营商应有证据表明，它启动了其操作计划，以减轻SOL超标，这是其实时监测或实时评估的一部分。这一证据可以包括但不限于显示操作计划启动时间的日期的计算机日志、日期清单或其他证据。</w:t>
      </w:r>
    </w:p>
    <w:p w:rsidR="00C5034E" w:rsidRDefault="00724C3D">
      <w:pPr>
        <w:spacing w:before="52"/>
        <w:ind w:left="1035" w:right="213" w:hanging="576"/>
        <w:rPr>
          <w:i/>
          <w:sz w:val="24"/>
        </w:rPr>
      </w:pPr>
      <w:r>
        <w:rPr>
          <w:b/>
          <w:sz w:val="24"/>
        </w:rPr>
        <w:lastRenderedPageBreak/>
        <w:t xml:space="preserve">R15. </w:t>
      </w:r>
      <w:r>
        <w:rPr>
          <w:sz w:val="24"/>
        </w:rPr>
        <w:t xml:space="preserve">Each Transmission Operator shall inform its Reliability Coordinator of actions taken to return the System to within limits when a SOL has been exceeded. </w:t>
      </w:r>
      <w:r>
        <w:rPr>
          <w:i/>
          <w:sz w:val="24"/>
        </w:rPr>
        <w:t>[Violation Risk Factor: Medium] [Time Horizon: Real-Time Operations]</w:t>
      </w:r>
    </w:p>
    <w:p w:rsidR="00C5034E" w:rsidRDefault="00724C3D">
      <w:pPr>
        <w:spacing w:before="52"/>
        <w:ind w:left="1035" w:right="213" w:hanging="576"/>
        <w:rPr>
          <w:iCs/>
          <w:sz w:val="24"/>
        </w:rPr>
      </w:pPr>
      <w:r>
        <w:rPr>
          <w:rFonts w:hint="eastAsia"/>
          <w:b/>
          <w:bCs/>
          <w:iCs/>
          <w:sz w:val="24"/>
        </w:rPr>
        <w:t>R15</w:t>
      </w:r>
      <w:r>
        <w:rPr>
          <w:rFonts w:eastAsia="宋体" w:hint="eastAsia"/>
          <w:b/>
          <w:bCs/>
          <w:iCs/>
          <w:sz w:val="24"/>
          <w:lang w:eastAsia="zh-CN"/>
        </w:rPr>
        <w:t>.</w:t>
      </w:r>
      <w:r>
        <w:rPr>
          <w:rFonts w:eastAsia="宋体" w:hint="eastAsia"/>
          <w:iCs/>
          <w:sz w:val="24"/>
          <w:lang w:eastAsia="zh-CN"/>
        </w:rPr>
        <w:tab/>
      </w:r>
      <w:r>
        <w:rPr>
          <w:rFonts w:hint="eastAsia"/>
          <w:iCs/>
          <w:sz w:val="24"/>
        </w:rPr>
        <w:t>当超过SOL时，每个</w:t>
      </w:r>
      <w:r>
        <w:rPr>
          <w:rFonts w:eastAsia="宋体" w:hint="eastAsia"/>
          <w:sz w:val="24"/>
          <w:lang w:eastAsia="zh-CN"/>
        </w:rPr>
        <w:t>输电</w:t>
      </w:r>
      <w:r>
        <w:rPr>
          <w:rFonts w:hint="eastAsia"/>
          <w:iCs/>
          <w:sz w:val="24"/>
        </w:rPr>
        <w:t>运营商应通知其可靠性协调人员为使系统恢复到一定范围所采取的行动。</w:t>
      </w:r>
      <w:r>
        <w:rPr>
          <w:rFonts w:hint="eastAsia"/>
          <w:i/>
          <w:sz w:val="24"/>
        </w:rPr>
        <w:t>(违反风险因素:中等)(时间范围:实时操作)</w:t>
      </w:r>
    </w:p>
    <w:p w:rsidR="00C5034E" w:rsidRDefault="00724C3D">
      <w:pPr>
        <w:pStyle w:val="a4"/>
        <w:spacing w:before="119"/>
        <w:ind w:left="1035" w:right="179" w:hanging="576"/>
      </w:pPr>
      <w:r>
        <w:rPr>
          <w:b/>
        </w:rPr>
        <w:t xml:space="preserve">M15. </w:t>
      </w:r>
      <w:r>
        <w:t>Each Transmission Operator shall make available evidence that it informed its Reliability Coordinator of actions taken to return the System to within limits when a SOL was exceeded. Such evidence could include but is not limited to dated operator logs, voice recordings or transcripts of voice recordings, or dated computer printouts. If such a situation has not occurred, the Transmission Operator may provide an attestation.</w:t>
      </w:r>
    </w:p>
    <w:p w:rsidR="00C5034E" w:rsidRDefault="00724C3D">
      <w:pPr>
        <w:pStyle w:val="a4"/>
        <w:spacing w:before="119"/>
        <w:ind w:left="1035" w:right="179" w:hanging="576"/>
        <w:rPr>
          <w:lang w:eastAsia="zh-CN"/>
        </w:rPr>
      </w:pPr>
      <w:r>
        <w:rPr>
          <w:rFonts w:hint="eastAsia"/>
          <w:b/>
          <w:bCs/>
          <w:lang w:eastAsia="zh-CN"/>
        </w:rPr>
        <w:t>M15.</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提供证据，表明当超出SOL值时，其通知其可靠性协调程序已采取措施使系统恢复到限制范围内。这些证据可以包括但不限于注明日期的操作员日志、语音记录或语音记录的转录本、或注明日期的计算机打印输出。未发生上述情形的，</w:t>
      </w:r>
      <w:r>
        <w:rPr>
          <w:rFonts w:eastAsia="宋体" w:hint="eastAsia"/>
          <w:lang w:eastAsia="zh-CN"/>
        </w:rPr>
        <w:t>输电运营商</w:t>
      </w:r>
      <w:r>
        <w:rPr>
          <w:rFonts w:hint="eastAsia"/>
          <w:lang w:eastAsia="zh-CN"/>
        </w:rPr>
        <w:t>可以提供可信证明。</w:t>
      </w:r>
    </w:p>
    <w:p w:rsidR="00C5034E" w:rsidRDefault="00724C3D">
      <w:pPr>
        <w:ind w:left="1035" w:right="213" w:hanging="576"/>
        <w:rPr>
          <w:i/>
          <w:sz w:val="24"/>
        </w:rPr>
      </w:pPr>
      <w:r>
        <w:rPr>
          <w:b/>
          <w:sz w:val="24"/>
        </w:rPr>
        <w:t xml:space="preserve">R16. </w:t>
      </w:r>
      <w:r>
        <w:rPr>
          <w:sz w:val="24"/>
        </w:rPr>
        <w:t xml:space="preserve">Each Transmission Operator shall provide its System Operators with the authority to approve planned outages and maintenance of its telemetering and control equipment, monitoring and assessment capabilities, and associated communication channels between affected entities. </w:t>
      </w:r>
      <w:r>
        <w:rPr>
          <w:i/>
          <w:sz w:val="24"/>
        </w:rPr>
        <w:t>[Violation Risk Factor: High] [Time Horizon: Operations Planning, Same-Day Operations, Real-time Operations]</w:t>
      </w:r>
    </w:p>
    <w:p w:rsidR="00C5034E" w:rsidRDefault="00724C3D">
      <w:pPr>
        <w:ind w:left="1035" w:right="213" w:hanging="576"/>
        <w:rPr>
          <w:i/>
          <w:sz w:val="24"/>
          <w:lang w:eastAsia="zh-CN"/>
        </w:rPr>
      </w:pPr>
      <w:r>
        <w:rPr>
          <w:rFonts w:hint="eastAsia"/>
          <w:b/>
          <w:bCs/>
          <w:iCs/>
          <w:sz w:val="24"/>
          <w:lang w:eastAsia="zh-CN"/>
        </w:rPr>
        <w:t>R16.</w:t>
      </w:r>
      <w:r>
        <w:rPr>
          <w:rFonts w:eastAsia="宋体" w:hint="eastAsia"/>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运营商应向其系统运营商提供批准其遥测和控制设备的计划停机和维护、监控和评估能力以及受影响实体之间的相关通信信道的权限。</w:t>
      </w:r>
      <w:r>
        <w:rPr>
          <w:rFonts w:eastAsia="宋体" w:hint="eastAsia"/>
          <w:iCs/>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rsidR="00C5034E" w:rsidRDefault="00724C3D">
      <w:pPr>
        <w:pStyle w:val="a4"/>
        <w:spacing w:before="119"/>
        <w:ind w:left="1036" w:right="345" w:hanging="576"/>
      </w:pPr>
      <w:r>
        <w:rPr>
          <w:b/>
        </w:rPr>
        <w:t xml:space="preserve">M16. </w:t>
      </w:r>
      <w:r>
        <w:t>Each Transmission Operator shall have, and provide upon request, evidence that could include but is not limited to a documented procedure or equivalent evidence that will be used to confirm that the Transmission Operator has provided its System Operators with the authority to approve planned outages and maintenance of telemetering and control equipment, monitoring and assessment capabilities, and associated communication channels between affected entities.</w:t>
      </w:r>
    </w:p>
    <w:p w:rsidR="00C5034E" w:rsidRDefault="00724C3D">
      <w:pPr>
        <w:pStyle w:val="a4"/>
        <w:spacing w:before="119"/>
        <w:ind w:left="1036" w:right="345" w:hanging="576"/>
        <w:rPr>
          <w:lang w:eastAsia="zh-CN"/>
        </w:rPr>
      </w:pPr>
      <w:r>
        <w:rPr>
          <w:rFonts w:hint="eastAsia"/>
          <w:b/>
          <w:bCs/>
          <w:lang w:eastAsia="zh-CN"/>
        </w:rPr>
        <w:t>M16</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运营商应拥有并应要求提供证据，包括但不限于文件化程序或同等证据，用于确认</w:t>
      </w:r>
      <w:r>
        <w:rPr>
          <w:rFonts w:eastAsia="宋体" w:hint="eastAsia"/>
          <w:lang w:eastAsia="zh-CN"/>
        </w:rPr>
        <w:t>输电</w:t>
      </w:r>
      <w:r>
        <w:rPr>
          <w:rFonts w:hint="eastAsia"/>
          <w:lang w:eastAsia="zh-CN"/>
        </w:rPr>
        <w:t>运营商已向其系统运营商提供授权，以批准计划中断和远程测量和控制设备的维护、监测和评估能力，以及受影响实体之间的相关通信渠道。</w:t>
      </w:r>
    </w:p>
    <w:p w:rsidR="00C5034E" w:rsidRDefault="00724C3D">
      <w:pPr>
        <w:ind w:left="1036" w:right="340" w:hanging="576"/>
        <w:rPr>
          <w:i/>
          <w:sz w:val="24"/>
        </w:rPr>
      </w:pPr>
      <w:r>
        <w:rPr>
          <w:b/>
          <w:sz w:val="24"/>
        </w:rPr>
        <w:t xml:space="preserve">R17. </w:t>
      </w:r>
      <w:r>
        <w:rPr>
          <w:sz w:val="24"/>
        </w:rPr>
        <w:t>Each Balancing Authority shall provide its System Operators with the authority to approve planned outages and maintenance of its telemetering and control equipment, monitoring and assessment capabilities, and associated communication channels between affected entities</w:t>
      </w:r>
      <w:r>
        <w:rPr>
          <w:rFonts w:ascii="Times New Roman"/>
          <w:sz w:val="24"/>
        </w:rPr>
        <w:t xml:space="preserve">. </w:t>
      </w:r>
      <w:r>
        <w:rPr>
          <w:i/>
          <w:sz w:val="24"/>
        </w:rPr>
        <w:t>[Violation Risk Factor: High] [Time Horizon: Operations Planning, Same-Day Operations, Real-time Operations]</w:t>
      </w:r>
    </w:p>
    <w:p w:rsidR="00C5034E" w:rsidRDefault="00724C3D">
      <w:pPr>
        <w:ind w:left="1036" w:right="340" w:hanging="576"/>
        <w:rPr>
          <w:i/>
          <w:sz w:val="24"/>
          <w:lang w:eastAsia="zh-CN"/>
        </w:rPr>
      </w:pPr>
      <w:r>
        <w:rPr>
          <w:rFonts w:hint="eastAsia"/>
          <w:b/>
          <w:bCs/>
          <w:iCs/>
          <w:sz w:val="24"/>
          <w:lang w:eastAsia="zh-CN"/>
        </w:rPr>
        <w:t>R17</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每个平衡机构应向其系统操作员提供授权，以批准计划中的中断和对其遥测和控制设备、监测和评估能力以及受影响实体之间的相关通信通道的维护。</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rsidR="00C5034E" w:rsidRDefault="00724C3D">
      <w:pPr>
        <w:pStyle w:val="a4"/>
        <w:spacing w:before="122"/>
        <w:ind w:left="1036" w:right="158" w:hanging="576"/>
      </w:pPr>
      <w:r>
        <w:rPr>
          <w:b/>
        </w:rPr>
        <w:t xml:space="preserve">M17. </w:t>
      </w:r>
      <w:r>
        <w:t xml:space="preserve">Each Balancing Authority shall have, and provide upon request, evidence that could include but is not limited to a documented procedure or equivalent evidence that will </w:t>
      </w:r>
      <w:r>
        <w:lastRenderedPageBreak/>
        <w:t>be used to confirm that the Balancing Authority has provided its System Operators with the authority to approve planned outages and maintenance of its telemetering and control equipment, monitoring and assessment capabilities, and associated communication channels between affected entities.</w:t>
      </w:r>
    </w:p>
    <w:p w:rsidR="00C5034E" w:rsidRDefault="00724C3D">
      <w:pPr>
        <w:pStyle w:val="a4"/>
        <w:spacing w:before="122"/>
        <w:ind w:left="1036" w:right="158" w:hanging="576"/>
        <w:rPr>
          <w:lang w:eastAsia="zh-CN"/>
        </w:rPr>
      </w:pPr>
      <w:r>
        <w:rPr>
          <w:rFonts w:hint="eastAsia"/>
          <w:b/>
          <w:bCs/>
          <w:lang w:eastAsia="zh-CN"/>
        </w:rPr>
        <w:t>M17</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包括但不限于文件化程序或同等证据，用于确认平衡机构已向其系统操作人员提供了批准计划中断和对其遥测和控制设备、监测和评估能力以及受影响实体之间相关通信渠道的权限。</w:t>
      </w:r>
    </w:p>
    <w:p w:rsidR="00C5034E" w:rsidRDefault="00724C3D">
      <w:pPr>
        <w:ind w:left="1036" w:right="213" w:hanging="576"/>
        <w:rPr>
          <w:i/>
          <w:sz w:val="24"/>
        </w:rPr>
      </w:pPr>
      <w:r>
        <w:rPr>
          <w:b/>
          <w:sz w:val="24"/>
        </w:rPr>
        <w:t xml:space="preserve">R18. </w:t>
      </w:r>
      <w:r>
        <w:rPr>
          <w:sz w:val="24"/>
        </w:rPr>
        <w:t>Each Transmission Operator shall operate to the most limiting parameter in instances where there is a difference in SOLs. [</w:t>
      </w:r>
      <w:r>
        <w:rPr>
          <w:i/>
          <w:sz w:val="24"/>
        </w:rPr>
        <w:t>Violation Risk Factor: High] [Time Horizon: Operations Planning, Same-Day Operations, Real-time Operations]</w:t>
      </w:r>
    </w:p>
    <w:p w:rsidR="00C5034E" w:rsidRDefault="00724C3D">
      <w:pPr>
        <w:ind w:left="1036" w:right="213" w:hanging="576"/>
        <w:rPr>
          <w:i/>
          <w:sz w:val="24"/>
          <w:lang w:eastAsia="zh-CN"/>
        </w:rPr>
      </w:pPr>
      <w:r>
        <w:rPr>
          <w:rFonts w:hint="eastAsia"/>
          <w:b/>
          <w:bCs/>
          <w:iCs/>
          <w:sz w:val="24"/>
          <w:lang w:eastAsia="zh-CN"/>
        </w:rPr>
        <w:t>R18</w:t>
      </w:r>
      <w:r>
        <w:rPr>
          <w:rFonts w:eastAsia="宋体" w:hint="eastAsia"/>
          <w:b/>
          <w:bCs/>
          <w:iCs/>
          <w:sz w:val="24"/>
          <w:lang w:eastAsia="zh-CN"/>
        </w:rPr>
        <w:t>.</w:t>
      </w:r>
      <w:r>
        <w:rPr>
          <w:rFonts w:eastAsia="宋体" w:hint="eastAsia"/>
          <w:iCs/>
          <w:sz w:val="24"/>
          <w:lang w:eastAsia="zh-CN"/>
        </w:rPr>
        <w:tab/>
      </w:r>
      <w:r>
        <w:rPr>
          <w:rFonts w:hint="eastAsia"/>
          <w:iCs/>
          <w:sz w:val="24"/>
          <w:lang w:eastAsia="zh-CN"/>
        </w:rPr>
        <w:t>在SOLs存在差异时，每个</w:t>
      </w:r>
      <w:r>
        <w:rPr>
          <w:rFonts w:eastAsia="宋体" w:hint="eastAsia"/>
          <w:sz w:val="24"/>
          <w:lang w:eastAsia="zh-CN"/>
        </w:rPr>
        <w:t>输电</w:t>
      </w:r>
      <w:r>
        <w:rPr>
          <w:rFonts w:hint="eastAsia"/>
          <w:iCs/>
          <w:sz w:val="24"/>
          <w:lang w:eastAsia="zh-CN"/>
        </w:rPr>
        <w:t>运营商都应以最大的限制参数进行操作。</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rsidR="00C5034E" w:rsidRDefault="00724C3D">
      <w:pPr>
        <w:pStyle w:val="a4"/>
        <w:spacing w:before="120"/>
        <w:ind w:left="1036" w:right="220" w:hanging="576"/>
      </w:pPr>
      <w:r>
        <w:rPr>
          <w:b/>
        </w:rPr>
        <w:t xml:space="preserve">M18. </w:t>
      </w:r>
      <w:r>
        <w:t>Each Transmission Operator shall have, and provide upon request, evidence that could include but is not limited to operator logs, voice recordings, electronic communications, or equivalent evidence that will be used to determine if it operated to the ost limiting parameter in instances where there is a difference in SOLs.</w:t>
      </w:r>
    </w:p>
    <w:p w:rsidR="00C5034E" w:rsidRDefault="00724C3D">
      <w:pPr>
        <w:pStyle w:val="a4"/>
        <w:spacing w:before="120"/>
        <w:ind w:left="1036" w:right="220" w:hanging="576"/>
        <w:rPr>
          <w:lang w:eastAsia="zh-CN"/>
        </w:rPr>
      </w:pPr>
      <w:r>
        <w:rPr>
          <w:rFonts w:hint="eastAsia"/>
          <w:b/>
          <w:bCs/>
          <w:lang w:eastAsia="zh-CN"/>
        </w:rPr>
        <w:t>M18</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运营商应拥有并根据要求提供证据，包括但不限于运营商日志、语音记录、电子通信或同等证据，用于确定在SOLs差异的情况下，其操作是否达到ost限制参数。</w:t>
      </w:r>
    </w:p>
    <w:p w:rsidR="00C5034E" w:rsidRDefault="00724C3D">
      <w:pPr>
        <w:spacing w:before="92"/>
        <w:ind w:left="1036" w:right="213" w:hanging="576"/>
        <w:rPr>
          <w:i/>
          <w:sz w:val="24"/>
        </w:rPr>
      </w:pPr>
      <w:r>
        <w:rPr>
          <w:b/>
          <w:sz w:val="24"/>
        </w:rPr>
        <w:t xml:space="preserve">R19. </w:t>
      </w:r>
      <w:r>
        <w:rPr>
          <w:sz w:val="24"/>
        </w:rPr>
        <w:t xml:space="preserve">Each Transmission Operator shall have data exchange capabilities with the entities it has identified it needs data from in order to perform its Operational Planning Analyses. </w:t>
      </w:r>
      <w:r>
        <w:rPr>
          <w:i/>
          <w:sz w:val="24"/>
        </w:rPr>
        <w:t>[Violation Risk Factor: Medium] [Time Horizon: Operations Planning]</w:t>
      </w:r>
    </w:p>
    <w:p w:rsidR="00C5034E" w:rsidRDefault="00724C3D">
      <w:pPr>
        <w:spacing w:before="92"/>
        <w:ind w:left="1036" w:right="213" w:hanging="576"/>
        <w:rPr>
          <w:i/>
          <w:sz w:val="24"/>
        </w:rPr>
      </w:pPr>
      <w:r>
        <w:rPr>
          <w:rFonts w:hint="eastAsia"/>
          <w:b/>
          <w:bCs/>
          <w:iCs/>
          <w:sz w:val="24"/>
        </w:rPr>
        <w:t>R19.</w:t>
      </w:r>
      <w:r>
        <w:rPr>
          <w:rFonts w:eastAsia="宋体" w:hint="eastAsia"/>
          <w:iCs/>
          <w:sz w:val="24"/>
          <w:lang w:eastAsia="zh-CN"/>
        </w:rPr>
        <w:tab/>
      </w:r>
      <w:r>
        <w:rPr>
          <w:rFonts w:hint="eastAsia"/>
          <w:iCs/>
          <w:sz w:val="24"/>
        </w:rPr>
        <w:t>每个</w:t>
      </w:r>
      <w:r>
        <w:rPr>
          <w:rFonts w:eastAsia="宋体" w:hint="eastAsia"/>
          <w:sz w:val="24"/>
          <w:lang w:eastAsia="zh-CN"/>
        </w:rPr>
        <w:t>输电运营商</w:t>
      </w:r>
      <w:r>
        <w:rPr>
          <w:rFonts w:hint="eastAsia"/>
          <w:iCs/>
          <w:sz w:val="24"/>
        </w:rPr>
        <w:t>应具有与它所识别的需要数据的实体进行数据交换的能力，以便执行其业务规划分析。</w:t>
      </w:r>
      <w:r>
        <w:rPr>
          <w:rFonts w:hint="eastAsia"/>
          <w:i/>
          <w:sz w:val="24"/>
        </w:rPr>
        <w:t>(违反风险因素:中等)(时间范围:运营计划)</w:t>
      </w:r>
    </w:p>
    <w:p w:rsidR="00C5034E" w:rsidRDefault="00724C3D">
      <w:pPr>
        <w:pStyle w:val="a4"/>
        <w:spacing w:before="119"/>
        <w:ind w:left="1036" w:right="268" w:hanging="576"/>
      </w:pPr>
      <w:r>
        <w:rPr>
          <w:b/>
        </w:rPr>
        <w:t xml:space="preserve">M19. </w:t>
      </w:r>
      <w:r>
        <w:t>Each Transmission Operator shall have, and provide upon request, evidence that could include, but is not limited to, operator logs, system specifications, system diagrams, or other evidence that it has data exchange capabilities with the entities it has identified it needs data from in order to perform its Operational Planning Analyses.</w:t>
      </w:r>
    </w:p>
    <w:p w:rsidR="00C5034E" w:rsidRDefault="00724C3D">
      <w:pPr>
        <w:pStyle w:val="a4"/>
        <w:spacing w:before="119"/>
        <w:ind w:left="1036" w:right="268" w:hanging="576"/>
        <w:rPr>
          <w:lang w:eastAsia="zh-CN"/>
        </w:rPr>
      </w:pPr>
      <w:r>
        <w:rPr>
          <w:rFonts w:hint="eastAsia"/>
          <w:b/>
          <w:bCs/>
          <w:lang w:eastAsia="zh-CN"/>
        </w:rPr>
        <w:t>M19</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运营商应拥有并应要求提供证据，这些证据可能包括但不限于:运营商日志、系统规范、系统图或其他证据，证明其与其确定需要数据的实体具有数据交换能力，以便进行运营计划分析。</w:t>
      </w:r>
    </w:p>
    <w:p w:rsidR="00C5034E" w:rsidRDefault="00724C3D">
      <w:pPr>
        <w:pStyle w:val="a4"/>
        <w:ind w:left="1035" w:right="166" w:hanging="576"/>
        <w:rPr>
          <w:i/>
        </w:rPr>
      </w:pPr>
      <w:r>
        <w:rPr>
          <w:b/>
        </w:rPr>
        <w:t xml:space="preserve">R20.  </w:t>
      </w:r>
      <w:r>
        <w:t xml:space="preserve">Each Transmission Operator shall have data exchange capabilities, with redundant and diversely routed data exchange infrastructure within the Transmission Operator's primary Control Center, for the exchange of Real-time data with its Reliability Coordinator, Balancing Authority, and the entities it has identified it needs data from in order for it to perform its Real-time monitoring and Real-time Assessments. </w:t>
      </w:r>
      <w:r>
        <w:rPr>
          <w:i/>
        </w:rPr>
        <w:t>[Violation Risk Factor: High] [Time Horizon: Same-Day Operations, Real-time Operations]</w:t>
      </w:r>
    </w:p>
    <w:p w:rsidR="00C5034E" w:rsidRDefault="00724C3D">
      <w:pPr>
        <w:pStyle w:val="a4"/>
        <w:ind w:left="1035" w:right="166" w:hanging="576"/>
        <w:rPr>
          <w:i/>
          <w:lang w:eastAsia="zh-CN"/>
        </w:rPr>
      </w:pPr>
      <w:r>
        <w:rPr>
          <w:rFonts w:hint="eastAsia"/>
          <w:b/>
          <w:bCs/>
          <w:iCs/>
          <w:lang w:eastAsia="zh-CN"/>
        </w:rPr>
        <w:t>R20</w:t>
      </w:r>
      <w:r>
        <w:rPr>
          <w:rFonts w:eastAsia="宋体" w:hint="eastAsia"/>
          <w:b/>
          <w:bCs/>
          <w:iCs/>
          <w:lang w:eastAsia="zh-CN"/>
        </w:rPr>
        <w:t xml:space="preserve">. </w:t>
      </w:r>
      <w:r>
        <w:rPr>
          <w:rFonts w:eastAsia="宋体" w:hint="eastAsia"/>
          <w:iCs/>
          <w:lang w:eastAsia="zh-CN"/>
        </w:rPr>
        <w:tab/>
      </w:r>
      <w:r>
        <w:rPr>
          <w:rFonts w:hint="eastAsia"/>
          <w:iCs/>
          <w:lang w:eastAsia="zh-CN"/>
        </w:rPr>
        <w:t>每个</w:t>
      </w:r>
      <w:r>
        <w:rPr>
          <w:rFonts w:eastAsia="宋体" w:hint="eastAsia"/>
          <w:lang w:eastAsia="zh-CN"/>
        </w:rPr>
        <w:t>输电</w:t>
      </w:r>
      <w:r>
        <w:rPr>
          <w:rFonts w:hint="eastAsia"/>
          <w:iCs/>
          <w:lang w:eastAsia="zh-CN"/>
        </w:rPr>
        <w:t>运营商应具备数据交换能力，并在其主要控制中心内建立冗余和多种路由的数据交换基础设施，以便与其可靠性协调机构、平衡机构和其确定需要数据的实体进行实时数据交换，以便进行实时监控和实时评估。</w:t>
      </w:r>
      <w:r>
        <w:rPr>
          <w:rFonts w:hint="eastAsia"/>
          <w:i/>
          <w:lang w:eastAsia="zh-CN"/>
        </w:rPr>
        <w:t>(违反风险因素:</w:t>
      </w:r>
      <w:r>
        <w:rPr>
          <w:rFonts w:hint="eastAsia"/>
          <w:i/>
          <w:lang w:eastAsia="zh-CN"/>
        </w:rPr>
        <w:lastRenderedPageBreak/>
        <w:t>高)(时间:当天操作,实时操作)</w:t>
      </w:r>
    </w:p>
    <w:p w:rsidR="00C5034E" w:rsidRDefault="00724C3D">
      <w:pPr>
        <w:pStyle w:val="a4"/>
        <w:spacing w:before="119"/>
        <w:ind w:left="1036" w:right="231" w:hanging="576"/>
        <w:rPr>
          <w:lang w:eastAsia="zh-CN"/>
        </w:rPr>
      </w:pPr>
      <w:r>
        <w:rPr>
          <w:b/>
          <w:lang w:eastAsia="zh-CN"/>
        </w:rPr>
        <w:t xml:space="preserve">M20. </w:t>
      </w:r>
      <w:r>
        <w:rPr>
          <w:lang w:eastAsia="zh-CN"/>
        </w:rPr>
        <w:t>Each Transmission Operator shall have, and provide upon request, evidence that could include, but is not limited to, system specifications, system diagrams, or other documentation that lists its data exchange capabilities, including redundant and diversely routed data exchange infrastructure within the Transmission Operator's primary Control Center, for the exchange of Real-time data with its Reliability Coordinator, Balancing Authority, and the entities it has identified it needs data from in order to perform its Real-time monitoring and Real-time Assessments as specified in the requirement.</w:t>
      </w:r>
    </w:p>
    <w:p w:rsidR="00C5034E" w:rsidRDefault="00724C3D">
      <w:pPr>
        <w:pStyle w:val="a4"/>
        <w:spacing w:before="119"/>
        <w:ind w:left="1036" w:right="231" w:hanging="576"/>
        <w:rPr>
          <w:lang w:eastAsia="zh-CN"/>
        </w:rPr>
      </w:pPr>
      <w:r>
        <w:rPr>
          <w:rFonts w:hint="eastAsia"/>
          <w:b/>
          <w:bCs/>
          <w:lang w:eastAsia="zh-CN"/>
        </w:rPr>
        <w:t>M20</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运营商应根据要求提供证据，包括但不限于系统规范、系统图或其他列出其数据交换能力的文件，包括</w:t>
      </w:r>
      <w:r>
        <w:rPr>
          <w:rFonts w:eastAsia="宋体" w:hint="eastAsia"/>
          <w:lang w:eastAsia="zh-CN"/>
        </w:rPr>
        <w:t>输电运营商</w:t>
      </w:r>
      <w:r>
        <w:rPr>
          <w:rFonts w:hint="eastAsia"/>
          <w:lang w:eastAsia="zh-CN"/>
        </w:rPr>
        <w:t>主要控制中心内冗余和分散路由的数据交换基础设施，以便与其可靠性协调器、平衡</w:t>
      </w:r>
      <w:r>
        <w:rPr>
          <w:rFonts w:eastAsia="宋体" w:hint="eastAsia"/>
          <w:lang w:eastAsia="zh-CN"/>
        </w:rPr>
        <w:t>机构</w:t>
      </w:r>
      <w:r>
        <w:rPr>
          <w:rFonts w:hint="eastAsia"/>
          <w:lang w:eastAsia="zh-CN"/>
        </w:rPr>
        <w:t>进行实时数据交换，它所确定的实体需要数据，以便按照要求进行实时监测和实时评估。</w:t>
      </w:r>
    </w:p>
    <w:p w:rsidR="00C5034E" w:rsidRDefault="00724C3D">
      <w:pPr>
        <w:pStyle w:val="a4"/>
        <w:spacing w:before="121"/>
        <w:ind w:left="1036" w:right="487" w:hanging="576"/>
        <w:rPr>
          <w:i/>
        </w:rPr>
      </w:pPr>
      <w:r>
        <w:rPr>
          <w:b/>
        </w:rPr>
        <w:t xml:space="preserve">R21. </w:t>
      </w:r>
      <w:r>
        <w:t xml:space="preserve">Each Transmission Operator shall test its primary Control Center data exchange capabilities specified in Requirement R20 for redundant functionality at least once every 90 calendar days. If the test is unsuccessful, the Transmission Operator shall initiate action within two hours to restore redundant functionality. </w:t>
      </w:r>
      <w:r>
        <w:rPr>
          <w:i/>
        </w:rPr>
        <w:t>[Violation Risk Factor: Medium ] [Time Horizon: Operations Planning]</w:t>
      </w:r>
    </w:p>
    <w:p w:rsidR="00C5034E" w:rsidRDefault="00724C3D">
      <w:pPr>
        <w:pStyle w:val="a4"/>
        <w:spacing w:before="121"/>
        <w:ind w:left="1036" w:right="487" w:hanging="576"/>
        <w:rPr>
          <w:i/>
        </w:rPr>
      </w:pPr>
      <w:r>
        <w:rPr>
          <w:rFonts w:hint="eastAsia"/>
          <w:b/>
          <w:bCs/>
          <w:iCs/>
        </w:rPr>
        <w:t>R21</w:t>
      </w:r>
      <w:r>
        <w:rPr>
          <w:rFonts w:eastAsia="宋体" w:hint="eastAsia"/>
          <w:b/>
          <w:bCs/>
          <w:iCs/>
          <w:lang w:eastAsia="zh-CN"/>
        </w:rPr>
        <w:t>.</w:t>
      </w:r>
      <w:r>
        <w:rPr>
          <w:rFonts w:eastAsia="宋体" w:hint="eastAsia"/>
          <w:iCs/>
          <w:lang w:eastAsia="zh-CN"/>
        </w:rPr>
        <w:tab/>
      </w:r>
      <w:r>
        <w:rPr>
          <w:rFonts w:hint="eastAsia"/>
          <w:iCs/>
        </w:rPr>
        <w:t>每个</w:t>
      </w:r>
      <w:r>
        <w:rPr>
          <w:rFonts w:eastAsia="宋体" w:hint="eastAsia"/>
          <w:lang w:eastAsia="zh-CN"/>
        </w:rPr>
        <w:t>输电</w:t>
      </w:r>
      <w:r>
        <w:rPr>
          <w:rFonts w:hint="eastAsia"/>
          <w:iCs/>
        </w:rPr>
        <w:t>运营商应至少每90个日历天测试一次要求R20中规定的主要控制中心数据交换能力的冗余功能。如果测试失败，</w:t>
      </w:r>
      <w:r>
        <w:rPr>
          <w:rFonts w:eastAsia="宋体" w:hint="eastAsia"/>
          <w:lang w:eastAsia="zh-CN"/>
        </w:rPr>
        <w:t>输电运营商</w:t>
      </w:r>
      <w:r>
        <w:rPr>
          <w:rFonts w:hint="eastAsia"/>
          <w:iCs/>
        </w:rPr>
        <w:t>应在两小时内采取行动恢复冗余功能。</w:t>
      </w:r>
      <w:r>
        <w:rPr>
          <w:rFonts w:hint="eastAsia"/>
          <w:i/>
        </w:rPr>
        <w:t>(违反风险因素:中等)(时间范围:行动计划)</w:t>
      </w:r>
    </w:p>
    <w:p w:rsidR="00C5034E" w:rsidRDefault="00724C3D">
      <w:pPr>
        <w:pStyle w:val="a4"/>
        <w:spacing w:before="119"/>
        <w:ind w:left="1035" w:right="179" w:hanging="576"/>
      </w:pPr>
      <w:r>
        <w:rPr>
          <w:b/>
        </w:rPr>
        <w:t xml:space="preserve">M21. </w:t>
      </w:r>
      <w:r>
        <w:t>Each Transmission Operator shall have, and provide upon request, evidence that it tested its primary Control Center data exchange capabilities specified in Requirement R20</w:t>
      </w:r>
      <w:r>
        <w:rPr>
          <w:highlight w:val="yellow"/>
        </w:rPr>
        <w:t xml:space="preserve"> for the redundant functionality</w:t>
      </w:r>
      <w:r>
        <w:t>, or experienced an event that demonstrated the redundant functionality; and, if the test was unsuccessful, initiated action within two hours to restore redundant functionality as specified in Requirement R21. Evidence could include, but is not limited to: dated and time-stamped test records, operator logs, voice recordings, or electronic communications.</w:t>
      </w:r>
    </w:p>
    <w:p w:rsidR="00C5034E" w:rsidRDefault="00724C3D">
      <w:pPr>
        <w:pStyle w:val="a4"/>
        <w:spacing w:before="119"/>
        <w:ind w:left="1035" w:right="179" w:hanging="576"/>
        <w:rPr>
          <w:lang w:eastAsia="zh-CN"/>
        </w:rPr>
      </w:pPr>
      <w:r>
        <w:rPr>
          <w:rFonts w:hint="eastAsia"/>
          <w:b/>
          <w:bCs/>
          <w:lang w:eastAsia="zh-CN"/>
        </w:rPr>
        <w:t>M21</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证明其测试了要求R20中规定的冗余功能的主要控制中心数据交换功能，或经历了证明冗余功能的事件;并且，如果测试不成功，在两个小时内启动操作，以恢复需求R21中指定的冗余功能。证据可以包括但不限于:有日期和时间戳的测试记录、操作员日志、语音记录或电子通信。</w:t>
      </w:r>
    </w:p>
    <w:p w:rsidR="00C5034E" w:rsidRDefault="00724C3D">
      <w:pPr>
        <w:spacing w:before="119"/>
        <w:ind w:left="1036" w:right="213" w:hanging="576"/>
        <w:rPr>
          <w:i/>
          <w:sz w:val="24"/>
        </w:rPr>
      </w:pPr>
      <w:r>
        <w:rPr>
          <w:b/>
          <w:sz w:val="24"/>
        </w:rPr>
        <w:t xml:space="preserve">R22. </w:t>
      </w:r>
      <w:r>
        <w:rPr>
          <w:sz w:val="24"/>
        </w:rPr>
        <w:t xml:space="preserve">Each Balancing Authority shall have data exchange capabilities with the entities it has identified it needs data from in order to develop its Operating Plan for next-day operations. </w:t>
      </w:r>
      <w:r>
        <w:rPr>
          <w:i/>
          <w:sz w:val="24"/>
        </w:rPr>
        <w:t>[Violation Risk Factor: Medium] [Time Horizon: Operations Planning]</w:t>
      </w:r>
    </w:p>
    <w:p w:rsidR="00C5034E" w:rsidRDefault="00724C3D">
      <w:pPr>
        <w:spacing w:before="119"/>
        <w:ind w:left="1036" w:right="213" w:hanging="576"/>
        <w:rPr>
          <w:i/>
          <w:sz w:val="24"/>
        </w:rPr>
      </w:pPr>
      <w:r>
        <w:rPr>
          <w:rFonts w:hint="eastAsia"/>
          <w:b/>
          <w:bCs/>
          <w:iCs/>
          <w:sz w:val="24"/>
        </w:rPr>
        <w:t>R22</w:t>
      </w:r>
      <w:r>
        <w:rPr>
          <w:rFonts w:eastAsia="宋体" w:hint="eastAsia"/>
          <w:b/>
          <w:bCs/>
          <w:iCs/>
          <w:sz w:val="24"/>
          <w:lang w:eastAsia="zh-CN"/>
        </w:rPr>
        <w:t>.</w:t>
      </w:r>
      <w:r>
        <w:rPr>
          <w:rFonts w:eastAsia="宋体" w:hint="eastAsia"/>
          <w:iCs/>
          <w:sz w:val="24"/>
          <w:lang w:eastAsia="zh-CN"/>
        </w:rPr>
        <w:tab/>
      </w:r>
      <w:r>
        <w:rPr>
          <w:rFonts w:hint="eastAsia"/>
          <w:iCs/>
          <w:sz w:val="24"/>
        </w:rPr>
        <w:t>每个平衡机构应具有与其确定需要数据的实体进行数据交换的能力，以便为第二天的行动制定运营计划。</w:t>
      </w:r>
      <w:r>
        <w:rPr>
          <w:rFonts w:hint="eastAsia"/>
          <w:i/>
          <w:sz w:val="24"/>
        </w:rPr>
        <w:t>(违反风险因素:中等)(时间范围:行动计划)</w:t>
      </w:r>
    </w:p>
    <w:p w:rsidR="00C5034E" w:rsidRDefault="00724C3D">
      <w:pPr>
        <w:pStyle w:val="a4"/>
        <w:spacing w:before="122"/>
        <w:ind w:left="1036" w:right="87" w:hanging="576"/>
      </w:pPr>
      <w:r>
        <w:rPr>
          <w:b/>
        </w:rPr>
        <w:t xml:space="preserve">M22. </w:t>
      </w:r>
      <w:r>
        <w:t>Each Balancing Authority shall have, and provide upon request, evidence that could include, but is not limited to, operator logs, system specifications, system diagrams, or</w:t>
      </w:r>
      <w:r>
        <w:rPr>
          <w:rFonts w:eastAsia="宋体" w:hint="eastAsia"/>
          <w:lang w:eastAsia="zh-CN"/>
        </w:rPr>
        <w:t xml:space="preserve"> </w:t>
      </w:r>
      <w:r>
        <w:t xml:space="preserve">other evidence that it has data exchange capabilities with the entities it has identified </w:t>
      </w:r>
      <w:r>
        <w:lastRenderedPageBreak/>
        <w:t>it needs data from in order to develop its Operating Plan for next-day operations.</w:t>
      </w:r>
    </w:p>
    <w:p w:rsidR="00C5034E" w:rsidRDefault="00724C3D">
      <w:pPr>
        <w:pStyle w:val="a4"/>
        <w:spacing w:before="122"/>
        <w:ind w:left="1036" w:right="87" w:hanging="576"/>
        <w:rPr>
          <w:lang w:eastAsia="zh-CN"/>
        </w:rPr>
      </w:pPr>
      <w:r>
        <w:rPr>
          <w:rFonts w:hint="eastAsia"/>
          <w:b/>
          <w:bCs/>
          <w:lang w:eastAsia="zh-CN"/>
        </w:rPr>
        <w:t>M22</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每个平衡机构应拥有并应要求提供证据，这些证据可能包括但不限于:操作员日志、系统规范、系统图或其他证据，证明其与其确定需要数据的实体具有数据交换能力，以便为第二天的操作制定运营计划。</w:t>
      </w:r>
    </w:p>
    <w:p w:rsidR="00C5034E" w:rsidRDefault="00724C3D">
      <w:pPr>
        <w:pStyle w:val="a4"/>
        <w:ind w:left="1036" w:right="213" w:hanging="576"/>
        <w:rPr>
          <w:i/>
        </w:rPr>
      </w:pPr>
      <w:r>
        <w:rPr>
          <w:b/>
        </w:rPr>
        <w:t xml:space="preserve">R23. </w:t>
      </w:r>
      <w:r>
        <w:t xml:space="preserve">Each Balancing Authority shall have data exchange capabilities, with redundant and diversely routed data exchange infrastructure within the Balancing Authority's primary Control Center, for the exchange of Real-time data with its Reliability Coordinator, Transmission Operator, and the entities it has identified it needs data from in order for it to perform its Real-time monitoring and analysis functions. </w:t>
      </w:r>
      <w:r>
        <w:rPr>
          <w:i/>
        </w:rPr>
        <w:t>[Violation Risk Factor: High] [Time Horizon: Same-Day Operations, Real-time Operations]</w:t>
      </w:r>
    </w:p>
    <w:p w:rsidR="00C5034E" w:rsidRDefault="00724C3D">
      <w:pPr>
        <w:pStyle w:val="a4"/>
        <w:ind w:left="1036" w:right="213" w:hanging="576"/>
        <w:rPr>
          <w:i/>
          <w:lang w:eastAsia="zh-CN"/>
        </w:rPr>
      </w:pPr>
      <w:r>
        <w:rPr>
          <w:rFonts w:hint="eastAsia"/>
          <w:b/>
          <w:bCs/>
          <w:iCs/>
          <w:lang w:eastAsia="zh-CN"/>
        </w:rPr>
        <w:t>R23</w:t>
      </w:r>
      <w:r>
        <w:rPr>
          <w:rFonts w:eastAsia="宋体" w:hint="eastAsia"/>
          <w:b/>
          <w:bCs/>
          <w:iCs/>
          <w:lang w:eastAsia="zh-CN"/>
        </w:rPr>
        <w:t>.</w:t>
      </w:r>
      <w:r>
        <w:rPr>
          <w:rFonts w:eastAsia="宋体" w:hint="eastAsia"/>
          <w:iCs/>
          <w:lang w:eastAsia="zh-CN"/>
        </w:rPr>
        <w:tab/>
      </w:r>
      <w:r>
        <w:rPr>
          <w:rFonts w:hint="eastAsia"/>
          <w:iCs/>
          <w:lang w:eastAsia="zh-CN"/>
        </w:rPr>
        <w:t>每个平衡机构应具备数据交换能力，在平衡机构的主要控制中心内设置冗余的、路由多样的数据交换基础设施，以便与其可靠性协调者、</w:t>
      </w:r>
      <w:r>
        <w:rPr>
          <w:rFonts w:eastAsia="宋体" w:hint="eastAsia"/>
          <w:lang w:eastAsia="zh-CN"/>
        </w:rPr>
        <w:t>输电</w:t>
      </w:r>
      <w:r>
        <w:rPr>
          <w:rFonts w:hint="eastAsia"/>
          <w:iCs/>
          <w:lang w:eastAsia="zh-CN"/>
        </w:rPr>
        <w:t>运营商以及确定需要数据的实体进行实时数据交换，以实现其实时监控和分析功能。</w:t>
      </w:r>
      <w:r>
        <w:rPr>
          <w:rFonts w:hint="eastAsia"/>
          <w:i/>
          <w:lang w:eastAsia="zh-CN"/>
        </w:rPr>
        <w:t>(违反风险因素:高)(时间:当天操作,实时操作)</w:t>
      </w:r>
    </w:p>
    <w:p w:rsidR="00C5034E" w:rsidRDefault="00724C3D">
      <w:pPr>
        <w:pStyle w:val="a4"/>
        <w:spacing w:before="121"/>
        <w:ind w:left="1036" w:right="275" w:hanging="576"/>
        <w:rPr>
          <w:lang w:eastAsia="zh-CN"/>
        </w:rPr>
      </w:pPr>
      <w:r>
        <w:rPr>
          <w:b/>
          <w:lang w:eastAsia="zh-CN"/>
        </w:rPr>
        <w:t xml:space="preserve">M23. </w:t>
      </w:r>
      <w:r>
        <w:rPr>
          <w:lang w:eastAsia="zh-CN"/>
        </w:rPr>
        <w:t>Each Balancing Authority shall have, and provide upon request, evidence that could include, but is not limited to, system specifications, system diagrams, or other documentation that lists its data exchange capabilities, including redundant and diversely routed data exchange infrastructure within the Balancing Authority's primary Control Center, for the exchange of Real-time data with its</w:t>
      </w:r>
      <w:r>
        <w:rPr>
          <w:highlight w:val="yellow"/>
          <w:lang w:eastAsia="zh-CN"/>
        </w:rPr>
        <w:t xml:space="preserve"> Reliability Coordinator</w:t>
      </w:r>
      <w:r>
        <w:rPr>
          <w:lang w:eastAsia="zh-CN"/>
        </w:rPr>
        <w:t>, Transmission Operator, and the entities it has identified it needs data from in order to perform its Real-time monitoring and analysis functions as specified in the requirement.</w:t>
      </w:r>
    </w:p>
    <w:p w:rsidR="00C5034E" w:rsidRDefault="00724C3D">
      <w:pPr>
        <w:pStyle w:val="a4"/>
        <w:spacing w:before="121"/>
        <w:ind w:left="1036" w:right="275" w:hanging="576"/>
        <w:rPr>
          <w:lang w:eastAsia="zh-CN"/>
        </w:rPr>
      </w:pPr>
      <w:r>
        <w:rPr>
          <w:rFonts w:hint="eastAsia"/>
          <w:lang w:eastAsia="zh-CN"/>
        </w:rPr>
        <w:t>M23.</w:t>
      </w:r>
      <w:r>
        <w:rPr>
          <w:rFonts w:eastAsia="宋体" w:hint="eastAsia"/>
          <w:lang w:eastAsia="zh-CN"/>
        </w:rPr>
        <w:tab/>
      </w:r>
      <w:r>
        <w:rPr>
          <w:rFonts w:hint="eastAsia"/>
          <w:lang w:eastAsia="zh-CN"/>
        </w:rPr>
        <w:t>每个平衡机构应具备并应请求提供证据，可包括但不限于系统规范、系统图或列出其数据交换能力的其他文件，包括平衡权主要控制中心内冗余和分散路由的数据交换基础设施，用于与其可靠性协调员、</w:t>
      </w:r>
      <w:r>
        <w:rPr>
          <w:rFonts w:eastAsia="宋体" w:hint="eastAsia"/>
          <w:lang w:eastAsia="zh-CN"/>
        </w:rPr>
        <w:t>输电</w:t>
      </w:r>
      <w:r>
        <w:rPr>
          <w:rFonts w:hint="eastAsia"/>
          <w:lang w:eastAsia="zh-CN"/>
        </w:rPr>
        <w:t>运营商交换实时数据，为了执行需求中指定的实时监控和分析功能，它所识别的实体需要从中获取数据。</w:t>
      </w:r>
    </w:p>
    <w:p w:rsidR="00C5034E" w:rsidRDefault="00724C3D">
      <w:pPr>
        <w:pStyle w:val="a4"/>
        <w:spacing w:before="119"/>
        <w:ind w:left="1036" w:right="487" w:hanging="576"/>
        <w:rPr>
          <w:i/>
        </w:rPr>
      </w:pPr>
      <w:r>
        <w:rPr>
          <w:b/>
        </w:rPr>
        <w:t xml:space="preserve">R24. </w:t>
      </w:r>
      <w:r>
        <w:t xml:space="preserve">Each Balancing Authority shall test its primary Control Center data exchange capabilities specified in Requirement R23 for redundant functionality at least once every 90 calendar days. If the test is unsuccessful, the Balancing Authority shall initiate action within two hours to restore redundant functionality. </w:t>
      </w:r>
      <w:r>
        <w:rPr>
          <w:i/>
        </w:rPr>
        <w:t>[Violation Risk Factor: Medium ] [Time Horizon: Operations Planning]</w:t>
      </w:r>
    </w:p>
    <w:p w:rsidR="00C5034E" w:rsidRDefault="00724C3D">
      <w:pPr>
        <w:pStyle w:val="a4"/>
        <w:spacing w:before="119"/>
        <w:ind w:left="1036" w:right="487" w:hanging="576"/>
        <w:rPr>
          <w:i/>
        </w:rPr>
      </w:pPr>
      <w:r>
        <w:rPr>
          <w:rFonts w:hint="eastAsia"/>
          <w:b/>
          <w:bCs/>
          <w:iCs/>
        </w:rPr>
        <w:t>R24</w:t>
      </w:r>
      <w:r>
        <w:rPr>
          <w:rFonts w:eastAsia="宋体" w:hint="eastAsia"/>
          <w:b/>
          <w:bCs/>
          <w:iCs/>
          <w:lang w:eastAsia="zh-CN"/>
        </w:rPr>
        <w:t>.</w:t>
      </w:r>
      <w:r>
        <w:rPr>
          <w:rFonts w:eastAsia="宋体" w:hint="eastAsia"/>
          <w:iCs/>
          <w:lang w:eastAsia="zh-CN"/>
        </w:rPr>
        <w:tab/>
      </w:r>
      <w:r>
        <w:rPr>
          <w:rFonts w:hint="eastAsia"/>
          <w:iCs/>
        </w:rPr>
        <w:t>每个平衡机构应至少每90个日历天测试一次要求R23中规定的主要控制中心数据交换能力的冗余功能。如果测试不成功，平衡机构将在两小时内启动操作来恢复冗余功能。</w:t>
      </w:r>
      <w:r>
        <w:rPr>
          <w:rFonts w:hint="eastAsia"/>
          <w:i/>
        </w:rPr>
        <w:t>(违反风险因素:中等)(时间范围:行动计划)</w:t>
      </w:r>
    </w:p>
    <w:p w:rsidR="00C5034E" w:rsidRDefault="00724C3D">
      <w:pPr>
        <w:pStyle w:val="a4"/>
        <w:spacing w:before="121"/>
        <w:ind w:left="1036" w:right="86" w:hanging="576"/>
      </w:pPr>
      <w:r>
        <w:rPr>
          <w:b/>
        </w:rPr>
        <w:t xml:space="preserve">M24. </w:t>
      </w:r>
      <w:r>
        <w:t>Each Balancing Authority shall have, and provide upon request, evidence that it tested its primary Control Center data exchange capabilities specified in Requirement R23 for redundant functionality, or experienced an event that demonstrated the redundant functionality; and, if the test was unsuccessful, initiated action within two hours to restore redundant functionality as specified in Requirement R24. Evidence could include, but is not limited to: dated and time-stamped test records, operator logs, voice recordings, or electronic communications.</w:t>
      </w:r>
    </w:p>
    <w:p w:rsidR="00C5034E" w:rsidRDefault="00724C3D">
      <w:pPr>
        <w:pStyle w:val="a4"/>
        <w:spacing w:before="121"/>
        <w:ind w:left="1036" w:right="86" w:hanging="576"/>
        <w:rPr>
          <w:lang w:eastAsia="zh-CN"/>
        </w:rPr>
      </w:pPr>
      <w:r>
        <w:rPr>
          <w:rFonts w:hint="eastAsia"/>
          <w:b/>
          <w:bCs/>
          <w:lang w:eastAsia="zh-CN"/>
        </w:rPr>
        <w:lastRenderedPageBreak/>
        <w:t>M24</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证明其对需求R23中规定的冗余功能的主要控制中心数据交换能力进行了测试，或经历了证明冗余功能的事件;并且，如果测试不成功，在两个小时内启动操作，以恢复需求R24中指定的冗余功能。证据可以包括但不限于:有日期和时间戳的测试记录、操作员日志、语音记录或电子通信。</w:t>
      </w:r>
    </w:p>
    <w:p w:rsidR="00C5034E" w:rsidRDefault="00C5034E">
      <w:pPr>
        <w:pStyle w:val="a4"/>
        <w:spacing w:before="8"/>
        <w:rPr>
          <w:sz w:val="33"/>
          <w:lang w:eastAsia="zh-CN"/>
        </w:rPr>
      </w:pPr>
    </w:p>
    <w:p w:rsidR="00C5034E" w:rsidRDefault="00724C3D">
      <w:pPr>
        <w:pStyle w:val="1"/>
        <w:numPr>
          <w:ilvl w:val="0"/>
          <w:numId w:val="3"/>
        </w:numPr>
        <w:tabs>
          <w:tab w:val="left" w:pos="460"/>
        </w:tabs>
        <w:spacing w:before="0"/>
      </w:pPr>
      <w:r>
        <w:t>Compliance</w:t>
      </w:r>
      <w:r>
        <w:rPr>
          <w:rFonts w:eastAsia="宋体" w:hint="eastAsia"/>
          <w:lang w:eastAsia="zh-CN"/>
        </w:rPr>
        <w:tab/>
      </w:r>
      <w:r>
        <w:rPr>
          <w:rFonts w:eastAsia="宋体" w:hint="eastAsia"/>
          <w:lang w:eastAsia="zh-CN"/>
        </w:rPr>
        <w:tab/>
        <w:t>C.</w:t>
      </w:r>
      <w:r>
        <w:rPr>
          <w:rFonts w:eastAsia="宋体" w:hint="eastAsia"/>
          <w:lang w:eastAsia="zh-CN"/>
        </w:rPr>
        <w:t>合规手段</w:t>
      </w:r>
    </w:p>
    <w:p w:rsidR="00C5034E" w:rsidRDefault="00724C3D">
      <w:pPr>
        <w:pStyle w:val="2"/>
        <w:numPr>
          <w:ilvl w:val="1"/>
          <w:numId w:val="3"/>
        </w:numPr>
        <w:tabs>
          <w:tab w:val="left" w:pos="1035"/>
          <w:tab w:val="left" w:pos="1036"/>
        </w:tabs>
        <w:spacing w:before="121"/>
      </w:pPr>
      <w:r>
        <w:t>Compliance Monitoring</w:t>
      </w:r>
      <w:r>
        <w:rPr>
          <w:spacing w:val="-4"/>
        </w:rPr>
        <w:t xml:space="preserve"> </w:t>
      </w:r>
      <w:r>
        <w:t>Process</w:t>
      </w:r>
      <w:r>
        <w:rPr>
          <w:rFonts w:eastAsia="宋体" w:hint="eastAsia"/>
          <w:lang w:eastAsia="zh-CN"/>
        </w:rPr>
        <w:t>:</w:t>
      </w:r>
      <w:r>
        <w:rPr>
          <w:rFonts w:eastAsia="宋体" w:hint="eastAsia"/>
          <w:lang w:eastAsia="zh-CN"/>
        </w:rPr>
        <w:tab/>
      </w:r>
      <w:r>
        <w:rPr>
          <w:rFonts w:eastAsia="宋体" w:hint="eastAsia"/>
          <w:lang w:eastAsia="zh-CN"/>
        </w:rPr>
        <w:tab/>
        <w:t>1.</w:t>
      </w:r>
      <w:r>
        <w:rPr>
          <w:rFonts w:eastAsia="宋体" w:hint="eastAsia"/>
          <w:lang w:eastAsia="zh-CN"/>
        </w:rPr>
        <w:t>合规监控过程</w:t>
      </w:r>
      <w:r>
        <w:rPr>
          <w:rFonts w:eastAsia="宋体" w:hint="eastAsia"/>
          <w:lang w:eastAsia="zh-CN"/>
        </w:rPr>
        <w:t>:</w:t>
      </w:r>
    </w:p>
    <w:p w:rsidR="00C5034E" w:rsidRDefault="00724C3D">
      <w:pPr>
        <w:pStyle w:val="a6"/>
        <w:numPr>
          <w:ilvl w:val="2"/>
          <w:numId w:val="3"/>
        </w:numPr>
        <w:tabs>
          <w:tab w:val="left" w:pos="1632"/>
        </w:tabs>
        <w:ind w:left="1631" w:hanging="541"/>
        <w:rPr>
          <w:b/>
          <w:sz w:val="24"/>
        </w:rPr>
      </w:pPr>
      <w:r>
        <w:rPr>
          <w:b/>
          <w:sz w:val="24"/>
        </w:rPr>
        <w:t>Compliance Enforcement</w:t>
      </w:r>
      <w:r>
        <w:rPr>
          <w:b/>
          <w:spacing w:val="-3"/>
          <w:sz w:val="24"/>
        </w:rPr>
        <w:t xml:space="preserve"> </w:t>
      </w:r>
      <w:r>
        <w:rPr>
          <w:b/>
          <w:sz w:val="24"/>
        </w:rPr>
        <w:t>Authority:</w:t>
      </w:r>
    </w:p>
    <w:p w:rsidR="00C5034E" w:rsidRDefault="00724C3D">
      <w:pPr>
        <w:pStyle w:val="a4"/>
        <w:ind w:left="1631" w:right="101"/>
      </w:pPr>
      <w:r>
        <w:t>“Compliance Enforcement Authority” means NERC or the Regional Entity, or any entity as otherwise designated by an Applicable Governmental Authority, in their respective roles of monitoring and/or enforcing compliance with mandatory and enforceable Reliability Standards in their respective jurisdictions.</w:t>
      </w:r>
    </w:p>
    <w:p w:rsidR="00C5034E" w:rsidRDefault="00724C3D">
      <w:pPr>
        <w:pStyle w:val="a6"/>
        <w:numPr>
          <w:ilvl w:val="1"/>
          <w:numId w:val="5"/>
        </w:numPr>
        <w:tabs>
          <w:tab w:val="clear" w:pos="312"/>
          <w:tab w:val="left" w:pos="1632"/>
        </w:tabs>
        <w:ind w:left="1090"/>
        <w:rPr>
          <w:b/>
          <w:sz w:val="24"/>
        </w:rPr>
      </w:pPr>
      <w:r>
        <w:rPr>
          <w:rFonts w:hint="eastAsia"/>
          <w:b/>
          <w:sz w:val="24"/>
        </w:rPr>
        <w:t>合规执法机构:</w:t>
      </w:r>
    </w:p>
    <w:p w:rsidR="00C5034E" w:rsidRDefault="00724C3D">
      <w:pPr>
        <w:pStyle w:val="a4"/>
        <w:ind w:left="1631" w:right="101"/>
        <w:rPr>
          <w:lang w:eastAsia="zh-CN"/>
        </w:rPr>
      </w:pPr>
      <w:r>
        <w:rPr>
          <w:rFonts w:hint="eastAsia"/>
          <w:lang w:eastAsia="zh-CN"/>
        </w:rPr>
        <w:t>“合规执行机构”系指NERC或区域实体，或由适用的政府机构指定的任何实体，在各自的管辖范围内各自履行监督和/或强制执行可靠性标准的职责。</w:t>
      </w:r>
    </w:p>
    <w:p w:rsidR="00C5034E" w:rsidRDefault="00724C3D">
      <w:pPr>
        <w:pStyle w:val="2"/>
        <w:numPr>
          <w:ilvl w:val="2"/>
          <w:numId w:val="3"/>
        </w:numPr>
        <w:tabs>
          <w:tab w:val="left" w:pos="1632"/>
        </w:tabs>
        <w:spacing w:before="119"/>
        <w:ind w:left="1631" w:hanging="541"/>
      </w:pPr>
      <w:r>
        <w:t>Evidence</w:t>
      </w:r>
      <w:r>
        <w:rPr>
          <w:spacing w:val="-1"/>
        </w:rPr>
        <w:t xml:space="preserve"> </w:t>
      </w:r>
      <w:r>
        <w:t>Retention:</w:t>
      </w:r>
      <w:r>
        <w:rPr>
          <w:rFonts w:eastAsia="宋体" w:hint="eastAsia"/>
          <w:lang w:eastAsia="zh-CN"/>
        </w:rPr>
        <w:tab/>
        <w:t xml:space="preserve">1.2. </w:t>
      </w:r>
      <w:r>
        <w:rPr>
          <w:rFonts w:eastAsia="宋体" w:hint="eastAsia"/>
          <w:lang w:eastAsia="zh-CN"/>
        </w:rPr>
        <w:t>保留证据</w:t>
      </w:r>
      <w:r>
        <w:rPr>
          <w:rFonts w:eastAsia="宋体" w:hint="eastAsia"/>
          <w:lang w:eastAsia="zh-CN"/>
        </w:rPr>
        <w:t>:</w:t>
      </w:r>
    </w:p>
    <w:p w:rsidR="00C5034E" w:rsidRDefault="00724C3D">
      <w:pPr>
        <w:pStyle w:val="a4"/>
        <w:spacing w:before="92"/>
        <w:ind w:left="1631" w:right="110"/>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full-time period since the last audit.</w:t>
      </w:r>
    </w:p>
    <w:p w:rsidR="00C5034E" w:rsidRDefault="00724C3D">
      <w:pPr>
        <w:pStyle w:val="a4"/>
        <w:spacing w:before="92"/>
        <w:ind w:left="1631" w:right="110"/>
        <w:rPr>
          <w:lang w:eastAsia="zh-CN"/>
        </w:rPr>
      </w:pPr>
      <w:r>
        <w:rPr>
          <w:rFonts w:hint="eastAsia"/>
          <w:lang w:eastAsia="zh-CN"/>
        </w:rPr>
        <w:t>以下证据保留期限指实体被要求保留特定证据以证明合规的期限。如果以下规定的证据保留期比上次审计后的时间短，合规执行机构可以要求实体提供其他证据，以证明其在上次审计后的全职期间是合规的。</w:t>
      </w:r>
    </w:p>
    <w:p w:rsidR="00C5034E" w:rsidRDefault="00724C3D">
      <w:pPr>
        <w:pStyle w:val="a4"/>
        <w:spacing w:before="119"/>
        <w:ind w:left="1631" w:right="347"/>
      </w:pPr>
      <w:r>
        <w:t>The applicable entity shall keep data or evidence to show compliance as identified below unless directed by its Compliance Enforcement Authority to retain specific evidence for a longer period of time as part of an investigation.</w:t>
      </w:r>
    </w:p>
    <w:p w:rsidR="00C5034E" w:rsidRDefault="00724C3D">
      <w:pPr>
        <w:pStyle w:val="a4"/>
        <w:spacing w:before="119"/>
        <w:ind w:left="1631" w:right="347"/>
        <w:rPr>
          <w:lang w:eastAsia="zh-CN"/>
        </w:rPr>
      </w:pPr>
      <w:r>
        <w:rPr>
          <w:rFonts w:hint="eastAsia"/>
          <w:lang w:eastAsia="zh-CN"/>
        </w:rPr>
        <w:t>适用实体应保存数据或证据，以证明符合下述规定，除非其合规执行机构指示将特定证据保留较长时间，作为调查的一部分。</w:t>
      </w:r>
    </w:p>
    <w:p w:rsidR="00C5034E" w:rsidRDefault="00724C3D">
      <w:pPr>
        <w:pStyle w:val="a6"/>
        <w:numPr>
          <w:ilvl w:val="0"/>
          <w:numId w:val="6"/>
        </w:numPr>
        <w:tabs>
          <w:tab w:val="left" w:pos="1755"/>
          <w:tab w:val="left" w:pos="1756"/>
        </w:tabs>
        <w:spacing w:before="121"/>
        <w:ind w:right="237"/>
        <w:rPr>
          <w:sz w:val="24"/>
        </w:rPr>
      </w:pPr>
      <w:r>
        <w:rPr>
          <w:sz w:val="24"/>
        </w:rPr>
        <w:t>Each Balancing Authority, Transmission Operator, Generator Operator, and Distribution Provider shall each keep data or evidence for each applicable Requirement R1 through R11, and Measure M1 through M11, for the current calendar year and one previous calendar year, with the exception of operator logs and voice recordings which shall be retained for a minimum of 90 calendar days, unless directed by its Compliance Enforcement Authority to retain specific evidence for a longer period of time as part of an</w:t>
      </w:r>
      <w:r>
        <w:rPr>
          <w:spacing w:val="-27"/>
          <w:sz w:val="24"/>
        </w:rPr>
        <w:t xml:space="preserve"> </w:t>
      </w:r>
      <w:r>
        <w:rPr>
          <w:sz w:val="24"/>
        </w:rPr>
        <w:t>investigation.</w:t>
      </w:r>
    </w:p>
    <w:p w:rsidR="00C5034E" w:rsidRDefault="00724C3D">
      <w:pPr>
        <w:pStyle w:val="a6"/>
        <w:numPr>
          <w:ilvl w:val="0"/>
          <w:numId w:val="6"/>
        </w:numPr>
        <w:tabs>
          <w:tab w:val="left" w:pos="1755"/>
          <w:tab w:val="left" w:pos="1756"/>
        </w:tabs>
        <w:spacing w:before="121"/>
        <w:ind w:right="237"/>
        <w:rPr>
          <w:sz w:val="24"/>
          <w:lang w:eastAsia="zh-CN"/>
        </w:rPr>
      </w:pPr>
      <w:r>
        <w:rPr>
          <w:rFonts w:hint="eastAsia"/>
          <w:sz w:val="24"/>
          <w:lang w:eastAsia="zh-CN"/>
        </w:rPr>
        <w:t>各平衡机构、</w:t>
      </w:r>
      <w:r>
        <w:rPr>
          <w:rFonts w:eastAsia="宋体" w:hint="eastAsia"/>
          <w:sz w:val="24"/>
          <w:lang w:eastAsia="zh-CN"/>
        </w:rPr>
        <w:t>输电</w:t>
      </w:r>
      <w:r>
        <w:rPr>
          <w:rFonts w:hint="eastAsia"/>
          <w:sz w:val="24"/>
          <w:lang w:eastAsia="zh-CN"/>
        </w:rPr>
        <w:t>运营商、发电机运营商和配电供应商应各自保存当前</w:t>
      </w:r>
      <w:r>
        <w:rPr>
          <w:rFonts w:hint="eastAsia"/>
          <w:sz w:val="24"/>
          <w:lang w:eastAsia="zh-CN"/>
        </w:rPr>
        <w:lastRenderedPageBreak/>
        <w:t>日历年和之前一年适用要求R1至R11以及</w:t>
      </w:r>
      <w:r>
        <w:rPr>
          <w:rFonts w:eastAsia="宋体" w:hint="eastAsia"/>
          <w:sz w:val="24"/>
          <w:lang w:eastAsia="zh-CN"/>
        </w:rPr>
        <w:t>检测</w:t>
      </w:r>
      <w:r>
        <w:rPr>
          <w:rFonts w:hint="eastAsia"/>
          <w:sz w:val="24"/>
          <w:lang w:eastAsia="zh-CN"/>
        </w:rPr>
        <w:t>M1至M11的数据或证据，且应保留至少90</w:t>
      </w:r>
      <w:r>
        <w:rPr>
          <w:rFonts w:eastAsia="宋体" w:hint="eastAsia"/>
          <w:sz w:val="24"/>
          <w:lang w:eastAsia="zh-CN"/>
        </w:rPr>
        <w:t>公历日</w:t>
      </w:r>
      <w:r>
        <w:rPr>
          <w:rFonts w:hint="eastAsia"/>
          <w:sz w:val="24"/>
          <w:lang w:eastAsia="zh-CN"/>
        </w:rPr>
        <w:t>的运营商日志和语音记录除外，除非遵约执法部门指示将特定证据保留更长的时间，作为调查的一部分。</w:t>
      </w:r>
    </w:p>
    <w:p w:rsidR="00C5034E" w:rsidRDefault="00724C3D">
      <w:pPr>
        <w:pStyle w:val="a6"/>
        <w:numPr>
          <w:ilvl w:val="0"/>
          <w:numId w:val="6"/>
        </w:numPr>
        <w:tabs>
          <w:tab w:val="left" w:pos="1755"/>
          <w:tab w:val="left" w:pos="1756"/>
        </w:tabs>
        <w:spacing w:before="118"/>
        <w:ind w:right="350"/>
        <w:rPr>
          <w:sz w:val="24"/>
        </w:rPr>
      </w:pPr>
      <w:r>
        <w:rPr>
          <w:sz w:val="24"/>
        </w:rPr>
        <w:t>Each Transmission Operator shall retain evidence for three calendar years of any occasion in which it has exceeded an identified IROL and its associated</w:t>
      </w:r>
      <w:r>
        <w:rPr>
          <w:position w:val="2"/>
          <w:sz w:val="24"/>
        </w:rPr>
        <w:t xml:space="preserve"> IROL </w:t>
      </w:r>
      <w:r>
        <w:rPr>
          <w:spacing w:val="6"/>
          <w:position w:val="2"/>
          <w:sz w:val="24"/>
        </w:rPr>
        <w:t>T</w:t>
      </w:r>
      <w:r>
        <w:rPr>
          <w:spacing w:val="6"/>
          <w:sz w:val="16"/>
        </w:rPr>
        <w:t xml:space="preserve">v </w:t>
      </w:r>
      <w:r>
        <w:rPr>
          <w:position w:val="2"/>
          <w:sz w:val="24"/>
        </w:rPr>
        <w:t>as specified in Requirement R12 and Measure</w:t>
      </w:r>
      <w:r>
        <w:rPr>
          <w:spacing w:val="-24"/>
          <w:position w:val="2"/>
          <w:sz w:val="24"/>
        </w:rPr>
        <w:t xml:space="preserve"> </w:t>
      </w:r>
      <w:r>
        <w:rPr>
          <w:position w:val="2"/>
          <w:sz w:val="24"/>
        </w:rPr>
        <w:t>M12.</w:t>
      </w:r>
    </w:p>
    <w:p w:rsidR="00C5034E" w:rsidRDefault="00724C3D">
      <w:pPr>
        <w:pStyle w:val="a6"/>
        <w:numPr>
          <w:ilvl w:val="0"/>
          <w:numId w:val="6"/>
        </w:numPr>
        <w:tabs>
          <w:tab w:val="left" w:pos="1755"/>
          <w:tab w:val="left" w:pos="1756"/>
        </w:tabs>
        <w:spacing w:before="118"/>
        <w:ind w:right="350"/>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运营商应在超过R12和M12要求中规定的已识别的IROL及其相关的IROL Tv的任何情况下保留三个公历年的证据。</w:t>
      </w:r>
    </w:p>
    <w:p w:rsidR="00C5034E" w:rsidRDefault="00724C3D">
      <w:pPr>
        <w:pStyle w:val="a6"/>
        <w:numPr>
          <w:ilvl w:val="0"/>
          <w:numId w:val="6"/>
        </w:numPr>
        <w:tabs>
          <w:tab w:val="left" w:pos="1755"/>
          <w:tab w:val="left" w:pos="1756"/>
        </w:tabs>
        <w:spacing w:before="121"/>
        <w:ind w:left="1755" w:right="250"/>
        <w:rPr>
          <w:sz w:val="24"/>
        </w:rPr>
      </w:pPr>
      <w:r>
        <w:rPr>
          <w:sz w:val="24"/>
        </w:rPr>
        <w:t xml:space="preserve">Each Transmission Operator shall keep data or evidence for Requirement R13 and Measure M13 for a </w:t>
      </w:r>
      <w:r>
        <w:rPr>
          <w:sz w:val="24"/>
          <w:highlight w:val="yellow"/>
        </w:rPr>
        <w:t>rolling 30-day period</w:t>
      </w:r>
      <w:r>
        <w:rPr>
          <w:sz w:val="24"/>
        </w:rPr>
        <w:t>, unless directed by its Compliance Enforcement Authority to retain specific evidence for a longer period of time as part of an</w:t>
      </w:r>
      <w:r>
        <w:rPr>
          <w:spacing w:val="-2"/>
          <w:sz w:val="24"/>
        </w:rPr>
        <w:t xml:space="preserve"> </w:t>
      </w:r>
      <w:r>
        <w:rPr>
          <w:sz w:val="24"/>
        </w:rPr>
        <w:t>investigation.</w:t>
      </w:r>
    </w:p>
    <w:p w:rsidR="00C5034E" w:rsidRDefault="00724C3D">
      <w:pPr>
        <w:pStyle w:val="a6"/>
        <w:numPr>
          <w:ilvl w:val="0"/>
          <w:numId w:val="6"/>
        </w:numPr>
        <w:tabs>
          <w:tab w:val="left" w:pos="1755"/>
          <w:tab w:val="left" w:pos="1756"/>
        </w:tabs>
        <w:spacing w:before="121"/>
        <w:ind w:left="1755" w:right="250"/>
        <w:rPr>
          <w:sz w:val="24"/>
          <w:lang w:eastAsia="zh-CN"/>
        </w:rPr>
      </w:pPr>
      <w:r>
        <w:rPr>
          <w:rFonts w:hint="eastAsia"/>
          <w:sz w:val="24"/>
          <w:lang w:eastAsia="zh-CN"/>
        </w:rPr>
        <w:t>每个</w:t>
      </w:r>
      <w:r>
        <w:rPr>
          <w:rFonts w:eastAsia="宋体" w:hint="eastAsia"/>
          <w:sz w:val="24"/>
          <w:lang w:eastAsia="zh-CN"/>
        </w:rPr>
        <w:t>输电运营商</w:t>
      </w:r>
      <w:r>
        <w:rPr>
          <w:rFonts w:hint="eastAsia"/>
          <w:sz w:val="24"/>
          <w:lang w:eastAsia="zh-CN"/>
        </w:rPr>
        <w:t>应保存滚动的30天内的要求R13和</w:t>
      </w:r>
      <w:r>
        <w:rPr>
          <w:rFonts w:eastAsia="宋体" w:hint="eastAsia"/>
          <w:sz w:val="24"/>
          <w:lang w:eastAsia="zh-CN"/>
        </w:rPr>
        <w:t>检测</w:t>
      </w:r>
      <w:r>
        <w:rPr>
          <w:rFonts w:hint="eastAsia"/>
          <w:sz w:val="24"/>
          <w:lang w:eastAsia="zh-CN"/>
        </w:rPr>
        <w:t>M13的数据或证据,除非由其合规执法机构保留更长一段时间的具体证据,作为调查的一部分。</w:t>
      </w:r>
    </w:p>
    <w:p w:rsidR="00C5034E" w:rsidRDefault="00724C3D">
      <w:pPr>
        <w:pStyle w:val="a6"/>
        <w:numPr>
          <w:ilvl w:val="0"/>
          <w:numId w:val="6"/>
        </w:numPr>
        <w:tabs>
          <w:tab w:val="left" w:pos="1755"/>
          <w:tab w:val="left" w:pos="1756"/>
        </w:tabs>
        <w:spacing w:before="121"/>
        <w:ind w:left="1755" w:right="243"/>
        <w:rPr>
          <w:sz w:val="24"/>
        </w:rPr>
      </w:pPr>
      <w:r>
        <w:rPr>
          <w:sz w:val="24"/>
        </w:rPr>
        <w:t>Each Transmission Operator shall retain evidence and that it initiated its Operating Plan to mitigate a SOL exceedance as specified in Requirement R14 and Measurement M14 for three calendar</w:t>
      </w:r>
      <w:r>
        <w:rPr>
          <w:spacing w:val="-4"/>
          <w:sz w:val="24"/>
        </w:rPr>
        <w:t xml:space="preserve"> </w:t>
      </w:r>
      <w:r>
        <w:rPr>
          <w:sz w:val="24"/>
        </w:rPr>
        <w:t>years.</w:t>
      </w:r>
    </w:p>
    <w:p w:rsidR="00C5034E" w:rsidRDefault="00724C3D">
      <w:pPr>
        <w:pStyle w:val="a6"/>
        <w:numPr>
          <w:ilvl w:val="0"/>
          <w:numId w:val="6"/>
        </w:numPr>
        <w:tabs>
          <w:tab w:val="left" w:pos="1755"/>
          <w:tab w:val="left" w:pos="1756"/>
        </w:tabs>
        <w:spacing w:before="121"/>
        <w:ind w:left="1755" w:right="243"/>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运营商应保留其启动其运营计划以在三个公历年内减轻R14和M14中规定的SOL超过的情况的证据。</w:t>
      </w:r>
    </w:p>
    <w:p w:rsidR="00C5034E" w:rsidRDefault="00724C3D">
      <w:pPr>
        <w:pStyle w:val="a6"/>
        <w:numPr>
          <w:ilvl w:val="0"/>
          <w:numId w:val="6"/>
        </w:numPr>
        <w:tabs>
          <w:tab w:val="left" w:pos="1755"/>
          <w:tab w:val="left" w:pos="1756"/>
        </w:tabs>
        <w:spacing w:before="119"/>
        <w:ind w:left="1755" w:right="98"/>
        <w:rPr>
          <w:sz w:val="24"/>
        </w:rPr>
      </w:pPr>
      <w:r>
        <w:rPr>
          <w:sz w:val="24"/>
        </w:rPr>
        <w:t>Each Transmission Operator and Balancing Authority shall each keep data or evidence for each applicable Requirement R15 through R19, and Measure M15 through M19 for the current calendar year and one previous calendar year, with the exception of operator logs and voice recordings which shall be retained for a minimum of 90 calendar</w:t>
      </w:r>
      <w:r>
        <w:rPr>
          <w:spacing w:val="-4"/>
          <w:sz w:val="24"/>
        </w:rPr>
        <w:t xml:space="preserve"> </w:t>
      </w:r>
      <w:r>
        <w:rPr>
          <w:sz w:val="24"/>
        </w:rPr>
        <w:t>days.</w:t>
      </w:r>
    </w:p>
    <w:p w:rsidR="00C5034E" w:rsidRDefault="00724C3D">
      <w:pPr>
        <w:pStyle w:val="a6"/>
        <w:numPr>
          <w:ilvl w:val="0"/>
          <w:numId w:val="6"/>
        </w:numPr>
        <w:tabs>
          <w:tab w:val="left" w:pos="1755"/>
          <w:tab w:val="left" w:pos="1756"/>
        </w:tabs>
        <w:spacing w:before="119"/>
        <w:ind w:left="1755" w:right="98"/>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运营商和平衡机构应各自保存每个适用要求R15至R19的数据或证据，并对当前</w:t>
      </w:r>
      <w:r>
        <w:rPr>
          <w:rFonts w:eastAsia="宋体" w:hint="eastAsia"/>
          <w:sz w:val="24"/>
          <w:lang w:eastAsia="zh-CN"/>
        </w:rPr>
        <w:t>公</w:t>
      </w:r>
      <w:r>
        <w:rPr>
          <w:rFonts w:hint="eastAsia"/>
          <w:sz w:val="24"/>
          <w:lang w:eastAsia="zh-CN"/>
        </w:rPr>
        <w:t>历年和之前的一个</w:t>
      </w:r>
      <w:r>
        <w:rPr>
          <w:rFonts w:eastAsia="宋体" w:hint="eastAsia"/>
          <w:sz w:val="24"/>
          <w:lang w:eastAsia="zh-CN"/>
        </w:rPr>
        <w:t>公</w:t>
      </w:r>
      <w:r>
        <w:rPr>
          <w:rFonts w:hint="eastAsia"/>
          <w:sz w:val="24"/>
          <w:lang w:eastAsia="zh-CN"/>
        </w:rPr>
        <w:t>历年</w:t>
      </w:r>
      <w:r>
        <w:rPr>
          <w:rFonts w:eastAsia="宋体" w:hint="eastAsia"/>
          <w:sz w:val="24"/>
          <w:lang w:eastAsia="zh-CN"/>
        </w:rPr>
        <w:t>检测</w:t>
      </w:r>
      <w:r>
        <w:rPr>
          <w:rFonts w:hint="eastAsia"/>
          <w:sz w:val="24"/>
          <w:lang w:eastAsia="zh-CN"/>
        </w:rPr>
        <w:t>M15至M19，但操作员日志和语音记录除外，该记录应至少保留90个</w:t>
      </w:r>
      <w:r>
        <w:rPr>
          <w:rFonts w:eastAsia="宋体" w:hint="eastAsia"/>
          <w:sz w:val="24"/>
          <w:lang w:eastAsia="zh-CN"/>
        </w:rPr>
        <w:t>公历日</w:t>
      </w:r>
      <w:r>
        <w:rPr>
          <w:rFonts w:hint="eastAsia"/>
          <w:sz w:val="24"/>
          <w:lang w:eastAsia="zh-CN"/>
        </w:rPr>
        <w:t>。</w:t>
      </w:r>
    </w:p>
    <w:p w:rsidR="00C5034E" w:rsidRDefault="00724C3D">
      <w:pPr>
        <w:pStyle w:val="a6"/>
        <w:numPr>
          <w:ilvl w:val="0"/>
          <w:numId w:val="6"/>
        </w:numPr>
        <w:tabs>
          <w:tab w:val="left" w:pos="1755"/>
          <w:tab w:val="left" w:pos="1756"/>
        </w:tabs>
        <w:ind w:left="1755" w:right="249"/>
        <w:rPr>
          <w:sz w:val="24"/>
        </w:rPr>
      </w:pPr>
      <w:r>
        <w:rPr>
          <w:sz w:val="24"/>
        </w:rPr>
        <w:t>Each Transmission Operator shall keep data or evidence for Requirement R20 and Measure M20 for the current calendar year and one previous calendar year.</w:t>
      </w:r>
    </w:p>
    <w:p w:rsidR="00C5034E" w:rsidRDefault="00724C3D">
      <w:pPr>
        <w:pStyle w:val="a6"/>
        <w:numPr>
          <w:ilvl w:val="0"/>
          <w:numId w:val="6"/>
        </w:numPr>
        <w:tabs>
          <w:tab w:val="left" w:pos="1755"/>
          <w:tab w:val="left" w:pos="1756"/>
        </w:tabs>
        <w:ind w:left="1755" w:right="249"/>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运营商应保存适用于当前</w:t>
      </w:r>
      <w:r>
        <w:rPr>
          <w:rFonts w:eastAsia="宋体" w:hint="eastAsia"/>
          <w:sz w:val="24"/>
          <w:lang w:eastAsia="zh-CN"/>
        </w:rPr>
        <w:t>公历</w:t>
      </w:r>
      <w:r>
        <w:rPr>
          <w:rFonts w:hint="eastAsia"/>
          <w:sz w:val="24"/>
          <w:lang w:eastAsia="zh-CN"/>
        </w:rPr>
        <w:t>年和之前的一个</w:t>
      </w:r>
      <w:r>
        <w:rPr>
          <w:rFonts w:eastAsia="宋体" w:hint="eastAsia"/>
          <w:sz w:val="24"/>
          <w:lang w:eastAsia="zh-CN"/>
        </w:rPr>
        <w:t>公历</w:t>
      </w:r>
      <w:r>
        <w:rPr>
          <w:rFonts w:hint="eastAsia"/>
          <w:sz w:val="24"/>
          <w:lang w:eastAsia="zh-CN"/>
        </w:rPr>
        <w:t>年的要求R20和</w:t>
      </w:r>
      <w:r>
        <w:rPr>
          <w:rFonts w:eastAsia="宋体" w:hint="eastAsia"/>
          <w:sz w:val="24"/>
          <w:lang w:eastAsia="zh-CN"/>
        </w:rPr>
        <w:t>检测</w:t>
      </w:r>
      <w:r>
        <w:rPr>
          <w:rFonts w:hint="eastAsia"/>
          <w:sz w:val="24"/>
          <w:lang w:eastAsia="zh-CN"/>
        </w:rPr>
        <w:t>M20的数据或证据。</w:t>
      </w:r>
    </w:p>
    <w:p w:rsidR="00C5034E" w:rsidRDefault="00724C3D">
      <w:pPr>
        <w:pStyle w:val="a6"/>
        <w:numPr>
          <w:ilvl w:val="0"/>
          <w:numId w:val="6"/>
        </w:numPr>
        <w:tabs>
          <w:tab w:val="left" w:pos="1755"/>
          <w:tab w:val="left" w:pos="1756"/>
        </w:tabs>
        <w:spacing w:before="119"/>
        <w:ind w:left="1755" w:right="106"/>
        <w:rPr>
          <w:sz w:val="24"/>
        </w:rPr>
      </w:pPr>
      <w:r>
        <w:rPr>
          <w:sz w:val="24"/>
        </w:rPr>
        <w:t>Each Transmission Operator shall keep evidence for Requirement R21 and Measure M21 for the most recent twelve calendar months, with the exception of operator logs and voice recordings which shall be retained for a minimum of 90 calendar</w:t>
      </w:r>
      <w:r>
        <w:rPr>
          <w:spacing w:val="-2"/>
          <w:sz w:val="24"/>
        </w:rPr>
        <w:t xml:space="preserve"> </w:t>
      </w:r>
      <w:r>
        <w:rPr>
          <w:sz w:val="24"/>
        </w:rPr>
        <w:t>days.</w:t>
      </w:r>
    </w:p>
    <w:p w:rsidR="00C5034E" w:rsidRDefault="00724C3D">
      <w:pPr>
        <w:pStyle w:val="a6"/>
        <w:numPr>
          <w:ilvl w:val="0"/>
          <w:numId w:val="6"/>
        </w:numPr>
        <w:tabs>
          <w:tab w:val="left" w:pos="1755"/>
          <w:tab w:val="left" w:pos="1756"/>
        </w:tabs>
        <w:spacing w:before="119"/>
        <w:ind w:left="1755" w:right="106"/>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运营商要保留最近12个公历月的R21和检测M21证据,</w:t>
      </w:r>
      <w:r>
        <w:rPr>
          <w:rFonts w:eastAsia="宋体" w:hint="eastAsia"/>
          <w:sz w:val="24"/>
          <w:lang w:eastAsia="zh-CN"/>
        </w:rPr>
        <w:t>但</w:t>
      </w:r>
      <w:r>
        <w:rPr>
          <w:rFonts w:hint="eastAsia"/>
          <w:sz w:val="24"/>
          <w:lang w:eastAsia="zh-CN"/>
        </w:rPr>
        <w:t>操作日志和语音记录</w:t>
      </w:r>
      <w:r>
        <w:rPr>
          <w:rFonts w:eastAsia="宋体" w:hint="eastAsia"/>
          <w:sz w:val="24"/>
          <w:lang w:eastAsia="zh-CN"/>
        </w:rPr>
        <w:t>除外，它们</w:t>
      </w:r>
      <w:r>
        <w:rPr>
          <w:rFonts w:hint="eastAsia"/>
          <w:sz w:val="24"/>
          <w:lang w:eastAsia="zh-CN"/>
        </w:rPr>
        <w:t>应保留至少90</w:t>
      </w:r>
      <w:r>
        <w:rPr>
          <w:rFonts w:eastAsia="宋体" w:hint="eastAsia"/>
          <w:sz w:val="24"/>
          <w:lang w:eastAsia="zh-CN"/>
        </w:rPr>
        <w:t>个</w:t>
      </w:r>
      <w:r>
        <w:rPr>
          <w:rFonts w:hint="eastAsia"/>
          <w:sz w:val="24"/>
          <w:lang w:eastAsia="zh-CN"/>
        </w:rPr>
        <w:t>公历日。</w:t>
      </w:r>
    </w:p>
    <w:p w:rsidR="00C5034E" w:rsidRDefault="00724C3D">
      <w:pPr>
        <w:pStyle w:val="a6"/>
        <w:numPr>
          <w:ilvl w:val="0"/>
          <w:numId w:val="6"/>
        </w:numPr>
        <w:tabs>
          <w:tab w:val="left" w:pos="1755"/>
          <w:tab w:val="left" w:pos="1756"/>
        </w:tabs>
        <w:spacing w:before="121"/>
        <w:ind w:left="1755" w:right="134"/>
        <w:rPr>
          <w:sz w:val="24"/>
        </w:rPr>
      </w:pPr>
      <w:r>
        <w:rPr>
          <w:sz w:val="24"/>
        </w:rPr>
        <w:lastRenderedPageBreak/>
        <w:t>Each Balancing Authority shall keep data or evidence for Requirement R22 and Measure M22 for the current calendar year and one previous calendar</w:t>
      </w:r>
      <w:r>
        <w:rPr>
          <w:spacing w:val="-18"/>
          <w:sz w:val="24"/>
        </w:rPr>
        <w:t xml:space="preserve"> </w:t>
      </w:r>
      <w:r>
        <w:rPr>
          <w:sz w:val="24"/>
        </w:rPr>
        <w:t>year,</w:t>
      </w:r>
    </w:p>
    <w:p w:rsidR="00C5034E" w:rsidRDefault="00724C3D">
      <w:pPr>
        <w:pStyle w:val="a4"/>
        <w:spacing w:before="92"/>
        <w:ind w:left="1756" w:right="842"/>
      </w:pPr>
      <w:r>
        <w:t>with the exception of operator logs and voice recordings which shall be retained for a minimum of 90 calendar days.</w:t>
      </w:r>
    </w:p>
    <w:p w:rsidR="00C5034E" w:rsidRDefault="00724C3D">
      <w:pPr>
        <w:pStyle w:val="a4"/>
        <w:spacing w:before="92"/>
        <w:ind w:left="1756" w:right="842"/>
        <w:rPr>
          <w:lang w:eastAsia="zh-CN"/>
        </w:rPr>
      </w:pPr>
      <w:r>
        <w:rPr>
          <w:rFonts w:hint="eastAsia"/>
          <w:lang w:eastAsia="zh-CN"/>
        </w:rPr>
        <w:t>每个平衡机构应保存当前公历年和之前的一个公历年要求R22和检测M22的数据或证据，但操作员日志和语音记录除外，它们应至少保留90个公历日。</w:t>
      </w:r>
    </w:p>
    <w:p w:rsidR="00C5034E" w:rsidRDefault="00724C3D">
      <w:pPr>
        <w:pStyle w:val="a6"/>
        <w:numPr>
          <w:ilvl w:val="0"/>
          <w:numId w:val="6"/>
        </w:numPr>
        <w:tabs>
          <w:tab w:val="left" w:pos="1755"/>
          <w:tab w:val="left" w:pos="1756"/>
        </w:tabs>
        <w:spacing w:before="119" w:line="242" w:lineRule="auto"/>
        <w:ind w:left="1755" w:right="135"/>
        <w:rPr>
          <w:sz w:val="24"/>
        </w:rPr>
      </w:pPr>
      <w:r>
        <w:rPr>
          <w:sz w:val="24"/>
        </w:rPr>
        <w:t>Each Balancing Authority shall keep data or evidence for Requirement R23 and Measure M23 for the current calendar year and one previous calendar</w:t>
      </w:r>
      <w:r>
        <w:rPr>
          <w:spacing w:val="-18"/>
          <w:sz w:val="24"/>
        </w:rPr>
        <w:t xml:space="preserve"> </w:t>
      </w:r>
      <w:r>
        <w:rPr>
          <w:sz w:val="24"/>
        </w:rPr>
        <w:t>year.</w:t>
      </w:r>
    </w:p>
    <w:p w:rsidR="00C5034E" w:rsidRDefault="00724C3D">
      <w:pPr>
        <w:pStyle w:val="a6"/>
        <w:numPr>
          <w:ilvl w:val="0"/>
          <w:numId w:val="6"/>
        </w:numPr>
        <w:tabs>
          <w:tab w:val="left" w:pos="1755"/>
          <w:tab w:val="left" w:pos="1756"/>
        </w:tabs>
        <w:spacing w:before="119" w:line="242" w:lineRule="auto"/>
        <w:ind w:left="1755" w:right="135"/>
        <w:rPr>
          <w:sz w:val="24"/>
          <w:lang w:eastAsia="zh-CN"/>
        </w:rPr>
      </w:pPr>
      <w:r>
        <w:rPr>
          <w:rFonts w:hint="eastAsia"/>
          <w:sz w:val="24"/>
          <w:lang w:eastAsia="zh-CN"/>
        </w:rPr>
        <w:t>每个平衡机构应保存当前</w:t>
      </w:r>
      <w:r>
        <w:rPr>
          <w:rFonts w:eastAsia="宋体" w:hint="eastAsia"/>
          <w:sz w:val="24"/>
          <w:lang w:eastAsia="zh-CN"/>
        </w:rPr>
        <w:t>公</w:t>
      </w:r>
      <w:r>
        <w:rPr>
          <w:rFonts w:hint="eastAsia"/>
          <w:sz w:val="24"/>
          <w:lang w:eastAsia="zh-CN"/>
        </w:rPr>
        <w:t>历年和之前的一个</w:t>
      </w:r>
      <w:r>
        <w:rPr>
          <w:rFonts w:eastAsia="宋体" w:hint="eastAsia"/>
          <w:sz w:val="24"/>
          <w:lang w:eastAsia="zh-CN"/>
        </w:rPr>
        <w:t>公</w:t>
      </w:r>
      <w:r>
        <w:rPr>
          <w:rFonts w:hint="eastAsia"/>
          <w:sz w:val="24"/>
          <w:lang w:eastAsia="zh-CN"/>
        </w:rPr>
        <w:t>历年要求R23的</w:t>
      </w:r>
      <w:r>
        <w:rPr>
          <w:rFonts w:eastAsia="宋体" w:hint="eastAsia"/>
          <w:sz w:val="24"/>
          <w:lang w:eastAsia="zh-CN"/>
        </w:rPr>
        <w:t>和检测</w:t>
      </w:r>
      <w:r>
        <w:rPr>
          <w:rFonts w:hint="eastAsia"/>
          <w:sz w:val="24"/>
          <w:lang w:eastAsia="zh-CN"/>
        </w:rPr>
        <w:t>M23数据或证据。</w:t>
      </w:r>
    </w:p>
    <w:p w:rsidR="00C5034E" w:rsidRDefault="00724C3D">
      <w:pPr>
        <w:pStyle w:val="a6"/>
        <w:numPr>
          <w:ilvl w:val="0"/>
          <w:numId w:val="6"/>
        </w:numPr>
        <w:tabs>
          <w:tab w:val="left" w:pos="1755"/>
          <w:tab w:val="left" w:pos="1756"/>
        </w:tabs>
        <w:spacing w:before="115"/>
        <w:ind w:left="1755" w:right="106"/>
        <w:rPr>
          <w:sz w:val="24"/>
        </w:rPr>
      </w:pPr>
      <w:r>
        <w:rPr>
          <w:sz w:val="24"/>
        </w:rPr>
        <w:t>Each Balancing Authority shall keep evidence for Requirement R24 and Measure M24 for the most recent twelve calendar months, with the exception of operator logs and voice recordings which shall be retained for a minimum of 90 calendar</w:t>
      </w:r>
      <w:r>
        <w:rPr>
          <w:spacing w:val="-2"/>
          <w:sz w:val="24"/>
        </w:rPr>
        <w:t xml:space="preserve"> </w:t>
      </w:r>
      <w:r>
        <w:rPr>
          <w:sz w:val="24"/>
        </w:rPr>
        <w:t>days.</w:t>
      </w:r>
    </w:p>
    <w:p w:rsidR="00C5034E" w:rsidRDefault="00724C3D">
      <w:pPr>
        <w:pStyle w:val="a6"/>
        <w:numPr>
          <w:ilvl w:val="0"/>
          <w:numId w:val="6"/>
        </w:numPr>
        <w:tabs>
          <w:tab w:val="left" w:pos="1755"/>
          <w:tab w:val="left" w:pos="1756"/>
        </w:tabs>
        <w:spacing w:before="115"/>
        <w:ind w:left="1755" w:right="106"/>
        <w:rPr>
          <w:lang w:eastAsia="zh-CN"/>
        </w:rPr>
      </w:pPr>
      <w:r>
        <w:rPr>
          <w:rFonts w:hint="eastAsia"/>
          <w:sz w:val="24"/>
          <w:lang w:eastAsia="zh-CN"/>
        </w:rPr>
        <w:t>每个平衡机构应保存最近12个日历月要求R24</w:t>
      </w:r>
      <w:r>
        <w:rPr>
          <w:rFonts w:eastAsia="宋体" w:hint="eastAsia"/>
          <w:sz w:val="24"/>
          <w:lang w:eastAsia="zh-CN"/>
        </w:rPr>
        <w:t>和检测</w:t>
      </w:r>
      <w:r>
        <w:rPr>
          <w:rFonts w:hint="eastAsia"/>
          <w:sz w:val="24"/>
          <w:lang w:eastAsia="zh-CN"/>
        </w:rPr>
        <w:t>M24的证据，但操作员日志和语音记录应至少保留90个日历天。</w:t>
      </w:r>
    </w:p>
    <w:p w:rsidR="00C5034E" w:rsidRDefault="00C5034E">
      <w:pPr>
        <w:pStyle w:val="a4"/>
        <w:spacing w:before="7"/>
        <w:rPr>
          <w:sz w:val="19"/>
          <w:lang w:eastAsia="zh-CN"/>
        </w:rPr>
      </w:pPr>
    </w:p>
    <w:p w:rsidR="00C5034E" w:rsidRDefault="00724C3D">
      <w:pPr>
        <w:pStyle w:val="2"/>
        <w:tabs>
          <w:tab w:val="left" w:pos="1632"/>
        </w:tabs>
        <w:spacing w:before="0"/>
        <w:ind w:left="1090"/>
        <w:rPr>
          <w:rFonts w:eastAsia="宋体"/>
          <w:lang w:eastAsia="zh-CN"/>
        </w:rPr>
      </w:pPr>
      <w:r>
        <w:rPr>
          <w:rFonts w:eastAsia="宋体" w:hint="eastAsia"/>
          <w:lang w:eastAsia="zh-CN"/>
        </w:rPr>
        <w:t>1.3.</w:t>
      </w:r>
      <w:r>
        <w:rPr>
          <w:rFonts w:eastAsia="宋体" w:hint="eastAsia"/>
          <w:lang w:eastAsia="zh-CN"/>
        </w:rPr>
        <w:tab/>
      </w:r>
      <w:r>
        <w:t>Compliance Monitoring and Enforcement</w:t>
      </w:r>
      <w:r>
        <w:rPr>
          <w:spacing w:val="-3"/>
        </w:rPr>
        <w:t xml:space="preserve"> </w:t>
      </w:r>
      <w:r>
        <w:t>Program</w:t>
      </w:r>
      <w:r>
        <w:rPr>
          <w:rFonts w:eastAsia="宋体" w:hint="eastAsia"/>
          <w:lang w:eastAsia="zh-CN"/>
        </w:rPr>
        <w:tab/>
      </w:r>
    </w:p>
    <w:p w:rsidR="00C5034E" w:rsidRDefault="00724C3D">
      <w:pPr>
        <w:pStyle w:val="2"/>
        <w:tabs>
          <w:tab w:val="left" w:pos="1632"/>
        </w:tabs>
        <w:spacing w:before="0"/>
        <w:ind w:left="1090"/>
        <w:rPr>
          <w:lang w:eastAsia="zh-CN"/>
        </w:rPr>
      </w:pPr>
      <w:r>
        <w:rPr>
          <w:rFonts w:eastAsia="宋体" w:hint="eastAsia"/>
          <w:lang w:eastAsia="zh-CN"/>
        </w:rPr>
        <w:t>1.3.</w:t>
      </w:r>
      <w:r>
        <w:rPr>
          <w:rFonts w:eastAsia="宋体" w:hint="eastAsia"/>
          <w:lang w:eastAsia="zh-CN"/>
        </w:rPr>
        <w:tab/>
      </w:r>
      <w:r>
        <w:rPr>
          <w:rFonts w:hint="eastAsia"/>
        </w:rPr>
        <w:t>合规性监视和执行程序</w:t>
      </w:r>
    </w:p>
    <w:p w:rsidR="00C5034E" w:rsidRDefault="00724C3D">
      <w:pPr>
        <w:pStyle w:val="a4"/>
        <w:ind w:left="1631" w:right="213"/>
      </w:pPr>
      <w:r>
        <w:t>As defined in the NERC Rules of Procedure, “Compliance Monitoring and Enforcement Program” refers to the identification of the processes that will be used to evaluate data or information for the purpose of assessing performance or outcomes with the associated Reliability Standard.</w:t>
      </w:r>
    </w:p>
    <w:p w:rsidR="00C5034E" w:rsidRDefault="00724C3D">
      <w:pPr>
        <w:pStyle w:val="a4"/>
        <w:ind w:left="1631" w:right="213"/>
        <w:rPr>
          <w:lang w:eastAsia="zh-CN"/>
        </w:rPr>
      </w:pPr>
      <w:r>
        <w:rPr>
          <w:rFonts w:hint="eastAsia"/>
          <w:lang w:eastAsia="zh-CN"/>
        </w:rPr>
        <w:t>按照NERC程序规则的定义，“合规性监测和执行计划”指的是将用于评估数据或信息的过程的识别，以评估相关可靠性标准的性能或结果。</w:t>
      </w:r>
    </w:p>
    <w:p w:rsidR="00C5034E" w:rsidRDefault="00C5034E">
      <w:pPr>
        <w:rPr>
          <w:lang w:eastAsia="zh-CN"/>
        </w:rPr>
      </w:pPr>
    </w:p>
    <w:p w:rsidR="00C5034E" w:rsidRDefault="00C5034E">
      <w:pPr>
        <w:rPr>
          <w:lang w:eastAsia="zh-CN"/>
        </w:rPr>
        <w:sectPr w:rsidR="00C5034E">
          <w:headerReference w:type="default" r:id="rId9"/>
          <w:footerReference w:type="default" r:id="rId10"/>
          <w:pgSz w:w="12240" w:h="15840"/>
          <w:pgMar w:top="1340" w:right="1340" w:bottom="900" w:left="1340" w:header="763" w:footer="705" w:gutter="0"/>
          <w:cols w:space="720"/>
        </w:sectPr>
      </w:pPr>
    </w:p>
    <w:p w:rsidR="00C5034E" w:rsidRDefault="00C5034E">
      <w:pPr>
        <w:pStyle w:val="a4"/>
        <w:spacing w:before="1"/>
        <w:rPr>
          <w:sz w:val="10"/>
          <w:lang w:eastAsia="zh-CN"/>
        </w:rPr>
      </w:pPr>
    </w:p>
    <w:p w:rsidR="00C5034E" w:rsidRDefault="00724C3D">
      <w:pPr>
        <w:pStyle w:val="1"/>
        <w:spacing w:before="101"/>
        <w:ind w:left="100" w:firstLine="0"/>
        <w:rPr>
          <w:rFonts w:eastAsia="宋体"/>
          <w:lang w:eastAsia="zh-CN"/>
        </w:rPr>
      </w:pPr>
      <w:r>
        <w:t>Violation Severity Levels</w:t>
      </w:r>
      <w:r>
        <w:rPr>
          <w:rFonts w:eastAsia="宋体" w:hint="eastAsia"/>
          <w:lang w:eastAsia="zh-CN"/>
        </w:rPr>
        <w:tab/>
      </w:r>
      <w:r>
        <w:rPr>
          <w:rFonts w:eastAsia="宋体" w:hint="eastAsia"/>
          <w:lang w:eastAsia="zh-CN"/>
        </w:rPr>
        <w:t>违规严重性级别</w:t>
      </w:r>
    </w:p>
    <w:p w:rsidR="00C5034E" w:rsidRDefault="00C5034E">
      <w:pPr>
        <w:pStyle w:val="a4"/>
        <w:spacing w:before="1"/>
        <w:rPr>
          <w:rFonts w:ascii="Tahoma"/>
          <w:b/>
          <w:sz w:val="10"/>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954"/>
        <w:gridCol w:w="2826"/>
        <w:gridCol w:w="3294"/>
        <w:gridCol w:w="3251"/>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4"/>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687"/>
        </w:trPr>
        <w:tc>
          <w:tcPr>
            <w:tcW w:w="698" w:type="dxa"/>
            <w:vMerge/>
            <w:tcBorders>
              <w:top w:val="nil"/>
            </w:tcBorders>
            <w:shd w:val="clear" w:color="auto" w:fill="264D74"/>
          </w:tcPr>
          <w:p w:rsidR="00C5034E" w:rsidRDefault="00C5034E">
            <w:pPr>
              <w:rPr>
                <w:sz w:val="2"/>
                <w:szCs w:val="2"/>
              </w:rPr>
            </w:pPr>
          </w:p>
        </w:tc>
        <w:tc>
          <w:tcPr>
            <w:tcW w:w="2954" w:type="dxa"/>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rFonts w:eastAsia="宋体"/>
                <w:b/>
                <w:sz w:val="20"/>
                <w:lang w:eastAsia="zh-CN"/>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rFonts w:eastAsia="宋体"/>
                <w:b/>
                <w:sz w:val="20"/>
                <w:lang w:eastAsia="zh-CN"/>
              </w:rPr>
            </w:pPr>
            <w:r>
              <w:rPr>
                <w:rFonts w:eastAsia="宋体" w:hint="eastAsia"/>
                <w:b/>
                <w:sz w:val="20"/>
                <w:lang w:eastAsia="zh-CN"/>
              </w:rPr>
              <w:t>中等违规级别</w:t>
            </w:r>
          </w:p>
        </w:tc>
        <w:tc>
          <w:tcPr>
            <w:tcW w:w="3294" w:type="dxa"/>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rFonts w:eastAsia="宋体"/>
                <w:b/>
                <w:sz w:val="20"/>
                <w:lang w:eastAsia="zh-CN"/>
              </w:rPr>
            </w:pPr>
          </w:p>
        </w:tc>
        <w:tc>
          <w:tcPr>
            <w:tcW w:w="3251" w:type="dxa"/>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rFonts w:eastAsia="宋体"/>
                <w:b/>
                <w:sz w:val="20"/>
                <w:lang w:eastAsia="zh-CN"/>
              </w:rPr>
            </w:pPr>
            <w:r>
              <w:rPr>
                <w:rFonts w:eastAsia="宋体" w:hint="eastAsia"/>
                <w:b/>
                <w:sz w:val="20"/>
                <w:lang w:eastAsia="zh-CN"/>
              </w:rPr>
              <w:t>严重违规级别</w:t>
            </w:r>
          </w:p>
        </w:tc>
      </w:tr>
      <w:tr w:rsidR="00C5034E">
        <w:trPr>
          <w:trHeight w:val="1850"/>
        </w:trPr>
        <w:tc>
          <w:tcPr>
            <w:tcW w:w="698" w:type="dxa"/>
          </w:tcPr>
          <w:p w:rsidR="00C5034E" w:rsidRDefault="00724C3D">
            <w:pPr>
              <w:pStyle w:val="TableParagraph"/>
              <w:spacing w:before="119"/>
              <w:ind w:left="115"/>
              <w:rPr>
                <w:b/>
                <w:sz w:val="24"/>
              </w:rPr>
            </w:pPr>
            <w:r>
              <w:rPr>
                <w:b/>
                <w:sz w:val="24"/>
              </w:rPr>
              <w:t>R1</w:t>
            </w:r>
          </w:p>
        </w:tc>
        <w:tc>
          <w:tcPr>
            <w:tcW w:w="2954" w:type="dxa"/>
          </w:tcPr>
          <w:p w:rsidR="00C5034E" w:rsidRDefault="00724C3D">
            <w:pPr>
              <w:pStyle w:val="TableParagraph"/>
              <w:spacing w:before="59"/>
              <w:ind w:left="112"/>
              <w:rPr>
                <w:sz w:val="20"/>
              </w:rPr>
            </w:pPr>
            <w:r>
              <w:rPr>
                <w:sz w:val="20"/>
              </w:rPr>
              <w:t>N/A</w:t>
            </w:r>
          </w:p>
        </w:tc>
        <w:tc>
          <w:tcPr>
            <w:tcW w:w="2826" w:type="dxa"/>
          </w:tcPr>
          <w:p w:rsidR="00C5034E" w:rsidRDefault="00724C3D">
            <w:pPr>
              <w:pStyle w:val="TableParagraph"/>
              <w:spacing w:before="56"/>
              <w:ind w:left="116"/>
              <w:rPr>
                <w:sz w:val="20"/>
              </w:rPr>
            </w:pPr>
            <w:r>
              <w:t>N</w:t>
            </w:r>
            <w:r>
              <w:rPr>
                <w:sz w:val="20"/>
              </w:rPr>
              <w:t>/A</w:t>
            </w:r>
          </w:p>
        </w:tc>
        <w:tc>
          <w:tcPr>
            <w:tcW w:w="3294" w:type="dxa"/>
          </w:tcPr>
          <w:p w:rsidR="00C5034E" w:rsidRDefault="00724C3D">
            <w:pPr>
              <w:pStyle w:val="TableParagraph"/>
              <w:spacing w:before="59"/>
              <w:ind w:left="117"/>
              <w:rPr>
                <w:sz w:val="20"/>
              </w:rPr>
            </w:pPr>
            <w:r>
              <w:rPr>
                <w:sz w:val="20"/>
              </w:rPr>
              <w:t>N/A</w:t>
            </w:r>
          </w:p>
        </w:tc>
        <w:tc>
          <w:tcPr>
            <w:tcW w:w="3251" w:type="dxa"/>
          </w:tcPr>
          <w:p w:rsidR="00C5034E" w:rsidRDefault="00724C3D">
            <w:pPr>
              <w:pStyle w:val="TableParagraph"/>
              <w:spacing w:before="116"/>
              <w:ind w:left="115" w:right="252"/>
            </w:pPr>
            <w:r>
              <w:t>The Transmission Operator failed to act to maintain the reliability of its Transmission Operator Area via its own actions or by issuing Operating Instructions.</w:t>
            </w:r>
          </w:p>
          <w:p w:rsidR="00C5034E" w:rsidRDefault="00724C3D">
            <w:pPr>
              <w:pStyle w:val="TableParagraph"/>
              <w:spacing w:before="116"/>
              <w:ind w:left="115" w:right="252"/>
              <w:rPr>
                <w:lang w:eastAsia="zh-CN"/>
              </w:rPr>
            </w:pPr>
            <w:r>
              <w:rPr>
                <w:rFonts w:hint="eastAsia"/>
                <w:lang w:eastAsia="zh-CN"/>
              </w:rPr>
              <w:t>输电运营商未能通过自己的行动或发布操作指令来维持其输电运营商区域的可靠性。</w:t>
            </w:r>
          </w:p>
        </w:tc>
      </w:tr>
      <w:tr w:rsidR="00C5034E">
        <w:trPr>
          <w:trHeight w:val="1463"/>
        </w:trPr>
        <w:tc>
          <w:tcPr>
            <w:tcW w:w="698" w:type="dxa"/>
          </w:tcPr>
          <w:p w:rsidR="00C5034E" w:rsidRDefault="00724C3D">
            <w:pPr>
              <w:pStyle w:val="TableParagraph"/>
              <w:spacing w:before="119"/>
              <w:ind w:left="115"/>
              <w:rPr>
                <w:b/>
                <w:sz w:val="24"/>
              </w:rPr>
            </w:pPr>
            <w:r>
              <w:rPr>
                <w:b/>
                <w:sz w:val="24"/>
              </w:rPr>
              <w:t>R2</w:t>
            </w:r>
          </w:p>
        </w:tc>
        <w:tc>
          <w:tcPr>
            <w:tcW w:w="2954" w:type="dxa"/>
          </w:tcPr>
          <w:p w:rsidR="00C5034E" w:rsidRDefault="00724C3D">
            <w:pPr>
              <w:pStyle w:val="TableParagraph"/>
              <w:spacing w:before="59"/>
              <w:ind w:left="112"/>
              <w:rPr>
                <w:sz w:val="20"/>
              </w:rPr>
            </w:pPr>
            <w:r>
              <w:rPr>
                <w:sz w:val="20"/>
              </w:rPr>
              <w:t>N/A</w:t>
            </w:r>
          </w:p>
        </w:tc>
        <w:tc>
          <w:tcPr>
            <w:tcW w:w="2826" w:type="dxa"/>
          </w:tcPr>
          <w:p w:rsidR="00C5034E" w:rsidRDefault="00724C3D">
            <w:pPr>
              <w:pStyle w:val="TableParagraph"/>
              <w:spacing w:before="56"/>
              <w:ind w:left="116"/>
              <w:rPr>
                <w:sz w:val="20"/>
              </w:rPr>
            </w:pPr>
            <w:r>
              <w:t>N</w:t>
            </w:r>
            <w:r>
              <w:rPr>
                <w:sz w:val="20"/>
              </w:rPr>
              <w:t>/A</w:t>
            </w:r>
          </w:p>
        </w:tc>
        <w:tc>
          <w:tcPr>
            <w:tcW w:w="3294" w:type="dxa"/>
          </w:tcPr>
          <w:p w:rsidR="00C5034E" w:rsidRDefault="00724C3D">
            <w:pPr>
              <w:pStyle w:val="TableParagraph"/>
              <w:spacing w:before="59"/>
              <w:ind w:left="117"/>
              <w:rPr>
                <w:sz w:val="20"/>
              </w:rPr>
            </w:pPr>
            <w:r>
              <w:rPr>
                <w:sz w:val="20"/>
              </w:rPr>
              <w:t>N/A</w:t>
            </w:r>
          </w:p>
        </w:tc>
        <w:tc>
          <w:tcPr>
            <w:tcW w:w="3251" w:type="dxa"/>
          </w:tcPr>
          <w:p w:rsidR="00C5034E" w:rsidRDefault="00724C3D">
            <w:pPr>
              <w:pStyle w:val="TableParagraph"/>
              <w:spacing w:before="56"/>
              <w:ind w:left="115" w:right="178"/>
            </w:pPr>
            <w:r>
              <w:t>The Balancing Authority failed to act to maintain the reliability of its Balancing Authority Area via its own actions or by issuing Operating Instructions.</w:t>
            </w:r>
          </w:p>
          <w:p w:rsidR="00C5034E" w:rsidRDefault="00724C3D">
            <w:pPr>
              <w:pStyle w:val="TableParagraph"/>
              <w:spacing w:before="56"/>
              <w:ind w:left="115" w:right="178"/>
              <w:rPr>
                <w:lang w:eastAsia="zh-CN"/>
              </w:rPr>
            </w:pPr>
            <w:r>
              <w:rPr>
                <w:rFonts w:hint="eastAsia"/>
                <w:lang w:eastAsia="zh-CN"/>
              </w:rPr>
              <w:t>平衡机构未能通过自己的行动或发布操作指示来维持其平衡机构区域的可靠性。</w:t>
            </w:r>
          </w:p>
        </w:tc>
      </w:tr>
      <w:tr w:rsidR="00C5034E">
        <w:trPr>
          <w:trHeight w:val="2536"/>
        </w:trPr>
        <w:tc>
          <w:tcPr>
            <w:tcW w:w="698" w:type="dxa"/>
          </w:tcPr>
          <w:p w:rsidR="00C5034E" w:rsidRDefault="00724C3D">
            <w:pPr>
              <w:pStyle w:val="TableParagraph"/>
              <w:spacing w:before="119"/>
              <w:ind w:left="115"/>
              <w:rPr>
                <w:b/>
                <w:sz w:val="24"/>
              </w:rPr>
            </w:pPr>
            <w:r>
              <w:rPr>
                <w:b/>
                <w:sz w:val="24"/>
              </w:rPr>
              <w:lastRenderedPageBreak/>
              <w:t>R3</w:t>
            </w:r>
          </w:p>
        </w:tc>
        <w:tc>
          <w:tcPr>
            <w:tcW w:w="2954" w:type="dxa"/>
          </w:tcPr>
          <w:p w:rsidR="00C5034E" w:rsidRDefault="00724C3D">
            <w:pPr>
              <w:pStyle w:val="TableParagraph"/>
              <w:spacing w:before="56"/>
              <w:ind w:left="112"/>
            </w:pPr>
            <w:r>
              <w:t>N/A</w:t>
            </w:r>
          </w:p>
        </w:tc>
        <w:tc>
          <w:tcPr>
            <w:tcW w:w="2826" w:type="dxa"/>
          </w:tcPr>
          <w:p w:rsidR="00C5034E" w:rsidRDefault="00724C3D">
            <w:pPr>
              <w:pStyle w:val="TableParagraph"/>
              <w:spacing w:before="56"/>
              <w:ind w:left="116"/>
            </w:pPr>
            <w:r>
              <w:t>N/A</w:t>
            </w:r>
          </w:p>
        </w:tc>
        <w:tc>
          <w:tcPr>
            <w:tcW w:w="3294" w:type="dxa"/>
          </w:tcPr>
          <w:p w:rsidR="00C5034E" w:rsidRDefault="00724C3D">
            <w:pPr>
              <w:pStyle w:val="TableParagraph"/>
              <w:spacing w:before="56"/>
              <w:ind w:left="117"/>
            </w:pPr>
            <w:r>
              <w:t>N/A</w:t>
            </w:r>
          </w:p>
        </w:tc>
        <w:tc>
          <w:tcPr>
            <w:tcW w:w="3251" w:type="dxa"/>
          </w:tcPr>
          <w:p w:rsidR="00C5034E" w:rsidRDefault="00724C3D">
            <w:pPr>
              <w:pStyle w:val="TableParagraph"/>
              <w:spacing w:before="56"/>
              <w:ind w:left="115" w:right="197"/>
            </w:pPr>
            <w:r>
              <w:t>The responsible entity did not comply with an Operating Instruction issued by the Transmission Operator, and such action could have been physically implemented and would not have violated safety, equipment, regulatory, or statutory requirements.</w:t>
            </w:r>
          </w:p>
          <w:p w:rsidR="00C5034E" w:rsidRDefault="00724C3D">
            <w:pPr>
              <w:pStyle w:val="TableParagraph"/>
              <w:spacing w:before="56"/>
              <w:ind w:left="115" w:right="197"/>
              <w:rPr>
                <w:lang w:eastAsia="zh-CN"/>
              </w:rPr>
            </w:pPr>
            <w:r>
              <w:rPr>
                <w:rFonts w:hint="eastAsia"/>
                <w:lang w:eastAsia="zh-CN"/>
              </w:rPr>
              <w:t>负责任的实体没有遵守</w:t>
            </w:r>
            <w:r>
              <w:rPr>
                <w:rFonts w:eastAsia="宋体" w:hint="eastAsia"/>
                <w:lang w:eastAsia="zh-CN"/>
              </w:rPr>
              <w:t>输电</w:t>
            </w:r>
            <w:r>
              <w:rPr>
                <w:rFonts w:hint="eastAsia"/>
                <w:lang w:eastAsia="zh-CN"/>
              </w:rPr>
              <w:t>运营商发出的操作指令，这种行为本可以实际执行，不会违反安全、设备、监管或法律要求。</w:t>
            </w:r>
          </w:p>
        </w:tc>
      </w:tr>
      <w:tr w:rsidR="00C5034E">
        <w:trPr>
          <w:trHeight w:val="1732"/>
        </w:trPr>
        <w:tc>
          <w:tcPr>
            <w:tcW w:w="698" w:type="dxa"/>
          </w:tcPr>
          <w:p w:rsidR="00C5034E" w:rsidRDefault="00724C3D">
            <w:pPr>
              <w:pStyle w:val="TableParagraph"/>
              <w:spacing w:before="119"/>
              <w:ind w:left="115"/>
              <w:rPr>
                <w:b/>
                <w:sz w:val="24"/>
              </w:rPr>
            </w:pPr>
            <w:r>
              <w:rPr>
                <w:b/>
                <w:sz w:val="24"/>
              </w:rPr>
              <w:t>R4</w:t>
            </w:r>
          </w:p>
        </w:tc>
        <w:tc>
          <w:tcPr>
            <w:tcW w:w="2954" w:type="dxa"/>
          </w:tcPr>
          <w:p w:rsidR="00C5034E" w:rsidRDefault="00724C3D">
            <w:pPr>
              <w:pStyle w:val="TableParagraph"/>
              <w:spacing w:before="56"/>
              <w:ind w:left="112"/>
            </w:pPr>
            <w:r>
              <w:t>N/A</w:t>
            </w:r>
          </w:p>
        </w:tc>
        <w:tc>
          <w:tcPr>
            <w:tcW w:w="2826" w:type="dxa"/>
          </w:tcPr>
          <w:p w:rsidR="00C5034E" w:rsidRDefault="00724C3D">
            <w:pPr>
              <w:pStyle w:val="TableParagraph"/>
              <w:spacing w:before="56"/>
              <w:ind w:left="116"/>
            </w:pPr>
            <w:r>
              <w:t>N/A</w:t>
            </w:r>
          </w:p>
        </w:tc>
        <w:tc>
          <w:tcPr>
            <w:tcW w:w="3294" w:type="dxa"/>
          </w:tcPr>
          <w:p w:rsidR="00C5034E" w:rsidRDefault="00724C3D">
            <w:pPr>
              <w:pStyle w:val="TableParagraph"/>
              <w:spacing w:before="56"/>
              <w:ind w:left="117"/>
            </w:pPr>
            <w:r>
              <w:t>N/A</w:t>
            </w:r>
          </w:p>
        </w:tc>
        <w:tc>
          <w:tcPr>
            <w:tcW w:w="3251" w:type="dxa"/>
          </w:tcPr>
          <w:p w:rsidR="00C5034E" w:rsidRDefault="00724C3D">
            <w:pPr>
              <w:pStyle w:val="TableParagraph"/>
              <w:spacing w:before="56"/>
              <w:ind w:left="115" w:right="330"/>
            </w:pPr>
            <w:r>
              <w:t>The responsible entity did not inform its Transmission Operator of its inability to comply with an Operating Instruction issued by its Transmission Operator.</w:t>
            </w:r>
          </w:p>
          <w:p w:rsidR="00C5034E" w:rsidRDefault="00724C3D">
            <w:pPr>
              <w:pStyle w:val="TableParagraph"/>
              <w:spacing w:before="56"/>
              <w:ind w:left="115" w:right="330"/>
              <w:rPr>
                <w:lang w:eastAsia="zh-CN"/>
              </w:rPr>
            </w:pPr>
            <w:r>
              <w:rPr>
                <w:rFonts w:hint="eastAsia"/>
                <w:lang w:eastAsia="zh-CN"/>
              </w:rPr>
              <w:t>负责单位未告知其</w:t>
            </w:r>
            <w:r>
              <w:rPr>
                <w:rFonts w:eastAsia="宋体" w:hint="eastAsia"/>
                <w:lang w:eastAsia="zh-CN"/>
              </w:rPr>
              <w:t>输电</w:t>
            </w:r>
            <w:r>
              <w:rPr>
                <w:rFonts w:hint="eastAsia"/>
                <w:lang w:eastAsia="zh-CN"/>
              </w:rPr>
              <w:t>运营商其未能遵守其</w:t>
            </w:r>
            <w:r>
              <w:rPr>
                <w:rFonts w:eastAsia="宋体" w:hint="eastAsia"/>
                <w:lang w:eastAsia="zh-CN"/>
              </w:rPr>
              <w:t>输电</w:t>
            </w:r>
            <w:r>
              <w:rPr>
                <w:rFonts w:hint="eastAsia"/>
                <w:lang w:eastAsia="zh-CN"/>
              </w:rPr>
              <w:t>运营商发出的操作指示。</w:t>
            </w:r>
          </w:p>
        </w:tc>
      </w:tr>
    </w:tbl>
    <w:p w:rsidR="00C5034E" w:rsidRDefault="00C5034E">
      <w:pPr>
        <w:rPr>
          <w:lang w:eastAsia="zh-CN"/>
        </w:rPr>
        <w:sectPr w:rsidR="00C5034E">
          <w:headerReference w:type="default" r:id="rId11"/>
          <w:footerReference w:type="default" r:id="rId12"/>
          <w:pgSz w:w="15840" w:h="12240" w:orient="landscape"/>
          <w:pgMar w:top="1200" w:right="1140" w:bottom="900" w:left="1340" w:header="763" w:footer="705" w:gutter="0"/>
          <w:pgNumType w:start="11"/>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484"/>
        </w:trPr>
        <w:tc>
          <w:tcPr>
            <w:tcW w:w="698" w:type="dxa"/>
            <w:vMerge/>
            <w:tcBorders>
              <w:top w:val="nil"/>
            </w:tcBorders>
            <w:shd w:val="clear" w:color="auto" w:fill="264D74"/>
          </w:tcPr>
          <w:p w:rsidR="00C5034E" w:rsidRDefault="00C5034E">
            <w:pPr>
              <w:rPr>
                <w:sz w:val="2"/>
                <w:szCs w:val="2"/>
              </w:rPr>
            </w:pPr>
          </w:p>
        </w:tc>
        <w:tc>
          <w:tcPr>
            <w:tcW w:w="2954" w:type="dxa"/>
            <w:gridSpan w:val="2"/>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gridSpan w:val="2"/>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2536"/>
        </w:trPr>
        <w:tc>
          <w:tcPr>
            <w:tcW w:w="698" w:type="dxa"/>
          </w:tcPr>
          <w:p w:rsidR="00C5034E" w:rsidRDefault="00724C3D">
            <w:pPr>
              <w:pStyle w:val="TableParagraph"/>
              <w:spacing w:before="119"/>
              <w:ind w:left="115"/>
              <w:rPr>
                <w:b/>
                <w:sz w:val="24"/>
              </w:rPr>
            </w:pPr>
            <w:r>
              <w:rPr>
                <w:b/>
                <w:sz w:val="24"/>
              </w:rPr>
              <w:t>R5</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7"/>
            </w:pPr>
            <w:r>
              <w:t>N/A</w:t>
            </w:r>
          </w:p>
        </w:tc>
        <w:tc>
          <w:tcPr>
            <w:tcW w:w="3148" w:type="dxa"/>
          </w:tcPr>
          <w:p w:rsidR="00C5034E" w:rsidRDefault="00724C3D">
            <w:pPr>
              <w:pStyle w:val="TableParagraph"/>
              <w:spacing w:before="56"/>
              <w:ind w:left="115" w:right="197"/>
            </w:pPr>
            <w:r>
              <w:t>The responsible entity did not comply with an Operating Instruction issued by the Balancing Authority, and such action could have been physically implemented and would not have violated safety, equipment, regulatory, or statutory requirements.</w:t>
            </w:r>
          </w:p>
          <w:p w:rsidR="00C5034E" w:rsidRDefault="00724C3D">
            <w:pPr>
              <w:pStyle w:val="TableParagraph"/>
              <w:spacing w:before="56"/>
              <w:ind w:left="115" w:right="197"/>
              <w:rPr>
                <w:lang w:eastAsia="zh-CN"/>
              </w:rPr>
            </w:pPr>
            <w:r>
              <w:rPr>
                <w:rFonts w:hint="eastAsia"/>
                <w:lang w:eastAsia="zh-CN"/>
              </w:rPr>
              <w:t>负责的实体不遵守平衡机构发出的作业指导书，而这种行动本可以实际执行，不会违反安全、设备、监管或法定要求。</w:t>
            </w:r>
          </w:p>
        </w:tc>
      </w:tr>
      <w:tr w:rsidR="00C5034E">
        <w:trPr>
          <w:trHeight w:val="1463"/>
        </w:trPr>
        <w:tc>
          <w:tcPr>
            <w:tcW w:w="698" w:type="dxa"/>
          </w:tcPr>
          <w:p w:rsidR="00C5034E" w:rsidRDefault="00724C3D">
            <w:pPr>
              <w:pStyle w:val="TableParagraph"/>
              <w:spacing w:before="119"/>
              <w:ind w:left="115"/>
              <w:rPr>
                <w:b/>
                <w:sz w:val="24"/>
              </w:rPr>
            </w:pPr>
            <w:r>
              <w:rPr>
                <w:b/>
                <w:sz w:val="24"/>
              </w:rPr>
              <w:t>R6</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7"/>
            </w:pPr>
            <w:r>
              <w:t>N/A</w:t>
            </w:r>
          </w:p>
        </w:tc>
        <w:tc>
          <w:tcPr>
            <w:tcW w:w="3148" w:type="dxa"/>
          </w:tcPr>
          <w:p w:rsidR="00C5034E" w:rsidRDefault="00724C3D">
            <w:pPr>
              <w:pStyle w:val="TableParagraph"/>
              <w:spacing w:before="56"/>
              <w:ind w:left="115" w:right="101"/>
            </w:pPr>
            <w:r>
              <w:t>The responsible entity did not inform its Balancing Authority of its inability to comply with an Operating Instruction issued by its Balancing Authority.</w:t>
            </w:r>
          </w:p>
          <w:p w:rsidR="00C5034E" w:rsidRDefault="00724C3D">
            <w:pPr>
              <w:pStyle w:val="TableParagraph"/>
              <w:spacing w:before="56"/>
              <w:ind w:left="115" w:right="101"/>
              <w:rPr>
                <w:lang w:eastAsia="zh-CN"/>
              </w:rPr>
            </w:pPr>
            <w:r>
              <w:rPr>
                <w:rFonts w:hint="eastAsia"/>
                <w:lang w:eastAsia="zh-CN"/>
              </w:rPr>
              <w:t>负责实体没有通知其平衡机构它</w:t>
            </w:r>
            <w:r>
              <w:rPr>
                <w:rFonts w:eastAsia="宋体" w:hint="eastAsia"/>
                <w:lang w:eastAsia="zh-CN"/>
              </w:rPr>
              <w:t>没有能力</w:t>
            </w:r>
            <w:r>
              <w:rPr>
                <w:rFonts w:hint="eastAsia"/>
                <w:lang w:eastAsia="zh-CN"/>
              </w:rPr>
              <w:t>遵守其平衡机构发出的操作指示。</w:t>
            </w:r>
          </w:p>
        </w:tc>
      </w:tr>
      <w:tr w:rsidR="00C5034E">
        <w:trPr>
          <w:trHeight w:val="3880"/>
        </w:trPr>
        <w:tc>
          <w:tcPr>
            <w:tcW w:w="698" w:type="dxa"/>
          </w:tcPr>
          <w:p w:rsidR="00C5034E" w:rsidRDefault="00724C3D">
            <w:pPr>
              <w:pStyle w:val="TableParagraph"/>
              <w:spacing w:before="119"/>
              <w:ind w:left="115"/>
              <w:rPr>
                <w:b/>
                <w:sz w:val="24"/>
              </w:rPr>
            </w:pPr>
            <w:r>
              <w:rPr>
                <w:b/>
                <w:sz w:val="24"/>
              </w:rPr>
              <w:lastRenderedPageBreak/>
              <w:t>R7</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7"/>
            </w:pPr>
            <w:r>
              <w:t>N/A</w:t>
            </w:r>
          </w:p>
        </w:tc>
        <w:tc>
          <w:tcPr>
            <w:tcW w:w="3148" w:type="dxa"/>
          </w:tcPr>
          <w:p w:rsidR="00C5034E" w:rsidRDefault="00724C3D">
            <w:pPr>
              <w:pStyle w:val="TableParagraph"/>
              <w:spacing w:before="56"/>
              <w:ind w:left="115" w:right="105"/>
            </w:pPr>
            <w:r>
              <w:t>The Transmission Operator did not provide comparable assistance to other Transmission Operators within its Reliability Coordinator Area, when requested and able, and the requesting entity had implemented its Emergency procedures, and such actions could have been physically implemented and would not have violated safety, equipment, regulatory, or statutory requirements.</w:t>
            </w:r>
          </w:p>
          <w:p w:rsidR="00C5034E" w:rsidRDefault="00724C3D">
            <w:pPr>
              <w:pStyle w:val="TableParagraph"/>
              <w:spacing w:before="56"/>
              <w:ind w:left="115" w:right="105"/>
              <w:rPr>
                <w:lang w:eastAsia="zh-CN"/>
              </w:rPr>
            </w:pPr>
            <w:r>
              <w:rPr>
                <w:rFonts w:hint="eastAsia"/>
                <w:lang w:eastAsia="zh-CN"/>
              </w:rPr>
              <w:t>在接到请求时，输电运营商没有向其可靠性协调区域内的其他输电运营商提供相当的的援助，而且请求实体已经执行了紧急程序，且这种行动可以实际执行，不会违反安全、设备、监管或法律要求。</w:t>
            </w:r>
          </w:p>
        </w:tc>
      </w:tr>
    </w:tbl>
    <w:p w:rsidR="00C5034E" w:rsidRDefault="00C5034E">
      <w:pPr>
        <w:rPr>
          <w:lang w:eastAsia="zh-CN"/>
        </w:rPr>
        <w:sectPr w:rsidR="00C5034E">
          <w:pgSz w:w="15840" w:h="12240" w:orient="landscape"/>
          <w:pgMar w:top="1200" w:right="1140" w:bottom="900" w:left="1340" w:header="763" w:footer="705" w:gutter="0"/>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1092"/>
        </w:trPr>
        <w:tc>
          <w:tcPr>
            <w:tcW w:w="698" w:type="dxa"/>
            <w:vMerge/>
            <w:tcBorders>
              <w:top w:val="nil"/>
            </w:tcBorders>
            <w:shd w:val="clear" w:color="auto" w:fill="264D74"/>
          </w:tcPr>
          <w:p w:rsidR="00C5034E" w:rsidRDefault="00C5034E">
            <w:pPr>
              <w:rPr>
                <w:sz w:val="2"/>
                <w:szCs w:val="2"/>
              </w:rPr>
            </w:pPr>
          </w:p>
        </w:tc>
        <w:tc>
          <w:tcPr>
            <w:tcW w:w="2954" w:type="dxa"/>
            <w:gridSpan w:val="2"/>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gridSpan w:val="2"/>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8087"/>
        </w:trPr>
        <w:tc>
          <w:tcPr>
            <w:tcW w:w="698" w:type="dxa"/>
          </w:tcPr>
          <w:p w:rsidR="00C5034E" w:rsidRDefault="00724C3D">
            <w:pPr>
              <w:pStyle w:val="TableParagraph"/>
              <w:spacing w:before="119"/>
              <w:ind w:left="115"/>
              <w:rPr>
                <w:b/>
                <w:sz w:val="24"/>
              </w:rPr>
            </w:pPr>
            <w:r>
              <w:rPr>
                <w:b/>
                <w:sz w:val="24"/>
              </w:rPr>
              <w:lastRenderedPageBreak/>
              <w:t>R8</w:t>
            </w:r>
          </w:p>
        </w:tc>
        <w:tc>
          <w:tcPr>
            <w:tcW w:w="2788" w:type="dxa"/>
          </w:tcPr>
          <w:p w:rsidR="00C5034E" w:rsidRDefault="00724C3D">
            <w:pPr>
              <w:pStyle w:val="TableParagraph"/>
              <w:spacing w:before="56"/>
              <w:ind w:left="112" w:right="120"/>
            </w:pPr>
            <w:r>
              <w:t>The Transmission Operator did not inform one known impacted Transmission Operator or 5% or less of the known impacted Transmission Operators, whichever is greater, of its actual or expected operations that resulted in, or could have resulted in, an Emergency on respective Transmission Operator Areas.</w:t>
            </w:r>
          </w:p>
          <w:p w:rsidR="00C5034E" w:rsidRDefault="00724C3D">
            <w:pPr>
              <w:pStyle w:val="TableParagraph"/>
              <w:spacing w:before="56"/>
              <w:ind w:left="112" w:right="120"/>
              <w:rPr>
                <w:lang w:eastAsia="zh-CN"/>
              </w:rPr>
            </w:pPr>
            <w:r>
              <w:rPr>
                <w:rFonts w:eastAsia="宋体" w:hint="eastAsia"/>
                <w:lang w:eastAsia="zh-CN"/>
              </w:rPr>
              <w:t>输电</w:t>
            </w:r>
            <w:r>
              <w:rPr>
                <w:rFonts w:hint="eastAsia"/>
                <w:lang w:eastAsia="zh-CN"/>
              </w:rPr>
              <w:t>运营商没有将其实际操作或预期操作导致或可能导致相关</w:t>
            </w:r>
            <w:r>
              <w:rPr>
                <w:rFonts w:eastAsia="宋体" w:hint="eastAsia"/>
                <w:lang w:eastAsia="zh-CN"/>
              </w:rPr>
              <w:t>输电</w:t>
            </w:r>
            <w:r>
              <w:rPr>
                <w:rFonts w:hint="eastAsia"/>
                <w:lang w:eastAsia="zh-CN"/>
              </w:rPr>
              <w:t>运营商区域发生紧急情况的情况告知一个已知受影响的</w:t>
            </w:r>
            <w:r>
              <w:rPr>
                <w:rFonts w:eastAsia="宋体" w:hint="eastAsia"/>
                <w:lang w:eastAsia="zh-CN"/>
              </w:rPr>
              <w:t>输电</w:t>
            </w:r>
            <w:r>
              <w:rPr>
                <w:rFonts w:hint="eastAsia"/>
                <w:lang w:eastAsia="zh-CN"/>
              </w:rPr>
              <w:t>运营商或5%或以下已知受影响的</w:t>
            </w:r>
            <w:r>
              <w:rPr>
                <w:rFonts w:eastAsia="宋体" w:hint="eastAsia"/>
                <w:lang w:eastAsia="zh-CN"/>
              </w:rPr>
              <w:t>输电</w:t>
            </w:r>
            <w:r>
              <w:rPr>
                <w:rFonts w:hint="eastAsia"/>
                <w:lang w:eastAsia="zh-CN"/>
              </w:rPr>
              <w:t>运营商(以两者中较大者为准)。</w:t>
            </w:r>
          </w:p>
          <w:p w:rsidR="00C5034E" w:rsidRDefault="00724C3D">
            <w:pPr>
              <w:pStyle w:val="TableParagraph"/>
              <w:spacing w:before="60"/>
              <w:ind w:left="113"/>
            </w:pPr>
            <w:r>
              <w:t>OR,</w:t>
            </w:r>
          </w:p>
          <w:p w:rsidR="00C5034E" w:rsidRDefault="00724C3D">
            <w:pPr>
              <w:pStyle w:val="TableParagraph"/>
              <w:spacing w:before="61"/>
              <w:ind w:left="113" w:right="104"/>
            </w:pPr>
            <w:r>
              <w:t>The Transmission Operator did not inform one known impacted Balancing Authorities or 5% or less of the known impacted Balancing Authorities, whichever is greater, of its actual or expected operations that resulted in, or could have resulted in, an Emergency on respective Balancing Authority Areas.</w:t>
            </w:r>
          </w:p>
          <w:p w:rsidR="00C5034E" w:rsidRDefault="00C5034E">
            <w:pPr>
              <w:pStyle w:val="TableParagraph"/>
              <w:spacing w:before="61"/>
              <w:ind w:left="113" w:right="104"/>
            </w:pPr>
          </w:p>
          <w:p w:rsidR="00C5034E" w:rsidRDefault="00724C3D">
            <w:pPr>
              <w:pStyle w:val="TableParagraph"/>
              <w:spacing w:before="61"/>
              <w:ind w:left="113" w:right="104"/>
              <w:rPr>
                <w:rFonts w:eastAsia="宋体"/>
                <w:lang w:eastAsia="zh-CN"/>
              </w:rPr>
            </w:pPr>
            <w:r>
              <w:rPr>
                <w:rFonts w:eastAsia="宋体" w:hint="eastAsia"/>
                <w:lang w:eastAsia="zh-CN"/>
              </w:rPr>
              <w:lastRenderedPageBreak/>
              <w:t>或者，</w:t>
            </w:r>
          </w:p>
          <w:p w:rsidR="00C5034E" w:rsidRDefault="00724C3D">
            <w:pPr>
              <w:pStyle w:val="TableParagraph"/>
              <w:spacing w:before="61"/>
              <w:ind w:left="113" w:right="104"/>
              <w:rPr>
                <w:lang w:eastAsia="zh-CN"/>
              </w:rPr>
            </w:pPr>
            <w:r>
              <w:rPr>
                <w:rFonts w:eastAsia="宋体" w:hint="eastAsia"/>
                <w:lang w:eastAsia="zh-CN"/>
              </w:rPr>
              <w:t>输电</w:t>
            </w:r>
            <w:r>
              <w:rPr>
                <w:rFonts w:hint="eastAsia"/>
                <w:lang w:eastAsia="zh-CN"/>
              </w:rPr>
              <w:t>运营商未将其实际或预期的操作(导致或可能导致相应的平衡管理区域发生紧急情况)通知某一已知受影响的平衡管理机构或5%或以下已知受影响的平衡管理机构(以两者中较大的一个为准)。</w:t>
            </w:r>
          </w:p>
        </w:tc>
        <w:tc>
          <w:tcPr>
            <w:tcW w:w="3059" w:type="dxa"/>
            <w:gridSpan w:val="3"/>
          </w:tcPr>
          <w:p w:rsidR="00C5034E" w:rsidRDefault="00724C3D">
            <w:pPr>
              <w:pStyle w:val="TableParagraph"/>
              <w:spacing w:before="55"/>
              <w:ind w:left="116" w:right="159"/>
            </w:pPr>
            <w:r>
              <w:lastRenderedPageBreak/>
              <w:t>The Transmission Operator did not inform two known impacted Transmission Operators or more than 5% and less than or equal to 10% of the known impacted Transmission Operators, whichever is greater, of its actual or expected operations that resulted in, or could have resulted in, an Emergency on respective Transmission Operator Areas.</w:t>
            </w:r>
          </w:p>
          <w:p w:rsidR="00C5034E" w:rsidRDefault="00724C3D">
            <w:pPr>
              <w:pStyle w:val="TableParagraph"/>
              <w:spacing w:before="55"/>
              <w:ind w:left="116" w:right="159"/>
              <w:rPr>
                <w:lang w:eastAsia="zh-CN"/>
              </w:rPr>
            </w:pPr>
            <w:r>
              <w:rPr>
                <w:rFonts w:eastAsia="宋体" w:hint="eastAsia"/>
                <w:lang w:eastAsia="zh-CN"/>
              </w:rPr>
              <w:t>输电</w:t>
            </w:r>
            <w:r>
              <w:rPr>
                <w:rFonts w:hint="eastAsia"/>
                <w:lang w:eastAsia="zh-CN"/>
              </w:rPr>
              <w:t>运营商未向两个已知受影响的</w:t>
            </w:r>
            <w:r>
              <w:rPr>
                <w:rFonts w:eastAsia="宋体" w:hint="eastAsia"/>
                <w:lang w:eastAsia="zh-CN"/>
              </w:rPr>
              <w:t>输电</w:t>
            </w:r>
            <w:r>
              <w:rPr>
                <w:rFonts w:hint="eastAsia"/>
                <w:lang w:eastAsia="zh-CN"/>
              </w:rPr>
              <w:t>运营商(或大于5%、小于或等于10%的已知受影响</w:t>
            </w:r>
            <w:r>
              <w:rPr>
                <w:rFonts w:eastAsia="宋体" w:hint="eastAsia"/>
                <w:lang w:eastAsia="zh-CN"/>
              </w:rPr>
              <w:t>输电</w:t>
            </w:r>
            <w:r>
              <w:rPr>
                <w:rFonts w:hint="eastAsia"/>
                <w:lang w:eastAsia="zh-CN"/>
              </w:rPr>
              <w:t>运营商)通报其实际操作或预期操作导致或可能导致相关</w:t>
            </w:r>
            <w:r>
              <w:rPr>
                <w:rFonts w:eastAsia="宋体" w:hint="eastAsia"/>
                <w:lang w:eastAsia="zh-CN"/>
              </w:rPr>
              <w:t>输电</w:t>
            </w:r>
            <w:r>
              <w:rPr>
                <w:rFonts w:hint="eastAsia"/>
                <w:lang w:eastAsia="zh-CN"/>
              </w:rPr>
              <w:t>运营商区域发生紧急情况的情况。</w:t>
            </w:r>
          </w:p>
          <w:p w:rsidR="00C5034E" w:rsidRDefault="00724C3D">
            <w:pPr>
              <w:pStyle w:val="TableParagraph"/>
              <w:spacing w:before="60"/>
              <w:ind w:left="115"/>
            </w:pPr>
            <w:r>
              <w:t>OR,</w:t>
            </w:r>
          </w:p>
          <w:p w:rsidR="00C5034E" w:rsidRDefault="00724C3D">
            <w:pPr>
              <w:pStyle w:val="TableParagraph"/>
              <w:spacing w:before="60"/>
              <w:ind w:left="115" w:right="136"/>
            </w:pPr>
            <w:r>
              <w:t>The Transmission Operator did not inform two known impacted Balancing Authorities or more than 5% and less than or equal to 10% of the known impacted Balancing Authorities, whichever is greater, of its actual or expected operations that resulted in, or could have resulted in, an Emergency on respective Balancing Authority Areas.</w:t>
            </w:r>
          </w:p>
          <w:p w:rsidR="00C5034E" w:rsidRDefault="00C5034E">
            <w:pPr>
              <w:pStyle w:val="TableParagraph"/>
              <w:spacing w:before="60"/>
              <w:ind w:left="115" w:right="136"/>
            </w:pPr>
          </w:p>
          <w:p w:rsidR="00C5034E" w:rsidRDefault="00724C3D">
            <w:pPr>
              <w:pStyle w:val="TableParagraph"/>
              <w:spacing w:before="60"/>
              <w:ind w:left="115" w:right="136"/>
              <w:rPr>
                <w:rFonts w:eastAsia="宋体"/>
                <w:lang w:eastAsia="zh-CN"/>
              </w:rPr>
            </w:pPr>
            <w:r>
              <w:rPr>
                <w:rFonts w:eastAsia="宋体" w:hint="eastAsia"/>
                <w:lang w:eastAsia="zh-CN"/>
              </w:rPr>
              <w:lastRenderedPageBreak/>
              <w:t>或者，</w:t>
            </w:r>
          </w:p>
          <w:p w:rsidR="00C5034E" w:rsidRDefault="00724C3D">
            <w:pPr>
              <w:pStyle w:val="TableParagraph"/>
              <w:spacing w:before="60"/>
              <w:ind w:left="115" w:right="136"/>
              <w:rPr>
                <w:rFonts w:eastAsia="宋体"/>
                <w:lang w:eastAsia="zh-CN"/>
              </w:rPr>
            </w:pPr>
            <w:r>
              <w:rPr>
                <w:rFonts w:eastAsia="宋体" w:hint="eastAsia"/>
                <w:lang w:eastAsia="zh-CN"/>
              </w:rPr>
              <w:t>输电运营商未将其实际或预期的操作</w:t>
            </w:r>
            <w:r>
              <w:rPr>
                <w:rFonts w:eastAsia="宋体" w:hint="eastAsia"/>
                <w:lang w:eastAsia="zh-CN"/>
              </w:rPr>
              <w:t>(</w:t>
            </w:r>
            <w:r>
              <w:rPr>
                <w:rFonts w:eastAsia="宋体" w:hint="eastAsia"/>
                <w:lang w:eastAsia="zh-CN"/>
              </w:rPr>
              <w:t>导致或可能导致相关平衡管理区域发生紧急情况</w:t>
            </w:r>
            <w:r>
              <w:rPr>
                <w:rFonts w:eastAsia="宋体" w:hint="eastAsia"/>
                <w:lang w:eastAsia="zh-CN"/>
              </w:rPr>
              <w:t>)</w:t>
            </w:r>
            <w:r>
              <w:rPr>
                <w:rFonts w:eastAsia="宋体" w:hint="eastAsia"/>
                <w:lang w:eastAsia="zh-CN"/>
              </w:rPr>
              <w:t>通知两个已知受影响平衡管理机构或大于</w:t>
            </w:r>
            <w:r>
              <w:rPr>
                <w:rFonts w:eastAsia="宋体" w:hint="eastAsia"/>
                <w:lang w:eastAsia="zh-CN"/>
              </w:rPr>
              <w:t>5%</w:t>
            </w:r>
            <w:r>
              <w:rPr>
                <w:rFonts w:eastAsia="宋体" w:hint="eastAsia"/>
                <w:lang w:eastAsia="zh-CN"/>
              </w:rPr>
              <w:t>且小于或等于已知受影响平衡管理机构</w:t>
            </w:r>
            <w:r>
              <w:rPr>
                <w:rFonts w:eastAsia="宋体" w:hint="eastAsia"/>
                <w:lang w:eastAsia="zh-CN"/>
              </w:rPr>
              <w:t>(</w:t>
            </w:r>
            <w:r>
              <w:rPr>
                <w:rFonts w:eastAsia="宋体" w:hint="eastAsia"/>
                <w:lang w:eastAsia="zh-CN"/>
              </w:rPr>
              <w:t>以两者中较大的一个为准</w:t>
            </w:r>
            <w:r>
              <w:rPr>
                <w:rFonts w:eastAsia="宋体" w:hint="eastAsia"/>
                <w:lang w:eastAsia="zh-CN"/>
              </w:rPr>
              <w:t>)</w:t>
            </w:r>
            <w:r>
              <w:rPr>
                <w:rFonts w:eastAsia="宋体" w:hint="eastAsia"/>
                <w:lang w:eastAsia="zh-CN"/>
              </w:rPr>
              <w:t>。</w:t>
            </w:r>
          </w:p>
        </w:tc>
        <w:tc>
          <w:tcPr>
            <w:tcW w:w="3330" w:type="dxa"/>
            <w:gridSpan w:val="2"/>
          </w:tcPr>
          <w:p w:rsidR="00C5034E" w:rsidRDefault="00724C3D">
            <w:pPr>
              <w:pStyle w:val="TableParagraph"/>
              <w:spacing w:before="53"/>
              <w:ind w:left="116" w:right="101"/>
            </w:pPr>
            <w:r>
              <w:lastRenderedPageBreak/>
              <w:t>The Transmission Operator did not inform three known impacted Transmission Operators or more than 10% and less than or equal to 15% of the known impacted Transmission Operators, whichever is greater, of its actual or expected operations that resulted in, or could have resulted in, an Emergency on respective Transmission Operator</w:t>
            </w:r>
            <w:r>
              <w:rPr>
                <w:spacing w:val="-3"/>
              </w:rPr>
              <w:t xml:space="preserve"> </w:t>
            </w:r>
            <w:r>
              <w:t>Areas.</w:t>
            </w:r>
          </w:p>
          <w:p w:rsidR="00C5034E" w:rsidRDefault="00724C3D">
            <w:pPr>
              <w:pStyle w:val="TableParagraph"/>
              <w:spacing w:before="53"/>
              <w:ind w:left="116" w:right="101"/>
              <w:rPr>
                <w:lang w:eastAsia="zh-CN"/>
              </w:rPr>
            </w:pPr>
            <w:r>
              <w:rPr>
                <w:rFonts w:eastAsia="宋体" w:hint="eastAsia"/>
                <w:lang w:eastAsia="zh-CN"/>
              </w:rPr>
              <w:t>输电</w:t>
            </w:r>
            <w:r>
              <w:rPr>
                <w:rFonts w:hint="eastAsia"/>
                <w:lang w:eastAsia="zh-CN"/>
              </w:rPr>
              <w:t>运营商没有向三个已知受影响的</w:t>
            </w:r>
            <w:r>
              <w:rPr>
                <w:rFonts w:eastAsia="宋体" w:hint="eastAsia"/>
                <w:lang w:eastAsia="zh-CN"/>
              </w:rPr>
              <w:t>输电</w:t>
            </w:r>
            <w:r>
              <w:rPr>
                <w:rFonts w:hint="eastAsia"/>
                <w:lang w:eastAsia="zh-CN"/>
              </w:rPr>
              <w:t>运营商或超过10%、小于或等于15%的已知受影响的</w:t>
            </w:r>
            <w:r>
              <w:rPr>
                <w:rFonts w:eastAsia="宋体" w:hint="eastAsia"/>
                <w:lang w:eastAsia="zh-CN"/>
              </w:rPr>
              <w:t>输电</w:t>
            </w:r>
            <w:r>
              <w:rPr>
                <w:rFonts w:hint="eastAsia"/>
                <w:lang w:eastAsia="zh-CN"/>
              </w:rPr>
              <w:t>运营商(以两者中较大者为准)通报其实际或预期的导致或可能导致相关</w:t>
            </w:r>
            <w:r>
              <w:rPr>
                <w:rFonts w:eastAsia="宋体" w:hint="eastAsia"/>
                <w:lang w:eastAsia="zh-CN"/>
              </w:rPr>
              <w:t>输电</w:t>
            </w:r>
            <w:r>
              <w:rPr>
                <w:rFonts w:hint="eastAsia"/>
                <w:lang w:eastAsia="zh-CN"/>
              </w:rPr>
              <w:t>运营商区域发生紧急情况的操作。</w:t>
            </w:r>
          </w:p>
          <w:p w:rsidR="00C5034E" w:rsidRDefault="00724C3D">
            <w:pPr>
              <w:pStyle w:val="TableParagraph"/>
              <w:spacing w:before="60"/>
              <w:ind w:left="116"/>
            </w:pPr>
            <w:r>
              <w:t>OR,</w:t>
            </w:r>
          </w:p>
          <w:p w:rsidR="00C5034E" w:rsidRDefault="00724C3D">
            <w:pPr>
              <w:pStyle w:val="TableParagraph"/>
              <w:spacing w:before="60"/>
              <w:ind w:left="116" w:right="101"/>
            </w:pPr>
            <w:r>
              <w:t>The Transmission Operator did not inform three known impacted Balancing Authorities or more than 10% and less than or equal to 15% of the known impacted Balancing Authorities, whichever is greater, of its actual or expected operations that resulted in, or could have resulted in, an Emergency on respective Balancing Authority</w:t>
            </w:r>
            <w:r>
              <w:rPr>
                <w:spacing w:val="-2"/>
              </w:rPr>
              <w:t xml:space="preserve"> </w:t>
            </w:r>
            <w:r>
              <w:t>Areas.</w:t>
            </w:r>
          </w:p>
          <w:p w:rsidR="00C5034E" w:rsidRDefault="00724C3D">
            <w:pPr>
              <w:pStyle w:val="TableParagraph"/>
              <w:spacing w:before="60"/>
              <w:ind w:left="116" w:right="101"/>
              <w:rPr>
                <w:rFonts w:eastAsia="宋体"/>
                <w:lang w:eastAsia="zh-CN"/>
              </w:rPr>
            </w:pPr>
            <w:r>
              <w:rPr>
                <w:rFonts w:eastAsia="宋体" w:hint="eastAsia"/>
                <w:lang w:eastAsia="zh-CN"/>
              </w:rPr>
              <w:t>或者，</w:t>
            </w:r>
          </w:p>
          <w:p w:rsidR="00C5034E" w:rsidRDefault="00724C3D">
            <w:pPr>
              <w:pStyle w:val="TableParagraph"/>
              <w:spacing w:before="60"/>
              <w:ind w:left="116" w:right="101"/>
              <w:rPr>
                <w:rFonts w:eastAsia="宋体"/>
                <w:lang w:eastAsia="zh-CN"/>
              </w:rPr>
            </w:pPr>
            <w:r>
              <w:rPr>
                <w:rFonts w:eastAsia="宋体" w:hint="eastAsia"/>
                <w:lang w:eastAsia="zh-CN"/>
              </w:rPr>
              <w:t>输电运营商未将其实际或预期的操作</w:t>
            </w:r>
            <w:r>
              <w:rPr>
                <w:rFonts w:eastAsia="宋体" w:hint="eastAsia"/>
                <w:lang w:eastAsia="zh-CN"/>
              </w:rPr>
              <w:t>(</w:t>
            </w:r>
            <w:r>
              <w:rPr>
                <w:rFonts w:eastAsia="宋体" w:hint="eastAsia"/>
                <w:lang w:eastAsia="zh-CN"/>
              </w:rPr>
              <w:t>导致或可能导致相关平衡管理区域发生紧急情况</w:t>
            </w:r>
            <w:r>
              <w:rPr>
                <w:rFonts w:eastAsia="宋体" w:hint="eastAsia"/>
                <w:lang w:eastAsia="zh-CN"/>
              </w:rPr>
              <w:t>)</w:t>
            </w:r>
            <w:r>
              <w:rPr>
                <w:rFonts w:eastAsia="宋体" w:hint="eastAsia"/>
                <w:lang w:eastAsia="zh-CN"/>
              </w:rPr>
              <w:t>通知三个已知受影响平衡管理机构或大</w:t>
            </w:r>
            <w:r>
              <w:rPr>
                <w:rFonts w:eastAsia="宋体" w:hint="eastAsia"/>
                <w:lang w:eastAsia="zh-CN"/>
              </w:rPr>
              <w:lastRenderedPageBreak/>
              <w:t>于</w:t>
            </w:r>
            <w:r>
              <w:rPr>
                <w:rFonts w:eastAsia="宋体" w:hint="eastAsia"/>
                <w:lang w:eastAsia="zh-CN"/>
              </w:rPr>
              <w:t>10%</w:t>
            </w:r>
            <w:r>
              <w:rPr>
                <w:rFonts w:eastAsia="宋体" w:hint="eastAsia"/>
                <w:lang w:eastAsia="zh-CN"/>
              </w:rPr>
              <w:t>且小于或等于已知受影响平衡管理机构的</w:t>
            </w:r>
            <w:r>
              <w:rPr>
                <w:rFonts w:eastAsia="宋体" w:hint="eastAsia"/>
                <w:lang w:eastAsia="zh-CN"/>
              </w:rPr>
              <w:t>15%(</w:t>
            </w:r>
            <w:r>
              <w:rPr>
                <w:rFonts w:eastAsia="宋体" w:hint="eastAsia"/>
                <w:lang w:eastAsia="zh-CN"/>
              </w:rPr>
              <w:t>以两者中较大的一个为准</w:t>
            </w:r>
            <w:r>
              <w:rPr>
                <w:rFonts w:eastAsia="宋体" w:hint="eastAsia"/>
                <w:lang w:eastAsia="zh-CN"/>
              </w:rPr>
              <w:t>)</w:t>
            </w:r>
            <w:r>
              <w:rPr>
                <w:rFonts w:eastAsia="宋体" w:hint="eastAsia"/>
                <w:lang w:eastAsia="zh-CN"/>
              </w:rPr>
              <w:t>。</w:t>
            </w:r>
          </w:p>
        </w:tc>
        <w:tc>
          <w:tcPr>
            <w:tcW w:w="3148" w:type="dxa"/>
          </w:tcPr>
          <w:p w:rsidR="00C5034E" w:rsidRDefault="00724C3D">
            <w:pPr>
              <w:pStyle w:val="TableParagraph"/>
              <w:spacing w:before="52"/>
              <w:ind w:left="115" w:right="249"/>
            </w:pPr>
            <w:r>
              <w:lastRenderedPageBreak/>
              <w:t>The Transmission Operator did not inform its Reliability Coordinator of its actual or expected operations that resulted in, or could have resulted in, an Emergency on those respective Transmission Operator Areas.</w:t>
            </w:r>
          </w:p>
          <w:p w:rsidR="00C5034E" w:rsidRDefault="00724C3D">
            <w:pPr>
              <w:pStyle w:val="TableParagraph"/>
              <w:spacing w:before="52"/>
              <w:ind w:left="115" w:right="249"/>
              <w:rPr>
                <w:lang w:eastAsia="zh-CN"/>
              </w:rPr>
            </w:pPr>
            <w:r>
              <w:rPr>
                <w:rFonts w:hint="eastAsia"/>
                <w:lang w:eastAsia="zh-CN"/>
              </w:rPr>
              <w:t>输电运营商没有将其实际或预期的操作导致或可能导致相关输电运营商区域发生紧急情况的情况通知其可靠性协调员。</w:t>
            </w:r>
          </w:p>
          <w:p w:rsidR="00C5034E" w:rsidRDefault="00724C3D">
            <w:pPr>
              <w:pStyle w:val="TableParagraph"/>
              <w:spacing w:before="59"/>
              <w:ind w:left="115"/>
            </w:pPr>
            <w:r>
              <w:t>OR</w:t>
            </w:r>
          </w:p>
          <w:p w:rsidR="00C5034E" w:rsidRDefault="00724C3D">
            <w:pPr>
              <w:pStyle w:val="TableParagraph"/>
              <w:spacing w:before="60"/>
              <w:ind w:left="115" w:right="196"/>
            </w:pPr>
            <w:r>
              <w:t>The Transmission Operator did not inform four or more known impacted Transmission Operators or more than 15% of the known impacted Transmission Operators of its actual or expected operations that resulted in, or could have resulted in, an Emergency on those respective Transmission Operator Areas.</w:t>
            </w:r>
          </w:p>
          <w:p w:rsidR="00C5034E" w:rsidRDefault="00724C3D">
            <w:pPr>
              <w:pStyle w:val="TableParagraph"/>
              <w:spacing w:before="60"/>
              <w:ind w:left="115" w:right="196"/>
              <w:rPr>
                <w:rFonts w:eastAsia="宋体"/>
                <w:lang w:eastAsia="zh-CN"/>
              </w:rPr>
            </w:pPr>
            <w:r>
              <w:rPr>
                <w:rFonts w:eastAsia="宋体" w:hint="eastAsia"/>
                <w:lang w:eastAsia="zh-CN"/>
              </w:rPr>
              <w:t>或者，</w:t>
            </w:r>
          </w:p>
          <w:p w:rsidR="00C5034E" w:rsidRDefault="00724C3D">
            <w:pPr>
              <w:pStyle w:val="TableParagraph"/>
              <w:spacing w:before="60"/>
              <w:ind w:left="115" w:right="196"/>
              <w:rPr>
                <w:rFonts w:eastAsia="宋体"/>
                <w:lang w:eastAsia="zh-CN"/>
              </w:rPr>
            </w:pPr>
            <w:r>
              <w:rPr>
                <w:rFonts w:eastAsia="宋体" w:hint="eastAsia"/>
                <w:lang w:eastAsia="zh-CN"/>
              </w:rPr>
              <w:t>输电运营商没有通知</w:t>
            </w:r>
            <w:r>
              <w:rPr>
                <w:rFonts w:eastAsia="宋体" w:hint="eastAsia"/>
                <w:lang w:eastAsia="zh-CN"/>
              </w:rPr>
              <w:t>4</w:t>
            </w:r>
            <w:r>
              <w:rPr>
                <w:rFonts w:eastAsia="宋体" w:hint="eastAsia"/>
                <w:lang w:eastAsia="zh-CN"/>
              </w:rPr>
              <w:t>个或</w:t>
            </w:r>
            <w:r>
              <w:rPr>
                <w:rFonts w:eastAsia="宋体" w:hint="eastAsia"/>
                <w:lang w:eastAsia="zh-CN"/>
              </w:rPr>
              <w:t>4</w:t>
            </w:r>
            <w:r>
              <w:rPr>
                <w:rFonts w:eastAsia="宋体" w:hint="eastAsia"/>
                <w:lang w:eastAsia="zh-CN"/>
              </w:rPr>
              <w:t>个以上已知受影响的输电运营商或超过</w:t>
            </w:r>
            <w:r>
              <w:rPr>
                <w:rFonts w:eastAsia="宋体" w:hint="eastAsia"/>
                <w:lang w:eastAsia="zh-CN"/>
              </w:rPr>
              <w:t>15%</w:t>
            </w:r>
            <w:r>
              <w:rPr>
                <w:rFonts w:eastAsia="宋体" w:hint="eastAsia"/>
                <w:lang w:eastAsia="zh-CN"/>
              </w:rPr>
              <w:t>已知受影响的输电运营商，其实际或预期的操作导致或可能导致在这些各自的输电运营商区域发生紧急情况。</w:t>
            </w:r>
          </w:p>
          <w:p w:rsidR="00C5034E" w:rsidRDefault="00724C3D">
            <w:pPr>
              <w:pStyle w:val="TableParagraph"/>
              <w:spacing w:before="60"/>
              <w:ind w:left="115"/>
            </w:pPr>
            <w:r>
              <w:t>OR,</w:t>
            </w:r>
          </w:p>
          <w:p w:rsidR="00C5034E" w:rsidRDefault="00724C3D">
            <w:pPr>
              <w:pStyle w:val="TableParagraph"/>
              <w:spacing w:before="66"/>
              <w:ind w:left="116" w:right="156"/>
            </w:pPr>
            <w:r>
              <w:t xml:space="preserve">The Transmission Operator did </w:t>
            </w:r>
            <w:r>
              <w:lastRenderedPageBreak/>
              <w:t>not inform four or more known impacted Balancing Authorities or more than 15% of the known impacted Balancing Authorities of its actual or expected operations that resulted in, or</w:t>
            </w:r>
          </w:p>
          <w:p w:rsidR="00C5034E" w:rsidRDefault="00724C3D">
            <w:pPr>
              <w:pStyle w:val="TableParagraph"/>
              <w:spacing w:line="251" w:lineRule="exact"/>
              <w:ind w:left="116"/>
            </w:pPr>
            <w:r>
              <w:t>could have resulted in, an</w:t>
            </w:r>
            <w:r>
              <w:rPr>
                <w:rFonts w:eastAsia="宋体" w:hint="eastAsia"/>
                <w:lang w:eastAsia="zh-CN"/>
              </w:rPr>
              <w:t xml:space="preserve"> </w:t>
            </w:r>
            <w:r>
              <w:t>Emergency on respective Balancing Authority Areas.</w:t>
            </w:r>
          </w:p>
          <w:p w:rsidR="00C5034E" w:rsidRDefault="00724C3D">
            <w:pPr>
              <w:pStyle w:val="TableParagraph"/>
              <w:spacing w:line="251" w:lineRule="exact"/>
              <w:ind w:left="116"/>
              <w:rPr>
                <w:rFonts w:eastAsia="宋体"/>
                <w:lang w:eastAsia="zh-CN"/>
              </w:rPr>
            </w:pPr>
            <w:r>
              <w:rPr>
                <w:rFonts w:eastAsia="宋体" w:hint="eastAsia"/>
                <w:lang w:eastAsia="zh-CN"/>
              </w:rPr>
              <w:t>或者，</w:t>
            </w:r>
          </w:p>
          <w:p w:rsidR="00C5034E" w:rsidRDefault="00724C3D">
            <w:pPr>
              <w:pStyle w:val="TableParagraph"/>
              <w:spacing w:line="251" w:lineRule="exact"/>
              <w:ind w:left="116"/>
              <w:rPr>
                <w:rFonts w:eastAsia="宋体"/>
                <w:lang w:eastAsia="zh-CN"/>
              </w:rPr>
            </w:pPr>
            <w:r>
              <w:rPr>
                <w:rFonts w:eastAsia="宋体" w:hint="eastAsia"/>
                <w:lang w:eastAsia="zh-CN"/>
              </w:rPr>
              <w:t>输电运营商没有向四个或四个以上的已知受影响平衡机构或超过</w:t>
            </w:r>
            <w:r>
              <w:rPr>
                <w:rFonts w:eastAsia="宋体" w:hint="eastAsia"/>
                <w:lang w:eastAsia="zh-CN"/>
              </w:rPr>
              <w:t>15%</w:t>
            </w:r>
            <w:r>
              <w:rPr>
                <w:rFonts w:eastAsia="宋体" w:hint="eastAsia"/>
                <w:lang w:eastAsia="zh-CN"/>
              </w:rPr>
              <w:t>的已知受影响平衡机构通报其实际或预期的导致或可能导致相应平衡机构区域发生紧急情况的操作。</w:t>
            </w:r>
          </w:p>
        </w:tc>
      </w:tr>
    </w:tbl>
    <w:p w:rsidR="00C5034E" w:rsidRDefault="00C5034E">
      <w:pPr>
        <w:spacing w:line="251" w:lineRule="exact"/>
        <w:rPr>
          <w:lang w:eastAsia="zh-CN"/>
        </w:rPr>
        <w:sectPr w:rsidR="00C5034E">
          <w:pgSz w:w="15840" w:h="12240" w:orient="landscape"/>
          <w:pgMar w:top="1200" w:right="1140" w:bottom="900" w:left="1340" w:header="763" w:footer="705" w:gutter="0"/>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484"/>
        </w:trPr>
        <w:tc>
          <w:tcPr>
            <w:tcW w:w="698" w:type="dxa"/>
            <w:vMerge/>
            <w:tcBorders>
              <w:top w:val="nil"/>
            </w:tcBorders>
            <w:shd w:val="clear" w:color="auto" w:fill="264D74"/>
          </w:tcPr>
          <w:p w:rsidR="00C5034E" w:rsidRDefault="00C5034E">
            <w:pPr>
              <w:rPr>
                <w:sz w:val="2"/>
                <w:szCs w:val="2"/>
              </w:rPr>
            </w:pPr>
          </w:p>
        </w:tc>
        <w:tc>
          <w:tcPr>
            <w:tcW w:w="2954" w:type="dxa"/>
            <w:gridSpan w:val="2"/>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gridSpan w:val="2"/>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2269"/>
        </w:trPr>
        <w:tc>
          <w:tcPr>
            <w:tcW w:w="698" w:type="dxa"/>
          </w:tcPr>
          <w:p w:rsidR="00C5034E" w:rsidRDefault="00724C3D">
            <w:pPr>
              <w:pStyle w:val="TableParagraph"/>
              <w:spacing w:before="119"/>
              <w:ind w:left="115"/>
              <w:rPr>
                <w:b/>
                <w:sz w:val="24"/>
              </w:rPr>
            </w:pPr>
            <w:r>
              <w:rPr>
                <w:b/>
                <w:sz w:val="24"/>
              </w:rPr>
              <w:t>R9</w:t>
            </w:r>
          </w:p>
        </w:tc>
        <w:tc>
          <w:tcPr>
            <w:tcW w:w="2788" w:type="dxa"/>
          </w:tcPr>
          <w:p w:rsidR="00C5034E" w:rsidRDefault="00724C3D">
            <w:pPr>
              <w:pStyle w:val="TableParagraph"/>
              <w:spacing w:before="56"/>
              <w:ind w:left="112" w:right="180"/>
            </w:pPr>
            <w:r>
              <w:t>The responsible entity did not notify one known impacted interconnected entity or 5% or less of the known impacted entities, whichever is greater, of a planned outage, or an unplanned outage of 30 minutes or more, for telemetering and control equipment, monitoring and assessment capabilities, or associated communication channels between the affected entities.</w:t>
            </w:r>
          </w:p>
          <w:p w:rsidR="00C5034E" w:rsidRDefault="00724C3D">
            <w:pPr>
              <w:pStyle w:val="TableParagraph"/>
              <w:spacing w:before="56"/>
              <w:ind w:left="112" w:right="180"/>
              <w:rPr>
                <w:lang w:eastAsia="zh-CN"/>
              </w:rPr>
            </w:pPr>
            <w:r>
              <w:rPr>
                <w:rFonts w:hint="eastAsia"/>
                <w:lang w:eastAsia="zh-CN"/>
              </w:rPr>
              <w:t>对于遥测和控制设备、监测和评估能力，或受影响实体之间的关联通信渠道，责任实体未向一个已知受影响的互联实体或已知受影响实体的5%或以下(以两者中较大者为准)通知计划中断，或30分钟或更长时间的计划外中断。</w:t>
            </w:r>
          </w:p>
        </w:tc>
        <w:tc>
          <w:tcPr>
            <w:tcW w:w="3059" w:type="dxa"/>
            <w:gridSpan w:val="3"/>
          </w:tcPr>
          <w:p w:rsidR="00C5034E" w:rsidRDefault="00724C3D">
            <w:pPr>
              <w:pStyle w:val="TableParagraph"/>
              <w:spacing w:before="55"/>
              <w:ind w:left="115" w:right="138"/>
            </w:pPr>
            <w:r>
              <w:t>The responsible entity did not notify two known impacted interconnected entities or more than 5% and less than or equal to 10% of the known impacted entities, whichever is greater, of a planned outage, or an unplanned outage of 30 minutes or more, for telemetering and control equipment, monitoring and assessment capabilities, or associated communication channels between the affected entities.</w:t>
            </w:r>
          </w:p>
          <w:p w:rsidR="00C5034E" w:rsidRDefault="00724C3D">
            <w:pPr>
              <w:pStyle w:val="TableParagraph"/>
              <w:spacing w:before="55"/>
              <w:ind w:left="115" w:right="138"/>
              <w:rPr>
                <w:lang w:eastAsia="zh-CN"/>
              </w:rPr>
            </w:pPr>
            <w:r>
              <w:rPr>
                <w:rFonts w:hint="eastAsia"/>
                <w:lang w:eastAsia="zh-CN"/>
              </w:rPr>
              <w:t>对于遥测和控制设备、监测和评估能力，或受影响实体之间的关联通信渠道，责任实体未将计划中断或30分钟以上的计划外中断通知两个已知受影响相互关联的实体，或大于5%、小于或等于10%的已知受影响实体(以两者中较大者为准)。</w:t>
            </w:r>
          </w:p>
        </w:tc>
        <w:tc>
          <w:tcPr>
            <w:tcW w:w="3330" w:type="dxa"/>
            <w:gridSpan w:val="2"/>
          </w:tcPr>
          <w:p w:rsidR="00C5034E" w:rsidRDefault="00724C3D">
            <w:pPr>
              <w:pStyle w:val="TableParagraph"/>
              <w:spacing w:before="54"/>
              <w:ind w:left="116" w:right="87"/>
            </w:pPr>
            <w:r>
              <w:t>The responsible entity did not notify three known impacted interconnected entities or more than 10% and less than or equal to 15% of the known impacted entities, whichever is greater, of a planned outage, or an unplanned outage of 30 minutes or more, for telemetering and control equipment, monitoring and assessment capabilities, or associated communication channels between the affected entities.</w:t>
            </w:r>
          </w:p>
          <w:p w:rsidR="00C5034E" w:rsidRDefault="00724C3D">
            <w:pPr>
              <w:pStyle w:val="TableParagraph"/>
              <w:spacing w:before="54"/>
              <w:ind w:left="116" w:right="87"/>
              <w:rPr>
                <w:lang w:eastAsia="zh-CN"/>
              </w:rPr>
            </w:pPr>
            <w:r>
              <w:rPr>
                <w:rFonts w:hint="eastAsia"/>
                <w:lang w:eastAsia="zh-CN"/>
              </w:rPr>
              <w:t>对于遥测和控制设备、监测和评估能力，或受影响实体之间的关联通信渠道，责任实体未通知三个已知受影响相互关联的实体或超过10%、小于或等于15%已知受影响实体(以两者中较大者为准)的计划中断，或30分钟或以上的计划外中断。</w:t>
            </w:r>
          </w:p>
        </w:tc>
        <w:tc>
          <w:tcPr>
            <w:tcW w:w="3148" w:type="dxa"/>
          </w:tcPr>
          <w:p w:rsidR="00C5034E" w:rsidRDefault="00724C3D">
            <w:pPr>
              <w:pStyle w:val="TableParagraph"/>
              <w:spacing w:before="53"/>
              <w:ind w:left="115" w:right="86"/>
            </w:pPr>
            <w:r>
              <w:t>The responsible entity did not notify its Reliability Coordinator of a planned outage, or an unplanned outage of 30 minutes or more, for telemetering and control equipment, monitoring and assessment capabilities, and associated communication channels.</w:t>
            </w:r>
          </w:p>
          <w:p w:rsidR="00C5034E" w:rsidRDefault="00724C3D">
            <w:pPr>
              <w:pStyle w:val="TableParagraph"/>
              <w:spacing w:before="53"/>
              <w:ind w:left="115" w:right="86"/>
              <w:rPr>
                <w:lang w:eastAsia="zh-CN"/>
              </w:rPr>
            </w:pPr>
            <w:r>
              <w:rPr>
                <w:rFonts w:hint="eastAsia"/>
                <w:lang w:eastAsia="zh-CN"/>
              </w:rPr>
              <w:t>对于遥测和控制设备、监视和评估能力以及相关通信通道的计划停机或30分钟以上的计划外停机，责任实体未通知其可靠性协调器。</w:t>
            </w:r>
          </w:p>
          <w:p w:rsidR="00C5034E" w:rsidRDefault="00724C3D">
            <w:pPr>
              <w:pStyle w:val="TableParagraph"/>
              <w:spacing w:before="60"/>
              <w:ind w:left="115"/>
            </w:pPr>
            <w:r>
              <w:t>OR,</w:t>
            </w:r>
          </w:p>
          <w:p w:rsidR="00C5034E" w:rsidRDefault="00724C3D">
            <w:pPr>
              <w:pStyle w:val="TableParagraph"/>
              <w:spacing w:before="60"/>
              <w:ind w:left="114" w:right="99"/>
            </w:pPr>
            <w:r>
              <w:t xml:space="preserve">The responsible entity did not notify four or more known impacted interconnected entities or more than 15% of the known impacted entities, whichever is greater, of a planned outage, or an unplanned outage of 30 minutes or more, for telemetering and control equipment, monitoring and assessment capabilities, or associated communication channels between the affected </w:t>
            </w:r>
            <w:r>
              <w:lastRenderedPageBreak/>
              <w:t>entities.</w:t>
            </w:r>
          </w:p>
          <w:p w:rsidR="00C5034E" w:rsidRDefault="00724C3D">
            <w:pPr>
              <w:pStyle w:val="TableParagraph"/>
              <w:spacing w:before="60"/>
              <w:ind w:left="114" w:right="99"/>
              <w:rPr>
                <w:rFonts w:eastAsia="宋体"/>
                <w:lang w:eastAsia="zh-CN"/>
              </w:rPr>
            </w:pPr>
            <w:r>
              <w:rPr>
                <w:rFonts w:eastAsia="宋体" w:hint="eastAsia"/>
                <w:lang w:eastAsia="zh-CN"/>
              </w:rPr>
              <w:t>或者，</w:t>
            </w:r>
          </w:p>
          <w:p w:rsidR="00C5034E" w:rsidRDefault="00724C3D">
            <w:pPr>
              <w:pStyle w:val="TableParagraph"/>
              <w:spacing w:before="60"/>
              <w:ind w:left="114" w:right="99"/>
              <w:rPr>
                <w:rFonts w:eastAsia="宋体"/>
                <w:lang w:eastAsia="zh-CN"/>
              </w:rPr>
            </w:pPr>
            <w:r>
              <w:rPr>
                <w:rFonts w:eastAsia="宋体" w:hint="eastAsia"/>
                <w:lang w:eastAsia="zh-CN"/>
              </w:rPr>
              <w:t>对于遥测和控制设备、监测和评估能力，或受影响实体之间的关联通信渠道，责任实体没有通知四个或四个以上已知受影响相互关联的实体或</w:t>
            </w:r>
            <w:r>
              <w:rPr>
                <w:rFonts w:eastAsia="宋体" w:hint="eastAsia"/>
                <w:lang w:eastAsia="zh-CN"/>
              </w:rPr>
              <w:t>15%</w:t>
            </w:r>
            <w:r>
              <w:rPr>
                <w:rFonts w:eastAsia="宋体" w:hint="eastAsia"/>
                <w:lang w:eastAsia="zh-CN"/>
              </w:rPr>
              <w:t>以上已知受影响实体</w:t>
            </w:r>
            <w:r>
              <w:rPr>
                <w:rFonts w:eastAsia="宋体" w:hint="eastAsia"/>
                <w:lang w:eastAsia="zh-CN"/>
              </w:rPr>
              <w:t>(</w:t>
            </w:r>
            <w:r>
              <w:rPr>
                <w:rFonts w:eastAsia="宋体" w:hint="eastAsia"/>
                <w:lang w:eastAsia="zh-CN"/>
              </w:rPr>
              <w:t>以较大的实体为准</w:t>
            </w:r>
            <w:r>
              <w:rPr>
                <w:rFonts w:eastAsia="宋体" w:hint="eastAsia"/>
                <w:lang w:eastAsia="zh-CN"/>
              </w:rPr>
              <w:t>)</w:t>
            </w:r>
            <w:r>
              <w:rPr>
                <w:rFonts w:eastAsia="宋体" w:hint="eastAsia"/>
                <w:lang w:eastAsia="zh-CN"/>
              </w:rPr>
              <w:t>的计划中断，或</w:t>
            </w:r>
            <w:r>
              <w:rPr>
                <w:rFonts w:eastAsia="宋体" w:hint="eastAsia"/>
                <w:lang w:eastAsia="zh-CN"/>
              </w:rPr>
              <w:t>30</w:t>
            </w:r>
            <w:r>
              <w:rPr>
                <w:rFonts w:eastAsia="宋体" w:hint="eastAsia"/>
                <w:lang w:eastAsia="zh-CN"/>
              </w:rPr>
              <w:t>分钟或更长时间的计划外中断。</w:t>
            </w:r>
          </w:p>
        </w:tc>
      </w:tr>
      <w:tr w:rsidR="00C5034E">
        <w:trPr>
          <w:trHeight w:val="4041"/>
        </w:trPr>
        <w:tc>
          <w:tcPr>
            <w:tcW w:w="698" w:type="dxa"/>
          </w:tcPr>
          <w:p w:rsidR="00C5034E" w:rsidRDefault="00724C3D">
            <w:pPr>
              <w:pStyle w:val="TableParagraph"/>
              <w:spacing w:before="119"/>
              <w:ind w:left="115"/>
              <w:rPr>
                <w:b/>
                <w:sz w:val="24"/>
              </w:rPr>
            </w:pPr>
            <w:r>
              <w:rPr>
                <w:b/>
                <w:sz w:val="24"/>
              </w:rPr>
              <w:lastRenderedPageBreak/>
              <w:t>R10</w:t>
            </w:r>
          </w:p>
        </w:tc>
        <w:tc>
          <w:tcPr>
            <w:tcW w:w="2788" w:type="dxa"/>
          </w:tcPr>
          <w:p w:rsidR="00C5034E" w:rsidRDefault="00724C3D">
            <w:pPr>
              <w:pStyle w:val="TableParagraph"/>
              <w:spacing w:before="55" w:line="270" w:lineRule="atLeast"/>
              <w:ind w:left="112" w:right="238"/>
            </w:pPr>
            <w:r>
              <w:t>The Transmission Operator did not monitor, obtain, or utilize one of the items</w:t>
            </w:r>
            <w:r>
              <w:rPr>
                <w:rFonts w:eastAsia="宋体" w:hint="eastAsia"/>
                <w:lang w:eastAsia="zh-CN"/>
              </w:rPr>
              <w:t xml:space="preserve"> </w:t>
            </w:r>
            <w:r>
              <w:t>required or identified as necessary by the Transmission Operator and listed in Requirement R10, Part 10.1 through 10.6.</w:t>
            </w:r>
          </w:p>
          <w:p w:rsidR="00C5034E" w:rsidRDefault="00724C3D">
            <w:pPr>
              <w:pStyle w:val="TableParagraph"/>
              <w:spacing w:before="55" w:line="270" w:lineRule="atLeast"/>
              <w:ind w:left="112" w:right="238"/>
              <w:rPr>
                <w:lang w:eastAsia="zh-CN"/>
              </w:rPr>
            </w:pPr>
            <w:r>
              <w:rPr>
                <w:rFonts w:hint="eastAsia"/>
                <w:lang w:eastAsia="zh-CN"/>
              </w:rPr>
              <w:t>输电运营商未监控、获取或使用输电运营商要求或确定的且在要求R10第10.1至10.6部分中列出的项目之一。</w:t>
            </w:r>
          </w:p>
        </w:tc>
        <w:tc>
          <w:tcPr>
            <w:tcW w:w="3059" w:type="dxa"/>
            <w:gridSpan w:val="3"/>
          </w:tcPr>
          <w:p w:rsidR="00C5034E" w:rsidRDefault="00724C3D">
            <w:pPr>
              <w:pStyle w:val="TableParagraph"/>
              <w:ind w:left="116" w:right="124"/>
            </w:pPr>
            <w:r>
              <w:t xml:space="preserve">The Transmission Operator did not monitor, obtain, or utilize two of the items required </w:t>
            </w:r>
            <w:r>
              <w:rPr>
                <w:rFonts w:eastAsia="宋体" w:hint="eastAsia"/>
                <w:lang w:eastAsia="zh-CN"/>
              </w:rPr>
              <w:t xml:space="preserve">or </w:t>
            </w:r>
            <w:r>
              <w:t>identified as necessary by the Transmission Operator and listed in Requirement R10, Part</w:t>
            </w:r>
            <w:r>
              <w:rPr>
                <w:rFonts w:eastAsia="宋体" w:hint="eastAsia"/>
                <w:lang w:eastAsia="zh-CN"/>
              </w:rPr>
              <w:t xml:space="preserve"> </w:t>
            </w:r>
            <w:r>
              <w:t>10.1 through 10.6</w:t>
            </w:r>
          </w:p>
          <w:p w:rsidR="00C5034E" w:rsidRDefault="00724C3D">
            <w:pPr>
              <w:pStyle w:val="TableParagraph"/>
              <w:spacing w:before="55" w:line="270" w:lineRule="atLeast"/>
              <w:ind w:left="116" w:right="159"/>
              <w:rPr>
                <w:lang w:eastAsia="zh-CN"/>
              </w:rPr>
            </w:pPr>
            <w:r>
              <w:rPr>
                <w:rFonts w:eastAsia="宋体" w:hint="eastAsia"/>
                <w:lang w:eastAsia="zh-CN"/>
              </w:rPr>
              <w:t>输电运营商</w:t>
            </w:r>
            <w:r>
              <w:rPr>
                <w:rFonts w:hint="eastAsia"/>
                <w:lang w:eastAsia="zh-CN"/>
              </w:rPr>
              <w:t>没有监控、获取或利用</w:t>
            </w:r>
            <w:r>
              <w:rPr>
                <w:rFonts w:eastAsia="宋体" w:hint="eastAsia"/>
                <w:lang w:eastAsia="zh-CN"/>
              </w:rPr>
              <w:t>输电运营商</w:t>
            </w:r>
            <w:r>
              <w:rPr>
                <w:rFonts w:hint="eastAsia"/>
                <w:lang w:eastAsia="zh-CN"/>
              </w:rPr>
              <w:t>所要求的或确定的、列于需求R10第10.1至10.6部分的两个项目</w:t>
            </w:r>
          </w:p>
        </w:tc>
        <w:tc>
          <w:tcPr>
            <w:tcW w:w="3330" w:type="dxa"/>
            <w:gridSpan w:val="2"/>
          </w:tcPr>
          <w:p w:rsidR="00C5034E" w:rsidRDefault="00724C3D">
            <w:pPr>
              <w:pStyle w:val="TableParagraph"/>
              <w:spacing w:before="55" w:line="270" w:lineRule="atLeast"/>
              <w:ind w:left="117" w:right="429"/>
            </w:pPr>
            <w:r>
              <w:t>The Transmission Operator did not monitor, obtain, or utilize three of the items required or</w:t>
            </w:r>
            <w:r>
              <w:rPr>
                <w:rFonts w:eastAsia="宋体" w:hint="eastAsia"/>
                <w:lang w:eastAsia="zh-CN"/>
              </w:rPr>
              <w:t xml:space="preserve"> </w:t>
            </w:r>
            <w:r>
              <w:t>identified as necessary by the Transmission Operator and listed in Requirement R10, Part 10.1 through 10.6.</w:t>
            </w:r>
          </w:p>
          <w:p w:rsidR="00C5034E" w:rsidRDefault="00724C3D">
            <w:pPr>
              <w:pStyle w:val="TableParagraph"/>
              <w:spacing w:before="55" w:line="270" w:lineRule="atLeast"/>
              <w:ind w:left="117" w:right="429"/>
              <w:rPr>
                <w:lang w:eastAsia="zh-CN"/>
              </w:rPr>
            </w:pPr>
            <w:r>
              <w:rPr>
                <w:rFonts w:hint="eastAsia"/>
                <w:lang w:eastAsia="zh-CN"/>
              </w:rPr>
              <w:t>输电运营商没有监控、获取或利用要求R10 第10.1至10.6部分中列出的输电运营商所要求或确定的必要物品中的三种。</w:t>
            </w:r>
          </w:p>
        </w:tc>
        <w:tc>
          <w:tcPr>
            <w:tcW w:w="3148" w:type="dxa"/>
          </w:tcPr>
          <w:p w:rsidR="00C5034E" w:rsidRDefault="00724C3D">
            <w:pPr>
              <w:pStyle w:val="TableParagraph"/>
              <w:spacing w:before="55" w:line="270" w:lineRule="atLeast"/>
              <w:ind w:left="116" w:right="248"/>
            </w:pPr>
            <w:r>
              <w:t>The Transmission Operator did not monitor, obtain, or utilize four or more of the items</w:t>
            </w:r>
            <w:r>
              <w:rPr>
                <w:rFonts w:eastAsia="宋体" w:hint="eastAsia"/>
                <w:lang w:eastAsia="zh-CN"/>
              </w:rPr>
              <w:t xml:space="preserve"> </w:t>
            </w:r>
            <w:r>
              <w:t>required or identified as necessary by the Transmission Operator and listed in Requirement R10 Part 10.1 through 10.6.</w:t>
            </w:r>
          </w:p>
          <w:p w:rsidR="00C5034E" w:rsidRDefault="00724C3D">
            <w:pPr>
              <w:pStyle w:val="TableParagraph"/>
              <w:spacing w:before="55" w:line="270" w:lineRule="atLeast"/>
              <w:ind w:left="116" w:right="248"/>
              <w:rPr>
                <w:lang w:eastAsia="zh-CN"/>
              </w:rPr>
            </w:pPr>
            <w:r>
              <w:rPr>
                <w:rFonts w:hint="eastAsia"/>
                <w:lang w:eastAsia="zh-CN"/>
              </w:rPr>
              <w:t>输电运营商未监控、获取或利用要求R10第10.1至10.6部分中所列的输电运营商所要求或确定的四种或四种以上的必要物品。</w:t>
            </w:r>
          </w:p>
        </w:tc>
      </w:tr>
    </w:tbl>
    <w:p w:rsidR="00C5034E" w:rsidRDefault="00C5034E">
      <w:pPr>
        <w:spacing w:line="270" w:lineRule="atLeast"/>
        <w:rPr>
          <w:lang w:eastAsia="zh-CN"/>
        </w:rPr>
        <w:sectPr w:rsidR="00C5034E">
          <w:pgSz w:w="15840" w:h="12240" w:orient="landscape"/>
          <w:pgMar w:top="1200" w:right="1140" w:bottom="900" w:left="1340" w:header="763" w:footer="705" w:gutter="0"/>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484"/>
        </w:trPr>
        <w:tc>
          <w:tcPr>
            <w:tcW w:w="698" w:type="dxa"/>
            <w:vMerge/>
            <w:tcBorders>
              <w:top w:val="nil"/>
            </w:tcBorders>
            <w:shd w:val="clear" w:color="auto" w:fill="264D74"/>
          </w:tcPr>
          <w:p w:rsidR="00C5034E" w:rsidRDefault="00C5034E">
            <w:pPr>
              <w:rPr>
                <w:sz w:val="2"/>
                <w:szCs w:val="2"/>
              </w:rPr>
            </w:pPr>
          </w:p>
        </w:tc>
        <w:tc>
          <w:tcPr>
            <w:tcW w:w="2954" w:type="dxa"/>
            <w:gridSpan w:val="2"/>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gridSpan w:val="2"/>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2536"/>
        </w:trPr>
        <w:tc>
          <w:tcPr>
            <w:tcW w:w="698" w:type="dxa"/>
          </w:tcPr>
          <w:p w:rsidR="00C5034E" w:rsidRDefault="00724C3D">
            <w:pPr>
              <w:pStyle w:val="TableParagraph"/>
              <w:spacing w:before="119"/>
              <w:ind w:left="31" w:right="108"/>
              <w:jc w:val="center"/>
              <w:rPr>
                <w:b/>
                <w:sz w:val="24"/>
              </w:rPr>
            </w:pPr>
            <w:r>
              <w:rPr>
                <w:b/>
                <w:sz w:val="24"/>
              </w:rPr>
              <w:t>R11</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7" w:right="357"/>
            </w:pPr>
            <w:r>
              <w:t>The Balancing Authority did not monitor the status of Remedial Action Schemes that impact generation or Load, in order to maintain generation-Load- interchange balance within its Balancing Authority Area and support Interconnection frequency.</w:t>
            </w:r>
          </w:p>
          <w:p w:rsidR="00C5034E" w:rsidRDefault="00724C3D">
            <w:pPr>
              <w:pStyle w:val="TableParagraph"/>
              <w:spacing w:before="56"/>
              <w:ind w:left="117" w:right="357"/>
              <w:rPr>
                <w:lang w:eastAsia="zh-CN"/>
              </w:rPr>
            </w:pPr>
            <w:r>
              <w:rPr>
                <w:rFonts w:hint="eastAsia"/>
                <w:lang w:eastAsia="zh-CN"/>
              </w:rPr>
              <w:t>平衡机构没有监测影响发电或负载的补救行动方案的状态，以便在其平衡机构范围内维持发电-负载-交换平衡并支持互连频率。</w:t>
            </w:r>
          </w:p>
        </w:tc>
        <w:tc>
          <w:tcPr>
            <w:tcW w:w="3148" w:type="dxa"/>
          </w:tcPr>
          <w:p w:rsidR="00C5034E" w:rsidRDefault="00724C3D">
            <w:pPr>
              <w:pStyle w:val="TableParagraph"/>
              <w:spacing w:before="56"/>
              <w:ind w:left="116" w:right="193"/>
            </w:pPr>
            <w:r>
              <w:t>The Balancing Authority did not monitor its Balancing Authority Area, in order to maintain generation-Load-interchange balance within its Balancing Authority Area and support Interconnection frequency.</w:t>
            </w:r>
          </w:p>
          <w:p w:rsidR="00C5034E" w:rsidRDefault="00724C3D">
            <w:pPr>
              <w:pStyle w:val="TableParagraph"/>
              <w:spacing w:before="56"/>
              <w:ind w:left="116" w:right="193"/>
              <w:rPr>
                <w:lang w:eastAsia="zh-CN"/>
              </w:rPr>
            </w:pPr>
            <w:r>
              <w:rPr>
                <w:rFonts w:hint="eastAsia"/>
                <w:lang w:eastAsia="zh-CN"/>
              </w:rPr>
              <w:t>平衡机构没有监控其平衡机构区域，以维护其平衡机构区域内的生成负载-交换平衡并支持互连频率。</w:t>
            </w:r>
          </w:p>
        </w:tc>
      </w:tr>
      <w:tr w:rsidR="00C5034E">
        <w:trPr>
          <w:trHeight w:val="1730"/>
        </w:trPr>
        <w:tc>
          <w:tcPr>
            <w:tcW w:w="698" w:type="dxa"/>
          </w:tcPr>
          <w:p w:rsidR="00C5034E" w:rsidRDefault="00724C3D">
            <w:pPr>
              <w:pStyle w:val="TableParagraph"/>
              <w:spacing w:before="119"/>
              <w:ind w:left="31" w:right="108"/>
              <w:jc w:val="center"/>
              <w:rPr>
                <w:b/>
                <w:sz w:val="24"/>
              </w:rPr>
            </w:pPr>
            <w:r>
              <w:rPr>
                <w:b/>
                <w:sz w:val="24"/>
              </w:rPr>
              <w:t>R12</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7"/>
            </w:pPr>
            <w:r>
              <w:t>N/A</w:t>
            </w:r>
          </w:p>
        </w:tc>
        <w:tc>
          <w:tcPr>
            <w:tcW w:w="3148" w:type="dxa"/>
          </w:tcPr>
          <w:p w:rsidR="00C5034E" w:rsidRDefault="00724C3D">
            <w:pPr>
              <w:pStyle w:val="TableParagraph"/>
              <w:spacing w:before="56"/>
              <w:ind w:left="116" w:right="480"/>
              <w:rPr>
                <w:position w:val="2"/>
              </w:rPr>
            </w:pPr>
            <w:r>
              <w:t xml:space="preserve">The Transmission Operator exceeded an identified Interconnection Reliability Operating Limit (IROL) for a continuous duration greater </w:t>
            </w:r>
            <w:r>
              <w:rPr>
                <w:position w:val="2"/>
              </w:rPr>
              <w:t>than its associated IROL T</w:t>
            </w:r>
            <w:r>
              <w:rPr>
                <w:sz w:val="14"/>
              </w:rPr>
              <w:t>v</w:t>
            </w:r>
            <w:r>
              <w:rPr>
                <w:position w:val="2"/>
              </w:rPr>
              <w:t>.</w:t>
            </w:r>
          </w:p>
          <w:p w:rsidR="00C5034E" w:rsidRDefault="00724C3D">
            <w:pPr>
              <w:pStyle w:val="TableParagraph"/>
              <w:spacing w:before="56"/>
              <w:ind w:left="116" w:right="480"/>
              <w:rPr>
                <w:position w:val="2"/>
                <w:lang w:eastAsia="zh-CN"/>
              </w:rPr>
            </w:pPr>
            <w:r>
              <w:rPr>
                <w:rFonts w:hint="eastAsia"/>
                <w:position w:val="2"/>
                <w:lang w:eastAsia="zh-CN"/>
              </w:rPr>
              <w:t>输电运营商在持续时间大于其相关IROL Tv的情况下，超过了确定的互连可靠性操作限制(IROL)。</w:t>
            </w:r>
          </w:p>
        </w:tc>
      </w:tr>
      <w:tr w:rsidR="00C5034E">
        <w:trPr>
          <w:trHeight w:val="2269"/>
        </w:trPr>
        <w:tc>
          <w:tcPr>
            <w:tcW w:w="698" w:type="dxa"/>
          </w:tcPr>
          <w:p w:rsidR="00C5034E" w:rsidRDefault="00724C3D">
            <w:pPr>
              <w:pStyle w:val="TableParagraph"/>
              <w:spacing w:before="121"/>
              <w:ind w:left="31" w:right="108"/>
              <w:jc w:val="center"/>
              <w:rPr>
                <w:b/>
                <w:sz w:val="24"/>
              </w:rPr>
            </w:pPr>
            <w:r>
              <w:rPr>
                <w:b/>
                <w:sz w:val="24"/>
              </w:rPr>
              <w:lastRenderedPageBreak/>
              <w:t>R13</w:t>
            </w:r>
          </w:p>
        </w:tc>
        <w:tc>
          <w:tcPr>
            <w:tcW w:w="2788" w:type="dxa"/>
          </w:tcPr>
          <w:p w:rsidR="00C5034E" w:rsidRDefault="00724C3D">
            <w:pPr>
              <w:pStyle w:val="TableParagraph"/>
              <w:ind w:left="112" w:right="294"/>
            </w:pPr>
            <w:r>
              <w:t>For any sample 24-hour period within the 30-day retention period, the Transmission Operator’s Real-time Assessment was not conducted for one 30- minute period within that 24-hour period.</w:t>
            </w:r>
          </w:p>
          <w:p w:rsidR="00C5034E" w:rsidRDefault="00724C3D">
            <w:pPr>
              <w:pStyle w:val="TableParagraph"/>
              <w:ind w:left="112" w:right="294"/>
              <w:rPr>
                <w:lang w:eastAsia="zh-CN"/>
              </w:rPr>
            </w:pPr>
            <w:r>
              <w:rPr>
                <w:rFonts w:hint="eastAsia"/>
                <w:lang w:eastAsia="zh-CN"/>
              </w:rPr>
              <w:t>对于30天保留期内的24小时内的任何样本，</w:t>
            </w:r>
            <w:r>
              <w:rPr>
                <w:rFonts w:eastAsia="宋体" w:hint="eastAsia"/>
                <w:lang w:eastAsia="zh-CN"/>
              </w:rPr>
              <w:t>输电</w:t>
            </w:r>
            <w:r>
              <w:rPr>
                <w:rFonts w:hint="eastAsia"/>
                <w:lang w:eastAsia="zh-CN"/>
              </w:rPr>
              <w:t>运营商的实时评估没有在24小时内进行30分钟的评估。</w:t>
            </w:r>
          </w:p>
        </w:tc>
        <w:tc>
          <w:tcPr>
            <w:tcW w:w="3059" w:type="dxa"/>
            <w:gridSpan w:val="3"/>
          </w:tcPr>
          <w:p w:rsidR="00C5034E" w:rsidRDefault="00724C3D">
            <w:pPr>
              <w:pStyle w:val="TableParagraph"/>
              <w:ind w:left="115" w:right="107"/>
            </w:pPr>
            <w:r>
              <w:t>For any sample 24-hour period within the 30-day retention period, the Transmission Operator’s Real-time Assessment was not conducted for two 30-minute periods within that 24-hour period.</w:t>
            </w:r>
          </w:p>
          <w:p w:rsidR="00C5034E" w:rsidRDefault="00724C3D">
            <w:pPr>
              <w:pStyle w:val="TableParagraph"/>
              <w:ind w:left="115" w:right="107"/>
              <w:rPr>
                <w:lang w:eastAsia="zh-CN"/>
              </w:rPr>
            </w:pPr>
            <w:r>
              <w:rPr>
                <w:rFonts w:hint="eastAsia"/>
                <w:lang w:eastAsia="zh-CN"/>
              </w:rPr>
              <w:t>在30天保留期内的任何24小时样本，在该24小时期内的两个30分钟内，输电运营商都没有进行实时评估。</w:t>
            </w:r>
          </w:p>
        </w:tc>
        <w:tc>
          <w:tcPr>
            <w:tcW w:w="3330" w:type="dxa"/>
            <w:gridSpan w:val="2"/>
          </w:tcPr>
          <w:p w:rsidR="00C5034E" w:rsidRDefault="00724C3D">
            <w:pPr>
              <w:pStyle w:val="TableParagraph"/>
              <w:ind w:left="116" w:right="207"/>
            </w:pPr>
            <w:r>
              <w:t>For any sample 24-hour period within the 30-day retention period, the Transmission Operator’s Real-time Assessment was not conducted for three 30- minute periods within that 24- hour period.</w:t>
            </w:r>
          </w:p>
          <w:p w:rsidR="00C5034E" w:rsidRDefault="00724C3D">
            <w:pPr>
              <w:pStyle w:val="TableParagraph"/>
              <w:ind w:left="116" w:right="207"/>
              <w:rPr>
                <w:lang w:eastAsia="zh-CN"/>
              </w:rPr>
            </w:pPr>
            <w:r>
              <w:rPr>
                <w:rFonts w:hint="eastAsia"/>
                <w:lang w:eastAsia="zh-CN"/>
              </w:rPr>
              <w:t>对于30天保留期内的任何24小时样本，</w:t>
            </w:r>
            <w:r>
              <w:rPr>
                <w:rFonts w:eastAsia="宋体" w:hint="eastAsia"/>
                <w:lang w:eastAsia="zh-CN"/>
              </w:rPr>
              <w:t>输电</w:t>
            </w:r>
            <w:r>
              <w:rPr>
                <w:rFonts w:hint="eastAsia"/>
                <w:lang w:eastAsia="zh-CN"/>
              </w:rPr>
              <w:t>运营商没有在24小时内进行3次30分钟的实时评估。</w:t>
            </w:r>
          </w:p>
        </w:tc>
        <w:tc>
          <w:tcPr>
            <w:tcW w:w="3148" w:type="dxa"/>
          </w:tcPr>
          <w:p w:rsidR="00C5034E" w:rsidRDefault="00724C3D">
            <w:pPr>
              <w:pStyle w:val="TableParagraph"/>
              <w:spacing w:before="59"/>
              <w:ind w:left="115" w:right="196"/>
            </w:pPr>
            <w:r>
              <w:t>For any sample 24-hour period within the 30-day retention period, the Transmission Operator’s Real-time Assessment was not conducted for four or more 30-minute periods within that 24-hour period.</w:t>
            </w:r>
          </w:p>
          <w:p w:rsidR="00C5034E" w:rsidRDefault="00724C3D">
            <w:pPr>
              <w:pStyle w:val="TableParagraph"/>
              <w:spacing w:before="59"/>
              <w:ind w:left="115" w:right="196"/>
              <w:rPr>
                <w:lang w:eastAsia="zh-CN"/>
              </w:rPr>
            </w:pPr>
            <w:r>
              <w:rPr>
                <w:rFonts w:hint="eastAsia"/>
                <w:lang w:eastAsia="zh-CN"/>
              </w:rPr>
              <w:t>对于30天保留期内的任何24小时样本，输电运营商不会在该24小时内进行4次或更多次30分钟的实时评估。</w:t>
            </w:r>
          </w:p>
        </w:tc>
      </w:tr>
    </w:tbl>
    <w:p w:rsidR="00C5034E" w:rsidRDefault="00C5034E">
      <w:pPr>
        <w:rPr>
          <w:lang w:eastAsia="zh-CN"/>
        </w:rPr>
        <w:sectPr w:rsidR="00C5034E">
          <w:pgSz w:w="15840" w:h="12240" w:orient="landscape"/>
          <w:pgMar w:top="1200" w:right="1140" w:bottom="900" w:left="1340" w:header="763" w:footer="705" w:gutter="0"/>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484"/>
        </w:trPr>
        <w:tc>
          <w:tcPr>
            <w:tcW w:w="698" w:type="dxa"/>
            <w:vMerge/>
            <w:tcBorders>
              <w:top w:val="nil"/>
            </w:tcBorders>
            <w:shd w:val="clear" w:color="auto" w:fill="264D74"/>
          </w:tcPr>
          <w:p w:rsidR="00C5034E" w:rsidRDefault="00C5034E">
            <w:pPr>
              <w:rPr>
                <w:sz w:val="2"/>
                <w:szCs w:val="2"/>
              </w:rPr>
            </w:pPr>
          </w:p>
        </w:tc>
        <w:tc>
          <w:tcPr>
            <w:tcW w:w="2954" w:type="dxa"/>
            <w:gridSpan w:val="2"/>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gridSpan w:val="2"/>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1732"/>
        </w:trPr>
        <w:tc>
          <w:tcPr>
            <w:tcW w:w="698" w:type="dxa"/>
          </w:tcPr>
          <w:p w:rsidR="00C5034E" w:rsidRDefault="00724C3D">
            <w:pPr>
              <w:pStyle w:val="TableParagraph"/>
              <w:spacing w:before="119"/>
              <w:ind w:left="96" w:right="108"/>
              <w:jc w:val="center"/>
              <w:rPr>
                <w:b/>
                <w:sz w:val="24"/>
              </w:rPr>
            </w:pPr>
            <w:r>
              <w:rPr>
                <w:b/>
                <w:sz w:val="24"/>
              </w:rPr>
              <w:t>R14.</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7"/>
            </w:pPr>
            <w:r>
              <w:t>N/A</w:t>
            </w:r>
          </w:p>
        </w:tc>
        <w:tc>
          <w:tcPr>
            <w:tcW w:w="3148" w:type="dxa"/>
          </w:tcPr>
          <w:p w:rsidR="00C5034E" w:rsidRDefault="00724C3D">
            <w:pPr>
              <w:pStyle w:val="TableParagraph"/>
              <w:spacing w:before="56"/>
              <w:ind w:left="116" w:right="140"/>
            </w:pPr>
            <w:r>
              <w:t>The Transmission Operator did not initiate its Operating Plan for mitigating a SOL exceedance identified as part of its Real- time monitoring or Real-time Assessment</w:t>
            </w:r>
          </w:p>
          <w:p w:rsidR="00C5034E" w:rsidRDefault="00724C3D">
            <w:pPr>
              <w:pStyle w:val="TableParagraph"/>
              <w:spacing w:before="56"/>
              <w:ind w:left="116" w:right="140"/>
              <w:rPr>
                <w:lang w:eastAsia="zh-CN"/>
              </w:rPr>
            </w:pPr>
            <w:r>
              <w:rPr>
                <w:rFonts w:hint="eastAsia"/>
                <w:lang w:eastAsia="zh-CN"/>
              </w:rPr>
              <w:t>在实时监测或实时评估中，</w:t>
            </w:r>
            <w:r>
              <w:rPr>
                <w:rFonts w:eastAsia="宋体" w:hint="eastAsia"/>
                <w:lang w:eastAsia="zh-CN"/>
              </w:rPr>
              <w:t>输电</w:t>
            </w:r>
            <w:r>
              <w:rPr>
                <w:rFonts w:hint="eastAsia"/>
                <w:lang w:eastAsia="zh-CN"/>
              </w:rPr>
              <w:t>运营商并没有启动降低SOL超标的作业计划</w:t>
            </w:r>
          </w:p>
        </w:tc>
      </w:tr>
      <w:tr w:rsidR="00C5034E">
        <w:trPr>
          <w:trHeight w:val="1729"/>
        </w:trPr>
        <w:tc>
          <w:tcPr>
            <w:tcW w:w="698" w:type="dxa"/>
          </w:tcPr>
          <w:p w:rsidR="00C5034E" w:rsidRDefault="00724C3D">
            <w:pPr>
              <w:pStyle w:val="TableParagraph"/>
              <w:spacing w:before="119"/>
              <w:ind w:left="96" w:right="107"/>
              <w:jc w:val="center"/>
              <w:rPr>
                <w:b/>
                <w:sz w:val="24"/>
              </w:rPr>
            </w:pPr>
            <w:r>
              <w:rPr>
                <w:b/>
                <w:sz w:val="24"/>
              </w:rPr>
              <w:t>R15.</w:t>
            </w:r>
          </w:p>
        </w:tc>
        <w:tc>
          <w:tcPr>
            <w:tcW w:w="2788" w:type="dxa"/>
          </w:tcPr>
          <w:p w:rsidR="00C5034E" w:rsidRDefault="00724C3D">
            <w:pPr>
              <w:pStyle w:val="TableParagraph"/>
              <w:spacing w:before="56"/>
              <w:ind w:left="264"/>
            </w:pPr>
            <w:r>
              <w:t>N/A</w:t>
            </w:r>
          </w:p>
        </w:tc>
        <w:tc>
          <w:tcPr>
            <w:tcW w:w="3059" w:type="dxa"/>
            <w:gridSpan w:val="3"/>
          </w:tcPr>
          <w:p w:rsidR="00C5034E" w:rsidRDefault="00724C3D">
            <w:pPr>
              <w:pStyle w:val="TableParagraph"/>
              <w:spacing w:before="56"/>
              <w:ind w:left="166"/>
            </w:pPr>
            <w:r>
              <w:t>N/A</w:t>
            </w:r>
          </w:p>
        </w:tc>
        <w:tc>
          <w:tcPr>
            <w:tcW w:w="3330" w:type="dxa"/>
            <w:gridSpan w:val="2"/>
          </w:tcPr>
          <w:p w:rsidR="00C5034E" w:rsidRDefault="00724C3D">
            <w:pPr>
              <w:pStyle w:val="TableParagraph"/>
              <w:spacing w:before="56"/>
              <w:ind w:left="167"/>
            </w:pPr>
            <w:r>
              <w:t>N/A</w:t>
            </w:r>
          </w:p>
        </w:tc>
        <w:tc>
          <w:tcPr>
            <w:tcW w:w="3148" w:type="dxa"/>
          </w:tcPr>
          <w:p w:rsidR="00C5034E" w:rsidRDefault="00724C3D">
            <w:pPr>
              <w:pStyle w:val="TableParagraph"/>
              <w:spacing w:before="56"/>
              <w:ind w:left="116" w:right="206"/>
            </w:pPr>
            <w:r>
              <w:t>The Transmission Operator did not inform its Reliability Coordinator of actions taken to return the System to within limits when a SOL had been exceeded.</w:t>
            </w:r>
          </w:p>
          <w:p w:rsidR="00C5034E" w:rsidRDefault="00724C3D">
            <w:pPr>
              <w:pStyle w:val="TableParagraph"/>
              <w:spacing w:before="56"/>
              <w:ind w:left="116" w:right="206"/>
              <w:rPr>
                <w:lang w:eastAsia="zh-CN"/>
              </w:rPr>
            </w:pPr>
            <w:r>
              <w:rPr>
                <w:rFonts w:hint="eastAsia"/>
                <w:lang w:eastAsia="zh-CN"/>
              </w:rPr>
              <w:t>当超出SOL时，输电运营商没有通知其可靠性协调器将系统返回到限制范围内所采取的行动。</w:t>
            </w:r>
          </w:p>
        </w:tc>
      </w:tr>
      <w:tr w:rsidR="00C5034E">
        <w:trPr>
          <w:trHeight w:val="3074"/>
        </w:trPr>
        <w:tc>
          <w:tcPr>
            <w:tcW w:w="698" w:type="dxa"/>
          </w:tcPr>
          <w:p w:rsidR="00C5034E" w:rsidRDefault="00724C3D">
            <w:pPr>
              <w:pStyle w:val="TableParagraph"/>
              <w:spacing w:before="119"/>
              <w:ind w:left="96" w:right="107"/>
              <w:jc w:val="center"/>
              <w:rPr>
                <w:b/>
                <w:sz w:val="24"/>
              </w:rPr>
            </w:pPr>
            <w:r>
              <w:rPr>
                <w:b/>
                <w:sz w:val="24"/>
              </w:rPr>
              <w:lastRenderedPageBreak/>
              <w:t>R16.</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66"/>
            </w:pPr>
            <w:r>
              <w:t>N/A</w:t>
            </w:r>
          </w:p>
        </w:tc>
        <w:tc>
          <w:tcPr>
            <w:tcW w:w="3330" w:type="dxa"/>
            <w:gridSpan w:val="2"/>
          </w:tcPr>
          <w:p w:rsidR="00C5034E" w:rsidRDefault="00724C3D">
            <w:pPr>
              <w:pStyle w:val="TableParagraph"/>
              <w:spacing w:before="56"/>
              <w:ind w:left="167"/>
            </w:pPr>
            <w:r>
              <w:t>N/A</w:t>
            </w:r>
          </w:p>
        </w:tc>
        <w:tc>
          <w:tcPr>
            <w:tcW w:w="3148" w:type="dxa"/>
          </w:tcPr>
          <w:p w:rsidR="00C5034E" w:rsidRDefault="00724C3D">
            <w:pPr>
              <w:pStyle w:val="TableParagraph"/>
              <w:spacing w:before="56"/>
              <w:ind w:left="116" w:right="201"/>
            </w:pPr>
            <w:r>
              <w:t>The Transmission Operator did not provide its System Operators with the authority to approve planned outages and maintenance of its telemetering and control equipment, monitoring and assessment capabilities, and associated communication channels between affected entities.</w:t>
            </w:r>
          </w:p>
          <w:p w:rsidR="00C5034E" w:rsidRDefault="00724C3D">
            <w:pPr>
              <w:pStyle w:val="TableParagraph"/>
              <w:spacing w:before="56"/>
              <w:ind w:left="116" w:right="201"/>
              <w:rPr>
                <w:lang w:eastAsia="zh-CN"/>
              </w:rPr>
            </w:pPr>
            <w:r>
              <w:rPr>
                <w:rFonts w:hint="eastAsia"/>
                <w:lang w:eastAsia="zh-CN"/>
              </w:rPr>
              <w:t>输电运营商没有向其系统运营商提供授权，以批准计划中的停机和维护其遥测和控制设备、监视和评估能力，以及受影响实体之间的相关通信通道。</w:t>
            </w:r>
          </w:p>
        </w:tc>
      </w:tr>
      <w:tr w:rsidR="00C5034E">
        <w:trPr>
          <w:trHeight w:val="1672"/>
        </w:trPr>
        <w:tc>
          <w:tcPr>
            <w:tcW w:w="698" w:type="dxa"/>
          </w:tcPr>
          <w:p w:rsidR="00C5034E" w:rsidRDefault="00724C3D">
            <w:pPr>
              <w:pStyle w:val="TableParagraph"/>
              <w:spacing w:before="119"/>
              <w:ind w:left="96" w:right="107"/>
              <w:jc w:val="center"/>
              <w:rPr>
                <w:b/>
                <w:sz w:val="24"/>
              </w:rPr>
            </w:pPr>
            <w:r>
              <w:rPr>
                <w:b/>
                <w:sz w:val="24"/>
              </w:rPr>
              <w:t>R17.</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7"/>
            </w:pPr>
            <w:r>
              <w:t>N/A</w:t>
            </w:r>
          </w:p>
        </w:tc>
        <w:tc>
          <w:tcPr>
            <w:tcW w:w="3148" w:type="dxa"/>
          </w:tcPr>
          <w:p w:rsidR="00C5034E" w:rsidRDefault="00724C3D">
            <w:pPr>
              <w:pStyle w:val="TableParagraph"/>
              <w:spacing w:before="56"/>
              <w:ind w:left="116" w:right="176"/>
            </w:pPr>
            <w:r>
              <w:t>The Balancing Authority did not provide its System Operators with the authority to approve planned outages and maintenance of its</w:t>
            </w:r>
          </w:p>
          <w:p w:rsidR="00C5034E" w:rsidRDefault="00724C3D">
            <w:pPr>
              <w:pStyle w:val="TableParagraph"/>
              <w:spacing w:before="2" w:line="252" w:lineRule="exact"/>
              <w:ind w:left="116"/>
            </w:pPr>
            <w:r>
              <w:t>telemetering and control</w:t>
            </w:r>
            <w:r>
              <w:rPr>
                <w:rFonts w:eastAsia="宋体" w:hint="eastAsia"/>
                <w:lang w:eastAsia="zh-CN"/>
              </w:rPr>
              <w:t xml:space="preserve"> </w:t>
            </w:r>
            <w:r>
              <w:t>equipment, monitoring and assessment capabilities, and associated communication channels between affected entities.</w:t>
            </w:r>
          </w:p>
          <w:p w:rsidR="00C5034E" w:rsidRDefault="00724C3D">
            <w:pPr>
              <w:pStyle w:val="TableParagraph"/>
              <w:spacing w:before="2" w:line="252" w:lineRule="exact"/>
              <w:ind w:left="116"/>
              <w:rPr>
                <w:lang w:eastAsia="zh-CN"/>
              </w:rPr>
            </w:pPr>
            <w:r>
              <w:rPr>
                <w:rFonts w:hint="eastAsia"/>
                <w:lang w:eastAsia="zh-CN"/>
              </w:rPr>
              <w:t>平衡机构没有向其系统运营商提供权力，以核准计划中的中断和维修其遥测和控制设备、监测和评估能力以及受影响实体之间的相关通信渠道。</w:t>
            </w:r>
          </w:p>
        </w:tc>
      </w:tr>
    </w:tbl>
    <w:p w:rsidR="00C5034E" w:rsidRDefault="00C5034E">
      <w:pPr>
        <w:spacing w:line="252" w:lineRule="exact"/>
        <w:rPr>
          <w:lang w:eastAsia="zh-CN"/>
        </w:rPr>
        <w:sectPr w:rsidR="00C5034E">
          <w:pgSz w:w="15840" w:h="12240" w:orient="landscape"/>
          <w:pgMar w:top="1200" w:right="1140" w:bottom="900" w:left="1340" w:header="763" w:footer="705" w:gutter="0"/>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484"/>
        </w:trPr>
        <w:tc>
          <w:tcPr>
            <w:tcW w:w="698" w:type="dxa"/>
            <w:vMerge/>
            <w:tcBorders>
              <w:top w:val="nil"/>
            </w:tcBorders>
            <w:shd w:val="clear" w:color="auto" w:fill="264D74"/>
          </w:tcPr>
          <w:p w:rsidR="00C5034E" w:rsidRDefault="00C5034E">
            <w:pPr>
              <w:rPr>
                <w:sz w:val="2"/>
                <w:szCs w:val="2"/>
              </w:rPr>
            </w:pPr>
          </w:p>
        </w:tc>
        <w:tc>
          <w:tcPr>
            <w:tcW w:w="2954" w:type="dxa"/>
            <w:gridSpan w:val="2"/>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gridSpan w:val="2"/>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1461"/>
        </w:trPr>
        <w:tc>
          <w:tcPr>
            <w:tcW w:w="698" w:type="dxa"/>
          </w:tcPr>
          <w:p w:rsidR="00C5034E" w:rsidRDefault="00724C3D">
            <w:pPr>
              <w:pStyle w:val="TableParagraph"/>
              <w:spacing w:before="119"/>
              <w:ind w:left="31" w:right="108"/>
              <w:jc w:val="center"/>
              <w:rPr>
                <w:b/>
                <w:sz w:val="24"/>
              </w:rPr>
            </w:pPr>
            <w:r>
              <w:rPr>
                <w:b/>
                <w:sz w:val="24"/>
              </w:rPr>
              <w:t>R18</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7"/>
            </w:pPr>
            <w:r>
              <w:t>N/A</w:t>
            </w:r>
          </w:p>
        </w:tc>
        <w:tc>
          <w:tcPr>
            <w:tcW w:w="3148" w:type="dxa"/>
          </w:tcPr>
          <w:p w:rsidR="00C5034E" w:rsidRDefault="00724C3D">
            <w:pPr>
              <w:pStyle w:val="TableParagraph"/>
              <w:spacing w:before="56"/>
              <w:ind w:left="116" w:right="165"/>
            </w:pPr>
            <w:r>
              <w:t>The Transmission Operator failed to operate to the most limiting parameter in instances where there was a difference in SOLs.</w:t>
            </w:r>
          </w:p>
          <w:p w:rsidR="00C5034E" w:rsidRDefault="00724C3D">
            <w:pPr>
              <w:pStyle w:val="TableParagraph"/>
              <w:spacing w:before="56"/>
              <w:ind w:left="116" w:right="165"/>
              <w:rPr>
                <w:lang w:eastAsia="zh-CN"/>
              </w:rPr>
            </w:pPr>
            <w:r>
              <w:rPr>
                <w:rFonts w:hint="eastAsia"/>
                <w:lang w:eastAsia="zh-CN"/>
              </w:rPr>
              <w:t>在SOLs存在差异的情况下，输电运营商不能操作到最极限的参数。</w:t>
            </w:r>
          </w:p>
        </w:tc>
      </w:tr>
      <w:tr w:rsidR="00C5034E">
        <w:trPr>
          <w:trHeight w:val="2270"/>
        </w:trPr>
        <w:tc>
          <w:tcPr>
            <w:tcW w:w="698" w:type="dxa"/>
          </w:tcPr>
          <w:p w:rsidR="00C5034E" w:rsidRDefault="00724C3D">
            <w:pPr>
              <w:pStyle w:val="TableParagraph"/>
              <w:spacing w:before="119"/>
              <w:ind w:left="31" w:right="108"/>
              <w:jc w:val="center"/>
              <w:rPr>
                <w:b/>
                <w:sz w:val="24"/>
              </w:rPr>
            </w:pPr>
            <w:r>
              <w:rPr>
                <w:b/>
                <w:sz w:val="24"/>
              </w:rPr>
              <w:t>R19</w:t>
            </w:r>
          </w:p>
        </w:tc>
        <w:tc>
          <w:tcPr>
            <w:tcW w:w="2788" w:type="dxa"/>
          </w:tcPr>
          <w:p w:rsidR="00C5034E" w:rsidRDefault="00724C3D">
            <w:pPr>
              <w:pStyle w:val="TableParagraph"/>
              <w:spacing w:before="56"/>
              <w:ind w:left="112" w:right="120"/>
            </w:pPr>
            <w:r>
              <w:t>The Transmission Operator did not have data exchange capabilities for performing its Operational Planning Analyses with one identified entity, or 5% or less of the applicable entities, whichever is greater.</w:t>
            </w:r>
          </w:p>
          <w:p w:rsidR="00C5034E" w:rsidRDefault="00724C3D">
            <w:pPr>
              <w:pStyle w:val="TableParagraph"/>
              <w:spacing w:before="56"/>
              <w:ind w:left="112" w:right="120"/>
              <w:rPr>
                <w:lang w:eastAsia="zh-CN"/>
              </w:rPr>
            </w:pPr>
            <w:r>
              <w:rPr>
                <w:rFonts w:hint="eastAsia"/>
                <w:lang w:eastAsia="zh-CN"/>
              </w:rPr>
              <w:t>输电运营商没有数据交换能力，无法与一个确定的实体或5%或更少的适用实体(以较大者为准)进行业务规划分析。</w:t>
            </w:r>
          </w:p>
        </w:tc>
        <w:tc>
          <w:tcPr>
            <w:tcW w:w="3059" w:type="dxa"/>
            <w:gridSpan w:val="3"/>
          </w:tcPr>
          <w:p w:rsidR="00C5034E" w:rsidRDefault="00724C3D">
            <w:pPr>
              <w:pStyle w:val="TableParagraph"/>
              <w:spacing w:before="56"/>
              <w:ind w:left="115" w:right="160"/>
            </w:pPr>
            <w:r>
              <w:t>The Transmission Operator did not have data exchange capabilities for performing its Operational Planning Analyses with two identified entities, or more than 5% or less than or equal to 10% of the applicable entities, whichever is greater.</w:t>
            </w:r>
          </w:p>
          <w:p w:rsidR="00C5034E" w:rsidRDefault="00724C3D">
            <w:pPr>
              <w:pStyle w:val="TableParagraph"/>
              <w:spacing w:before="56"/>
              <w:ind w:left="115" w:right="160"/>
              <w:rPr>
                <w:lang w:eastAsia="zh-CN"/>
              </w:rPr>
            </w:pPr>
            <w:r>
              <w:rPr>
                <w:rFonts w:hint="eastAsia"/>
                <w:lang w:eastAsia="zh-CN"/>
              </w:rPr>
              <w:t>输电运营商不具备数据交换能力，无法与两个确定的实体或超过5%或小于或等于10%的适用实体(以较大者为准)进行业务规划分析。</w:t>
            </w:r>
          </w:p>
        </w:tc>
        <w:tc>
          <w:tcPr>
            <w:tcW w:w="3330" w:type="dxa"/>
            <w:gridSpan w:val="2"/>
          </w:tcPr>
          <w:p w:rsidR="00C5034E" w:rsidRDefault="00724C3D">
            <w:pPr>
              <w:pStyle w:val="TableParagraph"/>
              <w:spacing w:before="55"/>
              <w:ind w:left="116" w:right="328"/>
            </w:pPr>
            <w:r>
              <w:t>The Transmission Operator did not have data exchange capabilities for performing its Operational Planning Analyses with three identified entities, or more than 10% or less than or equal to 15% of the applicable entities, whichever is greater.</w:t>
            </w:r>
          </w:p>
          <w:p w:rsidR="00C5034E" w:rsidRDefault="00724C3D">
            <w:pPr>
              <w:pStyle w:val="TableParagraph"/>
              <w:spacing w:before="55"/>
              <w:ind w:left="116" w:right="328"/>
              <w:rPr>
                <w:lang w:eastAsia="zh-CN"/>
              </w:rPr>
            </w:pPr>
            <w:r>
              <w:rPr>
                <w:rFonts w:hint="eastAsia"/>
                <w:lang w:eastAsia="zh-CN"/>
              </w:rPr>
              <w:t>输电运营商没有数据交换能力，无法与三个确定的实体或超过10%或小于或等于15%的适用实体(以较大者为准)进行业务计划分析。</w:t>
            </w:r>
          </w:p>
        </w:tc>
        <w:tc>
          <w:tcPr>
            <w:tcW w:w="3148" w:type="dxa"/>
          </w:tcPr>
          <w:p w:rsidR="00C5034E" w:rsidRDefault="00724C3D">
            <w:pPr>
              <w:pStyle w:val="TableParagraph"/>
              <w:spacing w:before="54"/>
              <w:ind w:left="115" w:right="249"/>
            </w:pPr>
            <w:r>
              <w:t>The Transmission Operator did not have data exchange capabilities for performing its Operational Planning Analyses with four or more identified entities or greater than 15% of the applicable entities, whichever is greater.</w:t>
            </w:r>
          </w:p>
          <w:p w:rsidR="00C5034E" w:rsidRDefault="00724C3D">
            <w:pPr>
              <w:pStyle w:val="TableParagraph"/>
              <w:spacing w:before="54"/>
              <w:ind w:left="115" w:right="249"/>
              <w:rPr>
                <w:lang w:eastAsia="zh-CN"/>
              </w:rPr>
            </w:pPr>
            <w:r>
              <w:rPr>
                <w:rFonts w:hint="eastAsia"/>
                <w:lang w:eastAsia="zh-CN"/>
              </w:rPr>
              <w:t>输电运营商不具备数据交换能力，无法与4个或4个以上已确定的实体或超过15%的适用实体(以较大者为准)进行业务规划分析。</w:t>
            </w:r>
          </w:p>
        </w:tc>
      </w:tr>
      <w:tr w:rsidR="00C5034E">
        <w:trPr>
          <w:trHeight w:val="3014"/>
        </w:trPr>
        <w:tc>
          <w:tcPr>
            <w:tcW w:w="698" w:type="dxa"/>
          </w:tcPr>
          <w:p w:rsidR="00C5034E" w:rsidRDefault="00724C3D">
            <w:pPr>
              <w:pStyle w:val="TableParagraph"/>
              <w:spacing w:before="119"/>
              <w:ind w:left="31" w:right="108"/>
              <w:jc w:val="center"/>
              <w:rPr>
                <w:b/>
                <w:sz w:val="24"/>
              </w:rPr>
            </w:pPr>
            <w:r>
              <w:rPr>
                <w:b/>
                <w:sz w:val="24"/>
              </w:rPr>
              <w:lastRenderedPageBreak/>
              <w:t>R20</w:t>
            </w:r>
          </w:p>
        </w:tc>
        <w:tc>
          <w:tcPr>
            <w:tcW w:w="2788" w:type="dxa"/>
          </w:tcPr>
          <w:p w:rsidR="00C5034E" w:rsidRDefault="00724C3D">
            <w:pPr>
              <w:pStyle w:val="TableParagraph"/>
              <w:spacing w:before="56"/>
              <w:ind w:left="112"/>
            </w:pPr>
            <w:r>
              <w:t>N/A</w:t>
            </w:r>
          </w:p>
        </w:tc>
        <w:tc>
          <w:tcPr>
            <w:tcW w:w="3059" w:type="dxa"/>
            <w:gridSpan w:val="3"/>
          </w:tcPr>
          <w:p w:rsidR="00C5034E" w:rsidRDefault="00724C3D">
            <w:pPr>
              <w:pStyle w:val="TableParagraph"/>
              <w:spacing w:before="56"/>
              <w:ind w:left="116"/>
            </w:pPr>
            <w:r>
              <w:t>N/A</w:t>
            </w:r>
          </w:p>
        </w:tc>
        <w:tc>
          <w:tcPr>
            <w:tcW w:w="3330" w:type="dxa"/>
            <w:gridSpan w:val="2"/>
          </w:tcPr>
          <w:p w:rsidR="00C5034E" w:rsidRDefault="00724C3D">
            <w:pPr>
              <w:pStyle w:val="TableParagraph"/>
              <w:spacing w:before="56"/>
              <w:ind w:left="116" w:right="124"/>
            </w:pPr>
            <w:r>
              <w:t>The Transmission Operator had data exchange capabilities with its Reliability Coordinator, Balancing Authority, and identified entities for performing Real-time monitoring and Real-time Assessments, but did not have redundant and diversely routed data exchange infrastructure within the Transmission</w:t>
            </w:r>
          </w:p>
          <w:p w:rsidR="00C5034E" w:rsidRDefault="00724C3D">
            <w:pPr>
              <w:pStyle w:val="TableParagraph"/>
              <w:spacing w:line="252" w:lineRule="exact"/>
              <w:ind w:left="117"/>
            </w:pPr>
            <w:r>
              <w:t>Operator's primary Control</w:t>
            </w:r>
            <w:r>
              <w:rPr>
                <w:rFonts w:eastAsia="宋体" w:hint="eastAsia"/>
                <w:lang w:eastAsia="zh-CN"/>
              </w:rPr>
              <w:t xml:space="preserve"> </w:t>
            </w:r>
            <w:r>
              <w:t>Center, as specified in the Requirement.</w:t>
            </w:r>
          </w:p>
          <w:p w:rsidR="00C5034E" w:rsidRDefault="00724C3D">
            <w:pPr>
              <w:pStyle w:val="TableParagraph"/>
              <w:spacing w:line="252" w:lineRule="exact"/>
              <w:ind w:left="117"/>
              <w:rPr>
                <w:lang w:eastAsia="zh-CN"/>
              </w:rPr>
            </w:pPr>
            <w:r>
              <w:rPr>
                <w:rFonts w:hint="eastAsia"/>
                <w:lang w:eastAsia="zh-CN"/>
              </w:rPr>
              <w:t>输电运营商具有数据交换能力，其可靠性协调器、平衡机构和用于执行实时监控和实时评估的识别实体，但在输电运营商的主要控制中心内没有需求中指定的冗余和不同路由的数据交换基础设施。</w:t>
            </w:r>
          </w:p>
        </w:tc>
        <w:tc>
          <w:tcPr>
            <w:tcW w:w="3148" w:type="dxa"/>
          </w:tcPr>
          <w:p w:rsidR="00C5034E" w:rsidRDefault="00724C3D">
            <w:pPr>
              <w:pStyle w:val="TableParagraph"/>
              <w:spacing w:before="56"/>
              <w:ind w:left="115" w:right="86"/>
            </w:pPr>
            <w:r>
              <w:t>The Transmission Operator did not have data exchange capabilities with its Reliability Coordinator, Balancing Authority, and identified entities for performing Real-time monitoring and Real-time Assessments as specified in the Requirement.</w:t>
            </w:r>
          </w:p>
          <w:p w:rsidR="00C5034E" w:rsidRDefault="00724C3D">
            <w:pPr>
              <w:pStyle w:val="TableParagraph"/>
              <w:spacing w:before="56"/>
              <w:ind w:left="115" w:right="86"/>
              <w:rPr>
                <w:lang w:eastAsia="zh-CN"/>
              </w:rPr>
            </w:pPr>
            <w:r>
              <w:rPr>
                <w:rFonts w:hint="eastAsia"/>
                <w:lang w:eastAsia="zh-CN"/>
              </w:rPr>
              <w:t>输电运营商不具备数据交换能力，不具备可靠性协调器、平衡机构，也不具备执行需求中指定的实时监控和实时评估的实体。</w:t>
            </w:r>
          </w:p>
        </w:tc>
      </w:tr>
    </w:tbl>
    <w:p w:rsidR="00C5034E" w:rsidRDefault="00C5034E">
      <w:pPr>
        <w:rPr>
          <w:lang w:eastAsia="zh-CN"/>
        </w:rPr>
        <w:sectPr w:rsidR="00C5034E">
          <w:pgSz w:w="15840" w:h="12240" w:orient="landscape"/>
          <w:pgMar w:top="1200" w:right="1140" w:bottom="900" w:left="1340" w:header="763" w:footer="705" w:gutter="0"/>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788"/>
        <w:gridCol w:w="166"/>
        <w:gridCol w:w="2826"/>
        <w:gridCol w:w="67"/>
        <w:gridCol w:w="3227"/>
        <w:gridCol w:w="103"/>
        <w:gridCol w:w="3148"/>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7"/>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484"/>
        </w:trPr>
        <w:tc>
          <w:tcPr>
            <w:tcW w:w="698" w:type="dxa"/>
            <w:vMerge/>
            <w:tcBorders>
              <w:top w:val="nil"/>
            </w:tcBorders>
            <w:shd w:val="clear" w:color="auto" w:fill="264D74"/>
          </w:tcPr>
          <w:p w:rsidR="00C5034E" w:rsidRDefault="00C5034E">
            <w:pPr>
              <w:rPr>
                <w:sz w:val="2"/>
                <w:szCs w:val="2"/>
              </w:rPr>
            </w:pPr>
          </w:p>
        </w:tc>
        <w:tc>
          <w:tcPr>
            <w:tcW w:w="2954" w:type="dxa"/>
            <w:gridSpan w:val="2"/>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gridSpan w:val="2"/>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gridSpan w:val="2"/>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2849"/>
        </w:trPr>
        <w:tc>
          <w:tcPr>
            <w:tcW w:w="698" w:type="dxa"/>
            <w:tcBorders>
              <w:bottom w:val="nil"/>
            </w:tcBorders>
          </w:tcPr>
          <w:p w:rsidR="00C5034E" w:rsidRDefault="00724C3D">
            <w:pPr>
              <w:pStyle w:val="TableParagraph"/>
              <w:spacing w:before="119"/>
              <w:ind w:left="115"/>
              <w:rPr>
                <w:b/>
                <w:sz w:val="24"/>
              </w:rPr>
            </w:pPr>
            <w:r>
              <w:rPr>
                <w:b/>
                <w:sz w:val="24"/>
              </w:rPr>
              <w:t>R21</w:t>
            </w:r>
          </w:p>
        </w:tc>
        <w:tc>
          <w:tcPr>
            <w:tcW w:w="2788" w:type="dxa"/>
            <w:tcBorders>
              <w:bottom w:val="nil"/>
            </w:tcBorders>
          </w:tcPr>
          <w:p w:rsidR="00C5034E" w:rsidRDefault="00724C3D">
            <w:pPr>
              <w:pStyle w:val="TableParagraph"/>
              <w:spacing w:before="140"/>
              <w:ind w:left="112" w:right="116"/>
            </w:pPr>
            <w:r>
              <w:t>The Transmission Operator tested its primary Control Center data exchange capabilities specified in Requirement R20 for redundant functionality, but did so more than 90 calendar days but less than or equal to 120 calendar days since the previous test;</w:t>
            </w:r>
          </w:p>
          <w:p w:rsidR="00C5034E" w:rsidRDefault="00724C3D">
            <w:pPr>
              <w:pStyle w:val="TableParagraph"/>
              <w:spacing w:before="140"/>
              <w:ind w:left="112" w:right="116"/>
              <w:rPr>
                <w:lang w:eastAsia="zh-CN"/>
              </w:rPr>
            </w:pPr>
            <w:r>
              <w:rPr>
                <w:rFonts w:hint="eastAsia"/>
                <w:lang w:eastAsia="zh-CN"/>
              </w:rPr>
              <w:t>输电运营商测试了需求R20中为冗余功能指定的主要控制中心数据交换能力，但自上次测试以来，测试时间超过90个日历天，但少于或等于120个日历天;</w:t>
            </w:r>
          </w:p>
        </w:tc>
        <w:tc>
          <w:tcPr>
            <w:tcW w:w="3059" w:type="dxa"/>
            <w:gridSpan w:val="3"/>
            <w:tcBorders>
              <w:bottom w:val="nil"/>
            </w:tcBorders>
          </w:tcPr>
          <w:p w:rsidR="00C5034E" w:rsidRDefault="00724C3D">
            <w:pPr>
              <w:pStyle w:val="TableParagraph"/>
              <w:spacing w:before="139"/>
              <w:ind w:left="116" w:right="186"/>
            </w:pPr>
            <w:r>
              <w:t>The Transmission Operator tested its primary Control Center data exchange capabilities specified in Requirement R20 for redundant functionality, but did so more than 120 calendar days but less than or equal to 150 calendar days since the previous test;</w:t>
            </w:r>
          </w:p>
          <w:p w:rsidR="00C5034E" w:rsidRDefault="00724C3D">
            <w:pPr>
              <w:pStyle w:val="TableParagraph"/>
              <w:spacing w:before="139"/>
              <w:ind w:left="116" w:right="186"/>
              <w:rPr>
                <w:lang w:eastAsia="zh-CN"/>
              </w:rPr>
            </w:pPr>
            <w:r>
              <w:rPr>
                <w:rFonts w:hint="eastAsia"/>
                <w:lang w:eastAsia="zh-CN"/>
              </w:rPr>
              <w:t>输电运营商测试了要求R20中规定的主要控制中心数据交换功能的冗余功能，但自上次测试以来已经进行了超过120个日历天但小于或等于150个日历天的测试;</w:t>
            </w:r>
          </w:p>
        </w:tc>
        <w:tc>
          <w:tcPr>
            <w:tcW w:w="3330" w:type="dxa"/>
            <w:gridSpan w:val="2"/>
            <w:vMerge w:val="restart"/>
          </w:tcPr>
          <w:p w:rsidR="00C5034E" w:rsidRDefault="00724C3D">
            <w:pPr>
              <w:pStyle w:val="TableParagraph"/>
              <w:spacing w:before="138"/>
              <w:ind w:left="117" w:right="152"/>
            </w:pPr>
            <w:r>
              <w:t>The Transmission Operator tested its primary Control Center data exchange capabilities specified in Requirement R20 for redundant functionality, but did so more than 150 calendar days but less than or equal to 180 calendar days since the previous test;</w:t>
            </w:r>
          </w:p>
          <w:p w:rsidR="00C5034E" w:rsidRDefault="00724C3D">
            <w:pPr>
              <w:pStyle w:val="TableParagraph"/>
              <w:spacing w:before="138"/>
              <w:ind w:left="117" w:right="152"/>
              <w:rPr>
                <w:lang w:eastAsia="zh-CN"/>
              </w:rPr>
            </w:pPr>
            <w:r>
              <w:rPr>
                <w:rFonts w:hint="eastAsia"/>
                <w:lang w:eastAsia="zh-CN"/>
              </w:rPr>
              <w:t>输电运营商测试了要求R20中规定的主要控制中心数据交换功能的冗余功能，但自上次测试以来，测试时间超过150个日历天，但小于或等于180个日历天;</w:t>
            </w:r>
          </w:p>
          <w:p w:rsidR="00C5034E" w:rsidRDefault="00724C3D">
            <w:pPr>
              <w:pStyle w:val="TableParagraph"/>
              <w:spacing w:before="61"/>
              <w:ind w:left="117"/>
            </w:pPr>
            <w:r>
              <w:t>OR</w:t>
            </w:r>
          </w:p>
          <w:p w:rsidR="00C5034E" w:rsidRDefault="00724C3D">
            <w:pPr>
              <w:pStyle w:val="TableParagraph"/>
              <w:spacing w:before="58"/>
              <w:ind w:left="116" w:right="126"/>
            </w:pPr>
            <w:r>
              <w:t xml:space="preserve">The Transmission Operator tested </w:t>
            </w:r>
            <w:r>
              <w:lastRenderedPageBreak/>
              <w:t>its primary Control Center data exchange capabilities specified in Requirement R20 for redundant functionality at least once every 90 calendar days but, following an unsuccessful test, initiated action to restore the redundant functionality in more than 6 hours and less than or equal to 8 hours.</w:t>
            </w:r>
          </w:p>
          <w:p w:rsidR="00C5034E" w:rsidRDefault="00724C3D">
            <w:pPr>
              <w:pStyle w:val="TableParagraph"/>
              <w:spacing w:before="58"/>
              <w:ind w:left="116" w:right="126"/>
              <w:rPr>
                <w:rFonts w:eastAsia="宋体"/>
                <w:lang w:eastAsia="zh-CN"/>
              </w:rPr>
            </w:pPr>
            <w:r>
              <w:rPr>
                <w:rFonts w:eastAsia="宋体" w:hint="eastAsia"/>
                <w:lang w:eastAsia="zh-CN"/>
              </w:rPr>
              <w:t>或者，</w:t>
            </w:r>
          </w:p>
          <w:p w:rsidR="00C5034E" w:rsidRDefault="00724C3D">
            <w:pPr>
              <w:pStyle w:val="TableParagraph"/>
              <w:spacing w:before="58"/>
              <w:ind w:left="116" w:right="126"/>
              <w:rPr>
                <w:rFonts w:eastAsia="宋体"/>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6</w:t>
            </w:r>
            <w:r>
              <w:rPr>
                <w:rFonts w:eastAsia="宋体" w:hint="eastAsia"/>
                <w:lang w:eastAsia="zh-CN"/>
              </w:rPr>
              <w:t>小时且小于或等于</w:t>
            </w:r>
            <w:r>
              <w:rPr>
                <w:rFonts w:eastAsia="宋体" w:hint="eastAsia"/>
                <w:lang w:eastAsia="zh-CN"/>
              </w:rPr>
              <w:t>8</w:t>
            </w:r>
            <w:r>
              <w:rPr>
                <w:rFonts w:eastAsia="宋体" w:hint="eastAsia"/>
                <w:lang w:eastAsia="zh-CN"/>
              </w:rPr>
              <w:t>小时的时间内启动恢复冗余功能的操作。</w:t>
            </w:r>
          </w:p>
        </w:tc>
        <w:tc>
          <w:tcPr>
            <w:tcW w:w="3148" w:type="dxa"/>
            <w:tcBorders>
              <w:bottom w:val="nil"/>
            </w:tcBorders>
          </w:tcPr>
          <w:p w:rsidR="00C5034E" w:rsidRDefault="00724C3D">
            <w:pPr>
              <w:pStyle w:val="TableParagraph"/>
              <w:spacing w:before="136"/>
              <w:ind w:left="115" w:right="147"/>
            </w:pPr>
            <w:r>
              <w:lastRenderedPageBreak/>
              <w:t>The Transmission Operator tested its primary Control Center data exchange capabilities specified in Requirement R20 for redundant functionality, but did so more than 180 calendar days since the previous test;</w:t>
            </w:r>
          </w:p>
          <w:p w:rsidR="00C5034E" w:rsidRDefault="00724C3D">
            <w:pPr>
              <w:pStyle w:val="TableParagraph"/>
              <w:spacing w:before="136"/>
              <w:ind w:left="115" w:right="147"/>
              <w:rPr>
                <w:lang w:eastAsia="zh-CN"/>
              </w:rPr>
            </w:pPr>
            <w:r>
              <w:rPr>
                <w:rFonts w:hint="eastAsia"/>
                <w:lang w:eastAsia="zh-CN"/>
              </w:rPr>
              <w:t>输电运营商测试了要求R20中规定的主要控制中心数据交换功能的冗余功能，但自上次测试以来已经进行了超过180个日历天;</w:t>
            </w:r>
          </w:p>
          <w:p w:rsidR="00C5034E" w:rsidRDefault="00724C3D">
            <w:pPr>
              <w:pStyle w:val="TableParagraph"/>
              <w:spacing w:before="144"/>
              <w:ind w:left="115"/>
            </w:pPr>
            <w:r>
              <w:t>OR</w:t>
            </w:r>
          </w:p>
        </w:tc>
      </w:tr>
      <w:tr w:rsidR="00C5034E">
        <w:trPr>
          <w:trHeight w:val="4491"/>
        </w:trPr>
        <w:tc>
          <w:tcPr>
            <w:tcW w:w="698" w:type="dxa"/>
            <w:tcBorders>
              <w:top w:val="nil"/>
            </w:tcBorders>
          </w:tcPr>
          <w:p w:rsidR="00C5034E" w:rsidRDefault="00C5034E">
            <w:pPr>
              <w:pStyle w:val="TableParagraph"/>
              <w:rPr>
                <w:rFonts w:ascii="Times New Roman"/>
              </w:rPr>
            </w:pPr>
          </w:p>
        </w:tc>
        <w:tc>
          <w:tcPr>
            <w:tcW w:w="2788" w:type="dxa"/>
            <w:tcBorders>
              <w:top w:val="nil"/>
            </w:tcBorders>
          </w:tcPr>
          <w:p w:rsidR="00C5034E" w:rsidRDefault="00724C3D">
            <w:pPr>
              <w:pStyle w:val="TableParagraph"/>
              <w:spacing w:before="28"/>
              <w:ind w:left="112"/>
            </w:pPr>
            <w:r>
              <w:t>OR</w:t>
            </w:r>
          </w:p>
          <w:p w:rsidR="00C5034E" w:rsidRDefault="00724C3D">
            <w:pPr>
              <w:pStyle w:val="TableParagraph"/>
              <w:spacing w:before="58"/>
              <w:ind w:left="112" w:right="98"/>
            </w:pPr>
            <w:r>
              <w:t>The Transmission Operator tested its primary Control Center data exchange capabilities specified in Requirement R20 for redundant functionality at least once every 90 calendar days but, following an unsuccessful test, initiated action to restore the redundant functionality in more than 2 hours and less than or equal to 4 hours.</w:t>
            </w:r>
          </w:p>
          <w:p w:rsidR="00C5034E" w:rsidRDefault="00724C3D">
            <w:pPr>
              <w:pStyle w:val="TableParagraph"/>
              <w:spacing w:before="58"/>
              <w:ind w:left="112" w:right="98"/>
              <w:rPr>
                <w:rFonts w:eastAsia="宋体"/>
                <w:lang w:eastAsia="zh-CN"/>
              </w:rPr>
            </w:pPr>
            <w:r>
              <w:rPr>
                <w:rFonts w:eastAsia="宋体" w:hint="eastAsia"/>
                <w:lang w:eastAsia="zh-CN"/>
              </w:rPr>
              <w:t>或者，</w:t>
            </w:r>
          </w:p>
          <w:p w:rsidR="00C5034E" w:rsidRDefault="00724C3D">
            <w:pPr>
              <w:pStyle w:val="TableParagraph"/>
              <w:spacing w:before="58"/>
              <w:ind w:left="112" w:right="98"/>
              <w:rPr>
                <w:rFonts w:eastAsia="宋体"/>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2</w:t>
            </w:r>
            <w:r>
              <w:rPr>
                <w:rFonts w:eastAsia="宋体" w:hint="eastAsia"/>
                <w:lang w:eastAsia="zh-CN"/>
              </w:rPr>
              <w:t>小时和小于或等于</w:t>
            </w:r>
            <w:r>
              <w:rPr>
                <w:rFonts w:eastAsia="宋体" w:hint="eastAsia"/>
                <w:lang w:eastAsia="zh-CN"/>
              </w:rPr>
              <w:t>4</w:t>
            </w:r>
            <w:r>
              <w:rPr>
                <w:rFonts w:eastAsia="宋体" w:hint="eastAsia"/>
                <w:lang w:eastAsia="zh-CN"/>
              </w:rPr>
              <w:t>小时的时间内启动恢复冗余功能的操作。</w:t>
            </w:r>
          </w:p>
        </w:tc>
        <w:tc>
          <w:tcPr>
            <w:tcW w:w="3059" w:type="dxa"/>
            <w:gridSpan w:val="3"/>
            <w:tcBorders>
              <w:top w:val="nil"/>
            </w:tcBorders>
          </w:tcPr>
          <w:p w:rsidR="00C5034E" w:rsidRDefault="00724C3D">
            <w:pPr>
              <w:pStyle w:val="TableParagraph"/>
              <w:spacing w:before="27"/>
              <w:ind w:left="116"/>
            </w:pPr>
            <w:r>
              <w:t>OR</w:t>
            </w:r>
          </w:p>
          <w:p w:rsidR="00C5034E" w:rsidRDefault="00724C3D">
            <w:pPr>
              <w:pStyle w:val="TableParagraph"/>
              <w:spacing w:before="58"/>
              <w:ind w:left="116" w:right="106"/>
            </w:pPr>
            <w:r>
              <w:t>The Transmission Operator tested its primary Control Center data exchange capabilities specified in Requirement R20 for redundant functionality at least once every 90 calendar days but, following an unsuccessful test, initiated action to restore the redundant functionality in more than 4 hours and less than or equal to 6</w:t>
            </w:r>
            <w:r>
              <w:rPr>
                <w:spacing w:val="-4"/>
              </w:rPr>
              <w:t xml:space="preserve"> </w:t>
            </w:r>
            <w:r>
              <w:t>hours.</w:t>
            </w:r>
          </w:p>
          <w:p w:rsidR="00C5034E" w:rsidRDefault="00724C3D">
            <w:pPr>
              <w:pStyle w:val="TableParagraph"/>
              <w:spacing w:before="58"/>
              <w:ind w:left="116" w:right="106"/>
              <w:rPr>
                <w:rFonts w:eastAsia="宋体"/>
                <w:lang w:eastAsia="zh-CN"/>
              </w:rPr>
            </w:pPr>
            <w:r>
              <w:rPr>
                <w:rFonts w:eastAsia="宋体" w:hint="eastAsia"/>
                <w:lang w:eastAsia="zh-CN"/>
              </w:rPr>
              <w:t>或者，</w:t>
            </w:r>
          </w:p>
          <w:p w:rsidR="00C5034E" w:rsidRDefault="00724C3D">
            <w:pPr>
              <w:pStyle w:val="TableParagraph"/>
              <w:spacing w:before="58"/>
              <w:ind w:left="116" w:right="106"/>
              <w:rPr>
                <w:rFonts w:eastAsia="宋体"/>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4</w:t>
            </w:r>
            <w:r>
              <w:rPr>
                <w:rFonts w:eastAsia="宋体" w:hint="eastAsia"/>
                <w:lang w:eastAsia="zh-CN"/>
              </w:rPr>
              <w:t>小时且小于或等于</w:t>
            </w:r>
            <w:r>
              <w:rPr>
                <w:rFonts w:eastAsia="宋体" w:hint="eastAsia"/>
                <w:lang w:eastAsia="zh-CN"/>
              </w:rPr>
              <w:t>6</w:t>
            </w:r>
            <w:r>
              <w:rPr>
                <w:rFonts w:eastAsia="宋体" w:hint="eastAsia"/>
                <w:lang w:eastAsia="zh-CN"/>
              </w:rPr>
              <w:t>小时的时间内启动恢复冗余功能的操作。</w:t>
            </w:r>
          </w:p>
        </w:tc>
        <w:tc>
          <w:tcPr>
            <w:tcW w:w="3330" w:type="dxa"/>
            <w:gridSpan w:val="2"/>
            <w:vMerge/>
            <w:tcBorders>
              <w:top w:val="nil"/>
            </w:tcBorders>
          </w:tcPr>
          <w:p w:rsidR="00C5034E" w:rsidRDefault="00C5034E">
            <w:pPr>
              <w:rPr>
                <w:sz w:val="2"/>
                <w:szCs w:val="2"/>
                <w:lang w:eastAsia="zh-CN"/>
              </w:rPr>
            </w:pPr>
          </w:p>
        </w:tc>
        <w:tc>
          <w:tcPr>
            <w:tcW w:w="3148" w:type="dxa"/>
            <w:tcBorders>
              <w:top w:val="nil"/>
            </w:tcBorders>
          </w:tcPr>
          <w:p w:rsidR="00C5034E" w:rsidRDefault="00724C3D">
            <w:pPr>
              <w:pStyle w:val="TableParagraph"/>
              <w:spacing w:line="252" w:lineRule="exact"/>
              <w:ind w:left="115"/>
            </w:pPr>
            <w:r>
              <w:t>The Transmission Operator did</w:t>
            </w:r>
          </w:p>
          <w:p w:rsidR="00C5034E" w:rsidRDefault="00724C3D">
            <w:pPr>
              <w:pStyle w:val="TableParagraph"/>
              <w:ind w:left="115" w:right="137"/>
            </w:pPr>
            <w:r>
              <w:t>not test its primary Control Center data exchange capabilities specified in Requirement R20 for redundant functionality;</w:t>
            </w:r>
          </w:p>
          <w:p w:rsidR="00C5034E" w:rsidRDefault="00724C3D">
            <w:pPr>
              <w:pStyle w:val="TableParagraph"/>
              <w:ind w:left="115" w:right="137"/>
              <w:rPr>
                <w:rFonts w:eastAsia="宋体"/>
                <w:lang w:eastAsia="zh-CN"/>
              </w:rPr>
            </w:pPr>
            <w:r>
              <w:rPr>
                <w:rFonts w:eastAsia="宋体" w:hint="eastAsia"/>
                <w:lang w:eastAsia="zh-CN"/>
              </w:rPr>
              <w:t>或者，</w:t>
            </w:r>
          </w:p>
          <w:p w:rsidR="00C5034E" w:rsidRDefault="00724C3D">
            <w:pPr>
              <w:pStyle w:val="TableParagraph"/>
              <w:ind w:left="115" w:right="137"/>
              <w:rPr>
                <w:lang w:eastAsia="zh-CN"/>
              </w:rPr>
            </w:pPr>
            <w:r>
              <w:rPr>
                <w:rFonts w:hint="eastAsia"/>
                <w:lang w:eastAsia="zh-CN"/>
              </w:rPr>
              <w:t>输电运营商没有测试要求R20中规定的主要控制中心数据交换功能的冗余功能;</w:t>
            </w:r>
          </w:p>
          <w:p w:rsidR="00C5034E" w:rsidRDefault="00724C3D">
            <w:pPr>
              <w:pStyle w:val="TableParagraph"/>
              <w:spacing w:before="141"/>
              <w:ind w:left="115"/>
            </w:pPr>
            <w:r>
              <w:t>OR</w:t>
            </w:r>
          </w:p>
          <w:p w:rsidR="00C5034E" w:rsidRDefault="00724C3D">
            <w:pPr>
              <w:pStyle w:val="TableParagraph"/>
              <w:spacing w:before="67"/>
              <w:ind w:left="115" w:right="137"/>
            </w:pPr>
            <w:r>
              <w:t>The Transmission Operator tested its primary Control Center data exchange capabilities specified in Requirement R20 for redundant functionality at least once every 90 calendar days but, following an unsuccessful test, did not</w:t>
            </w:r>
          </w:p>
          <w:p w:rsidR="00C5034E" w:rsidRDefault="00724C3D">
            <w:pPr>
              <w:pStyle w:val="TableParagraph"/>
              <w:spacing w:line="251" w:lineRule="exact"/>
              <w:ind w:left="116"/>
            </w:pPr>
            <w:r>
              <w:t>initiate action within 8 hours to</w:t>
            </w:r>
          </w:p>
          <w:p w:rsidR="00C5034E" w:rsidRDefault="00724C3D">
            <w:pPr>
              <w:pStyle w:val="TableParagraph"/>
              <w:spacing w:line="251" w:lineRule="exact"/>
              <w:ind w:left="116"/>
            </w:pPr>
            <w:r>
              <w:t>restore the redundant</w:t>
            </w:r>
            <w:r>
              <w:rPr>
                <w:rFonts w:eastAsia="宋体" w:hint="eastAsia"/>
                <w:lang w:eastAsia="zh-CN"/>
              </w:rPr>
              <w:t xml:space="preserve"> </w:t>
            </w:r>
            <w:r>
              <w:t>functionality.</w:t>
            </w:r>
          </w:p>
          <w:p w:rsidR="00C5034E" w:rsidRDefault="00724C3D">
            <w:pPr>
              <w:pStyle w:val="TableParagraph"/>
              <w:spacing w:line="251" w:lineRule="exact"/>
              <w:ind w:left="116"/>
              <w:rPr>
                <w:rFonts w:eastAsia="宋体"/>
                <w:lang w:eastAsia="zh-CN"/>
              </w:rPr>
            </w:pPr>
            <w:r>
              <w:rPr>
                <w:rFonts w:eastAsia="宋体" w:hint="eastAsia"/>
                <w:lang w:eastAsia="zh-CN"/>
              </w:rPr>
              <w:t>或者，</w:t>
            </w:r>
          </w:p>
          <w:p w:rsidR="00C5034E" w:rsidRDefault="00724C3D">
            <w:pPr>
              <w:pStyle w:val="TableParagraph"/>
              <w:spacing w:line="251" w:lineRule="exact"/>
              <w:ind w:left="116"/>
              <w:rPr>
                <w:lang w:eastAsia="zh-CN"/>
              </w:rPr>
            </w:pPr>
            <w:r>
              <w:rPr>
                <w:rFonts w:eastAsia="宋体" w:hint="eastAsia"/>
                <w:lang w:eastAsia="zh-CN"/>
              </w:rPr>
              <w:t>输电</w:t>
            </w:r>
            <w:r>
              <w:rPr>
                <w:rFonts w:hint="eastAsia"/>
                <w:lang w:eastAsia="zh-CN"/>
              </w:rPr>
              <w:t>运营商至少每90个日历天测试一次要求R20中规定的主要控制中心数据交换功能的冗余功能，但在测试失败后，在8小时内没有采取行动恢复冗余功能。</w:t>
            </w:r>
          </w:p>
        </w:tc>
      </w:tr>
    </w:tbl>
    <w:p w:rsidR="00C5034E" w:rsidRDefault="00C5034E">
      <w:pPr>
        <w:spacing w:line="251" w:lineRule="exact"/>
        <w:rPr>
          <w:lang w:eastAsia="zh-CN"/>
        </w:rPr>
        <w:sectPr w:rsidR="00C5034E">
          <w:pgSz w:w="15840" w:h="12240" w:orient="landscape"/>
          <w:pgMar w:top="1200" w:right="1140" w:bottom="900" w:left="1340" w:header="763" w:footer="705" w:gutter="0"/>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954"/>
        <w:gridCol w:w="2826"/>
        <w:gridCol w:w="3294"/>
        <w:gridCol w:w="3251"/>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4"/>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484"/>
        </w:trPr>
        <w:tc>
          <w:tcPr>
            <w:tcW w:w="698" w:type="dxa"/>
            <w:vMerge/>
            <w:tcBorders>
              <w:top w:val="nil"/>
            </w:tcBorders>
            <w:shd w:val="clear" w:color="auto" w:fill="264D74"/>
          </w:tcPr>
          <w:p w:rsidR="00C5034E" w:rsidRDefault="00C5034E">
            <w:pPr>
              <w:rPr>
                <w:sz w:val="2"/>
                <w:szCs w:val="2"/>
              </w:rPr>
            </w:pPr>
          </w:p>
        </w:tc>
        <w:tc>
          <w:tcPr>
            <w:tcW w:w="2954" w:type="dxa"/>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3623"/>
        </w:trPr>
        <w:tc>
          <w:tcPr>
            <w:tcW w:w="698" w:type="dxa"/>
          </w:tcPr>
          <w:p w:rsidR="00C5034E" w:rsidRDefault="00724C3D">
            <w:pPr>
              <w:pStyle w:val="TableParagraph"/>
              <w:spacing w:before="119"/>
              <w:ind w:left="31" w:right="108"/>
              <w:jc w:val="center"/>
              <w:rPr>
                <w:b/>
                <w:sz w:val="24"/>
              </w:rPr>
            </w:pPr>
            <w:r>
              <w:rPr>
                <w:b/>
                <w:sz w:val="24"/>
              </w:rPr>
              <w:t>R22</w:t>
            </w:r>
          </w:p>
        </w:tc>
        <w:tc>
          <w:tcPr>
            <w:tcW w:w="2954" w:type="dxa"/>
          </w:tcPr>
          <w:p w:rsidR="00C5034E" w:rsidRDefault="00724C3D">
            <w:pPr>
              <w:pStyle w:val="TableParagraph"/>
              <w:spacing w:before="56"/>
              <w:ind w:left="112" w:right="175"/>
            </w:pPr>
            <w:r>
              <w:t>The Balancing Authority did not have data exchange capabilities for developing its Operating Plan with one identified entity, or 5% or less of the applicable entities, whichever is greater.</w:t>
            </w:r>
          </w:p>
          <w:p w:rsidR="00C5034E" w:rsidRDefault="00724C3D">
            <w:pPr>
              <w:pStyle w:val="TableParagraph"/>
              <w:spacing w:before="56"/>
              <w:ind w:left="112" w:right="175"/>
              <w:rPr>
                <w:lang w:eastAsia="zh-CN"/>
              </w:rPr>
            </w:pPr>
            <w:r>
              <w:rPr>
                <w:rFonts w:hint="eastAsia"/>
                <w:lang w:eastAsia="zh-CN"/>
              </w:rPr>
              <w:t>平衡机构没有数据交换能力来与一个已确定的实体或5%或更少的适用实体(以较大者为准)开发其业务计划。</w:t>
            </w:r>
          </w:p>
        </w:tc>
        <w:tc>
          <w:tcPr>
            <w:tcW w:w="2826" w:type="dxa"/>
          </w:tcPr>
          <w:p w:rsidR="00C5034E" w:rsidRDefault="00724C3D">
            <w:pPr>
              <w:pStyle w:val="TableParagraph"/>
              <w:spacing w:before="56"/>
              <w:ind w:left="116" w:right="104"/>
            </w:pPr>
            <w:r>
              <w:t>The Balancing Authority did not have data exchange capabilities for developing its Operating Plan with two identified entities, or more than 5% or less than or equal to 10% of the applicable entities, whichever is</w:t>
            </w:r>
            <w:r>
              <w:rPr>
                <w:spacing w:val="-8"/>
              </w:rPr>
              <w:t xml:space="preserve"> </w:t>
            </w:r>
            <w:r>
              <w:t>greater.</w:t>
            </w:r>
            <w:r>
              <w:rPr>
                <w:rFonts w:hint="eastAsia"/>
              </w:rPr>
              <w:t>平衡机构没有数据交换能力来与两个已确定的实体或超过适用实体的5%或小于或等于10%(以较大者为准)开发其业务计划。</w:t>
            </w:r>
          </w:p>
        </w:tc>
        <w:tc>
          <w:tcPr>
            <w:tcW w:w="3294" w:type="dxa"/>
          </w:tcPr>
          <w:p w:rsidR="00C5034E" w:rsidRDefault="00724C3D">
            <w:pPr>
              <w:pStyle w:val="TableParagraph"/>
              <w:spacing w:before="56"/>
              <w:ind w:left="117" w:right="247"/>
            </w:pPr>
            <w:r>
              <w:t>The Balancing Authority did not have data exchange capabilities for developing its Operating Plan with three identified entities, or more than 10% or less than or equal to 15% of the applicable entities, whichever is greater.</w:t>
            </w:r>
          </w:p>
          <w:p w:rsidR="00C5034E" w:rsidRDefault="00724C3D">
            <w:pPr>
              <w:pStyle w:val="TableParagraph"/>
              <w:spacing w:before="56"/>
              <w:ind w:left="117" w:right="247"/>
              <w:rPr>
                <w:lang w:eastAsia="zh-CN"/>
              </w:rPr>
            </w:pPr>
            <w:r>
              <w:rPr>
                <w:rFonts w:hint="eastAsia"/>
                <w:lang w:eastAsia="zh-CN"/>
              </w:rPr>
              <w:t>平衡机构没有数据交换能力来与两个已确定的实体或超过适用实体的</w:t>
            </w:r>
            <w:r>
              <w:rPr>
                <w:rFonts w:eastAsia="宋体" w:hint="eastAsia"/>
                <w:lang w:eastAsia="zh-CN"/>
              </w:rPr>
              <w:t>10</w:t>
            </w:r>
            <w:r>
              <w:rPr>
                <w:rFonts w:hint="eastAsia"/>
                <w:lang w:eastAsia="zh-CN"/>
              </w:rPr>
              <w:t>%或小于或等于1</w:t>
            </w:r>
            <w:r>
              <w:rPr>
                <w:rFonts w:eastAsia="宋体" w:hint="eastAsia"/>
                <w:lang w:eastAsia="zh-CN"/>
              </w:rPr>
              <w:t>5</w:t>
            </w:r>
            <w:r>
              <w:rPr>
                <w:rFonts w:hint="eastAsia"/>
                <w:lang w:eastAsia="zh-CN"/>
              </w:rPr>
              <w:t>%(以较大者为准)开发其业务计划。</w:t>
            </w:r>
          </w:p>
        </w:tc>
        <w:tc>
          <w:tcPr>
            <w:tcW w:w="3251" w:type="dxa"/>
          </w:tcPr>
          <w:p w:rsidR="00C5034E" w:rsidRDefault="00724C3D">
            <w:pPr>
              <w:pStyle w:val="TableParagraph"/>
              <w:spacing w:before="55"/>
              <w:ind w:left="115" w:right="170"/>
            </w:pPr>
            <w:r>
              <w:t>The Balancing Authority did not have data exchange capabilities for developing its Operating Plan with four or more identified entities or greater than 15% of the applicable entities, whichever is greater.</w:t>
            </w:r>
          </w:p>
          <w:p w:rsidR="00C5034E" w:rsidRDefault="00724C3D">
            <w:pPr>
              <w:pStyle w:val="TableParagraph"/>
              <w:spacing w:before="55"/>
              <w:ind w:left="115" w:right="170"/>
              <w:rPr>
                <w:lang w:eastAsia="zh-CN"/>
              </w:rPr>
            </w:pPr>
            <w:r>
              <w:rPr>
                <w:rFonts w:hint="eastAsia"/>
                <w:lang w:eastAsia="zh-CN"/>
              </w:rPr>
              <w:t>平衡机构没有数据交换能力来与一个已确定的实体或</w:t>
            </w:r>
            <w:r>
              <w:rPr>
                <w:rFonts w:eastAsia="宋体" w:hint="eastAsia"/>
                <w:lang w:eastAsia="zh-CN"/>
              </w:rPr>
              <w:t>15</w:t>
            </w:r>
            <w:r>
              <w:rPr>
                <w:rFonts w:hint="eastAsia"/>
                <w:lang w:eastAsia="zh-CN"/>
              </w:rPr>
              <w:t>%或更</w:t>
            </w:r>
            <w:r>
              <w:rPr>
                <w:rFonts w:eastAsia="宋体" w:hint="eastAsia"/>
                <w:lang w:eastAsia="zh-CN"/>
              </w:rPr>
              <w:t>多</w:t>
            </w:r>
            <w:r>
              <w:rPr>
                <w:rFonts w:hint="eastAsia"/>
                <w:lang w:eastAsia="zh-CN"/>
              </w:rPr>
              <w:t>的适用实体(以较大者为准)开发其业务计划。</w:t>
            </w:r>
          </w:p>
        </w:tc>
      </w:tr>
      <w:tr w:rsidR="00C5034E">
        <w:trPr>
          <w:trHeight w:val="430"/>
        </w:trPr>
        <w:tc>
          <w:tcPr>
            <w:tcW w:w="698" w:type="dxa"/>
          </w:tcPr>
          <w:p w:rsidR="00C5034E" w:rsidRDefault="00724C3D">
            <w:pPr>
              <w:pStyle w:val="TableParagraph"/>
              <w:spacing w:before="119"/>
              <w:ind w:left="31" w:right="108"/>
              <w:jc w:val="center"/>
              <w:rPr>
                <w:b/>
                <w:sz w:val="24"/>
              </w:rPr>
            </w:pPr>
            <w:r>
              <w:rPr>
                <w:b/>
                <w:sz w:val="24"/>
              </w:rPr>
              <w:t>R23</w:t>
            </w:r>
          </w:p>
        </w:tc>
        <w:tc>
          <w:tcPr>
            <w:tcW w:w="2954" w:type="dxa"/>
          </w:tcPr>
          <w:p w:rsidR="00C5034E" w:rsidRDefault="00724C3D">
            <w:pPr>
              <w:pStyle w:val="TableParagraph"/>
              <w:spacing w:before="56"/>
              <w:ind w:left="112"/>
            </w:pPr>
            <w:r>
              <w:t>N/A</w:t>
            </w:r>
          </w:p>
        </w:tc>
        <w:tc>
          <w:tcPr>
            <w:tcW w:w="2826" w:type="dxa"/>
          </w:tcPr>
          <w:p w:rsidR="00C5034E" w:rsidRDefault="00724C3D">
            <w:pPr>
              <w:pStyle w:val="TableParagraph"/>
              <w:spacing w:before="56"/>
              <w:ind w:left="116"/>
            </w:pPr>
            <w:r>
              <w:t>N/A</w:t>
            </w:r>
          </w:p>
        </w:tc>
        <w:tc>
          <w:tcPr>
            <w:tcW w:w="3294" w:type="dxa"/>
          </w:tcPr>
          <w:p w:rsidR="00C5034E" w:rsidRDefault="00724C3D">
            <w:pPr>
              <w:pStyle w:val="TableParagraph"/>
              <w:spacing w:before="56"/>
              <w:ind w:left="117" w:right="160"/>
            </w:pPr>
            <w:r>
              <w:t>The Balancing Authority had data exchange capabilities with its Reliability Coordinator, Transmission Operator, and identified entities for performing Real-time monitoring and analysis functions, but did not have redundant and diversely routed data exchange infrastructure within the Balancing Authority's primary Control Center, as specified in the Requirement.</w:t>
            </w:r>
          </w:p>
          <w:p w:rsidR="00C5034E" w:rsidRDefault="00724C3D">
            <w:pPr>
              <w:pStyle w:val="TableParagraph"/>
              <w:spacing w:before="56"/>
              <w:ind w:left="117" w:right="160"/>
              <w:rPr>
                <w:lang w:eastAsia="zh-CN"/>
              </w:rPr>
            </w:pPr>
            <w:r>
              <w:rPr>
                <w:rFonts w:hint="eastAsia"/>
                <w:lang w:eastAsia="zh-CN"/>
              </w:rPr>
              <w:t>平衡</w:t>
            </w:r>
            <w:r>
              <w:rPr>
                <w:rFonts w:eastAsia="宋体" w:hint="eastAsia"/>
                <w:lang w:eastAsia="zh-CN"/>
              </w:rPr>
              <w:t>机构</w:t>
            </w:r>
            <w:r>
              <w:rPr>
                <w:rFonts w:hint="eastAsia"/>
                <w:lang w:eastAsia="zh-CN"/>
              </w:rPr>
              <w:t>与其可靠性协调</w:t>
            </w:r>
            <w:r>
              <w:rPr>
                <w:rFonts w:eastAsia="宋体" w:hint="eastAsia"/>
                <w:lang w:eastAsia="zh-CN"/>
              </w:rPr>
              <w:t>人</w:t>
            </w:r>
            <w:r>
              <w:rPr>
                <w:rFonts w:eastAsia="宋体" w:hint="eastAsia"/>
                <w:lang w:eastAsia="zh-CN"/>
              </w:rPr>
              <w:lastRenderedPageBreak/>
              <w:t>员</w:t>
            </w:r>
            <w:r>
              <w:rPr>
                <w:rFonts w:hint="eastAsia"/>
                <w:lang w:eastAsia="zh-CN"/>
              </w:rPr>
              <w:t>、</w:t>
            </w:r>
            <w:r>
              <w:rPr>
                <w:rFonts w:eastAsia="宋体" w:hint="eastAsia"/>
                <w:lang w:eastAsia="zh-CN"/>
              </w:rPr>
              <w:t>输电运营商</w:t>
            </w:r>
            <w:r>
              <w:rPr>
                <w:rFonts w:hint="eastAsia"/>
                <w:lang w:eastAsia="zh-CN"/>
              </w:rPr>
              <w:t>以及用于执行实时监视和分析功能的已识别实体具有数据交换功能，但在平衡</w:t>
            </w:r>
            <w:r>
              <w:rPr>
                <w:rFonts w:eastAsia="宋体" w:hint="eastAsia"/>
                <w:lang w:eastAsia="zh-CN"/>
              </w:rPr>
              <w:t>机构</w:t>
            </w:r>
            <w:r>
              <w:rPr>
                <w:rFonts w:hint="eastAsia"/>
                <w:lang w:eastAsia="zh-CN"/>
              </w:rPr>
              <w:t>的主要控制中心内没有冗余和分散路由的数据交换基础设施(如需求中所述)。</w:t>
            </w:r>
          </w:p>
        </w:tc>
        <w:tc>
          <w:tcPr>
            <w:tcW w:w="3251" w:type="dxa"/>
          </w:tcPr>
          <w:p w:rsidR="00C5034E" w:rsidRDefault="00724C3D">
            <w:pPr>
              <w:pStyle w:val="TableParagraph"/>
              <w:spacing w:before="56"/>
              <w:ind w:left="116" w:right="169"/>
            </w:pPr>
            <w:r>
              <w:lastRenderedPageBreak/>
              <w:t>The Balancing Authority did not have data exchange capabilities with its Reliability Coordinator, Transmission Operator, and identified entities for performing Real-time monitoring and analysis functions as specified in the Requirement.</w:t>
            </w:r>
          </w:p>
          <w:p w:rsidR="00C5034E" w:rsidRDefault="00724C3D">
            <w:pPr>
              <w:pStyle w:val="TableParagraph"/>
              <w:spacing w:before="56"/>
              <w:ind w:left="116" w:right="169"/>
              <w:rPr>
                <w:lang w:eastAsia="zh-CN"/>
              </w:rPr>
            </w:pPr>
            <w:r>
              <w:rPr>
                <w:rFonts w:hint="eastAsia"/>
                <w:lang w:eastAsia="zh-CN"/>
              </w:rPr>
              <w:t>平衡</w:t>
            </w:r>
            <w:r>
              <w:rPr>
                <w:rFonts w:eastAsia="宋体" w:hint="eastAsia"/>
                <w:lang w:eastAsia="zh-CN"/>
              </w:rPr>
              <w:t>机构</w:t>
            </w:r>
            <w:r>
              <w:rPr>
                <w:rFonts w:hint="eastAsia"/>
                <w:lang w:eastAsia="zh-CN"/>
              </w:rPr>
              <w:t>没有与可靠性协调</w:t>
            </w:r>
            <w:r>
              <w:rPr>
                <w:rFonts w:eastAsia="宋体" w:hint="eastAsia"/>
                <w:lang w:eastAsia="zh-CN"/>
              </w:rPr>
              <w:t>人员</w:t>
            </w:r>
            <w:r>
              <w:rPr>
                <w:rFonts w:hint="eastAsia"/>
                <w:lang w:eastAsia="zh-CN"/>
              </w:rPr>
              <w:t>、</w:t>
            </w:r>
            <w:r>
              <w:rPr>
                <w:rFonts w:eastAsia="宋体" w:hint="eastAsia"/>
                <w:lang w:eastAsia="zh-CN"/>
              </w:rPr>
              <w:t>输电运营商</w:t>
            </w:r>
            <w:r>
              <w:rPr>
                <w:rFonts w:hint="eastAsia"/>
                <w:lang w:eastAsia="zh-CN"/>
              </w:rPr>
              <w:t>和标识的实体进行数据交换的能力，以执行需求中指定的实时监视和分析功能。</w:t>
            </w:r>
          </w:p>
        </w:tc>
      </w:tr>
    </w:tbl>
    <w:p w:rsidR="00C5034E" w:rsidRDefault="00C5034E">
      <w:pPr>
        <w:spacing w:line="256" w:lineRule="exact"/>
        <w:rPr>
          <w:lang w:eastAsia="zh-CN"/>
        </w:rPr>
        <w:sectPr w:rsidR="00C5034E">
          <w:pgSz w:w="15840" w:h="12240" w:orient="landscape"/>
          <w:pgMar w:top="1200" w:right="1140" w:bottom="900" w:left="1340" w:header="763" w:footer="705" w:gutter="0"/>
          <w:cols w:space="720"/>
        </w:sectPr>
      </w:pPr>
    </w:p>
    <w:p w:rsidR="00C5034E" w:rsidRDefault="00C5034E">
      <w:pPr>
        <w:pStyle w:val="a4"/>
        <w:spacing w:before="7"/>
        <w:rPr>
          <w:rFonts w:ascii="Times New Roman"/>
          <w:sz w:val="19"/>
          <w:lang w:eastAsia="zh-CN"/>
        </w:rPr>
      </w:pPr>
    </w:p>
    <w:tbl>
      <w:tblPr>
        <w:tblW w:w="0" w:type="auto"/>
        <w:tblInd w:w="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698"/>
        <w:gridCol w:w="2954"/>
        <w:gridCol w:w="2826"/>
        <w:gridCol w:w="3294"/>
        <w:gridCol w:w="3251"/>
      </w:tblGrid>
      <w:tr w:rsidR="00C5034E">
        <w:trPr>
          <w:trHeight w:val="508"/>
        </w:trPr>
        <w:tc>
          <w:tcPr>
            <w:tcW w:w="698"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2325" w:type="dxa"/>
            <w:gridSpan w:val="4"/>
            <w:shd w:val="clear" w:color="auto" w:fill="264468"/>
          </w:tcPr>
          <w:p w:rsidR="00C5034E" w:rsidRDefault="00724C3D">
            <w:pPr>
              <w:pStyle w:val="TableParagraph"/>
              <w:spacing w:before="116"/>
              <w:ind w:left="5026" w:right="5015"/>
              <w:jc w:val="center"/>
              <w:rPr>
                <w:b/>
              </w:rPr>
            </w:pPr>
            <w:r>
              <w:rPr>
                <w:b/>
              </w:rPr>
              <w:t>Violation Severity Levels</w:t>
            </w:r>
            <w:r>
              <w:rPr>
                <w:rFonts w:hint="eastAsia"/>
                <w:b/>
              </w:rPr>
              <w:t>违反严重性级别</w:t>
            </w:r>
          </w:p>
        </w:tc>
      </w:tr>
      <w:tr w:rsidR="00C5034E">
        <w:trPr>
          <w:trHeight w:val="484"/>
        </w:trPr>
        <w:tc>
          <w:tcPr>
            <w:tcW w:w="698" w:type="dxa"/>
            <w:vMerge/>
            <w:tcBorders>
              <w:top w:val="nil"/>
            </w:tcBorders>
            <w:shd w:val="clear" w:color="auto" w:fill="264D74"/>
          </w:tcPr>
          <w:p w:rsidR="00C5034E" w:rsidRDefault="00C5034E">
            <w:pPr>
              <w:rPr>
                <w:sz w:val="2"/>
                <w:szCs w:val="2"/>
              </w:rPr>
            </w:pPr>
          </w:p>
        </w:tc>
        <w:tc>
          <w:tcPr>
            <w:tcW w:w="2954" w:type="dxa"/>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0"/>
              </w:rPr>
            </w:pPr>
            <w:r>
              <w:rPr>
                <w:rFonts w:eastAsia="宋体" w:hint="eastAsia"/>
                <w:b/>
                <w:sz w:val="20"/>
                <w:lang w:eastAsia="zh-CN"/>
              </w:rPr>
              <w:t>低违规级别</w:t>
            </w:r>
          </w:p>
        </w:tc>
        <w:tc>
          <w:tcPr>
            <w:tcW w:w="2826"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0"/>
              </w:rPr>
            </w:pPr>
            <w:r>
              <w:rPr>
                <w:rFonts w:eastAsia="宋体" w:hint="eastAsia"/>
                <w:b/>
                <w:sz w:val="20"/>
                <w:lang w:eastAsia="zh-CN"/>
              </w:rPr>
              <w:t>中等违规级别</w:t>
            </w:r>
          </w:p>
        </w:tc>
        <w:tc>
          <w:tcPr>
            <w:tcW w:w="3294" w:type="dxa"/>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0"/>
              </w:rPr>
            </w:pPr>
          </w:p>
        </w:tc>
        <w:tc>
          <w:tcPr>
            <w:tcW w:w="3251" w:type="dxa"/>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0"/>
              </w:rPr>
            </w:pPr>
            <w:r>
              <w:rPr>
                <w:rFonts w:eastAsia="宋体" w:hint="eastAsia"/>
                <w:b/>
                <w:sz w:val="20"/>
                <w:lang w:eastAsia="zh-CN"/>
              </w:rPr>
              <w:t>严重违规级别</w:t>
            </w:r>
          </w:p>
        </w:tc>
      </w:tr>
      <w:tr w:rsidR="00C5034E">
        <w:trPr>
          <w:trHeight w:val="5111"/>
        </w:trPr>
        <w:tc>
          <w:tcPr>
            <w:tcW w:w="698" w:type="dxa"/>
          </w:tcPr>
          <w:p w:rsidR="00C5034E" w:rsidRDefault="00724C3D">
            <w:pPr>
              <w:pStyle w:val="TableParagraph"/>
              <w:spacing w:before="119"/>
              <w:ind w:left="31" w:right="108"/>
              <w:jc w:val="center"/>
              <w:rPr>
                <w:rFonts w:ascii="Times New Roman"/>
              </w:rPr>
            </w:pPr>
            <w:r>
              <w:rPr>
                <w:b/>
                <w:sz w:val="24"/>
              </w:rPr>
              <w:t>R24</w:t>
            </w:r>
          </w:p>
        </w:tc>
        <w:tc>
          <w:tcPr>
            <w:tcW w:w="2954" w:type="dxa"/>
          </w:tcPr>
          <w:p w:rsidR="00C5034E" w:rsidRDefault="00724C3D">
            <w:pPr>
              <w:pStyle w:val="TableParagraph"/>
              <w:spacing w:before="140"/>
              <w:ind w:left="112" w:right="116"/>
            </w:pPr>
            <w:r>
              <w:t>The Balancing Authority tested its primary Control Center data exchange capabilities specified in Requirement R23 for redundant functionality, but</w:t>
            </w:r>
          </w:p>
          <w:p w:rsidR="00C5034E" w:rsidRDefault="00724C3D">
            <w:pPr>
              <w:pStyle w:val="TableParagraph"/>
              <w:ind w:left="112" w:right="116"/>
            </w:pPr>
            <w:r>
              <w:t>did so more than 90</w:t>
            </w:r>
            <w:r>
              <w:rPr>
                <w:rFonts w:eastAsia="宋体" w:hint="eastAsia"/>
                <w:lang w:eastAsia="zh-CN"/>
              </w:rPr>
              <w:t xml:space="preserve"> </w:t>
            </w:r>
            <w:r>
              <w:t>calendar days but less than or equal to 120 calendar days since the previous test;</w:t>
            </w:r>
          </w:p>
          <w:p w:rsidR="00C5034E" w:rsidRDefault="00724C3D">
            <w:pPr>
              <w:pStyle w:val="TableParagraph"/>
              <w:ind w:left="112" w:right="116"/>
              <w:rPr>
                <w:lang w:eastAsia="zh-CN"/>
              </w:rPr>
            </w:pPr>
            <w:r>
              <w:rPr>
                <w:rFonts w:hint="eastAsia"/>
                <w:lang w:eastAsia="zh-CN"/>
              </w:rPr>
              <w:t>平衡机构测试了需求R23中指定的主要控制中心数据交换功能，以确定冗余功能，但是自上次测试以来超过90个日历天但小于或等于120个日历天;</w:t>
            </w:r>
          </w:p>
          <w:p w:rsidR="00C5034E" w:rsidRDefault="00724C3D">
            <w:pPr>
              <w:pStyle w:val="TableParagraph"/>
              <w:spacing w:before="57"/>
              <w:ind w:left="112"/>
            </w:pPr>
            <w:r>
              <w:t>OR</w:t>
            </w:r>
          </w:p>
          <w:p w:rsidR="00C5034E" w:rsidRDefault="00724C3D">
            <w:pPr>
              <w:pStyle w:val="TableParagraph"/>
              <w:spacing w:before="2" w:line="256" w:lineRule="exact"/>
              <w:ind w:left="112"/>
            </w:pPr>
            <w:r>
              <w:t>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2 hours and less than or equal to 4 hours.</w:t>
            </w:r>
          </w:p>
          <w:p w:rsidR="00C5034E" w:rsidRDefault="00724C3D">
            <w:pPr>
              <w:pStyle w:val="TableParagraph"/>
              <w:spacing w:before="2" w:line="256" w:lineRule="exact"/>
              <w:ind w:left="112"/>
              <w:rPr>
                <w:lang w:eastAsia="zh-CN"/>
              </w:rPr>
            </w:pPr>
            <w:r>
              <w:rPr>
                <w:rFonts w:hint="eastAsia"/>
                <w:lang w:eastAsia="zh-CN"/>
              </w:rPr>
              <w:t>或者，</w:t>
            </w:r>
          </w:p>
          <w:p w:rsidR="00C5034E" w:rsidRDefault="00724C3D">
            <w:pPr>
              <w:pStyle w:val="TableParagraph"/>
              <w:spacing w:before="2" w:line="256" w:lineRule="exact"/>
              <w:ind w:left="112"/>
              <w:rPr>
                <w:lang w:eastAsia="zh-CN"/>
              </w:rPr>
            </w:pPr>
            <w:r>
              <w:rPr>
                <w:lang w:eastAsia="zh-CN"/>
              </w:rPr>
              <w:lastRenderedPageBreak/>
              <w:t>对于冗余功能，平衡</w:t>
            </w:r>
            <w:r>
              <w:rPr>
                <w:rFonts w:hint="eastAsia"/>
                <w:lang w:eastAsia="zh-CN"/>
              </w:rPr>
              <w:t>机构</w:t>
            </w:r>
            <w:r>
              <w:rPr>
                <w:lang w:eastAsia="zh-CN"/>
              </w:rPr>
              <w:t>至少每90个日历天测试一次需求R23中规定的主要控制中心数据交换能力，但在一次不成功的测试之后，启动了在超过2小时且小于或等于4小时内恢复冗余功能的操作。</w:t>
            </w:r>
          </w:p>
        </w:tc>
        <w:tc>
          <w:tcPr>
            <w:tcW w:w="2826" w:type="dxa"/>
          </w:tcPr>
          <w:p w:rsidR="00C5034E" w:rsidRDefault="00724C3D">
            <w:pPr>
              <w:pStyle w:val="TableParagraph"/>
              <w:spacing w:before="140"/>
              <w:ind w:left="116" w:right="135"/>
            </w:pPr>
            <w:r>
              <w:lastRenderedPageBreak/>
              <w:t>The Balancing Authority tested its primary Control Center data exchange capabilities specified in Requirement R23 for redundant functionality, but did so more than 120 calendar</w:t>
            </w:r>
          </w:p>
          <w:p w:rsidR="00C5034E" w:rsidRDefault="00724C3D">
            <w:pPr>
              <w:pStyle w:val="TableParagraph"/>
              <w:ind w:left="116" w:right="448"/>
            </w:pPr>
            <w:r>
              <w:t>days but less than or equal to</w:t>
            </w:r>
            <w:r>
              <w:rPr>
                <w:rFonts w:eastAsia="宋体" w:hint="eastAsia"/>
                <w:lang w:eastAsia="zh-CN"/>
              </w:rPr>
              <w:t xml:space="preserve"> </w:t>
            </w:r>
            <w:r>
              <w:t>150 calendar days since the previous test;</w:t>
            </w:r>
          </w:p>
          <w:p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平衡机构测试了需求R23中指定的主要控制中心数据交换功能的冗余功能，但自上次测试以来，测试时间超过了120个日历天，但小于或等于150个日历天;</w:t>
            </w:r>
          </w:p>
          <w:p w:rsidR="00C5034E" w:rsidRDefault="00724C3D">
            <w:pPr>
              <w:pStyle w:val="TableParagraph"/>
              <w:spacing w:before="57"/>
              <w:ind w:left="116"/>
            </w:pPr>
            <w:r>
              <w:t>OR</w:t>
            </w:r>
          </w:p>
          <w:p w:rsidR="00C5034E" w:rsidRDefault="00724C3D">
            <w:pPr>
              <w:pStyle w:val="TableParagraph"/>
              <w:spacing w:before="2" w:line="256" w:lineRule="exact"/>
              <w:ind w:left="116"/>
            </w:pPr>
            <w:r>
              <w:t xml:space="preserve">The Balancing Authority tested its primary Control Center data exchange capabilities specified in Requirement R23 for redundant functionality at least once every 90 calendar days but, following an </w:t>
            </w:r>
            <w:r>
              <w:lastRenderedPageBreak/>
              <w:t>unsuccessful test, initiated action to restore the redundant functionality in more than 4 hours and less than or equal to 6 hours.</w:t>
            </w:r>
          </w:p>
          <w:p w:rsidR="00C5034E" w:rsidRDefault="00724C3D">
            <w:pPr>
              <w:pStyle w:val="TableParagraph"/>
              <w:spacing w:before="2" w:line="256" w:lineRule="exact"/>
              <w:ind w:left="116"/>
              <w:rPr>
                <w:rFonts w:eastAsia="宋体"/>
                <w:lang w:eastAsia="zh-CN"/>
              </w:rPr>
            </w:pPr>
            <w:r>
              <w:rPr>
                <w:rFonts w:eastAsia="宋体" w:hint="eastAsia"/>
                <w:lang w:eastAsia="zh-CN"/>
              </w:rPr>
              <w:t>或者，</w:t>
            </w:r>
          </w:p>
          <w:p w:rsidR="00C5034E" w:rsidRDefault="00724C3D">
            <w:pPr>
              <w:pStyle w:val="TableParagraph"/>
              <w:spacing w:before="2" w:line="256" w:lineRule="exact"/>
              <w:ind w:left="116"/>
              <w:rPr>
                <w:rFonts w:eastAsia="宋体"/>
                <w:lang w:eastAsia="zh-CN"/>
              </w:rPr>
            </w:pPr>
            <w:r>
              <w:rPr>
                <w:lang w:eastAsia="zh-CN"/>
              </w:rPr>
              <w:t>对于冗余功能，平衡</w:t>
            </w:r>
            <w:r>
              <w:rPr>
                <w:rFonts w:hint="eastAsia"/>
                <w:lang w:eastAsia="zh-CN"/>
              </w:rPr>
              <w:t>机构</w:t>
            </w:r>
            <w:r>
              <w:rPr>
                <w:lang w:eastAsia="zh-CN"/>
              </w:rPr>
              <w:t>至少每90个日历天测试一次需求R23中规定的主要控制中心数据交换能力，但在一次不成功的测试之后，启动了在超过</w:t>
            </w:r>
            <w:r>
              <w:rPr>
                <w:rFonts w:hint="eastAsia"/>
                <w:lang w:eastAsia="zh-CN"/>
              </w:rPr>
              <w:t>4</w:t>
            </w:r>
            <w:r>
              <w:rPr>
                <w:lang w:eastAsia="zh-CN"/>
              </w:rPr>
              <w:t>小时且小于或等于</w:t>
            </w:r>
            <w:r>
              <w:rPr>
                <w:rFonts w:hint="eastAsia"/>
                <w:lang w:eastAsia="zh-CN"/>
              </w:rPr>
              <w:t>6</w:t>
            </w:r>
            <w:r>
              <w:rPr>
                <w:lang w:eastAsia="zh-CN"/>
              </w:rPr>
              <w:t>小时内恢复冗余功能的操作</w:t>
            </w:r>
          </w:p>
        </w:tc>
        <w:tc>
          <w:tcPr>
            <w:tcW w:w="3294" w:type="dxa"/>
          </w:tcPr>
          <w:p w:rsidR="00C5034E" w:rsidRDefault="00724C3D">
            <w:pPr>
              <w:pStyle w:val="TableParagraph"/>
              <w:ind w:left="117" w:right="539"/>
            </w:pPr>
            <w:r>
              <w:lastRenderedPageBreak/>
              <w:t>The Balancing Authority tested its primary Control Center data exchange capabilities specified in Requirement R23 for redundant functionality, but did so more than 150 calendar days but less</w:t>
            </w:r>
            <w:r>
              <w:rPr>
                <w:rFonts w:eastAsia="宋体" w:hint="eastAsia"/>
                <w:lang w:eastAsia="zh-CN"/>
              </w:rPr>
              <w:t xml:space="preserve"> </w:t>
            </w:r>
            <w:r>
              <w:t>than or equal to 180 calendar days since the previous test;</w:t>
            </w:r>
          </w:p>
          <w:p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平衡机构测试了需求R23中指定的主要控制中心数据交换功能的冗余功能，但自上次测试以来，测试时间超过了1</w:t>
            </w:r>
            <w:r>
              <w:rPr>
                <w:rFonts w:eastAsia="宋体" w:hint="eastAsia"/>
                <w:lang w:eastAsia="zh-CN"/>
              </w:rPr>
              <w:t>5</w:t>
            </w:r>
            <w:r>
              <w:rPr>
                <w:rFonts w:hint="eastAsia"/>
                <w:lang w:eastAsia="zh-CN"/>
              </w:rPr>
              <w:t>0个日历天，但小于或等于1</w:t>
            </w:r>
            <w:r>
              <w:rPr>
                <w:rFonts w:eastAsia="宋体" w:hint="eastAsia"/>
                <w:lang w:eastAsia="zh-CN"/>
              </w:rPr>
              <w:t>8</w:t>
            </w:r>
            <w:r>
              <w:rPr>
                <w:rFonts w:hint="eastAsia"/>
                <w:lang w:eastAsia="zh-CN"/>
              </w:rPr>
              <w:t>0个日历天;</w:t>
            </w:r>
          </w:p>
          <w:p w:rsidR="00C5034E" w:rsidRDefault="00724C3D">
            <w:pPr>
              <w:pStyle w:val="TableParagraph"/>
              <w:ind w:left="116" w:right="448"/>
            </w:pPr>
            <w:r>
              <w:t>OR</w:t>
            </w:r>
          </w:p>
          <w:p w:rsidR="00C5034E" w:rsidRDefault="00724C3D">
            <w:pPr>
              <w:pStyle w:val="TableParagraph"/>
              <w:ind w:left="116" w:right="448"/>
            </w:pPr>
            <w:r>
              <w:t xml:space="preserve">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6 hours and less </w:t>
            </w:r>
            <w:r>
              <w:lastRenderedPageBreak/>
              <w:t>than or equal to 8 hours.</w:t>
            </w:r>
          </w:p>
          <w:p w:rsidR="00C5034E" w:rsidRDefault="00724C3D">
            <w:pPr>
              <w:pStyle w:val="TableParagraph"/>
              <w:spacing w:before="2" w:line="256" w:lineRule="exact"/>
              <w:ind w:left="116"/>
              <w:rPr>
                <w:rFonts w:eastAsia="宋体"/>
                <w:lang w:eastAsia="zh-CN"/>
              </w:rPr>
            </w:pPr>
            <w:r>
              <w:rPr>
                <w:rFonts w:eastAsia="宋体" w:hint="eastAsia"/>
                <w:lang w:eastAsia="zh-CN"/>
              </w:rPr>
              <w:t>或者，</w:t>
            </w:r>
          </w:p>
          <w:p w:rsidR="00C5034E" w:rsidRDefault="00724C3D">
            <w:pPr>
              <w:pStyle w:val="TableParagraph"/>
              <w:spacing w:before="2" w:line="256" w:lineRule="exact"/>
              <w:ind w:left="116"/>
              <w:rPr>
                <w:lang w:eastAsia="zh-CN"/>
              </w:rPr>
            </w:pPr>
            <w:r>
              <w:rPr>
                <w:lang w:eastAsia="zh-CN"/>
              </w:rPr>
              <w:t>对于冗余功能，平衡</w:t>
            </w:r>
            <w:r>
              <w:rPr>
                <w:rFonts w:hint="eastAsia"/>
                <w:lang w:eastAsia="zh-CN"/>
              </w:rPr>
              <w:t>机构</w:t>
            </w:r>
            <w:r>
              <w:rPr>
                <w:lang w:eastAsia="zh-CN"/>
              </w:rPr>
              <w:t>至少每90个日历天测试一次需求R23中规定的主要控制中心数据交换能力，但在一次不成功的测试之后，启动了在超过</w:t>
            </w:r>
            <w:r>
              <w:rPr>
                <w:rFonts w:hint="eastAsia"/>
                <w:lang w:eastAsia="zh-CN"/>
              </w:rPr>
              <w:t>6</w:t>
            </w:r>
            <w:r>
              <w:rPr>
                <w:lang w:eastAsia="zh-CN"/>
              </w:rPr>
              <w:t>小时且小于或等于</w:t>
            </w:r>
            <w:r>
              <w:rPr>
                <w:rFonts w:hint="eastAsia"/>
                <w:lang w:eastAsia="zh-CN"/>
              </w:rPr>
              <w:t>8</w:t>
            </w:r>
            <w:r>
              <w:rPr>
                <w:lang w:eastAsia="zh-CN"/>
              </w:rPr>
              <w:t>小时内恢复冗余功能的操作</w:t>
            </w:r>
          </w:p>
        </w:tc>
        <w:tc>
          <w:tcPr>
            <w:tcW w:w="3251" w:type="dxa"/>
          </w:tcPr>
          <w:p w:rsidR="00C5034E" w:rsidRDefault="00724C3D">
            <w:pPr>
              <w:pStyle w:val="TableParagraph"/>
              <w:spacing w:before="140"/>
              <w:ind w:left="115" w:right="142"/>
              <w:rPr>
                <w:rFonts w:eastAsia="宋体"/>
                <w:lang w:eastAsia="zh-CN"/>
              </w:rPr>
            </w:pPr>
            <w:r>
              <w:lastRenderedPageBreak/>
              <w:t>The Balancing Authority tested its primary Control Center data exchange capabilities specified in Requirement R23 for redundant functionality, but did so more than 180 calendar days</w:t>
            </w:r>
            <w:r>
              <w:rPr>
                <w:rFonts w:eastAsia="宋体" w:hint="eastAsia"/>
                <w:lang w:eastAsia="zh-CN"/>
              </w:rPr>
              <w:t xml:space="preserve"> </w:t>
            </w:r>
            <w:r>
              <w:t>since the previous test;</w:t>
            </w:r>
            <w:r>
              <w:rPr>
                <w:rFonts w:eastAsia="宋体" w:hint="eastAsia"/>
                <w:lang w:eastAsia="zh-CN"/>
              </w:rPr>
              <w:t xml:space="preserve"> </w:t>
            </w:r>
          </w:p>
          <w:p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w:t>
            </w:r>
            <w:r>
              <w:rPr>
                <w:rFonts w:eastAsia="宋体" w:hint="eastAsia"/>
                <w:lang w:eastAsia="zh-CN"/>
              </w:rPr>
              <w:t>180</w:t>
            </w:r>
            <w:r>
              <w:rPr>
                <w:rFonts w:hint="eastAsia"/>
                <w:lang w:eastAsia="zh-CN"/>
              </w:rPr>
              <w:t>个日历天</w:t>
            </w:r>
          </w:p>
          <w:p w:rsidR="00C5034E" w:rsidRDefault="00724C3D">
            <w:pPr>
              <w:pStyle w:val="TableParagraph"/>
              <w:ind w:left="116" w:right="448"/>
              <w:rPr>
                <w:rFonts w:eastAsia="宋体"/>
                <w:lang w:eastAsia="zh-CN"/>
              </w:rPr>
            </w:pPr>
            <w:r>
              <w:rPr>
                <w:rFonts w:eastAsia="宋体" w:hint="eastAsia"/>
                <w:lang w:eastAsia="zh-CN"/>
              </w:rPr>
              <w:t>OR</w:t>
            </w:r>
          </w:p>
          <w:p w:rsidR="00C5034E" w:rsidRDefault="00724C3D">
            <w:pPr>
              <w:pStyle w:val="TableParagraph"/>
              <w:ind w:left="116" w:right="448"/>
            </w:pPr>
            <w:r>
              <w:t>The Balancing Authority did not test its primary Control Center data exchange capabilities specified in Requirement R23 for redundant functionality;</w:t>
            </w:r>
          </w:p>
          <w:p w:rsidR="00C5034E" w:rsidRDefault="00724C3D">
            <w:pPr>
              <w:pStyle w:val="TableParagraph"/>
              <w:ind w:left="116" w:right="448"/>
              <w:rPr>
                <w:rFonts w:eastAsia="宋体"/>
                <w:lang w:eastAsia="zh-CN"/>
              </w:rPr>
            </w:pPr>
            <w:r>
              <w:rPr>
                <w:rFonts w:eastAsia="宋体" w:hint="eastAsia"/>
                <w:lang w:eastAsia="zh-CN"/>
              </w:rPr>
              <w:t>或者，</w:t>
            </w:r>
          </w:p>
          <w:p w:rsidR="00C5034E" w:rsidRDefault="00724C3D">
            <w:pPr>
              <w:pStyle w:val="TableParagraph"/>
              <w:ind w:left="116" w:right="448"/>
              <w:rPr>
                <w:lang w:eastAsia="zh-CN"/>
              </w:rPr>
            </w:pPr>
            <w:r>
              <w:rPr>
                <w:rFonts w:hint="eastAsia"/>
                <w:lang w:eastAsia="zh-CN"/>
              </w:rPr>
              <w:t>平衡机构没有测试其在需求R23中为冗余功能指定的主要控制中心数据交换能力;</w:t>
            </w:r>
          </w:p>
          <w:p w:rsidR="00C5034E" w:rsidRDefault="00724C3D">
            <w:pPr>
              <w:pStyle w:val="TableParagraph"/>
              <w:ind w:left="116" w:right="448"/>
            </w:pPr>
            <w:r>
              <w:t>OR</w:t>
            </w:r>
          </w:p>
          <w:p w:rsidR="00C5034E" w:rsidRDefault="00724C3D">
            <w:pPr>
              <w:pStyle w:val="TableParagraph"/>
              <w:spacing w:before="2" w:line="256" w:lineRule="exact"/>
              <w:ind w:left="116"/>
            </w:pPr>
            <w:r>
              <w:t xml:space="preserve">The Balancing Authority tested its primary Control Center data exchange capabilities specified in Requirement R23 for redundant </w:t>
            </w:r>
            <w:r>
              <w:lastRenderedPageBreak/>
              <w:t>functionality at least once every 90 calendar days but, following an unsuccessful test, did not initiate action within 8 hours to restore the redundant functionality.</w:t>
            </w:r>
          </w:p>
          <w:p w:rsidR="00C5034E" w:rsidRDefault="00724C3D">
            <w:pPr>
              <w:pStyle w:val="TableParagraph"/>
              <w:spacing w:before="2" w:line="256" w:lineRule="exact"/>
              <w:ind w:left="116"/>
              <w:rPr>
                <w:rFonts w:eastAsia="宋体"/>
                <w:lang w:eastAsia="zh-CN"/>
              </w:rPr>
            </w:pPr>
            <w:r>
              <w:rPr>
                <w:rFonts w:eastAsia="宋体" w:hint="eastAsia"/>
                <w:lang w:eastAsia="zh-CN"/>
              </w:rPr>
              <w:t>或者，</w:t>
            </w:r>
          </w:p>
          <w:p w:rsidR="00C5034E" w:rsidRDefault="00724C3D">
            <w:pPr>
              <w:pStyle w:val="TableParagraph"/>
              <w:spacing w:before="2" w:line="256" w:lineRule="exact"/>
              <w:ind w:left="116"/>
              <w:rPr>
                <w:rFonts w:eastAsia="宋体"/>
                <w:lang w:eastAsia="zh-CN"/>
              </w:rPr>
            </w:pPr>
            <w:r>
              <w:rPr>
                <w:lang w:eastAsia="zh-CN"/>
              </w:rPr>
              <w:t>对于冗余功能，平衡</w:t>
            </w:r>
            <w:r>
              <w:rPr>
                <w:rFonts w:hint="eastAsia"/>
                <w:lang w:eastAsia="zh-CN"/>
              </w:rPr>
              <w:t>机构</w:t>
            </w:r>
            <w:r>
              <w:rPr>
                <w:lang w:eastAsia="zh-CN"/>
              </w:rPr>
              <w:t>至少每90个日历天测试一次需求R23中规定的主要控制中心数据交换能力，但在一次不成功的测试之后，</w:t>
            </w:r>
            <w:r>
              <w:rPr>
                <w:rFonts w:hint="eastAsia"/>
                <w:lang w:eastAsia="zh-CN"/>
              </w:rPr>
              <w:t>没有在8</w:t>
            </w:r>
            <w:r>
              <w:rPr>
                <w:lang w:eastAsia="zh-CN"/>
              </w:rPr>
              <w:t>小时内恢复冗余功能的操作</w:t>
            </w:r>
          </w:p>
        </w:tc>
      </w:tr>
    </w:tbl>
    <w:p w:rsidR="00C5034E" w:rsidRDefault="00C5034E">
      <w:pPr>
        <w:rPr>
          <w:lang w:eastAsia="zh-CN"/>
        </w:rPr>
        <w:sectPr w:rsidR="00C5034E">
          <w:pgSz w:w="15840" w:h="12240" w:orient="landscape"/>
          <w:pgMar w:top="1200" w:right="1140" w:bottom="900" w:left="1340" w:header="763" w:footer="705" w:gutter="0"/>
          <w:cols w:space="720"/>
        </w:sectPr>
      </w:pPr>
    </w:p>
    <w:p w:rsidR="00C5034E" w:rsidRDefault="00724C3D">
      <w:pPr>
        <w:pStyle w:val="a6"/>
        <w:numPr>
          <w:ilvl w:val="0"/>
          <w:numId w:val="3"/>
        </w:numPr>
        <w:tabs>
          <w:tab w:val="left" w:pos="480"/>
        </w:tabs>
        <w:spacing w:before="91"/>
        <w:ind w:left="479"/>
        <w:rPr>
          <w:rFonts w:ascii="Tahoma"/>
          <w:b/>
          <w:sz w:val="28"/>
        </w:rPr>
      </w:pPr>
      <w:r>
        <w:rPr>
          <w:rFonts w:ascii="Tahoma"/>
          <w:b/>
          <w:sz w:val="28"/>
        </w:rPr>
        <w:lastRenderedPageBreak/>
        <w:t>Regional</w:t>
      </w:r>
      <w:r>
        <w:rPr>
          <w:rFonts w:ascii="Tahoma"/>
          <w:b/>
          <w:spacing w:val="-3"/>
          <w:sz w:val="28"/>
        </w:rPr>
        <w:t xml:space="preserve"> </w:t>
      </w:r>
      <w:r>
        <w:rPr>
          <w:rFonts w:ascii="Tahoma"/>
          <w:b/>
          <w:sz w:val="28"/>
        </w:rPr>
        <w:t>Variances</w:t>
      </w:r>
      <w:r>
        <w:rPr>
          <w:rFonts w:ascii="Tahoma" w:eastAsia="宋体" w:hint="eastAsia"/>
          <w:b/>
          <w:sz w:val="28"/>
          <w:lang w:eastAsia="zh-CN"/>
        </w:rPr>
        <w:t xml:space="preserve"> </w:t>
      </w:r>
      <w:r>
        <w:rPr>
          <w:rFonts w:ascii="Tahoma" w:eastAsia="宋体" w:hint="eastAsia"/>
          <w:b/>
          <w:sz w:val="28"/>
          <w:lang w:eastAsia="zh-CN"/>
        </w:rPr>
        <w:tab/>
        <w:t xml:space="preserve">D. </w:t>
      </w:r>
      <w:r>
        <w:rPr>
          <w:rFonts w:ascii="Tahoma" w:eastAsia="宋体" w:hint="eastAsia"/>
          <w:b/>
          <w:sz w:val="28"/>
          <w:lang w:eastAsia="zh-CN"/>
        </w:rPr>
        <w:t>区域变化</w:t>
      </w:r>
    </w:p>
    <w:p w:rsidR="00C5034E" w:rsidRDefault="00724C3D">
      <w:pPr>
        <w:pStyle w:val="a4"/>
        <w:spacing w:before="1"/>
        <w:ind w:left="480"/>
        <w:rPr>
          <w:rFonts w:eastAsia="宋体"/>
          <w:lang w:eastAsia="zh-CN"/>
        </w:rPr>
      </w:pPr>
      <w:r>
        <w:t>None.</w:t>
      </w:r>
      <w:r>
        <w:rPr>
          <w:rFonts w:eastAsia="宋体" w:hint="eastAsia"/>
          <w:lang w:eastAsia="zh-CN"/>
        </w:rPr>
        <w:tab/>
      </w:r>
      <w:r>
        <w:rPr>
          <w:rFonts w:eastAsia="宋体" w:hint="eastAsia"/>
          <w:lang w:eastAsia="zh-CN"/>
        </w:rPr>
        <w:t>无。</w:t>
      </w:r>
    </w:p>
    <w:p w:rsidR="00C5034E" w:rsidRDefault="00724C3D">
      <w:pPr>
        <w:pStyle w:val="1"/>
        <w:numPr>
          <w:ilvl w:val="0"/>
          <w:numId w:val="3"/>
        </w:numPr>
        <w:tabs>
          <w:tab w:val="left" w:pos="480"/>
        </w:tabs>
        <w:spacing w:before="119"/>
        <w:ind w:left="479"/>
      </w:pPr>
      <w:r>
        <w:t>Associated</w:t>
      </w:r>
      <w:r>
        <w:rPr>
          <w:spacing w:val="-3"/>
        </w:rPr>
        <w:t xml:space="preserve"> </w:t>
      </w:r>
      <w:r>
        <w:t>Documents</w:t>
      </w:r>
      <w:r>
        <w:rPr>
          <w:rFonts w:eastAsia="宋体" w:hint="eastAsia"/>
          <w:lang w:eastAsia="zh-CN"/>
        </w:rPr>
        <w:t xml:space="preserve"> </w:t>
      </w:r>
      <w:r>
        <w:rPr>
          <w:rFonts w:eastAsia="宋体" w:hint="eastAsia"/>
          <w:lang w:eastAsia="zh-CN"/>
        </w:rPr>
        <w:tab/>
        <w:t>E.</w:t>
      </w:r>
      <w:r>
        <w:rPr>
          <w:rFonts w:eastAsia="宋体" w:hint="eastAsia"/>
          <w:lang w:eastAsia="zh-CN"/>
        </w:rPr>
        <w:t>相关文件</w:t>
      </w:r>
    </w:p>
    <w:p w:rsidR="00C5034E" w:rsidRDefault="00724C3D">
      <w:pPr>
        <w:pStyle w:val="a4"/>
        <w:spacing w:before="1"/>
        <w:ind w:left="480"/>
      </w:pPr>
      <w:r>
        <w:t xml:space="preserve">The Implementation Plan and other project documents can be found on the </w:t>
      </w:r>
      <w:hyperlink r:id="rId13">
        <w:r>
          <w:t>project page.</w:t>
        </w:r>
      </w:hyperlink>
    </w:p>
    <w:p w:rsidR="00C5034E" w:rsidRDefault="00724C3D">
      <w:pPr>
        <w:pStyle w:val="a4"/>
        <w:spacing w:before="1"/>
        <w:ind w:left="480"/>
        <w:rPr>
          <w:lang w:eastAsia="zh-CN"/>
        </w:rPr>
      </w:pPr>
      <w:r>
        <w:rPr>
          <w:rFonts w:hint="eastAsia"/>
          <w:lang w:eastAsia="zh-CN"/>
        </w:rPr>
        <w:t>在项目页面可以找到实施计划和其他项目文件。</w:t>
      </w:r>
    </w:p>
    <w:p w:rsidR="00C5034E" w:rsidRDefault="00724C3D">
      <w:pPr>
        <w:pStyle w:val="a4"/>
        <w:spacing w:before="120"/>
        <w:ind w:left="480" w:right="304"/>
      </w:pPr>
      <w:r>
        <w:t xml:space="preserve">The Project 2014-03 SDT has created the </w:t>
      </w:r>
      <w:r>
        <w:rPr>
          <w:highlight w:val="yellow"/>
        </w:rPr>
        <w:t>SOL Exceedance White Paper</w:t>
      </w:r>
      <w:r>
        <w:t xml:space="preserve"> as guidance on SOL issues and the URL for that document is: </w:t>
      </w:r>
      <w:hyperlink r:id="rId14">
        <w:r>
          <w:t>http://www.nerc.com/pa/stand/Pages/TOP0013RI.aspx.</w:t>
        </w:r>
      </w:hyperlink>
    </w:p>
    <w:p w:rsidR="00C5034E" w:rsidRDefault="00724C3D">
      <w:pPr>
        <w:pStyle w:val="a4"/>
        <w:spacing w:before="120"/>
        <w:ind w:left="480" w:right="304"/>
        <w:rPr>
          <w:lang w:eastAsia="zh-CN"/>
        </w:rPr>
      </w:pPr>
      <w:r>
        <w:rPr>
          <w:rFonts w:hint="eastAsia"/>
          <w:lang w:eastAsia="zh-CN"/>
        </w:rPr>
        <w:t>项目2014-03 SDT已经创建了SOL超越</w:t>
      </w:r>
      <w:r>
        <w:rPr>
          <w:rFonts w:eastAsia="宋体" w:hint="eastAsia"/>
          <w:lang w:eastAsia="zh-CN"/>
        </w:rPr>
        <w:t>数</w:t>
      </w:r>
      <w:r>
        <w:rPr>
          <w:rFonts w:hint="eastAsia"/>
          <w:lang w:eastAsia="zh-CN"/>
        </w:rPr>
        <w:t>白皮书作为SOL问题的指导，该文件的网址是:</w:t>
      </w:r>
    </w:p>
    <w:p w:rsidR="00C5034E" w:rsidRDefault="00724C3D">
      <w:pPr>
        <w:pStyle w:val="a4"/>
        <w:spacing w:before="120"/>
        <w:ind w:left="480" w:right="304"/>
      </w:pPr>
      <w:hyperlink r:id="rId15">
        <w:r>
          <w:t>http://www.nerc.com/pa/stand/Pages/TOP0013RI.aspx.</w:t>
        </w:r>
      </w:hyperlink>
    </w:p>
    <w:p w:rsidR="00C5034E" w:rsidRDefault="00724C3D">
      <w:pPr>
        <w:pStyle w:val="a4"/>
        <w:spacing w:before="120"/>
        <w:ind w:left="480" w:right="147"/>
      </w:pPr>
      <w:r>
        <w:t>Operating Plan - An Operating Plan includes general Operating Processes and specific Operating Procedures. It may be an overview document which provides a prescription for an Operating Plan for the next-day, or it may be a specific plan to address a specific SOL or IROL exceedance identified in the Operational Planning Analysis (OPA). Consistent with the NERC definition, Operating Plans can be general in nature, or they can be specific plans to address specific reliability issues.  The use of the term Operating Plan in the revised TOP/IRO standards allows room for both. An Operating Plan references processes and procedures, including electronic data exchange, which are available to the System Operator on a daily basis to allow the operator to reliably address conditions which may arise throughout the day. It is valid for tomorrow, the day after, and the day after that. Operating Plans should be augmented by temporary operating guides which outline prevention/mitigation plans for specific situations which are identified day-to-day in an OPA or a Real-time Assessment (RTA). As the definition in the Glossary of Terms states, a restoration plan is an example of an Operating Plan. It contains all the overarching principles that the System Operator needs to work his/her way through the restoration process. It is not a specific document written for a specific blackout scenario but rather a collection of tools consisting of processes, procedures, and automated software systems that are available to the operator to use in restoring the system. An Operating Plan can in turn be looked upon in a similar manner. It does not contain a prescription for the specific set-up for tomorrow but contains a treatment of all the processes, procedures, and automated software systems that are at the operator’s disposal. The existence of an Operating Plan, however, does not preclude the need for creating specific action plans for specific SOL or IROL exceedances identified in the OPA. When a Reliability Coordinator performs an OPA, the analysis may reveal instances of possible SOL or IROL exceedances for pre- or post-Contingency conditions. In these instances, Reliability Coordinators are expected to ensure that there are plans in place to prevent or mitigate those SOLs or IROLs, should those operating conditions be encountered the next day. The Operating Plan may contain a description of the process by which specific prevention or mitigation plans</w:t>
      </w:r>
      <w:r>
        <w:rPr>
          <w:spacing w:val="-22"/>
        </w:rPr>
        <w:t xml:space="preserve"> </w:t>
      </w:r>
      <w:r>
        <w:t>for</w:t>
      </w:r>
    </w:p>
    <w:p w:rsidR="00C5034E" w:rsidRDefault="00724C3D">
      <w:pPr>
        <w:pStyle w:val="a4"/>
        <w:ind w:left="480" w:right="122"/>
      </w:pPr>
      <w:r>
        <w:t>day-to-day SOL or IROL exceedances identified in the OPA are handled and communicated. This approach could alleviate any potential administrative burden associated with perceived requirements for continual day-to-day updating of “the Operating Plan document” for compliance purposes.</w:t>
      </w:r>
    </w:p>
    <w:p w:rsidR="00C5034E" w:rsidRDefault="00724C3D">
      <w:pPr>
        <w:ind w:firstLine="720"/>
        <w:rPr>
          <w:lang w:eastAsia="zh-CN"/>
        </w:rPr>
      </w:pPr>
      <w:r>
        <w:rPr>
          <w:rFonts w:hint="eastAsia"/>
          <w:lang w:eastAsia="zh-CN"/>
        </w:rPr>
        <w:t>操作计划——一个操作计划包括一般操作流程和具体的操作程序。它可以是一份概述文件，</w:t>
      </w:r>
      <w:r>
        <w:rPr>
          <w:rFonts w:hint="eastAsia"/>
          <w:lang w:eastAsia="zh-CN"/>
        </w:rPr>
        <w:lastRenderedPageBreak/>
        <w:t>提供第二天的操作计划的处方，也可以是一份具体计划，以解决操作计划分析(OPA)中确定的特定SOL或IROL超标情况。与NERC的定义一致，操作计划可以是一般性质的，也可以是解决特定可靠性问题的具体计划。在修订的TOP/IRO标准中使用操作计划，为两者都留有余地。操作计划参考了包括电子数据交换在内的程序和程序，系统操作员每天都可以使用这些程序和程序，使操作员能够可靠地处理一天中可能出现的情况。有效期为明天、后天、大后天。操作计划应由临时操作指南加以补充，这些临时操作指南概述了OPA或实时评估(RTA)每天确定的特定情况的预防/缓解计划。正如术语表中的定义所述，恢复计划是操作计划的一个示例。它包含了系统操作员在恢复过程中所需要的所有总体原则。它不是为特定的停电场景编写的具体文件，而是由操作人员在恢复系统时可使用的过程、程序和自动化软件系统组成的工具集合。操作计划也可以以同样的方式来看待。它不包含明天的具体设置的处方，但包含了操作员处置的所有过程、程序和自动化软件系统的处理。然而，操作计划的存在并不排除为OPA中确定的特定SOL或IROL超标情况制定具体行动计划的必要性。当可靠性协调器执行OPA时，分析可能会揭示事故发生前或事故发生后SOL或IROL超标的实例。在这种情况下，可靠性协调人员应确保有预防或减少SOLs或irol的计划，以防第二天遇到这些运行条件。操作计划可包括对处理和通报外地处理方案中确定的每日SOL或IROL超标的具体预防或缓解计划的过程的说明。这种方法可以减轻任何潜在的管理负担，这些负担与为了遵从性目的而对“操作计划文件”进行持续的日常更新的可感知的需求有关</w:t>
      </w:r>
      <w:r>
        <w:rPr>
          <w:rFonts w:eastAsia="宋体" w:hint="eastAsia"/>
          <w:lang w:eastAsia="zh-CN"/>
        </w:rPr>
        <w:t>。</w:t>
      </w:r>
    </w:p>
    <w:p w:rsidR="00C5034E" w:rsidRDefault="00724C3D">
      <w:pPr>
        <w:pStyle w:val="1"/>
        <w:ind w:firstLine="0"/>
        <w:rPr>
          <w:rFonts w:eastAsia="宋体"/>
          <w:lang w:eastAsia="zh-CN"/>
        </w:rPr>
      </w:pPr>
      <w:r>
        <w:t>Version History</w:t>
      </w:r>
      <w:r>
        <w:rPr>
          <w:rFonts w:eastAsia="宋体" w:hint="eastAsia"/>
          <w:lang w:eastAsia="zh-CN"/>
        </w:rPr>
        <w:t xml:space="preserve"> </w:t>
      </w:r>
      <w:r>
        <w:rPr>
          <w:rFonts w:eastAsia="宋体" w:hint="eastAsia"/>
          <w:lang w:eastAsia="zh-CN"/>
        </w:rPr>
        <w:t>版本历史</w:t>
      </w:r>
    </w:p>
    <w:p w:rsidR="00C5034E" w:rsidRDefault="00C5034E">
      <w:pPr>
        <w:pStyle w:val="a4"/>
        <w:spacing w:before="1"/>
        <w:rPr>
          <w:rFonts w:ascii="Tahoma"/>
          <w:b/>
          <w:sz w:val="10"/>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5"/>
        <w:gridCol w:w="1294"/>
        <w:gridCol w:w="3874"/>
        <w:gridCol w:w="3039"/>
      </w:tblGrid>
      <w:tr w:rsidR="00C5034E">
        <w:trPr>
          <w:trHeight w:val="505"/>
        </w:trPr>
        <w:tc>
          <w:tcPr>
            <w:tcW w:w="1145" w:type="dxa"/>
            <w:shd w:val="clear" w:color="auto" w:fill="204C81"/>
          </w:tcPr>
          <w:p w:rsidR="00C5034E" w:rsidRDefault="00724C3D">
            <w:pPr>
              <w:pStyle w:val="TableParagraph"/>
              <w:spacing w:before="118"/>
              <w:ind w:left="136" w:right="128"/>
              <w:jc w:val="center"/>
              <w:rPr>
                <w:rFonts w:ascii="Tahoma"/>
                <w:b/>
              </w:rPr>
            </w:pPr>
            <w:r>
              <w:rPr>
                <w:rFonts w:ascii="Tahoma"/>
                <w:b/>
              </w:rPr>
              <w:t>Version</w:t>
            </w:r>
          </w:p>
          <w:p w:rsidR="00C5034E" w:rsidRDefault="00724C3D">
            <w:pPr>
              <w:pStyle w:val="TableParagraph"/>
              <w:spacing w:before="118"/>
              <w:ind w:left="136" w:right="128"/>
              <w:jc w:val="center"/>
              <w:rPr>
                <w:rFonts w:ascii="Tahoma" w:eastAsia="宋体"/>
                <w:b/>
                <w:lang w:eastAsia="zh-CN"/>
              </w:rPr>
            </w:pPr>
            <w:r>
              <w:rPr>
                <w:rFonts w:ascii="Tahoma" w:eastAsia="宋体" w:hint="eastAsia"/>
                <w:b/>
                <w:lang w:eastAsia="zh-CN"/>
              </w:rPr>
              <w:t>版本</w:t>
            </w:r>
          </w:p>
        </w:tc>
        <w:tc>
          <w:tcPr>
            <w:tcW w:w="1294" w:type="dxa"/>
            <w:shd w:val="clear" w:color="auto" w:fill="204C81"/>
          </w:tcPr>
          <w:p w:rsidR="00C5034E" w:rsidRDefault="00724C3D">
            <w:pPr>
              <w:pStyle w:val="TableParagraph"/>
              <w:spacing w:before="118"/>
              <w:ind w:left="386"/>
              <w:rPr>
                <w:rFonts w:ascii="Tahoma"/>
                <w:b/>
              </w:rPr>
            </w:pPr>
            <w:r>
              <w:rPr>
                <w:rFonts w:ascii="Tahoma"/>
                <w:b/>
              </w:rPr>
              <w:t>Date</w:t>
            </w:r>
          </w:p>
          <w:p w:rsidR="00C5034E" w:rsidRDefault="00724C3D">
            <w:pPr>
              <w:pStyle w:val="TableParagraph"/>
              <w:spacing w:before="118"/>
              <w:ind w:left="386"/>
              <w:rPr>
                <w:rFonts w:ascii="Tahoma" w:eastAsia="宋体"/>
                <w:b/>
                <w:lang w:eastAsia="zh-CN"/>
              </w:rPr>
            </w:pPr>
            <w:r>
              <w:rPr>
                <w:rFonts w:ascii="Tahoma" w:eastAsia="宋体" w:hint="eastAsia"/>
                <w:b/>
                <w:lang w:eastAsia="zh-CN"/>
              </w:rPr>
              <w:t>日期</w:t>
            </w:r>
          </w:p>
        </w:tc>
        <w:tc>
          <w:tcPr>
            <w:tcW w:w="3874" w:type="dxa"/>
            <w:shd w:val="clear" w:color="auto" w:fill="204C81"/>
          </w:tcPr>
          <w:p w:rsidR="00C5034E" w:rsidRDefault="00724C3D">
            <w:pPr>
              <w:pStyle w:val="TableParagraph"/>
              <w:spacing w:before="118"/>
              <w:ind w:left="106" w:right="101"/>
              <w:jc w:val="center"/>
              <w:rPr>
                <w:rFonts w:ascii="Tahoma"/>
                <w:b/>
              </w:rPr>
            </w:pPr>
            <w:r>
              <w:rPr>
                <w:rFonts w:ascii="Tahoma"/>
                <w:b/>
              </w:rPr>
              <w:t>Action</w:t>
            </w:r>
          </w:p>
          <w:p w:rsidR="00C5034E" w:rsidRDefault="00724C3D">
            <w:pPr>
              <w:pStyle w:val="TableParagraph"/>
              <w:spacing w:before="118"/>
              <w:ind w:left="106" w:right="101"/>
              <w:jc w:val="center"/>
              <w:rPr>
                <w:rFonts w:ascii="Tahoma" w:eastAsia="宋体"/>
                <w:b/>
                <w:lang w:eastAsia="zh-CN"/>
              </w:rPr>
            </w:pPr>
            <w:r>
              <w:rPr>
                <w:rFonts w:ascii="Tahoma" w:eastAsia="宋体" w:hint="eastAsia"/>
                <w:b/>
                <w:lang w:eastAsia="zh-CN"/>
              </w:rPr>
              <w:t>行动</w:t>
            </w:r>
          </w:p>
        </w:tc>
        <w:tc>
          <w:tcPr>
            <w:tcW w:w="3039" w:type="dxa"/>
            <w:shd w:val="clear" w:color="auto" w:fill="204C81"/>
          </w:tcPr>
          <w:p w:rsidR="00C5034E" w:rsidRDefault="00724C3D">
            <w:pPr>
              <w:pStyle w:val="TableParagraph"/>
              <w:spacing w:before="118"/>
              <w:ind w:left="572" w:right="566"/>
              <w:jc w:val="center"/>
              <w:rPr>
                <w:rFonts w:ascii="Tahoma"/>
                <w:b/>
              </w:rPr>
            </w:pPr>
            <w:r>
              <w:rPr>
                <w:rFonts w:ascii="Tahoma"/>
                <w:b/>
              </w:rPr>
              <w:t>Change Tracking</w:t>
            </w:r>
          </w:p>
          <w:p w:rsidR="00C5034E" w:rsidRDefault="00724C3D">
            <w:pPr>
              <w:pStyle w:val="TableParagraph"/>
              <w:spacing w:before="118"/>
              <w:ind w:left="572" w:right="566"/>
              <w:jc w:val="center"/>
              <w:rPr>
                <w:rFonts w:ascii="Tahoma"/>
                <w:b/>
              </w:rPr>
            </w:pPr>
            <w:r>
              <w:rPr>
                <w:rFonts w:ascii="Tahoma" w:hint="eastAsia"/>
                <w:b/>
              </w:rPr>
              <w:t>变更追踪</w:t>
            </w:r>
          </w:p>
        </w:tc>
      </w:tr>
      <w:tr w:rsidR="00C5034E">
        <w:trPr>
          <w:trHeight w:val="825"/>
        </w:trPr>
        <w:tc>
          <w:tcPr>
            <w:tcW w:w="1145" w:type="dxa"/>
          </w:tcPr>
          <w:p w:rsidR="00C5034E" w:rsidRDefault="00724C3D">
            <w:pPr>
              <w:pStyle w:val="TableParagraph"/>
              <w:spacing w:before="119"/>
              <w:ind w:left="8"/>
              <w:jc w:val="center"/>
              <w:rPr>
                <w:sz w:val="24"/>
              </w:rPr>
            </w:pPr>
            <w:r>
              <w:rPr>
                <w:sz w:val="24"/>
              </w:rPr>
              <w:t>0</w:t>
            </w:r>
          </w:p>
        </w:tc>
        <w:tc>
          <w:tcPr>
            <w:tcW w:w="1294" w:type="dxa"/>
          </w:tcPr>
          <w:p w:rsidR="00C5034E" w:rsidRDefault="00724C3D">
            <w:pPr>
              <w:pStyle w:val="TableParagraph"/>
              <w:spacing w:before="119"/>
              <w:ind w:left="297"/>
              <w:rPr>
                <w:sz w:val="24"/>
              </w:rPr>
            </w:pPr>
            <w:r>
              <w:rPr>
                <w:sz w:val="24"/>
              </w:rPr>
              <w:t>April 1,</w:t>
            </w:r>
          </w:p>
          <w:p w:rsidR="00C5034E" w:rsidRDefault="00724C3D">
            <w:pPr>
              <w:pStyle w:val="TableParagraph"/>
              <w:ind w:left="402"/>
              <w:rPr>
                <w:sz w:val="24"/>
              </w:rPr>
            </w:pPr>
            <w:r>
              <w:rPr>
                <w:sz w:val="24"/>
              </w:rPr>
              <w:t>2005</w:t>
            </w:r>
          </w:p>
          <w:p w:rsidR="00C5034E" w:rsidRDefault="00724C3D">
            <w:pPr>
              <w:pStyle w:val="TableParagraph"/>
              <w:jc w:val="center"/>
              <w:rPr>
                <w:sz w:val="24"/>
                <w:lang w:eastAsia="zh-CN"/>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3874" w:type="dxa"/>
          </w:tcPr>
          <w:p w:rsidR="00C5034E" w:rsidRDefault="00724C3D">
            <w:pPr>
              <w:pStyle w:val="TableParagraph"/>
              <w:spacing w:before="119"/>
              <w:ind w:left="1252"/>
              <w:rPr>
                <w:sz w:val="24"/>
              </w:rPr>
            </w:pPr>
            <w:r>
              <w:rPr>
                <w:sz w:val="24"/>
              </w:rPr>
              <w:t>Effective Date</w:t>
            </w:r>
          </w:p>
          <w:p w:rsidR="00C5034E" w:rsidRDefault="00724C3D">
            <w:pPr>
              <w:pStyle w:val="TableParagraph"/>
              <w:spacing w:before="119"/>
              <w:ind w:left="1252"/>
              <w:rPr>
                <w:sz w:val="24"/>
              </w:rPr>
            </w:pPr>
            <w:r>
              <w:rPr>
                <w:rFonts w:hint="eastAsia"/>
                <w:sz w:val="24"/>
              </w:rPr>
              <w:t>生效日期</w:t>
            </w:r>
          </w:p>
        </w:tc>
        <w:tc>
          <w:tcPr>
            <w:tcW w:w="3039" w:type="dxa"/>
          </w:tcPr>
          <w:p w:rsidR="00C5034E" w:rsidRDefault="00724C3D">
            <w:pPr>
              <w:pStyle w:val="TableParagraph"/>
              <w:spacing w:before="119"/>
              <w:ind w:left="572" w:right="564"/>
              <w:jc w:val="center"/>
              <w:rPr>
                <w:sz w:val="24"/>
              </w:rPr>
            </w:pPr>
            <w:r>
              <w:rPr>
                <w:sz w:val="24"/>
              </w:rPr>
              <w:t>New</w:t>
            </w:r>
          </w:p>
          <w:p w:rsidR="00C5034E" w:rsidRDefault="00724C3D">
            <w:pPr>
              <w:pStyle w:val="TableParagraph"/>
              <w:spacing w:before="119"/>
              <w:ind w:left="572" w:right="564"/>
              <w:jc w:val="center"/>
              <w:rPr>
                <w:rFonts w:eastAsia="宋体"/>
                <w:sz w:val="24"/>
                <w:lang w:eastAsia="zh-CN"/>
              </w:rPr>
            </w:pPr>
            <w:r>
              <w:rPr>
                <w:rFonts w:eastAsia="宋体" w:hint="eastAsia"/>
                <w:sz w:val="24"/>
                <w:lang w:eastAsia="zh-CN"/>
              </w:rPr>
              <w:t>新</w:t>
            </w:r>
          </w:p>
          <w:p w:rsidR="00C5034E" w:rsidRDefault="00C5034E">
            <w:pPr>
              <w:pStyle w:val="TableParagraph"/>
              <w:spacing w:before="119"/>
              <w:ind w:left="572" w:right="564"/>
              <w:jc w:val="center"/>
              <w:rPr>
                <w:sz w:val="24"/>
                <w:lang w:eastAsia="zh-CN"/>
              </w:rPr>
            </w:pPr>
          </w:p>
        </w:tc>
      </w:tr>
      <w:tr w:rsidR="00C5034E">
        <w:trPr>
          <w:trHeight w:val="825"/>
        </w:trPr>
        <w:tc>
          <w:tcPr>
            <w:tcW w:w="1145" w:type="dxa"/>
          </w:tcPr>
          <w:p w:rsidR="00C5034E" w:rsidRDefault="00724C3D">
            <w:pPr>
              <w:pStyle w:val="TableParagraph"/>
              <w:spacing w:before="119"/>
              <w:ind w:left="8"/>
              <w:jc w:val="center"/>
              <w:rPr>
                <w:sz w:val="24"/>
              </w:rPr>
            </w:pPr>
            <w:r>
              <w:rPr>
                <w:sz w:val="24"/>
              </w:rPr>
              <w:t>0</w:t>
            </w:r>
          </w:p>
        </w:tc>
        <w:tc>
          <w:tcPr>
            <w:tcW w:w="1294" w:type="dxa"/>
          </w:tcPr>
          <w:p w:rsidR="00C5034E" w:rsidRDefault="00724C3D">
            <w:pPr>
              <w:pStyle w:val="TableParagraph"/>
              <w:spacing w:before="119"/>
              <w:ind w:left="170" w:right="159"/>
              <w:jc w:val="center"/>
              <w:rPr>
                <w:sz w:val="24"/>
              </w:rPr>
            </w:pPr>
            <w:r>
              <w:rPr>
                <w:sz w:val="24"/>
              </w:rPr>
              <w:t>August 8,</w:t>
            </w:r>
          </w:p>
          <w:p w:rsidR="00C5034E" w:rsidRDefault="00724C3D">
            <w:pPr>
              <w:pStyle w:val="TableParagraph"/>
              <w:ind w:left="170" w:right="159"/>
              <w:jc w:val="center"/>
              <w:rPr>
                <w:sz w:val="24"/>
              </w:rPr>
            </w:pPr>
            <w:r>
              <w:rPr>
                <w:sz w:val="24"/>
              </w:rPr>
              <w:t>2005</w:t>
            </w:r>
          </w:p>
          <w:p w:rsidR="00C5034E" w:rsidRDefault="00724C3D">
            <w:pPr>
              <w:pStyle w:val="TableParagraph"/>
              <w:ind w:left="170" w:right="159"/>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3874" w:type="dxa"/>
          </w:tcPr>
          <w:p w:rsidR="00C5034E" w:rsidRDefault="00724C3D">
            <w:pPr>
              <w:pStyle w:val="TableParagraph"/>
              <w:spacing w:before="119"/>
              <w:ind w:left="1703" w:right="142" w:hanging="1536"/>
              <w:rPr>
                <w:sz w:val="24"/>
              </w:rPr>
            </w:pPr>
            <w:r>
              <w:rPr>
                <w:sz w:val="24"/>
              </w:rPr>
              <w:t>Removed “Proposed” from Effective Date</w:t>
            </w:r>
          </w:p>
          <w:p w:rsidR="00C5034E" w:rsidRDefault="00724C3D">
            <w:pPr>
              <w:pStyle w:val="TableParagraph"/>
              <w:spacing w:before="119"/>
              <w:ind w:left="1703" w:right="142" w:hanging="1536"/>
              <w:rPr>
                <w:sz w:val="24"/>
                <w:lang w:eastAsia="zh-CN"/>
              </w:rPr>
            </w:pPr>
            <w:r>
              <w:rPr>
                <w:rFonts w:hint="eastAsia"/>
                <w:sz w:val="24"/>
                <w:lang w:eastAsia="zh-CN"/>
              </w:rPr>
              <w:t>从生效日期中删除“建议”一词</w:t>
            </w:r>
          </w:p>
        </w:tc>
        <w:tc>
          <w:tcPr>
            <w:tcW w:w="3039" w:type="dxa"/>
          </w:tcPr>
          <w:p w:rsidR="00C5034E" w:rsidRDefault="00724C3D">
            <w:pPr>
              <w:pStyle w:val="TableParagraph"/>
              <w:spacing w:before="119"/>
              <w:ind w:left="572" w:right="563"/>
              <w:jc w:val="center"/>
              <w:rPr>
                <w:sz w:val="24"/>
              </w:rPr>
            </w:pPr>
            <w:r>
              <w:rPr>
                <w:sz w:val="24"/>
              </w:rPr>
              <w:t>Errata</w:t>
            </w:r>
          </w:p>
          <w:p w:rsidR="00C5034E" w:rsidRDefault="00724C3D">
            <w:pPr>
              <w:pStyle w:val="TableParagraph"/>
              <w:spacing w:before="119"/>
              <w:ind w:left="572" w:right="563"/>
              <w:jc w:val="center"/>
              <w:rPr>
                <w:rFonts w:eastAsia="宋体"/>
                <w:sz w:val="24"/>
                <w:lang w:eastAsia="zh-CN"/>
              </w:rPr>
            </w:pPr>
            <w:r>
              <w:rPr>
                <w:rFonts w:eastAsia="宋体" w:hint="eastAsia"/>
                <w:sz w:val="24"/>
                <w:lang w:eastAsia="zh-CN"/>
              </w:rPr>
              <w:t>勘误</w:t>
            </w:r>
          </w:p>
        </w:tc>
      </w:tr>
      <w:tr w:rsidR="00C5034E">
        <w:trPr>
          <w:trHeight w:val="827"/>
        </w:trPr>
        <w:tc>
          <w:tcPr>
            <w:tcW w:w="1145" w:type="dxa"/>
          </w:tcPr>
          <w:p w:rsidR="00C5034E" w:rsidRDefault="00724C3D">
            <w:pPr>
              <w:pStyle w:val="TableParagraph"/>
              <w:spacing w:before="119"/>
              <w:ind w:left="8"/>
              <w:jc w:val="center"/>
              <w:rPr>
                <w:sz w:val="24"/>
              </w:rPr>
            </w:pPr>
            <w:r>
              <w:rPr>
                <w:sz w:val="24"/>
              </w:rPr>
              <w:t>1</w:t>
            </w:r>
          </w:p>
        </w:tc>
        <w:tc>
          <w:tcPr>
            <w:tcW w:w="1294" w:type="dxa"/>
          </w:tcPr>
          <w:p w:rsidR="00C5034E" w:rsidRDefault="00724C3D">
            <w:pPr>
              <w:pStyle w:val="TableParagraph"/>
              <w:spacing w:before="119"/>
              <w:ind w:left="285" w:right="104" w:hanging="156"/>
              <w:rPr>
                <w:sz w:val="24"/>
              </w:rPr>
            </w:pPr>
            <w:r>
              <w:rPr>
                <w:sz w:val="24"/>
              </w:rPr>
              <w:t>November 1, 2006</w:t>
            </w:r>
          </w:p>
          <w:p w:rsidR="00C5034E" w:rsidRDefault="00724C3D">
            <w:pPr>
              <w:pStyle w:val="TableParagraph"/>
              <w:spacing w:before="119"/>
              <w:ind w:left="285" w:right="104" w:hanging="156"/>
              <w:rPr>
                <w:sz w:val="24"/>
              </w:rPr>
            </w:pPr>
            <w:r>
              <w:rPr>
                <w:rFonts w:eastAsia="宋体" w:hint="eastAsia"/>
                <w:sz w:val="24"/>
                <w:lang w:eastAsia="zh-CN"/>
              </w:rPr>
              <w:t>2006</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3874" w:type="dxa"/>
          </w:tcPr>
          <w:p w:rsidR="00C5034E" w:rsidRDefault="00724C3D">
            <w:pPr>
              <w:pStyle w:val="TableParagraph"/>
              <w:spacing w:before="119"/>
              <w:ind w:right="469"/>
              <w:jc w:val="right"/>
              <w:rPr>
                <w:sz w:val="24"/>
              </w:rPr>
            </w:pPr>
            <w:r>
              <w:rPr>
                <w:sz w:val="24"/>
              </w:rPr>
              <w:t>Adopted by Board of Trustees</w:t>
            </w:r>
          </w:p>
          <w:p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3039" w:type="dxa"/>
          </w:tcPr>
          <w:p w:rsidR="00C5034E" w:rsidRDefault="00724C3D">
            <w:pPr>
              <w:pStyle w:val="TableParagraph"/>
              <w:spacing w:before="119"/>
              <w:ind w:left="572" w:right="566"/>
              <w:jc w:val="center"/>
              <w:rPr>
                <w:sz w:val="24"/>
              </w:rPr>
            </w:pPr>
            <w:r>
              <w:rPr>
                <w:sz w:val="24"/>
              </w:rPr>
              <w:t>Revised</w:t>
            </w:r>
          </w:p>
          <w:p w:rsidR="00C5034E" w:rsidRDefault="00724C3D">
            <w:pPr>
              <w:pStyle w:val="TableParagraph"/>
              <w:spacing w:before="119"/>
              <w:ind w:left="572" w:right="566"/>
              <w:jc w:val="center"/>
              <w:rPr>
                <w:sz w:val="24"/>
              </w:rPr>
            </w:pPr>
            <w:r>
              <w:rPr>
                <w:rFonts w:hint="eastAsia"/>
                <w:sz w:val="24"/>
              </w:rPr>
              <w:t>校订</w:t>
            </w:r>
          </w:p>
        </w:tc>
      </w:tr>
      <w:tr w:rsidR="00C5034E">
        <w:trPr>
          <w:trHeight w:val="1117"/>
        </w:trPr>
        <w:tc>
          <w:tcPr>
            <w:tcW w:w="1145" w:type="dxa"/>
          </w:tcPr>
          <w:p w:rsidR="00C5034E" w:rsidRDefault="00724C3D">
            <w:pPr>
              <w:pStyle w:val="TableParagraph"/>
              <w:spacing w:before="119"/>
              <w:ind w:left="136" w:right="127"/>
              <w:jc w:val="center"/>
              <w:rPr>
                <w:sz w:val="24"/>
              </w:rPr>
            </w:pPr>
            <w:r>
              <w:rPr>
                <w:sz w:val="24"/>
              </w:rPr>
              <w:t>1a</w:t>
            </w:r>
          </w:p>
        </w:tc>
        <w:tc>
          <w:tcPr>
            <w:tcW w:w="1294" w:type="dxa"/>
          </w:tcPr>
          <w:p w:rsidR="00C5034E" w:rsidRDefault="00724C3D">
            <w:pPr>
              <w:pStyle w:val="TableParagraph"/>
              <w:spacing w:before="119"/>
              <w:ind w:left="168" w:right="159"/>
              <w:jc w:val="center"/>
              <w:rPr>
                <w:sz w:val="24"/>
              </w:rPr>
            </w:pPr>
            <w:r>
              <w:rPr>
                <w:sz w:val="24"/>
              </w:rPr>
              <w:t>May 12,</w:t>
            </w:r>
          </w:p>
          <w:p w:rsidR="00C5034E" w:rsidRDefault="00724C3D">
            <w:pPr>
              <w:pStyle w:val="TableParagraph"/>
              <w:ind w:left="170" w:right="159"/>
              <w:jc w:val="center"/>
              <w:rPr>
                <w:sz w:val="24"/>
              </w:rPr>
            </w:pPr>
            <w:r>
              <w:rPr>
                <w:sz w:val="24"/>
              </w:rPr>
              <w:t>2010</w:t>
            </w:r>
          </w:p>
          <w:p w:rsidR="00C5034E" w:rsidRDefault="00724C3D">
            <w:pPr>
              <w:pStyle w:val="TableParagraph"/>
              <w:ind w:left="170" w:right="159"/>
              <w:jc w:val="center"/>
              <w:rPr>
                <w:sz w:val="24"/>
              </w:rPr>
            </w:pPr>
            <w:r>
              <w:rPr>
                <w:rFonts w:eastAsia="宋体" w:hint="eastAsia"/>
                <w:sz w:val="24"/>
                <w:lang w:eastAsia="zh-CN"/>
              </w:rPr>
              <w:t>2010</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12</w:t>
            </w:r>
            <w:r>
              <w:rPr>
                <w:rFonts w:eastAsia="宋体" w:hint="eastAsia"/>
                <w:sz w:val="24"/>
                <w:lang w:eastAsia="zh-CN"/>
              </w:rPr>
              <w:t>日</w:t>
            </w:r>
          </w:p>
        </w:tc>
        <w:tc>
          <w:tcPr>
            <w:tcW w:w="3874" w:type="dxa"/>
          </w:tcPr>
          <w:p w:rsidR="00C5034E" w:rsidRDefault="00724C3D">
            <w:pPr>
              <w:pStyle w:val="TableParagraph"/>
              <w:spacing w:before="119"/>
              <w:ind w:left="107" w:right="101"/>
              <w:jc w:val="center"/>
              <w:rPr>
                <w:sz w:val="24"/>
              </w:rPr>
            </w:pPr>
            <w:r>
              <w:rPr>
                <w:sz w:val="24"/>
              </w:rPr>
              <w:t>Added Appendix 1 – Interpretation of R8 approved by Board of Trustees on May 12, 2010</w:t>
            </w:r>
          </w:p>
          <w:p w:rsidR="00C5034E" w:rsidRDefault="00724C3D">
            <w:pPr>
              <w:pStyle w:val="TableParagraph"/>
              <w:spacing w:before="119"/>
              <w:ind w:left="107" w:right="101"/>
              <w:jc w:val="center"/>
              <w:rPr>
                <w:sz w:val="24"/>
                <w:lang w:eastAsia="zh-CN"/>
              </w:rPr>
            </w:pPr>
            <w:r>
              <w:rPr>
                <w:rFonts w:hint="eastAsia"/>
                <w:sz w:val="24"/>
                <w:lang w:eastAsia="zh-CN"/>
              </w:rPr>
              <w:t>增加附录1 - 2010年5月12日理事会批准的R8解释</w:t>
            </w:r>
          </w:p>
        </w:tc>
        <w:tc>
          <w:tcPr>
            <w:tcW w:w="3039" w:type="dxa"/>
          </w:tcPr>
          <w:p w:rsidR="00C5034E" w:rsidRDefault="00724C3D">
            <w:pPr>
              <w:pStyle w:val="TableParagraph"/>
              <w:spacing w:before="119"/>
              <w:ind w:left="572" w:right="565"/>
              <w:jc w:val="center"/>
              <w:rPr>
                <w:sz w:val="24"/>
              </w:rPr>
            </w:pPr>
            <w:r>
              <w:rPr>
                <w:sz w:val="24"/>
              </w:rPr>
              <w:t>Interpretation</w:t>
            </w:r>
          </w:p>
          <w:p w:rsidR="00C5034E" w:rsidRDefault="00724C3D">
            <w:pPr>
              <w:pStyle w:val="TableParagraph"/>
              <w:spacing w:before="119"/>
              <w:ind w:left="572" w:right="565"/>
              <w:jc w:val="center"/>
              <w:rPr>
                <w:rFonts w:eastAsia="宋体"/>
                <w:sz w:val="24"/>
                <w:lang w:eastAsia="zh-CN"/>
              </w:rPr>
            </w:pPr>
            <w:r>
              <w:rPr>
                <w:rFonts w:eastAsia="宋体" w:hint="eastAsia"/>
                <w:sz w:val="24"/>
                <w:lang w:eastAsia="zh-CN"/>
              </w:rPr>
              <w:t>解释</w:t>
            </w:r>
          </w:p>
        </w:tc>
      </w:tr>
      <w:tr w:rsidR="00C5034E">
        <w:trPr>
          <w:trHeight w:val="462"/>
        </w:trPr>
        <w:tc>
          <w:tcPr>
            <w:tcW w:w="1145" w:type="dxa"/>
          </w:tcPr>
          <w:p w:rsidR="00C5034E" w:rsidRDefault="00724C3D">
            <w:pPr>
              <w:pStyle w:val="TableParagraph"/>
              <w:spacing w:before="119"/>
              <w:ind w:left="136" w:right="127"/>
              <w:jc w:val="center"/>
              <w:rPr>
                <w:sz w:val="24"/>
              </w:rPr>
            </w:pPr>
            <w:r>
              <w:rPr>
                <w:sz w:val="24"/>
              </w:rPr>
              <w:t>1a</w:t>
            </w:r>
          </w:p>
        </w:tc>
        <w:tc>
          <w:tcPr>
            <w:tcW w:w="1294" w:type="dxa"/>
          </w:tcPr>
          <w:p w:rsidR="00C5034E" w:rsidRDefault="00724C3D">
            <w:pPr>
              <w:pStyle w:val="TableParagraph"/>
              <w:spacing w:before="119"/>
              <w:ind w:left="222" w:right="81" w:hanging="116"/>
              <w:rPr>
                <w:sz w:val="24"/>
              </w:rPr>
            </w:pPr>
            <w:r>
              <w:rPr>
                <w:sz w:val="24"/>
              </w:rPr>
              <w:t>September 15, 2011</w:t>
            </w:r>
          </w:p>
          <w:p w:rsidR="00C5034E" w:rsidRDefault="00724C3D">
            <w:pPr>
              <w:pStyle w:val="TableParagraph"/>
              <w:spacing w:before="119"/>
              <w:ind w:left="222" w:right="81" w:hanging="116"/>
              <w:jc w:val="center"/>
              <w:rPr>
                <w:sz w:val="24"/>
              </w:rPr>
            </w:pPr>
            <w:r>
              <w:rPr>
                <w:rFonts w:eastAsia="宋体" w:hint="eastAsia"/>
                <w:sz w:val="24"/>
                <w:lang w:eastAsia="zh-CN"/>
              </w:rPr>
              <w:t>2011</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15</w:t>
            </w:r>
            <w:r>
              <w:rPr>
                <w:rFonts w:eastAsia="宋体" w:hint="eastAsia"/>
                <w:sz w:val="24"/>
                <w:lang w:eastAsia="zh-CN"/>
              </w:rPr>
              <w:t>日</w:t>
            </w:r>
          </w:p>
        </w:tc>
        <w:tc>
          <w:tcPr>
            <w:tcW w:w="3874" w:type="dxa"/>
          </w:tcPr>
          <w:p w:rsidR="00C5034E" w:rsidRDefault="00724C3D">
            <w:pPr>
              <w:pStyle w:val="TableParagraph"/>
              <w:spacing w:before="119"/>
              <w:ind w:left="342" w:right="335" w:firstLine="2"/>
              <w:jc w:val="center"/>
              <w:rPr>
                <w:sz w:val="24"/>
              </w:rPr>
            </w:pPr>
            <w:r>
              <w:rPr>
                <w:sz w:val="24"/>
              </w:rPr>
              <w:t>FERC Order issued approved the Interpretation of R8 (FERC Order became effective November 21, 2011)</w:t>
            </w:r>
          </w:p>
          <w:p w:rsidR="00C5034E" w:rsidRDefault="00724C3D">
            <w:pPr>
              <w:pStyle w:val="TableParagraph"/>
              <w:spacing w:before="119"/>
              <w:ind w:left="342" w:right="335" w:firstLine="2"/>
              <w:jc w:val="center"/>
              <w:rPr>
                <w:sz w:val="24"/>
              </w:rPr>
            </w:pPr>
            <w:r>
              <w:rPr>
                <w:rFonts w:hint="eastAsia"/>
                <w:sz w:val="24"/>
              </w:rPr>
              <w:t>发布的FERC命令批准了对R8的</w:t>
            </w:r>
            <w:r>
              <w:rPr>
                <w:rFonts w:hint="eastAsia"/>
                <w:sz w:val="24"/>
              </w:rPr>
              <w:lastRenderedPageBreak/>
              <w:t>解释(FERC命令于2011年11月21日生效)</w:t>
            </w:r>
          </w:p>
        </w:tc>
        <w:tc>
          <w:tcPr>
            <w:tcW w:w="3039" w:type="dxa"/>
          </w:tcPr>
          <w:p w:rsidR="00C5034E" w:rsidRDefault="00724C3D">
            <w:pPr>
              <w:pStyle w:val="TableParagraph"/>
              <w:spacing w:before="119"/>
              <w:ind w:left="572" w:right="565"/>
              <w:jc w:val="center"/>
              <w:rPr>
                <w:sz w:val="24"/>
              </w:rPr>
            </w:pPr>
            <w:r>
              <w:rPr>
                <w:sz w:val="24"/>
              </w:rPr>
              <w:lastRenderedPageBreak/>
              <w:t>Interpretation</w:t>
            </w:r>
          </w:p>
          <w:p w:rsidR="00C5034E" w:rsidRDefault="00724C3D">
            <w:pPr>
              <w:pStyle w:val="TableParagraph"/>
              <w:spacing w:before="119"/>
              <w:ind w:left="572" w:right="565"/>
              <w:jc w:val="center"/>
              <w:rPr>
                <w:rFonts w:eastAsia="宋体"/>
                <w:sz w:val="24"/>
                <w:lang w:eastAsia="zh-CN"/>
              </w:rPr>
            </w:pPr>
            <w:r>
              <w:rPr>
                <w:rFonts w:eastAsia="宋体" w:hint="eastAsia"/>
                <w:sz w:val="24"/>
                <w:lang w:eastAsia="zh-CN"/>
              </w:rPr>
              <w:t>解释</w:t>
            </w:r>
          </w:p>
        </w:tc>
      </w:tr>
      <w:tr w:rsidR="00C5034E">
        <w:trPr>
          <w:trHeight w:val="827"/>
        </w:trPr>
        <w:tc>
          <w:tcPr>
            <w:tcW w:w="1145" w:type="dxa"/>
          </w:tcPr>
          <w:p w:rsidR="00C5034E" w:rsidRDefault="00724C3D">
            <w:pPr>
              <w:pStyle w:val="TableParagraph"/>
              <w:spacing w:before="121"/>
              <w:ind w:left="8"/>
              <w:jc w:val="center"/>
              <w:rPr>
                <w:sz w:val="24"/>
              </w:rPr>
            </w:pPr>
            <w:r>
              <w:rPr>
                <w:sz w:val="24"/>
              </w:rPr>
              <w:t>2</w:t>
            </w:r>
          </w:p>
        </w:tc>
        <w:tc>
          <w:tcPr>
            <w:tcW w:w="1294" w:type="dxa"/>
          </w:tcPr>
          <w:p w:rsidR="00C5034E" w:rsidRDefault="00724C3D">
            <w:pPr>
              <w:pStyle w:val="TableParagraph"/>
              <w:spacing w:before="121"/>
              <w:ind w:left="311"/>
              <w:rPr>
                <w:sz w:val="24"/>
              </w:rPr>
            </w:pPr>
            <w:r>
              <w:rPr>
                <w:sz w:val="24"/>
              </w:rPr>
              <w:t>May 6,</w:t>
            </w:r>
          </w:p>
          <w:p w:rsidR="00C5034E" w:rsidRDefault="00724C3D">
            <w:pPr>
              <w:pStyle w:val="TableParagraph"/>
              <w:ind w:left="402"/>
              <w:rPr>
                <w:sz w:val="24"/>
              </w:rPr>
            </w:pPr>
            <w:r>
              <w:rPr>
                <w:sz w:val="24"/>
              </w:rPr>
              <w:t>2012</w:t>
            </w:r>
          </w:p>
          <w:p w:rsidR="00C5034E" w:rsidRDefault="00724C3D">
            <w:pPr>
              <w:pStyle w:val="TableParagraph"/>
              <w:jc w:val="center"/>
              <w:rPr>
                <w:sz w:val="24"/>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6</w:t>
            </w:r>
            <w:r>
              <w:rPr>
                <w:rFonts w:eastAsia="宋体" w:hint="eastAsia"/>
                <w:sz w:val="24"/>
                <w:lang w:eastAsia="zh-CN"/>
              </w:rPr>
              <w:t>日</w:t>
            </w:r>
          </w:p>
        </w:tc>
        <w:tc>
          <w:tcPr>
            <w:tcW w:w="3874" w:type="dxa"/>
          </w:tcPr>
          <w:p w:rsidR="00C5034E" w:rsidRDefault="00724C3D">
            <w:pPr>
              <w:pStyle w:val="TableParagraph"/>
              <w:spacing w:before="121"/>
              <w:ind w:right="430"/>
              <w:jc w:val="right"/>
              <w:rPr>
                <w:sz w:val="24"/>
              </w:rPr>
            </w:pPr>
            <w:r>
              <w:rPr>
                <w:sz w:val="24"/>
              </w:rPr>
              <w:t>Revised under Project 2007-03</w:t>
            </w:r>
          </w:p>
          <w:p w:rsidR="00C5034E" w:rsidRDefault="00724C3D">
            <w:pPr>
              <w:pStyle w:val="TableParagraph"/>
              <w:spacing w:before="121"/>
              <w:ind w:right="430"/>
              <w:jc w:val="center"/>
              <w:rPr>
                <w:sz w:val="24"/>
              </w:rPr>
            </w:pPr>
            <w:r>
              <w:rPr>
                <w:rFonts w:hint="eastAsia"/>
                <w:sz w:val="24"/>
              </w:rPr>
              <w:t>在2007-03计划下修订</w:t>
            </w:r>
          </w:p>
        </w:tc>
        <w:tc>
          <w:tcPr>
            <w:tcW w:w="3039" w:type="dxa"/>
          </w:tcPr>
          <w:p w:rsidR="00C5034E" w:rsidRDefault="00724C3D">
            <w:pPr>
              <w:pStyle w:val="TableParagraph"/>
              <w:spacing w:before="121"/>
              <w:ind w:left="572" w:right="566"/>
              <w:jc w:val="center"/>
              <w:rPr>
                <w:sz w:val="24"/>
              </w:rPr>
            </w:pPr>
            <w:r>
              <w:rPr>
                <w:sz w:val="24"/>
              </w:rPr>
              <w:t>Revised</w:t>
            </w:r>
          </w:p>
          <w:p w:rsidR="00C5034E" w:rsidRDefault="00724C3D">
            <w:pPr>
              <w:pStyle w:val="TableParagraph"/>
              <w:spacing w:before="121"/>
              <w:ind w:left="572" w:right="566"/>
              <w:jc w:val="center"/>
              <w:rPr>
                <w:sz w:val="24"/>
              </w:rPr>
            </w:pPr>
            <w:r>
              <w:rPr>
                <w:rFonts w:hint="eastAsia"/>
                <w:sz w:val="24"/>
              </w:rPr>
              <w:t>校订</w:t>
            </w:r>
          </w:p>
        </w:tc>
      </w:tr>
      <w:tr w:rsidR="00C5034E">
        <w:trPr>
          <w:trHeight w:val="825"/>
        </w:trPr>
        <w:tc>
          <w:tcPr>
            <w:tcW w:w="1145" w:type="dxa"/>
          </w:tcPr>
          <w:p w:rsidR="00C5034E" w:rsidRDefault="00724C3D">
            <w:pPr>
              <w:pStyle w:val="TableParagraph"/>
              <w:spacing w:before="119"/>
              <w:ind w:left="8"/>
              <w:jc w:val="center"/>
              <w:rPr>
                <w:sz w:val="24"/>
              </w:rPr>
            </w:pPr>
            <w:r>
              <w:rPr>
                <w:sz w:val="24"/>
              </w:rPr>
              <w:t>2</w:t>
            </w:r>
          </w:p>
        </w:tc>
        <w:tc>
          <w:tcPr>
            <w:tcW w:w="1294" w:type="dxa"/>
          </w:tcPr>
          <w:p w:rsidR="00C5034E" w:rsidRDefault="00724C3D">
            <w:pPr>
              <w:pStyle w:val="TableParagraph"/>
              <w:spacing w:before="119"/>
              <w:ind w:left="311"/>
              <w:rPr>
                <w:sz w:val="24"/>
              </w:rPr>
            </w:pPr>
            <w:r>
              <w:rPr>
                <w:sz w:val="24"/>
              </w:rPr>
              <w:t>May 9,</w:t>
            </w:r>
          </w:p>
          <w:p w:rsidR="00C5034E" w:rsidRDefault="00724C3D">
            <w:pPr>
              <w:pStyle w:val="TableParagraph"/>
              <w:ind w:left="402"/>
              <w:rPr>
                <w:sz w:val="24"/>
              </w:rPr>
            </w:pPr>
            <w:r>
              <w:rPr>
                <w:sz w:val="24"/>
              </w:rPr>
              <w:t>2012</w:t>
            </w:r>
          </w:p>
          <w:p w:rsidR="00C5034E" w:rsidRDefault="00724C3D">
            <w:pPr>
              <w:pStyle w:val="TableParagraph"/>
              <w:jc w:val="center"/>
              <w:rPr>
                <w:sz w:val="24"/>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3874" w:type="dxa"/>
          </w:tcPr>
          <w:p w:rsidR="00C5034E" w:rsidRDefault="00724C3D">
            <w:pPr>
              <w:pStyle w:val="TableParagraph"/>
              <w:spacing w:before="119"/>
              <w:ind w:right="469"/>
              <w:jc w:val="right"/>
              <w:rPr>
                <w:sz w:val="24"/>
              </w:rPr>
            </w:pPr>
            <w:r>
              <w:rPr>
                <w:sz w:val="24"/>
              </w:rPr>
              <w:t>Adopted by Board of Trustees</w:t>
            </w:r>
          </w:p>
          <w:p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3039" w:type="dxa"/>
          </w:tcPr>
          <w:p w:rsidR="00C5034E" w:rsidRDefault="00724C3D">
            <w:pPr>
              <w:pStyle w:val="TableParagraph"/>
              <w:spacing w:before="119"/>
              <w:ind w:left="572" w:right="566"/>
              <w:jc w:val="center"/>
              <w:rPr>
                <w:sz w:val="24"/>
              </w:rPr>
            </w:pPr>
            <w:r>
              <w:rPr>
                <w:sz w:val="24"/>
              </w:rPr>
              <w:t>Revised</w:t>
            </w:r>
          </w:p>
          <w:p w:rsidR="00C5034E" w:rsidRDefault="00724C3D">
            <w:pPr>
              <w:pStyle w:val="TableParagraph"/>
              <w:spacing w:before="119"/>
              <w:ind w:left="572" w:right="566"/>
              <w:jc w:val="center"/>
              <w:rPr>
                <w:sz w:val="24"/>
              </w:rPr>
            </w:pPr>
            <w:r>
              <w:rPr>
                <w:rFonts w:hint="eastAsia"/>
                <w:sz w:val="24"/>
              </w:rPr>
              <w:t>校订</w:t>
            </w:r>
          </w:p>
        </w:tc>
      </w:tr>
      <w:tr w:rsidR="00C5034E">
        <w:trPr>
          <w:trHeight w:val="825"/>
        </w:trPr>
        <w:tc>
          <w:tcPr>
            <w:tcW w:w="1145" w:type="dxa"/>
          </w:tcPr>
          <w:p w:rsidR="00C5034E" w:rsidRDefault="00724C3D">
            <w:pPr>
              <w:pStyle w:val="TableParagraph"/>
              <w:spacing w:before="119"/>
              <w:ind w:left="8"/>
              <w:jc w:val="center"/>
              <w:rPr>
                <w:sz w:val="24"/>
              </w:rPr>
            </w:pPr>
            <w:r>
              <w:rPr>
                <w:sz w:val="24"/>
              </w:rPr>
              <w:t>3</w:t>
            </w:r>
          </w:p>
        </w:tc>
        <w:tc>
          <w:tcPr>
            <w:tcW w:w="1294" w:type="dxa"/>
          </w:tcPr>
          <w:p w:rsidR="00C5034E" w:rsidRDefault="00724C3D">
            <w:pPr>
              <w:pStyle w:val="TableParagraph"/>
              <w:spacing w:before="119"/>
              <w:ind w:left="222" w:right="184" w:hanging="15"/>
              <w:rPr>
                <w:sz w:val="24"/>
              </w:rPr>
            </w:pPr>
            <w:r>
              <w:rPr>
                <w:sz w:val="24"/>
              </w:rPr>
              <w:t>February 12, 2015</w:t>
            </w:r>
          </w:p>
          <w:p w:rsidR="00C5034E" w:rsidRDefault="00724C3D">
            <w:pPr>
              <w:pStyle w:val="TableParagraph"/>
              <w:spacing w:before="119"/>
              <w:ind w:left="222" w:right="184" w:hanging="15"/>
              <w:jc w:val="center"/>
              <w:rPr>
                <w:sz w:val="24"/>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12</w:t>
            </w:r>
            <w:r>
              <w:rPr>
                <w:rFonts w:eastAsia="宋体" w:hint="eastAsia"/>
                <w:sz w:val="24"/>
                <w:lang w:eastAsia="zh-CN"/>
              </w:rPr>
              <w:t>日</w:t>
            </w:r>
          </w:p>
        </w:tc>
        <w:tc>
          <w:tcPr>
            <w:tcW w:w="3874" w:type="dxa"/>
          </w:tcPr>
          <w:p w:rsidR="00C5034E" w:rsidRDefault="00724C3D">
            <w:pPr>
              <w:pStyle w:val="TableParagraph"/>
              <w:spacing w:before="119"/>
              <w:ind w:right="469"/>
              <w:jc w:val="right"/>
              <w:rPr>
                <w:sz w:val="24"/>
              </w:rPr>
            </w:pPr>
            <w:r>
              <w:rPr>
                <w:sz w:val="24"/>
              </w:rPr>
              <w:t>Adopted by Board of Trustees</w:t>
            </w:r>
          </w:p>
          <w:p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3039" w:type="dxa"/>
          </w:tcPr>
          <w:p w:rsidR="00C5034E" w:rsidRDefault="00724C3D">
            <w:pPr>
              <w:pStyle w:val="TableParagraph"/>
              <w:spacing w:before="119"/>
              <w:ind w:left="1114" w:right="363" w:hanging="744"/>
              <w:rPr>
                <w:sz w:val="24"/>
              </w:rPr>
            </w:pPr>
            <w:r>
              <w:rPr>
                <w:sz w:val="24"/>
              </w:rPr>
              <w:t>Revisions under Project 2014-03</w:t>
            </w:r>
          </w:p>
          <w:p w:rsidR="00C5034E" w:rsidRDefault="00724C3D">
            <w:pPr>
              <w:pStyle w:val="TableParagraph"/>
              <w:spacing w:before="119"/>
              <w:ind w:left="1114" w:right="363" w:hanging="744"/>
              <w:rPr>
                <w:rFonts w:eastAsia="宋体"/>
                <w:sz w:val="24"/>
                <w:lang w:eastAsia="zh-CN"/>
              </w:rPr>
            </w:pPr>
            <w:r>
              <w:rPr>
                <w:rFonts w:eastAsia="宋体" w:hint="eastAsia"/>
                <w:sz w:val="24"/>
                <w:lang w:eastAsia="zh-CN"/>
              </w:rPr>
              <w:t>在项目</w:t>
            </w:r>
            <w:r>
              <w:rPr>
                <w:rFonts w:eastAsia="宋体" w:hint="eastAsia"/>
                <w:sz w:val="24"/>
                <w:lang w:eastAsia="zh-CN"/>
              </w:rPr>
              <w:t>2014-03</w:t>
            </w:r>
            <w:r>
              <w:rPr>
                <w:rFonts w:eastAsia="宋体" w:hint="eastAsia"/>
                <w:sz w:val="24"/>
                <w:lang w:eastAsia="zh-CN"/>
              </w:rPr>
              <w:t>校订</w:t>
            </w:r>
          </w:p>
        </w:tc>
      </w:tr>
      <w:tr w:rsidR="00C5034E">
        <w:trPr>
          <w:trHeight w:val="827"/>
        </w:trPr>
        <w:tc>
          <w:tcPr>
            <w:tcW w:w="1145" w:type="dxa"/>
          </w:tcPr>
          <w:p w:rsidR="00C5034E" w:rsidRDefault="00724C3D">
            <w:pPr>
              <w:pStyle w:val="TableParagraph"/>
              <w:spacing w:before="119"/>
              <w:ind w:left="8"/>
              <w:jc w:val="center"/>
              <w:rPr>
                <w:sz w:val="24"/>
              </w:rPr>
            </w:pPr>
            <w:r>
              <w:rPr>
                <w:sz w:val="24"/>
              </w:rPr>
              <w:t>3</w:t>
            </w:r>
          </w:p>
        </w:tc>
        <w:tc>
          <w:tcPr>
            <w:tcW w:w="1294" w:type="dxa"/>
          </w:tcPr>
          <w:p w:rsidR="00C5034E" w:rsidRDefault="00724C3D">
            <w:pPr>
              <w:pStyle w:val="TableParagraph"/>
              <w:spacing w:before="119" w:line="242" w:lineRule="auto"/>
              <w:ind w:left="222" w:right="105" w:hanging="94"/>
              <w:rPr>
                <w:sz w:val="24"/>
              </w:rPr>
            </w:pPr>
            <w:r>
              <w:rPr>
                <w:sz w:val="24"/>
              </w:rPr>
              <w:t>November 19, 2015</w:t>
            </w:r>
          </w:p>
          <w:p w:rsidR="00C5034E" w:rsidRDefault="00724C3D">
            <w:pPr>
              <w:pStyle w:val="TableParagraph"/>
              <w:spacing w:before="119" w:line="242" w:lineRule="auto"/>
              <w:ind w:left="222" w:right="105" w:hanging="94"/>
              <w:jc w:val="center"/>
              <w:rPr>
                <w:sz w:val="24"/>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3874" w:type="dxa"/>
          </w:tcPr>
          <w:p w:rsidR="00C5034E" w:rsidRDefault="00724C3D">
            <w:pPr>
              <w:pStyle w:val="TableParagraph"/>
              <w:spacing w:before="119" w:line="242" w:lineRule="auto"/>
              <w:ind w:left="289" w:right="230" w:hanging="34"/>
              <w:rPr>
                <w:sz w:val="24"/>
              </w:rPr>
            </w:pPr>
            <w:r>
              <w:rPr>
                <w:sz w:val="24"/>
              </w:rPr>
              <w:t>FERC approved TOP-001-3. Docket No. RM15-16-000. Order No. 817.</w:t>
            </w:r>
          </w:p>
          <w:p w:rsidR="00C5034E" w:rsidRDefault="00724C3D">
            <w:pPr>
              <w:pStyle w:val="TableParagraph"/>
              <w:spacing w:before="119" w:line="242" w:lineRule="auto"/>
              <w:ind w:left="289" w:right="230" w:hanging="34"/>
              <w:rPr>
                <w:sz w:val="24"/>
                <w:lang w:eastAsia="zh-CN"/>
              </w:rPr>
            </w:pPr>
            <w:r>
              <w:rPr>
                <w:rFonts w:hint="eastAsia"/>
                <w:sz w:val="24"/>
              </w:rPr>
              <w:t>FERC批准TOP-001-3。</w:t>
            </w:r>
            <w:r>
              <w:rPr>
                <w:rFonts w:hint="eastAsia"/>
                <w:sz w:val="24"/>
                <w:lang w:eastAsia="zh-CN"/>
              </w:rPr>
              <w:t>审单编号RM15 -16-000号。命令817号。</w:t>
            </w:r>
          </w:p>
        </w:tc>
        <w:tc>
          <w:tcPr>
            <w:tcW w:w="3039" w:type="dxa"/>
          </w:tcPr>
          <w:p w:rsidR="00C5034E" w:rsidRDefault="00724C3D">
            <w:pPr>
              <w:pStyle w:val="TableParagraph"/>
              <w:spacing w:before="119"/>
              <w:ind w:left="572" w:right="564"/>
              <w:jc w:val="center"/>
              <w:rPr>
                <w:sz w:val="24"/>
              </w:rPr>
            </w:pPr>
            <w:r>
              <w:rPr>
                <w:sz w:val="24"/>
              </w:rPr>
              <w:t>Approved</w:t>
            </w:r>
          </w:p>
          <w:p w:rsidR="00C5034E" w:rsidRDefault="00724C3D">
            <w:pPr>
              <w:pStyle w:val="TableParagraph"/>
              <w:spacing w:before="119"/>
              <w:ind w:left="572" w:right="564"/>
              <w:jc w:val="center"/>
              <w:rPr>
                <w:rFonts w:eastAsia="宋体"/>
                <w:sz w:val="24"/>
                <w:lang w:eastAsia="zh-CN"/>
              </w:rPr>
            </w:pPr>
            <w:r>
              <w:rPr>
                <w:rFonts w:eastAsia="宋体" w:hint="eastAsia"/>
                <w:sz w:val="24"/>
                <w:lang w:eastAsia="zh-CN"/>
              </w:rPr>
              <w:t>同意</w:t>
            </w:r>
          </w:p>
          <w:p w:rsidR="00C5034E" w:rsidRDefault="00C5034E">
            <w:pPr>
              <w:pStyle w:val="TableParagraph"/>
              <w:spacing w:before="119"/>
              <w:ind w:left="572" w:right="564"/>
              <w:jc w:val="center"/>
              <w:rPr>
                <w:sz w:val="24"/>
              </w:rPr>
            </w:pPr>
          </w:p>
        </w:tc>
      </w:tr>
      <w:tr w:rsidR="00C5034E">
        <w:trPr>
          <w:trHeight w:val="705"/>
        </w:trPr>
        <w:tc>
          <w:tcPr>
            <w:tcW w:w="1145" w:type="dxa"/>
          </w:tcPr>
          <w:p w:rsidR="00C5034E" w:rsidRDefault="00724C3D">
            <w:pPr>
              <w:pStyle w:val="TableParagraph"/>
              <w:spacing w:line="292" w:lineRule="exact"/>
              <w:ind w:left="8"/>
              <w:jc w:val="center"/>
              <w:rPr>
                <w:sz w:val="24"/>
              </w:rPr>
            </w:pPr>
            <w:r>
              <w:rPr>
                <w:sz w:val="24"/>
              </w:rPr>
              <w:t>4</w:t>
            </w:r>
          </w:p>
        </w:tc>
        <w:tc>
          <w:tcPr>
            <w:tcW w:w="1294" w:type="dxa"/>
          </w:tcPr>
          <w:p w:rsidR="00C5034E" w:rsidRDefault="00724C3D">
            <w:pPr>
              <w:pStyle w:val="TableParagraph"/>
              <w:ind w:left="285" w:right="183" w:hanging="77"/>
              <w:rPr>
                <w:sz w:val="24"/>
              </w:rPr>
            </w:pPr>
            <w:r>
              <w:rPr>
                <w:sz w:val="24"/>
              </w:rPr>
              <w:t>February 9, 2017</w:t>
            </w:r>
          </w:p>
          <w:p w:rsidR="00C5034E" w:rsidRDefault="00724C3D">
            <w:pPr>
              <w:pStyle w:val="TableParagraph"/>
              <w:ind w:left="285" w:right="183" w:hanging="77"/>
              <w:rPr>
                <w:sz w:val="24"/>
              </w:rPr>
            </w:pPr>
            <w:r>
              <w:rPr>
                <w:rFonts w:eastAsia="宋体" w:hint="eastAsia"/>
                <w:sz w:val="24"/>
                <w:lang w:eastAsia="zh-CN"/>
              </w:rPr>
              <w:t>2017</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3874" w:type="dxa"/>
          </w:tcPr>
          <w:p w:rsidR="00C5034E" w:rsidRDefault="00724C3D">
            <w:pPr>
              <w:pStyle w:val="TableParagraph"/>
              <w:spacing w:line="292" w:lineRule="exact"/>
              <w:ind w:left="107"/>
              <w:jc w:val="center"/>
              <w:rPr>
                <w:sz w:val="24"/>
              </w:rPr>
            </w:pPr>
            <w:r>
              <w:rPr>
                <w:sz w:val="24"/>
              </w:rPr>
              <w:t>Adopted by Board of Trustees</w:t>
            </w:r>
          </w:p>
          <w:p w:rsidR="00C5034E" w:rsidRDefault="00724C3D">
            <w:pPr>
              <w:pStyle w:val="TableParagraph"/>
              <w:spacing w:line="292" w:lineRule="exact"/>
              <w:ind w:left="107"/>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3039" w:type="dxa"/>
          </w:tcPr>
          <w:p w:rsidR="00C5034E" w:rsidRDefault="00724C3D">
            <w:pPr>
              <w:pStyle w:val="TableParagraph"/>
              <w:spacing w:line="292" w:lineRule="exact"/>
              <w:ind w:left="572" w:right="566"/>
              <w:jc w:val="center"/>
              <w:rPr>
                <w:sz w:val="24"/>
              </w:rPr>
            </w:pPr>
            <w:r>
              <w:rPr>
                <w:sz w:val="24"/>
              </w:rPr>
              <w:t>Revised</w:t>
            </w:r>
          </w:p>
          <w:p w:rsidR="00C5034E" w:rsidRDefault="00724C3D">
            <w:pPr>
              <w:pStyle w:val="TableParagraph"/>
              <w:spacing w:line="292" w:lineRule="exact"/>
              <w:ind w:left="572" w:right="566"/>
              <w:jc w:val="center"/>
              <w:rPr>
                <w:sz w:val="24"/>
              </w:rPr>
            </w:pPr>
            <w:r>
              <w:rPr>
                <w:rFonts w:hint="eastAsia"/>
                <w:sz w:val="24"/>
              </w:rPr>
              <w:t>校订</w:t>
            </w:r>
          </w:p>
        </w:tc>
      </w:tr>
      <w:tr w:rsidR="00C5034E">
        <w:trPr>
          <w:trHeight w:val="705"/>
        </w:trPr>
        <w:tc>
          <w:tcPr>
            <w:tcW w:w="1145" w:type="dxa"/>
          </w:tcPr>
          <w:p w:rsidR="00C5034E" w:rsidRDefault="00724C3D">
            <w:pPr>
              <w:pStyle w:val="TableParagraph"/>
              <w:spacing w:line="292" w:lineRule="exact"/>
              <w:ind w:left="8"/>
              <w:jc w:val="center"/>
              <w:rPr>
                <w:sz w:val="24"/>
              </w:rPr>
            </w:pPr>
            <w:r>
              <w:rPr>
                <w:sz w:val="24"/>
              </w:rPr>
              <w:t>4</w:t>
            </w:r>
          </w:p>
        </w:tc>
        <w:tc>
          <w:tcPr>
            <w:tcW w:w="1294" w:type="dxa"/>
          </w:tcPr>
          <w:p w:rsidR="00C5034E" w:rsidRDefault="00724C3D">
            <w:pPr>
              <w:pStyle w:val="TableParagraph"/>
              <w:spacing w:line="292" w:lineRule="exact"/>
              <w:ind w:left="168" w:right="159"/>
              <w:jc w:val="center"/>
              <w:rPr>
                <w:sz w:val="24"/>
              </w:rPr>
            </w:pPr>
            <w:r>
              <w:rPr>
                <w:sz w:val="24"/>
              </w:rPr>
              <w:t>April 17,</w:t>
            </w:r>
          </w:p>
          <w:p w:rsidR="00C5034E" w:rsidRDefault="00724C3D">
            <w:pPr>
              <w:pStyle w:val="TableParagraph"/>
              <w:ind w:left="170" w:right="159"/>
              <w:jc w:val="center"/>
              <w:rPr>
                <w:sz w:val="24"/>
              </w:rPr>
            </w:pPr>
            <w:r>
              <w:rPr>
                <w:sz w:val="24"/>
              </w:rPr>
              <w:t>2017</w:t>
            </w:r>
          </w:p>
          <w:p w:rsidR="00C5034E" w:rsidRDefault="00724C3D">
            <w:pPr>
              <w:pStyle w:val="TableParagraph"/>
              <w:ind w:left="170" w:right="159"/>
              <w:jc w:val="center"/>
              <w:rPr>
                <w:sz w:val="24"/>
              </w:rPr>
            </w:pPr>
            <w:r>
              <w:rPr>
                <w:rFonts w:eastAsia="宋体" w:hint="eastAsia"/>
                <w:sz w:val="24"/>
                <w:lang w:eastAsia="zh-CN"/>
              </w:rPr>
              <w:t>2017</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17</w:t>
            </w:r>
            <w:r>
              <w:rPr>
                <w:rFonts w:eastAsia="宋体" w:hint="eastAsia"/>
                <w:sz w:val="24"/>
                <w:lang w:eastAsia="zh-CN"/>
              </w:rPr>
              <w:t>日</w:t>
            </w:r>
          </w:p>
        </w:tc>
        <w:tc>
          <w:tcPr>
            <w:tcW w:w="3874" w:type="dxa"/>
          </w:tcPr>
          <w:p w:rsidR="00C5034E" w:rsidRDefault="00724C3D">
            <w:pPr>
              <w:pStyle w:val="TableParagraph"/>
              <w:spacing w:line="292" w:lineRule="exact"/>
              <w:ind w:left="107"/>
              <w:rPr>
                <w:sz w:val="24"/>
              </w:rPr>
            </w:pPr>
            <w:r>
              <w:rPr>
                <w:sz w:val="24"/>
              </w:rPr>
              <w:t>FERC letter Order approved TOP-001-</w:t>
            </w:r>
          </w:p>
          <w:p w:rsidR="00C5034E" w:rsidRDefault="00724C3D">
            <w:pPr>
              <w:pStyle w:val="TableParagraph"/>
              <w:numPr>
                <w:ilvl w:val="0"/>
                <w:numId w:val="7"/>
              </w:numPr>
              <w:ind w:left="107"/>
              <w:rPr>
                <w:sz w:val="24"/>
              </w:rPr>
            </w:pPr>
            <w:r>
              <w:rPr>
                <w:sz w:val="24"/>
              </w:rPr>
              <w:t>Docket No. RD17-4-000</w:t>
            </w:r>
          </w:p>
          <w:p w:rsidR="00C5034E" w:rsidRDefault="00724C3D">
            <w:pPr>
              <w:pStyle w:val="TableParagraph"/>
              <w:numPr>
                <w:ilvl w:val="0"/>
                <w:numId w:val="7"/>
              </w:numPr>
              <w:ind w:left="107"/>
              <w:rPr>
                <w:sz w:val="24"/>
              </w:rPr>
            </w:pPr>
            <w:r>
              <w:rPr>
                <w:rFonts w:hint="eastAsia"/>
                <w:sz w:val="24"/>
              </w:rPr>
              <w:t>FERC批准的信件命令TOP-001-4。摘要编号RD17-4-000</w:t>
            </w:r>
          </w:p>
        </w:tc>
        <w:tc>
          <w:tcPr>
            <w:tcW w:w="3039" w:type="dxa"/>
          </w:tcPr>
          <w:p w:rsidR="00C5034E" w:rsidRDefault="00C5034E">
            <w:pPr>
              <w:pStyle w:val="TableParagraph"/>
              <w:rPr>
                <w:rFonts w:ascii="Times New Roman"/>
              </w:rPr>
            </w:pPr>
          </w:p>
        </w:tc>
      </w:tr>
    </w:tbl>
    <w:p w:rsidR="00C5034E" w:rsidRDefault="00724C3D">
      <w:pPr>
        <w:spacing w:before="91"/>
        <w:ind w:left="120"/>
        <w:rPr>
          <w:rFonts w:ascii="Tahoma" w:eastAsia="宋体"/>
          <w:b/>
          <w:sz w:val="28"/>
          <w:lang w:eastAsia="zh-CN"/>
        </w:rPr>
      </w:pPr>
      <w:r>
        <w:rPr>
          <w:rFonts w:ascii="Tahoma"/>
          <w:b/>
          <w:sz w:val="28"/>
        </w:rPr>
        <w:t>Guidelines and Technical Basis</w:t>
      </w:r>
      <w:r>
        <w:rPr>
          <w:rFonts w:ascii="Tahoma" w:eastAsia="宋体" w:hint="eastAsia"/>
          <w:b/>
          <w:sz w:val="28"/>
          <w:lang w:eastAsia="zh-CN"/>
        </w:rPr>
        <w:tab/>
      </w:r>
      <w:r>
        <w:rPr>
          <w:rFonts w:ascii="Tahoma" w:eastAsia="宋体" w:hint="eastAsia"/>
          <w:b/>
          <w:sz w:val="28"/>
          <w:lang w:eastAsia="zh-CN"/>
        </w:rPr>
        <w:t>指引及技术基础</w:t>
      </w:r>
    </w:p>
    <w:p w:rsidR="00C5034E" w:rsidRDefault="00724C3D">
      <w:pPr>
        <w:pStyle w:val="a4"/>
        <w:spacing w:before="1"/>
        <w:ind w:left="120"/>
        <w:rPr>
          <w:rFonts w:eastAsia="宋体"/>
          <w:lang w:eastAsia="zh-CN"/>
        </w:rPr>
      </w:pPr>
      <w:r>
        <w:t>None</w:t>
      </w:r>
      <w:r>
        <w:rPr>
          <w:rFonts w:eastAsia="宋体" w:hint="eastAsia"/>
          <w:lang w:eastAsia="zh-CN"/>
        </w:rPr>
        <w:tab/>
      </w:r>
      <w:r>
        <w:rPr>
          <w:rFonts w:eastAsia="宋体" w:hint="eastAsia"/>
          <w:lang w:eastAsia="zh-CN"/>
        </w:rPr>
        <w:tab/>
      </w:r>
      <w:r>
        <w:rPr>
          <w:rFonts w:eastAsia="宋体" w:hint="eastAsia"/>
          <w:lang w:eastAsia="zh-CN"/>
        </w:rPr>
        <w:t>无</w:t>
      </w:r>
    </w:p>
    <w:p w:rsidR="00C5034E" w:rsidRDefault="00724C3D">
      <w:pPr>
        <w:pStyle w:val="1"/>
        <w:ind w:firstLine="0"/>
        <w:rPr>
          <w:rFonts w:eastAsia="宋体"/>
          <w:lang w:eastAsia="zh-CN"/>
        </w:rPr>
      </w:pPr>
      <w:r>
        <w:t>Rationale</w:t>
      </w:r>
      <w:r>
        <w:rPr>
          <w:rFonts w:eastAsia="宋体" w:hint="eastAsia"/>
          <w:lang w:eastAsia="zh-CN"/>
        </w:rPr>
        <w:tab/>
      </w:r>
      <w:r>
        <w:rPr>
          <w:rFonts w:eastAsia="宋体" w:hint="eastAsia"/>
          <w:lang w:eastAsia="zh-CN"/>
        </w:rPr>
        <w:t>理论基础</w:t>
      </w:r>
    </w:p>
    <w:p w:rsidR="00C5034E" w:rsidRDefault="00724C3D">
      <w:pPr>
        <w:pStyle w:val="a4"/>
        <w:spacing w:before="1"/>
        <w:ind w:left="120" w:right="145"/>
      </w:pPr>
      <w:r>
        <w:t>During development of TOP-001-4, text boxes are embedded within the standard to explain the rationale for various parts of the standard. Upon Board adoption of TOP-001-4, the text from the rationale text boxes will be moved to this section.</w:t>
      </w:r>
    </w:p>
    <w:p w:rsidR="00C5034E" w:rsidRDefault="00724C3D">
      <w:pPr>
        <w:pStyle w:val="a4"/>
        <w:spacing w:before="1"/>
        <w:ind w:left="120" w:right="145"/>
        <w:rPr>
          <w:lang w:eastAsia="zh-CN"/>
        </w:rPr>
      </w:pPr>
      <w:r>
        <w:rPr>
          <w:rFonts w:hint="eastAsia"/>
          <w:lang w:eastAsia="zh-CN"/>
        </w:rPr>
        <w:t>在TOP-001-4的开发过程中，文本框被嵌入到标准中，以解释标准各个部分的基本原理。董事会通过TOP-001-4后，</w:t>
      </w:r>
      <w:r>
        <w:rPr>
          <w:rFonts w:eastAsia="宋体" w:hint="eastAsia"/>
          <w:lang w:eastAsia="zh-CN"/>
        </w:rPr>
        <w:t>理论基础</w:t>
      </w:r>
      <w:r>
        <w:rPr>
          <w:rFonts w:hint="eastAsia"/>
          <w:lang w:eastAsia="zh-CN"/>
        </w:rPr>
        <w:t>中的内容将移至本节。</w:t>
      </w:r>
    </w:p>
    <w:p w:rsidR="00C5034E" w:rsidRDefault="00C5034E">
      <w:pPr>
        <w:pStyle w:val="a4"/>
        <w:spacing w:before="11"/>
        <w:rPr>
          <w:sz w:val="23"/>
          <w:lang w:eastAsia="zh-CN"/>
        </w:rPr>
      </w:pPr>
    </w:p>
    <w:p w:rsidR="00C5034E" w:rsidRDefault="00724C3D">
      <w:pPr>
        <w:pStyle w:val="a4"/>
        <w:spacing w:before="1"/>
        <w:ind w:left="120" w:right="778"/>
      </w:pPr>
      <w:r>
        <w:t xml:space="preserve">Rationale text from the development of TOP-001-3 in Project 2014-03 follows. Additional information can be found on the Project 2014-03 </w:t>
      </w:r>
      <w:hyperlink r:id="rId16">
        <w:r>
          <w:rPr>
            <w:u w:val="single" w:color="0000FF"/>
          </w:rPr>
          <w:t>project page</w:t>
        </w:r>
      </w:hyperlink>
      <w:r>
        <w:t>.</w:t>
      </w:r>
    </w:p>
    <w:p w:rsidR="00C5034E" w:rsidRDefault="00724C3D">
      <w:pPr>
        <w:pStyle w:val="a4"/>
        <w:spacing w:before="1"/>
        <w:ind w:left="120" w:right="778"/>
        <w:rPr>
          <w:lang w:eastAsia="zh-CN"/>
        </w:rPr>
      </w:pPr>
      <w:r>
        <w:rPr>
          <w:rFonts w:hint="eastAsia"/>
          <w:lang w:eastAsia="zh-CN"/>
        </w:rPr>
        <w:t>以下是项目2014-03中TOP-001-3开发的基本原理。其他信息可在项目2014-03项目页面上找到。</w:t>
      </w:r>
    </w:p>
    <w:p w:rsidR="00C5034E" w:rsidRDefault="00C5034E">
      <w:pPr>
        <w:pStyle w:val="a4"/>
        <w:spacing w:before="9"/>
        <w:rPr>
          <w:sz w:val="19"/>
          <w:lang w:eastAsia="zh-CN"/>
        </w:rPr>
      </w:pPr>
    </w:p>
    <w:p w:rsidR="00C5034E" w:rsidRDefault="00724C3D">
      <w:pPr>
        <w:pStyle w:val="2"/>
        <w:spacing w:before="51"/>
        <w:rPr>
          <w:rFonts w:eastAsia="宋体"/>
          <w:lang w:eastAsia="zh-CN"/>
        </w:rPr>
      </w:pPr>
      <w:r>
        <w:t>Rationale for Requirement R3:</w:t>
      </w:r>
      <w:r>
        <w:rPr>
          <w:rFonts w:eastAsia="宋体" w:hint="eastAsia"/>
          <w:lang w:eastAsia="zh-CN"/>
        </w:rPr>
        <w:tab/>
      </w:r>
    </w:p>
    <w:p w:rsidR="00C5034E" w:rsidRDefault="00724C3D">
      <w:pPr>
        <w:pStyle w:val="a4"/>
        <w:spacing w:before="120"/>
        <w:ind w:left="120" w:right="200"/>
      </w:pPr>
      <w:r>
        <w:lastRenderedPageBreak/>
        <w:t>The phrase ‘cannot be physically implemented’ means that a Transmission Operator may request something to be done that is not physically possible due to its lack of knowledge of the system involved.</w:t>
      </w:r>
    </w:p>
    <w:p w:rsidR="00C5034E" w:rsidRDefault="00724C3D">
      <w:pPr>
        <w:pStyle w:val="a4"/>
        <w:spacing w:before="120"/>
        <w:ind w:left="120" w:right="200"/>
        <w:rPr>
          <w:b/>
          <w:bCs/>
          <w:lang w:eastAsia="zh-CN"/>
        </w:rPr>
      </w:pPr>
      <w:r>
        <w:rPr>
          <w:rFonts w:eastAsia="宋体"/>
          <w:b/>
          <w:bCs/>
          <w:lang w:eastAsia="zh-CN"/>
        </w:rPr>
        <w:t>要求</w:t>
      </w:r>
      <w:r>
        <w:rPr>
          <w:rFonts w:eastAsia="宋体"/>
          <w:b/>
          <w:bCs/>
          <w:lang w:eastAsia="zh-CN"/>
        </w:rPr>
        <w:t>R3</w:t>
      </w:r>
      <w:r>
        <w:rPr>
          <w:rFonts w:eastAsia="宋体"/>
          <w:b/>
          <w:bCs/>
          <w:lang w:eastAsia="zh-CN"/>
        </w:rPr>
        <w:t>的基本原理</w:t>
      </w:r>
      <w:r>
        <w:rPr>
          <w:rFonts w:eastAsia="宋体"/>
          <w:b/>
          <w:bCs/>
          <w:lang w:eastAsia="zh-CN"/>
        </w:rPr>
        <w:t>:</w:t>
      </w:r>
    </w:p>
    <w:p w:rsidR="00C5034E" w:rsidRDefault="00724C3D">
      <w:pPr>
        <w:pStyle w:val="a4"/>
        <w:spacing w:before="120"/>
        <w:ind w:left="120" w:right="200"/>
        <w:rPr>
          <w:lang w:eastAsia="zh-CN"/>
        </w:rPr>
      </w:pPr>
      <w:r>
        <w:rPr>
          <w:rFonts w:hint="eastAsia"/>
          <w:lang w:eastAsia="zh-CN"/>
        </w:rPr>
        <w:t>短语“不能在根本上实现”是指</w:t>
      </w:r>
      <w:r>
        <w:rPr>
          <w:rFonts w:eastAsia="宋体" w:hint="eastAsia"/>
          <w:lang w:eastAsia="zh-CN"/>
        </w:rPr>
        <w:t>输电运营商</w:t>
      </w:r>
      <w:r>
        <w:rPr>
          <w:rFonts w:hint="eastAsia"/>
          <w:lang w:eastAsia="zh-CN"/>
        </w:rPr>
        <w:t>可能由于其对所涉及的系统缺乏知识而请求在根本上不可能完成的事情。</w:t>
      </w:r>
    </w:p>
    <w:p w:rsidR="00C5034E" w:rsidRDefault="00724C3D">
      <w:pPr>
        <w:pStyle w:val="2"/>
        <w:spacing w:before="122"/>
        <w:rPr>
          <w:rFonts w:eastAsia="宋体"/>
          <w:lang w:eastAsia="zh-CN"/>
        </w:rPr>
      </w:pPr>
      <w:r>
        <w:t>Rationale for Requirement R10:</w:t>
      </w:r>
      <w:r>
        <w:rPr>
          <w:rFonts w:eastAsia="宋体" w:hint="eastAsia"/>
          <w:lang w:eastAsia="zh-CN"/>
        </w:rPr>
        <w:tab/>
      </w:r>
      <w:r>
        <w:rPr>
          <w:rFonts w:eastAsia="宋体" w:hint="eastAsia"/>
          <w:lang w:eastAsia="zh-CN"/>
        </w:rPr>
        <w:t>要求</w:t>
      </w:r>
      <w:r>
        <w:rPr>
          <w:rFonts w:eastAsia="宋体" w:hint="eastAsia"/>
          <w:lang w:eastAsia="zh-CN"/>
        </w:rPr>
        <w:t>R10</w:t>
      </w:r>
      <w:r>
        <w:rPr>
          <w:rFonts w:eastAsia="宋体" w:hint="eastAsia"/>
          <w:lang w:eastAsia="zh-CN"/>
        </w:rPr>
        <w:t>的基本原理</w:t>
      </w:r>
      <w:r>
        <w:rPr>
          <w:rFonts w:eastAsia="宋体" w:hint="eastAsia"/>
          <w:lang w:eastAsia="zh-CN"/>
        </w:rPr>
        <w:t>:</w:t>
      </w:r>
    </w:p>
    <w:p w:rsidR="00C5034E" w:rsidRDefault="00724C3D">
      <w:pPr>
        <w:pStyle w:val="a4"/>
        <w:spacing w:before="120"/>
        <w:ind w:left="120" w:right="119"/>
      </w:pPr>
      <w:r>
        <w:t>New proposed Requirement R10 is derived from approved IRO-003-2, Requirement R1, adapted to the Transmission Operator Area. This new requirement is in response to NOPR paragraph 60 concerning monitoring capabilities for the Transmission Operator. New Requirement R11 covers the Balancing Authorities. Monitoring of external systems can be accomplished via data links.</w:t>
      </w:r>
    </w:p>
    <w:p w:rsidR="00C5034E" w:rsidRDefault="00724C3D">
      <w:pPr>
        <w:pStyle w:val="a4"/>
        <w:spacing w:before="120"/>
        <w:ind w:left="120" w:right="119"/>
        <w:rPr>
          <w:lang w:eastAsia="zh-CN"/>
        </w:rPr>
      </w:pPr>
      <w:r>
        <w:rPr>
          <w:rFonts w:hint="eastAsia"/>
          <w:lang w:eastAsia="zh-CN"/>
        </w:rPr>
        <w:t>新</w:t>
      </w:r>
      <w:r>
        <w:rPr>
          <w:rFonts w:eastAsia="宋体" w:hint="eastAsia"/>
          <w:lang w:eastAsia="zh-CN"/>
        </w:rPr>
        <w:t>提议的</w:t>
      </w:r>
      <w:r>
        <w:rPr>
          <w:rFonts w:hint="eastAsia"/>
          <w:lang w:eastAsia="zh-CN"/>
        </w:rPr>
        <w:t>要求R10源自经批准的IRO-003-2要求R1，适用于输电运营商区域。这项新要求是对NOPR第60段关于输电运营商监控能力的响应。新的需求R11涵盖了平衡权威。外部系统的监控可以通过数据链路来完成。</w:t>
      </w:r>
    </w:p>
    <w:p w:rsidR="00C5034E" w:rsidRDefault="00724C3D">
      <w:pPr>
        <w:pStyle w:val="a4"/>
        <w:spacing w:before="119"/>
        <w:ind w:left="120" w:right="240"/>
      </w:pPr>
      <w:r>
        <w:t>The revised requirement addresses directives for Transmission Operator (TOP) monitoring of some non-Bulk Electric System (BES) facilities as necessary for determining System Operating Limit (SOL) exceedances (FERC Order No. 817 Para 35-36). The proposed requirement corresponds with approved IRO-002-4 Requirement R4 (proposed IRO-002-5 Requirement R5), which specifies the Reliability Coordinator's (RC) monitoring responsibilities for determining SOL exceedances.</w:t>
      </w:r>
    </w:p>
    <w:p w:rsidR="00C5034E" w:rsidRDefault="00724C3D">
      <w:pPr>
        <w:pStyle w:val="a4"/>
        <w:spacing w:before="119"/>
        <w:ind w:left="120" w:right="240"/>
        <w:rPr>
          <w:lang w:eastAsia="zh-CN"/>
        </w:rPr>
      </w:pPr>
      <w:r>
        <w:rPr>
          <w:rFonts w:hint="eastAsia"/>
          <w:lang w:eastAsia="zh-CN"/>
        </w:rPr>
        <w:t>修订后的规定针对输电运营商(TOP)监测一些非大型电力系统(BES)设施以确定系统运行极限(SOL)超出所需的指令(FERC第817号命令第35-36段)。拟议的要求符合已批准的IRO-002-4要求R4(拟议的IRO-002-5要求R5)，该要求规定了可靠性协调者(RC)对确定SOL超出的监控责任。</w:t>
      </w:r>
    </w:p>
    <w:p w:rsidR="00C5034E" w:rsidRDefault="00724C3D">
      <w:pPr>
        <w:pStyle w:val="a4"/>
        <w:spacing w:before="119"/>
        <w:ind w:left="120" w:right="107"/>
      </w:pPr>
      <w:r>
        <w:t>The intent of the requirement is to ensure that all facilities (i.e., BES and non-BES) that can adversely impact reliability of the BES are monitored. As used in TOP and IRO Reliability Standards, monitoring involves observing operating status and operating values in Real-time for awareness of system conditions. The facilities that are necessary for determining SOL exceedances should be either designated as part of the BES, or otherwise be incorporated into monitoring when identified by planning and operating studies such as the Operational Planning Analysis (OPA) required by TOP-002-4 Requirement R1 and IRO-008-2 Requirement R1. The SDT recognizes that not all non-BES facilities that a TOP considers necessary for its monitoring needs will need to be included in the BES.</w:t>
      </w:r>
    </w:p>
    <w:p w:rsidR="00C5034E" w:rsidRDefault="00724C3D">
      <w:pPr>
        <w:pStyle w:val="a4"/>
        <w:spacing w:before="119"/>
        <w:ind w:left="120" w:right="107"/>
        <w:rPr>
          <w:lang w:eastAsia="zh-CN"/>
        </w:rPr>
      </w:pPr>
      <w:r>
        <w:rPr>
          <w:rFonts w:hint="eastAsia"/>
          <w:lang w:eastAsia="zh-CN"/>
        </w:rPr>
        <w:t>该要求的目的是确保对所有可能对BES可靠性产生不利影响的设施(即BES和非BES)进行监测。正如TOP和IRO可靠性标准所使用的，监控包括实时观察运行状态和运行值，以了解系统状况。确定SOL超标所必需的设施应指定为BES的一部分，或通过规划和运行研究(如TOP-002-4要求R1和IRO-008-2要求的运行计划分析(OPA))确定后纳入监测。SDT认识到，并非所有最高管理者认为满足其监测需要的非最佳预算外设施都需要包括在最佳预算内。</w:t>
      </w:r>
    </w:p>
    <w:p w:rsidR="00C5034E" w:rsidRDefault="00724C3D">
      <w:pPr>
        <w:pStyle w:val="a4"/>
        <w:spacing w:before="121"/>
        <w:ind w:left="120" w:right="256"/>
      </w:pPr>
      <w:r>
        <w:t xml:space="preserve">The non-BES facilities that the TOP is required to monitor are only those that are necessary for the TOP to determine SOL exceedances within its Transmission Operator Area. TOPs perform </w:t>
      </w:r>
      <w:r>
        <w:lastRenderedPageBreak/>
        <w:t>various analyses and studies as part of their functional obligations that could lead to identification of non-BES facilities that should be monitored for determining SOL exceedances. Examples include:</w:t>
      </w:r>
    </w:p>
    <w:p w:rsidR="00C5034E" w:rsidRDefault="00724C3D">
      <w:pPr>
        <w:pStyle w:val="a6"/>
        <w:numPr>
          <w:ilvl w:val="0"/>
          <w:numId w:val="8"/>
        </w:numPr>
        <w:tabs>
          <w:tab w:val="left" w:pos="839"/>
          <w:tab w:val="left" w:pos="840"/>
        </w:tabs>
        <w:spacing w:before="118"/>
        <w:rPr>
          <w:sz w:val="24"/>
        </w:rPr>
      </w:pPr>
      <w:r>
        <w:rPr>
          <w:sz w:val="24"/>
        </w:rPr>
        <w:t>OPA;</w:t>
      </w:r>
    </w:p>
    <w:p w:rsidR="00C5034E" w:rsidRDefault="00724C3D">
      <w:pPr>
        <w:pStyle w:val="a6"/>
        <w:numPr>
          <w:ilvl w:val="0"/>
          <w:numId w:val="8"/>
        </w:numPr>
        <w:tabs>
          <w:tab w:val="left" w:pos="839"/>
          <w:tab w:val="left" w:pos="840"/>
        </w:tabs>
        <w:spacing w:before="2"/>
        <w:rPr>
          <w:sz w:val="24"/>
        </w:rPr>
      </w:pPr>
      <w:r>
        <w:rPr>
          <w:sz w:val="24"/>
        </w:rPr>
        <w:t>Real-time Assessments</w:t>
      </w:r>
      <w:r>
        <w:rPr>
          <w:spacing w:val="-2"/>
          <w:sz w:val="24"/>
        </w:rPr>
        <w:t xml:space="preserve"> </w:t>
      </w:r>
      <w:r>
        <w:rPr>
          <w:sz w:val="24"/>
        </w:rPr>
        <w:t>(RTA);</w:t>
      </w:r>
    </w:p>
    <w:p w:rsidR="00C5034E" w:rsidRDefault="00724C3D">
      <w:pPr>
        <w:pStyle w:val="a6"/>
        <w:numPr>
          <w:ilvl w:val="0"/>
          <w:numId w:val="8"/>
        </w:numPr>
        <w:tabs>
          <w:tab w:val="left" w:pos="839"/>
          <w:tab w:val="left" w:pos="840"/>
        </w:tabs>
        <w:spacing w:before="91"/>
        <w:ind w:right="803"/>
        <w:rPr>
          <w:sz w:val="24"/>
        </w:rPr>
      </w:pPr>
      <w:r>
        <w:rPr>
          <w:sz w:val="24"/>
        </w:rPr>
        <w:t>Analysis performed by the TOP as part of BES Exception processing for including a facility in the BES;</w:t>
      </w:r>
      <w:r>
        <w:rPr>
          <w:spacing w:val="1"/>
          <w:sz w:val="24"/>
        </w:rPr>
        <w:t xml:space="preserve"> </w:t>
      </w:r>
      <w:r>
        <w:rPr>
          <w:sz w:val="24"/>
        </w:rPr>
        <w:t>and</w:t>
      </w:r>
    </w:p>
    <w:p w:rsidR="00C5034E" w:rsidRDefault="00724C3D">
      <w:pPr>
        <w:pStyle w:val="a6"/>
        <w:numPr>
          <w:ilvl w:val="0"/>
          <w:numId w:val="8"/>
        </w:numPr>
        <w:tabs>
          <w:tab w:val="left" w:pos="839"/>
          <w:tab w:val="left" w:pos="840"/>
        </w:tabs>
        <w:spacing w:before="0"/>
        <w:ind w:left="839" w:right="220"/>
        <w:rPr>
          <w:sz w:val="24"/>
        </w:rPr>
      </w:pPr>
      <w:r>
        <w:rPr>
          <w:sz w:val="24"/>
        </w:rPr>
        <w:t>Analysis which may be specified in the RC's outage coordination process that leads the TOP to identify a non-BES facility that should be temporarily monitored for determining SOL</w:t>
      </w:r>
      <w:r>
        <w:rPr>
          <w:spacing w:val="-1"/>
          <w:sz w:val="24"/>
        </w:rPr>
        <w:t xml:space="preserve"> </w:t>
      </w:r>
      <w:r>
        <w:rPr>
          <w:sz w:val="24"/>
        </w:rPr>
        <w:t>exceedances.</w:t>
      </w:r>
    </w:p>
    <w:p w:rsidR="00C5034E" w:rsidRDefault="00724C3D">
      <w:pPr>
        <w:pStyle w:val="a6"/>
        <w:tabs>
          <w:tab w:val="left" w:pos="839"/>
          <w:tab w:val="left" w:pos="840"/>
        </w:tabs>
        <w:spacing w:before="0"/>
        <w:ind w:left="0" w:right="220" w:firstLine="0"/>
        <w:rPr>
          <w:sz w:val="24"/>
        </w:rPr>
      </w:pPr>
      <w:r>
        <w:rPr>
          <w:rFonts w:hint="eastAsia"/>
          <w:sz w:val="24"/>
          <w:lang w:eastAsia="zh-CN"/>
        </w:rPr>
        <w:t>上层要求监测的非预算外设施仅是上层在其</w:t>
      </w:r>
      <w:r>
        <w:rPr>
          <w:rFonts w:eastAsia="宋体" w:hint="eastAsia"/>
          <w:sz w:val="24"/>
          <w:lang w:eastAsia="zh-CN"/>
        </w:rPr>
        <w:t>输电运营商</w:t>
      </w:r>
      <w:r>
        <w:rPr>
          <w:rFonts w:hint="eastAsia"/>
          <w:sz w:val="24"/>
          <w:lang w:eastAsia="zh-CN"/>
        </w:rPr>
        <w:t>范围内确定SOL超标所需的设施。在执行各种分析和研究作为功能性的义务的一部分,可能会导致识别non-BES设施应监测确定溶胶超过数点。</w:t>
      </w:r>
      <w:r>
        <w:rPr>
          <w:rFonts w:hint="eastAsia"/>
          <w:sz w:val="24"/>
        </w:rPr>
        <w:t>例子包括:</w:t>
      </w:r>
    </w:p>
    <w:p w:rsidR="00C5034E" w:rsidRDefault="00724C3D">
      <w:pPr>
        <w:pStyle w:val="a6"/>
        <w:numPr>
          <w:ilvl w:val="0"/>
          <w:numId w:val="8"/>
        </w:numPr>
        <w:tabs>
          <w:tab w:val="left" w:pos="839"/>
          <w:tab w:val="left" w:pos="840"/>
        </w:tabs>
        <w:spacing w:before="118"/>
        <w:rPr>
          <w:sz w:val="24"/>
        </w:rPr>
      </w:pPr>
      <w:r>
        <w:rPr>
          <w:sz w:val="24"/>
        </w:rPr>
        <w:t>OPA;</w:t>
      </w:r>
    </w:p>
    <w:p w:rsidR="00C5034E" w:rsidRDefault="00724C3D">
      <w:pPr>
        <w:pStyle w:val="a6"/>
        <w:numPr>
          <w:ilvl w:val="0"/>
          <w:numId w:val="8"/>
        </w:numPr>
        <w:tabs>
          <w:tab w:val="left" w:pos="839"/>
          <w:tab w:val="left" w:pos="840"/>
        </w:tabs>
        <w:spacing w:before="2"/>
        <w:rPr>
          <w:sz w:val="24"/>
        </w:rPr>
      </w:pPr>
      <w:r>
        <w:rPr>
          <w:rFonts w:hint="eastAsia"/>
          <w:sz w:val="24"/>
        </w:rPr>
        <w:t>实时评估</w:t>
      </w:r>
      <w:r>
        <w:rPr>
          <w:rFonts w:eastAsia="宋体" w:hint="eastAsia"/>
          <w:sz w:val="24"/>
          <w:lang w:eastAsia="zh-CN"/>
        </w:rPr>
        <w:t>(RTA)</w:t>
      </w:r>
      <w:r>
        <w:rPr>
          <w:rFonts w:eastAsia="宋体" w:hint="eastAsia"/>
          <w:sz w:val="24"/>
          <w:lang w:eastAsia="zh-CN"/>
        </w:rPr>
        <w:t>；</w:t>
      </w:r>
    </w:p>
    <w:p w:rsidR="00C5034E" w:rsidRDefault="00724C3D">
      <w:pPr>
        <w:pStyle w:val="a6"/>
        <w:numPr>
          <w:ilvl w:val="0"/>
          <w:numId w:val="8"/>
        </w:numPr>
        <w:tabs>
          <w:tab w:val="left" w:pos="839"/>
          <w:tab w:val="left" w:pos="840"/>
        </w:tabs>
        <w:spacing w:before="0"/>
        <w:ind w:left="839" w:right="220"/>
        <w:rPr>
          <w:sz w:val="24"/>
          <w:lang w:eastAsia="zh-CN"/>
        </w:rPr>
      </w:pPr>
      <w:r>
        <w:rPr>
          <w:rFonts w:hint="eastAsia"/>
          <w:sz w:val="24"/>
          <w:lang w:eastAsia="zh-CN"/>
        </w:rPr>
        <w:t>由TOP执行的裂解作为BES异常处理的一部分，用于在BES中包括一个设</w:t>
      </w:r>
      <w:r>
        <w:rPr>
          <w:rFonts w:eastAsia="宋体" w:hint="eastAsia"/>
          <w:sz w:val="24"/>
          <w:lang w:eastAsia="zh-CN"/>
        </w:rPr>
        <w:t>;</w:t>
      </w:r>
      <w:r>
        <w:rPr>
          <w:rFonts w:hint="eastAsia"/>
          <w:sz w:val="24"/>
          <w:lang w:eastAsia="zh-CN"/>
        </w:rPr>
        <w:t>和</w:t>
      </w:r>
    </w:p>
    <w:p w:rsidR="00C5034E" w:rsidRDefault="00724C3D">
      <w:pPr>
        <w:pStyle w:val="a6"/>
        <w:numPr>
          <w:ilvl w:val="0"/>
          <w:numId w:val="8"/>
        </w:numPr>
        <w:tabs>
          <w:tab w:val="left" w:pos="839"/>
          <w:tab w:val="left" w:pos="840"/>
        </w:tabs>
        <w:spacing w:before="0"/>
        <w:ind w:left="839" w:right="220"/>
        <w:rPr>
          <w:sz w:val="24"/>
          <w:lang w:eastAsia="zh-CN"/>
        </w:rPr>
      </w:pPr>
      <w:r>
        <w:rPr>
          <w:rFonts w:hint="eastAsia"/>
          <w:sz w:val="24"/>
          <w:lang w:eastAsia="zh-CN"/>
        </w:rPr>
        <w:t>可在RC的大修协调过程中指定的分析，该分析可引导TOP确定应临时监控的非BES设施，以确定SOL超标。</w:t>
      </w:r>
    </w:p>
    <w:p w:rsidR="00C5034E" w:rsidRDefault="00724C3D">
      <w:pPr>
        <w:pStyle w:val="a4"/>
        <w:spacing w:before="121"/>
        <w:ind w:left="119" w:right="395"/>
      </w:pPr>
      <w:r>
        <w:t>TOP-003-3 Requirement R1 specifies that the TOP shall develop a data specification which includes data and information needed by the TOP to support its OPAs, Real-time monitoring, and RTAs. This includes non-BES data and external network data as deemed necessary by the TOP.</w:t>
      </w:r>
    </w:p>
    <w:p w:rsidR="00C5034E" w:rsidRDefault="00724C3D">
      <w:pPr>
        <w:pStyle w:val="a4"/>
        <w:spacing w:before="121"/>
        <w:ind w:left="119" w:right="395"/>
        <w:rPr>
          <w:lang w:eastAsia="zh-CN"/>
        </w:rPr>
      </w:pPr>
      <w:r>
        <w:rPr>
          <w:rFonts w:hint="eastAsia"/>
          <w:lang w:eastAsia="zh-CN"/>
        </w:rPr>
        <w:t>TOP-003-3要求R1规定，TOP应制定数据规范，其中包括TOP支持OPAs、实时监控和RTAs所需的数据和信息。这包括高层认为必要的非bes数据和外部网络数据。</w:t>
      </w:r>
    </w:p>
    <w:p w:rsidR="00C5034E" w:rsidRDefault="00C5034E">
      <w:pPr>
        <w:pStyle w:val="a4"/>
        <w:spacing w:before="11"/>
        <w:rPr>
          <w:sz w:val="23"/>
          <w:lang w:eastAsia="zh-CN"/>
        </w:rPr>
      </w:pPr>
    </w:p>
    <w:p w:rsidR="00C5034E" w:rsidRDefault="00724C3D">
      <w:pPr>
        <w:pStyle w:val="a4"/>
        <w:ind w:left="120" w:right="578"/>
      </w:pPr>
      <w:r>
        <w:t>The format of the proposed requirement has been changed from the approved standard to more clearly indicate which monitoring activities are required to be performed.</w:t>
      </w:r>
    </w:p>
    <w:p w:rsidR="00C5034E" w:rsidRDefault="00724C3D">
      <w:pPr>
        <w:pStyle w:val="a4"/>
        <w:ind w:left="120" w:right="578"/>
        <w:rPr>
          <w:lang w:eastAsia="zh-CN"/>
        </w:rPr>
      </w:pPr>
      <w:r>
        <w:rPr>
          <w:rFonts w:hint="eastAsia"/>
          <w:lang w:eastAsia="zh-CN"/>
        </w:rPr>
        <w:t>拟议要求的格式已从批准的标准改为更清楚地表明需要进行哪些监测活动。</w:t>
      </w:r>
    </w:p>
    <w:p w:rsidR="00C5034E" w:rsidRDefault="00724C3D">
      <w:pPr>
        <w:pStyle w:val="2"/>
        <w:ind w:left="119"/>
        <w:rPr>
          <w:rFonts w:eastAsia="宋体"/>
          <w:lang w:eastAsia="zh-CN"/>
        </w:rPr>
      </w:pPr>
      <w:r>
        <w:t>Rationale for Requirement R13:</w:t>
      </w:r>
      <w:r>
        <w:rPr>
          <w:rFonts w:eastAsia="宋体" w:hint="eastAsia"/>
          <w:lang w:eastAsia="zh-CN"/>
        </w:rPr>
        <w:tab/>
      </w:r>
      <w:r>
        <w:rPr>
          <w:rFonts w:eastAsia="宋体" w:hint="eastAsia"/>
          <w:lang w:eastAsia="zh-CN"/>
        </w:rPr>
        <w:t>要求</w:t>
      </w:r>
      <w:r>
        <w:rPr>
          <w:rFonts w:eastAsia="宋体" w:hint="eastAsia"/>
          <w:lang w:eastAsia="zh-CN"/>
        </w:rPr>
        <w:t>R13</w:t>
      </w:r>
      <w:r>
        <w:rPr>
          <w:rFonts w:eastAsia="宋体" w:hint="eastAsia"/>
          <w:lang w:eastAsia="zh-CN"/>
        </w:rPr>
        <w:t>的基本原理：</w:t>
      </w:r>
    </w:p>
    <w:p w:rsidR="00C5034E" w:rsidRDefault="00724C3D">
      <w:pPr>
        <w:pStyle w:val="a4"/>
        <w:spacing w:before="122"/>
        <w:ind w:left="119" w:right="171"/>
      </w:pPr>
      <w:r>
        <w:t>The new Requirement R13 is in response to NOPR paragraphs 55 and 60 concerning Real-time analysis responsibilities for Transmission Operators and is copied from approved IRO-008-1, Requirement R2. The Transmission Operator’s Operating Plan will describe how to perform the Real-time Assessment. The Operating Plan should contain instructions as to how to perform Operational Planning Analysis and Real-time Assessment with detailed instructions and timing requirements as to how to adapt to conditions where processes, procedures, and automated software systems are not available (if used). This could include instructions such as an indication that no actions may be required if system conditions have not changed significantly and that previous Contingency analysis or Real-time Assessments may be used in such a situation.</w:t>
      </w:r>
    </w:p>
    <w:p w:rsidR="00C5034E" w:rsidRDefault="00724C3D">
      <w:pPr>
        <w:pStyle w:val="a4"/>
        <w:spacing w:before="122"/>
        <w:ind w:left="119" w:right="171"/>
        <w:rPr>
          <w:lang w:eastAsia="zh-CN"/>
        </w:rPr>
      </w:pPr>
      <w:r>
        <w:rPr>
          <w:rFonts w:hint="eastAsia"/>
          <w:lang w:eastAsia="zh-CN"/>
        </w:rPr>
        <w:t>新的要求R13是对NOPR第55段和第60段关于</w:t>
      </w:r>
      <w:r>
        <w:rPr>
          <w:rFonts w:eastAsia="宋体" w:hint="eastAsia"/>
          <w:lang w:eastAsia="zh-CN"/>
        </w:rPr>
        <w:t>输电运营商</w:t>
      </w:r>
      <w:r>
        <w:rPr>
          <w:rFonts w:hint="eastAsia"/>
          <w:lang w:eastAsia="zh-CN"/>
        </w:rPr>
        <w:t>实时分析责任的响应，并从批准的IRO-008-1，要求R2中复制。输电运营商的运营计划将描述如何执行实时评估。操作计划应包含如何执行操作计划分析和实时评估的说明，以及如何适应流程、程序和自动化</w:t>
      </w:r>
      <w:r>
        <w:rPr>
          <w:rFonts w:hint="eastAsia"/>
          <w:lang w:eastAsia="zh-CN"/>
        </w:rPr>
        <w:lastRenderedPageBreak/>
        <w:t>软件系统不可用（如果使用）的条件的详细说明和时间要求。这可能包括指示，例如，如果系统条件没有发生重大变化，则无需采取任何行动，在这种情况下，可以使用先前的应急分析或实时评估。</w:t>
      </w:r>
    </w:p>
    <w:p w:rsidR="00C5034E" w:rsidRDefault="00724C3D">
      <w:pPr>
        <w:pStyle w:val="2"/>
        <w:spacing w:before="118"/>
        <w:rPr>
          <w:rFonts w:eastAsia="宋体"/>
          <w:lang w:eastAsia="zh-CN"/>
        </w:rPr>
      </w:pPr>
      <w:r>
        <w:t>Rationale for Requirement R14:</w:t>
      </w:r>
      <w:r>
        <w:rPr>
          <w:rFonts w:eastAsia="宋体" w:hint="eastAsia"/>
          <w:lang w:eastAsia="zh-CN"/>
        </w:rPr>
        <w:tab/>
      </w:r>
      <w:r>
        <w:rPr>
          <w:rFonts w:eastAsia="宋体" w:hint="eastAsia"/>
          <w:lang w:eastAsia="zh-CN"/>
        </w:rPr>
        <w:t>要求</w:t>
      </w:r>
      <w:r>
        <w:rPr>
          <w:rFonts w:eastAsia="宋体" w:hint="eastAsia"/>
          <w:lang w:eastAsia="zh-CN"/>
        </w:rPr>
        <w:t>R14</w:t>
      </w:r>
      <w:r>
        <w:rPr>
          <w:rFonts w:eastAsia="宋体" w:hint="eastAsia"/>
          <w:lang w:eastAsia="zh-CN"/>
        </w:rPr>
        <w:t>的基本原理：</w:t>
      </w:r>
    </w:p>
    <w:p w:rsidR="00C5034E" w:rsidRDefault="00724C3D">
      <w:pPr>
        <w:pStyle w:val="a4"/>
        <w:spacing w:before="120"/>
        <w:ind w:left="120" w:right="110"/>
      </w:pPr>
      <w:r>
        <w:t>The original Requirement R8 was deleted and original Requirements R9 and R11 were revised in order to respond to NOPR paragraph 42 which raised the issue of handling all SOLs and not just a sub-set of SOLs. The SDT has developed a white paper on SOL exceedances that explains its intent on what needs to be contained in such an Operating Plan. These Operating Plans are developed and documented in advance of Real-time and may be developed from Operational Planning Assessments required per proposed TOP-002-4 or other assessments. Operating Plans could be augmented by temporary operating guides which outline prevention/mitigation plans for specific situations which are identified day-to-day in an Operational Planning Assessment or a Real-time Assessment. The intent is to have a plan and philosophy that can be followed by an operator.</w:t>
      </w:r>
    </w:p>
    <w:p w:rsidR="00C5034E" w:rsidRDefault="00724C3D">
      <w:pPr>
        <w:pStyle w:val="a4"/>
        <w:spacing w:before="120"/>
        <w:ind w:left="120" w:right="110"/>
        <w:rPr>
          <w:lang w:eastAsia="zh-CN"/>
        </w:rPr>
      </w:pPr>
      <w:r>
        <w:rPr>
          <w:rFonts w:hint="eastAsia"/>
          <w:lang w:eastAsia="zh-CN"/>
        </w:rPr>
        <w:t>删除了原始要求R8，修订了原始要求R9和R11，以响应NOPR第42段，该段提出了处理所有SOL而不仅仅是SOL子集的问题。SDT已经制定了一份关于SOL超标的白皮书，解释了其在此类运营计划中需要包含哪些内容的意图。这些运行计划是在实时之前制定和记录的，可以根据建议的TOP-002-4或其他评估要求的运行计划评估制定。可通过临时操作指南对操作计划进行补充，临时操作指南概述了日常操作计划评估或实时评估中确定的特定情况的预防/缓解计划。其目的是要有一个计划和哲学，可以遵循一个经营者。</w:t>
      </w:r>
    </w:p>
    <w:p w:rsidR="00C5034E" w:rsidRDefault="00724C3D">
      <w:pPr>
        <w:pStyle w:val="2"/>
        <w:spacing w:before="121"/>
        <w:rPr>
          <w:rFonts w:eastAsia="宋体"/>
          <w:lang w:eastAsia="zh-CN"/>
        </w:rPr>
      </w:pPr>
      <w:r>
        <w:t>Rationale for Requirements R16 and R17:</w:t>
      </w:r>
      <w:r>
        <w:rPr>
          <w:rFonts w:eastAsia="宋体" w:hint="eastAsia"/>
          <w:lang w:eastAsia="zh-CN"/>
        </w:rPr>
        <w:tab/>
      </w:r>
      <w:r>
        <w:rPr>
          <w:rFonts w:eastAsia="宋体" w:hint="eastAsia"/>
          <w:lang w:eastAsia="zh-CN"/>
        </w:rPr>
        <w:tab/>
      </w:r>
      <w:r>
        <w:rPr>
          <w:rFonts w:eastAsia="宋体" w:hint="eastAsia"/>
          <w:lang w:eastAsia="zh-CN"/>
        </w:rPr>
        <w:t>要求</w:t>
      </w:r>
      <w:r>
        <w:rPr>
          <w:rFonts w:eastAsia="宋体" w:hint="eastAsia"/>
          <w:lang w:eastAsia="zh-CN"/>
        </w:rPr>
        <w:t>R16</w:t>
      </w:r>
      <w:r>
        <w:rPr>
          <w:rFonts w:eastAsia="宋体" w:hint="eastAsia"/>
          <w:lang w:eastAsia="zh-CN"/>
        </w:rPr>
        <w:t>和</w:t>
      </w:r>
      <w:r>
        <w:rPr>
          <w:rFonts w:eastAsia="宋体" w:hint="eastAsia"/>
          <w:lang w:eastAsia="zh-CN"/>
        </w:rPr>
        <w:t>R17</w:t>
      </w:r>
      <w:r>
        <w:rPr>
          <w:rFonts w:eastAsia="宋体" w:hint="eastAsia"/>
          <w:lang w:eastAsia="zh-CN"/>
        </w:rPr>
        <w:t>的基本原理：</w:t>
      </w:r>
    </w:p>
    <w:p w:rsidR="00C5034E" w:rsidRDefault="00724C3D">
      <w:pPr>
        <w:pStyle w:val="a4"/>
        <w:spacing w:before="120"/>
        <w:ind w:left="120"/>
      </w:pPr>
      <w:r>
        <w:t>In response to IERP Report recommendation 3 on authority.</w:t>
      </w:r>
    </w:p>
    <w:p w:rsidR="00C5034E" w:rsidRDefault="00724C3D">
      <w:pPr>
        <w:pStyle w:val="a4"/>
        <w:spacing w:before="120"/>
        <w:ind w:left="120"/>
        <w:rPr>
          <w:lang w:eastAsia="zh-CN"/>
        </w:rPr>
      </w:pPr>
      <w:r>
        <w:rPr>
          <w:rFonts w:hint="eastAsia"/>
          <w:lang w:eastAsia="zh-CN"/>
        </w:rPr>
        <w:t>针对关于权力的IERP报告建议3。</w:t>
      </w:r>
    </w:p>
    <w:p w:rsidR="00C5034E" w:rsidRDefault="00724C3D">
      <w:pPr>
        <w:pStyle w:val="2"/>
        <w:rPr>
          <w:rFonts w:eastAsia="宋体"/>
          <w:lang w:eastAsia="zh-CN"/>
        </w:rPr>
      </w:pPr>
      <w:r>
        <w:t>Rationale for Requirement R18:</w:t>
      </w:r>
      <w:r>
        <w:rPr>
          <w:rFonts w:eastAsia="宋体" w:hint="eastAsia"/>
          <w:lang w:eastAsia="zh-CN"/>
        </w:rPr>
        <w:tab/>
      </w:r>
      <w:r>
        <w:rPr>
          <w:rFonts w:eastAsia="宋体" w:hint="eastAsia"/>
          <w:lang w:eastAsia="zh-CN"/>
        </w:rPr>
        <w:t>要求</w:t>
      </w:r>
      <w:r>
        <w:rPr>
          <w:rFonts w:eastAsia="宋体" w:hint="eastAsia"/>
          <w:lang w:eastAsia="zh-CN"/>
        </w:rPr>
        <w:t>R18</w:t>
      </w:r>
      <w:r>
        <w:rPr>
          <w:rFonts w:eastAsia="宋体" w:hint="eastAsia"/>
          <w:lang w:eastAsia="zh-CN"/>
        </w:rPr>
        <w:t>的基本原理：</w:t>
      </w:r>
    </w:p>
    <w:p w:rsidR="00C5034E" w:rsidRDefault="00724C3D">
      <w:pPr>
        <w:pStyle w:val="a4"/>
        <w:spacing w:before="119"/>
        <w:ind w:left="120" w:right="431"/>
      </w:pPr>
      <w:r>
        <w:t>Moved from approved IRO-005-3.1a, Requirement R10. Transmission Service Provider, Distribution Provider, Load-Serving Entity, Generator Operator, and Purchasing-Selling Entity are deleted as those entities will receive instructions on limits from the responsible entities</w:t>
      </w:r>
      <w:r>
        <w:rPr>
          <w:rFonts w:eastAsia="宋体" w:hint="eastAsia"/>
          <w:lang w:eastAsia="zh-CN"/>
        </w:rPr>
        <w:t xml:space="preserve"> </w:t>
      </w:r>
      <w:r>
        <w:t>cited in the requirement. Note – Derived limits replaced by SOLs for clarity and specificity. SOLs include voltage, Stability, and thermal limits and are thus the most limiting</w:t>
      </w:r>
      <w:r>
        <w:rPr>
          <w:spacing w:val="-12"/>
        </w:rPr>
        <w:t xml:space="preserve"> </w:t>
      </w:r>
      <w:r>
        <w:t>factor.</w:t>
      </w:r>
    </w:p>
    <w:p w:rsidR="00C5034E" w:rsidRDefault="00724C3D">
      <w:pPr>
        <w:pStyle w:val="a4"/>
        <w:spacing w:before="119"/>
        <w:ind w:left="120" w:right="431"/>
        <w:rPr>
          <w:lang w:eastAsia="zh-CN"/>
        </w:rPr>
      </w:pPr>
      <w:r>
        <w:rPr>
          <w:rFonts w:eastAsia="宋体" w:hint="eastAsia"/>
          <w:lang w:eastAsia="zh-CN"/>
        </w:rPr>
        <w:t>源于</w:t>
      </w:r>
      <w:r>
        <w:rPr>
          <w:rFonts w:hint="eastAsia"/>
        </w:rPr>
        <w:t>批准的要求R10</w:t>
      </w:r>
      <w:r>
        <w:rPr>
          <w:rFonts w:eastAsia="宋体" w:hint="eastAsia"/>
          <w:lang w:eastAsia="zh-CN"/>
        </w:rPr>
        <w:t>的</w:t>
      </w:r>
      <w:r>
        <w:rPr>
          <w:rFonts w:hint="eastAsia"/>
        </w:rPr>
        <w:t>IRO-005-3.1a。</w:t>
      </w:r>
      <w:r>
        <w:rPr>
          <w:rFonts w:hint="eastAsia"/>
          <w:lang w:eastAsia="zh-CN"/>
        </w:rPr>
        <w:t>输电服务提供商、配电提供商、负荷服务实体、发电机运营商和购销实体将被删除，因为这些实体将从要求中引用的负责实体收到有关限制的指示。注:推导的限度取代了溶胶的清晰度和特异性。SOLs包括电压、稳定性和热极限，因此是最大的限制因素。</w:t>
      </w:r>
    </w:p>
    <w:p w:rsidR="00C5034E" w:rsidRDefault="00724C3D">
      <w:pPr>
        <w:pStyle w:val="2"/>
        <w:spacing w:before="119"/>
      </w:pPr>
      <w:r>
        <w:t>Rationale for Requirements R19 and R20 (R19, R20, R22, and R23 in</w:t>
      </w:r>
      <w:r>
        <w:rPr>
          <w:spacing w:val="-28"/>
        </w:rPr>
        <w:t xml:space="preserve"> </w:t>
      </w:r>
      <w:r>
        <w:t>TOP-001-4):</w:t>
      </w:r>
    </w:p>
    <w:p w:rsidR="00C5034E" w:rsidRDefault="00724C3D">
      <w:pPr>
        <w:pStyle w:val="2"/>
        <w:spacing w:before="119"/>
      </w:pPr>
      <w:r>
        <w:rPr>
          <w:rFonts w:hint="eastAsia"/>
        </w:rPr>
        <w:t>要求R19和R20的基本原理(R19, R20, R22和R23在TOP-001-4):</w:t>
      </w:r>
    </w:p>
    <w:p w:rsidR="00C5034E" w:rsidRDefault="00724C3D">
      <w:pPr>
        <w:pStyle w:val="a4"/>
        <w:spacing w:before="120"/>
        <w:ind w:left="119" w:right="390"/>
      </w:pPr>
      <w:r>
        <w:t>Added for consistency with proposed IRO-002-4, Requirement R1. Data exchange capabilities are required to support the data specification concept in proposed TOP-003-3.</w:t>
      </w:r>
    </w:p>
    <w:p w:rsidR="00C5034E" w:rsidRDefault="00724C3D">
      <w:pPr>
        <w:pStyle w:val="a4"/>
        <w:spacing w:before="120"/>
        <w:ind w:left="119" w:right="390"/>
        <w:rPr>
          <w:lang w:eastAsia="zh-CN"/>
        </w:rPr>
      </w:pPr>
      <w:r>
        <w:rPr>
          <w:rFonts w:hint="eastAsia"/>
          <w:lang w:eastAsia="zh-CN"/>
        </w:rPr>
        <w:t>增加了与拟议的IRO-002-4，要求R1的一致性。为了支持TOP-003-3中提出的数据规范概念，需要数据交换能力。</w:t>
      </w:r>
    </w:p>
    <w:p w:rsidR="00C5034E" w:rsidRDefault="00724C3D">
      <w:pPr>
        <w:pStyle w:val="a4"/>
        <w:spacing w:before="120"/>
        <w:ind w:left="119" w:right="236"/>
      </w:pPr>
      <w:r>
        <w:lastRenderedPageBreak/>
        <w:t>The proposed changes address directives for redundancy and diverse routing of data exchange capabilities (FERC Order No. 817 Para 47).</w:t>
      </w:r>
    </w:p>
    <w:p w:rsidR="00C5034E" w:rsidRDefault="00724C3D">
      <w:pPr>
        <w:pStyle w:val="a4"/>
        <w:spacing w:before="120"/>
        <w:ind w:left="119" w:right="236"/>
        <w:rPr>
          <w:lang w:eastAsia="zh-CN"/>
        </w:rPr>
      </w:pPr>
      <w:r>
        <w:rPr>
          <w:rFonts w:hint="eastAsia"/>
          <w:lang w:eastAsia="zh-CN"/>
        </w:rPr>
        <w:t>拟议的修改地址指示冗余和不同的路由数据交换能力(FERC第817号命令第47段)。</w:t>
      </w:r>
    </w:p>
    <w:p w:rsidR="00C5034E" w:rsidRDefault="00C5034E">
      <w:pPr>
        <w:pStyle w:val="a4"/>
        <w:spacing w:before="2"/>
        <w:rPr>
          <w:lang w:eastAsia="zh-CN"/>
        </w:rPr>
      </w:pPr>
    </w:p>
    <w:p w:rsidR="00C5034E" w:rsidRDefault="00724C3D">
      <w:pPr>
        <w:pStyle w:val="a4"/>
        <w:ind w:left="119" w:right="144"/>
      </w:pPr>
      <w:r>
        <w:t>Redundant and diversely routed data exchange capabilities consist of data exchange infrastructure components (e.g., switches, routers, servers, power supplies, and network cabling and communication paths between these components in the primary Control Center for the exchange of system operating data) that will provide continued functionality despite failure or malfunction of an individual component within the Transmission Operator's (TOP) primary Control Center. Redundant and diversely routed data exchange capabilities preclude single points of failure in primary Control Center data exchange infrastructure from halting the flow of Real-time data. Requirement R20 does not require automatic or instantaneous fail-over of data exchange capabilities. Redundancy and diverse routing may be achieved in various ways depending on the arrangement of the infrastructure or hardware within the TOP's primary Control</w:t>
      </w:r>
      <w:r>
        <w:rPr>
          <w:spacing w:val="-2"/>
        </w:rPr>
        <w:t xml:space="preserve"> </w:t>
      </w:r>
      <w:r>
        <w:t>Center.</w:t>
      </w:r>
    </w:p>
    <w:p w:rsidR="00C5034E" w:rsidRDefault="00724C3D">
      <w:pPr>
        <w:pStyle w:val="a4"/>
        <w:ind w:left="119" w:right="144"/>
        <w:rPr>
          <w:lang w:eastAsia="zh-CN"/>
        </w:rPr>
      </w:pPr>
      <w:r>
        <w:rPr>
          <w:rFonts w:hint="eastAsia"/>
          <w:lang w:eastAsia="zh-CN"/>
        </w:rPr>
        <w:t>冗余和多样化数据交换路由功能包括数据交换基础设施组件(如交换机、路由器、服务器、电源、网络布线和这些组件之间的通信路径的主要控制中心的交换系统运行数据)将提供持续的功能,尽管失败或单个组件的故障传播算子的主控制中心(上)。冗余和多种路由的数据交换功能防止了主控制中心数据交换基础设施中的单点故障，从而阻止了实时数据流的中断。要求R20不要求数据交换的自动或瞬时故障转移能力。根据TOP的主控制中心内的基础设施或硬件的安排，可以通过各种方式实现不稳定和不同的路由。</w:t>
      </w:r>
    </w:p>
    <w:p w:rsidR="00C5034E" w:rsidRDefault="00C5034E">
      <w:pPr>
        <w:pStyle w:val="a4"/>
        <w:spacing w:before="10"/>
        <w:rPr>
          <w:sz w:val="23"/>
          <w:lang w:eastAsia="zh-CN"/>
        </w:rPr>
      </w:pPr>
    </w:p>
    <w:p w:rsidR="00C5034E" w:rsidRDefault="00724C3D">
      <w:pPr>
        <w:pStyle w:val="a4"/>
        <w:ind w:left="119" w:right="135"/>
      </w:pPr>
      <w:r>
        <w:t>The reliability objective of redundancy is to provide for continued data exchange functionality during outages, maintenance, or testing of data exchange infrastructure. For periods of planned or unplanned outages of individual data exchange components, the proposed requirements do not require additional redundant data exchange infrastructure components solely to provide for redundancy.</w:t>
      </w:r>
    </w:p>
    <w:p w:rsidR="00C5034E" w:rsidRDefault="00724C3D">
      <w:pPr>
        <w:pStyle w:val="a4"/>
        <w:ind w:left="119" w:right="135"/>
        <w:rPr>
          <w:lang w:eastAsia="zh-CN"/>
        </w:rPr>
      </w:pPr>
      <w:r>
        <w:rPr>
          <w:rFonts w:hint="eastAsia"/>
          <w:lang w:eastAsia="zh-CN"/>
        </w:rPr>
        <w:t>冗余的可靠性目标是在中断、维护或测试数据交换基础设施期间提供持续的数据交换功能。对于个别数据交换组件的计划或非计划中断期间，建议的需求不需要额外的冗余数据交换基础设施组件，仅仅是为了提供冗余。</w:t>
      </w:r>
    </w:p>
    <w:p w:rsidR="00C5034E" w:rsidRDefault="00C5034E">
      <w:pPr>
        <w:pStyle w:val="a4"/>
        <w:spacing w:before="1"/>
        <w:rPr>
          <w:lang w:eastAsia="zh-CN"/>
        </w:rPr>
      </w:pPr>
    </w:p>
    <w:p w:rsidR="00C5034E" w:rsidRDefault="00724C3D">
      <w:pPr>
        <w:pStyle w:val="a4"/>
        <w:ind w:left="119" w:right="783"/>
      </w:pPr>
      <w:r>
        <w:t>Infrastructure that is not within the TOP's primary Control Center is not addressed by the proposed requirement.</w:t>
      </w:r>
    </w:p>
    <w:p w:rsidR="00C5034E" w:rsidRDefault="00724C3D">
      <w:pPr>
        <w:pStyle w:val="a4"/>
        <w:ind w:left="119" w:right="783"/>
        <w:rPr>
          <w:lang w:eastAsia="zh-CN"/>
        </w:rPr>
      </w:pPr>
      <w:r>
        <w:rPr>
          <w:rFonts w:hint="eastAsia"/>
          <w:lang w:eastAsia="zh-CN"/>
        </w:rPr>
        <w:t>建议的需求不涉及不在TOP主控制中心内的基础设施。</w:t>
      </w:r>
    </w:p>
    <w:p w:rsidR="00C5034E" w:rsidRDefault="00724C3D">
      <w:pPr>
        <w:pStyle w:val="2"/>
        <w:ind w:left="119"/>
        <w:rPr>
          <w:rFonts w:eastAsia="宋体"/>
          <w:lang w:eastAsia="zh-CN"/>
        </w:rPr>
      </w:pPr>
      <w:r>
        <w:t>Rationale for Requirement R21:</w:t>
      </w:r>
      <w:r>
        <w:rPr>
          <w:rFonts w:eastAsia="宋体" w:hint="eastAsia"/>
          <w:lang w:eastAsia="zh-CN"/>
        </w:rPr>
        <w:tab/>
      </w:r>
      <w:r>
        <w:rPr>
          <w:rFonts w:eastAsia="宋体" w:hint="eastAsia"/>
          <w:lang w:eastAsia="zh-CN"/>
        </w:rPr>
        <w:t>要求</w:t>
      </w:r>
      <w:r>
        <w:rPr>
          <w:rFonts w:eastAsia="宋体" w:hint="eastAsia"/>
          <w:lang w:eastAsia="zh-CN"/>
        </w:rPr>
        <w:t>R21</w:t>
      </w:r>
      <w:r>
        <w:rPr>
          <w:rFonts w:eastAsia="宋体" w:hint="eastAsia"/>
          <w:lang w:eastAsia="zh-CN"/>
        </w:rPr>
        <w:t>的基本原理：</w:t>
      </w:r>
    </w:p>
    <w:p w:rsidR="00C5034E" w:rsidRDefault="00724C3D">
      <w:pPr>
        <w:pStyle w:val="a4"/>
        <w:spacing w:before="120"/>
        <w:ind w:left="119" w:right="117"/>
      </w:pPr>
      <w:r>
        <w:t>The proposed requirement addresses directives for testing of data exchange capabilities used in primary Control Centers (FERC Order No. 817 Para 51).</w:t>
      </w:r>
    </w:p>
    <w:p w:rsidR="00C5034E" w:rsidRDefault="00724C3D">
      <w:pPr>
        <w:pStyle w:val="a4"/>
        <w:spacing w:before="120"/>
        <w:ind w:left="119" w:right="117"/>
        <w:rPr>
          <w:lang w:eastAsia="zh-CN"/>
        </w:rPr>
      </w:pPr>
      <w:r>
        <w:rPr>
          <w:rFonts w:hint="eastAsia"/>
          <w:lang w:eastAsia="zh-CN"/>
        </w:rPr>
        <w:t>拟议要求涉及主要控制中心所用数据交换能力测试指令（联邦能源监管委员会第817号命令第51段）。</w:t>
      </w:r>
    </w:p>
    <w:p w:rsidR="00C5034E" w:rsidRDefault="00724C3D">
      <w:pPr>
        <w:pStyle w:val="2"/>
        <w:spacing w:before="92"/>
        <w:rPr>
          <w:b w:val="0"/>
          <w:bCs w:val="0"/>
        </w:rPr>
      </w:pPr>
      <w:r>
        <w:rPr>
          <w:b w:val="0"/>
          <w:bCs w:val="0"/>
        </w:rPr>
        <w:t xml:space="preserve">A test for redundant functionality demonstrates that data exchange capabilities will continue to operate despite the malfunction or failure of an individual component (e.g., switches, routers, servers, power supplies, and network cabling and communication paths between these components in the primary Control Center for the exchange of system operating data). An </w:t>
      </w:r>
      <w:r>
        <w:rPr>
          <w:b w:val="0"/>
          <w:bCs w:val="0"/>
        </w:rPr>
        <w:lastRenderedPageBreak/>
        <w:t>entity's testing practices should, over time, examine the various failure modes of its data exchange capabilities. When an actual event successfully exercises the redundant functionality, it can be considered a test for the purposes of the proposed requirement.</w:t>
      </w:r>
    </w:p>
    <w:p w:rsidR="00C5034E" w:rsidRDefault="00724C3D">
      <w:pPr>
        <w:rPr>
          <w:lang w:eastAsia="zh-CN"/>
        </w:rPr>
      </w:pPr>
      <w:r>
        <w:rPr>
          <w:rFonts w:hint="eastAsia"/>
          <w:lang w:eastAsia="zh-CN"/>
        </w:rPr>
        <w:t>冗余功能测试表明，尽管单个组件（如交换机、路由器、服务器、电源、，以及主控制中心中这些组件之间的网络布线和通信路径，用于交换系统操作数据）。随着时间的推移，实体的测试实践应该检查其数据交换功能的各种故障模式。当一个实际的事件成功地执行了冗余功能时，它可以被认为是一个测试，用于提出的需求。</w:t>
      </w:r>
    </w:p>
    <w:p w:rsidR="00C5034E" w:rsidRDefault="00724C3D">
      <w:pPr>
        <w:pStyle w:val="2"/>
        <w:spacing w:before="92"/>
        <w:rPr>
          <w:rFonts w:eastAsia="宋体"/>
          <w:lang w:eastAsia="zh-CN"/>
        </w:rPr>
      </w:pPr>
      <w:r>
        <w:t>Rationale for Requirements R22 and R23:</w:t>
      </w:r>
      <w:r>
        <w:rPr>
          <w:rFonts w:eastAsia="宋体" w:hint="eastAsia"/>
          <w:lang w:eastAsia="zh-CN"/>
        </w:rPr>
        <w:tab/>
      </w:r>
      <w:r>
        <w:rPr>
          <w:rFonts w:eastAsia="宋体" w:hint="eastAsia"/>
          <w:lang w:eastAsia="zh-CN"/>
        </w:rPr>
        <w:tab/>
      </w:r>
      <w:r>
        <w:rPr>
          <w:rFonts w:eastAsia="宋体" w:hint="eastAsia"/>
          <w:lang w:eastAsia="zh-CN"/>
        </w:rPr>
        <w:t>要求</w:t>
      </w:r>
      <w:r>
        <w:rPr>
          <w:rFonts w:eastAsia="宋体" w:hint="eastAsia"/>
          <w:lang w:eastAsia="zh-CN"/>
        </w:rPr>
        <w:t>R22</w:t>
      </w:r>
      <w:r>
        <w:rPr>
          <w:rFonts w:eastAsia="宋体" w:hint="eastAsia"/>
          <w:lang w:eastAsia="zh-CN"/>
        </w:rPr>
        <w:t>和</w:t>
      </w:r>
      <w:r>
        <w:rPr>
          <w:rFonts w:eastAsia="宋体" w:hint="eastAsia"/>
          <w:lang w:eastAsia="zh-CN"/>
        </w:rPr>
        <w:t>R23</w:t>
      </w:r>
      <w:r>
        <w:rPr>
          <w:rFonts w:eastAsia="宋体" w:hint="eastAsia"/>
          <w:lang w:eastAsia="zh-CN"/>
        </w:rPr>
        <w:t>的基本原理：</w:t>
      </w:r>
    </w:p>
    <w:p w:rsidR="00C5034E" w:rsidRDefault="00724C3D">
      <w:pPr>
        <w:pStyle w:val="a4"/>
        <w:spacing w:before="120"/>
        <w:ind w:left="119" w:right="236"/>
      </w:pPr>
      <w:r>
        <w:t>The proposed changes address directives for redundancy and diverse routing of data exchange capabilities (FERC Order No. 817 Para 47).</w:t>
      </w:r>
    </w:p>
    <w:p w:rsidR="00C5034E" w:rsidRDefault="00724C3D">
      <w:pPr>
        <w:pStyle w:val="a4"/>
        <w:spacing w:before="120"/>
        <w:ind w:left="119" w:right="236"/>
        <w:rPr>
          <w:lang w:eastAsia="zh-CN"/>
        </w:rPr>
      </w:pPr>
      <w:r>
        <w:rPr>
          <w:rFonts w:hint="eastAsia"/>
          <w:lang w:eastAsia="zh-CN"/>
        </w:rPr>
        <w:t>拟议的修改涉及数据交换能力的冗余和多样化路由指令（联邦能源监管委员会第817号命令第47段）。</w:t>
      </w:r>
    </w:p>
    <w:p w:rsidR="00C5034E" w:rsidRDefault="00C5034E">
      <w:pPr>
        <w:pStyle w:val="a4"/>
        <w:spacing w:before="11"/>
        <w:rPr>
          <w:sz w:val="23"/>
          <w:lang w:eastAsia="zh-CN"/>
        </w:rPr>
      </w:pPr>
    </w:p>
    <w:p w:rsidR="00C5034E" w:rsidRDefault="00724C3D">
      <w:pPr>
        <w:pStyle w:val="a4"/>
        <w:ind w:left="119" w:right="144"/>
      </w:pPr>
      <w:r>
        <w:t>Redundant and diversely routed data exchange capabilities consist of data exchange infrastructure components (e.g., switches, routers, servers, power supplies, and network cabling and communication paths between these components in the primary Control Center for the exchange of system operating data) that will provide continued functionality despite failure or malfunction of an individual component within the Balancing Authority's (BA) primary Control Center. Redundant and diversely routed data exchange capabilities preclude single points of failure in primary Control Center data exchange infrastructure from halting the flow of Real-time data. Requirement R23 does not require automatic or instantaneous fail-over of data exchange capabilities. Redundancy and diverse routing may be achieved in various ways depending on the arrangement of the infrastructure or hardware within the BA's primary Control</w:t>
      </w:r>
      <w:r>
        <w:rPr>
          <w:spacing w:val="-2"/>
        </w:rPr>
        <w:t xml:space="preserve"> </w:t>
      </w:r>
      <w:r>
        <w:t>Center.</w:t>
      </w:r>
    </w:p>
    <w:p w:rsidR="00C5034E" w:rsidRDefault="00724C3D">
      <w:pPr>
        <w:pStyle w:val="a4"/>
        <w:ind w:left="119" w:right="144"/>
        <w:rPr>
          <w:lang w:eastAsia="zh-CN"/>
        </w:rPr>
      </w:pPr>
      <w:r>
        <w:rPr>
          <w:rFonts w:hint="eastAsia"/>
          <w:lang w:eastAsia="zh-CN"/>
        </w:rPr>
        <w:t>冗余和不同路由的数据交换功能由数据交换基础设施组件组成（例如，交换机、路由器、服务器、电源、，以及主控制中心中这些组件之间的网络布线和通信路径（用于交换系统操作数据），即使平衡机构（BA）主控制中心中的单个组件出现故障或故障，也能提供持续的功能。冗余和不同路由的数据交换功能可防止主控制中心数据交换基础设施中的单点故障中断实时数据流。要求R23不要求数据交换功能的自动或瞬时故障转移。根据</w:t>
      </w:r>
      <w:r>
        <w:rPr>
          <w:rFonts w:eastAsia="宋体" w:hint="eastAsia"/>
          <w:lang w:eastAsia="zh-CN"/>
        </w:rPr>
        <w:t>平衡机构</w:t>
      </w:r>
      <w:r>
        <w:rPr>
          <w:rFonts w:hint="eastAsia"/>
          <w:lang w:eastAsia="zh-CN"/>
        </w:rPr>
        <w:t>的主要控制中心内的基础设施或硬件的安排，可以通过各种方式实现不稳定和不同的路由。</w:t>
      </w:r>
    </w:p>
    <w:p w:rsidR="00C5034E" w:rsidRDefault="00C5034E">
      <w:pPr>
        <w:pStyle w:val="a4"/>
        <w:rPr>
          <w:lang w:eastAsia="zh-CN"/>
        </w:rPr>
      </w:pPr>
    </w:p>
    <w:p w:rsidR="00C5034E" w:rsidRDefault="00724C3D">
      <w:pPr>
        <w:pStyle w:val="a4"/>
        <w:spacing w:before="1"/>
        <w:ind w:left="119" w:right="135"/>
      </w:pPr>
      <w:r>
        <w:t>The reliability objective of redundancy is to provide for continued data exchange functionality during outages, maintenance, or testing of data exchange infrastructure. For periods of planned or unplanned outages of individual data exchange components, the proposed requirements do not require additional redundant data exchange infrastructure components solely to provide for redundancy.</w:t>
      </w:r>
    </w:p>
    <w:p w:rsidR="00C5034E" w:rsidRDefault="00724C3D">
      <w:pPr>
        <w:pStyle w:val="a4"/>
        <w:spacing w:before="1"/>
        <w:ind w:left="119" w:right="135"/>
        <w:rPr>
          <w:lang w:eastAsia="zh-CN"/>
        </w:rPr>
      </w:pPr>
      <w:r>
        <w:rPr>
          <w:rFonts w:hint="eastAsia"/>
          <w:lang w:eastAsia="zh-CN"/>
        </w:rPr>
        <w:t>冗余的可靠性目标是在数据交换基础设施的中断、维护或测试期间提供持续的数据交换功能。对于单个数据交换组件的计划内或计划外停机期间，拟议的要求不需要额外的冗余数据交换基础设施组件来提供冗余。</w:t>
      </w:r>
    </w:p>
    <w:p w:rsidR="00C5034E" w:rsidRDefault="00724C3D">
      <w:pPr>
        <w:pStyle w:val="a4"/>
        <w:spacing w:before="119" w:line="242" w:lineRule="auto"/>
        <w:ind w:left="119" w:right="914"/>
      </w:pPr>
      <w:r>
        <w:t>Infrastructure that is not within the BA's primary Control Center is not addressed by the proposed requirement.</w:t>
      </w:r>
    </w:p>
    <w:p w:rsidR="00C5034E" w:rsidRDefault="00724C3D">
      <w:pPr>
        <w:pStyle w:val="a4"/>
        <w:spacing w:before="119" w:line="242" w:lineRule="auto"/>
        <w:ind w:left="119" w:right="914"/>
        <w:rPr>
          <w:lang w:eastAsia="zh-CN"/>
        </w:rPr>
      </w:pPr>
      <w:r>
        <w:rPr>
          <w:rFonts w:hint="eastAsia"/>
          <w:lang w:eastAsia="zh-CN"/>
        </w:rPr>
        <w:t>建议的要求没有涉及</w:t>
      </w:r>
      <w:r>
        <w:rPr>
          <w:rFonts w:eastAsia="宋体" w:hint="eastAsia"/>
          <w:lang w:eastAsia="zh-CN"/>
        </w:rPr>
        <w:t>平衡机构</w:t>
      </w:r>
      <w:r>
        <w:rPr>
          <w:rFonts w:hint="eastAsia"/>
          <w:lang w:eastAsia="zh-CN"/>
        </w:rPr>
        <w:t>主要控制中心之外的基础设施。</w:t>
      </w:r>
    </w:p>
    <w:p w:rsidR="00C5034E" w:rsidRDefault="00724C3D">
      <w:pPr>
        <w:pStyle w:val="2"/>
        <w:spacing w:before="116"/>
        <w:ind w:left="119"/>
        <w:rPr>
          <w:rFonts w:eastAsia="宋体"/>
          <w:lang w:eastAsia="zh-CN"/>
        </w:rPr>
      </w:pPr>
      <w:r>
        <w:lastRenderedPageBreak/>
        <w:t>Rationale for Requirement R24:</w:t>
      </w:r>
      <w:r>
        <w:rPr>
          <w:rFonts w:eastAsia="宋体" w:hint="eastAsia"/>
          <w:lang w:eastAsia="zh-CN"/>
        </w:rPr>
        <w:tab/>
      </w:r>
      <w:r>
        <w:rPr>
          <w:rFonts w:eastAsia="宋体" w:hint="eastAsia"/>
          <w:lang w:eastAsia="zh-CN"/>
        </w:rPr>
        <w:t>要求</w:t>
      </w:r>
      <w:r>
        <w:rPr>
          <w:rFonts w:eastAsia="宋体" w:hint="eastAsia"/>
          <w:lang w:eastAsia="zh-CN"/>
        </w:rPr>
        <w:t>R24</w:t>
      </w:r>
      <w:r>
        <w:rPr>
          <w:rFonts w:eastAsia="宋体" w:hint="eastAsia"/>
          <w:lang w:eastAsia="zh-CN"/>
        </w:rPr>
        <w:t>的基本原理：</w:t>
      </w:r>
    </w:p>
    <w:p w:rsidR="00C5034E" w:rsidRDefault="00724C3D">
      <w:pPr>
        <w:pStyle w:val="a4"/>
        <w:spacing w:before="120"/>
        <w:ind w:left="119" w:right="117"/>
      </w:pPr>
      <w:r>
        <w:t>The proposed requirement addresses directives for testing of data exchange capabilities used in primary Control Centers (FERC Order No. 817 Para 51).</w:t>
      </w:r>
    </w:p>
    <w:p w:rsidR="00C5034E" w:rsidRDefault="00724C3D">
      <w:pPr>
        <w:pStyle w:val="a4"/>
        <w:spacing w:before="120"/>
        <w:ind w:left="119" w:right="117"/>
        <w:rPr>
          <w:lang w:eastAsia="zh-CN"/>
        </w:rPr>
      </w:pPr>
      <w:r>
        <w:rPr>
          <w:rFonts w:hint="eastAsia"/>
          <w:lang w:eastAsia="zh-CN"/>
        </w:rPr>
        <w:t>拟议要求涉及主要控制中心所用数据交换能力测试指令（联邦能源监管委员会第817号命令第51段）。</w:t>
      </w:r>
    </w:p>
    <w:p w:rsidR="00C5034E" w:rsidRDefault="00724C3D">
      <w:pPr>
        <w:pStyle w:val="a4"/>
        <w:spacing w:before="119"/>
        <w:ind w:left="119" w:right="133"/>
      </w:pPr>
      <w:r>
        <w:t>A test for redundant functionality demonstrates that data exchange capabilities will continue to operate despite the malfunction or failure of an individual component(e.g., switches, routers, servers, power supplies, and network cabling and communication paths between these components in the primary Control Center for the exchange of system operating data). An entity's testing practices should, over time, examine the various failure modes of its data exchange capabilities. When an actual event successfully exercises the redundant functionality, it can be considered a test for the purposes of the proposed requirement.</w:t>
      </w:r>
    </w:p>
    <w:p w:rsidR="00C5034E" w:rsidRDefault="00C5034E"/>
    <w:p w:rsidR="00C5034E" w:rsidRDefault="00724C3D">
      <w:pPr>
        <w:rPr>
          <w:lang w:eastAsia="zh-CN"/>
        </w:rPr>
        <w:sectPr w:rsidR="00C5034E">
          <w:headerReference w:type="default" r:id="rId17"/>
          <w:footerReference w:type="default" r:id="rId18"/>
          <w:pgSz w:w="12240" w:h="15840"/>
          <w:pgMar w:top="1340" w:right="1320" w:bottom="900" w:left="1320" w:header="768" w:footer="705" w:gutter="0"/>
          <w:cols w:space="720"/>
        </w:sectPr>
      </w:pPr>
      <w:r>
        <w:rPr>
          <w:rFonts w:hint="eastAsia"/>
          <w:lang w:eastAsia="zh-CN"/>
        </w:rPr>
        <w:t>冗余功能测试表明，尽管单个组件（如交换机、路由器、服务器、电源、，以及主控制中心中这些组件之间的网络布线和通信路径，用于交换系统操作数据）。随着时间的推移，实体的测试实践应该检查其数据交换功能的各种故障模式。当一个实际的事件成功地执行了冗余功能时，它可以被认为是一个测试，用于提出的需求。</w:t>
      </w:r>
    </w:p>
    <w:p w:rsidR="00C5034E" w:rsidRDefault="00724C3D">
      <w:pPr>
        <w:pStyle w:val="1"/>
        <w:numPr>
          <w:ilvl w:val="0"/>
          <w:numId w:val="9"/>
        </w:numPr>
        <w:tabs>
          <w:tab w:val="left" w:pos="480"/>
        </w:tabs>
      </w:pPr>
      <w:bookmarkStart w:id="70" w:name="TOP-001-5"/>
      <w:bookmarkEnd w:id="70"/>
      <w:r>
        <w:lastRenderedPageBreak/>
        <w:t>Introduction</w:t>
      </w:r>
      <w:r>
        <w:rPr>
          <w:rFonts w:eastAsia="宋体" w:hint="eastAsia"/>
          <w:lang w:eastAsia="zh-CN"/>
        </w:rPr>
        <w:t xml:space="preserve"> </w:t>
      </w:r>
      <w:r>
        <w:rPr>
          <w:rFonts w:eastAsia="宋体" w:hint="eastAsia"/>
          <w:lang w:eastAsia="zh-CN"/>
        </w:rPr>
        <w:tab/>
        <w:t>A.</w:t>
      </w:r>
      <w:r>
        <w:rPr>
          <w:rFonts w:eastAsia="宋体" w:hint="eastAsia"/>
          <w:lang w:eastAsia="zh-CN"/>
        </w:rPr>
        <w:t>介绍</w:t>
      </w:r>
    </w:p>
    <w:p w:rsidR="00C5034E" w:rsidRDefault="00724C3D">
      <w:pPr>
        <w:pStyle w:val="a6"/>
        <w:numPr>
          <w:ilvl w:val="1"/>
          <w:numId w:val="9"/>
        </w:numPr>
        <w:tabs>
          <w:tab w:val="left" w:pos="1055"/>
          <w:tab w:val="left" w:pos="1056"/>
          <w:tab w:val="left" w:pos="2551"/>
        </w:tabs>
        <w:spacing w:before="121"/>
        <w:rPr>
          <w:sz w:val="24"/>
        </w:rPr>
      </w:pPr>
      <w:r>
        <w:rPr>
          <w:b/>
          <w:sz w:val="24"/>
        </w:rPr>
        <w:t>Title:</w:t>
      </w:r>
      <w:r>
        <w:rPr>
          <w:b/>
          <w:sz w:val="24"/>
        </w:rPr>
        <w:tab/>
      </w:r>
      <w:r>
        <w:rPr>
          <w:sz w:val="24"/>
        </w:rPr>
        <w:t>Transmission</w:t>
      </w:r>
      <w:r>
        <w:rPr>
          <w:spacing w:val="1"/>
          <w:sz w:val="24"/>
        </w:rPr>
        <w:t xml:space="preserve"> </w:t>
      </w:r>
      <w:r>
        <w:rPr>
          <w:sz w:val="24"/>
        </w:rPr>
        <w:t>Operations</w:t>
      </w:r>
      <w:r>
        <w:rPr>
          <w:rFonts w:eastAsia="宋体" w:hint="eastAsia"/>
          <w:sz w:val="24"/>
          <w:lang w:eastAsia="zh-CN"/>
        </w:rPr>
        <w:tab/>
      </w:r>
      <w:r>
        <w:rPr>
          <w:rFonts w:eastAsia="宋体" w:hint="eastAsia"/>
          <w:sz w:val="24"/>
          <w:lang w:eastAsia="zh-CN"/>
        </w:rPr>
        <w:tab/>
      </w:r>
      <w:r>
        <w:rPr>
          <w:rFonts w:eastAsia="宋体" w:hint="eastAsia"/>
          <w:b/>
          <w:bCs/>
          <w:sz w:val="24"/>
          <w:lang w:eastAsia="zh-CN"/>
        </w:rPr>
        <w:t>标题：输电运营</w:t>
      </w:r>
    </w:p>
    <w:p w:rsidR="00C5034E" w:rsidRDefault="00724C3D">
      <w:pPr>
        <w:pStyle w:val="a6"/>
        <w:numPr>
          <w:ilvl w:val="1"/>
          <w:numId w:val="9"/>
        </w:numPr>
        <w:tabs>
          <w:tab w:val="left" w:pos="1055"/>
          <w:tab w:val="left" w:pos="1056"/>
          <w:tab w:val="left" w:pos="2551"/>
        </w:tabs>
        <w:rPr>
          <w:sz w:val="24"/>
        </w:rPr>
      </w:pPr>
      <w:r>
        <w:rPr>
          <w:b/>
          <w:sz w:val="24"/>
        </w:rPr>
        <w:t>Number:</w:t>
      </w:r>
      <w:r>
        <w:rPr>
          <w:b/>
          <w:sz w:val="24"/>
        </w:rPr>
        <w:tab/>
      </w:r>
      <w:r>
        <w:rPr>
          <w:sz w:val="24"/>
        </w:rPr>
        <w:t>TOP-001-5</w:t>
      </w:r>
      <w:r>
        <w:rPr>
          <w:rFonts w:eastAsia="宋体" w:hint="eastAsia"/>
          <w:sz w:val="24"/>
          <w:lang w:eastAsia="zh-CN"/>
        </w:rPr>
        <w:tab/>
      </w:r>
      <w:r>
        <w:rPr>
          <w:rFonts w:eastAsia="宋体" w:hint="eastAsia"/>
          <w:sz w:val="24"/>
          <w:lang w:eastAsia="zh-CN"/>
        </w:rPr>
        <w:tab/>
      </w:r>
      <w:r>
        <w:rPr>
          <w:rFonts w:eastAsia="宋体" w:hint="eastAsia"/>
          <w:b/>
          <w:bCs/>
          <w:sz w:val="24"/>
          <w:lang w:eastAsia="zh-CN"/>
        </w:rPr>
        <w:t>编号：</w:t>
      </w:r>
      <w:r>
        <w:rPr>
          <w:rFonts w:eastAsia="宋体" w:hint="eastAsia"/>
          <w:b/>
          <w:bCs/>
          <w:sz w:val="24"/>
          <w:lang w:eastAsia="zh-CN"/>
        </w:rPr>
        <w:tab/>
      </w:r>
      <w:r>
        <w:rPr>
          <w:rFonts w:eastAsia="宋体" w:hint="eastAsia"/>
          <w:sz w:val="24"/>
          <w:lang w:eastAsia="zh-CN"/>
        </w:rPr>
        <w:t>TOP-001-5</w:t>
      </w:r>
    </w:p>
    <w:p w:rsidR="00C5034E" w:rsidRDefault="00724C3D">
      <w:pPr>
        <w:pStyle w:val="a6"/>
        <w:numPr>
          <w:ilvl w:val="1"/>
          <w:numId w:val="9"/>
        </w:numPr>
        <w:tabs>
          <w:tab w:val="left" w:pos="1055"/>
          <w:tab w:val="left" w:pos="1056"/>
          <w:tab w:val="left" w:pos="2551"/>
        </w:tabs>
        <w:ind w:left="2551" w:right="155" w:hanging="2072"/>
        <w:rPr>
          <w:sz w:val="24"/>
        </w:rPr>
      </w:pPr>
      <w:r>
        <w:rPr>
          <w:b/>
          <w:sz w:val="24"/>
        </w:rPr>
        <w:t>Purpose:</w:t>
      </w:r>
      <w:r>
        <w:rPr>
          <w:b/>
          <w:sz w:val="24"/>
        </w:rPr>
        <w:tab/>
      </w:r>
      <w:r>
        <w:rPr>
          <w:sz w:val="24"/>
        </w:rPr>
        <w:t>To prevent instability, uncontrolled separation, or Cascading outages that adversely impact the reliability of the Interconnection by ensuring prompt action to prevent or mitigate such</w:t>
      </w:r>
      <w:r>
        <w:rPr>
          <w:spacing w:val="-4"/>
          <w:sz w:val="24"/>
        </w:rPr>
        <w:t xml:space="preserve"> </w:t>
      </w:r>
      <w:r>
        <w:rPr>
          <w:sz w:val="24"/>
        </w:rPr>
        <w:t>occurrences.</w:t>
      </w:r>
    </w:p>
    <w:p w:rsidR="00C5034E" w:rsidRDefault="00724C3D">
      <w:pPr>
        <w:pStyle w:val="a6"/>
        <w:tabs>
          <w:tab w:val="left" w:pos="1055"/>
          <w:tab w:val="left" w:pos="1056"/>
          <w:tab w:val="left" w:pos="2551"/>
        </w:tabs>
        <w:ind w:left="479" w:right="155" w:firstLine="0"/>
        <w:rPr>
          <w:sz w:val="24"/>
          <w:lang w:eastAsia="zh-CN"/>
        </w:rPr>
      </w:pPr>
      <w:r>
        <w:rPr>
          <w:rFonts w:eastAsia="宋体" w:hint="eastAsia"/>
          <w:b/>
          <w:bCs/>
          <w:sz w:val="24"/>
          <w:lang w:eastAsia="zh-CN"/>
        </w:rPr>
        <w:tab/>
      </w:r>
      <w:r>
        <w:rPr>
          <w:rFonts w:eastAsia="宋体" w:hint="eastAsia"/>
          <w:b/>
          <w:bCs/>
          <w:sz w:val="24"/>
          <w:lang w:eastAsia="zh-CN"/>
        </w:rPr>
        <w:t>目的</w:t>
      </w:r>
      <w:r>
        <w:rPr>
          <w:rFonts w:eastAsia="宋体" w:hint="eastAsia"/>
          <w:b/>
          <w:bCs/>
          <w:sz w:val="24"/>
          <w:lang w:eastAsia="zh-CN"/>
        </w:rPr>
        <w:t>:</w:t>
      </w:r>
      <w:r>
        <w:rPr>
          <w:rFonts w:eastAsia="宋体" w:hint="eastAsia"/>
          <w:b/>
          <w:bCs/>
          <w:sz w:val="24"/>
          <w:lang w:eastAsia="zh-CN"/>
        </w:rPr>
        <w:tab/>
      </w:r>
      <w:r>
        <w:rPr>
          <w:rFonts w:eastAsia="宋体" w:hint="eastAsia"/>
          <w:sz w:val="24"/>
          <w:lang w:eastAsia="zh-CN"/>
        </w:rPr>
        <w:t>通过确保及时的操作以防止或减轻不稳定</w:t>
      </w:r>
      <w:r>
        <w:rPr>
          <w:rFonts w:eastAsia="宋体" w:hint="eastAsia"/>
          <w:sz w:val="24"/>
          <w:lang w:eastAsia="zh-CN"/>
        </w:rPr>
        <w:t>,</w:t>
      </w:r>
      <w:r>
        <w:rPr>
          <w:rFonts w:eastAsia="宋体" w:hint="eastAsia"/>
          <w:sz w:val="24"/>
          <w:lang w:eastAsia="zh-CN"/>
        </w:rPr>
        <w:t>不受控制的分离</w:t>
      </w:r>
      <w:r>
        <w:rPr>
          <w:rFonts w:eastAsia="宋体" w:hint="eastAsia"/>
          <w:sz w:val="24"/>
          <w:lang w:eastAsia="zh-CN"/>
        </w:rPr>
        <w:t>,</w:t>
      </w:r>
      <w:r>
        <w:rPr>
          <w:rFonts w:eastAsia="宋体" w:hint="eastAsia"/>
          <w:sz w:val="24"/>
          <w:lang w:eastAsia="zh-CN"/>
        </w:rPr>
        <w:t>或级联</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sz w:val="24"/>
          <w:lang w:eastAsia="zh-CN"/>
        </w:rPr>
        <w:t>故障</w:t>
      </w:r>
      <w:r>
        <w:rPr>
          <w:rFonts w:eastAsia="宋体" w:hint="eastAsia"/>
          <w:sz w:val="24"/>
          <w:lang w:eastAsia="zh-CN"/>
        </w:rPr>
        <w:t>,</w:t>
      </w:r>
      <w:r>
        <w:rPr>
          <w:rFonts w:eastAsia="宋体" w:hint="eastAsia"/>
          <w:sz w:val="24"/>
          <w:lang w:eastAsia="zh-CN"/>
        </w:rPr>
        <w:t>严重影响互连的可靠性等此类事件。</w:t>
      </w:r>
    </w:p>
    <w:p w:rsidR="00C5034E" w:rsidRDefault="00724C3D">
      <w:pPr>
        <w:pStyle w:val="2"/>
        <w:numPr>
          <w:ilvl w:val="1"/>
          <w:numId w:val="9"/>
        </w:numPr>
        <w:tabs>
          <w:tab w:val="left" w:pos="1055"/>
          <w:tab w:val="left" w:pos="1056"/>
        </w:tabs>
        <w:spacing w:before="119"/>
      </w:pPr>
      <w:r>
        <w:t>Applicability:</w:t>
      </w:r>
      <w:r>
        <w:rPr>
          <w:rFonts w:eastAsia="宋体" w:hint="eastAsia"/>
          <w:lang w:eastAsia="zh-CN"/>
        </w:rPr>
        <w:tab/>
        <w:t>4.</w:t>
      </w:r>
      <w:r>
        <w:rPr>
          <w:rFonts w:eastAsia="宋体" w:hint="eastAsia"/>
          <w:lang w:eastAsia="zh-CN"/>
        </w:rPr>
        <w:tab/>
      </w:r>
      <w:r>
        <w:rPr>
          <w:rFonts w:eastAsia="宋体" w:hint="eastAsia"/>
          <w:lang w:eastAsia="zh-CN"/>
        </w:rPr>
        <w:t>适用范围</w:t>
      </w:r>
      <w:r>
        <w:rPr>
          <w:rFonts w:eastAsia="宋体" w:hint="eastAsia"/>
          <w:lang w:eastAsia="zh-CN"/>
        </w:rPr>
        <w:t>:</w:t>
      </w:r>
    </w:p>
    <w:p w:rsidR="00C5034E" w:rsidRDefault="00724C3D">
      <w:pPr>
        <w:pStyle w:val="a6"/>
        <w:numPr>
          <w:ilvl w:val="2"/>
          <w:numId w:val="9"/>
        </w:numPr>
        <w:tabs>
          <w:tab w:val="left" w:pos="1560"/>
        </w:tabs>
        <w:rPr>
          <w:b/>
          <w:sz w:val="24"/>
        </w:rPr>
      </w:pPr>
      <w:r>
        <w:rPr>
          <w:b/>
          <w:sz w:val="24"/>
        </w:rPr>
        <w:t>Functional</w:t>
      </w:r>
      <w:r>
        <w:rPr>
          <w:b/>
          <w:spacing w:val="-2"/>
          <w:sz w:val="24"/>
        </w:rPr>
        <w:t xml:space="preserve"> </w:t>
      </w:r>
      <w:r>
        <w:rPr>
          <w:b/>
          <w:sz w:val="24"/>
        </w:rPr>
        <w:t>Entities:</w:t>
      </w:r>
      <w:r>
        <w:rPr>
          <w:rFonts w:eastAsia="宋体" w:hint="eastAsia"/>
          <w:b/>
          <w:sz w:val="24"/>
          <w:lang w:eastAsia="zh-CN"/>
        </w:rPr>
        <w:t xml:space="preserve">   </w:t>
      </w:r>
      <w:r>
        <w:rPr>
          <w:rFonts w:eastAsia="宋体" w:hint="eastAsia"/>
          <w:b/>
          <w:sz w:val="24"/>
          <w:lang w:eastAsia="zh-CN"/>
        </w:rPr>
        <w:tab/>
        <w:t>4.1</w:t>
      </w:r>
      <w:r>
        <w:rPr>
          <w:rFonts w:eastAsia="宋体" w:hint="eastAsia"/>
          <w:b/>
          <w:sz w:val="24"/>
          <w:lang w:eastAsia="zh-CN"/>
        </w:rPr>
        <w:t>功能性实体</w:t>
      </w:r>
    </w:p>
    <w:p w:rsidR="00C5034E" w:rsidRDefault="00724C3D">
      <w:pPr>
        <w:pStyle w:val="a6"/>
        <w:numPr>
          <w:ilvl w:val="3"/>
          <w:numId w:val="9"/>
        </w:numPr>
        <w:tabs>
          <w:tab w:val="left" w:pos="2280"/>
        </w:tabs>
        <w:rPr>
          <w:sz w:val="24"/>
        </w:rPr>
      </w:pPr>
      <w:r>
        <w:rPr>
          <w:sz w:val="24"/>
        </w:rPr>
        <w:t>Balancing</w:t>
      </w:r>
      <w:r>
        <w:rPr>
          <w:spacing w:val="-1"/>
          <w:sz w:val="24"/>
        </w:rPr>
        <w:t xml:space="preserve"> </w:t>
      </w:r>
      <w:r>
        <w:rPr>
          <w:sz w:val="24"/>
        </w:rPr>
        <w:t>Authority</w:t>
      </w:r>
      <w:r>
        <w:rPr>
          <w:rFonts w:eastAsia="宋体" w:hint="eastAsia"/>
          <w:sz w:val="24"/>
          <w:lang w:eastAsia="zh-CN"/>
        </w:rPr>
        <w:tab/>
      </w:r>
      <w:r>
        <w:rPr>
          <w:rFonts w:eastAsia="宋体" w:hint="eastAsia"/>
          <w:sz w:val="24"/>
          <w:lang w:eastAsia="zh-CN"/>
        </w:rPr>
        <w:tab/>
      </w:r>
      <w:r>
        <w:rPr>
          <w:rFonts w:eastAsia="宋体" w:hint="eastAsia"/>
          <w:b/>
          <w:bCs/>
          <w:sz w:val="24"/>
          <w:lang w:eastAsia="zh-CN"/>
        </w:rPr>
        <w:t>4.1.1</w:t>
      </w:r>
      <w:r>
        <w:rPr>
          <w:rFonts w:eastAsia="宋体" w:hint="eastAsia"/>
          <w:b/>
          <w:bCs/>
          <w:sz w:val="24"/>
          <w:lang w:eastAsia="zh-CN"/>
        </w:rPr>
        <w:tab/>
      </w:r>
      <w:r>
        <w:rPr>
          <w:rFonts w:eastAsia="宋体" w:hint="eastAsia"/>
          <w:sz w:val="24"/>
          <w:lang w:eastAsia="zh-CN"/>
        </w:rPr>
        <w:t>平衡机构</w:t>
      </w:r>
    </w:p>
    <w:p w:rsidR="00C5034E" w:rsidRDefault="00724C3D">
      <w:pPr>
        <w:pStyle w:val="a6"/>
        <w:numPr>
          <w:ilvl w:val="3"/>
          <w:numId w:val="9"/>
        </w:numPr>
        <w:tabs>
          <w:tab w:val="left" w:pos="2280"/>
        </w:tabs>
        <w:rPr>
          <w:sz w:val="24"/>
        </w:rPr>
      </w:pPr>
      <w:r>
        <w:rPr>
          <w:sz w:val="24"/>
        </w:rPr>
        <w:t>Transmission</w:t>
      </w:r>
      <w:r>
        <w:rPr>
          <w:spacing w:val="1"/>
          <w:sz w:val="24"/>
        </w:rPr>
        <w:t xml:space="preserve"> </w:t>
      </w:r>
      <w:r>
        <w:rPr>
          <w:sz w:val="24"/>
        </w:rPr>
        <w:t>Operator</w:t>
      </w:r>
      <w:r>
        <w:rPr>
          <w:rFonts w:eastAsia="宋体" w:hint="eastAsia"/>
          <w:b/>
          <w:bCs/>
          <w:sz w:val="24"/>
          <w:lang w:eastAsia="zh-CN"/>
        </w:rPr>
        <w:tab/>
        <w:t>4.1.2</w:t>
      </w:r>
      <w:r>
        <w:rPr>
          <w:rFonts w:eastAsia="宋体" w:hint="eastAsia"/>
          <w:b/>
          <w:bCs/>
          <w:sz w:val="24"/>
          <w:lang w:eastAsia="zh-CN"/>
        </w:rPr>
        <w:tab/>
      </w:r>
      <w:r>
        <w:rPr>
          <w:rFonts w:eastAsia="宋体" w:hint="eastAsia"/>
          <w:sz w:val="24"/>
          <w:lang w:eastAsia="zh-CN"/>
        </w:rPr>
        <w:t xml:space="preserve"> </w:t>
      </w:r>
      <w:r>
        <w:rPr>
          <w:rFonts w:eastAsia="宋体" w:hint="eastAsia"/>
          <w:sz w:val="24"/>
          <w:lang w:eastAsia="zh-CN"/>
        </w:rPr>
        <w:t>输电运营商</w:t>
      </w:r>
    </w:p>
    <w:p w:rsidR="00C5034E" w:rsidRDefault="00724C3D">
      <w:pPr>
        <w:pStyle w:val="a6"/>
        <w:numPr>
          <w:ilvl w:val="3"/>
          <w:numId w:val="9"/>
        </w:numPr>
        <w:tabs>
          <w:tab w:val="left" w:pos="2280"/>
        </w:tabs>
        <w:rPr>
          <w:sz w:val="24"/>
        </w:rPr>
      </w:pPr>
      <w:r>
        <w:rPr>
          <w:sz w:val="24"/>
        </w:rPr>
        <w:t>Generator Operator</w:t>
      </w:r>
      <w:r>
        <w:rPr>
          <w:rFonts w:eastAsia="宋体" w:hint="eastAsia"/>
          <w:sz w:val="24"/>
          <w:lang w:eastAsia="zh-CN"/>
        </w:rPr>
        <w:tab/>
      </w:r>
      <w:r>
        <w:rPr>
          <w:rFonts w:eastAsia="宋体" w:hint="eastAsia"/>
          <w:sz w:val="24"/>
          <w:lang w:eastAsia="zh-CN"/>
        </w:rPr>
        <w:tab/>
      </w:r>
      <w:r>
        <w:rPr>
          <w:rFonts w:eastAsia="宋体" w:hint="eastAsia"/>
          <w:b/>
          <w:bCs/>
          <w:sz w:val="24"/>
          <w:lang w:eastAsia="zh-CN"/>
        </w:rPr>
        <w:t>4.1.3</w:t>
      </w:r>
      <w:r>
        <w:rPr>
          <w:rFonts w:eastAsia="宋体" w:hint="eastAsia"/>
          <w:sz w:val="24"/>
          <w:lang w:eastAsia="zh-CN"/>
        </w:rPr>
        <w:tab/>
      </w:r>
      <w:r>
        <w:rPr>
          <w:rFonts w:eastAsia="宋体" w:hint="eastAsia"/>
          <w:sz w:val="24"/>
          <w:lang w:eastAsia="zh-CN"/>
        </w:rPr>
        <w:t>发电机运营商</w:t>
      </w:r>
    </w:p>
    <w:p w:rsidR="00C5034E" w:rsidRDefault="00724C3D">
      <w:pPr>
        <w:pStyle w:val="a6"/>
        <w:numPr>
          <w:ilvl w:val="3"/>
          <w:numId w:val="9"/>
        </w:numPr>
        <w:tabs>
          <w:tab w:val="left" w:pos="2280"/>
        </w:tabs>
        <w:spacing w:before="122"/>
        <w:rPr>
          <w:sz w:val="24"/>
        </w:rPr>
      </w:pPr>
      <w:r>
        <w:rPr>
          <w:sz w:val="24"/>
        </w:rPr>
        <w:t>Distribution</w:t>
      </w:r>
      <w:r>
        <w:rPr>
          <w:spacing w:val="-2"/>
          <w:sz w:val="24"/>
        </w:rPr>
        <w:t xml:space="preserve"> </w:t>
      </w:r>
      <w:r>
        <w:rPr>
          <w:sz w:val="24"/>
        </w:rPr>
        <w:t>Provider</w:t>
      </w:r>
      <w:r>
        <w:rPr>
          <w:rFonts w:eastAsia="宋体" w:hint="eastAsia"/>
          <w:sz w:val="24"/>
          <w:lang w:eastAsia="zh-CN"/>
        </w:rPr>
        <w:tab/>
      </w:r>
      <w:r>
        <w:rPr>
          <w:rFonts w:eastAsia="宋体" w:hint="eastAsia"/>
          <w:sz w:val="24"/>
          <w:lang w:eastAsia="zh-CN"/>
        </w:rPr>
        <w:tab/>
      </w:r>
      <w:r>
        <w:rPr>
          <w:rFonts w:eastAsia="宋体" w:hint="eastAsia"/>
          <w:b/>
          <w:bCs/>
          <w:sz w:val="24"/>
          <w:lang w:eastAsia="zh-CN"/>
        </w:rPr>
        <w:t>4.1.4</w:t>
      </w:r>
      <w:r>
        <w:rPr>
          <w:rFonts w:eastAsia="宋体" w:hint="eastAsia"/>
          <w:sz w:val="24"/>
          <w:lang w:eastAsia="zh-CN"/>
        </w:rPr>
        <w:tab/>
      </w:r>
      <w:r>
        <w:rPr>
          <w:rFonts w:eastAsia="宋体" w:hint="eastAsia"/>
          <w:sz w:val="24"/>
          <w:lang w:eastAsia="zh-CN"/>
        </w:rPr>
        <w:t>配电供应商</w:t>
      </w:r>
    </w:p>
    <w:p w:rsidR="00C5034E" w:rsidRDefault="00724C3D">
      <w:pPr>
        <w:pStyle w:val="a6"/>
        <w:numPr>
          <w:ilvl w:val="1"/>
          <w:numId w:val="9"/>
        </w:numPr>
        <w:tabs>
          <w:tab w:val="left" w:pos="1055"/>
          <w:tab w:val="left" w:pos="1056"/>
        </w:tabs>
        <w:rPr>
          <w:sz w:val="24"/>
        </w:rPr>
      </w:pPr>
      <w:r>
        <w:rPr>
          <w:b/>
          <w:sz w:val="24"/>
        </w:rPr>
        <w:t xml:space="preserve">Effective Date: </w:t>
      </w:r>
      <w:r>
        <w:rPr>
          <w:sz w:val="24"/>
        </w:rPr>
        <w:t>See Implementation</w:t>
      </w:r>
      <w:r>
        <w:rPr>
          <w:spacing w:val="5"/>
          <w:sz w:val="24"/>
        </w:rPr>
        <w:t xml:space="preserve"> </w:t>
      </w:r>
      <w:r>
        <w:rPr>
          <w:sz w:val="24"/>
        </w:rPr>
        <w:t>Plan</w:t>
      </w:r>
      <w:r>
        <w:rPr>
          <w:rFonts w:eastAsia="宋体" w:hint="eastAsia"/>
          <w:sz w:val="24"/>
          <w:lang w:eastAsia="zh-CN"/>
        </w:rPr>
        <w:t xml:space="preserve"> </w:t>
      </w:r>
      <w:r>
        <w:rPr>
          <w:rFonts w:eastAsia="宋体" w:hint="eastAsia"/>
          <w:sz w:val="24"/>
          <w:lang w:eastAsia="zh-CN"/>
        </w:rPr>
        <w:tab/>
      </w:r>
      <w:r>
        <w:rPr>
          <w:rFonts w:eastAsia="宋体" w:hint="eastAsia"/>
          <w:b/>
          <w:bCs/>
          <w:sz w:val="24"/>
          <w:lang w:eastAsia="zh-CN"/>
        </w:rPr>
        <w:t>5.</w:t>
      </w:r>
      <w:r>
        <w:rPr>
          <w:rFonts w:eastAsia="宋体" w:hint="eastAsia"/>
          <w:b/>
          <w:bCs/>
          <w:sz w:val="24"/>
          <w:lang w:eastAsia="zh-CN"/>
        </w:rPr>
        <w:t>生效日期：</w:t>
      </w:r>
      <w:r>
        <w:rPr>
          <w:rFonts w:eastAsia="宋体" w:hint="eastAsia"/>
          <w:sz w:val="24"/>
          <w:lang w:eastAsia="zh-CN"/>
        </w:rPr>
        <w:tab/>
      </w:r>
      <w:r>
        <w:rPr>
          <w:rFonts w:eastAsia="宋体" w:hint="eastAsia"/>
          <w:sz w:val="24"/>
          <w:lang w:eastAsia="zh-CN"/>
        </w:rPr>
        <w:t>见实施计划</w:t>
      </w:r>
    </w:p>
    <w:p w:rsidR="00C5034E" w:rsidRDefault="00C5034E">
      <w:pPr>
        <w:rPr>
          <w:sz w:val="24"/>
        </w:rPr>
      </w:pPr>
    </w:p>
    <w:p w:rsidR="00C5034E" w:rsidRDefault="00724C3D">
      <w:pPr>
        <w:ind w:left="2160" w:firstLine="720"/>
        <w:rPr>
          <w:rFonts w:eastAsia="宋体"/>
          <w:sz w:val="24"/>
          <w:lang w:eastAsia="zh-CN"/>
        </w:rPr>
        <w:sectPr w:rsidR="00C5034E">
          <w:headerReference w:type="default" r:id="rId19"/>
          <w:footerReference w:type="default" r:id="rId20"/>
          <w:pgSz w:w="12240" w:h="15840"/>
          <w:pgMar w:top="1340" w:right="1320" w:bottom="900" w:left="1320" w:header="763" w:footer="705" w:gutter="0"/>
          <w:pgNumType w:start="1"/>
          <w:cols w:space="720"/>
        </w:sectPr>
      </w:pPr>
      <w:r>
        <w:rPr>
          <w:rFonts w:eastAsia="宋体" w:hint="eastAsia"/>
          <w:sz w:val="24"/>
          <w:lang w:eastAsia="zh-CN"/>
        </w:rPr>
        <w:t xml:space="preserve"> </w:t>
      </w:r>
    </w:p>
    <w:p w:rsidR="00C5034E" w:rsidRDefault="00724C3D">
      <w:pPr>
        <w:pStyle w:val="1"/>
        <w:numPr>
          <w:ilvl w:val="0"/>
          <w:numId w:val="9"/>
        </w:numPr>
        <w:tabs>
          <w:tab w:val="left" w:pos="480"/>
        </w:tabs>
      </w:pPr>
      <w:r>
        <w:lastRenderedPageBreak/>
        <w:t>Requirements and</w:t>
      </w:r>
      <w:r>
        <w:rPr>
          <w:spacing w:val="-2"/>
        </w:rPr>
        <w:t xml:space="preserve"> </w:t>
      </w:r>
      <w:r>
        <w:t>Measures</w:t>
      </w:r>
      <w:r>
        <w:rPr>
          <w:rFonts w:eastAsia="宋体" w:hint="eastAsia"/>
          <w:lang w:eastAsia="zh-CN"/>
        </w:rPr>
        <w:tab/>
        <w:t>B.</w:t>
      </w:r>
      <w:r>
        <w:rPr>
          <w:rFonts w:eastAsia="宋体" w:hint="eastAsia"/>
          <w:lang w:eastAsia="zh-CN"/>
        </w:rPr>
        <w:t>要求与措施</w:t>
      </w:r>
    </w:p>
    <w:p w:rsidR="00C5034E" w:rsidRDefault="00724C3D">
      <w:pPr>
        <w:tabs>
          <w:tab w:val="left" w:pos="1055"/>
        </w:tabs>
        <w:spacing w:before="121"/>
        <w:ind w:left="1056" w:right="217" w:hanging="576"/>
        <w:rPr>
          <w:i/>
          <w:sz w:val="24"/>
        </w:rPr>
      </w:pPr>
      <w:r>
        <w:rPr>
          <w:b/>
          <w:sz w:val="24"/>
        </w:rPr>
        <w:t>R1.</w:t>
      </w:r>
      <w:r>
        <w:rPr>
          <w:b/>
          <w:sz w:val="24"/>
        </w:rPr>
        <w:tab/>
      </w:r>
      <w:r>
        <w:rPr>
          <w:sz w:val="24"/>
        </w:rPr>
        <w:t xml:space="preserve">Each Transmission Operator shall act to maintain the reliability of its Transmission Operator Area via its own actions or by issuing Operating Instructions. </w:t>
      </w:r>
      <w:r>
        <w:rPr>
          <w:i/>
          <w:sz w:val="24"/>
        </w:rPr>
        <w:t>[Violation Risk Factor: High][Time Horizon: Same-Day Operations, Real-time</w:t>
      </w:r>
      <w:r>
        <w:rPr>
          <w:i/>
          <w:spacing w:val="-3"/>
          <w:sz w:val="24"/>
        </w:rPr>
        <w:t xml:space="preserve"> </w:t>
      </w:r>
      <w:r>
        <w:rPr>
          <w:i/>
          <w:sz w:val="24"/>
        </w:rPr>
        <w:t>Operations]</w:t>
      </w:r>
    </w:p>
    <w:p w:rsidR="00C5034E" w:rsidRDefault="00724C3D">
      <w:pPr>
        <w:tabs>
          <w:tab w:val="left" w:pos="1035"/>
        </w:tabs>
        <w:spacing w:before="119"/>
        <w:ind w:left="1036" w:right="213" w:hanging="576"/>
        <w:rPr>
          <w:i/>
          <w:sz w:val="24"/>
          <w:lang w:eastAsia="zh-CN"/>
        </w:rPr>
      </w:pPr>
      <w:r>
        <w:rPr>
          <w:rFonts w:hint="eastAsia"/>
          <w:b/>
          <w:bCs/>
          <w:iCs/>
          <w:sz w:val="24"/>
          <w:lang w:eastAsia="zh-CN"/>
        </w:rPr>
        <w:t xml:space="preserve">R1. </w:t>
      </w:r>
      <w:r>
        <w:rPr>
          <w:rFonts w:eastAsia="宋体" w:hint="eastAsia"/>
          <w:b/>
          <w:bCs/>
          <w:iCs/>
          <w:sz w:val="24"/>
          <w:lang w:eastAsia="zh-CN"/>
        </w:rPr>
        <w:tab/>
      </w:r>
      <w:r>
        <w:rPr>
          <w:rFonts w:hint="eastAsia"/>
          <w:iCs/>
          <w:sz w:val="24"/>
          <w:lang w:eastAsia="zh-CN"/>
        </w:rPr>
        <w:t>每个输电运营商应通过自己的行动或发布操作指令来维持其输电运营商区域的可靠性。</w:t>
      </w:r>
      <w:r>
        <w:rPr>
          <w:rFonts w:eastAsia="宋体" w:hint="eastAsia"/>
          <w:i/>
          <w:sz w:val="24"/>
          <w:lang w:eastAsia="zh-CN"/>
        </w:rPr>
        <w:t>(</w:t>
      </w:r>
      <w:r>
        <w:rPr>
          <w:rFonts w:hint="eastAsia"/>
          <w:i/>
          <w:sz w:val="24"/>
          <w:lang w:eastAsia="zh-CN"/>
        </w:rPr>
        <w:t>违规风险因素:高</w:t>
      </w:r>
      <w:r>
        <w:rPr>
          <w:rFonts w:eastAsia="宋体" w:hint="eastAsia"/>
          <w:i/>
          <w:sz w:val="24"/>
          <w:lang w:eastAsia="zh-CN"/>
        </w:rPr>
        <w:t>)(</w:t>
      </w:r>
      <w:r>
        <w:rPr>
          <w:rFonts w:hint="eastAsia"/>
          <w:i/>
          <w:sz w:val="24"/>
          <w:lang w:eastAsia="zh-CN"/>
        </w:rPr>
        <w:t>时间范围:当日操作</w:t>
      </w:r>
      <w:r>
        <w:rPr>
          <w:rFonts w:eastAsia="宋体" w:hint="eastAsia"/>
          <w:i/>
          <w:sz w:val="24"/>
          <w:lang w:eastAsia="zh-CN"/>
        </w:rPr>
        <w:t>，</w:t>
      </w:r>
      <w:r>
        <w:rPr>
          <w:rFonts w:hint="eastAsia"/>
          <w:i/>
          <w:sz w:val="24"/>
          <w:lang w:eastAsia="zh-CN"/>
        </w:rPr>
        <w:t>实时操作</w:t>
      </w:r>
      <w:r>
        <w:rPr>
          <w:rFonts w:eastAsia="宋体" w:hint="eastAsia"/>
          <w:i/>
          <w:sz w:val="24"/>
          <w:lang w:eastAsia="zh-CN"/>
        </w:rPr>
        <w:t>)</w:t>
      </w:r>
    </w:p>
    <w:p w:rsidR="00C5034E" w:rsidRDefault="00724C3D">
      <w:pPr>
        <w:pStyle w:val="a4"/>
        <w:spacing w:before="120"/>
        <w:ind w:left="1056" w:right="200" w:hanging="576"/>
      </w:pPr>
      <w:r>
        <w:rPr>
          <w:b/>
        </w:rPr>
        <w:t xml:space="preserve">M1. </w:t>
      </w:r>
      <w:r>
        <w:rPr>
          <w:rFonts w:eastAsia="宋体" w:hint="eastAsia"/>
          <w:b/>
          <w:lang w:eastAsia="zh-CN"/>
        </w:rPr>
        <w:tab/>
      </w:r>
      <w:r>
        <w:t>Each Transmission Operator shall have and provide evidence which may include but is not limited to dated operator logs, dated records, dated and time-stamped voice recordings or dated transcripts of voice recordings, electronic communications, or equivalent documentation, that will be used to determine that it acted to maintain the reliability of its Transmission Operator Area via its own actions or by issuing Operating Instructions.</w:t>
      </w:r>
    </w:p>
    <w:p w:rsidR="00C5034E" w:rsidRDefault="00724C3D">
      <w:pPr>
        <w:pStyle w:val="a4"/>
        <w:spacing w:before="122"/>
        <w:ind w:left="1036" w:right="213" w:hanging="576"/>
        <w:rPr>
          <w:lang w:eastAsia="zh-CN"/>
        </w:rPr>
      </w:pPr>
      <w:r>
        <w:rPr>
          <w:rFonts w:hint="eastAsia"/>
          <w:b/>
          <w:bCs/>
          <w:lang w:eastAsia="zh-CN"/>
        </w:rPr>
        <w:t>M1.</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运营商应拥有并提供证据，这些证据可能包括但不限于日期的运营商日志、日期记录、日期和时间戳的录音或日期的录音誊本、电子通信或同等文件，用于确定其通过自己的行动或发布操作指令来维持其</w:t>
      </w:r>
      <w:r>
        <w:rPr>
          <w:rFonts w:eastAsia="宋体" w:hint="eastAsia"/>
          <w:lang w:eastAsia="zh-CN"/>
        </w:rPr>
        <w:t>输电</w:t>
      </w:r>
      <w:r>
        <w:rPr>
          <w:rFonts w:hint="eastAsia"/>
          <w:lang w:eastAsia="zh-CN"/>
        </w:rPr>
        <w:t>运营商区域的可靠性。</w:t>
      </w:r>
    </w:p>
    <w:p w:rsidR="00C5034E" w:rsidRDefault="00724C3D">
      <w:pPr>
        <w:tabs>
          <w:tab w:val="left" w:pos="1055"/>
        </w:tabs>
        <w:spacing w:before="119"/>
        <w:ind w:left="1056" w:right="227" w:hanging="576"/>
        <w:rPr>
          <w:i/>
          <w:sz w:val="24"/>
        </w:rPr>
      </w:pPr>
      <w:r>
        <w:rPr>
          <w:b/>
          <w:sz w:val="24"/>
        </w:rPr>
        <w:t>R2.</w:t>
      </w:r>
      <w:r>
        <w:rPr>
          <w:b/>
          <w:sz w:val="24"/>
        </w:rPr>
        <w:tab/>
      </w:r>
      <w:r>
        <w:rPr>
          <w:sz w:val="24"/>
        </w:rPr>
        <w:t xml:space="preserve">Each Balancing Authority shall act to maintain the reliability of its Balancing Authority Area via its own actions or by issuing Operating Instructions. </w:t>
      </w:r>
      <w:r>
        <w:rPr>
          <w:i/>
          <w:sz w:val="24"/>
        </w:rPr>
        <w:t>[Violation Risk Factor: High][Time Horizon: Same-Day Operations, Real-time</w:t>
      </w:r>
      <w:r>
        <w:rPr>
          <w:i/>
          <w:spacing w:val="2"/>
          <w:sz w:val="24"/>
        </w:rPr>
        <w:t xml:space="preserve"> </w:t>
      </w:r>
      <w:r>
        <w:rPr>
          <w:i/>
          <w:sz w:val="24"/>
        </w:rPr>
        <w:t>Operations]</w:t>
      </w:r>
    </w:p>
    <w:p w:rsidR="00C5034E" w:rsidRDefault="00724C3D">
      <w:pPr>
        <w:tabs>
          <w:tab w:val="left" w:pos="1035"/>
        </w:tabs>
        <w:spacing w:before="1"/>
        <w:ind w:left="1036" w:right="207" w:hanging="576"/>
        <w:rPr>
          <w:i/>
          <w:sz w:val="24"/>
          <w:lang w:eastAsia="zh-CN"/>
        </w:rPr>
      </w:pPr>
      <w:r>
        <w:rPr>
          <w:rFonts w:hint="eastAsia"/>
          <w:b/>
          <w:bCs/>
          <w:iCs/>
          <w:sz w:val="24"/>
          <w:lang w:eastAsia="zh-CN"/>
        </w:rPr>
        <w:t xml:space="preserve">R2. </w:t>
      </w:r>
      <w:r>
        <w:rPr>
          <w:rFonts w:eastAsia="宋体" w:hint="eastAsia"/>
          <w:b/>
          <w:bCs/>
          <w:iCs/>
          <w:sz w:val="24"/>
          <w:lang w:eastAsia="zh-CN"/>
        </w:rPr>
        <w:tab/>
      </w:r>
      <w:r>
        <w:rPr>
          <w:rFonts w:hint="eastAsia"/>
          <w:iCs/>
          <w:sz w:val="24"/>
          <w:lang w:eastAsia="zh-CN"/>
        </w:rPr>
        <w:t>每一个平衡机构应通过其自身的行动或发布操作指示来维持其平衡机构区域的可靠性。</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时间范围:当日操作，实时操作</w:t>
      </w:r>
      <w:r>
        <w:rPr>
          <w:rFonts w:eastAsia="宋体" w:hint="eastAsia"/>
          <w:i/>
          <w:sz w:val="24"/>
          <w:lang w:eastAsia="zh-CN"/>
        </w:rPr>
        <w:t>)</w:t>
      </w:r>
    </w:p>
    <w:p w:rsidR="00C5034E" w:rsidRDefault="00724C3D">
      <w:pPr>
        <w:pStyle w:val="a4"/>
        <w:spacing w:before="122"/>
        <w:ind w:left="1055" w:right="453" w:hanging="576"/>
      </w:pPr>
      <w:r>
        <w:rPr>
          <w:b/>
        </w:rPr>
        <w:t xml:space="preserve">M2. </w:t>
      </w:r>
      <w:r>
        <w:rPr>
          <w:rFonts w:eastAsia="宋体" w:hint="eastAsia"/>
          <w:b/>
          <w:lang w:eastAsia="zh-CN"/>
        </w:rPr>
        <w:tab/>
      </w:r>
      <w:r>
        <w:t>Each Balancing Authority shall have and provide evidence which may include but is not limited to dated operator logs, dated records, dated and time-stamped voice recordings or dated transcripts of voice recordings, electronic communications, or equivalent documentation, that will be used to determine that it acted to maintain the reliability of its Balancing Authority Area via its own actions or by issuing Operating Instructions.</w:t>
      </w:r>
    </w:p>
    <w:p w:rsidR="00C5034E" w:rsidRDefault="00724C3D">
      <w:pPr>
        <w:pStyle w:val="a4"/>
        <w:spacing w:before="119"/>
        <w:ind w:left="1036" w:right="432" w:hanging="576"/>
        <w:rPr>
          <w:lang w:eastAsia="zh-CN"/>
        </w:rPr>
      </w:pPr>
      <w:r>
        <w:rPr>
          <w:rFonts w:eastAsia="宋体" w:hint="eastAsia"/>
          <w:b/>
          <w:bCs/>
          <w:lang w:eastAsia="zh-CN"/>
        </w:rPr>
        <w:t>M2.</w:t>
      </w:r>
      <w:r>
        <w:rPr>
          <w:rFonts w:eastAsia="宋体" w:hint="eastAsia"/>
          <w:b/>
          <w:bCs/>
          <w:lang w:eastAsia="zh-CN"/>
        </w:rPr>
        <w:tab/>
      </w:r>
      <w:r>
        <w:rPr>
          <w:rFonts w:eastAsia="宋体" w:hint="eastAsia"/>
          <w:lang w:eastAsia="zh-CN"/>
        </w:rPr>
        <w:t>每个平衡机构应拥有并提供证据，可能包括但不限于过去时期的操作员日志、日期记录、日期和时间戳的录音或日期的录音誊本、电子通信或同等文件，用于确定其通过自己的行动或发布操作指令来维持其平衡机构区域的可靠性。</w:t>
      </w:r>
    </w:p>
    <w:p w:rsidR="00C5034E" w:rsidRDefault="00724C3D">
      <w:pPr>
        <w:tabs>
          <w:tab w:val="left" w:pos="1055"/>
        </w:tabs>
        <w:spacing w:before="119"/>
        <w:ind w:left="1055" w:right="202" w:hanging="576"/>
        <w:rPr>
          <w:i/>
          <w:sz w:val="24"/>
        </w:rPr>
      </w:pPr>
      <w:r>
        <w:rPr>
          <w:b/>
          <w:sz w:val="24"/>
        </w:rPr>
        <w:t>R3.</w:t>
      </w:r>
      <w:r>
        <w:rPr>
          <w:b/>
          <w:sz w:val="24"/>
        </w:rPr>
        <w:tab/>
      </w:r>
      <w:r>
        <w:rPr>
          <w:sz w:val="24"/>
        </w:rPr>
        <w:t xml:space="preserve">Each Balancing Authority, Generator Operator, and Distribution Provider shall comply with each Operating Instruction issued by its Transmission Operator(s), unless such action cannot be physically implemented or it would violate safety, equipment, regulatory, or statutory requirements. </w:t>
      </w:r>
      <w:r>
        <w:rPr>
          <w:i/>
          <w:sz w:val="24"/>
        </w:rPr>
        <w:t>[Violation Risk Factor: High] [Time Horizon: Same-Day Operations, Real-Time</w:t>
      </w:r>
      <w:r>
        <w:rPr>
          <w:i/>
          <w:spacing w:val="1"/>
          <w:sz w:val="24"/>
        </w:rPr>
        <w:t xml:space="preserve"> </w:t>
      </w:r>
      <w:r>
        <w:rPr>
          <w:i/>
          <w:sz w:val="24"/>
        </w:rPr>
        <w:t>Operations]</w:t>
      </w:r>
    </w:p>
    <w:p w:rsidR="00C5034E" w:rsidRDefault="00724C3D">
      <w:pPr>
        <w:tabs>
          <w:tab w:val="left" w:pos="1035"/>
        </w:tabs>
        <w:spacing w:before="92"/>
        <w:ind w:left="1036" w:right="182" w:hanging="576"/>
        <w:rPr>
          <w:i/>
          <w:sz w:val="24"/>
          <w:lang w:eastAsia="zh-CN"/>
        </w:rPr>
      </w:pPr>
      <w:r>
        <w:rPr>
          <w:rFonts w:eastAsia="宋体" w:hint="eastAsia"/>
          <w:b/>
          <w:bCs/>
          <w:iCs/>
          <w:sz w:val="24"/>
          <w:lang w:eastAsia="zh-CN"/>
        </w:rPr>
        <w:t>R3.</w:t>
      </w:r>
      <w:r>
        <w:rPr>
          <w:rFonts w:eastAsia="宋体" w:hint="eastAsia"/>
          <w:b/>
          <w:bCs/>
          <w:iCs/>
          <w:sz w:val="24"/>
          <w:lang w:eastAsia="zh-CN"/>
        </w:rPr>
        <w:tab/>
      </w:r>
      <w:r>
        <w:rPr>
          <w:rFonts w:eastAsia="宋体" w:hint="eastAsia"/>
          <w:iCs/>
          <w:sz w:val="24"/>
          <w:lang w:eastAsia="zh-CN"/>
        </w:rPr>
        <w:t>每个平衡机构、发电机运营商和配电供应商应遵守其输电运营商发出的每个操作指令，除非该操作无法实际执行，或违反安全、设备、监管或法律要求。</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rsidR="00C5034E" w:rsidRDefault="00724C3D">
      <w:pPr>
        <w:pStyle w:val="a4"/>
        <w:spacing w:before="119"/>
        <w:ind w:left="1055" w:right="170" w:hanging="576"/>
      </w:pPr>
      <w:r>
        <w:rPr>
          <w:b/>
        </w:rPr>
        <w:t xml:space="preserve">M3. </w:t>
      </w:r>
      <w:r>
        <w:rPr>
          <w:rFonts w:eastAsia="宋体" w:hint="eastAsia"/>
          <w:b/>
          <w:lang w:eastAsia="zh-CN"/>
        </w:rPr>
        <w:tab/>
      </w:r>
      <w:r>
        <w:t xml:space="preserve">Each Balancing Authority, Generator Operator, and Distribution Provider shall make </w:t>
      </w:r>
      <w:r>
        <w:lastRenderedPageBreak/>
        <w:t>available upon request, evidence that it complied with each Operating Instruction issued by the Transmission Operator(s) unless such action could not be physically implemented or it would have violated safety, equipment, regulatory, or statutory requirements. Such evidence could include but is not limited to dated operator logs, voice recordings or transcripts of voice recordings, electronic communications, or other equivalent evidence in electronic or hard copy format. In such cases, the Balancing Authority, Generator Operator, and Distribution Provider shall have and provide copies of the safety, equipment, regulatory, or statutory requirements as evidence for not complying with the Transmission Operator’s Operating Instruction. If such a situation has not occurred, the Balancing Authority, Generator Operator, or Distribution Provider may provide an attestation.</w:t>
      </w:r>
    </w:p>
    <w:p w:rsidR="00C5034E" w:rsidRDefault="00724C3D">
      <w:pPr>
        <w:pStyle w:val="a4"/>
        <w:spacing w:before="119"/>
        <w:ind w:left="1035" w:right="150" w:hanging="576"/>
        <w:rPr>
          <w:lang w:eastAsia="zh-CN"/>
        </w:rPr>
      </w:pPr>
      <w:r>
        <w:rPr>
          <w:rFonts w:eastAsia="宋体" w:hint="eastAsia"/>
          <w:b/>
          <w:bCs/>
          <w:lang w:eastAsia="zh-CN"/>
        </w:rPr>
        <w:t>M3.</w:t>
      </w:r>
      <w:r>
        <w:rPr>
          <w:rFonts w:eastAsia="宋体" w:hint="eastAsia"/>
          <w:b/>
          <w:bCs/>
          <w:lang w:eastAsia="zh-CN"/>
        </w:rPr>
        <w:tab/>
      </w:r>
      <w:r>
        <w:rPr>
          <w:rFonts w:eastAsia="宋体" w:hint="eastAsia"/>
          <w:lang w:eastAsia="zh-CN"/>
        </w:rPr>
        <w:t>各平衡机构、发电机运营商和配电供应商应根据要求提供证据，证明其遵守了输电运营商发出的每个操作指令，除非该操作无法实际执行，或违反了安全、设备、监管或法律要求。此类证据可以包括但不限于过去时期的操作员日志、语音记录或语音记录的文本、电子通信或其他电子或硬拷贝格式的同等证据。在这种情况下，平衡主管部门、发电机运营商和配电供应商应拥有并提供安全、设备、监管或法定要求的副本，作为不遵守输电运营商操作指令的证据。如果没有发生这种情况，平衡机构、发电机运营商或配电供应商可提供可信证明。</w:t>
      </w:r>
    </w:p>
    <w:p w:rsidR="00C5034E" w:rsidRDefault="00724C3D">
      <w:pPr>
        <w:tabs>
          <w:tab w:val="left" w:pos="1055"/>
        </w:tabs>
        <w:spacing w:before="120"/>
        <w:ind w:left="1055" w:right="256" w:hanging="576"/>
        <w:rPr>
          <w:i/>
          <w:sz w:val="24"/>
        </w:rPr>
      </w:pPr>
      <w:r>
        <w:rPr>
          <w:b/>
          <w:sz w:val="24"/>
        </w:rPr>
        <w:t>R4.</w:t>
      </w:r>
      <w:r>
        <w:rPr>
          <w:b/>
          <w:sz w:val="24"/>
        </w:rPr>
        <w:tab/>
      </w:r>
      <w:r>
        <w:rPr>
          <w:sz w:val="24"/>
        </w:rPr>
        <w:t xml:space="preserve">Each Balancing Authority, Generator Operator, and Distribution Provider shall inform its Transmission Operator of its inability to comply with an Operating Instruction issued by its Transmission Operator. </w:t>
      </w:r>
      <w:r>
        <w:rPr>
          <w:i/>
          <w:sz w:val="24"/>
        </w:rPr>
        <w:t>[Violation Risk Factor: High] [Time Horizon: Same-Day Operations, Real-Time</w:t>
      </w:r>
      <w:r>
        <w:rPr>
          <w:i/>
          <w:spacing w:val="2"/>
          <w:sz w:val="24"/>
        </w:rPr>
        <w:t xml:space="preserve"> </w:t>
      </w:r>
      <w:r>
        <w:rPr>
          <w:i/>
          <w:sz w:val="24"/>
        </w:rPr>
        <w:t>Operations]</w:t>
      </w:r>
    </w:p>
    <w:p w:rsidR="00C5034E" w:rsidRDefault="00C5034E">
      <w:pPr>
        <w:rPr>
          <w:sz w:val="24"/>
        </w:rPr>
      </w:pPr>
    </w:p>
    <w:p w:rsidR="00C5034E" w:rsidRDefault="00724C3D">
      <w:pPr>
        <w:tabs>
          <w:tab w:val="left" w:pos="1035"/>
        </w:tabs>
        <w:ind w:left="1035" w:right="236" w:hanging="576"/>
        <w:rPr>
          <w:rFonts w:eastAsia="宋体"/>
          <w:i/>
          <w:sz w:val="24"/>
          <w:lang w:eastAsia="zh-CN"/>
        </w:rPr>
      </w:pPr>
      <w:r>
        <w:rPr>
          <w:rFonts w:eastAsia="宋体" w:hint="eastAsia"/>
          <w:b/>
          <w:bCs/>
          <w:iCs/>
          <w:sz w:val="24"/>
          <w:lang w:eastAsia="zh-CN"/>
        </w:rPr>
        <w:t>R4.</w:t>
      </w:r>
      <w:r>
        <w:rPr>
          <w:rFonts w:eastAsia="宋体" w:hint="eastAsia"/>
          <w:b/>
          <w:bCs/>
          <w:iCs/>
          <w:sz w:val="24"/>
          <w:lang w:eastAsia="zh-CN"/>
        </w:rPr>
        <w:tab/>
      </w:r>
      <w:r>
        <w:rPr>
          <w:rFonts w:eastAsia="宋体" w:hint="eastAsia"/>
          <w:iCs/>
          <w:sz w:val="24"/>
          <w:lang w:eastAsia="zh-CN"/>
        </w:rPr>
        <w:t>各平衡机构、发电机运营商和配电供应商应告知其输电运营商其无法遵守其输电运营商发出的操作指令。</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rsidR="00C5034E" w:rsidRDefault="00724C3D">
      <w:pPr>
        <w:pStyle w:val="a4"/>
        <w:spacing w:before="92"/>
        <w:ind w:left="1055" w:right="304" w:hanging="576"/>
      </w:pPr>
      <w:r>
        <w:rPr>
          <w:b/>
        </w:rPr>
        <w:t xml:space="preserve">M4. </w:t>
      </w:r>
      <w:r>
        <w:t>Each Balancing Authority, Generator Operator, and Distribution Provider shall make available upon request, evidence which may include but is not limited to dated operator logs, voice recordings or transcripts of voice recordings, electronic communications, or equivalent evidence in electronic or hard copy format, that it informed its Transmission Operator of its inability to comply with its Operating Instruction issued. If such a situation has not occurred, the Balancing Authority, Generator Operator, or Distribution Provider may provide an attestation.</w:t>
      </w:r>
    </w:p>
    <w:p w:rsidR="00C5034E" w:rsidRDefault="00724C3D">
      <w:pPr>
        <w:pStyle w:val="a4"/>
        <w:spacing w:before="122"/>
        <w:ind w:left="1035" w:right="213" w:hanging="576"/>
        <w:rPr>
          <w:lang w:eastAsia="zh-CN"/>
        </w:rPr>
      </w:pPr>
      <w:r>
        <w:rPr>
          <w:rFonts w:eastAsia="宋体" w:hint="eastAsia"/>
          <w:b/>
          <w:bCs/>
          <w:lang w:eastAsia="zh-CN"/>
        </w:rPr>
        <w:t>M4</w:t>
      </w:r>
      <w:r>
        <w:rPr>
          <w:rFonts w:eastAsia="宋体" w:hint="eastAsia"/>
          <w:lang w:eastAsia="zh-CN"/>
        </w:rPr>
        <w:t>.</w:t>
      </w:r>
      <w:r>
        <w:rPr>
          <w:rFonts w:eastAsia="宋体" w:hint="eastAsia"/>
          <w:lang w:eastAsia="zh-CN"/>
        </w:rPr>
        <w:tab/>
      </w:r>
      <w:r>
        <w:rPr>
          <w:rFonts w:eastAsia="宋体" w:hint="eastAsia"/>
          <w:lang w:eastAsia="zh-CN"/>
        </w:rPr>
        <w:t>各平衡机构、发电机运营商和配电供应商应根据要求提供证据，这些证据可能包括但不限于过去时期的运营商日志、录音或录音誊本、电子通信或电子或纸质格式的同等证据，说明其告知其输电运营商其无法遵守其发出的操作指令。如果这种情况并没有发生</w:t>
      </w:r>
      <w:r>
        <w:rPr>
          <w:rFonts w:eastAsia="宋体" w:hint="eastAsia"/>
          <w:lang w:eastAsia="zh-CN"/>
        </w:rPr>
        <w:t>,</w:t>
      </w:r>
      <w:r>
        <w:rPr>
          <w:rFonts w:eastAsia="宋体" w:hint="eastAsia"/>
          <w:lang w:eastAsia="zh-CN"/>
        </w:rPr>
        <w:t>平衡权威</w:t>
      </w:r>
      <w:r>
        <w:rPr>
          <w:rFonts w:eastAsia="宋体" w:hint="eastAsia"/>
          <w:lang w:eastAsia="zh-CN"/>
        </w:rPr>
        <w:t>,</w:t>
      </w:r>
      <w:r>
        <w:rPr>
          <w:rFonts w:eastAsia="宋体" w:hint="eastAsia"/>
          <w:lang w:eastAsia="zh-CN"/>
        </w:rPr>
        <w:t>发电机运营商或配电供应商可提供一个可信证明。</w:t>
      </w:r>
    </w:p>
    <w:p w:rsidR="00C5034E" w:rsidRDefault="00724C3D">
      <w:pPr>
        <w:tabs>
          <w:tab w:val="left" w:pos="1055"/>
        </w:tabs>
        <w:spacing w:before="119"/>
        <w:ind w:left="1055" w:right="236" w:hanging="576"/>
        <w:rPr>
          <w:i/>
          <w:sz w:val="24"/>
        </w:rPr>
      </w:pPr>
      <w:r>
        <w:rPr>
          <w:b/>
          <w:sz w:val="24"/>
        </w:rPr>
        <w:t>R5.</w:t>
      </w:r>
      <w:r>
        <w:rPr>
          <w:b/>
          <w:sz w:val="24"/>
        </w:rPr>
        <w:tab/>
      </w:r>
      <w:r>
        <w:rPr>
          <w:sz w:val="24"/>
        </w:rPr>
        <w:t xml:space="preserve">Each Transmission Operator, Generator Operator, and Distribution Provider shall comply with each Operating Instruction issued by its Balancing Authority, unless such action cannot be physically implemented or it would violate safety, equipment, regulatory, or statutory requirements. </w:t>
      </w:r>
      <w:r>
        <w:rPr>
          <w:i/>
          <w:sz w:val="24"/>
        </w:rPr>
        <w:t>[Violation Risk Factor: High] [Time Horizon: Same-Day Operations, Real-Time</w:t>
      </w:r>
      <w:r>
        <w:rPr>
          <w:i/>
          <w:spacing w:val="2"/>
          <w:sz w:val="24"/>
        </w:rPr>
        <w:t xml:space="preserve"> </w:t>
      </w:r>
      <w:r>
        <w:rPr>
          <w:i/>
          <w:sz w:val="24"/>
        </w:rPr>
        <w:t>Operations]</w:t>
      </w:r>
    </w:p>
    <w:p w:rsidR="00C5034E" w:rsidRDefault="00724C3D">
      <w:pPr>
        <w:tabs>
          <w:tab w:val="left" w:pos="1035"/>
        </w:tabs>
        <w:spacing w:before="1"/>
        <w:ind w:left="1035" w:right="216" w:hanging="576"/>
        <w:rPr>
          <w:i/>
          <w:sz w:val="24"/>
          <w:lang w:eastAsia="zh-CN"/>
        </w:rPr>
      </w:pPr>
      <w:r>
        <w:rPr>
          <w:rFonts w:eastAsia="宋体" w:hint="eastAsia"/>
          <w:b/>
          <w:bCs/>
          <w:iCs/>
          <w:sz w:val="24"/>
          <w:lang w:eastAsia="zh-CN"/>
        </w:rPr>
        <w:t>R5.</w:t>
      </w:r>
      <w:r>
        <w:rPr>
          <w:rFonts w:eastAsia="宋体" w:hint="eastAsia"/>
          <w:b/>
          <w:bCs/>
          <w:iCs/>
          <w:sz w:val="24"/>
          <w:lang w:eastAsia="zh-CN"/>
        </w:rPr>
        <w:tab/>
      </w:r>
      <w:r>
        <w:rPr>
          <w:rFonts w:eastAsia="宋体" w:hint="eastAsia"/>
          <w:iCs/>
          <w:sz w:val="24"/>
          <w:lang w:eastAsia="zh-CN"/>
        </w:rPr>
        <w:t>每个输电运营商、发电机运营商和配电供应商都应遵守其平衡机构发出的每个</w:t>
      </w:r>
      <w:r>
        <w:rPr>
          <w:rFonts w:eastAsia="宋体" w:hint="eastAsia"/>
          <w:iCs/>
          <w:sz w:val="24"/>
          <w:lang w:eastAsia="zh-CN"/>
        </w:rPr>
        <w:lastRenderedPageBreak/>
        <w:t>操作指令，除非该操作无法实际执行，或违反安全、设备、法规或法律要求。</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w:t>
      </w:r>
      <w:r>
        <w:rPr>
          <w:rFonts w:eastAsia="宋体" w:hint="eastAsia"/>
          <w:i/>
          <w:sz w:val="24"/>
          <w:lang w:eastAsia="zh-CN"/>
        </w:rPr>
        <w:t>:</w:t>
      </w:r>
      <w:r>
        <w:rPr>
          <w:rFonts w:eastAsia="宋体" w:hint="eastAsia"/>
          <w:i/>
          <w:sz w:val="24"/>
          <w:lang w:eastAsia="zh-CN"/>
        </w:rPr>
        <w:t>当天操作</w:t>
      </w:r>
      <w:r>
        <w:rPr>
          <w:rFonts w:eastAsia="宋体" w:hint="eastAsia"/>
          <w:i/>
          <w:sz w:val="24"/>
          <w:lang w:eastAsia="zh-CN"/>
        </w:rPr>
        <w:t>,</w:t>
      </w:r>
      <w:r>
        <w:rPr>
          <w:rFonts w:eastAsia="宋体" w:hint="eastAsia"/>
          <w:i/>
          <w:sz w:val="24"/>
          <w:lang w:eastAsia="zh-CN"/>
        </w:rPr>
        <w:t>实时操作</w:t>
      </w:r>
      <w:r>
        <w:rPr>
          <w:rFonts w:eastAsia="宋体" w:hint="eastAsia"/>
          <w:i/>
          <w:sz w:val="24"/>
          <w:lang w:eastAsia="zh-CN"/>
        </w:rPr>
        <w:t>)</w:t>
      </w:r>
    </w:p>
    <w:p w:rsidR="00C5034E" w:rsidRDefault="00724C3D">
      <w:pPr>
        <w:pStyle w:val="a4"/>
        <w:spacing w:before="121"/>
        <w:ind w:left="1055" w:right="161" w:hanging="576"/>
      </w:pPr>
      <w:r>
        <w:rPr>
          <w:b/>
          <w:lang w:eastAsia="zh-CN"/>
        </w:rPr>
        <w:t xml:space="preserve">M5.  </w:t>
      </w:r>
      <w:r>
        <w:rPr>
          <w:lang w:eastAsia="zh-CN"/>
        </w:rPr>
        <w:t xml:space="preserve">Each Transmission Operator, Generator Operator, and Distribution Provider shall make available upon request, evidence that it complied with each Operating Instruction issued by its Balancing Authority unless such action could not be physically implemented or it would have violated safety, equipment, regulatory, or statutory requirements. </w:t>
      </w:r>
      <w:r>
        <w:t>Such evidence could include but is not limited to dated operator logs, voice recordings or transcripts of voice recordings, electronic communications, or other equivalent evidence in electronic or hard copy format. In such cases, the Transmission Operator, Generator Operator, and Distribution Provider shall have and provide copies of the safety, equipment, regulatory, or statutory requirements as evidence for not complying with the Balancing Authority’s Operating Instruction. If such a situation has not occurred, the Transmission Operator, Generator Operator, or Distribution Provider may provide an</w:t>
      </w:r>
      <w:r>
        <w:rPr>
          <w:spacing w:val="-4"/>
        </w:rPr>
        <w:t xml:space="preserve"> </w:t>
      </w:r>
      <w:r>
        <w:t>attestation.</w:t>
      </w:r>
    </w:p>
    <w:p w:rsidR="00C5034E" w:rsidRDefault="00724C3D">
      <w:pPr>
        <w:tabs>
          <w:tab w:val="left" w:pos="1035"/>
        </w:tabs>
        <w:spacing w:before="1"/>
        <w:ind w:left="1035" w:right="216" w:hanging="576"/>
        <w:rPr>
          <w:lang w:eastAsia="zh-CN"/>
        </w:rPr>
      </w:pPr>
      <w:r>
        <w:rPr>
          <w:rFonts w:eastAsia="宋体" w:hint="eastAsia"/>
          <w:b/>
          <w:bCs/>
          <w:iCs/>
          <w:sz w:val="24"/>
          <w:lang w:eastAsia="zh-CN"/>
        </w:rPr>
        <w:t>M5.</w:t>
      </w:r>
      <w:r>
        <w:rPr>
          <w:rFonts w:eastAsia="宋体" w:hint="eastAsia"/>
          <w:b/>
          <w:bCs/>
          <w:iCs/>
          <w:sz w:val="24"/>
          <w:lang w:eastAsia="zh-CN"/>
        </w:rPr>
        <w:tab/>
      </w:r>
      <w:r>
        <w:rPr>
          <w:rFonts w:eastAsia="宋体" w:hint="eastAsia"/>
          <w:iCs/>
          <w:sz w:val="24"/>
          <w:lang w:eastAsia="zh-CN"/>
        </w:rPr>
        <w:t>每个输电运营商、发电机运营商和配电供应商应根据要求提供证据，证明其遵守了其平衡机构发出的每个操作指令，除非该操作无法实际执行，或违反了安全、设备、监管或法律要求。此类证据可以包括但不限于过去时期的操作员日志、语音记录或语音记录的文本、电子通信或其他电子或硬拷贝格式的同等证据。在这种情况下，输电运营商、发电机运营商和配电提供商应拥有并提供安全、设备、法规或法定要求的副本，作为不遵守平衡机构操作指令的证据。未发生上述情形的，由输电运营商、发电运营商或配电运营商提供可信证明。</w:t>
      </w:r>
    </w:p>
    <w:p w:rsidR="00C5034E" w:rsidRDefault="00724C3D">
      <w:pPr>
        <w:tabs>
          <w:tab w:val="left" w:pos="1055"/>
        </w:tabs>
        <w:spacing w:before="120"/>
        <w:ind w:left="1055" w:right="306" w:hanging="576"/>
        <w:rPr>
          <w:i/>
          <w:sz w:val="24"/>
        </w:rPr>
      </w:pPr>
      <w:r>
        <w:rPr>
          <w:b/>
          <w:sz w:val="24"/>
        </w:rPr>
        <w:t>R6.</w:t>
      </w:r>
      <w:r>
        <w:rPr>
          <w:b/>
          <w:sz w:val="24"/>
        </w:rPr>
        <w:tab/>
      </w:r>
      <w:r>
        <w:rPr>
          <w:sz w:val="24"/>
        </w:rPr>
        <w:t xml:space="preserve">Each Transmission Operator, Generator Operator, and Distribution Provider shall inform its Balancing Authority of its inability to comply with an Operating Instruction issued by its Balancing Authority. </w:t>
      </w:r>
      <w:r>
        <w:rPr>
          <w:i/>
          <w:sz w:val="24"/>
        </w:rPr>
        <w:t>[Violation Risk Factor: High] [Time Horizon: Same- Day Operations, Real-Time</w:t>
      </w:r>
      <w:r>
        <w:rPr>
          <w:i/>
          <w:spacing w:val="2"/>
          <w:sz w:val="24"/>
        </w:rPr>
        <w:t xml:space="preserve"> </w:t>
      </w:r>
      <w:r>
        <w:rPr>
          <w:i/>
          <w:sz w:val="24"/>
        </w:rPr>
        <w:t>Operations]</w:t>
      </w:r>
    </w:p>
    <w:p w:rsidR="00C5034E" w:rsidRDefault="00724C3D">
      <w:pPr>
        <w:tabs>
          <w:tab w:val="left" w:pos="1035"/>
        </w:tabs>
        <w:ind w:left="1035" w:right="286" w:hanging="576"/>
        <w:rPr>
          <w:i/>
          <w:sz w:val="24"/>
          <w:lang w:eastAsia="zh-CN"/>
        </w:rPr>
      </w:pPr>
      <w:r>
        <w:rPr>
          <w:rFonts w:eastAsia="宋体" w:hint="eastAsia"/>
          <w:b/>
          <w:bCs/>
          <w:iCs/>
          <w:sz w:val="24"/>
          <w:lang w:eastAsia="zh-CN"/>
        </w:rPr>
        <w:t>R6.</w:t>
      </w:r>
      <w:r>
        <w:rPr>
          <w:rFonts w:eastAsia="宋体" w:hint="eastAsia"/>
          <w:b/>
          <w:bCs/>
          <w:iCs/>
          <w:sz w:val="24"/>
          <w:lang w:eastAsia="zh-CN"/>
        </w:rPr>
        <w:tab/>
      </w:r>
      <w:r>
        <w:rPr>
          <w:rFonts w:eastAsia="宋体" w:hint="eastAsia"/>
          <w:iCs/>
          <w:sz w:val="24"/>
          <w:lang w:eastAsia="zh-CN"/>
        </w:rPr>
        <w:t>每个输电运营商、发电机运营商和配电供应商应告知其平衡机构其无法遵守其平衡机构发出的操作指令。</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当日操作，实时操作</w:t>
      </w:r>
      <w:r>
        <w:rPr>
          <w:rFonts w:eastAsia="宋体" w:hint="eastAsia"/>
          <w:i/>
          <w:sz w:val="24"/>
          <w:lang w:eastAsia="zh-CN"/>
        </w:rPr>
        <w:t>)</w:t>
      </w:r>
    </w:p>
    <w:p w:rsidR="00C5034E" w:rsidRDefault="00724C3D">
      <w:pPr>
        <w:pStyle w:val="a4"/>
        <w:spacing w:before="120"/>
        <w:ind w:left="1055" w:right="256" w:hanging="576"/>
      </w:pPr>
      <w:r>
        <w:rPr>
          <w:b/>
        </w:rPr>
        <w:t xml:space="preserve">M6. </w:t>
      </w:r>
      <w:r>
        <w:t>Each Transmission Operator, Generator Operator, and Distribution Provider shall make available upon request, evidence which may include but is not limited to dated operator logs, voice recordings or transcripts of voice recordings, electronic communications, or equivalent evidence in electronic or hard copy format, that it informed its Balancing Authority of its inability to comply with its Operating Instruction. If such a situation has not occurred, the Transmission Operator, Generator Operator, or Distribution Provider may provide an attestation.</w:t>
      </w:r>
    </w:p>
    <w:p w:rsidR="00C5034E" w:rsidRDefault="00724C3D">
      <w:pPr>
        <w:pStyle w:val="a4"/>
        <w:spacing w:before="122"/>
        <w:ind w:left="1035" w:right="236" w:hanging="576"/>
        <w:rPr>
          <w:lang w:eastAsia="zh-CN"/>
        </w:rPr>
      </w:pPr>
      <w:r>
        <w:rPr>
          <w:rFonts w:eastAsia="宋体" w:hint="eastAsia"/>
          <w:b/>
          <w:bCs/>
          <w:lang w:eastAsia="zh-CN"/>
        </w:rPr>
        <w:t>M6.</w:t>
      </w:r>
      <w:r>
        <w:rPr>
          <w:rFonts w:eastAsia="宋体" w:hint="eastAsia"/>
          <w:b/>
          <w:bCs/>
          <w:lang w:eastAsia="zh-CN"/>
        </w:rPr>
        <w:tab/>
      </w:r>
      <w:r>
        <w:rPr>
          <w:rFonts w:eastAsia="宋体" w:hint="eastAsia"/>
          <w:lang w:eastAsia="zh-CN"/>
        </w:rPr>
        <w:t>每个输电运营商、发电机运营商和配电供应商应根据要求提供证据，这些证据可能包括但不限于过去时期的运营商日志、录音或录音誊本、电子通信或电子或纸质格式的同等证据，说明其已告知平衡机构其无法遵守其操作指令。未发生上述情形的，由输电运营商、发电运营商或配电供应商提供可信证明。</w:t>
      </w:r>
    </w:p>
    <w:p w:rsidR="00C5034E" w:rsidRDefault="00724C3D">
      <w:pPr>
        <w:pStyle w:val="a4"/>
        <w:tabs>
          <w:tab w:val="left" w:pos="1055"/>
        </w:tabs>
        <w:spacing w:before="119"/>
        <w:ind w:left="1055" w:right="265" w:hanging="576"/>
        <w:rPr>
          <w:i/>
        </w:rPr>
      </w:pPr>
      <w:r>
        <w:rPr>
          <w:b/>
        </w:rPr>
        <w:t>R7.</w:t>
      </w:r>
      <w:r>
        <w:rPr>
          <w:b/>
        </w:rPr>
        <w:tab/>
      </w:r>
      <w:r>
        <w:t xml:space="preserve">Each Transmission Operator shall assist other Transmission Operators within its Reliability Coordinator Area, if requested and able, provided that the requesting Transmission Operator has implemented its comparable Emergency procedures, unless such assistance cannot be physically implemented or would violate safety, equipment, regulatory, or statutory requirements. </w:t>
      </w:r>
      <w:r>
        <w:rPr>
          <w:i/>
        </w:rPr>
        <w:t xml:space="preserve">[Violation Risk Factor: High] [Time </w:t>
      </w:r>
      <w:r>
        <w:rPr>
          <w:i/>
        </w:rPr>
        <w:lastRenderedPageBreak/>
        <w:t>Horizon: Real-Time</w:t>
      </w:r>
      <w:r>
        <w:rPr>
          <w:i/>
          <w:spacing w:val="1"/>
        </w:rPr>
        <w:t xml:space="preserve"> </w:t>
      </w:r>
      <w:r>
        <w:rPr>
          <w:i/>
        </w:rPr>
        <w:t>Operations]</w:t>
      </w:r>
    </w:p>
    <w:p w:rsidR="00C5034E" w:rsidRDefault="00C5034E"/>
    <w:p w:rsidR="00C5034E" w:rsidRDefault="00724C3D">
      <w:pPr>
        <w:pStyle w:val="a4"/>
        <w:spacing w:before="92"/>
        <w:ind w:left="1055" w:right="337" w:hanging="576"/>
        <w:rPr>
          <w:rFonts w:eastAsia="宋体"/>
          <w:i/>
          <w:lang w:eastAsia="zh-CN"/>
        </w:rPr>
      </w:pPr>
      <w:r>
        <w:rPr>
          <w:rFonts w:eastAsia="宋体" w:hint="eastAsia"/>
          <w:b/>
          <w:bCs/>
          <w:iCs/>
          <w:lang w:eastAsia="zh-CN"/>
        </w:rPr>
        <w:t>R7.</w:t>
      </w:r>
      <w:r>
        <w:rPr>
          <w:rFonts w:eastAsia="宋体" w:hint="eastAsia"/>
          <w:iCs/>
          <w:lang w:eastAsia="zh-CN"/>
        </w:rPr>
        <w:tab/>
      </w:r>
      <w:r>
        <w:rPr>
          <w:rFonts w:eastAsia="宋体" w:hint="eastAsia"/>
          <w:iCs/>
          <w:lang w:eastAsia="zh-CN"/>
        </w:rPr>
        <w:t>每个输电运营商应在其可靠性协调区域内协助其他输电运营商，前提是提出请求的输电运营商已经实施了类似的应急程序，除非这种协助无法实际实施，或会违反安全、设备、监管或法律要求。</w:t>
      </w:r>
      <w:r>
        <w:rPr>
          <w:rFonts w:eastAsia="宋体" w:hint="eastAsia"/>
          <w:i/>
          <w:lang w:eastAsia="zh-CN"/>
        </w:rPr>
        <w:t>(</w:t>
      </w:r>
      <w:r>
        <w:rPr>
          <w:rFonts w:eastAsia="宋体" w:hint="eastAsia"/>
          <w:i/>
          <w:lang w:eastAsia="zh-CN"/>
        </w:rPr>
        <w:t>违反风险因素</w:t>
      </w:r>
      <w:r>
        <w:rPr>
          <w:rFonts w:eastAsia="宋体" w:hint="eastAsia"/>
          <w:i/>
          <w:lang w:eastAsia="zh-CN"/>
        </w:rPr>
        <w:t>:</w:t>
      </w:r>
      <w:r>
        <w:rPr>
          <w:rFonts w:eastAsia="宋体" w:hint="eastAsia"/>
          <w:i/>
          <w:lang w:eastAsia="zh-CN"/>
        </w:rPr>
        <w:t>高</w:t>
      </w:r>
      <w:r>
        <w:rPr>
          <w:rFonts w:eastAsia="宋体" w:hint="eastAsia"/>
          <w:i/>
          <w:lang w:eastAsia="zh-CN"/>
        </w:rPr>
        <w:t>)(</w:t>
      </w:r>
      <w:r>
        <w:rPr>
          <w:rFonts w:eastAsia="宋体" w:hint="eastAsia"/>
          <w:i/>
          <w:lang w:eastAsia="zh-CN"/>
        </w:rPr>
        <w:t>时间范围</w:t>
      </w:r>
      <w:r>
        <w:rPr>
          <w:rFonts w:eastAsia="宋体" w:hint="eastAsia"/>
          <w:i/>
          <w:lang w:eastAsia="zh-CN"/>
        </w:rPr>
        <w:t>:</w:t>
      </w:r>
      <w:r>
        <w:rPr>
          <w:rFonts w:eastAsia="宋体" w:hint="eastAsia"/>
          <w:i/>
          <w:lang w:eastAsia="zh-CN"/>
        </w:rPr>
        <w:t>实时操作</w:t>
      </w:r>
      <w:r>
        <w:rPr>
          <w:rFonts w:eastAsia="宋体" w:hint="eastAsia"/>
          <w:i/>
          <w:lang w:eastAsia="zh-CN"/>
        </w:rPr>
        <w:t>)</w:t>
      </w:r>
    </w:p>
    <w:p w:rsidR="00C5034E" w:rsidRDefault="00724C3D">
      <w:pPr>
        <w:pStyle w:val="a4"/>
        <w:spacing w:before="92"/>
        <w:ind w:left="1055" w:right="337" w:hanging="576"/>
      </w:pPr>
      <w:r>
        <w:rPr>
          <w:b/>
          <w:lang w:eastAsia="zh-CN"/>
        </w:rPr>
        <w:t xml:space="preserve">M7. </w:t>
      </w:r>
      <w:r>
        <w:rPr>
          <w:rFonts w:eastAsia="宋体" w:hint="eastAsia"/>
          <w:b/>
          <w:lang w:eastAsia="zh-CN"/>
        </w:rPr>
        <w:tab/>
      </w:r>
      <w:r>
        <w:rPr>
          <w:lang w:eastAsia="zh-CN"/>
        </w:rPr>
        <w:t xml:space="preserve">Each Transmission Operator shall make available upon request, evidence that comparable requested assistance, if able, was provided to other Transmission Operators within its Reliability Coordinator Area unless such assistance could not be physically implemented or would have violated safety, equipment, regulatory, or statutory requirements. </w:t>
      </w:r>
      <w:r>
        <w:t>Such evidence could include but is not limited to dated operator logs, voice recordings or transcripts of voice recordings, electronic communications, or other equivalent evidence in electronic or hard copy format. If no request for assistance was received, the Transmission Operator may provide an attestation.</w:t>
      </w:r>
    </w:p>
    <w:p w:rsidR="00C5034E" w:rsidRDefault="00724C3D">
      <w:pPr>
        <w:pStyle w:val="a4"/>
        <w:tabs>
          <w:tab w:val="left" w:pos="1035"/>
        </w:tabs>
        <w:spacing w:before="1"/>
        <w:ind w:left="1035" w:right="245" w:hanging="576"/>
        <w:rPr>
          <w:lang w:eastAsia="zh-CN"/>
        </w:rPr>
      </w:pPr>
      <w:r>
        <w:rPr>
          <w:rFonts w:eastAsia="宋体" w:hint="eastAsia"/>
          <w:b/>
          <w:bCs/>
          <w:iCs/>
          <w:lang w:eastAsia="zh-CN"/>
        </w:rPr>
        <w:t>M7.</w:t>
      </w:r>
      <w:r>
        <w:rPr>
          <w:rFonts w:eastAsia="宋体" w:hint="eastAsia"/>
          <w:iCs/>
          <w:lang w:eastAsia="zh-CN"/>
        </w:rPr>
        <w:tab/>
      </w:r>
      <w:r>
        <w:rPr>
          <w:rFonts w:eastAsia="宋体" w:hint="eastAsia"/>
          <w:iCs/>
          <w:lang w:eastAsia="zh-CN"/>
        </w:rPr>
        <w:t>每个输电运营商应根据要求提供相关证据，证明在其可靠性协调区域内，已向其他输电运营商提供类似要求的协助，除非此类协助无法实际实施，或违反了安全、设备、法规或法律要求。此类证据可以包括但不限于过去时期的操作员日志、语音记录或语音记录的文本、电子通信或其他电子或硬拷贝格式的同等证据。如果没有收到援助请求，输电运营商可提供可信证明。</w:t>
      </w:r>
    </w:p>
    <w:p w:rsidR="00C5034E" w:rsidRDefault="00724C3D">
      <w:pPr>
        <w:tabs>
          <w:tab w:val="left" w:pos="1055"/>
          <w:tab w:val="left" w:pos="7948"/>
        </w:tabs>
        <w:spacing w:before="121"/>
        <w:ind w:left="1055" w:right="261" w:hanging="576"/>
        <w:rPr>
          <w:i/>
          <w:sz w:val="24"/>
        </w:rPr>
      </w:pPr>
      <w:r>
        <w:rPr>
          <w:b/>
          <w:sz w:val="24"/>
        </w:rPr>
        <w:t>R8.</w:t>
      </w:r>
      <w:r>
        <w:rPr>
          <w:b/>
          <w:sz w:val="24"/>
        </w:rPr>
        <w:tab/>
      </w:r>
      <w:r>
        <w:rPr>
          <w:sz w:val="24"/>
        </w:rPr>
        <w:t>Each Transmission Operator shall inform its Reliability Coordinator, known impacted Balancing Authorities, and known impacted Transmission Operators of its actual or expected operations that result in, or could result in,</w:t>
      </w:r>
      <w:r>
        <w:rPr>
          <w:spacing w:val="-18"/>
          <w:sz w:val="24"/>
        </w:rPr>
        <w:t xml:space="preserve"> </w:t>
      </w:r>
      <w:r>
        <w:rPr>
          <w:sz w:val="24"/>
        </w:rPr>
        <w:t>an Emergency.</w:t>
      </w:r>
      <w:r>
        <w:rPr>
          <w:sz w:val="24"/>
        </w:rPr>
        <w:tab/>
      </w:r>
      <w:r>
        <w:rPr>
          <w:i/>
          <w:sz w:val="24"/>
        </w:rPr>
        <w:t xml:space="preserve">[Violation </w:t>
      </w:r>
      <w:r>
        <w:rPr>
          <w:i/>
          <w:spacing w:val="-4"/>
          <w:sz w:val="24"/>
        </w:rPr>
        <w:t xml:space="preserve">Risk </w:t>
      </w:r>
      <w:r>
        <w:rPr>
          <w:i/>
          <w:sz w:val="24"/>
        </w:rPr>
        <w:t>Factor: High] [Time Horizon: Operations Planning, Same-Day Operations, Real-Time Operations]</w:t>
      </w:r>
    </w:p>
    <w:p w:rsidR="00C5034E" w:rsidRDefault="00724C3D">
      <w:pPr>
        <w:tabs>
          <w:tab w:val="left" w:pos="1035"/>
          <w:tab w:val="left" w:pos="7928"/>
        </w:tabs>
        <w:spacing w:before="1"/>
        <w:ind w:left="1036" w:right="241" w:hanging="576"/>
        <w:rPr>
          <w:i/>
          <w:sz w:val="24"/>
          <w:lang w:eastAsia="zh-CN"/>
        </w:rPr>
      </w:pPr>
      <w:r>
        <w:rPr>
          <w:rFonts w:eastAsia="宋体" w:hint="eastAsia"/>
          <w:b/>
          <w:bCs/>
          <w:iCs/>
          <w:sz w:val="24"/>
          <w:lang w:eastAsia="zh-CN"/>
        </w:rPr>
        <w:t>R8.</w:t>
      </w:r>
      <w:r>
        <w:rPr>
          <w:rFonts w:eastAsia="宋体" w:hint="eastAsia"/>
          <w:b/>
          <w:bCs/>
          <w:iCs/>
          <w:sz w:val="24"/>
          <w:lang w:eastAsia="zh-CN"/>
        </w:rPr>
        <w:tab/>
      </w:r>
      <w:r>
        <w:rPr>
          <w:rFonts w:eastAsia="宋体" w:hint="eastAsia"/>
          <w:iCs/>
          <w:sz w:val="24"/>
          <w:lang w:eastAsia="zh-CN"/>
        </w:rPr>
        <w:t>每个输电运营商应将其实际或预期的导致或可能导致紧急情况的操作通知其可靠性协调员、已知受影响的平衡机构和已知受影响的输电运营商。</w:t>
      </w:r>
      <w:r>
        <w:rPr>
          <w:rFonts w:eastAsia="宋体" w:hint="eastAsia"/>
          <w:i/>
          <w:sz w:val="24"/>
          <w:lang w:eastAsia="zh-CN"/>
        </w:rPr>
        <w:t>(</w:t>
      </w:r>
      <w:r>
        <w:rPr>
          <w:rFonts w:eastAsia="宋体" w:hint="eastAsia"/>
          <w:i/>
          <w:sz w:val="24"/>
          <w:lang w:eastAsia="zh-CN"/>
        </w:rPr>
        <w:t>违规风险因素</w:t>
      </w:r>
      <w:r>
        <w:rPr>
          <w:rFonts w:eastAsia="宋体" w:hint="eastAsia"/>
          <w:i/>
          <w:sz w:val="24"/>
          <w:lang w:eastAsia="zh-CN"/>
        </w:rPr>
        <w:t>:</w:t>
      </w:r>
      <w:r>
        <w:rPr>
          <w:rFonts w:eastAsia="宋体" w:hint="eastAsia"/>
          <w:i/>
          <w:sz w:val="24"/>
          <w:lang w:eastAsia="zh-CN"/>
        </w:rPr>
        <w:t>高</w:t>
      </w:r>
      <w:r>
        <w:rPr>
          <w:rFonts w:eastAsia="宋体" w:hint="eastAsia"/>
          <w:i/>
          <w:sz w:val="24"/>
          <w:lang w:eastAsia="zh-CN"/>
        </w:rPr>
        <w:t>)(</w:t>
      </w:r>
      <w:r>
        <w:rPr>
          <w:rFonts w:eastAsia="宋体" w:hint="eastAsia"/>
          <w:i/>
          <w:sz w:val="24"/>
          <w:lang w:eastAsia="zh-CN"/>
        </w:rPr>
        <w:t>时间范围</w:t>
      </w:r>
      <w:r>
        <w:rPr>
          <w:rFonts w:eastAsia="宋体" w:hint="eastAsia"/>
          <w:i/>
          <w:sz w:val="24"/>
          <w:lang w:eastAsia="zh-CN"/>
        </w:rPr>
        <w:t>:</w:t>
      </w:r>
      <w:r>
        <w:rPr>
          <w:rFonts w:eastAsia="宋体" w:hint="eastAsia"/>
          <w:i/>
          <w:sz w:val="24"/>
          <w:lang w:eastAsia="zh-CN"/>
        </w:rPr>
        <w:t>业务规划</w:t>
      </w:r>
      <w:r>
        <w:rPr>
          <w:rFonts w:eastAsia="宋体" w:hint="eastAsia"/>
          <w:i/>
          <w:sz w:val="24"/>
          <w:lang w:eastAsia="zh-CN"/>
        </w:rPr>
        <w:t>,</w:t>
      </w:r>
      <w:r>
        <w:rPr>
          <w:rFonts w:eastAsia="宋体" w:hint="eastAsia"/>
          <w:i/>
          <w:sz w:val="24"/>
          <w:lang w:eastAsia="zh-CN"/>
        </w:rPr>
        <w:t>当天操作</w:t>
      </w:r>
      <w:r>
        <w:rPr>
          <w:rFonts w:eastAsia="宋体" w:hint="eastAsia"/>
          <w:i/>
          <w:sz w:val="24"/>
          <w:lang w:eastAsia="zh-CN"/>
        </w:rPr>
        <w:t>,</w:t>
      </w:r>
      <w:r>
        <w:rPr>
          <w:rFonts w:eastAsia="宋体" w:hint="eastAsia"/>
          <w:i/>
          <w:sz w:val="24"/>
          <w:lang w:eastAsia="zh-CN"/>
        </w:rPr>
        <w:t>实时操作</w:t>
      </w:r>
      <w:r>
        <w:rPr>
          <w:rFonts w:eastAsia="宋体" w:hint="eastAsia"/>
          <w:i/>
          <w:sz w:val="24"/>
          <w:lang w:eastAsia="zh-CN"/>
        </w:rPr>
        <w:t>)</w:t>
      </w:r>
    </w:p>
    <w:p w:rsidR="00C5034E" w:rsidRDefault="00724C3D">
      <w:pPr>
        <w:pStyle w:val="a4"/>
        <w:spacing w:before="119"/>
        <w:ind w:left="1056" w:right="367" w:hanging="576"/>
      </w:pPr>
      <w:r>
        <w:rPr>
          <w:b/>
        </w:rPr>
        <w:t>M8.</w:t>
      </w:r>
      <w:r>
        <w:rPr>
          <w:rFonts w:eastAsia="宋体" w:hint="eastAsia"/>
          <w:b/>
          <w:lang w:eastAsia="zh-CN"/>
        </w:rPr>
        <w:tab/>
      </w:r>
      <w:r>
        <w:t>Each Transmission Operator shall make available upon request, evidence that it informed its Reliability Coordinator, known impacted Balancing Authorities, and known impacted Transmission Operators of its actual or expected operations that result in, or could result in, an Emergency. Such evidence could include but is not limited to dated operator logs, voice recordings or transcripts of voice recordings, electronic communications, or other equivalent evidence. If no such situations have occurred, the Transmission Operator may provide an attestation.</w:t>
      </w:r>
    </w:p>
    <w:p w:rsidR="00C5034E" w:rsidRDefault="00724C3D">
      <w:pPr>
        <w:pStyle w:val="a4"/>
        <w:spacing w:before="121"/>
        <w:ind w:left="1036" w:right="538" w:hanging="576"/>
        <w:rPr>
          <w:lang w:eastAsia="zh-CN"/>
        </w:rPr>
      </w:pPr>
      <w:r>
        <w:rPr>
          <w:rFonts w:eastAsia="宋体" w:hint="eastAsia"/>
          <w:b/>
          <w:bCs/>
          <w:lang w:eastAsia="zh-CN"/>
        </w:rPr>
        <w:t>M8.</w:t>
      </w:r>
      <w:r>
        <w:rPr>
          <w:rFonts w:eastAsia="宋体" w:hint="eastAsia"/>
          <w:lang w:eastAsia="zh-CN"/>
        </w:rPr>
        <w:tab/>
      </w:r>
      <w:r>
        <w:rPr>
          <w:rFonts w:eastAsia="宋体" w:hint="eastAsia"/>
          <w:lang w:eastAsia="zh-CN"/>
        </w:rPr>
        <w:t>每个输电运营商应根据要求提供证据，证明其已将导致或可能导致紧急情况的实际或预期操作通知其可靠性协调员、已知受影响的平衡机构和已知受影响的输电运营商。证据可包括但不限于注明日期的操作员日志、语音记录或语音记录的抄本、电子通信或其他等效证据。未发生上述情形的，配电运营商可以提供可信证明。</w:t>
      </w:r>
    </w:p>
    <w:p w:rsidR="00C5034E" w:rsidRDefault="00724C3D">
      <w:pPr>
        <w:tabs>
          <w:tab w:val="left" w:pos="1055"/>
        </w:tabs>
        <w:spacing w:before="119"/>
        <w:ind w:left="1056" w:right="239" w:hanging="576"/>
        <w:rPr>
          <w:i/>
          <w:sz w:val="24"/>
        </w:rPr>
      </w:pPr>
      <w:r>
        <w:rPr>
          <w:b/>
          <w:sz w:val="24"/>
        </w:rPr>
        <w:t>R9.</w:t>
      </w:r>
      <w:r>
        <w:rPr>
          <w:b/>
          <w:sz w:val="24"/>
        </w:rPr>
        <w:tab/>
      </w:r>
      <w:r>
        <w:rPr>
          <w:sz w:val="24"/>
        </w:rPr>
        <w:t>Each Balancing Authority and Transmission Operator shall notify its Reliability Coordinator and known impacted interconnected entities of all planned outages,</w:t>
      </w:r>
      <w:r>
        <w:rPr>
          <w:spacing w:val="-29"/>
          <w:sz w:val="24"/>
        </w:rPr>
        <w:t xml:space="preserve"> </w:t>
      </w:r>
      <w:r>
        <w:rPr>
          <w:sz w:val="24"/>
        </w:rPr>
        <w:t xml:space="preserve">and unplanned outages of 30 minutes or more, for telemetering and control equipment, monitoring and assessment capabilities, and associated communication channels </w:t>
      </w:r>
      <w:r>
        <w:rPr>
          <w:sz w:val="24"/>
        </w:rPr>
        <w:lastRenderedPageBreak/>
        <w:t xml:space="preserve">between the affected entities. </w:t>
      </w:r>
      <w:r>
        <w:rPr>
          <w:i/>
          <w:sz w:val="24"/>
        </w:rPr>
        <w:t>[Violation Risk Factor: Medium] [Time Horizon: Operations Planning, Same-Day Operations, Real-Time Operations]</w:t>
      </w:r>
    </w:p>
    <w:p w:rsidR="00C5034E" w:rsidRDefault="00724C3D">
      <w:pPr>
        <w:pStyle w:val="a4"/>
        <w:spacing w:before="121"/>
        <w:ind w:left="1036" w:right="538" w:hanging="576"/>
        <w:rPr>
          <w:i/>
          <w:lang w:eastAsia="zh-CN"/>
        </w:rPr>
      </w:pPr>
      <w:r>
        <w:rPr>
          <w:rFonts w:eastAsia="宋体" w:hint="eastAsia"/>
          <w:b/>
          <w:bCs/>
          <w:lang w:eastAsia="zh-CN"/>
        </w:rPr>
        <w:t>R9.</w:t>
      </w:r>
      <w:r>
        <w:rPr>
          <w:rFonts w:eastAsia="宋体" w:hint="eastAsia"/>
          <w:lang w:eastAsia="zh-CN"/>
        </w:rPr>
        <w:tab/>
      </w:r>
      <w:r>
        <w:rPr>
          <w:rFonts w:eastAsia="宋体" w:hint="eastAsia"/>
          <w:lang w:eastAsia="zh-CN"/>
        </w:rPr>
        <w:t>对于遥测和控制设备、监测和评估能力以及受影响实体之间的相关通信通道，每个平衡机构和输电运营商应将所有计划中断和</w:t>
      </w:r>
      <w:r>
        <w:rPr>
          <w:rFonts w:eastAsia="宋体" w:hint="eastAsia"/>
          <w:lang w:eastAsia="zh-CN"/>
        </w:rPr>
        <w:t>30</w:t>
      </w:r>
      <w:r>
        <w:rPr>
          <w:rFonts w:eastAsia="宋体" w:hint="eastAsia"/>
          <w:lang w:eastAsia="zh-CN"/>
        </w:rPr>
        <w:t>分钟以上的计划外中断通知其可靠性协调员和已知受影响的互联实体。</w:t>
      </w:r>
      <w:r>
        <w:rPr>
          <w:rFonts w:eastAsia="宋体" w:hint="eastAsia"/>
          <w:i/>
          <w:iCs/>
          <w:lang w:eastAsia="zh-CN"/>
        </w:rPr>
        <w:t>(</w:t>
      </w:r>
      <w:r>
        <w:rPr>
          <w:rFonts w:eastAsia="宋体" w:hint="eastAsia"/>
          <w:i/>
          <w:iCs/>
          <w:lang w:eastAsia="zh-CN"/>
        </w:rPr>
        <w:t>违规风险因素</w:t>
      </w:r>
      <w:r>
        <w:rPr>
          <w:rFonts w:eastAsia="宋体" w:hint="eastAsia"/>
          <w:i/>
          <w:iCs/>
          <w:lang w:eastAsia="zh-CN"/>
        </w:rPr>
        <w:t>:</w:t>
      </w:r>
      <w:r>
        <w:rPr>
          <w:rFonts w:eastAsia="宋体" w:hint="eastAsia"/>
          <w:i/>
          <w:iCs/>
          <w:lang w:eastAsia="zh-CN"/>
        </w:rPr>
        <w:t>中等</w:t>
      </w:r>
      <w:r>
        <w:rPr>
          <w:rFonts w:eastAsia="宋体" w:hint="eastAsia"/>
          <w:i/>
          <w:iCs/>
          <w:lang w:eastAsia="zh-CN"/>
        </w:rPr>
        <w:t>)(</w:t>
      </w:r>
      <w:r>
        <w:rPr>
          <w:rFonts w:eastAsia="宋体" w:hint="eastAsia"/>
          <w:i/>
          <w:iCs/>
          <w:lang w:eastAsia="zh-CN"/>
        </w:rPr>
        <w:t>时间范围</w:t>
      </w:r>
      <w:r>
        <w:rPr>
          <w:rFonts w:eastAsia="宋体" w:hint="eastAsia"/>
          <w:i/>
          <w:iCs/>
          <w:lang w:eastAsia="zh-CN"/>
        </w:rPr>
        <w:t>:</w:t>
      </w:r>
      <w:r>
        <w:rPr>
          <w:rFonts w:eastAsia="宋体" w:hint="eastAsia"/>
          <w:i/>
          <w:iCs/>
          <w:lang w:eastAsia="zh-CN"/>
        </w:rPr>
        <w:t>业务规划</w:t>
      </w:r>
      <w:r>
        <w:rPr>
          <w:rFonts w:eastAsia="宋体" w:hint="eastAsia"/>
          <w:i/>
          <w:iCs/>
          <w:lang w:eastAsia="zh-CN"/>
        </w:rPr>
        <w:t>,</w:t>
      </w:r>
      <w:r>
        <w:rPr>
          <w:rFonts w:eastAsia="宋体" w:hint="eastAsia"/>
          <w:i/>
          <w:iCs/>
          <w:lang w:eastAsia="zh-CN"/>
        </w:rPr>
        <w:t>当天操作</w:t>
      </w:r>
      <w:r>
        <w:rPr>
          <w:rFonts w:eastAsia="宋体" w:hint="eastAsia"/>
          <w:i/>
          <w:iCs/>
          <w:lang w:eastAsia="zh-CN"/>
        </w:rPr>
        <w:t>,</w:t>
      </w:r>
      <w:r>
        <w:rPr>
          <w:rFonts w:eastAsia="宋体" w:hint="eastAsia"/>
          <w:i/>
          <w:iCs/>
          <w:lang w:eastAsia="zh-CN"/>
        </w:rPr>
        <w:t>实时操作</w:t>
      </w:r>
      <w:r>
        <w:rPr>
          <w:rFonts w:eastAsia="宋体" w:hint="eastAsia"/>
          <w:i/>
          <w:iCs/>
          <w:lang w:eastAsia="zh-CN"/>
        </w:rPr>
        <w:t>)</w:t>
      </w:r>
    </w:p>
    <w:p w:rsidR="00C5034E" w:rsidRDefault="00724C3D">
      <w:pPr>
        <w:pStyle w:val="a4"/>
        <w:spacing w:before="121"/>
        <w:ind w:left="1056" w:right="136" w:hanging="576"/>
      </w:pPr>
      <w:r>
        <w:rPr>
          <w:b/>
        </w:rPr>
        <w:t xml:space="preserve">M9. </w:t>
      </w:r>
      <w:r>
        <w:rPr>
          <w:rFonts w:eastAsia="宋体" w:hint="eastAsia"/>
          <w:b/>
          <w:lang w:eastAsia="zh-CN"/>
        </w:rPr>
        <w:tab/>
      </w:r>
      <w:r>
        <w:t>Each Balancing Authority and Transmission Operator shall make available upon request, evidence that it notified its Reliability Coordinator and known impacted interconnected entities of all planned outages, and unplanned outages of 30 minutes or more, for telemetering and control equipment, monitoring and assessment capabilities, and associated communication channels. Such evidence could include but is not limited to dated operator logs, voice recordings or transcripts of voice recordings, electronic communications, or other equivalent evidence. If such a situation has not occurred, the Balancing Authority or Transmission Operator may provide an</w:t>
      </w:r>
      <w:r>
        <w:rPr>
          <w:spacing w:val="-3"/>
        </w:rPr>
        <w:t xml:space="preserve"> </w:t>
      </w:r>
      <w:r>
        <w:t>attestation.</w:t>
      </w:r>
    </w:p>
    <w:p w:rsidR="00C5034E" w:rsidRDefault="00724C3D">
      <w:pPr>
        <w:pStyle w:val="a4"/>
        <w:spacing w:before="122"/>
        <w:ind w:left="1036" w:right="116" w:hanging="576"/>
        <w:rPr>
          <w:lang w:eastAsia="zh-CN"/>
        </w:rPr>
      </w:pPr>
      <w:r>
        <w:rPr>
          <w:rFonts w:eastAsia="宋体" w:hint="eastAsia"/>
          <w:b/>
          <w:bCs/>
          <w:lang w:eastAsia="zh-CN"/>
        </w:rPr>
        <w:t>M9.</w:t>
      </w:r>
      <w:r>
        <w:rPr>
          <w:rFonts w:eastAsia="宋体" w:hint="eastAsia"/>
          <w:lang w:eastAsia="zh-CN"/>
        </w:rPr>
        <w:t xml:space="preserve"> </w:t>
      </w:r>
      <w:r>
        <w:rPr>
          <w:rFonts w:eastAsia="宋体" w:hint="eastAsia"/>
          <w:lang w:eastAsia="zh-CN"/>
        </w:rPr>
        <w:tab/>
      </w:r>
      <w:r>
        <w:rPr>
          <w:rFonts w:eastAsia="宋体" w:hint="eastAsia"/>
          <w:lang w:eastAsia="zh-CN"/>
        </w:rPr>
        <w:t>每个平衡机构和输电运营商应提供证据，证明其已向其可靠性协调员和已知受影响的互联实体通报了所有计划中断，以及</w:t>
      </w:r>
      <w:r>
        <w:rPr>
          <w:rFonts w:eastAsia="宋体" w:hint="eastAsia"/>
          <w:lang w:eastAsia="zh-CN"/>
        </w:rPr>
        <w:t>30</w:t>
      </w:r>
      <w:r>
        <w:rPr>
          <w:rFonts w:eastAsia="宋体" w:hint="eastAsia"/>
          <w:lang w:eastAsia="zh-CN"/>
        </w:rPr>
        <w:t>分钟或以上的计划外中断，用于遥测和控制设备、监测和评估能力以及相关的通信通道。证据可包括但不限于注明日期的操作员日志、语音记录或语音记录的抄本、电子通信或其他等效证据。如果这种情况并没有发生</w:t>
      </w:r>
      <w:r>
        <w:rPr>
          <w:rFonts w:eastAsia="宋体" w:hint="eastAsia"/>
          <w:lang w:eastAsia="zh-CN"/>
        </w:rPr>
        <w:t>,</w:t>
      </w:r>
      <w:r>
        <w:rPr>
          <w:rFonts w:eastAsia="宋体" w:hint="eastAsia"/>
          <w:lang w:eastAsia="zh-CN"/>
        </w:rPr>
        <w:t>平衡机构或输电运营商可提供一个可信证明。</w:t>
      </w:r>
    </w:p>
    <w:p w:rsidR="00C5034E" w:rsidRDefault="00724C3D">
      <w:pPr>
        <w:spacing w:before="1"/>
        <w:ind w:left="1036" w:right="308" w:hanging="576"/>
        <w:rPr>
          <w:i/>
          <w:sz w:val="24"/>
        </w:rPr>
      </w:pPr>
      <w:r>
        <w:rPr>
          <w:b/>
          <w:sz w:val="24"/>
        </w:rPr>
        <w:t xml:space="preserve">R10. </w:t>
      </w:r>
      <w:r>
        <w:rPr>
          <w:rFonts w:eastAsia="宋体" w:hint="eastAsia"/>
          <w:b/>
          <w:sz w:val="24"/>
          <w:lang w:eastAsia="zh-CN"/>
        </w:rPr>
        <w:tab/>
      </w:r>
      <w:r>
        <w:rPr>
          <w:sz w:val="24"/>
        </w:rPr>
        <w:t xml:space="preserve">Each Transmission Operator shall perform the following for determining System Operating Limit (SOL) exceedances within its Transmission Operator Area: </w:t>
      </w:r>
      <w:r>
        <w:rPr>
          <w:i/>
          <w:sz w:val="24"/>
        </w:rPr>
        <w:t>[Violation Risk Factor: High] [Time Horizon: Real-Time Operations]</w:t>
      </w:r>
    </w:p>
    <w:p w:rsidR="00C5034E" w:rsidRDefault="00724C3D">
      <w:pPr>
        <w:spacing w:before="1"/>
        <w:ind w:left="1036" w:right="308" w:hanging="576"/>
        <w:rPr>
          <w:rFonts w:eastAsia="宋体"/>
          <w:i/>
          <w:sz w:val="24"/>
          <w:lang w:eastAsia="zh-CN"/>
        </w:rPr>
      </w:pPr>
      <w:r>
        <w:rPr>
          <w:rFonts w:eastAsia="宋体" w:hint="eastAsia"/>
          <w:b/>
          <w:bCs/>
          <w:iCs/>
          <w:sz w:val="24"/>
          <w:lang w:eastAsia="zh-CN"/>
        </w:rPr>
        <w:t xml:space="preserve">R10. </w:t>
      </w:r>
      <w:r>
        <w:rPr>
          <w:rFonts w:eastAsia="宋体" w:hint="eastAsia"/>
          <w:b/>
          <w:bCs/>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运营商应执行以下操作，以确定其</w:t>
      </w:r>
      <w:r>
        <w:rPr>
          <w:rFonts w:eastAsia="宋体" w:hint="eastAsia"/>
          <w:sz w:val="24"/>
          <w:lang w:eastAsia="zh-CN"/>
        </w:rPr>
        <w:t>输电</w:t>
      </w:r>
      <w:r>
        <w:rPr>
          <w:rFonts w:hint="eastAsia"/>
          <w:iCs/>
          <w:sz w:val="24"/>
          <w:lang w:eastAsia="zh-CN"/>
        </w:rPr>
        <w:t>运营商区域内的系统运行限值(SOL)超过:</w:t>
      </w:r>
      <w:r>
        <w:rPr>
          <w:rFonts w:eastAsia="宋体" w:hint="eastAsia"/>
          <w:iCs/>
          <w:sz w:val="24"/>
          <w:lang w:eastAsia="zh-CN"/>
        </w:rPr>
        <w:t>(</w:t>
      </w:r>
      <w:r>
        <w:rPr>
          <w:rFonts w:hint="eastAsia"/>
          <w:i/>
          <w:sz w:val="24"/>
          <w:lang w:eastAsia="zh-CN"/>
        </w:rPr>
        <w:t>违规风险因素:高</w:t>
      </w:r>
      <w:r>
        <w:rPr>
          <w:rFonts w:eastAsia="宋体" w:hint="eastAsia"/>
          <w:i/>
          <w:sz w:val="24"/>
          <w:lang w:eastAsia="zh-CN"/>
        </w:rPr>
        <w:t>)(</w:t>
      </w:r>
      <w:r>
        <w:rPr>
          <w:rFonts w:hint="eastAsia"/>
          <w:i/>
          <w:sz w:val="24"/>
          <w:lang w:eastAsia="zh-CN"/>
        </w:rPr>
        <w:t>时间范围:实时运行</w:t>
      </w:r>
      <w:r>
        <w:rPr>
          <w:rFonts w:eastAsia="宋体" w:hint="eastAsia"/>
          <w:i/>
          <w:sz w:val="24"/>
          <w:lang w:eastAsia="zh-CN"/>
        </w:rPr>
        <w:t>)</w:t>
      </w:r>
    </w:p>
    <w:p w:rsidR="00C5034E" w:rsidRDefault="00724C3D">
      <w:pPr>
        <w:pStyle w:val="a6"/>
        <w:numPr>
          <w:ilvl w:val="1"/>
          <w:numId w:val="4"/>
        </w:numPr>
        <w:tabs>
          <w:tab w:val="left" w:pos="1775"/>
          <w:tab w:val="left" w:pos="1776"/>
        </w:tabs>
        <w:spacing w:before="119"/>
        <w:rPr>
          <w:sz w:val="24"/>
        </w:rPr>
      </w:pPr>
      <w:r>
        <w:rPr>
          <w:sz w:val="24"/>
        </w:rPr>
        <w:t>Monitor Facilities within its Transmission Operator Area;</w:t>
      </w:r>
    </w:p>
    <w:p w:rsidR="00C5034E" w:rsidRDefault="00724C3D">
      <w:pPr>
        <w:spacing w:before="1"/>
        <w:ind w:left="1036" w:right="308"/>
        <w:rPr>
          <w:sz w:val="24"/>
          <w:lang w:eastAsia="zh-CN"/>
        </w:rPr>
      </w:pPr>
      <w:r>
        <w:rPr>
          <w:rFonts w:eastAsia="宋体"/>
          <w:b/>
          <w:bCs/>
          <w:iCs/>
          <w:sz w:val="24"/>
          <w:lang w:eastAsia="zh-CN"/>
        </w:rPr>
        <w:t>10.1</w:t>
      </w:r>
      <w:r>
        <w:rPr>
          <w:rFonts w:eastAsia="宋体" w:hint="eastAsia"/>
          <w:b/>
          <w:bCs/>
          <w:iCs/>
          <w:sz w:val="24"/>
          <w:lang w:eastAsia="zh-CN"/>
        </w:rPr>
        <w:t xml:space="preserve">.    </w:t>
      </w:r>
      <w:r>
        <w:rPr>
          <w:rFonts w:eastAsia="宋体" w:hint="eastAsia"/>
          <w:iCs/>
          <w:sz w:val="24"/>
          <w:lang w:eastAsia="zh-CN"/>
        </w:rPr>
        <w:t xml:space="preserve"> </w:t>
      </w:r>
      <w:r>
        <w:rPr>
          <w:rFonts w:eastAsia="宋体"/>
          <w:iCs/>
          <w:sz w:val="24"/>
          <w:lang w:eastAsia="zh-CN"/>
        </w:rPr>
        <w:t>监控其</w:t>
      </w:r>
      <w:r>
        <w:rPr>
          <w:rFonts w:eastAsia="宋体" w:hint="eastAsia"/>
          <w:sz w:val="24"/>
          <w:lang w:eastAsia="zh-CN"/>
        </w:rPr>
        <w:t>输电</w:t>
      </w:r>
      <w:r>
        <w:rPr>
          <w:rFonts w:eastAsia="宋体" w:hint="eastAsia"/>
          <w:iCs/>
          <w:sz w:val="24"/>
          <w:lang w:eastAsia="zh-CN"/>
        </w:rPr>
        <w:t>运营商</w:t>
      </w:r>
      <w:r>
        <w:rPr>
          <w:rFonts w:eastAsia="宋体"/>
          <w:iCs/>
          <w:sz w:val="24"/>
          <w:lang w:eastAsia="zh-CN"/>
        </w:rPr>
        <w:t>区域内的设施</w:t>
      </w:r>
      <w:r>
        <w:rPr>
          <w:rFonts w:eastAsia="宋体"/>
          <w:iCs/>
          <w:sz w:val="24"/>
          <w:lang w:eastAsia="zh-CN"/>
        </w:rPr>
        <w:t>;</w:t>
      </w:r>
    </w:p>
    <w:p w:rsidR="00C5034E" w:rsidRDefault="00724C3D">
      <w:pPr>
        <w:pStyle w:val="a6"/>
        <w:numPr>
          <w:ilvl w:val="1"/>
          <w:numId w:val="4"/>
        </w:numPr>
        <w:tabs>
          <w:tab w:val="left" w:pos="1775"/>
          <w:tab w:val="left" w:pos="1776"/>
        </w:tabs>
        <w:spacing w:before="122"/>
        <w:ind w:left="1811" w:right="794" w:hanging="776"/>
        <w:rPr>
          <w:sz w:val="24"/>
        </w:rPr>
      </w:pPr>
      <w:r>
        <w:rPr>
          <w:sz w:val="24"/>
        </w:rPr>
        <w:t>Monitor the status of Remedial Action Schemes within its Transmission Operator Area;</w:t>
      </w:r>
    </w:p>
    <w:p w:rsidR="00C5034E" w:rsidRDefault="00724C3D">
      <w:pPr>
        <w:pStyle w:val="a6"/>
        <w:tabs>
          <w:tab w:val="left" w:pos="1775"/>
          <w:tab w:val="left" w:pos="1776"/>
        </w:tabs>
        <w:spacing w:before="122"/>
        <w:ind w:left="1035" w:right="794" w:firstLine="0"/>
        <w:rPr>
          <w:sz w:val="24"/>
          <w:lang w:eastAsia="zh-CN"/>
        </w:rPr>
      </w:pPr>
      <w:r>
        <w:rPr>
          <w:rFonts w:hint="eastAsia"/>
          <w:b/>
          <w:bCs/>
          <w:sz w:val="24"/>
          <w:lang w:eastAsia="zh-CN"/>
        </w:rPr>
        <w:t>10.2</w:t>
      </w:r>
      <w:r>
        <w:rPr>
          <w:rFonts w:eastAsia="宋体" w:hint="eastAsia"/>
          <w:b/>
          <w:bCs/>
          <w:sz w:val="24"/>
          <w:lang w:eastAsia="zh-CN"/>
        </w:rPr>
        <w:t>.</w:t>
      </w:r>
      <w:r>
        <w:rPr>
          <w:rFonts w:eastAsia="宋体" w:hint="eastAsia"/>
          <w:sz w:val="24"/>
          <w:lang w:eastAsia="zh-CN"/>
        </w:rPr>
        <w:tab/>
      </w:r>
      <w:r>
        <w:rPr>
          <w:rFonts w:hint="eastAsia"/>
          <w:sz w:val="24"/>
          <w:lang w:eastAsia="zh-CN"/>
        </w:rPr>
        <w:t>监察其输电运营商范围内补救行动计划的状况;</w:t>
      </w:r>
    </w:p>
    <w:p w:rsidR="00C5034E" w:rsidRDefault="00724C3D">
      <w:pPr>
        <w:pStyle w:val="a6"/>
        <w:numPr>
          <w:ilvl w:val="1"/>
          <w:numId w:val="4"/>
        </w:numPr>
        <w:tabs>
          <w:tab w:val="left" w:pos="1811"/>
          <w:tab w:val="left" w:pos="1812"/>
        </w:tabs>
        <w:ind w:left="1811" w:right="222" w:hanging="776"/>
        <w:rPr>
          <w:sz w:val="24"/>
        </w:rPr>
      </w:pPr>
      <w:r>
        <w:rPr>
          <w:sz w:val="24"/>
        </w:rPr>
        <w:t>Monitor non-BES facilities within its Transmission Operator Area identified as necessary by the Transmission</w:t>
      </w:r>
      <w:r>
        <w:rPr>
          <w:spacing w:val="-1"/>
          <w:sz w:val="24"/>
        </w:rPr>
        <w:t xml:space="preserve"> </w:t>
      </w:r>
      <w:r>
        <w:rPr>
          <w:sz w:val="24"/>
        </w:rPr>
        <w:t>Operator;</w:t>
      </w:r>
    </w:p>
    <w:p w:rsidR="00C5034E" w:rsidRDefault="00724C3D">
      <w:pPr>
        <w:pStyle w:val="a6"/>
        <w:tabs>
          <w:tab w:val="left" w:pos="1811"/>
          <w:tab w:val="left" w:pos="1812"/>
        </w:tabs>
        <w:ind w:left="1035" w:right="222" w:firstLine="0"/>
        <w:rPr>
          <w:sz w:val="24"/>
          <w:lang w:eastAsia="zh-CN"/>
        </w:rPr>
      </w:pPr>
      <w:r>
        <w:rPr>
          <w:rFonts w:hint="eastAsia"/>
          <w:b/>
          <w:bCs/>
          <w:sz w:val="24"/>
          <w:lang w:eastAsia="zh-CN"/>
        </w:rPr>
        <w:t>10.3</w:t>
      </w:r>
      <w:r>
        <w:rPr>
          <w:rFonts w:eastAsia="宋体" w:hint="eastAsia"/>
          <w:b/>
          <w:bCs/>
          <w:sz w:val="24"/>
          <w:lang w:eastAsia="zh-CN"/>
        </w:rPr>
        <w:t>.</w:t>
      </w:r>
      <w:r>
        <w:rPr>
          <w:rFonts w:eastAsia="宋体" w:hint="eastAsia"/>
          <w:sz w:val="24"/>
          <w:lang w:eastAsia="zh-CN"/>
        </w:rPr>
        <w:tab/>
      </w:r>
      <w:r>
        <w:rPr>
          <w:rFonts w:hint="eastAsia"/>
          <w:sz w:val="24"/>
          <w:lang w:eastAsia="zh-CN"/>
        </w:rPr>
        <w:t>根据</w:t>
      </w:r>
      <w:r>
        <w:rPr>
          <w:rFonts w:eastAsia="宋体" w:hint="eastAsia"/>
          <w:sz w:val="24"/>
          <w:lang w:eastAsia="zh-CN"/>
        </w:rPr>
        <w:t>输电</w:t>
      </w:r>
      <w:r>
        <w:rPr>
          <w:rFonts w:hint="eastAsia"/>
          <w:sz w:val="24"/>
          <w:lang w:eastAsia="zh-CN"/>
        </w:rPr>
        <w:t>运营商的需要，监控其</w:t>
      </w:r>
      <w:r>
        <w:rPr>
          <w:rFonts w:eastAsia="宋体" w:hint="eastAsia"/>
          <w:lang w:eastAsia="zh-CN"/>
        </w:rPr>
        <w:t>输电运营商</w:t>
      </w:r>
      <w:r>
        <w:rPr>
          <w:rFonts w:hint="eastAsia"/>
          <w:sz w:val="24"/>
          <w:lang w:eastAsia="zh-CN"/>
        </w:rPr>
        <w:t>区域内的非</w:t>
      </w:r>
      <w:r>
        <w:rPr>
          <w:rFonts w:eastAsia="宋体" w:hint="eastAsia"/>
          <w:sz w:val="24"/>
          <w:lang w:eastAsia="zh-CN"/>
        </w:rPr>
        <w:t>BES</w:t>
      </w:r>
      <w:r>
        <w:rPr>
          <w:rFonts w:hint="eastAsia"/>
          <w:sz w:val="24"/>
          <w:lang w:eastAsia="zh-CN"/>
        </w:rPr>
        <w:t>设施;</w:t>
      </w:r>
    </w:p>
    <w:p w:rsidR="00C5034E" w:rsidRDefault="00724C3D">
      <w:pPr>
        <w:pStyle w:val="a6"/>
        <w:numPr>
          <w:ilvl w:val="1"/>
          <w:numId w:val="4"/>
        </w:numPr>
        <w:tabs>
          <w:tab w:val="left" w:pos="1812"/>
        </w:tabs>
        <w:ind w:left="1811" w:right="701" w:hanging="776"/>
        <w:jc w:val="both"/>
        <w:rPr>
          <w:sz w:val="24"/>
        </w:rPr>
      </w:pPr>
      <w:r>
        <w:rPr>
          <w:sz w:val="24"/>
        </w:rPr>
        <w:t>Obtain and utilize status, voltages, and flow data for Facilities outside its Transmission Operator Area identified as necessary by the Transmission Operator;</w:t>
      </w:r>
    </w:p>
    <w:p w:rsidR="00C5034E" w:rsidRDefault="00724C3D">
      <w:pPr>
        <w:pStyle w:val="a6"/>
        <w:tabs>
          <w:tab w:val="left" w:pos="1812"/>
        </w:tabs>
        <w:ind w:left="1035" w:right="701" w:firstLine="0"/>
        <w:jc w:val="both"/>
        <w:rPr>
          <w:sz w:val="24"/>
          <w:lang w:eastAsia="zh-CN"/>
        </w:rPr>
      </w:pPr>
      <w:r>
        <w:rPr>
          <w:rFonts w:hint="eastAsia"/>
          <w:b/>
          <w:bCs/>
          <w:sz w:val="24"/>
          <w:lang w:eastAsia="zh-CN"/>
        </w:rPr>
        <w:t>10.4</w:t>
      </w:r>
      <w:r>
        <w:rPr>
          <w:rFonts w:eastAsia="宋体" w:hint="eastAsia"/>
          <w:b/>
          <w:bCs/>
          <w:sz w:val="24"/>
          <w:lang w:eastAsia="zh-CN"/>
        </w:rPr>
        <w:t>.</w:t>
      </w:r>
      <w:r>
        <w:rPr>
          <w:rFonts w:eastAsia="宋体" w:hint="eastAsia"/>
          <w:b/>
          <w:bCs/>
          <w:sz w:val="24"/>
          <w:lang w:eastAsia="zh-CN"/>
        </w:rPr>
        <w:tab/>
      </w:r>
      <w:r>
        <w:rPr>
          <w:rFonts w:hint="eastAsia"/>
          <w:sz w:val="24"/>
          <w:lang w:eastAsia="zh-CN"/>
        </w:rPr>
        <w:t>获取和</w:t>
      </w:r>
      <w:r>
        <w:rPr>
          <w:rFonts w:eastAsia="宋体" w:hint="eastAsia"/>
          <w:sz w:val="24"/>
          <w:lang w:eastAsia="zh-CN"/>
        </w:rPr>
        <w:t>使用</w:t>
      </w:r>
      <w:r>
        <w:rPr>
          <w:rFonts w:hint="eastAsia"/>
          <w:sz w:val="24"/>
          <w:lang w:eastAsia="zh-CN"/>
        </w:rPr>
        <w:t>输电运营商认为必要的其输电运营商区域以外设施的状</w:t>
      </w:r>
      <w:r>
        <w:rPr>
          <w:rFonts w:eastAsia="宋体" w:hint="eastAsia"/>
          <w:sz w:val="24"/>
          <w:lang w:eastAsia="zh-CN"/>
        </w:rPr>
        <w:tab/>
      </w:r>
      <w:r>
        <w:rPr>
          <w:rFonts w:hint="eastAsia"/>
          <w:sz w:val="24"/>
          <w:lang w:eastAsia="zh-CN"/>
        </w:rPr>
        <w:t>态、电压和流量数据;</w:t>
      </w:r>
    </w:p>
    <w:p w:rsidR="00C5034E" w:rsidRDefault="00724C3D">
      <w:pPr>
        <w:pStyle w:val="a6"/>
        <w:numPr>
          <w:ilvl w:val="1"/>
          <w:numId w:val="4"/>
        </w:numPr>
        <w:tabs>
          <w:tab w:val="left" w:pos="1811"/>
          <w:tab w:val="left" w:pos="1812"/>
        </w:tabs>
        <w:spacing w:before="119"/>
        <w:ind w:left="1811" w:right="736" w:hanging="776"/>
        <w:rPr>
          <w:sz w:val="24"/>
        </w:rPr>
      </w:pPr>
      <w:r>
        <w:rPr>
          <w:sz w:val="24"/>
        </w:rPr>
        <w:t xml:space="preserve">Obtain and utilize the status of Remedial Action Schemes outside its Transmission Operator Area identified as necessary by the Transmission </w:t>
      </w:r>
      <w:r>
        <w:rPr>
          <w:sz w:val="24"/>
        </w:rPr>
        <w:lastRenderedPageBreak/>
        <w:t>Operator; and</w:t>
      </w:r>
    </w:p>
    <w:p w:rsidR="00C5034E" w:rsidRDefault="00724C3D">
      <w:pPr>
        <w:pStyle w:val="a6"/>
        <w:tabs>
          <w:tab w:val="left" w:pos="1811"/>
          <w:tab w:val="left" w:pos="1812"/>
        </w:tabs>
        <w:spacing w:before="119"/>
        <w:ind w:left="1035" w:right="736" w:firstLine="0"/>
        <w:rPr>
          <w:rFonts w:eastAsia="宋体"/>
          <w:sz w:val="24"/>
          <w:lang w:eastAsia="zh-CN"/>
        </w:rPr>
      </w:pPr>
      <w:r>
        <w:rPr>
          <w:rFonts w:hint="eastAsia"/>
          <w:b/>
          <w:bCs/>
          <w:sz w:val="24"/>
          <w:lang w:eastAsia="zh-CN"/>
        </w:rPr>
        <w:t>10.5</w:t>
      </w:r>
      <w:r>
        <w:rPr>
          <w:rFonts w:eastAsia="宋体" w:hint="eastAsia"/>
          <w:b/>
          <w:bCs/>
          <w:sz w:val="24"/>
          <w:lang w:eastAsia="zh-CN"/>
        </w:rPr>
        <w:t>.</w:t>
      </w:r>
      <w:r>
        <w:rPr>
          <w:rFonts w:eastAsia="宋体" w:hint="eastAsia"/>
          <w:sz w:val="24"/>
          <w:lang w:eastAsia="zh-CN"/>
        </w:rPr>
        <w:tab/>
      </w:r>
      <w:r>
        <w:rPr>
          <w:rFonts w:hint="eastAsia"/>
          <w:sz w:val="24"/>
          <w:lang w:eastAsia="zh-CN"/>
        </w:rPr>
        <w:t>获取和利用输电运营商认为必要的输电运营商区域以外的补救行动</w:t>
      </w:r>
      <w:r>
        <w:rPr>
          <w:rFonts w:eastAsia="宋体" w:hint="eastAsia"/>
          <w:sz w:val="24"/>
          <w:lang w:eastAsia="zh-CN"/>
        </w:rPr>
        <w:tab/>
      </w:r>
      <w:r>
        <w:rPr>
          <w:rFonts w:hint="eastAsia"/>
          <w:sz w:val="24"/>
          <w:lang w:eastAsia="zh-CN"/>
        </w:rPr>
        <w:t>方案的状态;</w:t>
      </w:r>
    </w:p>
    <w:p w:rsidR="00C5034E" w:rsidRDefault="00724C3D">
      <w:pPr>
        <w:pStyle w:val="a6"/>
        <w:numPr>
          <w:ilvl w:val="1"/>
          <w:numId w:val="4"/>
        </w:numPr>
        <w:tabs>
          <w:tab w:val="left" w:pos="1720"/>
        </w:tabs>
        <w:ind w:left="1811" w:right="248" w:hanging="776"/>
        <w:rPr>
          <w:sz w:val="24"/>
        </w:rPr>
      </w:pPr>
      <w:r>
        <w:rPr>
          <w:sz w:val="24"/>
        </w:rPr>
        <w:t>Obtain and utilize status, voltages, and flow data for non-BES facilities outside its Transmission Operator Area identified as necessary by the Transmission Operator.</w:t>
      </w:r>
    </w:p>
    <w:p w:rsidR="00C5034E" w:rsidRDefault="00724C3D">
      <w:pPr>
        <w:pStyle w:val="a6"/>
        <w:tabs>
          <w:tab w:val="left" w:pos="1720"/>
        </w:tabs>
        <w:ind w:left="1035" w:right="248" w:firstLine="0"/>
        <w:rPr>
          <w:sz w:val="24"/>
          <w:lang w:eastAsia="zh-CN"/>
        </w:rPr>
      </w:pPr>
      <w:r>
        <w:rPr>
          <w:rFonts w:hint="eastAsia"/>
          <w:b/>
          <w:bCs/>
          <w:sz w:val="24"/>
          <w:lang w:eastAsia="zh-CN"/>
        </w:rPr>
        <w:t>10.6</w:t>
      </w:r>
      <w:r>
        <w:rPr>
          <w:rFonts w:eastAsia="宋体" w:hint="eastAsia"/>
          <w:b/>
          <w:bCs/>
          <w:sz w:val="24"/>
          <w:lang w:eastAsia="zh-CN"/>
        </w:rPr>
        <w:t>.</w:t>
      </w:r>
      <w:r>
        <w:rPr>
          <w:rFonts w:eastAsia="宋体" w:hint="eastAsia"/>
          <w:b/>
          <w:bCs/>
          <w:sz w:val="24"/>
          <w:lang w:eastAsia="zh-CN"/>
        </w:rPr>
        <w:tab/>
      </w:r>
      <w:r>
        <w:rPr>
          <w:rFonts w:hint="eastAsia"/>
          <w:sz w:val="24"/>
          <w:lang w:eastAsia="zh-CN"/>
        </w:rPr>
        <w:t>根据输电运营商的要求，获取并利用其输电运营商区域以外的非</w:t>
      </w:r>
      <w:r>
        <w:rPr>
          <w:rFonts w:eastAsia="宋体" w:hint="eastAsia"/>
          <w:sz w:val="24"/>
          <w:lang w:eastAsia="zh-CN"/>
        </w:rPr>
        <w:t>BES</w:t>
      </w:r>
      <w:r>
        <w:rPr>
          <w:rFonts w:hint="eastAsia"/>
          <w:sz w:val="24"/>
          <w:lang w:eastAsia="zh-CN"/>
        </w:rPr>
        <w:t>设备</w:t>
      </w:r>
      <w:r>
        <w:rPr>
          <w:rFonts w:eastAsia="宋体" w:hint="eastAsia"/>
          <w:sz w:val="24"/>
          <w:lang w:eastAsia="zh-CN"/>
        </w:rPr>
        <w:tab/>
      </w:r>
      <w:r>
        <w:rPr>
          <w:rFonts w:hint="eastAsia"/>
          <w:sz w:val="24"/>
          <w:lang w:eastAsia="zh-CN"/>
        </w:rPr>
        <w:t>的状态、电压和流量数据。</w:t>
      </w:r>
    </w:p>
    <w:p w:rsidR="00C5034E" w:rsidRDefault="00724C3D">
      <w:pPr>
        <w:pStyle w:val="a4"/>
        <w:spacing w:before="119"/>
        <w:ind w:left="1035" w:right="418" w:hanging="576"/>
      </w:pPr>
      <w:r>
        <w:rPr>
          <w:b/>
        </w:rPr>
        <w:t xml:space="preserve">M10. </w:t>
      </w:r>
      <w:r>
        <w:t>Each Transmission Operator shall have, and provide upon request, evidence that could include but is not limited to Energy Management System description documents, computer printouts, Supervisory Control and Data Acquisition (SCADA) data collection, or other equivalent evidence that will be used to confirm that it</w:t>
      </w:r>
      <w:r>
        <w:rPr>
          <w:rFonts w:eastAsia="宋体" w:hint="eastAsia"/>
          <w:lang w:eastAsia="zh-CN"/>
        </w:rPr>
        <w:t xml:space="preserve"> </w:t>
      </w:r>
      <w:r>
        <w:t>monitored or obtained and utilized data as required to determine any System Operating Limit (SOL) exceedances within its Transmission Operator Area.</w:t>
      </w:r>
    </w:p>
    <w:p w:rsidR="00C5034E" w:rsidRDefault="00C5034E">
      <w:pPr>
        <w:pStyle w:val="a4"/>
        <w:spacing w:before="119"/>
        <w:ind w:left="1035" w:right="418" w:hanging="576"/>
        <w:rPr>
          <w:rFonts w:eastAsia="宋体"/>
          <w:lang w:eastAsia="zh-CN"/>
        </w:rPr>
      </w:pPr>
    </w:p>
    <w:p w:rsidR="00C5034E" w:rsidRDefault="00724C3D">
      <w:pPr>
        <w:pStyle w:val="a4"/>
        <w:spacing w:before="119"/>
        <w:ind w:left="1035" w:right="418" w:hanging="576"/>
        <w:rPr>
          <w:lang w:eastAsia="zh-CN"/>
        </w:rPr>
      </w:pPr>
      <w:r>
        <w:rPr>
          <w:rFonts w:hint="eastAsia"/>
          <w:b/>
          <w:bCs/>
          <w:lang w:eastAsia="zh-CN"/>
        </w:rPr>
        <w:t>M10</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运营商应拥有并根据要求提供证据，包括但不限于能源管理系统描述文件、计算机打印输出、监控和数据采集(SCADA)数据收集或其他同等证据，用于确认其监控或获取和利用数据，以确定其</w:t>
      </w:r>
      <w:r>
        <w:rPr>
          <w:rFonts w:eastAsia="宋体" w:hint="eastAsia"/>
          <w:lang w:eastAsia="zh-CN"/>
        </w:rPr>
        <w:t>输电运营商</w:t>
      </w:r>
      <w:r>
        <w:rPr>
          <w:rFonts w:hint="eastAsia"/>
          <w:lang w:eastAsia="zh-CN"/>
        </w:rPr>
        <w:t>区域内任何系统运行限制(SOL)的超出。</w:t>
      </w:r>
    </w:p>
    <w:p w:rsidR="00C5034E" w:rsidRDefault="00C5034E">
      <w:pPr>
        <w:pStyle w:val="a4"/>
        <w:spacing w:before="119"/>
        <w:ind w:left="1035" w:right="418" w:hanging="576"/>
        <w:rPr>
          <w:lang w:eastAsia="zh-CN"/>
        </w:rPr>
      </w:pPr>
    </w:p>
    <w:p w:rsidR="00C5034E" w:rsidRDefault="00724C3D">
      <w:pPr>
        <w:ind w:left="1035" w:right="389" w:hanging="576"/>
        <w:rPr>
          <w:i/>
          <w:sz w:val="24"/>
        </w:rPr>
      </w:pPr>
      <w:r>
        <w:rPr>
          <w:b/>
          <w:sz w:val="24"/>
        </w:rPr>
        <w:t xml:space="preserve">R11. </w:t>
      </w:r>
      <w:r>
        <w:rPr>
          <w:sz w:val="24"/>
        </w:rPr>
        <w:t xml:space="preserve">Each Balancing Authority shall monitor its Balancing Authority Area, including the status of Remedial Action Schemes that impact generation or Load, in order to maintain generation-Load-interchange balance within its Balancing Authority Area and support Interconnection frequency. </w:t>
      </w:r>
      <w:r>
        <w:rPr>
          <w:i/>
          <w:sz w:val="24"/>
        </w:rPr>
        <w:t>[Violation Risk Factor: High] [Time Horizon: Real-Time Operations]</w:t>
      </w:r>
    </w:p>
    <w:p w:rsidR="00C5034E" w:rsidRDefault="00724C3D">
      <w:pPr>
        <w:ind w:left="1035" w:right="389" w:hanging="576"/>
        <w:rPr>
          <w:i/>
          <w:sz w:val="24"/>
        </w:rPr>
      </w:pPr>
      <w:r>
        <w:rPr>
          <w:rFonts w:hint="eastAsia"/>
          <w:b/>
          <w:bCs/>
          <w:iCs/>
          <w:sz w:val="24"/>
        </w:rPr>
        <w:t>R11</w:t>
      </w:r>
      <w:r>
        <w:rPr>
          <w:rFonts w:eastAsia="宋体" w:hint="eastAsia"/>
          <w:b/>
          <w:bCs/>
          <w:iCs/>
          <w:sz w:val="24"/>
          <w:lang w:eastAsia="zh-CN"/>
        </w:rPr>
        <w:t>.</w:t>
      </w:r>
      <w:r>
        <w:rPr>
          <w:rFonts w:eastAsia="宋体" w:hint="eastAsia"/>
          <w:iCs/>
          <w:sz w:val="24"/>
          <w:lang w:eastAsia="zh-CN"/>
        </w:rPr>
        <w:tab/>
      </w:r>
      <w:r>
        <w:rPr>
          <w:rFonts w:hint="eastAsia"/>
          <w:iCs/>
          <w:sz w:val="24"/>
        </w:rPr>
        <w:t>每个平衡机构应监测其平衡管辖区域，包括影响发电或负载的补救行动计划的状态，以在其平衡管辖区域内维持发电-负载交换平衡，并支持互连频率。</w:t>
      </w:r>
      <w:r>
        <w:rPr>
          <w:rFonts w:hint="eastAsia"/>
          <w:i/>
          <w:sz w:val="24"/>
        </w:rPr>
        <w:t>(违反风险因素:高)(时间范围:实时操作)</w:t>
      </w:r>
    </w:p>
    <w:p w:rsidR="00C5034E" w:rsidRDefault="00724C3D">
      <w:pPr>
        <w:pStyle w:val="a4"/>
        <w:spacing w:before="119"/>
        <w:ind w:left="1035" w:right="189" w:hanging="576"/>
      </w:pPr>
      <w:r>
        <w:rPr>
          <w:b/>
        </w:rPr>
        <w:t xml:space="preserve">M11. </w:t>
      </w:r>
      <w:r>
        <w:t>Each Balancing Authority shall have, and provide upon request, evidence that could include but is not limited to Energy Management System description documents, computer printouts, SCADA data collection, or other equivalent evidence that will be used to confirm that it monitors its Balancing Authority Area, including the status of Remedial Action Schemes that impact generation or Load, in order to maintain generation-Load-interchange balance within its Balancing Authority Area and support Interconnection frequency.</w:t>
      </w:r>
    </w:p>
    <w:p w:rsidR="00C5034E" w:rsidRDefault="00724C3D">
      <w:pPr>
        <w:pStyle w:val="a4"/>
        <w:spacing w:before="119"/>
        <w:ind w:left="1035" w:right="189" w:hanging="576"/>
        <w:rPr>
          <w:lang w:eastAsia="zh-CN"/>
        </w:rPr>
      </w:pPr>
      <w:r>
        <w:rPr>
          <w:rFonts w:hint="eastAsia"/>
          <w:b/>
          <w:bCs/>
          <w:lang w:eastAsia="zh-CN"/>
        </w:rPr>
        <w:t>M11.</w:t>
      </w:r>
      <w:r>
        <w:rPr>
          <w:rFonts w:eastAsia="宋体" w:hint="eastAsia"/>
          <w:b/>
          <w:bCs/>
          <w:lang w:eastAsia="zh-CN"/>
        </w:rPr>
        <w:tab/>
      </w:r>
      <w:r>
        <w:rPr>
          <w:rFonts w:hint="eastAsia"/>
          <w:lang w:eastAsia="zh-CN"/>
        </w:rPr>
        <w:t>每个平衡机构为了在其均衡权限范围内保持发电负载交换平衡，支持互连频率应具有并应要求提供证据，可包括但不限于能源管理系统描述文件、计算机打印件、SCADA数据收集，或用于确认其监控平衡权领域的其他等效证据，包括影响发电或负荷的补救行动计划的状态。</w:t>
      </w:r>
    </w:p>
    <w:p w:rsidR="00C5034E" w:rsidRDefault="00724C3D">
      <w:pPr>
        <w:spacing w:before="1"/>
        <w:ind w:left="1036" w:right="213" w:hanging="576"/>
        <w:rPr>
          <w:i/>
          <w:sz w:val="24"/>
        </w:rPr>
      </w:pPr>
      <w:r>
        <w:rPr>
          <w:b/>
          <w:sz w:val="24"/>
        </w:rPr>
        <w:t xml:space="preserve">R12. </w:t>
      </w:r>
      <w:r>
        <w:rPr>
          <w:sz w:val="24"/>
        </w:rPr>
        <w:t xml:space="preserve">Each Transmission Operator shall not operate outside any identified Interconnection Reliability Operating Limit (IROL) for a continuous duration exceeding its associated </w:t>
      </w:r>
      <w:r>
        <w:rPr>
          <w:position w:val="2"/>
          <w:sz w:val="24"/>
        </w:rPr>
        <w:lastRenderedPageBreak/>
        <w:t>IROL T</w:t>
      </w:r>
      <w:r>
        <w:rPr>
          <w:sz w:val="16"/>
        </w:rPr>
        <w:t>v</w:t>
      </w:r>
      <w:r>
        <w:rPr>
          <w:position w:val="2"/>
          <w:sz w:val="24"/>
        </w:rPr>
        <w:t xml:space="preserve">. </w:t>
      </w:r>
      <w:r>
        <w:rPr>
          <w:i/>
          <w:position w:val="2"/>
          <w:sz w:val="24"/>
        </w:rPr>
        <w:t>[Violation Risk Factor: High] [Time Horizon: Real-time Operations]</w:t>
      </w:r>
    </w:p>
    <w:p w:rsidR="00C5034E" w:rsidRDefault="00724C3D">
      <w:pPr>
        <w:pStyle w:val="a4"/>
        <w:spacing w:before="119"/>
        <w:ind w:left="1035" w:right="189" w:hanging="576"/>
        <w:rPr>
          <w:rFonts w:eastAsia="宋体"/>
          <w:lang w:eastAsia="zh-CN"/>
        </w:rPr>
      </w:pPr>
      <w:r>
        <w:rPr>
          <w:rFonts w:hint="eastAsia"/>
          <w:b/>
          <w:bCs/>
        </w:rPr>
        <w:t>R12.</w:t>
      </w:r>
      <w:r>
        <w:rPr>
          <w:rFonts w:eastAsia="宋体" w:hint="eastAsia"/>
          <w:lang w:eastAsia="zh-CN"/>
        </w:rPr>
        <w:tab/>
      </w:r>
      <w:r>
        <w:rPr>
          <w:rFonts w:hint="eastAsia"/>
        </w:rPr>
        <w:t>每个</w:t>
      </w:r>
      <w:r>
        <w:rPr>
          <w:rFonts w:eastAsia="宋体" w:hint="eastAsia"/>
          <w:lang w:eastAsia="zh-CN"/>
        </w:rPr>
        <w:t>输电</w:t>
      </w:r>
      <w:r>
        <w:rPr>
          <w:rFonts w:hint="eastAsia"/>
        </w:rPr>
        <w:t>运营商不得在超过其相关联的IROL Tv的持续时间内超出任何已识别的互连可靠性运行限制(IROL)。</w:t>
      </w:r>
      <w:r>
        <w:rPr>
          <w:rFonts w:eastAsia="宋体" w:hint="eastAsia"/>
          <w:i/>
          <w:iCs/>
          <w:lang w:eastAsia="zh-CN"/>
        </w:rPr>
        <w:t>(</w:t>
      </w:r>
      <w:r>
        <w:rPr>
          <w:rFonts w:hint="eastAsia"/>
          <w:i/>
          <w:iCs/>
        </w:rPr>
        <w:t>违反风险因素:高</w:t>
      </w:r>
      <w:r>
        <w:rPr>
          <w:rFonts w:eastAsia="宋体" w:hint="eastAsia"/>
          <w:i/>
          <w:iCs/>
          <w:lang w:eastAsia="zh-CN"/>
        </w:rPr>
        <w:t>)(</w:t>
      </w:r>
      <w:r>
        <w:rPr>
          <w:rFonts w:hint="eastAsia"/>
          <w:i/>
          <w:iCs/>
        </w:rPr>
        <w:t>时间范围:实时操作</w:t>
      </w:r>
      <w:r>
        <w:rPr>
          <w:rFonts w:eastAsia="宋体" w:hint="eastAsia"/>
          <w:i/>
          <w:iCs/>
          <w:lang w:eastAsia="zh-CN"/>
        </w:rPr>
        <w:t>)</w:t>
      </w:r>
    </w:p>
    <w:p w:rsidR="00C5034E" w:rsidRDefault="00724C3D">
      <w:pPr>
        <w:pStyle w:val="a4"/>
        <w:spacing w:before="119"/>
        <w:ind w:left="1036" w:right="182" w:hanging="576"/>
      </w:pPr>
      <w:r>
        <w:rPr>
          <w:b/>
        </w:rPr>
        <w:t xml:space="preserve">M12. </w:t>
      </w:r>
      <w:r>
        <w:t xml:space="preserve">Each Transmission Operator shall make available evidence to show that for any occasion in which it operated outside any identified Interconnection Reliability </w:t>
      </w:r>
      <w:r>
        <w:rPr>
          <w:position w:val="2"/>
        </w:rPr>
        <w:t>Operating Limit (IROL), the continuous duration did not exceed its associated IROL T</w:t>
      </w:r>
      <w:r>
        <w:rPr>
          <w:sz w:val="16"/>
        </w:rPr>
        <w:t>v</w:t>
      </w:r>
      <w:r>
        <w:rPr>
          <w:position w:val="2"/>
        </w:rPr>
        <w:t xml:space="preserve">. </w:t>
      </w:r>
      <w:r>
        <w:t>Such evidence could include but is not limited to dated computer logs or reports in electronic or hard copy format specifying the date, time, duration, and details of the excursion. If such a situation has not occurred, the Transmission Operator may provide an attestation that an event has not occurred.</w:t>
      </w:r>
    </w:p>
    <w:p w:rsidR="00C5034E" w:rsidRDefault="00724C3D">
      <w:pPr>
        <w:pStyle w:val="a4"/>
        <w:spacing w:before="119"/>
        <w:ind w:left="1036" w:right="182" w:hanging="576"/>
        <w:rPr>
          <w:lang w:eastAsia="zh-CN"/>
        </w:rPr>
      </w:pPr>
      <w:r>
        <w:rPr>
          <w:rFonts w:hint="eastAsia"/>
          <w:b/>
          <w:bCs/>
          <w:lang w:eastAsia="zh-CN"/>
        </w:rPr>
        <w:t>M12.</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运营商应提供证据，表明其在任何已识别的互联可靠性运行限制(IROL)之外运行的任何情况下，持续时间不超过其关联的IROL Tv。这些证据可包括但不限于注明日期、时间、持续时间和</w:t>
      </w:r>
      <w:r>
        <w:rPr>
          <w:rFonts w:eastAsia="宋体" w:hint="eastAsia"/>
          <w:lang w:eastAsia="zh-CN"/>
        </w:rPr>
        <w:t>功率骤增</w:t>
      </w:r>
      <w:r>
        <w:rPr>
          <w:rFonts w:hint="eastAsia"/>
          <w:lang w:eastAsia="zh-CN"/>
        </w:rPr>
        <w:t>细节的电子或硬拷贝格式的注明日期的计算机日志或报告。如果尚未发生此类情况，</w:t>
      </w:r>
      <w:r>
        <w:rPr>
          <w:rFonts w:eastAsia="宋体" w:hint="eastAsia"/>
          <w:lang w:eastAsia="zh-CN"/>
        </w:rPr>
        <w:t>输电运营商</w:t>
      </w:r>
      <w:r>
        <w:rPr>
          <w:rFonts w:hint="eastAsia"/>
          <w:lang w:eastAsia="zh-CN"/>
        </w:rPr>
        <w:t>可以提供未发生事件的可信证明。</w:t>
      </w:r>
    </w:p>
    <w:p w:rsidR="00C5034E" w:rsidRDefault="00724C3D">
      <w:pPr>
        <w:ind w:left="1036" w:right="213" w:hanging="576"/>
        <w:rPr>
          <w:i/>
          <w:sz w:val="24"/>
        </w:rPr>
      </w:pPr>
      <w:r>
        <w:rPr>
          <w:b/>
          <w:sz w:val="24"/>
        </w:rPr>
        <w:t>R13.</w:t>
      </w:r>
      <w:r>
        <w:rPr>
          <w:rFonts w:eastAsia="宋体" w:hint="eastAsia"/>
          <w:b/>
          <w:sz w:val="24"/>
          <w:lang w:eastAsia="zh-CN"/>
        </w:rPr>
        <w:tab/>
      </w:r>
      <w:r>
        <w:rPr>
          <w:sz w:val="24"/>
        </w:rPr>
        <w:t xml:space="preserve">Each Transmission Operator shall ensure that a Real-time Assessment is performed at least once every 30 minutes. </w:t>
      </w:r>
      <w:r>
        <w:rPr>
          <w:i/>
          <w:sz w:val="24"/>
        </w:rPr>
        <w:t>[Violation Risk Factor: High] [Time Horizon: Real-time Operations]</w:t>
      </w:r>
    </w:p>
    <w:p w:rsidR="00C5034E" w:rsidRDefault="00724C3D">
      <w:pPr>
        <w:ind w:left="1036" w:right="213" w:hanging="576"/>
        <w:rPr>
          <w:i/>
          <w:sz w:val="24"/>
        </w:rPr>
      </w:pPr>
      <w:r>
        <w:rPr>
          <w:rFonts w:hint="eastAsia"/>
          <w:b/>
          <w:bCs/>
          <w:iCs/>
          <w:sz w:val="24"/>
        </w:rPr>
        <w:t>R13</w:t>
      </w:r>
      <w:r>
        <w:rPr>
          <w:rFonts w:eastAsia="宋体" w:hint="eastAsia"/>
          <w:b/>
          <w:bCs/>
          <w:iCs/>
          <w:sz w:val="24"/>
          <w:lang w:eastAsia="zh-CN"/>
        </w:rPr>
        <w:t>.</w:t>
      </w:r>
      <w:r>
        <w:rPr>
          <w:rFonts w:eastAsia="宋体" w:hint="eastAsia"/>
          <w:b/>
          <w:bCs/>
          <w:iCs/>
          <w:sz w:val="24"/>
          <w:lang w:eastAsia="zh-CN"/>
        </w:rPr>
        <w:tab/>
      </w:r>
      <w:r>
        <w:rPr>
          <w:rFonts w:hint="eastAsia"/>
          <w:iCs/>
          <w:sz w:val="24"/>
        </w:rPr>
        <w:t>每个输电运营商应确保至少每30分钟进行一次实时评估。</w:t>
      </w:r>
      <w:r>
        <w:rPr>
          <w:rFonts w:hint="eastAsia"/>
          <w:i/>
          <w:sz w:val="24"/>
        </w:rPr>
        <w:t>(违反风险因素:高)(时间范围:实时操作)</w:t>
      </w:r>
    </w:p>
    <w:p w:rsidR="00C5034E" w:rsidRDefault="00724C3D">
      <w:pPr>
        <w:pStyle w:val="a4"/>
        <w:spacing w:before="119"/>
        <w:ind w:left="1036" w:right="144" w:hanging="576"/>
      </w:pPr>
      <w:r>
        <w:rPr>
          <w:b/>
        </w:rPr>
        <w:t xml:space="preserve">M13. </w:t>
      </w:r>
      <w:r>
        <w:t>Each Transmission Operator shall have, and make available upon request, evidence to show it ensured that a Real-Time Assessment was performed at least once every 30 minutes. This evidence could include but is not limited to dated computer logs showing times the assessment was conducted, dated checklists, or other evidence.</w:t>
      </w:r>
    </w:p>
    <w:p w:rsidR="00C5034E" w:rsidRDefault="00724C3D">
      <w:pPr>
        <w:pStyle w:val="a4"/>
        <w:spacing w:before="119"/>
        <w:ind w:left="1036" w:right="144" w:hanging="576"/>
        <w:rPr>
          <w:b/>
          <w:lang w:eastAsia="zh-CN"/>
        </w:rPr>
      </w:pPr>
      <w:r>
        <w:rPr>
          <w:rFonts w:hint="eastAsia"/>
          <w:b/>
          <w:bCs/>
          <w:lang w:eastAsia="zh-CN"/>
        </w:rPr>
        <w:t>M13</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运营商应拥有并应要求提供证据，以证明其确保至少每30分钟进行一次实时评估。该证据可以包括但不限于显示评估执行时间的计算机日志、日期清单或其他证据。</w:t>
      </w:r>
    </w:p>
    <w:p w:rsidR="00C5034E" w:rsidRDefault="00724C3D">
      <w:pPr>
        <w:ind w:left="1036" w:right="444" w:hanging="576"/>
        <w:rPr>
          <w:i/>
          <w:sz w:val="24"/>
        </w:rPr>
      </w:pPr>
      <w:r>
        <w:rPr>
          <w:b/>
          <w:sz w:val="24"/>
        </w:rPr>
        <w:t xml:space="preserve">R14. </w:t>
      </w:r>
      <w:r>
        <w:rPr>
          <w:sz w:val="24"/>
        </w:rPr>
        <w:t xml:space="preserve">Each Transmission Operator shall initiate its Operating Plan to mitigate a SOL exceedance identified as part of its Real-time monitoring or Real-time Assessment. </w:t>
      </w:r>
      <w:r>
        <w:rPr>
          <w:i/>
          <w:sz w:val="24"/>
        </w:rPr>
        <w:t>[Violation Risk Factor: High] [Time Horizon: Real-time Operations]</w:t>
      </w:r>
    </w:p>
    <w:p w:rsidR="00C5034E" w:rsidRDefault="00724C3D">
      <w:pPr>
        <w:ind w:left="1036" w:right="444" w:hanging="576"/>
        <w:rPr>
          <w:iCs/>
          <w:sz w:val="24"/>
        </w:rPr>
      </w:pPr>
      <w:r>
        <w:rPr>
          <w:rFonts w:hint="eastAsia"/>
          <w:b/>
          <w:bCs/>
          <w:iCs/>
          <w:sz w:val="24"/>
        </w:rPr>
        <w:t>R14</w:t>
      </w:r>
      <w:r>
        <w:rPr>
          <w:rFonts w:eastAsia="宋体" w:hint="eastAsia"/>
          <w:b/>
          <w:bCs/>
          <w:iCs/>
          <w:sz w:val="24"/>
          <w:lang w:eastAsia="zh-CN"/>
        </w:rPr>
        <w:t>.</w:t>
      </w:r>
      <w:r>
        <w:rPr>
          <w:rFonts w:eastAsia="宋体" w:hint="eastAsia"/>
          <w:iCs/>
          <w:sz w:val="24"/>
          <w:lang w:eastAsia="zh-CN"/>
        </w:rPr>
        <w:tab/>
      </w:r>
      <w:r>
        <w:rPr>
          <w:rFonts w:hint="eastAsia"/>
          <w:iCs/>
          <w:sz w:val="24"/>
        </w:rPr>
        <w:t>每个</w:t>
      </w:r>
      <w:r>
        <w:rPr>
          <w:rFonts w:eastAsia="宋体" w:hint="eastAsia"/>
          <w:sz w:val="24"/>
          <w:lang w:eastAsia="zh-CN"/>
        </w:rPr>
        <w:t>输电</w:t>
      </w:r>
      <w:r>
        <w:rPr>
          <w:rFonts w:hint="eastAsia"/>
          <w:iCs/>
          <w:sz w:val="24"/>
        </w:rPr>
        <w:t>运营商应启动其操作计划，以减轻作为实时监测或实时评估一部分的SOL超标。</w:t>
      </w:r>
      <w:r>
        <w:rPr>
          <w:rFonts w:hint="eastAsia"/>
          <w:i/>
          <w:sz w:val="24"/>
        </w:rPr>
        <w:t>(违反风险因素:高)(时间范围:实时操作)</w:t>
      </w:r>
    </w:p>
    <w:p w:rsidR="00C5034E" w:rsidRDefault="00724C3D">
      <w:pPr>
        <w:pStyle w:val="a4"/>
        <w:spacing w:before="120"/>
        <w:ind w:left="1036" w:right="153" w:hanging="576"/>
      </w:pPr>
      <w:r>
        <w:rPr>
          <w:b/>
        </w:rPr>
        <w:t xml:space="preserve">M14. </w:t>
      </w:r>
      <w:r>
        <w:t>Each Transmission Operator shall have evidence that it initiated its Operating Plan for mitigating SOL exceedances identified as part of its Real-time monitoring or Real-time Assessments. This evidence could include but is not limited to dated computer logs showing times the Operating Plan was initiated, dated checklists, or other evidence.</w:t>
      </w:r>
    </w:p>
    <w:p w:rsidR="00C5034E" w:rsidRDefault="00724C3D">
      <w:pPr>
        <w:pStyle w:val="a4"/>
        <w:spacing w:before="120"/>
        <w:ind w:left="1036" w:right="153" w:hanging="576"/>
        <w:rPr>
          <w:lang w:eastAsia="zh-CN"/>
        </w:rPr>
      </w:pPr>
      <w:r>
        <w:rPr>
          <w:rFonts w:hint="eastAsia"/>
          <w:b/>
          <w:bCs/>
          <w:lang w:eastAsia="zh-CN"/>
        </w:rPr>
        <w:t>M14</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运营商应有证据表明，它启动了其操作计划，以减轻SOL超标，这是其实时监测或实时评估的一部分。这一证据可以包括但不限于显示操作计划启动时间的日期的计算机日志、日期清单或其他证据。</w:t>
      </w:r>
    </w:p>
    <w:p w:rsidR="00C5034E" w:rsidRDefault="00724C3D">
      <w:pPr>
        <w:spacing w:before="52"/>
        <w:ind w:left="1035" w:right="213" w:hanging="576"/>
        <w:rPr>
          <w:i/>
          <w:sz w:val="24"/>
        </w:rPr>
      </w:pPr>
      <w:r>
        <w:rPr>
          <w:b/>
          <w:sz w:val="24"/>
        </w:rPr>
        <w:t xml:space="preserve">R15. </w:t>
      </w:r>
      <w:r>
        <w:rPr>
          <w:sz w:val="24"/>
        </w:rPr>
        <w:t xml:space="preserve">Each Transmission Operator shall inform its Reliability Coordinator of actions taken to return the System to within limits when a SOL has been exceeded. </w:t>
      </w:r>
      <w:r>
        <w:rPr>
          <w:i/>
          <w:sz w:val="24"/>
        </w:rPr>
        <w:t>[Violation Risk Factor: Medium] [Time Horizon: Real-Time Operations]</w:t>
      </w:r>
    </w:p>
    <w:p w:rsidR="00C5034E" w:rsidRDefault="00724C3D">
      <w:pPr>
        <w:spacing w:before="52"/>
        <w:ind w:left="1035" w:right="213" w:hanging="576"/>
        <w:rPr>
          <w:iCs/>
          <w:sz w:val="24"/>
        </w:rPr>
      </w:pPr>
      <w:r>
        <w:rPr>
          <w:rFonts w:hint="eastAsia"/>
          <w:b/>
          <w:bCs/>
          <w:iCs/>
          <w:sz w:val="24"/>
        </w:rPr>
        <w:lastRenderedPageBreak/>
        <w:t>R15</w:t>
      </w:r>
      <w:r>
        <w:rPr>
          <w:rFonts w:eastAsia="宋体" w:hint="eastAsia"/>
          <w:b/>
          <w:bCs/>
          <w:iCs/>
          <w:sz w:val="24"/>
          <w:lang w:eastAsia="zh-CN"/>
        </w:rPr>
        <w:t>.</w:t>
      </w:r>
      <w:r>
        <w:rPr>
          <w:rFonts w:eastAsia="宋体" w:hint="eastAsia"/>
          <w:iCs/>
          <w:sz w:val="24"/>
          <w:lang w:eastAsia="zh-CN"/>
        </w:rPr>
        <w:tab/>
      </w:r>
      <w:r>
        <w:rPr>
          <w:rFonts w:hint="eastAsia"/>
          <w:iCs/>
          <w:sz w:val="24"/>
        </w:rPr>
        <w:t>当超过SOL时，每个</w:t>
      </w:r>
      <w:r>
        <w:rPr>
          <w:rFonts w:eastAsia="宋体" w:hint="eastAsia"/>
          <w:sz w:val="24"/>
          <w:lang w:eastAsia="zh-CN"/>
        </w:rPr>
        <w:t>输电</w:t>
      </w:r>
      <w:r>
        <w:rPr>
          <w:rFonts w:hint="eastAsia"/>
          <w:iCs/>
          <w:sz w:val="24"/>
        </w:rPr>
        <w:t>运营商应通知其可靠性协调人员为使系统恢复到一定范围所采取的行动。</w:t>
      </w:r>
      <w:r>
        <w:rPr>
          <w:rFonts w:hint="eastAsia"/>
          <w:i/>
          <w:sz w:val="24"/>
        </w:rPr>
        <w:t>(违反风险因素:中等)(时间范围:实时操作)</w:t>
      </w:r>
    </w:p>
    <w:p w:rsidR="00C5034E" w:rsidRDefault="00724C3D">
      <w:pPr>
        <w:pStyle w:val="a4"/>
        <w:spacing w:before="119"/>
        <w:ind w:left="1035" w:right="179" w:hanging="576"/>
      </w:pPr>
      <w:r>
        <w:rPr>
          <w:b/>
        </w:rPr>
        <w:t xml:space="preserve">M15. </w:t>
      </w:r>
      <w:r>
        <w:t>Each Transmission Operator shall make available evidence that it informed its Reliability Coordinator of actions taken to return the System to within limits when a SOL was exceeded. Such evidence could include but is not limited to dated operator logs, voice recordings or transcripts of voice recordings, or dated computer printouts. If such a situation has not occurred, the Transmission Operator may provide an attestation.</w:t>
      </w:r>
    </w:p>
    <w:p w:rsidR="00C5034E" w:rsidRDefault="00724C3D">
      <w:pPr>
        <w:pStyle w:val="a4"/>
        <w:spacing w:before="119"/>
        <w:ind w:left="1035" w:right="179" w:hanging="576"/>
        <w:rPr>
          <w:lang w:eastAsia="zh-CN"/>
        </w:rPr>
      </w:pPr>
      <w:r>
        <w:rPr>
          <w:rFonts w:hint="eastAsia"/>
          <w:b/>
          <w:bCs/>
          <w:lang w:eastAsia="zh-CN"/>
        </w:rPr>
        <w:t>M15.</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提供证据，表明当超出SOL值时，其通知其可靠性协调程序已采取措施使系统恢复到限制范围内。这些证据可以包括但不限于注明日期的操作员日志、语音记录或语音记录的转录本、或注明日期的计算机打印输出。未发生上述情形的，</w:t>
      </w:r>
      <w:r>
        <w:rPr>
          <w:rFonts w:eastAsia="宋体" w:hint="eastAsia"/>
          <w:lang w:eastAsia="zh-CN"/>
        </w:rPr>
        <w:t>输电运营商</w:t>
      </w:r>
      <w:r>
        <w:rPr>
          <w:rFonts w:hint="eastAsia"/>
          <w:lang w:eastAsia="zh-CN"/>
        </w:rPr>
        <w:t>可以提供可信证明。</w:t>
      </w:r>
    </w:p>
    <w:p w:rsidR="00C5034E" w:rsidRDefault="00724C3D">
      <w:pPr>
        <w:ind w:left="1035" w:right="213" w:hanging="576"/>
        <w:rPr>
          <w:i/>
          <w:sz w:val="24"/>
        </w:rPr>
      </w:pPr>
      <w:r>
        <w:rPr>
          <w:b/>
          <w:sz w:val="24"/>
        </w:rPr>
        <w:t xml:space="preserve">R16. </w:t>
      </w:r>
      <w:r>
        <w:rPr>
          <w:sz w:val="24"/>
        </w:rPr>
        <w:t xml:space="preserve">Each Transmission Operator shall provide its System Operators with the authority to approve planned outages and maintenance of its telemetering and control equipment, monitoring and assessment capabilities, and associated communication channels between affected entities. </w:t>
      </w:r>
      <w:r>
        <w:rPr>
          <w:i/>
          <w:sz w:val="24"/>
        </w:rPr>
        <w:t>[Violation Risk Factor: High] [Time Horizon: Operations Planning, Same-Day Operations, Real-time Operations]</w:t>
      </w:r>
    </w:p>
    <w:p w:rsidR="00C5034E" w:rsidRDefault="00724C3D">
      <w:pPr>
        <w:ind w:left="1035" w:right="213" w:hanging="576"/>
        <w:rPr>
          <w:i/>
          <w:sz w:val="24"/>
          <w:lang w:eastAsia="zh-CN"/>
        </w:rPr>
      </w:pPr>
      <w:r>
        <w:rPr>
          <w:rFonts w:hint="eastAsia"/>
          <w:b/>
          <w:bCs/>
          <w:iCs/>
          <w:sz w:val="24"/>
          <w:lang w:eastAsia="zh-CN"/>
        </w:rPr>
        <w:t>R16.</w:t>
      </w:r>
      <w:r>
        <w:rPr>
          <w:rFonts w:eastAsia="宋体" w:hint="eastAsia"/>
          <w:iCs/>
          <w:sz w:val="24"/>
          <w:lang w:eastAsia="zh-CN"/>
        </w:rPr>
        <w:tab/>
      </w:r>
      <w:r>
        <w:rPr>
          <w:rFonts w:hint="eastAsia"/>
          <w:iCs/>
          <w:sz w:val="24"/>
          <w:lang w:eastAsia="zh-CN"/>
        </w:rPr>
        <w:t>每个</w:t>
      </w:r>
      <w:r>
        <w:rPr>
          <w:rFonts w:eastAsia="宋体" w:hint="eastAsia"/>
          <w:sz w:val="24"/>
          <w:lang w:eastAsia="zh-CN"/>
        </w:rPr>
        <w:t>输电</w:t>
      </w:r>
      <w:r>
        <w:rPr>
          <w:rFonts w:hint="eastAsia"/>
          <w:iCs/>
          <w:sz w:val="24"/>
          <w:lang w:eastAsia="zh-CN"/>
        </w:rPr>
        <w:t>运营商应向其系统运营商提供批准其遥测和控制设备的计划停机和维护、监控和评估能力以及受影响实体之间的相关通信信道的权限。</w:t>
      </w:r>
      <w:r>
        <w:rPr>
          <w:rFonts w:eastAsia="宋体" w:hint="eastAsia"/>
          <w:iCs/>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rsidR="00C5034E" w:rsidRDefault="00724C3D">
      <w:pPr>
        <w:pStyle w:val="a4"/>
        <w:spacing w:before="119"/>
        <w:ind w:left="1036" w:right="345" w:hanging="576"/>
      </w:pPr>
      <w:r>
        <w:rPr>
          <w:b/>
        </w:rPr>
        <w:t xml:space="preserve">M16. </w:t>
      </w:r>
      <w:r>
        <w:t>Each Transmission Operator shall have, and provide upon request, evidence that could include but is not limited to a documented procedure or equivalent evidence that will be used to confirm that the Transmission Operator has provided its System Operators with the authority to approve planned outages and maintenance of telemetering and control equipment, monitoring and assessment capabilities, and associated communication channels between affected entities.</w:t>
      </w:r>
    </w:p>
    <w:p w:rsidR="00C5034E" w:rsidRDefault="00724C3D">
      <w:pPr>
        <w:pStyle w:val="a4"/>
        <w:spacing w:before="119"/>
        <w:ind w:left="1036" w:right="345" w:hanging="576"/>
        <w:rPr>
          <w:lang w:eastAsia="zh-CN"/>
        </w:rPr>
      </w:pPr>
      <w:r>
        <w:rPr>
          <w:rFonts w:hint="eastAsia"/>
          <w:b/>
          <w:bCs/>
          <w:lang w:eastAsia="zh-CN"/>
        </w:rPr>
        <w:t>M16</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运营商应拥有并应要求提供证据，包括但不限于文件化程序或同等证据，用于确认</w:t>
      </w:r>
      <w:r>
        <w:rPr>
          <w:rFonts w:eastAsia="宋体" w:hint="eastAsia"/>
          <w:lang w:eastAsia="zh-CN"/>
        </w:rPr>
        <w:t>输电</w:t>
      </w:r>
      <w:r>
        <w:rPr>
          <w:rFonts w:hint="eastAsia"/>
          <w:lang w:eastAsia="zh-CN"/>
        </w:rPr>
        <w:t>运营商已向其系统运营商提供授权，以批准计划中断和远程测量和控制设备的维护、监测和评估能力，以及受影响实体之间的相关通信渠道。</w:t>
      </w:r>
    </w:p>
    <w:p w:rsidR="00C5034E" w:rsidRDefault="00724C3D">
      <w:pPr>
        <w:ind w:left="1036" w:right="340" w:hanging="576"/>
        <w:rPr>
          <w:i/>
          <w:sz w:val="24"/>
        </w:rPr>
      </w:pPr>
      <w:r>
        <w:rPr>
          <w:b/>
          <w:sz w:val="24"/>
        </w:rPr>
        <w:t xml:space="preserve">R17. </w:t>
      </w:r>
      <w:r>
        <w:rPr>
          <w:sz w:val="24"/>
        </w:rPr>
        <w:t>Each Balancing Authority shall provide its System Operators with the authority to approve planned outages and maintenance of its telemetering and control equipment, monitoring and assessment capabilities, and associated communication channels between affected entities</w:t>
      </w:r>
      <w:r>
        <w:rPr>
          <w:rFonts w:ascii="Times New Roman"/>
          <w:sz w:val="24"/>
        </w:rPr>
        <w:t xml:space="preserve">. </w:t>
      </w:r>
      <w:r>
        <w:rPr>
          <w:i/>
          <w:sz w:val="24"/>
        </w:rPr>
        <w:t>[Violation Risk Factor: High] [Time Horizon: Operations Planning, Same-Day Operations, Real-time Operations]</w:t>
      </w:r>
    </w:p>
    <w:p w:rsidR="00C5034E" w:rsidRDefault="00724C3D">
      <w:pPr>
        <w:ind w:left="1036" w:right="340" w:hanging="576"/>
        <w:rPr>
          <w:i/>
          <w:sz w:val="24"/>
          <w:lang w:eastAsia="zh-CN"/>
        </w:rPr>
      </w:pPr>
      <w:r>
        <w:rPr>
          <w:rFonts w:hint="eastAsia"/>
          <w:b/>
          <w:bCs/>
          <w:iCs/>
          <w:sz w:val="24"/>
          <w:lang w:eastAsia="zh-CN"/>
        </w:rPr>
        <w:t>R17</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每个平衡机构应向其系统操作员提供授权，以批准计划中的中断和对其遥测和控制设备、监测和评估能力以及受影响实体之间的相关通信通道的维护。</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rsidR="00C5034E" w:rsidRDefault="00724C3D">
      <w:pPr>
        <w:pStyle w:val="a4"/>
        <w:spacing w:before="122"/>
        <w:ind w:left="1036" w:right="158" w:hanging="576"/>
      </w:pPr>
      <w:r>
        <w:rPr>
          <w:b/>
        </w:rPr>
        <w:t xml:space="preserve">M17. </w:t>
      </w:r>
      <w:r>
        <w:t xml:space="preserve">Each Balancing Authority shall have, and provide upon request, evidence that could include but is not limited to a documented procedure or equivalent evidence that will be used to confirm that the Balancing Authority has provided its System Operators with the authority to approve planned outages and maintenance of its telemetering and control equipment, monitoring and assessment capabilities, and associated </w:t>
      </w:r>
      <w:r>
        <w:lastRenderedPageBreak/>
        <w:t>communication channels between affected entities.</w:t>
      </w:r>
    </w:p>
    <w:p w:rsidR="00C5034E" w:rsidRDefault="00724C3D">
      <w:pPr>
        <w:pStyle w:val="a4"/>
        <w:spacing w:before="122"/>
        <w:ind w:left="1036" w:right="158" w:hanging="576"/>
        <w:rPr>
          <w:lang w:eastAsia="zh-CN"/>
        </w:rPr>
      </w:pPr>
      <w:r>
        <w:rPr>
          <w:rFonts w:hint="eastAsia"/>
          <w:b/>
          <w:bCs/>
          <w:lang w:eastAsia="zh-CN"/>
        </w:rPr>
        <w:t>M17</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包括但不限于文件化程序或同等证据，用于确认平衡机构已向其系统操作人员提供了批准计划中断和对其遥测和控制设备、监测和评估能力以及受影响实体之间相关通信渠道的权限。</w:t>
      </w:r>
    </w:p>
    <w:p w:rsidR="00C5034E" w:rsidRDefault="00724C3D">
      <w:pPr>
        <w:ind w:left="1036" w:right="213" w:hanging="576"/>
        <w:rPr>
          <w:i/>
          <w:sz w:val="24"/>
        </w:rPr>
      </w:pPr>
      <w:r>
        <w:rPr>
          <w:b/>
          <w:sz w:val="24"/>
        </w:rPr>
        <w:t xml:space="preserve">R18. </w:t>
      </w:r>
      <w:r>
        <w:rPr>
          <w:sz w:val="24"/>
        </w:rPr>
        <w:t>Each Transmission Operator shall operate to the most limiting parameter in instances where there is a difference in SOLs. [</w:t>
      </w:r>
      <w:r>
        <w:rPr>
          <w:i/>
          <w:sz w:val="24"/>
        </w:rPr>
        <w:t>Violation Risk Factor: High] [Time Horizon: Operations Planning, Same-Day Operations, Real-time Operations]</w:t>
      </w:r>
    </w:p>
    <w:p w:rsidR="00C5034E" w:rsidRDefault="00724C3D">
      <w:pPr>
        <w:ind w:left="1036" w:right="213" w:hanging="576"/>
        <w:rPr>
          <w:i/>
          <w:sz w:val="24"/>
          <w:lang w:eastAsia="zh-CN"/>
        </w:rPr>
      </w:pPr>
      <w:r>
        <w:rPr>
          <w:rFonts w:hint="eastAsia"/>
          <w:b/>
          <w:bCs/>
          <w:iCs/>
          <w:sz w:val="24"/>
          <w:lang w:eastAsia="zh-CN"/>
        </w:rPr>
        <w:t>R18</w:t>
      </w:r>
      <w:r>
        <w:rPr>
          <w:rFonts w:eastAsia="宋体" w:hint="eastAsia"/>
          <w:b/>
          <w:bCs/>
          <w:iCs/>
          <w:sz w:val="24"/>
          <w:lang w:eastAsia="zh-CN"/>
        </w:rPr>
        <w:t>.</w:t>
      </w:r>
      <w:r>
        <w:rPr>
          <w:rFonts w:eastAsia="宋体" w:hint="eastAsia"/>
          <w:iCs/>
          <w:sz w:val="24"/>
          <w:lang w:eastAsia="zh-CN"/>
        </w:rPr>
        <w:tab/>
      </w:r>
      <w:r>
        <w:rPr>
          <w:rFonts w:hint="eastAsia"/>
          <w:iCs/>
          <w:sz w:val="24"/>
          <w:lang w:eastAsia="zh-CN"/>
        </w:rPr>
        <w:t>在SOLs存在差异时，每个</w:t>
      </w:r>
      <w:r>
        <w:rPr>
          <w:rFonts w:eastAsia="宋体" w:hint="eastAsia"/>
          <w:sz w:val="24"/>
          <w:lang w:eastAsia="zh-CN"/>
        </w:rPr>
        <w:t>输电</w:t>
      </w:r>
      <w:r>
        <w:rPr>
          <w:rFonts w:hint="eastAsia"/>
          <w:iCs/>
          <w:sz w:val="24"/>
          <w:lang w:eastAsia="zh-CN"/>
        </w:rPr>
        <w:t>运营商都应以最大的限制参数进行操作。</w:t>
      </w:r>
      <w:r>
        <w:rPr>
          <w:rFonts w:eastAsia="宋体" w:hint="eastAsia"/>
          <w:i/>
          <w:sz w:val="24"/>
          <w:lang w:eastAsia="zh-CN"/>
        </w:rPr>
        <w:t>(</w:t>
      </w:r>
      <w:r>
        <w:rPr>
          <w:rFonts w:hint="eastAsia"/>
          <w:i/>
          <w:sz w:val="24"/>
          <w:lang w:eastAsia="zh-CN"/>
        </w:rPr>
        <w:t>违反风险因素:高</w:t>
      </w:r>
      <w:r>
        <w:rPr>
          <w:rFonts w:eastAsia="宋体" w:hint="eastAsia"/>
          <w:i/>
          <w:sz w:val="24"/>
          <w:lang w:eastAsia="zh-CN"/>
        </w:rPr>
        <w:t>)(</w:t>
      </w:r>
      <w:r>
        <w:rPr>
          <w:rFonts w:hint="eastAsia"/>
          <w:i/>
          <w:sz w:val="24"/>
          <w:lang w:eastAsia="zh-CN"/>
        </w:rPr>
        <w:t>时间范围:业务规划,当天操作,实时操作)</w:t>
      </w:r>
    </w:p>
    <w:p w:rsidR="00C5034E" w:rsidRDefault="00724C3D">
      <w:pPr>
        <w:pStyle w:val="a4"/>
        <w:spacing w:before="120"/>
        <w:ind w:left="1036" w:right="220" w:hanging="576"/>
      </w:pPr>
      <w:r>
        <w:rPr>
          <w:b/>
        </w:rPr>
        <w:t xml:space="preserve">M18. </w:t>
      </w:r>
      <w:r>
        <w:t>Each Transmission Operator shall have, and provide upon request, evidence that could include but is not limited to operator logs, voice recordings, electronic communications, or equivalent evidence that will be used to determine if it operated to the ost limiting parameter in instances where there is a difference in SOLs.</w:t>
      </w:r>
    </w:p>
    <w:p w:rsidR="00C5034E" w:rsidRDefault="00724C3D">
      <w:pPr>
        <w:pStyle w:val="a4"/>
        <w:spacing w:before="120"/>
        <w:ind w:left="1036" w:right="220" w:hanging="576"/>
        <w:rPr>
          <w:lang w:eastAsia="zh-CN"/>
        </w:rPr>
      </w:pPr>
      <w:r>
        <w:rPr>
          <w:rFonts w:hint="eastAsia"/>
          <w:b/>
          <w:bCs/>
          <w:lang w:eastAsia="zh-CN"/>
        </w:rPr>
        <w:t>M18</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运营商应拥有并根据要求提供证据，包括但不限于运营商日志、语音记录、电子通信或同等证据，用于确定在SOLs差异的情况下，其操作是否达到ost限制参数。</w:t>
      </w:r>
    </w:p>
    <w:p w:rsidR="00C5034E" w:rsidRDefault="00724C3D">
      <w:pPr>
        <w:spacing w:before="92"/>
        <w:ind w:left="1036" w:right="213" w:hanging="576"/>
        <w:rPr>
          <w:rFonts w:eastAsia="宋体"/>
          <w:b/>
          <w:sz w:val="24"/>
          <w:lang w:eastAsia="zh-CN"/>
        </w:rPr>
      </w:pPr>
      <w:r>
        <w:rPr>
          <w:b/>
          <w:sz w:val="24"/>
        </w:rPr>
        <w:t xml:space="preserve">R19. </w:t>
      </w:r>
      <w:r>
        <w:rPr>
          <w:rFonts w:eastAsia="宋体" w:hint="eastAsia"/>
          <w:b/>
          <w:sz w:val="24"/>
          <w:lang w:eastAsia="zh-CN"/>
        </w:rPr>
        <w:tab/>
      </w:r>
      <w:r>
        <w:rPr>
          <w:rFonts w:eastAsia="宋体" w:hint="eastAsia"/>
          <w:bCs/>
          <w:sz w:val="24"/>
          <w:lang w:eastAsia="zh-CN"/>
        </w:rPr>
        <w:t>Reserved</w:t>
      </w:r>
    </w:p>
    <w:p w:rsidR="00C5034E" w:rsidRDefault="00724C3D">
      <w:pPr>
        <w:spacing w:before="92"/>
        <w:ind w:left="1036" w:right="213" w:hanging="576"/>
        <w:rPr>
          <w:rFonts w:eastAsia="宋体"/>
          <w:i/>
          <w:sz w:val="24"/>
          <w:lang w:eastAsia="zh-CN"/>
        </w:rPr>
      </w:pPr>
      <w:r>
        <w:rPr>
          <w:rFonts w:hint="eastAsia"/>
          <w:b/>
          <w:bCs/>
          <w:iCs/>
          <w:sz w:val="24"/>
        </w:rPr>
        <w:t>R19.</w:t>
      </w:r>
      <w:r>
        <w:rPr>
          <w:rFonts w:eastAsia="宋体" w:hint="eastAsia"/>
          <w:iCs/>
          <w:sz w:val="24"/>
          <w:lang w:eastAsia="zh-CN"/>
        </w:rPr>
        <w:tab/>
      </w:r>
      <w:r>
        <w:rPr>
          <w:rFonts w:eastAsia="宋体" w:hint="eastAsia"/>
          <w:iCs/>
          <w:sz w:val="24"/>
          <w:lang w:eastAsia="zh-CN"/>
        </w:rPr>
        <w:t>保留</w:t>
      </w:r>
    </w:p>
    <w:p w:rsidR="00C5034E" w:rsidRDefault="00724C3D">
      <w:pPr>
        <w:pStyle w:val="a4"/>
        <w:spacing w:before="119"/>
        <w:ind w:left="1036" w:right="268" w:hanging="576"/>
        <w:rPr>
          <w:rFonts w:eastAsia="宋体"/>
          <w:bCs/>
          <w:lang w:eastAsia="zh-CN"/>
        </w:rPr>
      </w:pPr>
      <w:r>
        <w:rPr>
          <w:b/>
        </w:rPr>
        <w:t>M19.</w:t>
      </w:r>
      <w:r>
        <w:rPr>
          <w:rFonts w:eastAsia="宋体" w:hint="eastAsia"/>
          <w:b/>
          <w:lang w:eastAsia="zh-CN"/>
        </w:rPr>
        <w:tab/>
      </w:r>
      <w:r>
        <w:rPr>
          <w:rFonts w:eastAsia="宋体" w:hint="eastAsia"/>
          <w:bCs/>
          <w:lang w:eastAsia="zh-CN"/>
        </w:rPr>
        <w:t>Reserved</w:t>
      </w:r>
    </w:p>
    <w:p w:rsidR="00C5034E" w:rsidRDefault="00724C3D">
      <w:pPr>
        <w:pStyle w:val="a4"/>
        <w:spacing w:before="119"/>
        <w:ind w:left="1036" w:right="268" w:hanging="576"/>
      </w:pPr>
      <w:r>
        <w:rPr>
          <w:rFonts w:hint="eastAsia"/>
          <w:b/>
          <w:bCs/>
        </w:rPr>
        <w:t>M19</w:t>
      </w:r>
      <w:r>
        <w:rPr>
          <w:rFonts w:eastAsia="宋体" w:hint="eastAsia"/>
          <w:b/>
          <w:bCs/>
          <w:lang w:eastAsia="zh-CN"/>
        </w:rPr>
        <w:t>.</w:t>
      </w:r>
      <w:r>
        <w:rPr>
          <w:rFonts w:eastAsia="宋体" w:hint="eastAsia"/>
          <w:lang w:eastAsia="zh-CN"/>
        </w:rPr>
        <w:tab/>
      </w:r>
      <w:r>
        <w:rPr>
          <w:rFonts w:eastAsia="宋体" w:hint="eastAsia"/>
          <w:iCs/>
          <w:lang w:eastAsia="zh-CN"/>
        </w:rPr>
        <w:t>保留</w:t>
      </w:r>
    </w:p>
    <w:p w:rsidR="00C5034E" w:rsidRDefault="00724C3D">
      <w:pPr>
        <w:pStyle w:val="a4"/>
        <w:ind w:left="1035" w:right="166" w:hanging="576"/>
        <w:rPr>
          <w:i/>
        </w:rPr>
      </w:pPr>
      <w:r>
        <w:rPr>
          <w:b/>
        </w:rPr>
        <w:t xml:space="preserve">R20.  </w:t>
      </w:r>
      <w:r>
        <w:t xml:space="preserve">Each Transmission Operator shall have data exchange capabilities, with redundant and diversely routed data exchange infrastructure within the Transmission Operator's primary Control Center, for the exchange of Real-time data with its Reliability Coordinator, Balancing Authority, and the entities it has identified it needs data from in order for it to perform its Real-time monitoring and Real-time Assessments. </w:t>
      </w:r>
      <w:r>
        <w:rPr>
          <w:i/>
        </w:rPr>
        <w:t>[Violation Risk Factor: High] [Time Horizon: Same-Day Operations, Real-time Operations]</w:t>
      </w:r>
    </w:p>
    <w:p w:rsidR="00C5034E" w:rsidRDefault="00724C3D">
      <w:pPr>
        <w:pStyle w:val="a4"/>
        <w:ind w:left="1035" w:right="166" w:hanging="576"/>
        <w:rPr>
          <w:i/>
          <w:lang w:eastAsia="zh-CN"/>
        </w:rPr>
      </w:pPr>
      <w:r>
        <w:rPr>
          <w:rFonts w:hint="eastAsia"/>
          <w:b/>
          <w:bCs/>
          <w:iCs/>
          <w:lang w:eastAsia="zh-CN"/>
        </w:rPr>
        <w:t>R20</w:t>
      </w:r>
      <w:r>
        <w:rPr>
          <w:rFonts w:eastAsia="宋体" w:hint="eastAsia"/>
          <w:b/>
          <w:bCs/>
          <w:iCs/>
          <w:lang w:eastAsia="zh-CN"/>
        </w:rPr>
        <w:t xml:space="preserve">. </w:t>
      </w:r>
      <w:r>
        <w:rPr>
          <w:rFonts w:eastAsia="宋体" w:hint="eastAsia"/>
          <w:iCs/>
          <w:lang w:eastAsia="zh-CN"/>
        </w:rPr>
        <w:tab/>
      </w:r>
      <w:r>
        <w:rPr>
          <w:rFonts w:hint="eastAsia"/>
          <w:iCs/>
          <w:lang w:eastAsia="zh-CN"/>
        </w:rPr>
        <w:t>每个</w:t>
      </w:r>
      <w:r>
        <w:rPr>
          <w:rFonts w:eastAsia="宋体" w:hint="eastAsia"/>
          <w:lang w:eastAsia="zh-CN"/>
        </w:rPr>
        <w:t>输电</w:t>
      </w:r>
      <w:r>
        <w:rPr>
          <w:rFonts w:hint="eastAsia"/>
          <w:iCs/>
          <w:lang w:eastAsia="zh-CN"/>
        </w:rPr>
        <w:t>运营商应具备数据交换能力，并在其主要控制中心内建立冗余和多种路由的数据交换基础设施，以便与其可靠性协调机构、平衡机构和其确定需要数据的实体进行实时数据交换，以便进行实时监控和实时评估。</w:t>
      </w:r>
      <w:r>
        <w:rPr>
          <w:rFonts w:hint="eastAsia"/>
          <w:i/>
          <w:lang w:eastAsia="zh-CN"/>
        </w:rPr>
        <w:t>(违反风险因素:高)(时间:当天操作,实时操作)</w:t>
      </w:r>
    </w:p>
    <w:p w:rsidR="00C5034E" w:rsidRDefault="00724C3D">
      <w:pPr>
        <w:pStyle w:val="a4"/>
        <w:spacing w:before="119"/>
        <w:ind w:left="1036" w:right="231" w:hanging="576"/>
        <w:rPr>
          <w:lang w:eastAsia="zh-CN"/>
        </w:rPr>
      </w:pPr>
      <w:r>
        <w:rPr>
          <w:b/>
          <w:lang w:eastAsia="zh-CN"/>
        </w:rPr>
        <w:t xml:space="preserve">M20. </w:t>
      </w:r>
      <w:r>
        <w:rPr>
          <w:lang w:eastAsia="zh-CN"/>
        </w:rPr>
        <w:t>Each Transmission Operator shall have, and provide upon request, evidence that could include, but is not limited to, system specifications, system diagrams, or other documentation that lists its data exchange capabilities, including redundant and diversely routed data exchange infrastructure within the Transmission Operator's primary Control Center, for the exchange of Real-time data with its Reliability Coordinator, Balancing Authority, and the entities it has identified it needs data from in order to perform its Real-time monitoring and Real-time Assessments as specified in the requirement.</w:t>
      </w:r>
    </w:p>
    <w:p w:rsidR="00C5034E" w:rsidRDefault="00724C3D">
      <w:pPr>
        <w:pStyle w:val="a4"/>
        <w:spacing w:before="119"/>
        <w:ind w:left="1036" w:right="231" w:hanging="576"/>
        <w:rPr>
          <w:lang w:eastAsia="zh-CN"/>
        </w:rPr>
      </w:pPr>
      <w:r>
        <w:rPr>
          <w:rFonts w:hint="eastAsia"/>
          <w:b/>
          <w:bCs/>
          <w:lang w:eastAsia="zh-CN"/>
        </w:rPr>
        <w:t>M20</w:t>
      </w:r>
      <w:r>
        <w:rPr>
          <w:rFonts w:eastAsia="宋体" w:hint="eastAsia"/>
          <w:b/>
          <w:bCs/>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运营商应根据要求提供证据，包括但不限于系统规范、系统图或其他列出其数据交换能力的文件，包括</w:t>
      </w:r>
      <w:r>
        <w:rPr>
          <w:rFonts w:eastAsia="宋体" w:hint="eastAsia"/>
          <w:lang w:eastAsia="zh-CN"/>
        </w:rPr>
        <w:t>输电运营商</w:t>
      </w:r>
      <w:r>
        <w:rPr>
          <w:rFonts w:hint="eastAsia"/>
          <w:lang w:eastAsia="zh-CN"/>
        </w:rPr>
        <w:t>主要控制中心内冗余和分散路由</w:t>
      </w:r>
      <w:r>
        <w:rPr>
          <w:rFonts w:hint="eastAsia"/>
          <w:lang w:eastAsia="zh-CN"/>
        </w:rPr>
        <w:lastRenderedPageBreak/>
        <w:t>的数据交换基础设施，以便与其可靠性协调器、平衡</w:t>
      </w:r>
      <w:r>
        <w:rPr>
          <w:rFonts w:eastAsia="宋体" w:hint="eastAsia"/>
          <w:lang w:eastAsia="zh-CN"/>
        </w:rPr>
        <w:t>机构</w:t>
      </w:r>
      <w:r>
        <w:rPr>
          <w:rFonts w:hint="eastAsia"/>
          <w:lang w:eastAsia="zh-CN"/>
        </w:rPr>
        <w:t>进行实时数据交换，它所确定的实体需要数据，以便按照要求进行实时监测和实时评估。</w:t>
      </w:r>
    </w:p>
    <w:p w:rsidR="00C5034E" w:rsidRDefault="00724C3D">
      <w:pPr>
        <w:pStyle w:val="a4"/>
        <w:spacing w:before="121"/>
        <w:ind w:left="1036" w:right="487" w:hanging="576"/>
        <w:rPr>
          <w:i/>
        </w:rPr>
      </w:pPr>
      <w:r>
        <w:rPr>
          <w:b/>
        </w:rPr>
        <w:t xml:space="preserve">R21. </w:t>
      </w:r>
      <w:r>
        <w:t xml:space="preserve">Each Transmission Operator shall test its primary Control Center data exchange capabilities specified in Requirement R20 for redundant functionality at least once every 90 calendar days. If the test is unsuccessful, the Transmission Operator shall initiate action within two hours to restore redundant functionality. </w:t>
      </w:r>
      <w:r>
        <w:rPr>
          <w:i/>
        </w:rPr>
        <w:t>[Violation Risk Factor: Medium ] [Time Horizon: Operations Planning]</w:t>
      </w:r>
    </w:p>
    <w:p w:rsidR="00C5034E" w:rsidRDefault="00724C3D">
      <w:pPr>
        <w:pStyle w:val="a4"/>
        <w:spacing w:before="121"/>
        <w:ind w:left="1036" w:right="487" w:hanging="576"/>
        <w:rPr>
          <w:i/>
        </w:rPr>
      </w:pPr>
      <w:r>
        <w:rPr>
          <w:rFonts w:hint="eastAsia"/>
          <w:b/>
          <w:bCs/>
          <w:iCs/>
        </w:rPr>
        <w:t>R21</w:t>
      </w:r>
      <w:r>
        <w:rPr>
          <w:rFonts w:eastAsia="宋体" w:hint="eastAsia"/>
          <w:b/>
          <w:bCs/>
          <w:iCs/>
          <w:lang w:eastAsia="zh-CN"/>
        </w:rPr>
        <w:t>.</w:t>
      </w:r>
      <w:r>
        <w:rPr>
          <w:rFonts w:eastAsia="宋体" w:hint="eastAsia"/>
          <w:iCs/>
          <w:lang w:eastAsia="zh-CN"/>
        </w:rPr>
        <w:tab/>
      </w:r>
      <w:r>
        <w:rPr>
          <w:rFonts w:hint="eastAsia"/>
          <w:iCs/>
        </w:rPr>
        <w:t>每个</w:t>
      </w:r>
      <w:r>
        <w:rPr>
          <w:rFonts w:eastAsia="宋体" w:hint="eastAsia"/>
          <w:lang w:eastAsia="zh-CN"/>
        </w:rPr>
        <w:t>输电</w:t>
      </w:r>
      <w:r>
        <w:rPr>
          <w:rFonts w:hint="eastAsia"/>
          <w:iCs/>
        </w:rPr>
        <w:t>运营商应至少每90个日历天测试一次要求R20中规定的主要控制中心数据交换能力的冗余功能。如果测试失败，</w:t>
      </w:r>
      <w:r>
        <w:rPr>
          <w:rFonts w:eastAsia="宋体" w:hint="eastAsia"/>
          <w:lang w:eastAsia="zh-CN"/>
        </w:rPr>
        <w:t>输电运营商</w:t>
      </w:r>
      <w:r>
        <w:rPr>
          <w:rFonts w:hint="eastAsia"/>
          <w:iCs/>
        </w:rPr>
        <w:t>应在两小时内采取行动恢复冗余功能。</w:t>
      </w:r>
      <w:r>
        <w:rPr>
          <w:rFonts w:hint="eastAsia"/>
          <w:i/>
        </w:rPr>
        <w:t>(违反风险因素:中等)(时间范围:行动计划)</w:t>
      </w:r>
    </w:p>
    <w:p w:rsidR="00C5034E" w:rsidRDefault="00724C3D">
      <w:pPr>
        <w:pStyle w:val="a4"/>
        <w:spacing w:before="119"/>
        <w:ind w:left="1035" w:right="179" w:hanging="576"/>
      </w:pPr>
      <w:r>
        <w:rPr>
          <w:b/>
        </w:rPr>
        <w:t xml:space="preserve">M21. </w:t>
      </w:r>
      <w:r>
        <w:t>Each Transmission Operator shall have, and provide upon request, evidence that it tested its primary Control Center data exchange capabilities specified in Requirement R20</w:t>
      </w:r>
      <w:r>
        <w:rPr>
          <w:highlight w:val="yellow"/>
        </w:rPr>
        <w:t xml:space="preserve"> for the redundant functionality</w:t>
      </w:r>
      <w:r>
        <w:t>, or experienced an event that demonstrated the redundant functionality; and, if the test was unsuccessful, initiated action within two hours to restore redundant functionality as specified in Requirement R21. Evidence could include, but is not limited to: dated and time-stamped test records, operator logs, voice recordings, or electronic communications.</w:t>
      </w:r>
    </w:p>
    <w:p w:rsidR="00C5034E" w:rsidRDefault="00724C3D">
      <w:pPr>
        <w:pStyle w:val="a4"/>
        <w:spacing w:before="119"/>
        <w:ind w:left="1035" w:right="179" w:hanging="576"/>
        <w:rPr>
          <w:lang w:eastAsia="zh-CN"/>
        </w:rPr>
      </w:pPr>
      <w:r>
        <w:rPr>
          <w:rFonts w:hint="eastAsia"/>
          <w:b/>
          <w:bCs/>
          <w:lang w:eastAsia="zh-CN"/>
        </w:rPr>
        <w:t>M21</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w:t>
      </w:r>
      <w:r>
        <w:rPr>
          <w:rFonts w:hint="eastAsia"/>
          <w:lang w:eastAsia="zh-CN"/>
        </w:rPr>
        <w:t>运营商应拥有并应要求提供证据，证明其测试了要求R20中规定的冗余功能的主要控制中心数据交换功能，或经历了证明冗余功能的事件;并且，如果测试不成功，在两个小时内启动操作，以恢复需求R21中指定的冗余功能。证据可以包括但不限于:有日期和时间戳的测试记录、操作员日志、语音记录或电子通信。</w:t>
      </w:r>
    </w:p>
    <w:p w:rsidR="00C5034E" w:rsidRDefault="00724C3D">
      <w:pPr>
        <w:spacing w:before="119"/>
        <w:ind w:left="1036" w:right="213" w:hanging="576"/>
        <w:rPr>
          <w:rFonts w:eastAsia="宋体"/>
          <w:bCs/>
          <w:sz w:val="24"/>
          <w:lang w:eastAsia="zh-CN"/>
        </w:rPr>
      </w:pPr>
      <w:r>
        <w:rPr>
          <w:b/>
          <w:sz w:val="24"/>
        </w:rPr>
        <w:t>R22.</w:t>
      </w:r>
      <w:r>
        <w:rPr>
          <w:bCs/>
          <w:sz w:val="24"/>
        </w:rPr>
        <w:t xml:space="preserve"> </w:t>
      </w:r>
      <w:r>
        <w:rPr>
          <w:rFonts w:eastAsia="宋体" w:hint="eastAsia"/>
          <w:bCs/>
          <w:sz w:val="24"/>
          <w:lang w:eastAsia="zh-CN"/>
        </w:rPr>
        <w:t>Reserved</w:t>
      </w:r>
    </w:p>
    <w:p w:rsidR="00C5034E" w:rsidRDefault="00724C3D">
      <w:pPr>
        <w:spacing w:before="119"/>
        <w:ind w:left="1036" w:right="213" w:hanging="576"/>
        <w:rPr>
          <w:i/>
          <w:sz w:val="24"/>
        </w:rPr>
      </w:pPr>
      <w:r>
        <w:rPr>
          <w:rFonts w:hint="eastAsia"/>
          <w:b/>
          <w:bCs/>
          <w:iCs/>
          <w:sz w:val="24"/>
        </w:rPr>
        <w:t>R22</w:t>
      </w:r>
      <w:r>
        <w:rPr>
          <w:rFonts w:eastAsia="宋体" w:hint="eastAsia"/>
          <w:b/>
          <w:bCs/>
          <w:iCs/>
          <w:sz w:val="24"/>
          <w:lang w:eastAsia="zh-CN"/>
        </w:rPr>
        <w:t>.</w:t>
      </w:r>
      <w:r>
        <w:rPr>
          <w:rFonts w:eastAsia="宋体" w:hint="eastAsia"/>
          <w:iCs/>
          <w:sz w:val="24"/>
          <w:lang w:eastAsia="zh-CN"/>
        </w:rPr>
        <w:tab/>
      </w:r>
      <w:r>
        <w:rPr>
          <w:rFonts w:eastAsia="宋体" w:hint="eastAsia"/>
          <w:iCs/>
          <w:sz w:val="24"/>
          <w:lang w:eastAsia="zh-CN"/>
        </w:rPr>
        <w:t>保留</w:t>
      </w:r>
    </w:p>
    <w:p w:rsidR="00C5034E" w:rsidRDefault="00724C3D">
      <w:pPr>
        <w:pStyle w:val="a4"/>
        <w:spacing w:before="122"/>
        <w:ind w:left="1036" w:right="87" w:hanging="576"/>
        <w:rPr>
          <w:rFonts w:eastAsia="宋体"/>
          <w:b/>
          <w:lang w:eastAsia="zh-CN"/>
        </w:rPr>
      </w:pPr>
      <w:r>
        <w:rPr>
          <w:b/>
        </w:rPr>
        <w:t xml:space="preserve">M22.  </w:t>
      </w:r>
      <w:r>
        <w:rPr>
          <w:rFonts w:eastAsia="宋体" w:hint="eastAsia"/>
          <w:bCs/>
          <w:lang w:eastAsia="zh-CN"/>
        </w:rPr>
        <w:t>Reserved</w:t>
      </w:r>
    </w:p>
    <w:p w:rsidR="00C5034E" w:rsidRDefault="00724C3D">
      <w:pPr>
        <w:pStyle w:val="a4"/>
        <w:spacing w:before="122"/>
        <w:ind w:left="1036" w:right="87" w:hanging="576"/>
        <w:rPr>
          <w:rFonts w:eastAsia="宋体"/>
          <w:b/>
          <w:bCs/>
          <w:iCs/>
          <w:lang w:eastAsia="zh-CN"/>
        </w:rPr>
      </w:pPr>
      <w:r>
        <w:rPr>
          <w:rFonts w:hint="eastAsia"/>
          <w:b/>
          <w:bCs/>
        </w:rPr>
        <w:t>M22</w:t>
      </w:r>
      <w:r>
        <w:rPr>
          <w:rFonts w:eastAsia="宋体" w:hint="eastAsia"/>
          <w:b/>
          <w:bCs/>
          <w:lang w:eastAsia="zh-CN"/>
        </w:rPr>
        <w:t>.</w:t>
      </w:r>
      <w:r>
        <w:rPr>
          <w:rFonts w:eastAsia="宋体" w:hint="eastAsia"/>
          <w:lang w:eastAsia="zh-CN"/>
        </w:rPr>
        <w:tab/>
      </w:r>
      <w:r>
        <w:rPr>
          <w:rFonts w:eastAsia="宋体" w:hint="eastAsia"/>
          <w:iCs/>
          <w:lang w:eastAsia="zh-CN"/>
        </w:rPr>
        <w:t>保留</w:t>
      </w:r>
    </w:p>
    <w:p w:rsidR="00C5034E" w:rsidRDefault="00724C3D">
      <w:pPr>
        <w:pStyle w:val="a4"/>
        <w:ind w:left="1036" w:right="213" w:hanging="576"/>
        <w:rPr>
          <w:i/>
        </w:rPr>
      </w:pPr>
      <w:r>
        <w:rPr>
          <w:b/>
        </w:rPr>
        <w:t xml:space="preserve">R23. </w:t>
      </w:r>
      <w:r>
        <w:t xml:space="preserve">Each Balancing Authority shall have data exchange capabilities, with redundant and diversely routed data exchange infrastructure within the Balancing Authority's primary Control Center, for the exchange of Real-time data with its Reliability Coordinator, Transmission Operator, and the entities it has identified it needs data from in order for it to perform its Real-time monitoring and analysis functions. </w:t>
      </w:r>
      <w:r>
        <w:rPr>
          <w:i/>
        </w:rPr>
        <w:t>[Violation Risk Factor: High] [Time Horizon: Same-Day Operations, Real-time Operations]</w:t>
      </w:r>
    </w:p>
    <w:p w:rsidR="00C5034E" w:rsidRDefault="00724C3D">
      <w:pPr>
        <w:pStyle w:val="a4"/>
        <w:ind w:left="1036" w:right="213" w:hanging="576"/>
        <w:rPr>
          <w:i/>
          <w:lang w:eastAsia="zh-CN"/>
        </w:rPr>
      </w:pPr>
      <w:r>
        <w:rPr>
          <w:rFonts w:hint="eastAsia"/>
          <w:b/>
          <w:bCs/>
          <w:iCs/>
          <w:lang w:eastAsia="zh-CN"/>
        </w:rPr>
        <w:t>R23</w:t>
      </w:r>
      <w:r>
        <w:rPr>
          <w:rFonts w:eastAsia="宋体" w:hint="eastAsia"/>
          <w:b/>
          <w:bCs/>
          <w:iCs/>
          <w:lang w:eastAsia="zh-CN"/>
        </w:rPr>
        <w:t>.</w:t>
      </w:r>
      <w:r>
        <w:rPr>
          <w:rFonts w:eastAsia="宋体" w:hint="eastAsia"/>
          <w:iCs/>
          <w:lang w:eastAsia="zh-CN"/>
        </w:rPr>
        <w:tab/>
      </w:r>
      <w:r>
        <w:rPr>
          <w:rFonts w:hint="eastAsia"/>
          <w:iCs/>
          <w:lang w:eastAsia="zh-CN"/>
        </w:rPr>
        <w:t>每个平衡机构应具备数据交换能力，在平衡机构的主要控制中心内设置冗余的、路由多样的数据交换基础设施，以便与其可靠性协调者、</w:t>
      </w:r>
      <w:r>
        <w:rPr>
          <w:rFonts w:eastAsia="宋体" w:hint="eastAsia"/>
          <w:lang w:eastAsia="zh-CN"/>
        </w:rPr>
        <w:t>输电</w:t>
      </w:r>
      <w:r>
        <w:rPr>
          <w:rFonts w:hint="eastAsia"/>
          <w:iCs/>
          <w:lang w:eastAsia="zh-CN"/>
        </w:rPr>
        <w:t>运营商以及确定需要数据的实体进行实时数据交换，以实现其实时监控和分析功能。</w:t>
      </w:r>
      <w:r>
        <w:rPr>
          <w:rFonts w:hint="eastAsia"/>
          <w:i/>
          <w:lang w:eastAsia="zh-CN"/>
        </w:rPr>
        <w:t>(违反风险因素:高)(时间:当天操作,实时操作)</w:t>
      </w:r>
    </w:p>
    <w:p w:rsidR="00C5034E" w:rsidRDefault="00724C3D">
      <w:pPr>
        <w:pStyle w:val="a4"/>
        <w:spacing w:before="121"/>
        <w:ind w:left="1036" w:right="275" w:hanging="576"/>
        <w:rPr>
          <w:lang w:eastAsia="zh-CN"/>
        </w:rPr>
      </w:pPr>
      <w:r>
        <w:rPr>
          <w:b/>
          <w:lang w:eastAsia="zh-CN"/>
        </w:rPr>
        <w:t xml:space="preserve">M23. </w:t>
      </w:r>
      <w:r>
        <w:rPr>
          <w:lang w:eastAsia="zh-CN"/>
        </w:rPr>
        <w:t xml:space="preserve">Each Balancing Authority shall have, and provide upon request, evidence that could include, but is not limited to, system specifications, system diagrams, or other documentation that lists its data exchange capabilities, including redundant and diversely routed data exchange infrastructure within the Balancing Authority's </w:t>
      </w:r>
      <w:r>
        <w:rPr>
          <w:lang w:eastAsia="zh-CN"/>
        </w:rPr>
        <w:lastRenderedPageBreak/>
        <w:t>primary Control Center, for the exchange of Real-time data with its</w:t>
      </w:r>
      <w:r>
        <w:rPr>
          <w:highlight w:val="yellow"/>
          <w:lang w:eastAsia="zh-CN"/>
        </w:rPr>
        <w:t xml:space="preserve"> Reliability Coordinator</w:t>
      </w:r>
      <w:r>
        <w:rPr>
          <w:lang w:eastAsia="zh-CN"/>
        </w:rPr>
        <w:t>, Transmission Operator, and the entities it has identified it needs data from in order to perform its Real-time monitoring and analysis functions as specified in the requirement.</w:t>
      </w:r>
    </w:p>
    <w:p w:rsidR="00C5034E" w:rsidRDefault="00724C3D">
      <w:pPr>
        <w:pStyle w:val="a4"/>
        <w:spacing w:before="121"/>
        <w:ind w:left="1036" w:right="275" w:hanging="576"/>
        <w:rPr>
          <w:lang w:eastAsia="zh-CN"/>
        </w:rPr>
      </w:pPr>
      <w:r>
        <w:rPr>
          <w:rFonts w:hint="eastAsia"/>
          <w:lang w:eastAsia="zh-CN"/>
        </w:rPr>
        <w:t>M23.</w:t>
      </w:r>
      <w:r>
        <w:rPr>
          <w:rFonts w:eastAsia="宋体" w:hint="eastAsia"/>
          <w:lang w:eastAsia="zh-CN"/>
        </w:rPr>
        <w:tab/>
      </w:r>
      <w:r>
        <w:rPr>
          <w:rFonts w:hint="eastAsia"/>
          <w:lang w:eastAsia="zh-CN"/>
        </w:rPr>
        <w:t>每个平衡机构应具备并应请求提供证据，可包括但不限于系统规范、系统图或列出其数据交换能力的其他文件，包括平衡权主要控制中心内冗余和分散路由的数据交换基础设施，用于与其可靠性协调员、</w:t>
      </w:r>
      <w:r>
        <w:rPr>
          <w:rFonts w:eastAsia="宋体" w:hint="eastAsia"/>
          <w:lang w:eastAsia="zh-CN"/>
        </w:rPr>
        <w:t>输电</w:t>
      </w:r>
      <w:r>
        <w:rPr>
          <w:rFonts w:hint="eastAsia"/>
          <w:lang w:eastAsia="zh-CN"/>
        </w:rPr>
        <w:t>运营商交换实时数据，为了执行需求中指定的实时监控和分析功能，它所识别的实体需要从中获取数据。</w:t>
      </w:r>
    </w:p>
    <w:p w:rsidR="00C5034E" w:rsidRDefault="00724C3D">
      <w:pPr>
        <w:pStyle w:val="a4"/>
        <w:spacing w:before="119"/>
        <w:ind w:left="1036" w:right="487" w:hanging="576"/>
        <w:rPr>
          <w:i/>
        </w:rPr>
      </w:pPr>
      <w:r>
        <w:rPr>
          <w:b/>
        </w:rPr>
        <w:t xml:space="preserve">R24. </w:t>
      </w:r>
      <w:r>
        <w:t xml:space="preserve">Each Balancing Authority shall test its primary Control Center data exchange capabilities specified in Requirement R23 for redundant functionality at least once every 90 calendar days. If the test is unsuccessful, the Balancing Authority shall initiate action within two hours to restore redundant functionality. </w:t>
      </w:r>
      <w:r>
        <w:rPr>
          <w:i/>
        </w:rPr>
        <w:t>[Violation Risk Factor: Medium ] [Time Horizon: Operations Planning]</w:t>
      </w:r>
    </w:p>
    <w:p w:rsidR="00C5034E" w:rsidRDefault="00724C3D">
      <w:pPr>
        <w:pStyle w:val="a4"/>
        <w:spacing w:before="119"/>
        <w:ind w:left="1036" w:right="487" w:hanging="576"/>
        <w:rPr>
          <w:i/>
        </w:rPr>
      </w:pPr>
      <w:r>
        <w:rPr>
          <w:rFonts w:hint="eastAsia"/>
          <w:b/>
          <w:bCs/>
          <w:iCs/>
        </w:rPr>
        <w:t>R24</w:t>
      </w:r>
      <w:r>
        <w:rPr>
          <w:rFonts w:eastAsia="宋体" w:hint="eastAsia"/>
          <w:b/>
          <w:bCs/>
          <w:iCs/>
          <w:lang w:eastAsia="zh-CN"/>
        </w:rPr>
        <w:t>.</w:t>
      </w:r>
      <w:r>
        <w:rPr>
          <w:rFonts w:eastAsia="宋体" w:hint="eastAsia"/>
          <w:iCs/>
          <w:lang w:eastAsia="zh-CN"/>
        </w:rPr>
        <w:tab/>
      </w:r>
      <w:r>
        <w:rPr>
          <w:rFonts w:hint="eastAsia"/>
          <w:iCs/>
        </w:rPr>
        <w:t>每个平衡机构应至少每90个日历天测试一次要求R23中规定的主要控制中心数据交换能力的冗余功能。如果测试不成功，平衡机构将在两小时内启动操作来恢复冗余功能。</w:t>
      </w:r>
      <w:r>
        <w:rPr>
          <w:rFonts w:hint="eastAsia"/>
          <w:i/>
        </w:rPr>
        <w:t>(违反风险因素:中等)(时间范围:行动计划)</w:t>
      </w:r>
    </w:p>
    <w:p w:rsidR="00C5034E" w:rsidRDefault="00724C3D">
      <w:pPr>
        <w:pStyle w:val="a4"/>
        <w:spacing w:before="121"/>
        <w:ind w:left="1036" w:right="86" w:hanging="576"/>
      </w:pPr>
      <w:r>
        <w:rPr>
          <w:b/>
        </w:rPr>
        <w:t xml:space="preserve">M24. </w:t>
      </w:r>
      <w:r>
        <w:t>Each Balancing Authority shall have, and provide upon request, evidence that it tested its primary Control Center data exchange capabilities specified in Requirement R23 for redundant functionality, or experienced an event that demonstrated the redundant functionality; and, if the test was unsuccessful, initiated action within two hours to restore redundant functionality as specified in Requirement R24. Evidence could include, but is not limited to: dated and time-stamped test records, operator logs, voice recordings, or electronic communications.</w:t>
      </w:r>
    </w:p>
    <w:p w:rsidR="00C5034E" w:rsidRDefault="00724C3D">
      <w:pPr>
        <w:pStyle w:val="a4"/>
        <w:spacing w:before="121"/>
        <w:ind w:left="1036" w:right="86" w:hanging="576"/>
        <w:rPr>
          <w:lang w:eastAsia="zh-CN"/>
        </w:rPr>
      </w:pPr>
      <w:r>
        <w:rPr>
          <w:rFonts w:hint="eastAsia"/>
          <w:b/>
          <w:bCs/>
          <w:lang w:eastAsia="zh-CN"/>
        </w:rPr>
        <w:t>M24</w:t>
      </w:r>
      <w:r>
        <w:rPr>
          <w:rFonts w:eastAsia="宋体" w:hint="eastAsia"/>
          <w:b/>
          <w:bCs/>
          <w:lang w:eastAsia="zh-CN"/>
        </w:rPr>
        <w:t>.</w:t>
      </w:r>
      <w:r>
        <w:rPr>
          <w:rFonts w:eastAsia="宋体" w:hint="eastAsia"/>
          <w:lang w:eastAsia="zh-CN"/>
        </w:rPr>
        <w:tab/>
      </w:r>
      <w:r>
        <w:rPr>
          <w:rFonts w:hint="eastAsia"/>
          <w:lang w:eastAsia="zh-CN"/>
        </w:rPr>
        <w:t>每个平衡机构应拥有并应要求提供证据，证明其对需求R23中规定的冗余功能的主要控制中心数据交换能力进行了测试，或经历了证明冗余功能的事件;并且，如果测试不成功，在两个小时内启动操作，以恢复需求R24中指定的冗余功能。证据可以包括但不限于:有日期和时间戳的测试记录、操作员日志、语音记录或电子通信。</w:t>
      </w:r>
    </w:p>
    <w:p w:rsidR="00C5034E" w:rsidRDefault="00C5034E">
      <w:pPr>
        <w:rPr>
          <w:lang w:eastAsia="zh-CN"/>
        </w:rPr>
        <w:sectPr w:rsidR="00C5034E">
          <w:pgSz w:w="12240" w:h="15840"/>
          <w:pgMar w:top="1340" w:right="1320" w:bottom="900" w:left="1320" w:header="763" w:footer="705" w:gutter="0"/>
          <w:cols w:space="720"/>
        </w:sectPr>
      </w:pPr>
    </w:p>
    <w:p w:rsidR="00C5034E" w:rsidRDefault="00724C3D">
      <w:pPr>
        <w:pStyle w:val="1"/>
        <w:tabs>
          <w:tab w:val="left" w:pos="460"/>
        </w:tabs>
        <w:spacing w:before="0"/>
        <w:ind w:left="99" w:firstLine="0"/>
      </w:pPr>
      <w:r>
        <w:rPr>
          <w:rFonts w:eastAsia="宋体" w:hint="eastAsia"/>
          <w:lang w:eastAsia="zh-CN"/>
        </w:rPr>
        <w:lastRenderedPageBreak/>
        <w:t>C.</w:t>
      </w:r>
      <w:r>
        <w:t>Compliance</w:t>
      </w:r>
      <w:r>
        <w:rPr>
          <w:rFonts w:eastAsia="宋体" w:hint="eastAsia"/>
          <w:lang w:eastAsia="zh-CN"/>
        </w:rPr>
        <w:tab/>
      </w:r>
      <w:r>
        <w:rPr>
          <w:rFonts w:eastAsia="宋体" w:hint="eastAsia"/>
          <w:lang w:eastAsia="zh-CN"/>
        </w:rPr>
        <w:tab/>
        <w:t>C.</w:t>
      </w:r>
      <w:r>
        <w:rPr>
          <w:rFonts w:eastAsia="宋体" w:hint="eastAsia"/>
          <w:lang w:eastAsia="zh-CN"/>
        </w:rPr>
        <w:t>合规手段</w:t>
      </w:r>
    </w:p>
    <w:p w:rsidR="00C5034E" w:rsidRDefault="00724C3D">
      <w:pPr>
        <w:pStyle w:val="2"/>
        <w:numPr>
          <w:ilvl w:val="1"/>
          <w:numId w:val="3"/>
        </w:numPr>
        <w:tabs>
          <w:tab w:val="left" w:pos="1035"/>
          <w:tab w:val="left" w:pos="1036"/>
        </w:tabs>
        <w:spacing w:before="121"/>
      </w:pPr>
      <w:r>
        <w:t>Compliance Monitoring</w:t>
      </w:r>
      <w:r>
        <w:rPr>
          <w:spacing w:val="-4"/>
        </w:rPr>
        <w:t xml:space="preserve"> </w:t>
      </w:r>
      <w:r>
        <w:t>Process</w:t>
      </w:r>
      <w:r>
        <w:rPr>
          <w:rFonts w:eastAsia="宋体" w:hint="eastAsia"/>
          <w:lang w:eastAsia="zh-CN"/>
        </w:rPr>
        <w:t>:</w:t>
      </w:r>
      <w:r>
        <w:rPr>
          <w:rFonts w:eastAsia="宋体" w:hint="eastAsia"/>
          <w:lang w:eastAsia="zh-CN"/>
        </w:rPr>
        <w:tab/>
      </w:r>
      <w:r>
        <w:rPr>
          <w:rFonts w:eastAsia="宋体" w:hint="eastAsia"/>
          <w:lang w:eastAsia="zh-CN"/>
        </w:rPr>
        <w:tab/>
        <w:t>1.</w:t>
      </w:r>
      <w:r>
        <w:rPr>
          <w:rFonts w:eastAsia="宋体" w:hint="eastAsia"/>
          <w:lang w:eastAsia="zh-CN"/>
        </w:rPr>
        <w:t>合规监控过程</w:t>
      </w:r>
      <w:r>
        <w:rPr>
          <w:rFonts w:eastAsia="宋体" w:hint="eastAsia"/>
          <w:lang w:eastAsia="zh-CN"/>
        </w:rPr>
        <w:t>:</w:t>
      </w:r>
    </w:p>
    <w:p w:rsidR="00C5034E" w:rsidRDefault="00724C3D">
      <w:pPr>
        <w:pStyle w:val="a6"/>
        <w:numPr>
          <w:ilvl w:val="2"/>
          <w:numId w:val="3"/>
        </w:numPr>
        <w:tabs>
          <w:tab w:val="left" w:pos="1632"/>
        </w:tabs>
        <w:ind w:left="1631" w:hanging="541"/>
        <w:rPr>
          <w:b/>
          <w:sz w:val="24"/>
        </w:rPr>
      </w:pPr>
      <w:r>
        <w:rPr>
          <w:b/>
          <w:sz w:val="24"/>
        </w:rPr>
        <w:t>Compliance Enforcement</w:t>
      </w:r>
      <w:r>
        <w:rPr>
          <w:b/>
          <w:spacing w:val="-3"/>
          <w:sz w:val="24"/>
        </w:rPr>
        <w:t xml:space="preserve"> </w:t>
      </w:r>
      <w:r>
        <w:rPr>
          <w:b/>
          <w:sz w:val="24"/>
        </w:rPr>
        <w:t>Authority:</w:t>
      </w:r>
    </w:p>
    <w:p w:rsidR="00C5034E" w:rsidRDefault="00724C3D">
      <w:pPr>
        <w:pStyle w:val="a4"/>
        <w:ind w:left="1631" w:right="101"/>
      </w:pPr>
      <w:r>
        <w:t>“Compliance Enforcement Authority” means NERC or the Regional Entity, or any entity as otherwise designated by an Applicable Governmental Authority, in their respective roles of monitoring and/or enforcing compliance with mandatory and enforceable Reliability Standards in their respective jurisdictions.</w:t>
      </w:r>
    </w:p>
    <w:p w:rsidR="00C5034E" w:rsidRDefault="00724C3D">
      <w:pPr>
        <w:pStyle w:val="a6"/>
        <w:numPr>
          <w:ilvl w:val="1"/>
          <w:numId w:val="5"/>
        </w:numPr>
        <w:tabs>
          <w:tab w:val="clear" w:pos="312"/>
          <w:tab w:val="left" w:pos="1632"/>
        </w:tabs>
        <w:ind w:left="1090"/>
        <w:rPr>
          <w:b/>
          <w:sz w:val="24"/>
        </w:rPr>
      </w:pPr>
      <w:r>
        <w:rPr>
          <w:rFonts w:hint="eastAsia"/>
          <w:b/>
          <w:sz w:val="24"/>
        </w:rPr>
        <w:t>合规执法机构:</w:t>
      </w:r>
    </w:p>
    <w:p w:rsidR="00C5034E" w:rsidRDefault="00724C3D">
      <w:pPr>
        <w:pStyle w:val="a4"/>
        <w:ind w:left="1631" w:right="101"/>
        <w:rPr>
          <w:lang w:eastAsia="zh-CN"/>
        </w:rPr>
      </w:pPr>
      <w:r>
        <w:rPr>
          <w:rFonts w:hint="eastAsia"/>
          <w:lang w:eastAsia="zh-CN"/>
        </w:rPr>
        <w:t>“合规执行机构”系指NERC或区域实体，或由适用的政府机构指定的任何实体，在各自的管辖范围内各自履行监督和/或强制执行可靠性标准的职责。</w:t>
      </w:r>
    </w:p>
    <w:p w:rsidR="00C5034E" w:rsidRDefault="00724C3D">
      <w:pPr>
        <w:pStyle w:val="2"/>
        <w:numPr>
          <w:ilvl w:val="2"/>
          <w:numId w:val="3"/>
        </w:numPr>
        <w:tabs>
          <w:tab w:val="left" w:pos="1632"/>
        </w:tabs>
        <w:spacing w:before="119"/>
        <w:ind w:left="1631" w:hanging="541"/>
      </w:pPr>
      <w:r>
        <w:t>Evidence</w:t>
      </w:r>
      <w:r>
        <w:rPr>
          <w:spacing w:val="-1"/>
        </w:rPr>
        <w:t xml:space="preserve"> </w:t>
      </w:r>
      <w:r>
        <w:t>Retention:</w:t>
      </w:r>
      <w:r>
        <w:rPr>
          <w:rFonts w:eastAsia="宋体" w:hint="eastAsia"/>
          <w:lang w:eastAsia="zh-CN"/>
        </w:rPr>
        <w:tab/>
        <w:t xml:space="preserve">1.2. </w:t>
      </w:r>
      <w:r>
        <w:rPr>
          <w:rFonts w:eastAsia="宋体" w:hint="eastAsia"/>
          <w:lang w:eastAsia="zh-CN"/>
        </w:rPr>
        <w:t>保留证据</w:t>
      </w:r>
      <w:r>
        <w:rPr>
          <w:rFonts w:eastAsia="宋体" w:hint="eastAsia"/>
          <w:lang w:eastAsia="zh-CN"/>
        </w:rPr>
        <w:t>:</w:t>
      </w:r>
    </w:p>
    <w:p w:rsidR="00C5034E" w:rsidRDefault="00724C3D">
      <w:pPr>
        <w:pStyle w:val="a4"/>
        <w:spacing w:before="92"/>
        <w:ind w:left="1631" w:right="110"/>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full-time period since the last audit.</w:t>
      </w:r>
    </w:p>
    <w:p w:rsidR="00C5034E" w:rsidRDefault="00724C3D">
      <w:pPr>
        <w:pStyle w:val="a4"/>
        <w:spacing w:before="92"/>
        <w:ind w:left="1631" w:right="110"/>
        <w:rPr>
          <w:lang w:eastAsia="zh-CN"/>
        </w:rPr>
      </w:pPr>
      <w:r>
        <w:rPr>
          <w:rFonts w:hint="eastAsia"/>
          <w:lang w:eastAsia="zh-CN"/>
        </w:rPr>
        <w:t>以下证据保留期限指实体被要求保留特定证据以证明合规的期限。如果以下规定的证据保留期比上次审计后的时间短，合规执行机构可以要求实体提供其他证据，以证明其在上次审计后的全职期间是合规的。</w:t>
      </w:r>
    </w:p>
    <w:p w:rsidR="00C5034E" w:rsidRDefault="00724C3D">
      <w:pPr>
        <w:pStyle w:val="a4"/>
        <w:spacing w:before="119"/>
        <w:ind w:left="1631" w:right="347"/>
      </w:pPr>
      <w:r>
        <w:t>The applicable entity shall keep data or evidence to show compliance as identified below unless directed by its Compliance Enforcement Authority to retain specific evidence for a longer period of time as part of an investigation.</w:t>
      </w:r>
    </w:p>
    <w:p w:rsidR="00C5034E" w:rsidRDefault="00724C3D">
      <w:pPr>
        <w:pStyle w:val="a4"/>
        <w:spacing w:before="119"/>
        <w:ind w:left="1631" w:right="347"/>
        <w:rPr>
          <w:lang w:eastAsia="zh-CN"/>
        </w:rPr>
      </w:pPr>
      <w:r>
        <w:rPr>
          <w:rFonts w:hint="eastAsia"/>
          <w:lang w:eastAsia="zh-CN"/>
        </w:rPr>
        <w:t>适用实体应保存数据或证据，以证明符合下述规定，除非其合规执行机构指示将特定证据保留较长时间，作为调查的一部分。</w:t>
      </w:r>
    </w:p>
    <w:p w:rsidR="00C5034E" w:rsidRDefault="00724C3D">
      <w:pPr>
        <w:pStyle w:val="a6"/>
        <w:numPr>
          <w:ilvl w:val="0"/>
          <w:numId w:val="6"/>
        </w:numPr>
        <w:tabs>
          <w:tab w:val="left" w:pos="1755"/>
          <w:tab w:val="left" w:pos="1756"/>
        </w:tabs>
        <w:spacing w:before="121"/>
        <w:ind w:right="237"/>
        <w:rPr>
          <w:sz w:val="24"/>
        </w:rPr>
      </w:pPr>
      <w:r>
        <w:rPr>
          <w:sz w:val="24"/>
        </w:rPr>
        <w:t>Each Balancing Authority, Transmission Operator, Generator Operator, and Distribution Provider shall each keep data or evidence for each applicable Requirement R1 through R11, and Measure M1 through M11, for the current calendar year and one previous calendar year, with the exception of operator logs and voice recordings which shall be retained for a minimum of 90 calendar days, unless directed by its Compliance Enforcement Authority to retain specific evidence for a longer period of time as part of an</w:t>
      </w:r>
      <w:r>
        <w:rPr>
          <w:spacing w:val="-27"/>
          <w:sz w:val="24"/>
        </w:rPr>
        <w:t xml:space="preserve"> </w:t>
      </w:r>
      <w:r>
        <w:rPr>
          <w:sz w:val="24"/>
        </w:rPr>
        <w:t>investigation.</w:t>
      </w:r>
    </w:p>
    <w:p w:rsidR="00C5034E" w:rsidRDefault="00724C3D">
      <w:pPr>
        <w:pStyle w:val="a6"/>
        <w:numPr>
          <w:ilvl w:val="0"/>
          <w:numId w:val="6"/>
        </w:numPr>
        <w:tabs>
          <w:tab w:val="left" w:pos="1755"/>
          <w:tab w:val="left" w:pos="1756"/>
        </w:tabs>
        <w:spacing w:before="121"/>
        <w:ind w:right="237"/>
        <w:rPr>
          <w:sz w:val="24"/>
          <w:lang w:eastAsia="zh-CN"/>
        </w:rPr>
      </w:pPr>
      <w:r>
        <w:rPr>
          <w:rFonts w:hint="eastAsia"/>
          <w:sz w:val="24"/>
          <w:lang w:eastAsia="zh-CN"/>
        </w:rPr>
        <w:t>各平衡机构、</w:t>
      </w:r>
      <w:r>
        <w:rPr>
          <w:rFonts w:eastAsia="宋体" w:hint="eastAsia"/>
          <w:sz w:val="24"/>
          <w:lang w:eastAsia="zh-CN"/>
        </w:rPr>
        <w:t>输电</w:t>
      </w:r>
      <w:r>
        <w:rPr>
          <w:rFonts w:hint="eastAsia"/>
          <w:sz w:val="24"/>
          <w:lang w:eastAsia="zh-CN"/>
        </w:rPr>
        <w:t>运营商、发电机运营商和配电供应商应各自保存当前日历年和之前一年适用要求R1至R11以及</w:t>
      </w:r>
      <w:r>
        <w:rPr>
          <w:rFonts w:eastAsia="宋体" w:hint="eastAsia"/>
          <w:sz w:val="24"/>
          <w:lang w:eastAsia="zh-CN"/>
        </w:rPr>
        <w:t>检测</w:t>
      </w:r>
      <w:r>
        <w:rPr>
          <w:rFonts w:hint="eastAsia"/>
          <w:sz w:val="24"/>
          <w:lang w:eastAsia="zh-CN"/>
        </w:rPr>
        <w:t>M1至M11的数据或证据，且应保留至少90</w:t>
      </w:r>
      <w:r>
        <w:rPr>
          <w:rFonts w:eastAsia="宋体" w:hint="eastAsia"/>
          <w:sz w:val="24"/>
          <w:lang w:eastAsia="zh-CN"/>
        </w:rPr>
        <w:t>公历日</w:t>
      </w:r>
      <w:r>
        <w:rPr>
          <w:rFonts w:hint="eastAsia"/>
          <w:sz w:val="24"/>
          <w:lang w:eastAsia="zh-CN"/>
        </w:rPr>
        <w:t>的运营商日志和语音记录除外，除非遵约执法部门指示将特定证据保留更长的时间，作为调查的一部分。</w:t>
      </w:r>
    </w:p>
    <w:p w:rsidR="00C5034E" w:rsidRDefault="00724C3D">
      <w:pPr>
        <w:pStyle w:val="a6"/>
        <w:numPr>
          <w:ilvl w:val="0"/>
          <w:numId w:val="6"/>
        </w:numPr>
        <w:tabs>
          <w:tab w:val="left" w:pos="1755"/>
          <w:tab w:val="left" w:pos="1756"/>
        </w:tabs>
        <w:spacing w:before="118"/>
        <w:ind w:right="350"/>
        <w:rPr>
          <w:sz w:val="24"/>
        </w:rPr>
      </w:pPr>
      <w:r>
        <w:rPr>
          <w:sz w:val="24"/>
        </w:rPr>
        <w:t>Each Transmission Operator shall retain evidence for three calendar years of any occasion in which it has exceeded an identified IROL and its associated</w:t>
      </w:r>
      <w:r>
        <w:rPr>
          <w:position w:val="2"/>
          <w:sz w:val="24"/>
        </w:rPr>
        <w:t xml:space="preserve"> IROL </w:t>
      </w:r>
      <w:r>
        <w:rPr>
          <w:spacing w:val="6"/>
          <w:position w:val="2"/>
          <w:sz w:val="24"/>
        </w:rPr>
        <w:t>T</w:t>
      </w:r>
      <w:r>
        <w:rPr>
          <w:spacing w:val="6"/>
          <w:sz w:val="16"/>
        </w:rPr>
        <w:t xml:space="preserve">v </w:t>
      </w:r>
      <w:r>
        <w:rPr>
          <w:position w:val="2"/>
          <w:sz w:val="24"/>
        </w:rPr>
        <w:t>as specified in Requirement R12 and Measure</w:t>
      </w:r>
      <w:r>
        <w:rPr>
          <w:spacing w:val="-24"/>
          <w:position w:val="2"/>
          <w:sz w:val="24"/>
        </w:rPr>
        <w:t xml:space="preserve"> </w:t>
      </w:r>
      <w:r>
        <w:rPr>
          <w:position w:val="2"/>
          <w:sz w:val="24"/>
        </w:rPr>
        <w:t>M12.</w:t>
      </w:r>
    </w:p>
    <w:p w:rsidR="00C5034E" w:rsidRDefault="00724C3D">
      <w:pPr>
        <w:pStyle w:val="a6"/>
        <w:numPr>
          <w:ilvl w:val="0"/>
          <w:numId w:val="6"/>
        </w:numPr>
        <w:tabs>
          <w:tab w:val="left" w:pos="1755"/>
          <w:tab w:val="left" w:pos="1756"/>
        </w:tabs>
        <w:spacing w:before="118"/>
        <w:ind w:right="350"/>
        <w:rPr>
          <w:sz w:val="24"/>
          <w:lang w:eastAsia="zh-CN"/>
        </w:rPr>
      </w:pPr>
      <w:r>
        <w:rPr>
          <w:rFonts w:hint="eastAsia"/>
          <w:sz w:val="24"/>
          <w:lang w:eastAsia="zh-CN"/>
        </w:rPr>
        <w:lastRenderedPageBreak/>
        <w:t>每个</w:t>
      </w:r>
      <w:r>
        <w:rPr>
          <w:rFonts w:eastAsia="宋体" w:hint="eastAsia"/>
          <w:sz w:val="24"/>
          <w:lang w:eastAsia="zh-CN"/>
        </w:rPr>
        <w:t>输电</w:t>
      </w:r>
      <w:r>
        <w:rPr>
          <w:rFonts w:hint="eastAsia"/>
          <w:sz w:val="24"/>
          <w:lang w:eastAsia="zh-CN"/>
        </w:rPr>
        <w:t>运营商应在超过R12和M12要求中规定的已识别的IROL及其相关的IROL Tv的任何情况下保留三个公历年的证据。</w:t>
      </w:r>
    </w:p>
    <w:p w:rsidR="00C5034E" w:rsidRDefault="00724C3D">
      <w:pPr>
        <w:pStyle w:val="a6"/>
        <w:numPr>
          <w:ilvl w:val="0"/>
          <w:numId w:val="6"/>
        </w:numPr>
        <w:tabs>
          <w:tab w:val="left" w:pos="1755"/>
          <w:tab w:val="left" w:pos="1756"/>
        </w:tabs>
        <w:spacing w:before="121"/>
        <w:ind w:left="1755" w:right="250"/>
        <w:rPr>
          <w:sz w:val="24"/>
        </w:rPr>
      </w:pPr>
      <w:r>
        <w:rPr>
          <w:sz w:val="24"/>
        </w:rPr>
        <w:t xml:space="preserve">Each Transmission Operator shall keep data or evidence for Requirement R13 and Measure M13 for a </w:t>
      </w:r>
      <w:r>
        <w:rPr>
          <w:sz w:val="24"/>
          <w:highlight w:val="yellow"/>
        </w:rPr>
        <w:t>rolling 30-day period</w:t>
      </w:r>
      <w:r>
        <w:rPr>
          <w:sz w:val="24"/>
        </w:rPr>
        <w:t>, unless directed by its Compliance Enforcement Authority to retain specific evidence for a longer period of time as part of an</w:t>
      </w:r>
      <w:r>
        <w:rPr>
          <w:spacing w:val="-2"/>
          <w:sz w:val="24"/>
        </w:rPr>
        <w:t xml:space="preserve"> </w:t>
      </w:r>
      <w:r>
        <w:rPr>
          <w:sz w:val="24"/>
        </w:rPr>
        <w:t>investigation.</w:t>
      </w:r>
    </w:p>
    <w:p w:rsidR="00C5034E" w:rsidRDefault="00724C3D">
      <w:pPr>
        <w:pStyle w:val="a6"/>
        <w:numPr>
          <w:ilvl w:val="0"/>
          <w:numId w:val="6"/>
        </w:numPr>
        <w:tabs>
          <w:tab w:val="left" w:pos="1755"/>
          <w:tab w:val="left" w:pos="1756"/>
        </w:tabs>
        <w:spacing w:before="121"/>
        <w:ind w:left="1755" w:right="250"/>
        <w:rPr>
          <w:sz w:val="24"/>
          <w:lang w:eastAsia="zh-CN"/>
        </w:rPr>
      </w:pPr>
      <w:r>
        <w:rPr>
          <w:rFonts w:hint="eastAsia"/>
          <w:sz w:val="24"/>
          <w:lang w:eastAsia="zh-CN"/>
        </w:rPr>
        <w:t>每个</w:t>
      </w:r>
      <w:r>
        <w:rPr>
          <w:rFonts w:eastAsia="宋体" w:hint="eastAsia"/>
          <w:sz w:val="24"/>
          <w:lang w:eastAsia="zh-CN"/>
        </w:rPr>
        <w:t>输电运营商</w:t>
      </w:r>
      <w:r>
        <w:rPr>
          <w:rFonts w:hint="eastAsia"/>
          <w:sz w:val="24"/>
          <w:lang w:eastAsia="zh-CN"/>
        </w:rPr>
        <w:t>应保存滚动的30天内的要求R13和</w:t>
      </w:r>
      <w:r>
        <w:rPr>
          <w:rFonts w:eastAsia="宋体" w:hint="eastAsia"/>
          <w:sz w:val="24"/>
          <w:lang w:eastAsia="zh-CN"/>
        </w:rPr>
        <w:t>检测</w:t>
      </w:r>
      <w:r>
        <w:rPr>
          <w:rFonts w:hint="eastAsia"/>
          <w:sz w:val="24"/>
          <w:lang w:eastAsia="zh-CN"/>
        </w:rPr>
        <w:t>M13的数据或证据,除非由其合规执法机构保留更长一段时间的具体证据,作为调查的一部分。</w:t>
      </w:r>
    </w:p>
    <w:p w:rsidR="00C5034E" w:rsidRDefault="00724C3D">
      <w:pPr>
        <w:pStyle w:val="a6"/>
        <w:numPr>
          <w:ilvl w:val="0"/>
          <w:numId w:val="6"/>
        </w:numPr>
        <w:tabs>
          <w:tab w:val="left" w:pos="1755"/>
          <w:tab w:val="left" w:pos="1756"/>
        </w:tabs>
        <w:spacing w:before="121"/>
        <w:ind w:left="1755" w:right="243"/>
        <w:rPr>
          <w:sz w:val="24"/>
        </w:rPr>
      </w:pPr>
      <w:r>
        <w:rPr>
          <w:sz w:val="24"/>
        </w:rPr>
        <w:t>Each Transmission Operator shall retain evidence and that it initiated its Operating Plan to mitigate a SOL exceedance as specified in Requirement R14 and Measurement M14 for three calendar</w:t>
      </w:r>
      <w:r>
        <w:rPr>
          <w:spacing w:val="-4"/>
          <w:sz w:val="24"/>
        </w:rPr>
        <w:t xml:space="preserve"> </w:t>
      </w:r>
      <w:r>
        <w:rPr>
          <w:sz w:val="24"/>
        </w:rPr>
        <w:t>years.</w:t>
      </w:r>
    </w:p>
    <w:p w:rsidR="00C5034E" w:rsidRDefault="00724C3D">
      <w:pPr>
        <w:pStyle w:val="a6"/>
        <w:numPr>
          <w:ilvl w:val="0"/>
          <w:numId w:val="6"/>
        </w:numPr>
        <w:tabs>
          <w:tab w:val="left" w:pos="1755"/>
          <w:tab w:val="left" w:pos="1756"/>
        </w:tabs>
        <w:spacing w:before="121"/>
        <w:ind w:left="1755" w:right="243"/>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运营商应保留其启动其运营计划以在三个公历年内减轻R14和M14中规定的SOL超过的情况的证据。</w:t>
      </w:r>
    </w:p>
    <w:p w:rsidR="00C5034E" w:rsidRDefault="00724C3D">
      <w:pPr>
        <w:pStyle w:val="a6"/>
        <w:numPr>
          <w:ilvl w:val="0"/>
          <w:numId w:val="6"/>
        </w:numPr>
        <w:tabs>
          <w:tab w:val="left" w:pos="1755"/>
          <w:tab w:val="left" w:pos="1756"/>
        </w:tabs>
        <w:spacing w:before="119"/>
        <w:ind w:left="1755" w:right="98"/>
        <w:rPr>
          <w:sz w:val="24"/>
        </w:rPr>
      </w:pPr>
      <w:r>
        <w:rPr>
          <w:sz w:val="24"/>
        </w:rPr>
        <w:t>Each Transmission Operator and Balancing Authority shall each keep data or evidence for each applicable Requirement R15 through R19, and Measure M15 through M19 for the current calendar year and one previous calendar year, with the exception of operator logs and voice recordings which shall be retained for a minimum of 90 calendar</w:t>
      </w:r>
      <w:r>
        <w:rPr>
          <w:spacing w:val="-4"/>
          <w:sz w:val="24"/>
        </w:rPr>
        <w:t xml:space="preserve"> </w:t>
      </w:r>
      <w:r>
        <w:rPr>
          <w:sz w:val="24"/>
        </w:rPr>
        <w:t>days.</w:t>
      </w:r>
    </w:p>
    <w:p w:rsidR="00C5034E" w:rsidRDefault="00724C3D">
      <w:pPr>
        <w:pStyle w:val="a6"/>
        <w:numPr>
          <w:ilvl w:val="0"/>
          <w:numId w:val="6"/>
        </w:numPr>
        <w:tabs>
          <w:tab w:val="left" w:pos="1755"/>
          <w:tab w:val="left" w:pos="1756"/>
        </w:tabs>
        <w:spacing w:before="119"/>
        <w:ind w:left="1755" w:right="98"/>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运营商和平衡机构应各自保存每个适用要求R15至R19的数据或证据，并对当前</w:t>
      </w:r>
      <w:r>
        <w:rPr>
          <w:rFonts w:eastAsia="宋体" w:hint="eastAsia"/>
          <w:sz w:val="24"/>
          <w:lang w:eastAsia="zh-CN"/>
        </w:rPr>
        <w:t>公</w:t>
      </w:r>
      <w:r>
        <w:rPr>
          <w:rFonts w:hint="eastAsia"/>
          <w:sz w:val="24"/>
          <w:lang w:eastAsia="zh-CN"/>
        </w:rPr>
        <w:t>历年和之前的一个</w:t>
      </w:r>
      <w:r>
        <w:rPr>
          <w:rFonts w:eastAsia="宋体" w:hint="eastAsia"/>
          <w:sz w:val="24"/>
          <w:lang w:eastAsia="zh-CN"/>
        </w:rPr>
        <w:t>公</w:t>
      </w:r>
      <w:r>
        <w:rPr>
          <w:rFonts w:hint="eastAsia"/>
          <w:sz w:val="24"/>
          <w:lang w:eastAsia="zh-CN"/>
        </w:rPr>
        <w:t>历年</w:t>
      </w:r>
      <w:r>
        <w:rPr>
          <w:rFonts w:eastAsia="宋体" w:hint="eastAsia"/>
          <w:sz w:val="24"/>
          <w:lang w:eastAsia="zh-CN"/>
        </w:rPr>
        <w:t>检测</w:t>
      </w:r>
      <w:r>
        <w:rPr>
          <w:rFonts w:hint="eastAsia"/>
          <w:sz w:val="24"/>
          <w:lang w:eastAsia="zh-CN"/>
        </w:rPr>
        <w:t>M15至M19，但操作员日志和语音记录除外，该记录应至少保留90个</w:t>
      </w:r>
      <w:r>
        <w:rPr>
          <w:rFonts w:eastAsia="宋体" w:hint="eastAsia"/>
          <w:sz w:val="24"/>
          <w:lang w:eastAsia="zh-CN"/>
        </w:rPr>
        <w:t>公历日</w:t>
      </w:r>
      <w:r>
        <w:rPr>
          <w:rFonts w:hint="eastAsia"/>
          <w:sz w:val="24"/>
          <w:lang w:eastAsia="zh-CN"/>
        </w:rPr>
        <w:t>。</w:t>
      </w:r>
    </w:p>
    <w:p w:rsidR="00C5034E" w:rsidRDefault="00724C3D">
      <w:pPr>
        <w:pStyle w:val="a6"/>
        <w:numPr>
          <w:ilvl w:val="0"/>
          <w:numId w:val="6"/>
        </w:numPr>
        <w:tabs>
          <w:tab w:val="left" w:pos="1755"/>
          <w:tab w:val="left" w:pos="1756"/>
        </w:tabs>
        <w:ind w:left="1755" w:right="249"/>
        <w:rPr>
          <w:sz w:val="24"/>
        </w:rPr>
      </w:pPr>
      <w:r>
        <w:rPr>
          <w:sz w:val="24"/>
        </w:rPr>
        <w:t>Each Transmission Operator shall keep data or evidence for Requirement R20 and Measure M20 for the current calendar year and one previous calendar year.</w:t>
      </w:r>
    </w:p>
    <w:p w:rsidR="00C5034E" w:rsidRDefault="00724C3D">
      <w:pPr>
        <w:pStyle w:val="a6"/>
        <w:numPr>
          <w:ilvl w:val="0"/>
          <w:numId w:val="6"/>
        </w:numPr>
        <w:tabs>
          <w:tab w:val="left" w:pos="1755"/>
          <w:tab w:val="left" w:pos="1756"/>
        </w:tabs>
        <w:ind w:left="1755" w:right="249"/>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运营商应保存适用于当前</w:t>
      </w:r>
      <w:r>
        <w:rPr>
          <w:rFonts w:eastAsia="宋体" w:hint="eastAsia"/>
          <w:sz w:val="24"/>
          <w:lang w:eastAsia="zh-CN"/>
        </w:rPr>
        <w:t>公历</w:t>
      </w:r>
      <w:r>
        <w:rPr>
          <w:rFonts w:hint="eastAsia"/>
          <w:sz w:val="24"/>
          <w:lang w:eastAsia="zh-CN"/>
        </w:rPr>
        <w:t>年和之前的一个</w:t>
      </w:r>
      <w:r>
        <w:rPr>
          <w:rFonts w:eastAsia="宋体" w:hint="eastAsia"/>
          <w:sz w:val="24"/>
          <w:lang w:eastAsia="zh-CN"/>
        </w:rPr>
        <w:t>公历</w:t>
      </w:r>
      <w:r>
        <w:rPr>
          <w:rFonts w:hint="eastAsia"/>
          <w:sz w:val="24"/>
          <w:lang w:eastAsia="zh-CN"/>
        </w:rPr>
        <w:t>年的要求R20和</w:t>
      </w:r>
      <w:r>
        <w:rPr>
          <w:rFonts w:eastAsia="宋体" w:hint="eastAsia"/>
          <w:sz w:val="24"/>
          <w:lang w:eastAsia="zh-CN"/>
        </w:rPr>
        <w:t>检测</w:t>
      </w:r>
      <w:r>
        <w:rPr>
          <w:rFonts w:hint="eastAsia"/>
          <w:sz w:val="24"/>
          <w:lang w:eastAsia="zh-CN"/>
        </w:rPr>
        <w:t>M20的数据或证据。</w:t>
      </w:r>
    </w:p>
    <w:p w:rsidR="00C5034E" w:rsidRDefault="00724C3D">
      <w:pPr>
        <w:pStyle w:val="a6"/>
        <w:numPr>
          <w:ilvl w:val="0"/>
          <w:numId w:val="6"/>
        </w:numPr>
        <w:tabs>
          <w:tab w:val="left" w:pos="1755"/>
          <w:tab w:val="left" w:pos="1756"/>
        </w:tabs>
        <w:spacing w:before="119"/>
        <w:ind w:left="1755" w:right="106"/>
        <w:rPr>
          <w:sz w:val="24"/>
        </w:rPr>
      </w:pPr>
      <w:r>
        <w:rPr>
          <w:sz w:val="24"/>
        </w:rPr>
        <w:t>Each Transmission Operator shall keep evidence for Requirement R21 and Measure M21 for the most recent twelve calendar months, with the exception of operator logs and voice recordings which shall be retained for a minimum of 90 calendar</w:t>
      </w:r>
      <w:r>
        <w:rPr>
          <w:spacing w:val="-2"/>
          <w:sz w:val="24"/>
        </w:rPr>
        <w:t xml:space="preserve"> </w:t>
      </w:r>
      <w:r>
        <w:rPr>
          <w:sz w:val="24"/>
        </w:rPr>
        <w:t>days.</w:t>
      </w:r>
    </w:p>
    <w:p w:rsidR="00C5034E" w:rsidRDefault="00724C3D">
      <w:pPr>
        <w:pStyle w:val="a6"/>
        <w:numPr>
          <w:ilvl w:val="0"/>
          <w:numId w:val="6"/>
        </w:numPr>
        <w:tabs>
          <w:tab w:val="left" w:pos="1755"/>
          <w:tab w:val="left" w:pos="1756"/>
        </w:tabs>
        <w:spacing w:before="119"/>
        <w:ind w:left="1755" w:right="106"/>
        <w:rPr>
          <w:sz w:val="24"/>
          <w:lang w:eastAsia="zh-CN"/>
        </w:rPr>
      </w:pPr>
      <w:r>
        <w:rPr>
          <w:rFonts w:hint="eastAsia"/>
          <w:sz w:val="24"/>
          <w:lang w:eastAsia="zh-CN"/>
        </w:rPr>
        <w:t>每个</w:t>
      </w:r>
      <w:r>
        <w:rPr>
          <w:rFonts w:eastAsia="宋体" w:hint="eastAsia"/>
          <w:sz w:val="24"/>
          <w:lang w:eastAsia="zh-CN"/>
        </w:rPr>
        <w:t>输电</w:t>
      </w:r>
      <w:r>
        <w:rPr>
          <w:rFonts w:hint="eastAsia"/>
          <w:sz w:val="24"/>
          <w:lang w:eastAsia="zh-CN"/>
        </w:rPr>
        <w:t>运营商要保留最近12个公历月的R21和检测M21证据,</w:t>
      </w:r>
      <w:r>
        <w:rPr>
          <w:rFonts w:eastAsia="宋体" w:hint="eastAsia"/>
          <w:sz w:val="24"/>
          <w:lang w:eastAsia="zh-CN"/>
        </w:rPr>
        <w:t>但</w:t>
      </w:r>
      <w:r>
        <w:rPr>
          <w:rFonts w:hint="eastAsia"/>
          <w:sz w:val="24"/>
          <w:lang w:eastAsia="zh-CN"/>
        </w:rPr>
        <w:t>操作日志和语音记录</w:t>
      </w:r>
      <w:r>
        <w:rPr>
          <w:rFonts w:eastAsia="宋体" w:hint="eastAsia"/>
          <w:sz w:val="24"/>
          <w:lang w:eastAsia="zh-CN"/>
        </w:rPr>
        <w:t>除外，它们</w:t>
      </w:r>
      <w:r>
        <w:rPr>
          <w:rFonts w:hint="eastAsia"/>
          <w:sz w:val="24"/>
          <w:lang w:eastAsia="zh-CN"/>
        </w:rPr>
        <w:t>应保留至少90</w:t>
      </w:r>
      <w:r>
        <w:rPr>
          <w:rFonts w:eastAsia="宋体" w:hint="eastAsia"/>
          <w:sz w:val="24"/>
          <w:lang w:eastAsia="zh-CN"/>
        </w:rPr>
        <w:t>个</w:t>
      </w:r>
      <w:r>
        <w:rPr>
          <w:rFonts w:hint="eastAsia"/>
          <w:sz w:val="24"/>
          <w:lang w:eastAsia="zh-CN"/>
        </w:rPr>
        <w:t>公历日。</w:t>
      </w:r>
    </w:p>
    <w:p w:rsidR="00C5034E" w:rsidRDefault="00724C3D">
      <w:pPr>
        <w:pStyle w:val="a6"/>
        <w:numPr>
          <w:ilvl w:val="0"/>
          <w:numId w:val="6"/>
        </w:numPr>
        <w:tabs>
          <w:tab w:val="left" w:pos="1755"/>
          <w:tab w:val="left" w:pos="1756"/>
        </w:tabs>
        <w:spacing w:before="121"/>
        <w:ind w:left="1755" w:right="134"/>
        <w:rPr>
          <w:sz w:val="24"/>
        </w:rPr>
      </w:pPr>
      <w:r>
        <w:rPr>
          <w:sz w:val="24"/>
        </w:rPr>
        <w:t>Each Balancing Authority shall keep data or evidence for Requirement R22 and Measure M22 for the current calendar year and one previous calendar</w:t>
      </w:r>
      <w:r>
        <w:rPr>
          <w:spacing w:val="-18"/>
          <w:sz w:val="24"/>
        </w:rPr>
        <w:t xml:space="preserve"> </w:t>
      </w:r>
      <w:r>
        <w:rPr>
          <w:sz w:val="24"/>
        </w:rPr>
        <w:t>year,</w:t>
      </w:r>
    </w:p>
    <w:p w:rsidR="00C5034E" w:rsidRDefault="00724C3D">
      <w:pPr>
        <w:pStyle w:val="a4"/>
        <w:spacing w:before="92"/>
        <w:ind w:left="1756" w:right="842"/>
      </w:pPr>
      <w:r>
        <w:t>with the exception of operator logs and voice recordings which shall be retained for a minimum of 90 calendar days.</w:t>
      </w:r>
    </w:p>
    <w:p w:rsidR="00C5034E" w:rsidRDefault="00724C3D">
      <w:pPr>
        <w:pStyle w:val="a4"/>
        <w:spacing w:before="92"/>
        <w:ind w:left="1756" w:right="842"/>
        <w:rPr>
          <w:lang w:eastAsia="zh-CN"/>
        </w:rPr>
      </w:pPr>
      <w:r>
        <w:rPr>
          <w:rFonts w:hint="eastAsia"/>
          <w:lang w:eastAsia="zh-CN"/>
        </w:rPr>
        <w:t>每个平衡机构应保存当前公历年和之前的一个公历年要求R22和检测M22的数据或证据，但操作员日志和语音记录除外，它们应至少</w:t>
      </w:r>
      <w:r>
        <w:rPr>
          <w:rFonts w:hint="eastAsia"/>
          <w:lang w:eastAsia="zh-CN"/>
        </w:rPr>
        <w:lastRenderedPageBreak/>
        <w:t>保留90个公历日。</w:t>
      </w:r>
    </w:p>
    <w:p w:rsidR="00C5034E" w:rsidRDefault="00724C3D">
      <w:pPr>
        <w:pStyle w:val="a6"/>
        <w:numPr>
          <w:ilvl w:val="0"/>
          <w:numId w:val="6"/>
        </w:numPr>
        <w:tabs>
          <w:tab w:val="left" w:pos="1755"/>
          <w:tab w:val="left" w:pos="1756"/>
        </w:tabs>
        <w:spacing w:before="119" w:line="242" w:lineRule="auto"/>
        <w:ind w:left="1755" w:right="135"/>
        <w:rPr>
          <w:sz w:val="24"/>
        </w:rPr>
      </w:pPr>
      <w:r>
        <w:rPr>
          <w:sz w:val="24"/>
        </w:rPr>
        <w:t>Each Balancing Authority shall keep data or evidence for Requirement R23 and Measure M23 for the current calendar year and one previous calendar</w:t>
      </w:r>
      <w:r>
        <w:rPr>
          <w:spacing w:val="-18"/>
          <w:sz w:val="24"/>
        </w:rPr>
        <w:t xml:space="preserve"> </w:t>
      </w:r>
      <w:r>
        <w:rPr>
          <w:sz w:val="24"/>
        </w:rPr>
        <w:t>year.</w:t>
      </w:r>
    </w:p>
    <w:p w:rsidR="00C5034E" w:rsidRDefault="00724C3D">
      <w:pPr>
        <w:pStyle w:val="a6"/>
        <w:numPr>
          <w:ilvl w:val="0"/>
          <w:numId w:val="6"/>
        </w:numPr>
        <w:tabs>
          <w:tab w:val="left" w:pos="1755"/>
          <w:tab w:val="left" w:pos="1756"/>
        </w:tabs>
        <w:spacing w:before="119" w:line="242" w:lineRule="auto"/>
        <w:ind w:left="1755" w:right="135"/>
        <w:rPr>
          <w:sz w:val="24"/>
          <w:lang w:eastAsia="zh-CN"/>
        </w:rPr>
      </w:pPr>
      <w:r>
        <w:rPr>
          <w:rFonts w:hint="eastAsia"/>
          <w:sz w:val="24"/>
          <w:lang w:eastAsia="zh-CN"/>
        </w:rPr>
        <w:t>每个平衡机构应保存当前</w:t>
      </w:r>
      <w:r>
        <w:rPr>
          <w:rFonts w:eastAsia="宋体" w:hint="eastAsia"/>
          <w:sz w:val="24"/>
          <w:lang w:eastAsia="zh-CN"/>
        </w:rPr>
        <w:t>公</w:t>
      </w:r>
      <w:r>
        <w:rPr>
          <w:rFonts w:hint="eastAsia"/>
          <w:sz w:val="24"/>
          <w:lang w:eastAsia="zh-CN"/>
        </w:rPr>
        <w:t>历年和之前的一个</w:t>
      </w:r>
      <w:r>
        <w:rPr>
          <w:rFonts w:eastAsia="宋体" w:hint="eastAsia"/>
          <w:sz w:val="24"/>
          <w:lang w:eastAsia="zh-CN"/>
        </w:rPr>
        <w:t>公</w:t>
      </w:r>
      <w:r>
        <w:rPr>
          <w:rFonts w:hint="eastAsia"/>
          <w:sz w:val="24"/>
          <w:lang w:eastAsia="zh-CN"/>
        </w:rPr>
        <w:t>历年要求R23的</w:t>
      </w:r>
      <w:r>
        <w:rPr>
          <w:rFonts w:eastAsia="宋体" w:hint="eastAsia"/>
          <w:sz w:val="24"/>
          <w:lang w:eastAsia="zh-CN"/>
        </w:rPr>
        <w:t>和检测</w:t>
      </w:r>
      <w:r>
        <w:rPr>
          <w:rFonts w:hint="eastAsia"/>
          <w:sz w:val="24"/>
          <w:lang w:eastAsia="zh-CN"/>
        </w:rPr>
        <w:t>M23数据或证据。</w:t>
      </w:r>
    </w:p>
    <w:p w:rsidR="00C5034E" w:rsidRDefault="00724C3D">
      <w:pPr>
        <w:pStyle w:val="a6"/>
        <w:numPr>
          <w:ilvl w:val="0"/>
          <w:numId w:val="6"/>
        </w:numPr>
        <w:tabs>
          <w:tab w:val="left" w:pos="1755"/>
          <w:tab w:val="left" w:pos="1756"/>
        </w:tabs>
        <w:spacing w:before="115"/>
        <w:ind w:left="1755" w:right="106"/>
        <w:rPr>
          <w:sz w:val="24"/>
        </w:rPr>
      </w:pPr>
      <w:r>
        <w:rPr>
          <w:sz w:val="24"/>
        </w:rPr>
        <w:t>Each Balancing Authority shall keep evidence for Requirement R24 and Measure M24 for the most recent twelve calendar months, with the exception of operator logs and voice recordings which shall be retained for a minimum of 90 calendar</w:t>
      </w:r>
      <w:r>
        <w:rPr>
          <w:spacing w:val="-2"/>
          <w:sz w:val="24"/>
        </w:rPr>
        <w:t xml:space="preserve"> </w:t>
      </w:r>
      <w:r>
        <w:rPr>
          <w:sz w:val="24"/>
        </w:rPr>
        <w:t>days.</w:t>
      </w:r>
    </w:p>
    <w:p w:rsidR="00C5034E" w:rsidRDefault="00724C3D">
      <w:pPr>
        <w:pStyle w:val="a6"/>
        <w:numPr>
          <w:ilvl w:val="0"/>
          <w:numId w:val="6"/>
        </w:numPr>
        <w:tabs>
          <w:tab w:val="left" w:pos="1755"/>
          <w:tab w:val="left" w:pos="1756"/>
        </w:tabs>
        <w:spacing w:before="115"/>
        <w:ind w:left="1755" w:right="106"/>
        <w:rPr>
          <w:lang w:eastAsia="zh-CN"/>
        </w:rPr>
      </w:pPr>
      <w:r>
        <w:rPr>
          <w:rFonts w:hint="eastAsia"/>
          <w:sz w:val="24"/>
          <w:lang w:eastAsia="zh-CN"/>
        </w:rPr>
        <w:t>每个平衡机构应保存最近12个日历月要求R24</w:t>
      </w:r>
      <w:r>
        <w:rPr>
          <w:rFonts w:eastAsia="宋体" w:hint="eastAsia"/>
          <w:sz w:val="24"/>
          <w:lang w:eastAsia="zh-CN"/>
        </w:rPr>
        <w:t>和检测</w:t>
      </w:r>
      <w:r>
        <w:rPr>
          <w:rFonts w:hint="eastAsia"/>
          <w:sz w:val="24"/>
          <w:lang w:eastAsia="zh-CN"/>
        </w:rPr>
        <w:t>M24的证据，但操作员日志和语音记录应至少保留90个日历天。</w:t>
      </w:r>
    </w:p>
    <w:p w:rsidR="00C5034E" w:rsidRDefault="00C5034E">
      <w:pPr>
        <w:pStyle w:val="a4"/>
        <w:spacing w:before="7"/>
        <w:rPr>
          <w:sz w:val="19"/>
          <w:lang w:eastAsia="zh-CN"/>
        </w:rPr>
      </w:pPr>
    </w:p>
    <w:p w:rsidR="00C5034E" w:rsidRDefault="00724C3D">
      <w:pPr>
        <w:pStyle w:val="2"/>
        <w:tabs>
          <w:tab w:val="left" w:pos="1632"/>
        </w:tabs>
        <w:spacing w:before="0"/>
        <w:ind w:left="1090"/>
        <w:rPr>
          <w:rFonts w:eastAsia="宋体"/>
          <w:lang w:eastAsia="zh-CN"/>
        </w:rPr>
      </w:pPr>
      <w:r>
        <w:rPr>
          <w:rFonts w:eastAsia="宋体" w:hint="eastAsia"/>
          <w:lang w:eastAsia="zh-CN"/>
        </w:rPr>
        <w:t>1.3.</w:t>
      </w:r>
      <w:r>
        <w:rPr>
          <w:rFonts w:eastAsia="宋体" w:hint="eastAsia"/>
          <w:lang w:eastAsia="zh-CN"/>
        </w:rPr>
        <w:tab/>
      </w:r>
      <w:r>
        <w:t>Compliance Monitoring and Enforcement</w:t>
      </w:r>
      <w:r>
        <w:rPr>
          <w:spacing w:val="-3"/>
        </w:rPr>
        <w:t xml:space="preserve"> </w:t>
      </w:r>
      <w:r>
        <w:t>Program</w:t>
      </w:r>
      <w:r>
        <w:rPr>
          <w:rFonts w:eastAsia="宋体" w:hint="eastAsia"/>
          <w:lang w:eastAsia="zh-CN"/>
        </w:rPr>
        <w:tab/>
      </w:r>
    </w:p>
    <w:p w:rsidR="00C5034E" w:rsidRDefault="00724C3D">
      <w:pPr>
        <w:pStyle w:val="2"/>
        <w:tabs>
          <w:tab w:val="left" w:pos="1632"/>
        </w:tabs>
        <w:spacing w:before="0"/>
        <w:ind w:left="1090"/>
        <w:rPr>
          <w:lang w:eastAsia="zh-CN"/>
        </w:rPr>
      </w:pPr>
      <w:r>
        <w:rPr>
          <w:rFonts w:eastAsia="宋体" w:hint="eastAsia"/>
          <w:lang w:eastAsia="zh-CN"/>
        </w:rPr>
        <w:t>1.3.</w:t>
      </w:r>
      <w:r>
        <w:rPr>
          <w:rFonts w:eastAsia="宋体" w:hint="eastAsia"/>
          <w:lang w:eastAsia="zh-CN"/>
        </w:rPr>
        <w:tab/>
      </w:r>
      <w:r>
        <w:rPr>
          <w:rFonts w:hint="eastAsia"/>
        </w:rPr>
        <w:t>合规性监视和执行程序</w:t>
      </w:r>
    </w:p>
    <w:p w:rsidR="00C5034E" w:rsidRDefault="00724C3D">
      <w:pPr>
        <w:pStyle w:val="a4"/>
        <w:ind w:left="1631" w:right="213"/>
      </w:pPr>
      <w:r>
        <w:t>As defined in the NERC Rules of Procedure, “Compliance Monitoring and Enforcement Program” refers to the identification of the processes that will be used to evaluate data or information for the purpose of assessing performance or outcomes with the associated Reliability Standard.</w:t>
      </w:r>
    </w:p>
    <w:p w:rsidR="00C5034E" w:rsidRDefault="00724C3D">
      <w:pPr>
        <w:pStyle w:val="a4"/>
        <w:ind w:left="1631" w:right="213"/>
        <w:rPr>
          <w:lang w:eastAsia="zh-CN"/>
        </w:rPr>
      </w:pPr>
      <w:r>
        <w:rPr>
          <w:rFonts w:hint="eastAsia"/>
          <w:lang w:eastAsia="zh-CN"/>
        </w:rPr>
        <w:t>按照NERC程序规则的定义，“合规性监测和执行计划”指的是将用于评估数据或信息的过程的识别，以评估相关可靠性标准的性能或结果。</w:t>
      </w:r>
    </w:p>
    <w:p w:rsidR="00C5034E" w:rsidRDefault="00C5034E">
      <w:pPr>
        <w:rPr>
          <w:lang w:eastAsia="zh-CN"/>
        </w:rPr>
      </w:pPr>
    </w:p>
    <w:p w:rsidR="00C5034E" w:rsidRDefault="00C5034E">
      <w:pPr>
        <w:rPr>
          <w:lang w:eastAsia="zh-CN"/>
        </w:rPr>
        <w:sectPr w:rsidR="00C5034E">
          <w:pgSz w:w="12240" w:h="15840"/>
          <w:pgMar w:top="1340" w:right="1320" w:bottom="900" w:left="1320" w:header="763" w:footer="705" w:gutter="0"/>
          <w:cols w:space="720"/>
        </w:sectPr>
      </w:pPr>
    </w:p>
    <w:p w:rsidR="00C5034E" w:rsidRDefault="00C5034E">
      <w:pPr>
        <w:pStyle w:val="a4"/>
        <w:spacing w:before="1"/>
        <w:rPr>
          <w:sz w:val="10"/>
          <w:lang w:eastAsia="zh-CN"/>
        </w:rPr>
      </w:pPr>
    </w:p>
    <w:p w:rsidR="00C5034E" w:rsidRDefault="00724C3D">
      <w:pPr>
        <w:pStyle w:val="1"/>
        <w:spacing w:before="101" w:after="2"/>
        <w:ind w:firstLine="0"/>
      </w:pPr>
      <w:r>
        <w:t>Violation Severity Levels</w:t>
      </w: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12"/>
        <w:gridCol w:w="2723"/>
        <w:gridCol w:w="3175"/>
        <w:gridCol w:w="3134"/>
      </w:tblGrid>
      <w:tr w:rsidR="00C5034E">
        <w:trPr>
          <w:trHeight w:val="506"/>
        </w:trPr>
        <w:tc>
          <w:tcPr>
            <w:tcW w:w="1260" w:type="dxa"/>
            <w:vMerge w:val="restart"/>
            <w:shd w:val="clear" w:color="auto" w:fill="264D74"/>
          </w:tcPr>
          <w:p w:rsidR="00C5034E" w:rsidRDefault="00724C3D">
            <w:pPr>
              <w:pStyle w:val="TableParagraph"/>
              <w:spacing w:before="118"/>
              <w:ind w:left="146"/>
              <w:rPr>
                <w:rFonts w:ascii="Tahoma"/>
                <w:b/>
              </w:rPr>
            </w:pPr>
            <w:r>
              <w:rPr>
                <w:rFonts w:ascii="Tahoma"/>
                <w:b/>
              </w:rPr>
              <w:t>R #</w:t>
            </w:r>
          </w:p>
        </w:tc>
        <w:tc>
          <w:tcPr>
            <w:tcW w:w="11878" w:type="dxa"/>
            <w:gridSpan w:val="5"/>
            <w:shd w:val="clear" w:color="auto" w:fill="264468"/>
          </w:tcPr>
          <w:p w:rsidR="00C5034E" w:rsidRDefault="00724C3D">
            <w:pPr>
              <w:pStyle w:val="TableParagraph"/>
              <w:spacing w:before="116"/>
              <w:ind w:left="5026" w:right="5015"/>
              <w:jc w:val="center"/>
              <w:rPr>
                <w:rFonts w:ascii="Tahoma"/>
                <w:b/>
              </w:rPr>
            </w:pPr>
            <w:r>
              <w:rPr>
                <w:b/>
              </w:rPr>
              <w:t>Violation Severity Levels</w:t>
            </w:r>
            <w:r>
              <w:rPr>
                <w:rFonts w:hint="eastAsia"/>
                <w:b/>
              </w:rPr>
              <w:t>违反严重性级别</w:t>
            </w:r>
          </w:p>
        </w:tc>
      </w:tr>
      <w:tr w:rsidR="00C5034E">
        <w:trPr>
          <w:trHeight w:val="1346"/>
        </w:trPr>
        <w:tc>
          <w:tcPr>
            <w:tcW w:w="1260" w:type="dxa"/>
            <w:vMerge/>
            <w:tcBorders>
              <w:top w:val="nil"/>
            </w:tcBorders>
            <w:shd w:val="clear" w:color="auto" w:fill="264D74"/>
          </w:tcPr>
          <w:p w:rsidR="00C5034E" w:rsidRDefault="00C5034E">
            <w:pPr>
              <w:rPr>
                <w:sz w:val="2"/>
                <w:szCs w:val="2"/>
              </w:rPr>
            </w:pPr>
          </w:p>
        </w:tc>
        <w:tc>
          <w:tcPr>
            <w:tcW w:w="2846" w:type="dxa"/>
            <w:gridSpan w:val="2"/>
            <w:shd w:val="clear" w:color="auto" w:fill="5D85A9"/>
          </w:tcPr>
          <w:p w:rsidR="00C5034E" w:rsidRDefault="00724C3D">
            <w:pPr>
              <w:pStyle w:val="TableParagraph"/>
              <w:spacing w:before="119"/>
              <w:ind w:left="944" w:right="938"/>
              <w:jc w:val="center"/>
              <w:rPr>
                <w:rFonts w:eastAsia="宋体"/>
                <w:b/>
                <w:sz w:val="20"/>
                <w:lang w:eastAsia="zh-CN"/>
              </w:rPr>
            </w:pPr>
            <w:r>
              <w:rPr>
                <w:b/>
                <w:sz w:val="20"/>
              </w:rPr>
              <w:t>Lower VSL</w:t>
            </w:r>
          </w:p>
          <w:p w:rsidR="00C5034E" w:rsidRDefault="00724C3D">
            <w:pPr>
              <w:pStyle w:val="TableParagraph"/>
              <w:spacing w:before="119"/>
              <w:ind w:left="944" w:right="938"/>
              <w:jc w:val="center"/>
              <w:rPr>
                <w:b/>
                <w:sz w:val="24"/>
              </w:rPr>
            </w:pPr>
            <w:r>
              <w:rPr>
                <w:rFonts w:eastAsia="宋体" w:hint="eastAsia"/>
                <w:b/>
                <w:sz w:val="20"/>
                <w:lang w:eastAsia="zh-CN"/>
              </w:rPr>
              <w:t>低违规级别</w:t>
            </w:r>
          </w:p>
        </w:tc>
        <w:tc>
          <w:tcPr>
            <w:tcW w:w="2723" w:type="dxa"/>
            <w:shd w:val="clear" w:color="auto" w:fill="5D85A9"/>
          </w:tcPr>
          <w:p w:rsidR="00C5034E" w:rsidRDefault="00724C3D">
            <w:pPr>
              <w:pStyle w:val="TableParagraph"/>
              <w:spacing w:before="119"/>
              <w:ind w:left="944"/>
              <w:rPr>
                <w:b/>
                <w:sz w:val="20"/>
              </w:rPr>
            </w:pPr>
            <w:r>
              <w:rPr>
                <w:b/>
                <w:sz w:val="20"/>
              </w:rPr>
              <w:t>Moderate VSL</w:t>
            </w:r>
          </w:p>
          <w:p w:rsidR="00C5034E" w:rsidRDefault="00724C3D">
            <w:pPr>
              <w:pStyle w:val="TableParagraph"/>
              <w:spacing w:before="119"/>
              <w:ind w:left="944"/>
              <w:rPr>
                <w:b/>
                <w:sz w:val="24"/>
              </w:rPr>
            </w:pPr>
            <w:r>
              <w:rPr>
                <w:rFonts w:eastAsia="宋体" w:hint="eastAsia"/>
                <w:b/>
                <w:sz w:val="20"/>
                <w:lang w:eastAsia="zh-CN"/>
              </w:rPr>
              <w:t>中等违规级别</w:t>
            </w:r>
          </w:p>
        </w:tc>
        <w:tc>
          <w:tcPr>
            <w:tcW w:w="3175" w:type="dxa"/>
            <w:shd w:val="clear" w:color="auto" w:fill="5D85A9"/>
          </w:tcPr>
          <w:p w:rsidR="00C5034E" w:rsidRDefault="00724C3D">
            <w:pPr>
              <w:pStyle w:val="TableParagraph"/>
              <w:spacing w:before="119"/>
              <w:ind w:left="1286" w:right="1274"/>
              <w:jc w:val="center"/>
              <w:rPr>
                <w:rFonts w:eastAsia="宋体"/>
                <w:b/>
                <w:sz w:val="20"/>
                <w:lang w:eastAsia="zh-CN"/>
              </w:rPr>
            </w:pPr>
            <w:r>
              <w:rPr>
                <w:b/>
                <w:sz w:val="20"/>
              </w:rPr>
              <w:t>High VS</w:t>
            </w:r>
            <w:r>
              <w:rPr>
                <w:rFonts w:eastAsia="宋体" w:hint="eastAsia"/>
                <w:b/>
                <w:sz w:val="20"/>
                <w:lang w:eastAsia="zh-CN"/>
              </w:rPr>
              <w:t>L</w:t>
            </w:r>
            <w:r>
              <w:rPr>
                <w:rFonts w:eastAsia="宋体" w:hint="eastAsia"/>
                <w:b/>
                <w:sz w:val="20"/>
                <w:lang w:eastAsia="zh-CN"/>
              </w:rPr>
              <w:t>高违规级别</w:t>
            </w:r>
          </w:p>
          <w:p w:rsidR="00C5034E" w:rsidRDefault="00C5034E">
            <w:pPr>
              <w:pStyle w:val="TableParagraph"/>
              <w:spacing w:before="119"/>
              <w:ind w:left="1286" w:right="1274"/>
              <w:jc w:val="center"/>
              <w:rPr>
                <w:b/>
                <w:sz w:val="24"/>
              </w:rPr>
            </w:pPr>
          </w:p>
        </w:tc>
        <w:tc>
          <w:tcPr>
            <w:tcW w:w="3134" w:type="dxa"/>
            <w:shd w:val="clear" w:color="auto" w:fill="5D85A9"/>
          </w:tcPr>
          <w:p w:rsidR="00C5034E" w:rsidRDefault="00724C3D">
            <w:pPr>
              <w:pStyle w:val="TableParagraph"/>
              <w:spacing w:before="119"/>
              <w:ind w:left="1102" w:right="1090"/>
              <w:jc w:val="center"/>
              <w:rPr>
                <w:b/>
                <w:sz w:val="20"/>
              </w:rPr>
            </w:pPr>
            <w:r>
              <w:rPr>
                <w:b/>
                <w:sz w:val="20"/>
              </w:rPr>
              <w:t>Severe VSL</w:t>
            </w:r>
          </w:p>
          <w:p w:rsidR="00C5034E" w:rsidRDefault="00724C3D">
            <w:pPr>
              <w:pStyle w:val="TableParagraph"/>
              <w:spacing w:before="119"/>
              <w:ind w:left="1102" w:right="1090"/>
              <w:jc w:val="center"/>
              <w:rPr>
                <w:b/>
                <w:sz w:val="24"/>
              </w:rPr>
            </w:pPr>
            <w:r>
              <w:rPr>
                <w:rFonts w:eastAsia="宋体" w:hint="eastAsia"/>
                <w:b/>
                <w:sz w:val="20"/>
                <w:lang w:eastAsia="zh-CN"/>
              </w:rPr>
              <w:t>严重违规级别</w:t>
            </w:r>
          </w:p>
        </w:tc>
      </w:tr>
      <w:tr w:rsidR="00C5034E">
        <w:trPr>
          <w:trHeight w:val="1996"/>
        </w:trPr>
        <w:tc>
          <w:tcPr>
            <w:tcW w:w="1260" w:type="dxa"/>
          </w:tcPr>
          <w:p w:rsidR="00C5034E" w:rsidRDefault="00724C3D">
            <w:pPr>
              <w:pStyle w:val="TableParagraph"/>
              <w:spacing w:before="119"/>
              <w:ind w:left="115"/>
              <w:rPr>
                <w:b/>
                <w:sz w:val="24"/>
              </w:rPr>
            </w:pPr>
            <w:r>
              <w:rPr>
                <w:b/>
                <w:sz w:val="24"/>
              </w:rPr>
              <w:t>R1.</w:t>
            </w:r>
          </w:p>
        </w:tc>
        <w:tc>
          <w:tcPr>
            <w:tcW w:w="2834" w:type="dxa"/>
          </w:tcPr>
          <w:p w:rsidR="00C5034E" w:rsidRDefault="00724C3D">
            <w:pPr>
              <w:pStyle w:val="TableParagraph"/>
              <w:spacing w:before="59"/>
              <w:ind w:left="115"/>
              <w:rPr>
                <w:sz w:val="24"/>
              </w:rPr>
            </w:pPr>
            <w:r>
              <w:rPr>
                <w:sz w:val="24"/>
              </w:rPr>
              <w:t>N/A</w:t>
            </w:r>
          </w:p>
        </w:tc>
        <w:tc>
          <w:tcPr>
            <w:tcW w:w="2735" w:type="dxa"/>
            <w:gridSpan w:val="2"/>
          </w:tcPr>
          <w:p w:rsidR="00C5034E" w:rsidRDefault="00724C3D">
            <w:pPr>
              <w:pStyle w:val="TableParagraph"/>
              <w:spacing w:before="59"/>
              <w:ind w:left="115"/>
              <w:rPr>
                <w:sz w:val="24"/>
              </w:rPr>
            </w:pPr>
            <w:r>
              <w:rPr>
                <w:sz w:val="24"/>
              </w:rPr>
              <w:t>N/A</w:t>
            </w:r>
          </w:p>
        </w:tc>
        <w:tc>
          <w:tcPr>
            <w:tcW w:w="3175" w:type="dxa"/>
          </w:tcPr>
          <w:p w:rsidR="00C5034E" w:rsidRDefault="00724C3D">
            <w:pPr>
              <w:pStyle w:val="TableParagraph"/>
              <w:spacing w:before="59"/>
              <w:ind w:left="113"/>
              <w:rPr>
                <w:sz w:val="24"/>
              </w:rPr>
            </w:pPr>
            <w:r>
              <w:rPr>
                <w:sz w:val="24"/>
              </w:rPr>
              <w:t>N/A</w:t>
            </w:r>
          </w:p>
        </w:tc>
        <w:tc>
          <w:tcPr>
            <w:tcW w:w="3134" w:type="dxa"/>
          </w:tcPr>
          <w:p w:rsidR="00C5034E" w:rsidRDefault="00724C3D">
            <w:pPr>
              <w:pStyle w:val="TableParagraph"/>
              <w:spacing w:before="119"/>
              <w:ind w:left="116" w:right="89"/>
              <w:rPr>
                <w:sz w:val="24"/>
              </w:rPr>
            </w:pPr>
            <w:r>
              <w:rPr>
                <w:sz w:val="24"/>
              </w:rPr>
              <w:t>The Transmission Operator failed to act to maintain the reliability of its Transmission Operator Area via its own actions or by issuing Operating Instructions.</w:t>
            </w:r>
          </w:p>
          <w:p w:rsidR="00C5034E" w:rsidRDefault="00724C3D">
            <w:pPr>
              <w:pStyle w:val="TableParagraph"/>
              <w:spacing w:before="119"/>
              <w:ind w:left="116" w:right="89"/>
              <w:rPr>
                <w:sz w:val="24"/>
                <w:lang w:eastAsia="zh-CN"/>
              </w:rPr>
            </w:pPr>
            <w:r>
              <w:rPr>
                <w:rFonts w:hint="eastAsia"/>
                <w:lang w:eastAsia="zh-CN"/>
              </w:rPr>
              <w:t>输电运营商未能通过自己的行动或发布操作指令来维持其输电运营商区域的可靠性。</w:t>
            </w:r>
          </w:p>
        </w:tc>
      </w:tr>
      <w:tr w:rsidR="00C5034E">
        <w:trPr>
          <w:trHeight w:val="1878"/>
        </w:trPr>
        <w:tc>
          <w:tcPr>
            <w:tcW w:w="1260" w:type="dxa"/>
          </w:tcPr>
          <w:p w:rsidR="00C5034E" w:rsidRDefault="00724C3D">
            <w:pPr>
              <w:pStyle w:val="TableParagraph"/>
              <w:spacing w:before="121"/>
              <w:ind w:left="115"/>
              <w:rPr>
                <w:b/>
                <w:sz w:val="24"/>
              </w:rPr>
            </w:pPr>
            <w:r>
              <w:rPr>
                <w:b/>
                <w:sz w:val="24"/>
              </w:rPr>
              <w:t>R2.</w:t>
            </w:r>
          </w:p>
        </w:tc>
        <w:tc>
          <w:tcPr>
            <w:tcW w:w="2834" w:type="dxa"/>
          </w:tcPr>
          <w:p w:rsidR="00C5034E" w:rsidRDefault="00724C3D">
            <w:pPr>
              <w:pStyle w:val="TableParagraph"/>
              <w:spacing w:before="61"/>
              <w:ind w:left="115"/>
              <w:rPr>
                <w:sz w:val="24"/>
              </w:rPr>
            </w:pPr>
            <w:r>
              <w:rPr>
                <w:sz w:val="24"/>
              </w:rPr>
              <w:t>N/A</w:t>
            </w:r>
          </w:p>
        </w:tc>
        <w:tc>
          <w:tcPr>
            <w:tcW w:w="2735" w:type="dxa"/>
            <w:gridSpan w:val="2"/>
          </w:tcPr>
          <w:p w:rsidR="00C5034E" w:rsidRDefault="00724C3D">
            <w:pPr>
              <w:pStyle w:val="TableParagraph"/>
              <w:spacing w:before="61"/>
              <w:ind w:left="115"/>
              <w:rPr>
                <w:sz w:val="24"/>
              </w:rPr>
            </w:pPr>
            <w:r>
              <w:rPr>
                <w:sz w:val="24"/>
              </w:rPr>
              <w:t>N/A</w:t>
            </w:r>
          </w:p>
        </w:tc>
        <w:tc>
          <w:tcPr>
            <w:tcW w:w="3175" w:type="dxa"/>
          </w:tcPr>
          <w:p w:rsidR="00C5034E" w:rsidRDefault="00724C3D">
            <w:pPr>
              <w:pStyle w:val="TableParagraph"/>
              <w:spacing w:before="61"/>
              <w:ind w:left="113"/>
              <w:rPr>
                <w:sz w:val="24"/>
              </w:rPr>
            </w:pPr>
            <w:r>
              <w:rPr>
                <w:sz w:val="24"/>
              </w:rPr>
              <w:t>N/A</w:t>
            </w:r>
          </w:p>
        </w:tc>
        <w:tc>
          <w:tcPr>
            <w:tcW w:w="3134" w:type="dxa"/>
          </w:tcPr>
          <w:p w:rsidR="00C5034E" w:rsidRDefault="00724C3D">
            <w:pPr>
              <w:pStyle w:val="TableParagraph"/>
              <w:spacing w:before="61"/>
              <w:ind w:left="116" w:right="151"/>
              <w:rPr>
                <w:sz w:val="24"/>
              </w:rPr>
            </w:pPr>
            <w:r>
              <w:rPr>
                <w:sz w:val="24"/>
              </w:rPr>
              <w:t>The Balancing Authority failed to act to maintain the reliability of its Balancing Authority Area via its own actions or by issuing Operating Instructions.</w:t>
            </w:r>
          </w:p>
          <w:p w:rsidR="00C5034E" w:rsidRDefault="00724C3D">
            <w:pPr>
              <w:pStyle w:val="TableParagraph"/>
              <w:spacing w:before="61"/>
              <w:ind w:left="116" w:right="151"/>
              <w:rPr>
                <w:sz w:val="24"/>
                <w:lang w:eastAsia="zh-CN"/>
              </w:rPr>
            </w:pPr>
            <w:r>
              <w:rPr>
                <w:rFonts w:hint="eastAsia"/>
                <w:lang w:eastAsia="zh-CN"/>
              </w:rPr>
              <w:t>平衡机构未能通过自己的行动或发布操作指示来维持其平衡机构区域的可靠性。</w:t>
            </w:r>
          </w:p>
        </w:tc>
      </w:tr>
      <w:tr w:rsidR="00C5034E">
        <w:trPr>
          <w:trHeight w:val="3050"/>
        </w:trPr>
        <w:tc>
          <w:tcPr>
            <w:tcW w:w="1260" w:type="dxa"/>
          </w:tcPr>
          <w:p w:rsidR="00C5034E" w:rsidRDefault="00724C3D">
            <w:pPr>
              <w:pStyle w:val="TableParagraph"/>
              <w:spacing w:before="119"/>
              <w:ind w:left="115"/>
              <w:rPr>
                <w:b/>
                <w:sz w:val="24"/>
              </w:rPr>
            </w:pPr>
            <w:r>
              <w:rPr>
                <w:b/>
                <w:sz w:val="24"/>
              </w:rPr>
              <w:lastRenderedPageBreak/>
              <w:t>R3.</w:t>
            </w:r>
          </w:p>
        </w:tc>
        <w:tc>
          <w:tcPr>
            <w:tcW w:w="2834" w:type="dxa"/>
          </w:tcPr>
          <w:p w:rsidR="00C5034E" w:rsidRDefault="00724C3D">
            <w:pPr>
              <w:pStyle w:val="TableParagraph"/>
              <w:spacing w:before="59"/>
              <w:ind w:left="115"/>
              <w:rPr>
                <w:sz w:val="24"/>
              </w:rPr>
            </w:pPr>
            <w:r>
              <w:rPr>
                <w:sz w:val="24"/>
              </w:rPr>
              <w:t>N/A</w:t>
            </w:r>
          </w:p>
        </w:tc>
        <w:tc>
          <w:tcPr>
            <w:tcW w:w="2735" w:type="dxa"/>
            <w:gridSpan w:val="2"/>
          </w:tcPr>
          <w:p w:rsidR="00C5034E" w:rsidRDefault="00724C3D">
            <w:pPr>
              <w:pStyle w:val="TableParagraph"/>
              <w:spacing w:before="59"/>
              <w:ind w:left="115"/>
              <w:rPr>
                <w:sz w:val="24"/>
              </w:rPr>
            </w:pPr>
            <w:r>
              <w:rPr>
                <w:sz w:val="24"/>
              </w:rPr>
              <w:t>N/A</w:t>
            </w:r>
          </w:p>
        </w:tc>
        <w:tc>
          <w:tcPr>
            <w:tcW w:w="3175" w:type="dxa"/>
          </w:tcPr>
          <w:p w:rsidR="00C5034E" w:rsidRDefault="00724C3D">
            <w:pPr>
              <w:pStyle w:val="TableParagraph"/>
              <w:spacing w:before="59"/>
              <w:ind w:left="113"/>
              <w:rPr>
                <w:sz w:val="24"/>
              </w:rPr>
            </w:pPr>
            <w:r>
              <w:rPr>
                <w:sz w:val="24"/>
              </w:rPr>
              <w:t>N/A</w:t>
            </w:r>
          </w:p>
        </w:tc>
        <w:tc>
          <w:tcPr>
            <w:tcW w:w="3134" w:type="dxa"/>
          </w:tcPr>
          <w:p w:rsidR="00C5034E" w:rsidRDefault="00724C3D">
            <w:pPr>
              <w:pStyle w:val="TableParagraph"/>
              <w:spacing w:before="59"/>
              <w:ind w:left="116" w:right="89"/>
              <w:rPr>
                <w:sz w:val="24"/>
              </w:rPr>
            </w:pPr>
            <w:r>
              <w:rPr>
                <w:sz w:val="24"/>
              </w:rPr>
              <w:t>The responsible entity did not comply with an Operating Instruction issued by the Transmission Operator, and such action could have been physically implemented and would not have violated safety, equipment, regulatory, or statutory requirements.</w:t>
            </w:r>
          </w:p>
          <w:p w:rsidR="00C5034E" w:rsidRDefault="00724C3D">
            <w:pPr>
              <w:pStyle w:val="TableParagraph"/>
              <w:spacing w:before="59"/>
              <w:ind w:left="116" w:right="89"/>
              <w:rPr>
                <w:sz w:val="24"/>
                <w:lang w:eastAsia="zh-CN"/>
              </w:rPr>
            </w:pPr>
            <w:r>
              <w:rPr>
                <w:rFonts w:hint="eastAsia"/>
                <w:lang w:eastAsia="zh-CN"/>
              </w:rPr>
              <w:t>负责任的实体没有遵守</w:t>
            </w:r>
            <w:r>
              <w:rPr>
                <w:rFonts w:eastAsia="宋体" w:hint="eastAsia"/>
                <w:lang w:eastAsia="zh-CN"/>
              </w:rPr>
              <w:t>输电</w:t>
            </w:r>
            <w:r>
              <w:rPr>
                <w:rFonts w:hint="eastAsia"/>
                <w:lang w:eastAsia="zh-CN"/>
              </w:rPr>
              <w:t>运营商发出的操作指令，这种行为本可以实际执行，不会违反安全、设备、监管或法律要求。</w:t>
            </w:r>
          </w:p>
        </w:tc>
      </w:tr>
      <w:tr w:rsidR="00C5034E">
        <w:trPr>
          <w:trHeight w:val="938"/>
        </w:trPr>
        <w:tc>
          <w:tcPr>
            <w:tcW w:w="1260" w:type="dxa"/>
          </w:tcPr>
          <w:p w:rsidR="00C5034E" w:rsidRDefault="00724C3D">
            <w:pPr>
              <w:pStyle w:val="TableParagraph"/>
              <w:spacing w:before="119"/>
              <w:ind w:left="115"/>
              <w:rPr>
                <w:b/>
                <w:sz w:val="24"/>
              </w:rPr>
            </w:pPr>
            <w:r>
              <w:rPr>
                <w:b/>
                <w:sz w:val="24"/>
              </w:rPr>
              <w:t>R4.</w:t>
            </w:r>
          </w:p>
        </w:tc>
        <w:tc>
          <w:tcPr>
            <w:tcW w:w="2834" w:type="dxa"/>
          </w:tcPr>
          <w:p w:rsidR="00C5034E" w:rsidRDefault="00724C3D">
            <w:pPr>
              <w:pStyle w:val="TableParagraph"/>
              <w:spacing w:before="59"/>
              <w:ind w:left="115"/>
              <w:rPr>
                <w:sz w:val="24"/>
              </w:rPr>
            </w:pPr>
            <w:r>
              <w:rPr>
                <w:sz w:val="24"/>
              </w:rPr>
              <w:t>N/A</w:t>
            </w:r>
          </w:p>
        </w:tc>
        <w:tc>
          <w:tcPr>
            <w:tcW w:w="2735" w:type="dxa"/>
            <w:gridSpan w:val="2"/>
          </w:tcPr>
          <w:p w:rsidR="00C5034E" w:rsidRDefault="00724C3D">
            <w:pPr>
              <w:pStyle w:val="TableParagraph"/>
              <w:spacing w:before="59"/>
              <w:ind w:left="115"/>
              <w:rPr>
                <w:sz w:val="24"/>
              </w:rPr>
            </w:pPr>
            <w:r>
              <w:rPr>
                <w:sz w:val="24"/>
              </w:rPr>
              <w:t>N/A</w:t>
            </w:r>
          </w:p>
        </w:tc>
        <w:tc>
          <w:tcPr>
            <w:tcW w:w="3175" w:type="dxa"/>
          </w:tcPr>
          <w:p w:rsidR="00C5034E" w:rsidRDefault="00724C3D">
            <w:pPr>
              <w:pStyle w:val="TableParagraph"/>
              <w:spacing w:before="59"/>
              <w:ind w:left="113"/>
              <w:rPr>
                <w:sz w:val="24"/>
              </w:rPr>
            </w:pPr>
            <w:r>
              <w:rPr>
                <w:sz w:val="24"/>
              </w:rPr>
              <w:t>N/A</w:t>
            </w:r>
          </w:p>
        </w:tc>
        <w:tc>
          <w:tcPr>
            <w:tcW w:w="3134" w:type="dxa"/>
          </w:tcPr>
          <w:p w:rsidR="00C5034E" w:rsidRDefault="00724C3D">
            <w:pPr>
              <w:pStyle w:val="TableParagraph"/>
              <w:spacing w:before="59" w:line="290" w:lineRule="atLeast"/>
              <w:ind w:left="116" w:right="208"/>
              <w:rPr>
                <w:sz w:val="24"/>
              </w:rPr>
            </w:pPr>
            <w:r>
              <w:rPr>
                <w:sz w:val="24"/>
              </w:rPr>
              <w:t>The responsible entity did not inform its Transmission Operator of its inability to</w:t>
            </w:r>
          </w:p>
          <w:p w:rsidR="00C5034E" w:rsidRDefault="00724C3D">
            <w:pPr>
              <w:pStyle w:val="TableParagraph"/>
              <w:ind w:left="116" w:right="343"/>
              <w:rPr>
                <w:sz w:val="24"/>
              </w:rPr>
            </w:pPr>
            <w:r>
              <w:rPr>
                <w:sz w:val="24"/>
              </w:rPr>
              <w:t>comply with an Operating Instruction issued by its Transmission Operator.</w:t>
            </w:r>
          </w:p>
          <w:p w:rsidR="00C5034E" w:rsidRDefault="00724C3D">
            <w:pPr>
              <w:pStyle w:val="TableParagraph"/>
              <w:spacing w:before="59" w:line="290" w:lineRule="atLeast"/>
              <w:ind w:left="116" w:right="208"/>
              <w:rPr>
                <w:sz w:val="24"/>
                <w:lang w:eastAsia="zh-CN"/>
              </w:rPr>
            </w:pPr>
            <w:r>
              <w:rPr>
                <w:rFonts w:hint="eastAsia"/>
                <w:lang w:eastAsia="zh-CN"/>
              </w:rPr>
              <w:t>负责单位未告知其</w:t>
            </w:r>
            <w:r>
              <w:rPr>
                <w:rFonts w:eastAsia="宋体" w:hint="eastAsia"/>
                <w:lang w:eastAsia="zh-CN"/>
              </w:rPr>
              <w:t>输电</w:t>
            </w:r>
            <w:r>
              <w:rPr>
                <w:rFonts w:hint="eastAsia"/>
                <w:lang w:eastAsia="zh-CN"/>
              </w:rPr>
              <w:t>运营商其未能遵守其</w:t>
            </w:r>
            <w:r>
              <w:rPr>
                <w:rFonts w:eastAsia="宋体" w:hint="eastAsia"/>
                <w:lang w:eastAsia="zh-CN"/>
              </w:rPr>
              <w:t>输电</w:t>
            </w:r>
            <w:r>
              <w:rPr>
                <w:rFonts w:hint="eastAsia"/>
                <w:lang w:eastAsia="zh-CN"/>
              </w:rPr>
              <w:t>运营商发出的操作指示。</w:t>
            </w:r>
          </w:p>
        </w:tc>
      </w:tr>
    </w:tbl>
    <w:p w:rsidR="00C5034E" w:rsidRDefault="00C5034E">
      <w:pPr>
        <w:spacing w:line="290" w:lineRule="atLeast"/>
        <w:rPr>
          <w:sz w:val="24"/>
          <w:lang w:eastAsia="zh-CN"/>
        </w:rPr>
        <w:sectPr w:rsidR="00C5034E">
          <w:headerReference w:type="default" r:id="rId21"/>
          <w:footerReference w:type="default" r:id="rId22"/>
          <w:pgSz w:w="15840" w:h="12240" w:orient="landscape"/>
          <w:pgMar w:top="1200" w:right="1140" w:bottom="900" w:left="1320" w:header="763" w:footer="705" w:gutter="0"/>
          <w:pgNumType w:start="11"/>
          <w:cols w:space="720"/>
        </w:sectPr>
      </w:pPr>
    </w:p>
    <w:p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lang w:eastAsia="zh-CN"/>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3050"/>
        </w:trPr>
        <w:tc>
          <w:tcPr>
            <w:tcW w:w="1260" w:type="dxa"/>
          </w:tcPr>
          <w:p w:rsidR="00C5034E" w:rsidRDefault="00724C3D">
            <w:pPr>
              <w:pStyle w:val="TableParagraph"/>
              <w:spacing w:before="119"/>
              <w:ind w:left="115"/>
              <w:rPr>
                <w:b/>
                <w:sz w:val="24"/>
              </w:rPr>
            </w:pPr>
            <w:r>
              <w:rPr>
                <w:b/>
                <w:sz w:val="24"/>
              </w:rPr>
              <w:t>R5</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16"/>
              <w:rPr>
                <w:sz w:val="24"/>
              </w:rPr>
            </w:pPr>
            <w:r>
              <w:t>N/A</w:t>
            </w:r>
          </w:p>
        </w:tc>
        <w:tc>
          <w:tcPr>
            <w:tcW w:w="3014" w:type="dxa"/>
          </w:tcPr>
          <w:p w:rsidR="00C5034E" w:rsidRDefault="00724C3D">
            <w:pPr>
              <w:pStyle w:val="TableParagraph"/>
              <w:spacing w:before="56"/>
              <w:ind w:left="117"/>
              <w:rPr>
                <w:sz w:val="24"/>
              </w:rPr>
            </w:pPr>
            <w:r>
              <w:t>N/A</w:t>
            </w:r>
          </w:p>
        </w:tc>
        <w:tc>
          <w:tcPr>
            <w:tcW w:w="3014" w:type="dxa"/>
          </w:tcPr>
          <w:p w:rsidR="00C5034E" w:rsidRDefault="00724C3D">
            <w:pPr>
              <w:pStyle w:val="TableParagraph"/>
              <w:spacing w:before="56"/>
              <w:ind w:left="115" w:right="197"/>
            </w:pPr>
            <w:r>
              <w:t>The responsible entity did not comply with an Operating Instruction issued by the Balancing Authority, and such action could have been physically implemented and would not have violated safety, equipment, regulatory, or statutory requirements.</w:t>
            </w:r>
          </w:p>
          <w:p w:rsidR="00C5034E" w:rsidRDefault="00724C3D">
            <w:pPr>
              <w:pStyle w:val="TableParagraph"/>
              <w:spacing w:before="56"/>
              <w:ind w:left="115" w:right="197"/>
              <w:rPr>
                <w:sz w:val="24"/>
                <w:lang w:eastAsia="zh-CN"/>
              </w:rPr>
            </w:pPr>
            <w:r>
              <w:rPr>
                <w:rFonts w:hint="eastAsia"/>
                <w:lang w:eastAsia="zh-CN"/>
              </w:rPr>
              <w:t>负责的实体不遵守平衡机构发出的作业指导书，而这种行动本可以实际执行，不会违反安全、设备、监管或法定要求。</w:t>
            </w:r>
          </w:p>
        </w:tc>
      </w:tr>
      <w:tr w:rsidR="00C5034E">
        <w:trPr>
          <w:trHeight w:val="1878"/>
        </w:trPr>
        <w:tc>
          <w:tcPr>
            <w:tcW w:w="1260" w:type="dxa"/>
          </w:tcPr>
          <w:p w:rsidR="00C5034E" w:rsidRDefault="00724C3D">
            <w:pPr>
              <w:pStyle w:val="TableParagraph"/>
              <w:spacing w:before="119"/>
              <w:ind w:left="115"/>
              <w:rPr>
                <w:b/>
                <w:sz w:val="24"/>
              </w:rPr>
            </w:pPr>
            <w:r>
              <w:rPr>
                <w:b/>
                <w:sz w:val="24"/>
              </w:rPr>
              <w:t>R6</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16"/>
              <w:rPr>
                <w:sz w:val="24"/>
              </w:rPr>
            </w:pPr>
            <w:r>
              <w:t>N/A</w:t>
            </w:r>
          </w:p>
        </w:tc>
        <w:tc>
          <w:tcPr>
            <w:tcW w:w="3014" w:type="dxa"/>
          </w:tcPr>
          <w:p w:rsidR="00C5034E" w:rsidRDefault="00724C3D">
            <w:pPr>
              <w:pStyle w:val="TableParagraph"/>
              <w:spacing w:before="56"/>
              <w:ind w:left="117"/>
              <w:rPr>
                <w:sz w:val="24"/>
              </w:rPr>
            </w:pPr>
            <w:r>
              <w:t>N/A</w:t>
            </w:r>
          </w:p>
        </w:tc>
        <w:tc>
          <w:tcPr>
            <w:tcW w:w="3014" w:type="dxa"/>
          </w:tcPr>
          <w:p w:rsidR="00C5034E" w:rsidRDefault="00724C3D">
            <w:pPr>
              <w:pStyle w:val="TableParagraph"/>
              <w:spacing w:before="56"/>
              <w:ind w:left="115" w:right="101"/>
            </w:pPr>
            <w:r>
              <w:t>The responsible entity did not inform its Balancing Authority of its inability to comply with an Operating Instruction issued by its Balancing Authority.</w:t>
            </w:r>
          </w:p>
          <w:p w:rsidR="00C5034E" w:rsidRDefault="00724C3D">
            <w:pPr>
              <w:pStyle w:val="TableParagraph"/>
              <w:spacing w:before="56"/>
              <w:ind w:left="115" w:right="101"/>
              <w:rPr>
                <w:sz w:val="24"/>
                <w:lang w:eastAsia="zh-CN"/>
              </w:rPr>
            </w:pPr>
            <w:r>
              <w:rPr>
                <w:rFonts w:hint="eastAsia"/>
                <w:lang w:eastAsia="zh-CN"/>
              </w:rPr>
              <w:t>负责实体没有通知其平衡机构它</w:t>
            </w:r>
            <w:r>
              <w:rPr>
                <w:rFonts w:eastAsia="宋体" w:hint="eastAsia"/>
                <w:lang w:eastAsia="zh-CN"/>
              </w:rPr>
              <w:t>没有能力</w:t>
            </w:r>
            <w:r>
              <w:rPr>
                <w:rFonts w:hint="eastAsia"/>
                <w:lang w:eastAsia="zh-CN"/>
              </w:rPr>
              <w:t>遵守其平衡机构发出的操作指示。</w:t>
            </w:r>
          </w:p>
        </w:tc>
      </w:tr>
      <w:tr w:rsidR="00C5034E">
        <w:trPr>
          <w:trHeight w:val="2111"/>
        </w:trPr>
        <w:tc>
          <w:tcPr>
            <w:tcW w:w="1260" w:type="dxa"/>
          </w:tcPr>
          <w:p w:rsidR="00C5034E" w:rsidRDefault="00724C3D">
            <w:pPr>
              <w:pStyle w:val="TableParagraph"/>
              <w:spacing w:before="119"/>
              <w:ind w:left="115"/>
              <w:rPr>
                <w:b/>
                <w:sz w:val="24"/>
              </w:rPr>
            </w:pPr>
            <w:r>
              <w:rPr>
                <w:b/>
                <w:sz w:val="24"/>
              </w:rPr>
              <w:lastRenderedPageBreak/>
              <w:t>R7</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16"/>
              <w:rPr>
                <w:sz w:val="24"/>
              </w:rPr>
            </w:pPr>
            <w:r>
              <w:t>N/A</w:t>
            </w:r>
          </w:p>
        </w:tc>
        <w:tc>
          <w:tcPr>
            <w:tcW w:w="3014" w:type="dxa"/>
          </w:tcPr>
          <w:p w:rsidR="00C5034E" w:rsidRDefault="00724C3D">
            <w:pPr>
              <w:pStyle w:val="TableParagraph"/>
              <w:spacing w:before="56"/>
              <w:ind w:left="117"/>
              <w:rPr>
                <w:sz w:val="24"/>
              </w:rPr>
            </w:pPr>
            <w:r>
              <w:t>N/A</w:t>
            </w:r>
          </w:p>
        </w:tc>
        <w:tc>
          <w:tcPr>
            <w:tcW w:w="3014" w:type="dxa"/>
          </w:tcPr>
          <w:p w:rsidR="00C5034E" w:rsidRDefault="00724C3D">
            <w:pPr>
              <w:pStyle w:val="TableParagraph"/>
              <w:spacing w:before="56"/>
              <w:ind w:left="115" w:right="105"/>
            </w:pPr>
            <w:r>
              <w:t>The Transmission Operator did not provide comparable assistance to other Transmission Operators within its Reliability Coordinator Area, when requested and able, and the requesting entity had implemented its Emergency procedures, and such actions could have been physically implemented and would not have violated safety, equipment, regulatory, or statutory requirements.</w:t>
            </w:r>
          </w:p>
          <w:p w:rsidR="00C5034E" w:rsidRDefault="00724C3D">
            <w:pPr>
              <w:pStyle w:val="TableParagraph"/>
              <w:spacing w:before="56"/>
              <w:ind w:left="115" w:right="105"/>
              <w:rPr>
                <w:sz w:val="24"/>
                <w:lang w:eastAsia="zh-CN"/>
              </w:rPr>
            </w:pPr>
            <w:r>
              <w:rPr>
                <w:rFonts w:hint="eastAsia"/>
                <w:lang w:eastAsia="zh-CN"/>
              </w:rPr>
              <w:t>在接到请求时，输电运营商没有向其可靠性协调区域内的其他输电运营商提供相当的的援助，而且请求实体已经执行了紧急程序，且这种行动可以实际执行，不会违反安全、设备、监管或法律要求。</w:t>
            </w:r>
          </w:p>
        </w:tc>
      </w:tr>
    </w:tbl>
    <w:p w:rsidR="00C5034E" w:rsidRDefault="00C5034E">
      <w:pPr>
        <w:spacing w:line="290" w:lineRule="atLeast"/>
        <w:rPr>
          <w:sz w:val="24"/>
          <w:lang w:eastAsia="zh-CN"/>
        </w:rPr>
        <w:sectPr w:rsidR="00C5034E">
          <w:pgSz w:w="15840" w:h="12240" w:orient="landscape"/>
          <w:pgMar w:top="1200" w:right="1140" w:bottom="900" w:left="1320" w:header="763" w:footer="705" w:gutter="0"/>
          <w:cols w:space="720"/>
        </w:sectPr>
      </w:pPr>
    </w:p>
    <w:p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lang w:eastAsia="zh-CN"/>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5452"/>
        </w:trPr>
        <w:tc>
          <w:tcPr>
            <w:tcW w:w="1260" w:type="dxa"/>
          </w:tcPr>
          <w:p w:rsidR="00C5034E" w:rsidRDefault="00724C3D">
            <w:pPr>
              <w:pStyle w:val="TableParagraph"/>
              <w:spacing w:before="119"/>
              <w:ind w:left="115"/>
              <w:rPr>
                <w:b/>
                <w:sz w:val="24"/>
              </w:rPr>
            </w:pPr>
            <w:r>
              <w:rPr>
                <w:b/>
                <w:sz w:val="24"/>
              </w:rPr>
              <w:t>R8</w:t>
            </w:r>
          </w:p>
        </w:tc>
        <w:tc>
          <w:tcPr>
            <w:tcW w:w="2834" w:type="dxa"/>
          </w:tcPr>
          <w:p w:rsidR="00C5034E" w:rsidRDefault="00724C3D">
            <w:pPr>
              <w:pStyle w:val="TableParagraph"/>
              <w:spacing w:before="56"/>
              <w:ind w:left="112" w:right="120"/>
            </w:pPr>
            <w:r>
              <w:t>The Transmission Operator did not inform one known impacted Transmission Operator or 5% or less of the known impacted Transmission Operators, whichever is greater, of its actual or expected operations that resulted in, or could have resulted in, an Emergency on respective Transmission Operator Areas.</w:t>
            </w:r>
          </w:p>
          <w:p w:rsidR="00C5034E" w:rsidRDefault="00724C3D">
            <w:pPr>
              <w:pStyle w:val="TableParagraph"/>
              <w:spacing w:before="56"/>
              <w:ind w:left="112" w:right="120"/>
              <w:rPr>
                <w:lang w:eastAsia="zh-CN"/>
              </w:rPr>
            </w:pPr>
            <w:r>
              <w:rPr>
                <w:rFonts w:eastAsia="宋体" w:hint="eastAsia"/>
                <w:lang w:eastAsia="zh-CN"/>
              </w:rPr>
              <w:t>输电</w:t>
            </w:r>
            <w:r>
              <w:rPr>
                <w:rFonts w:hint="eastAsia"/>
                <w:lang w:eastAsia="zh-CN"/>
              </w:rPr>
              <w:t>运营商没有将其实际操作或预期操作导致或可能导致相关</w:t>
            </w:r>
            <w:r>
              <w:rPr>
                <w:rFonts w:eastAsia="宋体" w:hint="eastAsia"/>
                <w:lang w:eastAsia="zh-CN"/>
              </w:rPr>
              <w:t>输电</w:t>
            </w:r>
            <w:r>
              <w:rPr>
                <w:rFonts w:hint="eastAsia"/>
                <w:lang w:eastAsia="zh-CN"/>
              </w:rPr>
              <w:t>运营商区域发生紧急情况的情况告知一个已知受影响的</w:t>
            </w:r>
            <w:r>
              <w:rPr>
                <w:rFonts w:eastAsia="宋体" w:hint="eastAsia"/>
                <w:lang w:eastAsia="zh-CN"/>
              </w:rPr>
              <w:t>输电</w:t>
            </w:r>
            <w:r>
              <w:rPr>
                <w:rFonts w:hint="eastAsia"/>
                <w:lang w:eastAsia="zh-CN"/>
              </w:rPr>
              <w:t>运营商或5%或以下已知受影响的</w:t>
            </w:r>
            <w:r>
              <w:rPr>
                <w:rFonts w:eastAsia="宋体" w:hint="eastAsia"/>
                <w:lang w:eastAsia="zh-CN"/>
              </w:rPr>
              <w:t>输电</w:t>
            </w:r>
            <w:r>
              <w:rPr>
                <w:rFonts w:hint="eastAsia"/>
                <w:lang w:eastAsia="zh-CN"/>
              </w:rPr>
              <w:t>运营商(以两者中较大者为准)。</w:t>
            </w:r>
          </w:p>
          <w:p w:rsidR="00C5034E" w:rsidRDefault="00724C3D">
            <w:pPr>
              <w:pStyle w:val="TableParagraph"/>
              <w:spacing w:before="60"/>
              <w:ind w:left="113"/>
            </w:pPr>
            <w:r>
              <w:t>OR,</w:t>
            </w:r>
          </w:p>
          <w:p w:rsidR="00C5034E" w:rsidRDefault="00724C3D">
            <w:pPr>
              <w:pStyle w:val="TableParagraph"/>
              <w:spacing w:before="61"/>
              <w:ind w:left="113" w:right="104"/>
            </w:pPr>
            <w:r>
              <w:t xml:space="preserve">The Transmission Operator did not inform one known impacted Balancing Authorities or 5% or less of the known impacted Balancing Authorities, whichever is greater, of its actual or expected operations that resulted in, </w:t>
            </w:r>
            <w:r>
              <w:lastRenderedPageBreak/>
              <w:t>or could have resulted in, an Emergency on respective Balancing Authority Areas.</w:t>
            </w:r>
          </w:p>
          <w:p w:rsidR="00C5034E" w:rsidRDefault="00C5034E">
            <w:pPr>
              <w:pStyle w:val="TableParagraph"/>
              <w:spacing w:before="61"/>
              <w:ind w:left="113" w:right="104"/>
            </w:pPr>
          </w:p>
          <w:p w:rsidR="00C5034E" w:rsidRDefault="00724C3D">
            <w:pPr>
              <w:pStyle w:val="TableParagraph"/>
              <w:spacing w:before="61"/>
              <w:ind w:left="113" w:right="104"/>
              <w:rPr>
                <w:rFonts w:eastAsia="宋体"/>
                <w:lang w:eastAsia="zh-CN"/>
              </w:rPr>
            </w:pPr>
            <w:r>
              <w:rPr>
                <w:rFonts w:eastAsia="宋体" w:hint="eastAsia"/>
                <w:lang w:eastAsia="zh-CN"/>
              </w:rPr>
              <w:t>或者，</w:t>
            </w:r>
          </w:p>
          <w:p w:rsidR="00C5034E" w:rsidRDefault="00724C3D">
            <w:pPr>
              <w:pStyle w:val="TableParagraph"/>
              <w:spacing w:before="61"/>
              <w:ind w:left="113" w:right="104"/>
              <w:rPr>
                <w:sz w:val="24"/>
                <w:lang w:eastAsia="zh-CN"/>
              </w:rPr>
            </w:pPr>
            <w:r>
              <w:rPr>
                <w:rFonts w:eastAsia="宋体" w:hint="eastAsia"/>
                <w:lang w:eastAsia="zh-CN"/>
              </w:rPr>
              <w:t>输电</w:t>
            </w:r>
            <w:r>
              <w:rPr>
                <w:rFonts w:hint="eastAsia"/>
                <w:lang w:eastAsia="zh-CN"/>
              </w:rPr>
              <w:t>运营商未将其实际或预期的操作(导致或可能导致相应的平衡管理区域发生紧急情况)通知某一已知受影响的平衡管理机构或5%或以下已知受影响的平衡管理机构(以两者中较大的一个为准)。</w:t>
            </w:r>
          </w:p>
        </w:tc>
        <w:tc>
          <w:tcPr>
            <w:tcW w:w="3016" w:type="dxa"/>
          </w:tcPr>
          <w:p w:rsidR="00C5034E" w:rsidRDefault="00724C3D">
            <w:pPr>
              <w:pStyle w:val="TableParagraph"/>
              <w:spacing w:before="55"/>
              <w:ind w:left="116" w:right="159"/>
            </w:pPr>
            <w:r>
              <w:lastRenderedPageBreak/>
              <w:t>The Transmission Operator did not inform two known impacted Transmission Operators or more than 5% and less than or equal to 10% of the known impacted Transmission Operators, whichever is greater, of its actual or expected operations that resulted in, or could have resulted in, an Emergency on respective Transmission Operator Areas.</w:t>
            </w:r>
          </w:p>
          <w:p w:rsidR="00C5034E" w:rsidRDefault="00724C3D">
            <w:pPr>
              <w:pStyle w:val="TableParagraph"/>
              <w:spacing w:before="55"/>
              <w:ind w:left="116" w:right="159"/>
              <w:rPr>
                <w:lang w:eastAsia="zh-CN"/>
              </w:rPr>
            </w:pPr>
            <w:r>
              <w:rPr>
                <w:rFonts w:eastAsia="宋体" w:hint="eastAsia"/>
                <w:lang w:eastAsia="zh-CN"/>
              </w:rPr>
              <w:t>输电</w:t>
            </w:r>
            <w:r>
              <w:rPr>
                <w:rFonts w:hint="eastAsia"/>
                <w:lang w:eastAsia="zh-CN"/>
              </w:rPr>
              <w:t>运营商未向两个已知受影响的</w:t>
            </w:r>
            <w:r>
              <w:rPr>
                <w:rFonts w:eastAsia="宋体" w:hint="eastAsia"/>
                <w:lang w:eastAsia="zh-CN"/>
              </w:rPr>
              <w:t>输电</w:t>
            </w:r>
            <w:r>
              <w:rPr>
                <w:rFonts w:hint="eastAsia"/>
                <w:lang w:eastAsia="zh-CN"/>
              </w:rPr>
              <w:t>运营商(或大于5%、小于或等于10%的已知受影响</w:t>
            </w:r>
            <w:r>
              <w:rPr>
                <w:rFonts w:eastAsia="宋体" w:hint="eastAsia"/>
                <w:lang w:eastAsia="zh-CN"/>
              </w:rPr>
              <w:t>输电运营商</w:t>
            </w:r>
            <w:r>
              <w:rPr>
                <w:rFonts w:hint="eastAsia"/>
                <w:lang w:eastAsia="zh-CN"/>
              </w:rPr>
              <w:t>)通报其实际操作或预期操作导致或可能导致相关</w:t>
            </w:r>
            <w:r>
              <w:rPr>
                <w:rFonts w:eastAsia="宋体" w:hint="eastAsia"/>
                <w:lang w:eastAsia="zh-CN"/>
              </w:rPr>
              <w:t>输电</w:t>
            </w:r>
            <w:r>
              <w:rPr>
                <w:rFonts w:hint="eastAsia"/>
                <w:lang w:eastAsia="zh-CN"/>
              </w:rPr>
              <w:t>运营商区域发生紧急情况的情况。</w:t>
            </w:r>
          </w:p>
          <w:p w:rsidR="00C5034E" w:rsidRDefault="00724C3D">
            <w:pPr>
              <w:pStyle w:val="TableParagraph"/>
              <w:spacing w:before="60"/>
              <w:ind w:left="115"/>
            </w:pPr>
            <w:r>
              <w:t>OR,</w:t>
            </w:r>
          </w:p>
          <w:p w:rsidR="00C5034E" w:rsidRDefault="00724C3D">
            <w:pPr>
              <w:pStyle w:val="TableParagraph"/>
              <w:spacing w:before="60"/>
              <w:ind w:left="115" w:right="136"/>
            </w:pPr>
            <w:r>
              <w:t xml:space="preserve">The Transmission Operator did not inform two known impacted Balancing Authorities or more than 5% and less than or equal to 10% of the known impacted Balancing Authorities, whichever is greater, of its actual or expected operations that resulted in, or could have </w:t>
            </w:r>
            <w:r>
              <w:lastRenderedPageBreak/>
              <w:t>resulted in, an Emergency on respective Balancing Authority Areas.</w:t>
            </w:r>
          </w:p>
          <w:p w:rsidR="00C5034E" w:rsidRDefault="00C5034E">
            <w:pPr>
              <w:pStyle w:val="TableParagraph"/>
              <w:spacing w:before="60"/>
              <w:ind w:left="115" w:right="136"/>
            </w:pPr>
          </w:p>
          <w:p w:rsidR="00C5034E" w:rsidRDefault="00724C3D">
            <w:pPr>
              <w:pStyle w:val="TableParagraph"/>
              <w:spacing w:before="60"/>
              <w:ind w:left="115" w:right="136"/>
              <w:rPr>
                <w:rFonts w:eastAsia="宋体"/>
                <w:lang w:eastAsia="zh-CN"/>
              </w:rPr>
            </w:pPr>
            <w:r>
              <w:rPr>
                <w:rFonts w:eastAsia="宋体" w:hint="eastAsia"/>
                <w:lang w:eastAsia="zh-CN"/>
              </w:rPr>
              <w:t>或者，</w:t>
            </w:r>
          </w:p>
          <w:p w:rsidR="00C5034E" w:rsidRDefault="00724C3D">
            <w:pPr>
              <w:pStyle w:val="TableParagraph"/>
              <w:spacing w:before="60"/>
              <w:ind w:left="115" w:right="136"/>
              <w:rPr>
                <w:sz w:val="24"/>
                <w:lang w:eastAsia="zh-CN"/>
              </w:rPr>
            </w:pPr>
            <w:r>
              <w:rPr>
                <w:rFonts w:eastAsia="宋体" w:hint="eastAsia"/>
                <w:lang w:eastAsia="zh-CN"/>
              </w:rPr>
              <w:t>输电运营商未将其实际或预期的操作</w:t>
            </w:r>
            <w:r>
              <w:rPr>
                <w:rFonts w:eastAsia="宋体" w:hint="eastAsia"/>
                <w:lang w:eastAsia="zh-CN"/>
              </w:rPr>
              <w:t>(</w:t>
            </w:r>
            <w:r>
              <w:rPr>
                <w:rFonts w:eastAsia="宋体" w:hint="eastAsia"/>
                <w:lang w:eastAsia="zh-CN"/>
              </w:rPr>
              <w:t>导致或可能导致相关平衡管理区域发生紧急情况</w:t>
            </w:r>
            <w:r>
              <w:rPr>
                <w:rFonts w:eastAsia="宋体" w:hint="eastAsia"/>
                <w:lang w:eastAsia="zh-CN"/>
              </w:rPr>
              <w:t>)</w:t>
            </w:r>
            <w:r>
              <w:rPr>
                <w:rFonts w:eastAsia="宋体" w:hint="eastAsia"/>
                <w:lang w:eastAsia="zh-CN"/>
              </w:rPr>
              <w:t>通知两个已知受影响平衡管理机构或大于</w:t>
            </w:r>
            <w:r>
              <w:rPr>
                <w:rFonts w:eastAsia="宋体" w:hint="eastAsia"/>
                <w:lang w:eastAsia="zh-CN"/>
              </w:rPr>
              <w:t>5%</w:t>
            </w:r>
            <w:r>
              <w:rPr>
                <w:rFonts w:eastAsia="宋体" w:hint="eastAsia"/>
                <w:lang w:eastAsia="zh-CN"/>
              </w:rPr>
              <w:t>且小于或等于已知受影响平衡管理机构</w:t>
            </w:r>
            <w:r>
              <w:rPr>
                <w:rFonts w:eastAsia="宋体" w:hint="eastAsia"/>
                <w:lang w:eastAsia="zh-CN"/>
              </w:rPr>
              <w:t>(</w:t>
            </w:r>
            <w:r>
              <w:rPr>
                <w:rFonts w:eastAsia="宋体" w:hint="eastAsia"/>
                <w:lang w:eastAsia="zh-CN"/>
              </w:rPr>
              <w:t>以两者中较大的一个为准</w:t>
            </w:r>
            <w:r>
              <w:rPr>
                <w:rFonts w:eastAsia="宋体" w:hint="eastAsia"/>
                <w:lang w:eastAsia="zh-CN"/>
              </w:rPr>
              <w:t>)</w:t>
            </w:r>
            <w:r>
              <w:rPr>
                <w:rFonts w:eastAsia="宋体" w:hint="eastAsia"/>
                <w:lang w:eastAsia="zh-CN"/>
              </w:rPr>
              <w:t>。</w:t>
            </w:r>
          </w:p>
        </w:tc>
        <w:tc>
          <w:tcPr>
            <w:tcW w:w="3014" w:type="dxa"/>
          </w:tcPr>
          <w:p w:rsidR="00C5034E" w:rsidRDefault="00724C3D">
            <w:pPr>
              <w:pStyle w:val="TableParagraph"/>
              <w:spacing w:before="53"/>
              <w:ind w:left="116" w:right="101"/>
            </w:pPr>
            <w:r>
              <w:lastRenderedPageBreak/>
              <w:t>The Transmission Operator did not inform three known impacted Transmission Operators or more than 10% and less than or equal to 15% of the known impacted Transmission Operators, whichever is greater, of its actual or expected operations that resulted in, or could have resulted in, an Emergency on respective Transmission Operator</w:t>
            </w:r>
            <w:r>
              <w:rPr>
                <w:spacing w:val="-3"/>
              </w:rPr>
              <w:t xml:space="preserve"> </w:t>
            </w:r>
            <w:r>
              <w:t>Areas.</w:t>
            </w:r>
          </w:p>
          <w:p w:rsidR="00C5034E" w:rsidRDefault="00724C3D">
            <w:pPr>
              <w:pStyle w:val="TableParagraph"/>
              <w:spacing w:before="53"/>
              <w:ind w:left="116" w:right="101"/>
              <w:rPr>
                <w:lang w:eastAsia="zh-CN"/>
              </w:rPr>
            </w:pPr>
            <w:r>
              <w:rPr>
                <w:rFonts w:eastAsia="宋体" w:hint="eastAsia"/>
                <w:lang w:eastAsia="zh-CN"/>
              </w:rPr>
              <w:t>输电</w:t>
            </w:r>
            <w:r>
              <w:rPr>
                <w:rFonts w:hint="eastAsia"/>
                <w:lang w:eastAsia="zh-CN"/>
              </w:rPr>
              <w:t>运营商没有向三个已知受影响的</w:t>
            </w:r>
            <w:r>
              <w:rPr>
                <w:rFonts w:eastAsia="宋体" w:hint="eastAsia"/>
                <w:lang w:eastAsia="zh-CN"/>
              </w:rPr>
              <w:t>输电</w:t>
            </w:r>
            <w:r>
              <w:rPr>
                <w:rFonts w:hint="eastAsia"/>
                <w:lang w:eastAsia="zh-CN"/>
              </w:rPr>
              <w:t>运营商或超过10%、小于或等于15%的已知受影响的</w:t>
            </w:r>
            <w:r>
              <w:rPr>
                <w:rFonts w:eastAsia="宋体" w:hint="eastAsia"/>
                <w:lang w:eastAsia="zh-CN"/>
              </w:rPr>
              <w:t>输电</w:t>
            </w:r>
            <w:r>
              <w:rPr>
                <w:rFonts w:hint="eastAsia"/>
                <w:lang w:eastAsia="zh-CN"/>
              </w:rPr>
              <w:t>运营商(以两者中较大者为准)通报其实际或预期的导致或可能导致相关</w:t>
            </w:r>
            <w:r>
              <w:rPr>
                <w:rFonts w:eastAsia="宋体" w:hint="eastAsia"/>
                <w:lang w:eastAsia="zh-CN"/>
              </w:rPr>
              <w:t>输电</w:t>
            </w:r>
            <w:r>
              <w:rPr>
                <w:rFonts w:hint="eastAsia"/>
                <w:lang w:eastAsia="zh-CN"/>
              </w:rPr>
              <w:t>运营商区域发生紧急情况的操作。</w:t>
            </w:r>
          </w:p>
          <w:p w:rsidR="00C5034E" w:rsidRDefault="00724C3D">
            <w:pPr>
              <w:pStyle w:val="TableParagraph"/>
              <w:spacing w:before="60"/>
              <w:ind w:left="116"/>
            </w:pPr>
            <w:r>
              <w:t>OR,</w:t>
            </w:r>
          </w:p>
          <w:p w:rsidR="00C5034E" w:rsidRDefault="00724C3D">
            <w:pPr>
              <w:pStyle w:val="TableParagraph"/>
              <w:spacing w:before="60"/>
              <w:ind w:left="116" w:right="101"/>
            </w:pPr>
            <w:r>
              <w:t xml:space="preserve">The Transmission Operator did not inform three known impacted Balancing Authorities or more than 10% and less than or equal to 15% of the known impacted Balancing Authorities, whichever is greater, of its actual or expected operations </w:t>
            </w:r>
            <w:r>
              <w:lastRenderedPageBreak/>
              <w:t>that resulted in, or could have resulted in, an Emergency on respective Balancing Authority</w:t>
            </w:r>
            <w:r>
              <w:rPr>
                <w:spacing w:val="-2"/>
              </w:rPr>
              <w:t xml:space="preserve"> </w:t>
            </w:r>
            <w:r>
              <w:t>Areas.</w:t>
            </w:r>
          </w:p>
          <w:p w:rsidR="00C5034E" w:rsidRDefault="00724C3D">
            <w:pPr>
              <w:pStyle w:val="TableParagraph"/>
              <w:spacing w:before="60"/>
              <w:ind w:left="116" w:right="101"/>
              <w:rPr>
                <w:rFonts w:eastAsia="宋体"/>
                <w:lang w:eastAsia="zh-CN"/>
              </w:rPr>
            </w:pPr>
            <w:r>
              <w:rPr>
                <w:rFonts w:eastAsia="宋体" w:hint="eastAsia"/>
                <w:lang w:eastAsia="zh-CN"/>
              </w:rPr>
              <w:t>或者，</w:t>
            </w:r>
          </w:p>
          <w:p w:rsidR="00C5034E" w:rsidRDefault="00724C3D">
            <w:pPr>
              <w:pStyle w:val="TableParagraph"/>
              <w:spacing w:before="60"/>
              <w:ind w:left="116" w:right="101"/>
              <w:rPr>
                <w:sz w:val="24"/>
                <w:lang w:eastAsia="zh-CN"/>
              </w:rPr>
            </w:pPr>
            <w:r>
              <w:rPr>
                <w:rFonts w:eastAsia="宋体" w:hint="eastAsia"/>
                <w:lang w:eastAsia="zh-CN"/>
              </w:rPr>
              <w:t>输电运营商未将其实际或预期的操作</w:t>
            </w:r>
            <w:r>
              <w:rPr>
                <w:rFonts w:eastAsia="宋体" w:hint="eastAsia"/>
                <w:lang w:eastAsia="zh-CN"/>
              </w:rPr>
              <w:t>(</w:t>
            </w:r>
            <w:r>
              <w:rPr>
                <w:rFonts w:eastAsia="宋体" w:hint="eastAsia"/>
                <w:lang w:eastAsia="zh-CN"/>
              </w:rPr>
              <w:t>导致或可能导致相关平衡管理区域发生紧急情况</w:t>
            </w:r>
            <w:r>
              <w:rPr>
                <w:rFonts w:eastAsia="宋体" w:hint="eastAsia"/>
                <w:lang w:eastAsia="zh-CN"/>
              </w:rPr>
              <w:t>)</w:t>
            </w:r>
            <w:r>
              <w:rPr>
                <w:rFonts w:eastAsia="宋体" w:hint="eastAsia"/>
                <w:lang w:eastAsia="zh-CN"/>
              </w:rPr>
              <w:t>通知三个已知受影响平衡管理机构或大于</w:t>
            </w:r>
            <w:r>
              <w:rPr>
                <w:rFonts w:eastAsia="宋体" w:hint="eastAsia"/>
                <w:lang w:eastAsia="zh-CN"/>
              </w:rPr>
              <w:t>10%</w:t>
            </w:r>
            <w:r>
              <w:rPr>
                <w:rFonts w:eastAsia="宋体" w:hint="eastAsia"/>
                <w:lang w:eastAsia="zh-CN"/>
              </w:rPr>
              <w:t>且小于或等于已知受影响平衡管理机构的</w:t>
            </w:r>
            <w:r>
              <w:rPr>
                <w:rFonts w:eastAsia="宋体" w:hint="eastAsia"/>
                <w:lang w:eastAsia="zh-CN"/>
              </w:rPr>
              <w:t>15%(</w:t>
            </w:r>
            <w:r>
              <w:rPr>
                <w:rFonts w:eastAsia="宋体" w:hint="eastAsia"/>
                <w:lang w:eastAsia="zh-CN"/>
              </w:rPr>
              <w:t>以两者中较大的一个为准</w:t>
            </w:r>
            <w:r>
              <w:rPr>
                <w:rFonts w:eastAsia="宋体" w:hint="eastAsia"/>
                <w:lang w:eastAsia="zh-CN"/>
              </w:rPr>
              <w:t>)</w:t>
            </w:r>
            <w:r>
              <w:rPr>
                <w:rFonts w:eastAsia="宋体" w:hint="eastAsia"/>
                <w:lang w:eastAsia="zh-CN"/>
              </w:rPr>
              <w:t>。</w:t>
            </w:r>
          </w:p>
        </w:tc>
        <w:tc>
          <w:tcPr>
            <w:tcW w:w="3014" w:type="dxa"/>
          </w:tcPr>
          <w:p w:rsidR="00C5034E" w:rsidRDefault="00724C3D">
            <w:pPr>
              <w:pStyle w:val="TableParagraph"/>
              <w:spacing w:before="52"/>
              <w:ind w:left="115" w:right="249"/>
            </w:pPr>
            <w:r>
              <w:lastRenderedPageBreak/>
              <w:t>The Transmission Operator did not inform its Reliability Coordinator of its actual or expected operations that resulted in, or could have resulted in, an Emergency on those respective Transmission Operator Areas.</w:t>
            </w:r>
          </w:p>
          <w:p w:rsidR="00C5034E" w:rsidRDefault="00724C3D">
            <w:pPr>
              <w:pStyle w:val="TableParagraph"/>
              <w:spacing w:before="52"/>
              <w:ind w:left="115" w:right="249"/>
              <w:rPr>
                <w:lang w:eastAsia="zh-CN"/>
              </w:rPr>
            </w:pPr>
            <w:r>
              <w:rPr>
                <w:rFonts w:hint="eastAsia"/>
                <w:lang w:eastAsia="zh-CN"/>
              </w:rPr>
              <w:t>输电运营商没有将其实际或预期的操作导致或可能导致相关输电运营商区域发生紧急情况的情况通知其可靠性协调员。</w:t>
            </w:r>
          </w:p>
          <w:p w:rsidR="00C5034E" w:rsidRDefault="00724C3D">
            <w:pPr>
              <w:pStyle w:val="TableParagraph"/>
              <w:spacing w:before="59"/>
              <w:ind w:left="115"/>
            </w:pPr>
            <w:r>
              <w:t>OR</w:t>
            </w:r>
          </w:p>
          <w:p w:rsidR="00C5034E" w:rsidRDefault="00724C3D">
            <w:pPr>
              <w:pStyle w:val="TableParagraph"/>
              <w:spacing w:before="60"/>
              <w:ind w:left="115" w:right="196"/>
            </w:pPr>
            <w:r>
              <w:t>The Transmission Operator did not inform four or more known impacted Transmission Operators or more than 15% of the known impacted Transmission Operators of its actual or expected operations that resulted in, or could have resulted in, an Emergency on those respective Transmission Operator Areas.</w:t>
            </w:r>
          </w:p>
          <w:p w:rsidR="00C5034E" w:rsidRDefault="00724C3D">
            <w:pPr>
              <w:pStyle w:val="TableParagraph"/>
              <w:spacing w:before="60"/>
              <w:ind w:left="115" w:right="196"/>
              <w:rPr>
                <w:rFonts w:eastAsia="宋体"/>
                <w:lang w:eastAsia="zh-CN"/>
              </w:rPr>
            </w:pPr>
            <w:r>
              <w:rPr>
                <w:rFonts w:eastAsia="宋体" w:hint="eastAsia"/>
                <w:lang w:eastAsia="zh-CN"/>
              </w:rPr>
              <w:t>或者，</w:t>
            </w:r>
          </w:p>
          <w:p w:rsidR="00C5034E" w:rsidRDefault="00724C3D">
            <w:pPr>
              <w:pStyle w:val="TableParagraph"/>
              <w:spacing w:before="60"/>
              <w:ind w:left="115" w:right="196"/>
              <w:rPr>
                <w:rFonts w:eastAsia="宋体"/>
                <w:lang w:eastAsia="zh-CN"/>
              </w:rPr>
            </w:pPr>
            <w:r>
              <w:rPr>
                <w:rFonts w:eastAsia="宋体" w:hint="eastAsia"/>
                <w:lang w:eastAsia="zh-CN"/>
              </w:rPr>
              <w:t>输电运营商没有通知</w:t>
            </w:r>
            <w:r>
              <w:rPr>
                <w:rFonts w:eastAsia="宋体" w:hint="eastAsia"/>
                <w:lang w:eastAsia="zh-CN"/>
              </w:rPr>
              <w:t>4</w:t>
            </w:r>
            <w:r>
              <w:rPr>
                <w:rFonts w:eastAsia="宋体" w:hint="eastAsia"/>
                <w:lang w:eastAsia="zh-CN"/>
              </w:rPr>
              <w:t>个或</w:t>
            </w:r>
            <w:r>
              <w:rPr>
                <w:rFonts w:eastAsia="宋体" w:hint="eastAsia"/>
                <w:lang w:eastAsia="zh-CN"/>
              </w:rPr>
              <w:t>4</w:t>
            </w:r>
            <w:r>
              <w:rPr>
                <w:rFonts w:eastAsia="宋体" w:hint="eastAsia"/>
                <w:lang w:eastAsia="zh-CN"/>
              </w:rPr>
              <w:t>个以上已知受影响的输电运营商或超过</w:t>
            </w:r>
            <w:r>
              <w:rPr>
                <w:rFonts w:eastAsia="宋体" w:hint="eastAsia"/>
                <w:lang w:eastAsia="zh-CN"/>
              </w:rPr>
              <w:t>15%</w:t>
            </w:r>
            <w:r>
              <w:rPr>
                <w:rFonts w:eastAsia="宋体" w:hint="eastAsia"/>
                <w:lang w:eastAsia="zh-CN"/>
              </w:rPr>
              <w:t>已知受影响</w:t>
            </w:r>
            <w:r>
              <w:rPr>
                <w:rFonts w:eastAsia="宋体" w:hint="eastAsia"/>
                <w:lang w:eastAsia="zh-CN"/>
              </w:rPr>
              <w:lastRenderedPageBreak/>
              <w:t>的输电运营商，其实际或预期的操作导致或可能导致在这些各自的输电运营商区域发生紧急情况。</w:t>
            </w:r>
          </w:p>
          <w:p w:rsidR="00C5034E" w:rsidRDefault="00724C3D">
            <w:pPr>
              <w:pStyle w:val="TableParagraph"/>
              <w:spacing w:before="60"/>
              <w:ind w:left="115"/>
            </w:pPr>
            <w:r>
              <w:t>OR,</w:t>
            </w:r>
          </w:p>
          <w:p w:rsidR="00C5034E" w:rsidRDefault="00724C3D">
            <w:pPr>
              <w:pStyle w:val="TableParagraph"/>
              <w:spacing w:before="66"/>
              <w:ind w:left="116" w:right="156"/>
            </w:pPr>
            <w:r>
              <w:t>The Transmission Operator did not inform four or more known impacted Balancing Authorities or more than 15% of the known impacted Balancing Authorities of its actual or expected operations that resulted in, or</w:t>
            </w:r>
          </w:p>
          <w:p w:rsidR="00C5034E" w:rsidRDefault="00724C3D">
            <w:pPr>
              <w:pStyle w:val="TableParagraph"/>
              <w:spacing w:line="251" w:lineRule="exact"/>
              <w:ind w:left="116"/>
            </w:pPr>
            <w:r>
              <w:t>could have resulted in, an</w:t>
            </w:r>
            <w:r>
              <w:rPr>
                <w:rFonts w:eastAsia="宋体" w:hint="eastAsia"/>
                <w:lang w:eastAsia="zh-CN"/>
              </w:rPr>
              <w:t xml:space="preserve"> </w:t>
            </w:r>
            <w:r>
              <w:t>Emergency on respective Balancing Authority Areas.</w:t>
            </w:r>
          </w:p>
          <w:p w:rsidR="00C5034E" w:rsidRDefault="00724C3D">
            <w:pPr>
              <w:pStyle w:val="TableParagraph"/>
              <w:spacing w:line="251" w:lineRule="exact"/>
              <w:ind w:left="116"/>
              <w:rPr>
                <w:rFonts w:eastAsia="宋体"/>
                <w:lang w:eastAsia="zh-CN"/>
              </w:rPr>
            </w:pPr>
            <w:r>
              <w:rPr>
                <w:rFonts w:eastAsia="宋体" w:hint="eastAsia"/>
                <w:lang w:eastAsia="zh-CN"/>
              </w:rPr>
              <w:t>或者，</w:t>
            </w:r>
          </w:p>
          <w:p w:rsidR="00C5034E" w:rsidRDefault="00724C3D">
            <w:pPr>
              <w:pStyle w:val="TableParagraph"/>
              <w:spacing w:line="251" w:lineRule="exact"/>
              <w:ind w:left="116"/>
              <w:rPr>
                <w:sz w:val="24"/>
                <w:lang w:eastAsia="zh-CN"/>
              </w:rPr>
            </w:pPr>
            <w:r>
              <w:rPr>
                <w:rFonts w:eastAsia="宋体" w:hint="eastAsia"/>
                <w:lang w:eastAsia="zh-CN"/>
              </w:rPr>
              <w:t>输电运营商没有向四个或四个以上的已知受影响平衡机构或超过</w:t>
            </w:r>
            <w:r>
              <w:rPr>
                <w:rFonts w:eastAsia="宋体" w:hint="eastAsia"/>
                <w:lang w:eastAsia="zh-CN"/>
              </w:rPr>
              <w:t>15%</w:t>
            </w:r>
            <w:r>
              <w:rPr>
                <w:rFonts w:eastAsia="宋体" w:hint="eastAsia"/>
                <w:lang w:eastAsia="zh-CN"/>
              </w:rPr>
              <w:t>的已知受影响平衡机构通报其实际或预期的导致或可能导致相应平衡机构区域发生紧急情况的操作。</w:t>
            </w:r>
          </w:p>
        </w:tc>
      </w:tr>
    </w:tbl>
    <w:p w:rsidR="00C5034E" w:rsidRDefault="00C5034E">
      <w:pPr>
        <w:rPr>
          <w:sz w:val="24"/>
          <w:lang w:eastAsia="zh-CN"/>
        </w:rPr>
        <w:sectPr w:rsidR="00C5034E">
          <w:pgSz w:w="15840" w:h="12240" w:orient="landscape"/>
          <w:pgMar w:top="1200" w:right="1140" w:bottom="900" w:left="1320" w:header="763" w:footer="705" w:gutter="0"/>
          <w:cols w:space="720"/>
        </w:sectPr>
      </w:pPr>
    </w:p>
    <w:p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lang w:eastAsia="zh-CN"/>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408"/>
        </w:trPr>
        <w:tc>
          <w:tcPr>
            <w:tcW w:w="1260" w:type="dxa"/>
            <w:tcBorders>
              <w:bottom w:val="nil"/>
            </w:tcBorders>
          </w:tcPr>
          <w:p w:rsidR="00C5034E" w:rsidRDefault="00724C3D">
            <w:pPr>
              <w:pStyle w:val="TableParagraph"/>
              <w:spacing w:before="119"/>
              <w:ind w:left="115"/>
              <w:rPr>
                <w:b/>
                <w:sz w:val="24"/>
              </w:rPr>
            </w:pPr>
            <w:r>
              <w:rPr>
                <w:b/>
                <w:sz w:val="24"/>
              </w:rPr>
              <w:t>R9</w:t>
            </w:r>
          </w:p>
        </w:tc>
        <w:tc>
          <w:tcPr>
            <w:tcW w:w="2834" w:type="dxa"/>
            <w:tcBorders>
              <w:bottom w:val="nil"/>
            </w:tcBorders>
          </w:tcPr>
          <w:p w:rsidR="00C5034E" w:rsidRDefault="00724C3D">
            <w:pPr>
              <w:pStyle w:val="TableParagraph"/>
              <w:spacing w:before="56"/>
              <w:ind w:left="112" w:right="180"/>
            </w:pPr>
            <w:r>
              <w:t>The responsible entity did not notify one known impacted interconnected entity or 5% or less of the known impacted entities, whichever is greater, of a planned outage, or an unplanned outage of 30 minutes or more, for telemetering and control equipment, monitoring and assessment capabilities, or associated communication channels between the affected entities.</w:t>
            </w:r>
          </w:p>
          <w:p w:rsidR="00C5034E" w:rsidRDefault="00724C3D">
            <w:pPr>
              <w:pStyle w:val="TableParagraph"/>
              <w:spacing w:before="56"/>
              <w:ind w:left="112" w:right="180"/>
              <w:rPr>
                <w:lang w:eastAsia="zh-CN"/>
              </w:rPr>
            </w:pPr>
            <w:r>
              <w:rPr>
                <w:rFonts w:hint="eastAsia"/>
                <w:lang w:eastAsia="zh-CN"/>
              </w:rPr>
              <w:t>对于遥测和控制设备、监测和评估能力，或受影响实体之间的关联通信渠道，责任实体未向一个已知受影响的互联实体或已知受影响实体的5%或以下(以两者中较大者为准)通知计划中断，或30分钟或更长时间的计划外中断。</w:t>
            </w:r>
          </w:p>
        </w:tc>
        <w:tc>
          <w:tcPr>
            <w:tcW w:w="3016" w:type="dxa"/>
            <w:tcBorders>
              <w:bottom w:val="nil"/>
            </w:tcBorders>
          </w:tcPr>
          <w:p w:rsidR="00C5034E" w:rsidRDefault="00724C3D">
            <w:pPr>
              <w:pStyle w:val="TableParagraph"/>
              <w:spacing w:before="55"/>
              <w:ind w:left="115" w:right="138"/>
            </w:pPr>
            <w:r>
              <w:t>The responsible entity did not notify two known impacted interconnected entities or more than 5% and less than or equal to 10% of the known impacted entities, whichever is greater, of a planned outage, or an unplanned outage of 30 minutes or more, for telemetering and control equipment, monitoring and assessment capabilities, or associated communication channels between the affected entities.</w:t>
            </w:r>
          </w:p>
          <w:p w:rsidR="00C5034E" w:rsidRDefault="00724C3D">
            <w:pPr>
              <w:pStyle w:val="TableParagraph"/>
              <w:spacing w:before="55"/>
              <w:ind w:left="115" w:right="138"/>
              <w:rPr>
                <w:rFonts w:eastAsia="宋体"/>
                <w:lang w:eastAsia="zh-CN"/>
              </w:rPr>
            </w:pPr>
            <w:r>
              <w:rPr>
                <w:rFonts w:hint="eastAsia"/>
                <w:lang w:eastAsia="zh-CN"/>
              </w:rPr>
              <w:t>对于遥测和控制设备、监测和评估能力，或受影响实体之间的关联通信渠道，责任实体未将计划中断或30分钟以上的计划外中断通知两个已知受影响相互关联的实体，或大于5%、小于或等于10%的已知受影响实体(以两者中较大者为准)。</w:t>
            </w:r>
          </w:p>
        </w:tc>
        <w:tc>
          <w:tcPr>
            <w:tcW w:w="3014" w:type="dxa"/>
            <w:tcBorders>
              <w:bottom w:val="nil"/>
            </w:tcBorders>
          </w:tcPr>
          <w:p w:rsidR="00C5034E" w:rsidRDefault="00724C3D">
            <w:pPr>
              <w:pStyle w:val="TableParagraph"/>
              <w:spacing w:before="54"/>
              <w:ind w:left="116" w:right="87"/>
            </w:pPr>
            <w:r>
              <w:t>The responsible entity did not notify three known impacted interconnected entities or more than 10% and less than or equal to 15% of the known impacted entities, whichever is greater, of a planned outage, or an unplanned outage of 30 minutes or more, for telemetering and control equipment, monitoring and assessment capabilities, or associated communication channels between the affected entities.</w:t>
            </w:r>
          </w:p>
          <w:p w:rsidR="00C5034E" w:rsidRDefault="00724C3D">
            <w:pPr>
              <w:pStyle w:val="TableParagraph"/>
              <w:spacing w:before="54"/>
              <w:ind w:left="116" w:right="87"/>
              <w:rPr>
                <w:lang w:eastAsia="zh-CN"/>
              </w:rPr>
            </w:pPr>
            <w:r>
              <w:rPr>
                <w:rFonts w:hint="eastAsia"/>
                <w:lang w:eastAsia="zh-CN"/>
              </w:rPr>
              <w:t>对于遥测和控制设备、监测和评估能力，或受影响实体之间的关联通信渠道，责任实体未通知三个已知受影响相互关联的实体或超过10%、小于或等于15%已知受影响实体(以两者中较大者为准)的计划中断，或30分钟或以上的计划外中断。</w:t>
            </w:r>
          </w:p>
        </w:tc>
        <w:tc>
          <w:tcPr>
            <w:tcW w:w="3014" w:type="dxa"/>
            <w:tcBorders>
              <w:bottom w:val="nil"/>
            </w:tcBorders>
          </w:tcPr>
          <w:p w:rsidR="00C5034E" w:rsidRDefault="00724C3D">
            <w:pPr>
              <w:pStyle w:val="TableParagraph"/>
              <w:spacing w:before="53"/>
              <w:ind w:left="115" w:right="86"/>
            </w:pPr>
            <w:r>
              <w:t>The responsible entity did not notify its Reliability Coordinator of a planned outage, or an unplanned outage of 30 minutes or more, for telemetering and control equipment, monitoring and assessment capabilities, and associated communication channels.</w:t>
            </w:r>
          </w:p>
          <w:p w:rsidR="00C5034E" w:rsidRDefault="00724C3D">
            <w:pPr>
              <w:pStyle w:val="TableParagraph"/>
              <w:spacing w:before="53"/>
              <w:ind w:left="115" w:right="86"/>
              <w:rPr>
                <w:lang w:eastAsia="zh-CN"/>
              </w:rPr>
            </w:pPr>
            <w:r>
              <w:rPr>
                <w:rFonts w:hint="eastAsia"/>
                <w:lang w:eastAsia="zh-CN"/>
              </w:rPr>
              <w:t>对于遥测和控制设备、监视和评估能力以及相关通信通道的计划停机或30分钟以上的计划外停机，责任实体未通知其可靠性协调器。</w:t>
            </w:r>
          </w:p>
          <w:p w:rsidR="00C5034E" w:rsidRDefault="00724C3D">
            <w:pPr>
              <w:pStyle w:val="TableParagraph"/>
              <w:spacing w:before="60"/>
              <w:ind w:left="115"/>
            </w:pPr>
            <w:r>
              <w:t>OR,</w:t>
            </w:r>
          </w:p>
          <w:p w:rsidR="00C5034E" w:rsidRDefault="00724C3D">
            <w:pPr>
              <w:pStyle w:val="TableParagraph"/>
              <w:spacing w:before="60"/>
              <w:ind w:left="114" w:right="99"/>
            </w:pPr>
            <w:r>
              <w:t>The responsible entity did not notify four or more known impacted interconnected entities or more than 15% of the known impacted entities, whichever is greater, of a planned outage, or an unplanned outage of 30 minutes or more, for telemetering and control equipment, monitoring and assessment capabilities, or associated communication channels between the affected entities.</w:t>
            </w:r>
          </w:p>
          <w:p w:rsidR="00C5034E" w:rsidRDefault="00724C3D">
            <w:pPr>
              <w:pStyle w:val="TableParagraph"/>
              <w:spacing w:before="60"/>
              <w:ind w:left="114" w:right="99"/>
              <w:rPr>
                <w:rFonts w:eastAsia="宋体"/>
                <w:lang w:eastAsia="zh-CN"/>
              </w:rPr>
            </w:pPr>
            <w:r>
              <w:rPr>
                <w:rFonts w:eastAsia="宋体" w:hint="eastAsia"/>
                <w:lang w:eastAsia="zh-CN"/>
              </w:rPr>
              <w:lastRenderedPageBreak/>
              <w:t>或者，</w:t>
            </w:r>
          </w:p>
          <w:p w:rsidR="00C5034E" w:rsidRDefault="00724C3D">
            <w:pPr>
              <w:pStyle w:val="TableParagraph"/>
              <w:spacing w:before="60"/>
              <w:ind w:left="114" w:right="99"/>
              <w:rPr>
                <w:lang w:eastAsia="zh-CN"/>
              </w:rPr>
            </w:pPr>
            <w:r>
              <w:rPr>
                <w:rFonts w:eastAsia="宋体" w:hint="eastAsia"/>
                <w:lang w:eastAsia="zh-CN"/>
              </w:rPr>
              <w:t>对于遥测和控制设备、监测和评估能力，或受影响实体之间的关联通信渠道，责任实体没有通知四个或四个以上已知受影响相互关联的实体或</w:t>
            </w:r>
            <w:r>
              <w:rPr>
                <w:rFonts w:eastAsia="宋体" w:hint="eastAsia"/>
                <w:lang w:eastAsia="zh-CN"/>
              </w:rPr>
              <w:t>15%</w:t>
            </w:r>
            <w:r>
              <w:rPr>
                <w:rFonts w:eastAsia="宋体" w:hint="eastAsia"/>
                <w:lang w:eastAsia="zh-CN"/>
              </w:rPr>
              <w:t>以上已知受影响实体</w:t>
            </w:r>
            <w:r>
              <w:rPr>
                <w:rFonts w:eastAsia="宋体" w:hint="eastAsia"/>
                <w:lang w:eastAsia="zh-CN"/>
              </w:rPr>
              <w:t>(</w:t>
            </w:r>
            <w:r>
              <w:rPr>
                <w:rFonts w:eastAsia="宋体" w:hint="eastAsia"/>
                <w:lang w:eastAsia="zh-CN"/>
              </w:rPr>
              <w:t>以较大的实体为准</w:t>
            </w:r>
            <w:r>
              <w:rPr>
                <w:rFonts w:eastAsia="宋体" w:hint="eastAsia"/>
                <w:lang w:eastAsia="zh-CN"/>
              </w:rPr>
              <w:t>)</w:t>
            </w:r>
            <w:r>
              <w:rPr>
                <w:rFonts w:eastAsia="宋体" w:hint="eastAsia"/>
                <w:lang w:eastAsia="zh-CN"/>
              </w:rPr>
              <w:t>的计划中断，或</w:t>
            </w:r>
            <w:r>
              <w:rPr>
                <w:rFonts w:eastAsia="宋体" w:hint="eastAsia"/>
                <w:lang w:eastAsia="zh-CN"/>
              </w:rPr>
              <w:t>30</w:t>
            </w:r>
            <w:r>
              <w:rPr>
                <w:rFonts w:eastAsia="宋体" w:hint="eastAsia"/>
                <w:lang w:eastAsia="zh-CN"/>
              </w:rPr>
              <w:t>分钟或更长时间的计划外中断。</w:t>
            </w:r>
          </w:p>
        </w:tc>
      </w:tr>
      <w:tr w:rsidR="00C5034E">
        <w:trPr>
          <w:trHeight w:val="408"/>
        </w:trPr>
        <w:tc>
          <w:tcPr>
            <w:tcW w:w="1260" w:type="dxa"/>
            <w:tcBorders>
              <w:bottom w:val="nil"/>
            </w:tcBorders>
          </w:tcPr>
          <w:p w:rsidR="00C5034E" w:rsidRDefault="00724C3D">
            <w:pPr>
              <w:pStyle w:val="TableParagraph"/>
              <w:spacing w:before="119"/>
              <w:ind w:left="115"/>
              <w:rPr>
                <w:b/>
                <w:sz w:val="24"/>
              </w:rPr>
            </w:pPr>
            <w:r>
              <w:rPr>
                <w:b/>
                <w:sz w:val="24"/>
              </w:rPr>
              <w:lastRenderedPageBreak/>
              <w:t>R10</w:t>
            </w:r>
          </w:p>
        </w:tc>
        <w:tc>
          <w:tcPr>
            <w:tcW w:w="2834" w:type="dxa"/>
            <w:tcBorders>
              <w:bottom w:val="nil"/>
            </w:tcBorders>
          </w:tcPr>
          <w:p w:rsidR="00C5034E" w:rsidRDefault="00724C3D">
            <w:pPr>
              <w:pStyle w:val="TableParagraph"/>
              <w:spacing w:before="55" w:line="270" w:lineRule="atLeast"/>
              <w:ind w:left="112" w:right="238"/>
            </w:pPr>
            <w:r>
              <w:t>The Transmission Operator did not monitor, obtain, or utilize one of the items</w:t>
            </w:r>
            <w:r>
              <w:rPr>
                <w:rFonts w:eastAsia="宋体" w:hint="eastAsia"/>
                <w:lang w:eastAsia="zh-CN"/>
              </w:rPr>
              <w:t xml:space="preserve"> </w:t>
            </w:r>
            <w:r>
              <w:t>required or identified as necessary by the Transmission Operator and listed in Requirement R10, Part 10.1 through 10.6.</w:t>
            </w:r>
          </w:p>
          <w:p w:rsidR="00C5034E" w:rsidRDefault="00724C3D">
            <w:pPr>
              <w:pStyle w:val="TableParagraph"/>
              <w:spacing w:before="55" w:line="270" w:lineRule="atLeast"/>
              <w:ind w:left="112" w:right="238"/>
              <w:rPr>
                <w:sz w:val="24"/>
                <w:lang w:eastAsia="zh-CN"/>
              </w:rPr>
            </w:pPr>
            <w:r>
              <w:rPr>
                <w:rFonts w:hint="eastAsia"/>
                <w:lang w:eastAsia="zh-CN"/>
              </w:rPr>
              <w:t>输电运营商未监控、获取或使用</w:t>
            </w:r>
            <w:r>
              <w:rPr>
                <w:rFonts w:eastAsia="宋体" w:hint="eastAsia"/>
                <w:lang w:eastAsia="zh-CN"/>
              </w:rPr>
              <w:t>输电运营商</w:t>
            </w:r>
            <w:r>
              <w:rPr>
                <w:rFonts w:hint="eastAsia"/>
                <w:lang w:eastAsia="zh-CN"/>
              </w:rPr>
              <w:t>要求或确定的且在要求R10第10.1至10.6部分中列出的项目之一。</w:t>
            </w:r>
          </w:p>
        </w:tc>
        <w:tc>
          <w:tcPr>
            <w:tcW w:w="3016" w:type="dxa"/>
            <w:tcBorders>
              <w:bottom w:val="nil"/>
            </w:tcBorders>
          </w:tcPr>
          <w:p w:rsidR="00C5034E" w:rsidRDefault="00724C3D">
            <w:pPr>
              <w:pStyle w:val="TableParagraph"/>
              <w:ind w:left="116" w:right="124"/>
            </w:pPr>
            <w:r>
              <w:t xml:space="preserve">The Transmission Operator did not monitor, obtain, or utilize two of the items required </w:t>
            </w:r>
            <w:r>
              <w:rPr>
                <w:rFonts w:eastAsia="宋体" w:hint="eastAsia"/>
                <w:lang w:eastAsia="zh-CN"/>
              </w:rPr>
              <w:t xml:space="preserve">or </w:t>
            </w:r>
            <w:r>
              <w:t>identified as necessary by the Transmission Operator and listed in Requirement R10, Part</w:t>
            </w:r>
            <w:r>
              <w:rPr>
                <w:rFonts w:eastAsia="宋体" w:hint="eastAsia"/>
                <w:lang w:eastAsia="zh-CN"/>
              </w:rPr>
              <w:t xml:space="preserve"> </w:t>
            </w:r>
            <w:r>
              <w:t>10.1 through 10.6</w:t>
            </w:r>
          </w:p>
          <w:p w:rsidR="00C5034E" w:rsidRDefault="00724C3D">
            <w:pPr>
              <w:pStyle w:val="TableParagraph"/>
              <w:spacing w:before="55" w:line="270" w:lineRule="atLeast"/>
              <w:ind w:left="116" w:right="159"/>
              <w:rPr>
                <w:sz w:val="24"/>
                <w:lang w:eastAsia="zh-CN"/>
              </w:rPr>
            </w:pPr>
            <w:r>
              <w:rPr>
                <w:rFonts w:eastAsia="宋体" w:hint="eastAsia"/>
                <w:lang w:eastAsia="zh-CN"/>
              </w:rPr>
              <w:t>输电运营商</w:t>
            </w:r>
            <w:r>
              <w:rPr>
                <w:rFonts w:hint="eastAsia"/>
                <w:lang w:eastAsia="zh-CN"/>
              </w:rPr>
              <w:t>没有监控、获取或利用</w:t>
            </w:r>
            <w:r>
              <w:rPr>
                <w:rFonts w:eastAsia="宋体" w:hint="eastAsia"/>
                <w:lang w:eastAsia="zh-CN"/>
              </w:rPr>
              <w:t>输电运营商</w:t>
            </w:r>
            <w:r>
              <w:rPr>
                <w:rFonts w:hint="eastAsia"/>
                <w:lang w:eastAsia="zh-CN"/>
              </w:rPr>
              <w:t>所要求的或确定的、列于需求R10第10.1至10.6部分的两个项目</w:t>
            </w:r>
          </w:p>
        </w:tc>
        <w:tc>
          <w:tcPr>
            <w:tcW w:w="3014" w:type="dxa"/>
            <w:tcBorders>
              <w:bottom w:val="nil"/>
            </w:tcBorders>
          </w:tcPr>
          <w:p w:rsidR="00C5034E" w:rsidRDefault="00724C3D">
            <w:pPr>
              <w:pStyle w:val="TableParagraph"/>
              <w:spacing w:before="55" w:line="270" w:lineRule="atLeast"/>
              <w:ind w:left="117" w:right="429"/>
            </w:pPr>
            <w:r>
              <w:t>The Transmission Operator did not monitor, obtain, or utilize three of the items required or</w:t>
            </w:r>
            <w:r>
              <w:rPr>
                <w:rFonts w:eastAsia="宋体" w:hint="eastAsia"/>
                <w:lang w:eastAsia="zh-CN"/>
              </w:rPr>
              <w:t xml:space="preserve"> </w:t>
            </w:r>
            <w:r>
              <w:t>identified as necessary by the Transmission Operator and listed in Requirement R10, Part 10.1 through 10.6.</w:t>
            </w:r>
          </w:p>
          <w:p w:rsidR="00C5034E" w:rsidRDefault="00724C3D">
            <w:pPr>
              <w:pStyle w:val="TableParagraph"/>
              <w:spacing w:before="55" w:line="270" w:lineRule="atLeast"/>
              <w:ind w:left="117" w:right="429"/>
              <w:rPr>
                <w:sz w:val="24"/>
                <w:lang w:eastAsia="zh-CN"/>
              </w:rPr>
            </w:pPr>
            <w:r>
              <w:rPr>
                <w:rFonts w:eastAsia="宋体" w:hint="eastAsia"/>
                <w:lang w:eastAsia="zh-CN"/>
              </w:rPr>
              <w:t>输电运营商</w:t>
            </w:r>
            <w:r>
              <w:rPr>
                <w:rFonts w:hint="eastAsia"/>
                <w:lang w:eastAsia="zh-CN"/>
              </w:rPr>
              <w:t>没有监控、获取或利用要求R10 第10.1至10.6部分中列出的</w:t>
            </w:r>
            <w:r>
              <w:rPr>
                <w:rFonts w:eastAsia="宋体" w:hint="eastAsia"/>
                <w:lang w:eastAsia="zh-CN"/>
              </w:rPr>
              <w:t>输电运营商</w:t>
            </w:r>
            <w:r>
              <w:rPr>
                <w:rFonts w:hint="eastAsia"/>
                <w:lang w:eastAsia="zh-CN"/>
              </w:rPr>
              <w:t>所要求或确定的必要物品中的三种。</w:t>
            </w:r>
          </w:p>
        </w:tc>
        <w:tc>
          <w:tcPr>
            <w:tcW w:w="3014" w:type="dxa"/>
            <w:tcBorders>
              <w:bottom w:val="nil"/>
            </w:tcBorders>
          </w:tcPr>
          <w:p w:rsidR="00C5034E" w:rsidRDefault="00724C3D">
            <w:pPr>
              <w:pStyle w:val="TableParagraph"/>
              <w:spacing w:before="55" w:line="270" w:lineRule="atLeast"/>
              <w:ind w:left="116" w:right="248"/>
            </w:pPr>
            <w:r>
              <w:t>The Transmission Operator did not monitor, obtain, or utilize four or more of the items</w:t>
            </w:r>
            <w:r>
              <w:rPr>
                <w:rFonts w:eastAsia="宋体" w:hint="eastAsia"/>
                <w:lang w:eastAsia="zh-CN"/>
              </w:rPr>
              <w:t xml:space="preserve"> </w:t>
            </w:r>
            <w:r>
              <w:t>required or identified as necessary by the Transmission Operator and listed in Requirement R10 Part 10.1 through 10.6.</w:t>
            </w:r>
          </w:p>
          <w:p w:rsidR="00C5034E" w:rsidRDefault="00724C3D">
            <w:pPr>
              <w:pStyle w:val="TableParagraph"/>
              <w:spacing w:before="55" w:line="270" w:lineRule="atLeast"/>
              <w:ind w:left="116" w:right="248"/>
              <w:rPr>
                <w:sz w:val="24"/>
                <w:lang w:eastAsia="zh-CN"/>
              </w:rPr>
            </w:pPr>
            <w:r>
              <w:rPr>
                <w:rFonts w:eastAsia="宋体" w:hint="eastAsia"/>
                <w:lang w:eastAsia="zh-CN"/>
              </w:rPr>
              <w:t>输电运营商</w:t>
            </w:r>
            <w:r>
              <w:rPr>
                <w:rFonts w:hint="eastAsia"/>
                <w:lang w:eastAsia="zh-CN"/>
              </w:rPr>
              <w:t>未监控、获取或利用要求R10第10.1至10.6部分中所列的</w:t>
            </w:r>
            <w:r>
              <w:rPr>
                <w:rFonts w:eastAsia="宋体" w:hint="eastAsia"/>
                <w:lang w:eastAsia="zh-CN"/>
              </w:rPr>
              <w:t>输电运营商</w:t>
            </w:r>
            <w:r>
              <w:rPr>
                <w:rFonts w:hint="eastAsia"/>
                <w:lang w:eastAsia="zh-CN"/>
              </w:rPr>
              <w:t>所要求或确定的四种或四种以上的必要物品。</w:t>
            </w:r>
          </w:p>
        </w:tc>
      </w:tr>
    </w:tbl>
    <w:p w:rsidR="00C5034E" w:rsidRDefault="00C5034E">
      <w:pPr>
        <w:rPr>
          <w:rFonts w:ascii="Times New Roman"/>
          <w:lang w:eastAsia="zh-CN"/>
        </w:rPr>
        <w:sectPr w:rsidR="00C5034E">
          <w:pgSz w:w="15840" w:h="12240" w:orient="landscape"/>
          <w:pgMar w:top="1200" w:right="1140" w:bottom="900" w:left="1320" w:header="763" w:footer="705" w:gutter="0"/>
          <w:cols w:space="720"/>
        </w:sectPr>
      </w:pPr>
    </w:p>
    <w:p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lang w:eastAsia="zh-CN"/>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3050"/>
        </w:trPr>
        <w:tc>
          <w:tcPr>
            <w:tcW w:w="1260" w:type="dxa"/>
          </w:tcPr>
          <w:p w:rsidR="00C5034E" w:rsidRDefault="00724C3D">
            <w:pPr>
              <w:pStyle w:val="TableParagraph"/>
              <w:spacing w:before="119"/>
              <w:ind w:left="31" w:right="108"/>
              <w:jc w:val="center"/>
              <w:rPr>
                <w:b/>
                <w:sz w:val="24"/>
              </w:rPr>
            </w:pPr>
            <w:r>
              <w:rPr>
                <w:b/>
                <w:sz w:val="24"/>
              </w:rPr>
              <w:t>R11</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16"/>
              <w:rPr>
                <w:sz w:val="24"/>
              </w:rPr>
            </w:pPr>
            <w:r>
              <w:t>N/A</w:t>
            </w:r>
          </w:p>
        </w:tc>
        <w:tc>
          <w:tcPr>
            <w:tcW w:w="3014" w:type="dxa"/>
          </w:tcPr>
          <w:p w:rsidR="00C5034E" w:rsidRDefault="00724C3D">
            <w:pPr>
              <w:pStyle w:val="TableParagraph"/>
              <w:spacing w:before="56"/>
              <w:ind w:left="117" w:right="357"/>
            </w:pPr>
            <w:r>
              <w:t>The Balancing Authority did not monitor the status of Remedial Action Schemes that impact generation or Load, in order to maintain generation-Load- interchange balance within its Balancing Authority Area and support Interconnection frequency.</w:t>
            </w:r>
          </w:p>
          <w:p w:rsidR="00C5034E" w:rsidRDefault="00724C3D">
            <w:pPr>
              <w:pStyle w:val="TableParagraph"/>
              <w:spacing w:before="56"/>
              <w:ind w:left="117" w:right="357"/>
              <w:rPr>
                <w:sz w:val="24"/>
                <w:lang w:eastAsia="zh-CN"/>
              </w:rPr>
            </w:pPr>
            <w:r>
              <w:rPr>
                <w:rFonts w:hint="eastAsia"/>
                <w:lang w:eastAsia="zh-CN"/>
              </w:rPr>
              <w:t>平衡机构没有监测影响发电或负载的补救行动方案的状态，以便在其平衡机构范围内维持发电-负载-交换平衡并支持互连频率。</w:t>
            </w:r>
          </w:p>
        </w:tc>
        <w:tc>
          <w:tcPr>
            <w:tcW w:w="3014" w:type="dxa"/>
          </w:tcPr>
          <w:p w:rsidR="00C5034E" w:rsidRDefault="00724C3D">
            <w:pPr>
              <w:pStyle w:val="TableParagraph"/>
              <w:spacing w:before="56"/>
              <w:ind w:left="116" w:right="193"/>
            </w:pPr>
            <w:r>
              <w:t>The Balancing Authority did not monitor its Balancing Authority Area, in order to maintain generation-Load-interchange balance within its Balancing Authority Area and support Interconnection frequency.</w:t>
            </w:r>
          </w:p>
          <w:p w:rsidR="00C5034E" w:rsidRDefault="00724C3D">
            <w:pPr>
              <w:pStyle w:val="TableParagraph"/>
              <w:spacing w:before="56"/>
              <w:ind w:left="116" w:right="193"/>
              <w:rPr>
                <w:sz w:val="24"/>
                <w:lang w:eastAsia="zh-CN"/>
              </w:rPr>
            </w:pPr>
            <w:r>
              <w:rPr>
                <w:rFonts w:hint="eastAsia"/>
                <w:lang w:eastAsia="zh-CN"/>
              </w:rPr>
              <w:t>平衡机构没有监控其平衡机构区域，以维护其平衡机构区域内的生成负载-交换平衡并支持互连频率。</w:t>
            </w:r>
          </w:p>
        </w:tc>
      </w:tr>
      <w:tr w:rsidR="00C5034E">
        <w:trPr>
          <w:trHeight w:val="1878"/>
        </w:trPr>
        <w:tc>
          <w:tcPr>
            <w:tcW w:w="1260" w:type="dxa"/>
          </w:tcPr>
          <w:p w:rsidR="00C5034E" w:rsidRDefault="00724C3D">
            <w:pPr>
              <w:pStyle w:val="TableParagraph"/>
              <w:spacing w:before="119"/>
              <w:ind w:left="31" w:right="108"/>
              <w:jc w:val="center"/>
              <w:rPr>
                <w:b/>
                <w:sz w:val="24"/>
              </w:rPr>
            </w:pPr>
            <w:r>
              <w:rPr>
                <w:b/>
                <w:sz w:val="24"/>
              </w:rPr>
              <w:t>R12</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16"/>
              <w:rPr>
                <w:sz w:val="24"/>
              </w:rPr>
            </w:pPr>
            <w:r>
              <w:t>N/A</w:t>
            </w:r>
          </w:p>
        </w:tc>
        <w:tc>
          <w:tcPr>
            <w:tcW w:w="3014" w:type="dxa"/>
          </w:tcPr>
          <w:p w:rsidR="00C5034E" w:rsidRDefault="00724C3D">
            <w:pPr>
              <w:pStyle w:val="TableParagraph"/>
              <w:spacing w:before="56"/>
              <w:ind w:left="117"/>
              <w:rPr>
                <w:sz w:val="24"/>
              </w:rPr>
            </w:pPr>
            <w:r>
              <w:t>N/A</w:t>
            </w:r>
          </w:p>
        </w:tc>
        <w:tc>
          <w:tcPr>
            <w:tcW w:w="3014" w:type="dxa"/>
          </w:tcPr>
          <w:p w:rsidR="00C5034E" w:rsidRDefault="00724C3D">
            <w:pPr>
              <w:pStyle w:val="TableParagraph"/>
              <w:spacing w:before="56"/>
              <w:ind w:left="116" w:right="480"/>
              <w:rPr>
                <w:position w:val="2"/>
              </w:rPr>
            </w:pPr>
            <w:r>
              <w:t xml:space="preserve">The Transmission Operator exceeded an identified Interconnection Reliability Operating Limit (IROL) for a continuous duration greater </w:t>
            </w:r>
            <w:r>
              <w:rPr>
                <w:position w:val="2"/>
              </w:rPr>
              <w:t>than its associated IROL T</w:t>
            </w:r>
            <w:r>
              <w:rPr>
                <w:sz w:val="14"/>
              </w:rPr>
              <w:t>v</w:t>
            </w:r>
            <w:r>
              <w:rPr>
                <w:position w:val="2"/>
              </w:rPr>
              <w:t>.</w:t>
            </w:r>
          </w:p>
          <w:p w:rsidR="00C5034E" w:rsidRDefault="00724C3D">
            <w:pPr>
              <w:pStyle w:val="TableParagraph"/>
              <w:spacing w:before="56"/>
              <w:ind w:left="116" w:right="480"/>
              <w:rPr>
                <w:sz w:val="24"/>
                <w:lang w:eastAsia="zh-CN"/>
              </w:rPr>
            </w:pPr>
            <w:r>
              <w:rPr>
                <w:rFonts w:hint="eastAsia"/>
                <w:position w:val="2"/>
                <w:lang w:eastAsia="zh-CN"/>
              </w:rPr>
              <w:t>输电运营商在持续时间大于其相关IROL Tv的情况下，超过了确定的互连可靠性操作限制(IROL)。</w:t>
            </w:r>
          </w:p>
        </w:tc>
      </w:tr>
      <w:tr w:rsidR="00C5034E">
        <w:trPr>
          <w:trHeight w:val="2462"/>
        </w:trPr>
        <w:tc>
          <w:tcPr>
            <w:tcW w:w="1260" w:type="dxa"/>
          </w:tcPr>
          <w:p w:rsidR="00C5034E" w:rsidRDefault="00724C3D">
            <w:pPr>
              <w:pStyle w:val="TableParagraph"/>
              <w:spacing w:before="121"/>
              <w:ind w:left="31" w:right="108"/>
              <w:jc w:val="center"/>
              <w:rPr>
                <w:b/>
                <w:sz w:val="24"/>
              </w:rPr>
            </w:pPr>
            <w:r>
              <w:rPr>
                <w:b/>
                <w:sz w:val="24"/>
              </w:rPr>
              <w:lastRenderedPageBreak/>
              <w:t>R13</w:t>
            </w:r>
          </w:p>
        </w:tc>
        <w:tc>
          <w:tcPr>
            <w:tcW w:w="2834" w:type="dxa"/>
          </w:tcPr>
          <w:p w:rsidR="00C5034E" w:rsidRDefault="00724C3D">
            <w:pPr>
              <w:pStyle w:val="TableParagraph"/>
              <w:ind w:left="112" w:right="294"/>
            </w:pPr>
            <w:r>
              <w:t>For any sample 24-hour period within the 30-day retention period, the Transmission Operator’s Real-time Assessment was not conducted for one 30- minute period within that 24-hour period.</w:t>
            </w:r>
          </w:p>
          <w:p w:rsidR="00C5034E" w:rsidRDefault="00724C3D">
            <w:pPr>
              <w:pStyle w:val="TableParagraph"/>
              <w:ind w:left="112" w:right="294"/>
              <w:rPr>
                <w:sz w:val="24"/>
                <w:lang w:eastAsia="zh-CN"/>
              </w:rPr>
            </w:pPr>
            <w:r>
              <w:rPr>
                <w:rFonts w:hint="eastAsia"/>
                <w:lang w:eastAsia="zh-CN"/>
              </w:rPr>
              <w:t>对于30天保留期内的24小时内的任何样本，</w:t>
            </w:r>
            <w:r>
              <w:rPr>
                <w:rFonts w:eastAsia="宋体" w:hint="eastAsia"/>
                <w:lang w:eastAsia="zh-CN"/>
              </w:rPr>
              <w:t>输电运营商</w:t>
            </w:r>
            <w:r>
              <w:rPr>
                <w:rFonts w:hint="eastAsia"/>
                <w:lang w:eastAsia="zh-CN"/>
              </w:rPr>
              <w:t>的实时评估没有在24小时内进行30分钟的评估。</w:t>
            </w:r>
          </w:p>
        </w:tc>
        <w:tc>
          <w:tcPr>
            <w:tcW w:w="3016" w:type="dxa"/>
          </w:tcPr>
          <w:p w:rsidR="00C5034E" w:rsidRDefault="00724C3D">
            <w:pPr>
              <w:pStyle w:val="TableParagraph"/>
              <w:ind w:left="115" w:right="107"/>
            </w:pPr>
            <w:r>
              <w:t>For any sample 24-hour period within the 30-day retention period, the Transmission Operator’s Real-time Assessment was not conducted for two 30-minute periods within that 24-hour period.</w:t>
            </w:r>
          </w:p>
          <w:p w:rsidR="00C5034E" w:rsidRDefault="00724C3D">
            <w:pPr>
              <w:pStyle w:val="TableParagraph"/>
              <w:ind w:left="115" w:right="107"/>
              <w:rPr>
                <w:sz w:val="24"/>
                <w:lang w:eastAsia="zh-CN"/>
              </w:rPr>
            </w:pPr>
            <w:r>
              <w:rPr>
                <w:rFonts w:hint="eastAsia"/>
                <w:lang w:eastAsia="zh-CN"/>
              </w:rPr>
              <w:t>在30天保留期内的任何24小时样本，在该24小时期内的两个30分钟内，输电运营商都没有进行实时评估。</w:t>
            </w:r>
          </w:p>
        </w:tc>
        <w:tc>
          <w:tcPr>
            <w:tcW w:w="3014" w:type="dxa"/>
          </w:tcPr>
          <w:p w:rsidR="00C5034E" w:rsidRDefault="00724C3D">
            <w:pPr>
              <w:pStyle w:val="TableParagraph"/>
              <w:ind w:left="116" w:right="207"/>
            </w:pPr>
            <w:r>
              <w:t>For any sample 24-hour period within the 30-day retention period, the Transmission Operator’s Real-time Assessment was not conducted for three 30- minute periods within that 24- hour period.</w:t>
            </w:r>
          </w:p>
          <w:p w:rsidR="00C5034E" w:rsidRDefault="00724C3D">
            <w:pPr>
              <w:pStyle w:val="TableParagraph"/>
              <w:ind w:left="116" w:right="207"/>
              <w:rPr>
                <w:sz w:val="24"/>
                <w:lang w:eastAsia="zh-CN"/>
              </w:rPr>
            </w:pPr>
            <w:r>
              <w:rPr>
                <w:rFonts w:hint="eastAsia"/>
                <w:lang w:eastAsia="zh-CN"/>
              </w:rPr>
              <w:t>对于30天保留期内的任何24小时样本，</w:t>
            </w:r>
            <w:r>
              <w:rPr>
                <w:rFonts w:eastAsia="宋体" w:hint="eastAsia"/>
                <w:lang w:eastAsia="zh-CN"/>
              </w:rPr>
              <w:t>输电运营商</w:t>
            </w:r>
            <w:r>
              <w:rPr>
                <w:rFonts w:hint="eastAsia"/>
                <w:lang w:eastAsia="zh-CN"/>
              </w:rPr>
              <w:t>没有在24小时内进行3次30分钟的实时评估。</w:t>
            </w:r>
          </w:p>
        </w:tc>
        <w:tc>
          <w:tcPr>
            <w:tcW w:w="3014" w:type="dxa"/>
          </w:tcPr>
          <w:p w:rsidR="00C5034E" w:rsidRDefault="00724C3D">
            <w:pPr>
              <w:pStyle w:val="TableParagraph"/>
              <w:spacing w:before="59"/>
              <w:ind w:left="115" w:right="196"/>
            </w:pPr>
            <w:r>
              <w:t>For any sample 24-hour period within the 30-day retention period, the Transmission Operator’s Real-time Assessment was not conducted for four or more 30-minute periods within that 24-hour period.</w:t>
            </w:r>
          </w:p>
          <w:p w:rsidR="00C5034E" w:rsidRDefault="00724C3D">
            <w:pPr>
              <w:pStyle w:val="TableParagraph"/>
              <w:spacing w:before="59"/>
              <w:ind w:left="115" w:right="196"/>
              <w:rPr>
                <w:sz w:val="24"/>
                <w:lang w:eastAsia="zh-CN"/>
              </w:rPr>
            </w:pPr>
            <w:r>
              <w:rPr>
                <w:rFonts w:hint="eastAsia"/>
                <w:lang w:eastAsia="zh-CN"/>
              </w:rPr>
              <w:t>对于30天保留期内的任何24小时样本，输电运营商不会在该24小时内进行4次或更多次30分钟的实时评估。</w:t>
            </w:r>
          </w:p>
        </w:tc>
      </w:tr>
      <w:tr w:rsidR="00C5034E">
        <w:trPr>
          <w:trHeight w:val="647"/>
        </w:trPr>
        <w:tc>
          <w:tcPr>
            <w:tcW w:w="1260" w:type="dxa"/>
          </w:tcPr>
          <w:p w:rsidR="00C5034E" w:rsidRDefault="00724C3D">
            <w:pPr>
              <w:pStyle w:val="TableParagraph"/>
              <w:spacing w:before="119"/>
              <w:ind w:left="96" w:right="108"/>
              <w:jc w:val="center"/>
              <w:rPr>
                <w:b/>
                <w:sz w:val="24"/>
              </w:rPr>
            </w:pPr>
            <w:r>
              <w:rPr>
                <w:b/>
                <w:sz w:val="24"/>
              </w:rPr>
              <w:t>R14.</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16"/>
              <w:rPr>
                <w:sz w:val="24"/>
              </w:rPr>
            </w:pPr>
            <w:r>
              <w:t>N/A</w:t>
            </w:r>
          </w:p>
        </w:tc>
        <w:tc>
          <w:tcPr>
            <w:tcW w:w="3014" w:type="dxa"/>
          </w:tcPr>
          <w:p w:rsidR="00C5034E" w:rsidRDefault="00724C3D">
            <w:pPr>
              <w:pStyle w:val="TableParagraph"/>
              <w:spacing w:before="56"/>
              <w:ind w:left="117"/>
              <w:rPr>
                <w:sz w:val="24"/>
              </w:rPr>
            </w:pPr>
            <w:r>
              <w:t>N/A</w:t>
            </w:r>
          </w:p>
        </w:tc>
        <w:tc>
          <w:tcPr>
            <w:tcW w:w="3014" w:type="dxa"/>
          </w:tcPr>
          <w:p w:rsidR="00C5034E" w:rsidRDefault="00724C3D">
            <w:pPr>
              <w:pStyle w:val="TableParagraph"/>
              <w:spacing w:before="56"/>
              <w:ind w:left="116" w:right="140"/>
            </w:pPr>
            <w:r>
              <w:t>The Transmission Operator did not initiate its Operating Plan for mitigating a SOL exceedance identified as part of its Real- time monitoring or Real-time Assessment</w:t>
            </w:r>
          </w:p>
          <w:p w:rsidR="00C5034E" w:rsidRDefault="00724C3D">
            <w:pPr>
              <w:pStyle w:val="TableParagraph"/>
              <w:spacing w:before="56"/>
              <w:ind w:left="116" w:right="140"/>
              <w:rPr>
                <w:sz w:val="24"/>
                <w:lang w:eastAsia="zh-CN"/>
              </w:rPr>
            </w:pPr>
            <w:r>
              <w:rPr>
                <w:rFonts w:hint="eastAsia"/>
                <w:lang w:eastAsia="zh-CN"/>
              </w:rPr>
              <w:t>在实时监测或实时评估中，</w:t>
            </w:r>
            <w:r>
              <w:rPr>
                <w:rFonts w:eastAsia="宋体" w:hint="eastAsia"/>
                <w:lang w:eastAsia="zh-CN"/>
              </w:rPr>
              <w:t>输电运营商</w:t>
            </w:r>
            <w:r>
              <w:rPr>
                <w:rFonts w:hint="eastAsia"/>
                <w:lang w:eastAsia="zh-CN"/>
              </w:rPr>
              <w:t>并没有启动降低SOL超标的作业计划</w:t>
            </w:r>
          </w:p>
        </w:tc>
      </w:tr>
    </w:tbl>
    <w:p w:rsidR="00C5034E" w:rsidRDefault="00C5034E">
      <w:pPr>
        <w:spacing w:line="290" w:lineRule="atLeast"/>
        <w:rPr>
          <w:sz w:val="24"/>
          <w:lang w:eastAsia="zh-CN"/>
        </w:rPr>
        <w:sectPr w:rsidR="00C5034E">
          <w:pgSz w:w="15840" w:h="12240" w:orient="landscape"/>
          <w:pgMar w:top="1200" w:right="1140" w:bottom="900" w:left="1320" w:header="763" w:footer="705" w:gutter="0"/>
          <w:cols w:space="720"/>
        </w:sectPr>
      </w:pPr>
    </w:p>
    <w:p w:rsidR="00C5034E" w:rsidRDefault="00C5034E">
      <w:pPr>
        <w:pStyle w:val="a4"/>
        <w:spacing w:before="7"/>
        <w:rPr>
          <w:rFonts w:ascii="Times New Roman"/>
          <w:sz w:val="19"/>
          <w:lang w:eastAsia="zh-CN"/>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lang w:eastAsia="zh-CN"/>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1876"/>
        </w:trPr>
        <w:tc>
          <w:tcPr>
            <w:tcW w:w="1260" w:type="dxa"/>
          </w:tcPr>
          <w:p w:rsidR="00C5034E" w:rsidRDefault="00724C3D">
            <w:pPr>
              <w:pStyle w:val="TableParagraph"/>
              <w:spacing w:before="119"/>
              <w:ind w:left="96" w:right="107"/>
              <w:jc w:val="center"/>
              <w:rPr>
                <w:b/>
                <w:sz w:val="24"/>
              </w:rPr>
            </w:pPr>
            <w:r>
              <w:rPr>
                <w:b/>
                <w:sz w:val="24"/>
              </w:rPr>
              <w:t>R15.</w:t>
            </w:r>
          </w:p>
        </w:tc>
        <w:tc>
          <w:tcPr>
            <w:tcW w:w="2834" w:type="dxa"/>
          </w:tcPr>
          <w:p w:rsidR="00C5034E" w:rsidRDefault="00724C3D">
            <w:pPr>
              <w:pStyle w:val="TableParagraph"/>
              <w:spacing w:before="56"/>
              <w:ind w:left="264"/>
              <w:rPr>
                <w:sz w:val="24"/>
              </w:rPr>
            </w:pPr>
            <w:r>
              <w:t>N/A</w:t>
            </w:r>
          </w:p>
        </w:tc>
        <w:tc>
          <w:tcPr>
            <w:tcW w:w="3016" w:type="dxa"/>
          </w:tcPr>
          <w:p w:rsidR="00C5034E" w:rsidRDefault="00724C3D">
            <w:pPr>
              <w:pStyle w:val="TableParagraph"/>
              <w:spacing w:before="56"/>
              <w:ind w:left="166"/>
              <w:rPr>
                <w:sz w:val="24"/>
              </w:rPr>
            </w:pPr>
            <w:r>
              <w:t>N/A</w:t>
            </w:r>
          </w:p>
        </w:tc>
        <w:tc>
          <w:tcPr>
            <w:tcW w:w="3014" w:type="dxa"/>
          </w:tcPr>
          <w:p w:rsidR="00C5034E" w:rsidRDefault="00724C3D">
            <w:pPr>
              <w:pStyle w:val="TableParagraph"/>
              <w:spacing w:before="56"/>
              <w:ind w:left="167"/>
              <w:rPr>
                <w:sz w:val="24"/>
              </w:rPr>
            </w:pPr>
            <w:r>
              <w:t>N/A</w:t>
            </w:r>
          </w:p>
        </w:tc>
        <w:tc>
          <w:tcPr>
            <w:tcW w:w="3014" w:type="dxa"/>
          </w:tcPr>
          <w:p w:rsidR="00C5034E" w:rsidRDefault="00724C3D">
            <w:pPr>
              <w:pStyle w:val="TableParagraph"/>
              <w:spacing w:before="56"/>
              <w:ind w:left="116" w:right="206"/>
            </w:pPr>
            <w:r>
              <w:t>The Transmission Operator did not inform its Reliability Coordinator of actions taken to return the System to within limits when a SOL had been exceeded.</w:t>
            </w:r>
          </w:p>
          <w:p w:rsidR="00C5034E" w:rsidRDefault="00724C3D">
            <w:pPr>
              <w:pStyle w:val="TableParagraph"/>
              <w:spacing w:before="56"/>
              <w:ind w:left="116" w:right="206"/>
              <w:rPr>
                <w:sz w:val="24"/>
                <w:lang w:eastAsia="zh-CN"/>
              </w:rPr>
            </w:pPr>
            <w:r>
              <w:rPr>
                <w:rFonts w:hint="eastAsia"/>
                <w:lang w:eastAsia="zh-CN"/>
              </w:rPr>
              <w:t>当超出SOL时，输电运营商没有通知其可靠性协调器将系统返回到限制范围内所采取的行动。</w:t>
            </w:r>
          </w:p>
        </w:tc>
      </w:tr>
      <w:tr w:rsidR="00C5034E">
        <w:trPr>
          <w:trHeight w:val="3635"/>
        </w:trPr>
        <w:tc>
          <w:tcPr>
            <w:tcW w:w="1260" w:type="dxa"/>
          </w:tcPr>
          <w:p w:rsidR="00C5034E" w:rsidRDefault="00724C3D">
            <w:pPr>
              <w:pStyle w:val="TableParagraph"/>
              <w:spacing w:before="119"/>
              <w:ind w:left="96" w:right="107"/>
              <w:jc w:val="center"/>
              <w:rPr>
                <w:b/>
                <w:sz w:val="24"/>
              </w:rPr>
            </w:pPr>
            <w:r>
              <w:rPr>
                <w:b/>
                <w:sz w:val="24"/>
              </w:rPr>
              <w:t>R16.</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66"/>
              <w:rPr>
                <w:sz w:val="24"/>
              </w:rPr>
            </w:pPr>
            <w:r>
              <w:t>N/A</w:t>
            </w:r>
          </w:p>
        </w:tc>
        <w:tc>
          <w:tcPr>
            <w:tcW w:w="3014" w:type="dxa"/>
          </w:tcPr>
          <w:p w:rsidR="00C5034E" w:rsidRDefault="00724C3D">
            <w:pPr>
              <w:pStyle w:val="TableParagraph"/>
              <w:spacing w:before="56"/>
              <w:ind w:left="167"/>
              <w:rPr>
                <w:sz w:val="24"/>
              </w:rPr>
            </w:pPr>
            <w:r>
              <w:t>N/A</w:t>
            </w:r>
          </w:p>
        </w:tc>
        <w:tc>
          <w:tcPr>
            <w:tcW w:w="3014" w:type="dxa"/>
          </w:tcPr>
          <w:p w:rsidR="00C5034E" w:rsidRDefault="00724C3D">
            <w:pPr>
              <w:pStyle w:val="TableParagraph"/>
              <w:spacing w:before="56"/>
              <w:ind w:left="116" w:right="201"/>
            </w:pPr>
            <w:r>
              <w:t>The Transmission Operator did not provide its System Operators with the authority to approve planned outages and maintenance of its telemetering and control equipment, monitoring and assessment capabilities, and associated communication channels between affected entities.</w:t>
            </w:r>
          </w:p>
          <w:p w:rsidR="00C5034E" w:rsidRDefault="00724C3D">
            <w:pPr>
              <w:pStyle w:val="TableParagraph"/>
              <w:spacing w:before="56"/>
              <w:ind w:left="116" w:right="201"/>
              <w:rPr>
                <w:sz w:val="24"/>
                <w:lang w:eastAsia="zh-CN"/>
              </w:rPr>
            </w:pPr>
            <w:r>
              <w:rPr>
                <w:rFonts w:hint="eastAsia"/>
                <w:lang w:eastAsia="zh-CN"/>
              </w:rPr>
              <w:t>输电运营商没有向其系统运营商提供授权，以批准计划中的停机和维护其遥测和控制设备、监视和评估能力，以及受影响实体之间的相关通信通道。</w:t>
            </w:r>
          </w:p>
        </w:tc>
      </w:tr>
      <w:tr w:rsidR="00C5034E">
        <w:trPr>
          <w:trHeight w:val="940"/>
        </w:trPr>
        <w:tc>
          <w:tcPr>
            <w:tcW w:w="1260" w:type="dxa"/>
          </w:tcPr>
          <w:p w:rsidR="00C5034E" w:rsidRDefault="00724C3D">
            <w:pPr>
              <w:pStyle w:val="TableParagraph"/>
              <w:spacing w:before="119"/>
              <w:ind w:left="115"/>
              <w:rPr>
                <w:b/>
                <w:sz w:val="24"/>
              </w:rPr>
            </w:pPr>
            <w:r>
              <w:rPr>
                <w:b/>
                <w:sz w:val="24"/>
              </w:rPr>
              <w:t>R17.</w:t>
            </w:r>
          </w:p>
        </w:tc>
        <w:tc>
          <w:tcPr>
            <w:tcW w:w="2834" w:type="dxa"/>
          </w:tcPr>
          <w:p w:rsidR="00C5034E" w:rsidRDefault="00724C3D">
            <w:pPr>
              <w:pStyle w:val="TableParagraph"/>
              <w:spacing w:before="59"/>
              <w:ind w:left="115"/>
              <w:rPr>
                <w:sz w:val="24"/>
              </w:rPr>
            </w:pPr>
            <w:r>
              <w:rPr>
                <w:sz w:val="24"/>
              </w:rPr>
              <w:t>N/A</w:t>
            </w:r>
          </w:p>
        </w:tc>
        <w:tc>
          <w:tcPr>
            <w:tcW w:w="3016" w:type="dxa"/>
          </w:tcPr>
          <w:p w:rsidR="00C5034E" w:rsidRDefault="00724C3D">
            <w:pPr>
              <w:pStyle w:val="TableParagraph"/>
              <w:spacing w:before="59"/>
              <w:ind w:left="115"/>
              <w:rPr>
                <w:sz w:val="24"/>
              </w:rPr>
            </w:pPr>
            <w:r>
              <w:rPr>
                <w:sz w:val="24"/>
              </w:rPr>
              <w:t>N/A</w:t>
            </w:r>
          </w:p>
        </w:tc>
        <w:tc>
          <w:tcPr>
            <w:tcW w:w="3014" w:type="dxa"/>
          </w:tcPr>
          <w:p w:rsidR="00C5034E" w:rsidRDefault="00724C3D">
            <w:pPr>
              <w:pStyle w:val="TableParagraph"/>
              <w:spacing w:before="59"/>
              <w:ind w:left="113"/>
              <w:rPr>
                <w:sz w:val="24"/>
              </w:rPr>
            </w:pPr>
            <w:r>
              <w:rPr>
                <w:sz w:val="24"/>
              </w:rPr>
              <w:t>N/A</w:t>
            </w:r>
          </w:p>
        </w:tc>
        <w:tc>
          <w:tcPr>
            <w:tcW w:w="3014" w:type="dxa"/>
          </w:tcPr>
          <w:p w:rsidR="00C5034E" w:rsidRDefault="00724C3D">
            <w:pPr>
              <w:pStyle w:val="TableParagraph"/>
              <w:spacing w:before="59" w:line="290" w:lineRule="atLeast"/>
              <w:ind w:left="116" w:right="172"/>
              <w:rPr>
                <w:sz w:val="24"/>
              </w:rPr>
            </w:pPr>
            <w:r>
              <w:rPr>
                <w:sz w:val="24"/>
              </w:rPr>
              <w:t>The Balancing Authority did not provide its System Operators with the</w:t>
            </w:r>
          </w:p>
        </w:tc>
      </w:tr>
    </w:tbl>
    <w:p w:rsidR="00C5034E" w:rsidRDefault="00C5034E">
      <w:pPr>
        <w:spacing w:line="290" w:lineRule="atLeast"/>
        <w:rPr>
          <w:sz w:val="24"/>
        </w:rPr>
        <w:sectPr w:rsidR="00C5034E">
          <w:pgSz w:w="15840" w:h="12240" w:orient="landscape"/>
          <w:pgMar w:top="1200" w:right="1140" w:bottom="900" w:left="1320" w:header="763" w:footer="705" w:gutter="0"/>
          <w:cols w:space="720"/>
        </w:sectPr>
      </w:pPr>
    </w:p>
    <w:p w:rsidR="00C5034E" w:rsidRDefault="00C5034E">
      <w:pPr>
        <w:pStyle w:val="a4"/>
        <w:spacing w:before="7"/>
        <w:rPr>
          <w:rFonts w:ascii="Times New Roman"/>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2697"/>
        </w:trPr>
        <w:tc>
          <w:tcPr>
            <w:tcW w:w="1260" w:type="dxa"/>
          </w:tcPr>
          <w:p w:rsidR="00C5034E" w:rsidRDefault="00C5034E">
            <w:pPr>
              <w:pStyle w:val="TableParagraph"/>
              <w:rPr>
                <w:rFonts w:ascii="Times New Roman"/>
              </w:rPr>
            </w:pPr>
          </w:p>
        </w:tc>
        <w:tc>
          <w:tcPr>
            <w:tcW w:w="2834" w:type="dxa"/>
          </w:tcPr>
          <w:p w:rsidR="00C5034E" w:rsidRDefault="00C5034E">
            <w:pPr>
              <w:pStyle w:val="TableParagraph"/>
              <w:rPr>
                <w:rFonts w:ascii="Times New Roman"/>
              </w:rPr>
            </w:pPr>
          </w:p>
        </w:tc>
        <w:tc>
          <w:tcPr>
            <w:tcW w:w="3016" w:type="dxa"/>
          </w:tcPr>
          <w:p w:rsidR="00C5034E" w:rsidRDefault="00C5034E">
            <w:pPr>
              <w:pStyle w:val="TableParagraph"/>
              <w:rPr>
                <w:rFonts w:ascii="Times New Roman"/>
              </w:rPr>
            </w:pPr>
          </w:p>
        </w:tc>
        <w:tc>
          <w:tcPr>
            <w:tcW w:w="3014" w:type="dxa"/>
          </w:tcPr>
          <w:p w:rsidR="00C5034E" w:rsidRDefault="00C5034E">
            <w:pPr>
              <w:pStyle w:val="TableParagraph"/>
              <w:rPr>
                <w:rFonts w:ascii="Times New Roman"/>
              </w:rPr>
            </w:pPr>
          </w:p>
        </w:tc>
        <w:tc>
          <w:tcPr>
            <w:tcW w:w="3014" w:type="dxa"/>
          </w:tcPr>
          <w:p w:rsidR="00C5034E" w:rsidRDefault="00724C3D">
            <w:pPr>
              <w:pStyle w:val="TableParagraph"/>
              <w:ind w:left="116" w:right="107"/>
              <w:rPr>
                <w:sz w:val="24"/>
              </w:rPr>
            </w:pPr>
            <w:r>
              <w:rPr>
                <w:sz w:val="24"/>
              </w:rPr>
              <w:t>authority to approve planned outages and maintenance of its telemetering and control equipment, monitoring and assessment capabilities, and associated communication channels between affected entities.</w:t>
            </w:r>
          </w:p>
          <w:p w:rsidR="00C5034E" w:rsidRDefault="00724C3D">
            <w:pPr>
              <w:pStyle w:val="TableParagraph"/>
              <w:ind w:left="116" w:right="107"/>
              <w:rPr>
                <w:sz w:val="24"/>
                <w:lang w:eastAsia="zh-CN"/>
              </w:rPr>
            </w:pPr>
            <w:r>
              <w:rPr>
                <w:rFonts w:hint="eastAsia"/>
                <w:lang w:eastAsia="zh-CN"/>
              </w:rPr>
              <w:t>平衡机构没有向其系统运营商提供权力，以核准计划中的中断和维修其遥测和控制设备、监测和评估能力以及受影响实体之间的相关通信渠道。</w:t>
            </w:r>
          </w:p>
        </w:tc>
      </w:tr>
      <w:tr w:rsidR="00C5034E">
        <w:trPr>
          <w:trHeight w:val="1583"/>
        </w:trPr>
        <w:tc>
          <w:tcPr>
            <w:tcW w:w="1260" w:type="dxa"/>
          </w:tcPr>
          <w:p w:rsidR="00C5034E" w:rsidRDefault="00724C3D">
            <w:pPr>
              <w:pStyle w:val="TableParagraph"/>
              <w:spacing w:before="119"/>
              <w:ind w:left="31" w:right="108"/>
              <w:jc w:val="center"/>
              <w:rPr>
                <w:b/>
                <w:sz w:val="24"/>
              </w:rPr>
            </w:pPr>
            <w:r>
              <w:rPr>
                <w:b/>
                <w:sz w:val="24"/>
              </w:rPr>
              <w:t>R18</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16"/>
              <w:rPr>
                <w:sz w:val="24"/>
              </w:rPr>
            </w:pPr>
            <w:r>
              <w:t>N/A</w:t>
            </w:r>
          </w:p>
        </w:tc>
        <w:tc>
          <w:tcPr>
            <w:tcW w:w="3014" w:type="dxa"/>
          </w:tcPr>
          <w:p w:rsidR="00C5034E" w:rsidRDefault="00724C3D">
            <w:pPr>
              <w:pStyle w:val="TableParagraph"/>
              <w:spacing w:before="56"/>
              <w:ind w:left="117"/>
              <w:rPr>
                <w:sz w:val="24"/>
              </w:rPr>
            </w:pPr>
            <w:r>
              <w:t>N/A</w:t>
            </w:r>
          </w:p>
        </w:tc>
        <w:tc>
          <w:tcPr>
            <w:tcW w:w="3014" w:type="dxa"/>
          </w:tcPr>
          <w:p w:rsidR="00C5034E" w:rsidRDefault="00724C3D">
            <w:pPr>
              <w:pStyle w:val="TableParagraph"/>
              <w:spacing w:before="56"/>
              <w:ind w:left="116" w:right="165"/>
            </w:pPr>
            <w:r>
              <w:t>The Transmission Operator failed to operate to the most limiting parameter in instances where there was a difference in SOLs.</w:t>
            </w:r>
          </w:p>
          <w:p w:rsidR="00C5034E" w:rsidRDefault="00724C3D">
            <w:pPr>
              <w:pStyle w:val="TableParagraph"/>
              <w:spacing w:before="56"/>
              <w:ind w:left="116" w:right="165"/>
              <w:rPr>
                <w:sz w:val="24"/>
                <w:lang w:eastAsia="zh-CN"/>
              </w:rPr>
            </w:pPr>
            <w:r>
              <w:rPr>
                <w:rFonts w:hint="eastAsia"/>
                <w:lang w:eastAsia="zh-CN"/>
              </w:rPr>
              <w:t>在SOLs存在差异的情况下，输电运营商不能操作到最极限的参数。</w:t>
            </w:r>
          </w:p>
        </w:tc>
      </w:tr>
      <w:tr w:rsidR="00C5034E">
        <w:trPr>
          <w:trHeight w:val="827"/>
        </w:trPr>
        <w:tc>
          <w:tcPr>
            <w:tcW w:w="1260" w:type="dxa"/>
          </w:tcPr>
          <w:p w:rsidR="00C5034E" w:rsidRDefault="00724C3D">
            <w:pPr>
              <w:pStyle w:val="TableParagraph"/>
              <w:spacing w:before="121"/>
              <w:ind w:left="115"/>
              <w:rPr>
                <w:b/>
                <w:sz w:val="24"/>
              </w:rPr>
            </w:pPr>
            <w:r>
              <w:rPr>
                <w:b/>
                <w:sz w:val="24"/>
              </w:rPr>
              <w:t>R19.</w:t>
            </w:r>
          </w:p>
          <w:p w:rsidR="00C5034E" w:rsidRDefault="00724C3D">
            <w:pPr>
              <w:pStyle w:val="TableParagraph"/>
              <w:ind w:left="114"/>
              <w:rPr>
                <w:sz w:val="24"/>
              </w:rPr>
            </w:pPr>
            <w:r>
              <w:rPr>
                <w:sz w:val="24"/>
              </w:rPr>
              <w:t>Reserved.</w:t>
            </w:r>
          </w:p>
          <w:p w:rsidR="00C5034E" w:rsidRDefault="00724C3D">
            <w:pPr>
              <w:pStyle w:val="TableParagraph"/>
              <w:ind w:left="114"/>
              <w:rPr>
                <w:rFonts w:eastAsia="宋体"/>
                <w:sz w:val="24"/>
                <w:lang w:eastAsia="zh-CN"/>
              </w:rPr>
            </w:pPr>
            <w:r>
              <w:rPr>
                <w:rFonts w:eastAsia="宋体" w:hint="eastAsia"/>
                <w:sz w:val="24"/>
                <w:lang w:eastAsia="zh-CN"/>
              </w:rPr>
              <w:t>保留</w:t>
            </w:r>
          </w:p>
        </w:tc>
        <w:tc>
          <w:tcPr>
            <w:tcW w:w="2834" w:type="dxa"/>
          </w:tcPr>
          <w:p w:rsidR="00C5034E" w:rsidRDefault="00C5034E">
            <w:pPr>
              <w:pStyle w:val="TableParagraph"/>
              <w:rPr>
                <w:rFonts w:ascii="Times New Roman"/>
              </w:rPr>
            </w:pPr>
          </w:p>
        </w:tc>
        <w:tc>
          <w:tcPr>
            <w:tcW w:w="3016" w:type="dxa"/>
          </w:tcPr>
          <w:p w:rsidR="00C5034E" w:rsidRDefault="00C5034E">
            <w:pPr>
              <w:pStyle w:val="TableParagraph"/>
              <w:rPr>
                <w:rFonts w:ascii="Times New Roman"/>
              </w:rPr>
            </w:pPr>
          </w:p>
        </w:tc>
        <w:tc>
          <w:tcPr>
            <w:tcW w:w="3014" w:type="dxa"/>
          </w:tcPr>
          <w:p w:rsidR="00C5034E" w:rsidRDefault="00C5034E">
            <w:pPr>
              <w:pStyle w:val="TableParagraph"/>
              <w:rPr>
                <w:rFonts w:ascii="Times New Roman"/>
              </w:rPr>
            </w:pPr>
          </w:p>
        </w:tc>
        <w:tc>
          <w:tcPr>
            <w:tcW w:w="3014" w:type="dxa"/>
          </w:tcPr>
          <w:p w:rsidR="00C5034E" w:rsidRDefault="00C5034E">
            <w:pPr>
              <w:pStyle w:val="TableParagraph"/>
              <w:rPr>
                <w:rFonts w:ascii="Times New Roman"/>
              </w:rPr>
            </w:pPr>
          </w:p>
        </w:tc>
      </w:tr>
    </w:tbl>
    <w:p w:rsidR="00C5034E" w:rsidRDefault="00C5034E">
      <w:pPr>
        <w:rPr>
          <w:sz w:val="24"/>
        </w:rPr>
        <w:sectPr w:rsidR="00C5034E">
          <w:pgSz w:w="15840" w:h="12240" w:orient="landscape"/>
          <w:pgMar w:top="1200" w:right="1140" w:bottom="900" w:left="1320" w:header="763" w:footer="705" w:gutter="0"/>
          <w:cols w:space="720"/>
        </w:sectPr>
      </w:pPr>
    </w:p>
    <w:p w:rsidR="00C5034E" w:rsidRDefault="00C5034E">
      <w:pPr>
        <w:pStyle w:val="a4"/>
        <w:spacing w:before="7"/>
        <w:rPr>
          <w:rFonts w:ascii="Times New Roman"/>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1818"/>
        </w:trPr>
        <w:tc>
          <w:tcPr>
            <w:tcW w:w="1260" w:type="dxa"/>
          </w:tcPr>
          <w:p w:rsidR="00C5034E" w:rsidRDefault="00724C3D">
            <w:pPr>
              <w:pStyle w:val="TableParagraph"/>
              <w:spacing w:before="119"/>
              <w:ind w:left="31" w:right="108"/>
              <w:jc w:val="center"/>
              <w:rPr>
                <w:rFonts w:ascii="Times New Roman"/>
              </w:rPr>
            </w:pPr>
            <w:r>
              <w:rPr>
                <w:b/>
                <w:sz w:val="24"/>
              </w:rPr>
              <w:t>R20</w:t>
            </w:r>
          </w:p>
        </w:tc>
        <w:tc>
          <w:tcPr>
            <w:tcW w:w="2834" w:type="dxa"/>
          </w:tcPr>
          <w:p w:rsidR="00C5034E" w:rsidRDefault="00724C3D">
            <w:pPr>
              <w:pStyle w:val="TableParagraph"/>
              <w:spacing w:before="56"/>
              <w:ind w:left="112"/>
              <w:rPr>
                <w:rFonts w:ascii="Times New Roman"/>
              </w:rPr>
            </w:pPr>
            <w:r>
              <w:t>N/A</w:t>
            </w:r>
          </w:p>
        </w:tc>
        <w:tc>
          <w:tcPr>
            <w:tcW w:w="3016" w:type="dxa"/>
          </w:tcPr>
          <w:p w:rsidR="00C5034E" w:rsidRDefault="00724C3D">
            <w:pPr>
              <w:pStyle w:val="TableParagraph"/>
              <w:spacing w:before="56"/>
              <w:ind w:left="116"/>
              <w:rPr>
                <w:rFonts w:ascii="Times New Roman"/>
              </w:rPr>
            </w:pPr>
            <w:r>
              <w:t>N/A</w:t>
            </w:r>
          </w:p>
        </w:tc>
        <w:tc>
          <w:tcPr>
            <w:tcW w:w="3014" w:type="dxa"/>
          </w:tcPr>
          <w:p w:rsidR="00C5034E" w:rsidRDefault="00724C3D">
            <w:pPr>
              <w:pStyle w:val="TableParagraph"/>
              <w:spacing w:before="56"/>
              <w:ind w:left="116" w:right="124"/>
            </w:pPr>
            <w:r>
              <w:t>The Transmission Operator had data exchange capabilities with its Reliability Coordinator, Balancing Authority, and identified entities for performing Real-time monitoring and Real-time Assessments, but did not have redundant and diversely routed data exchange infrastructure within the Transmission</w:t>
            </w:r>
            <w:r>
              <w:rPr>
                <w:rFonts w:eastAsia="宋体" w:hint="eastAsia"/>
                <w:lang w:eastAsia="zh-CN"/>
              </w:rPr>
              <w:t xml:space="preserve"> </w:t>
            </w:r>
            <w:r>
              <w:t>Operator's primary Control</w:t>
            </w:r>
            <w:r>
              <w:rPr>
                <w:rFonts w:eastAsia="宋体" w:hint="eastAsia"/>
                <w:lang w:eastAsia="zh-CN"/>
              </w:rPr>
              <w:t xml:space="preserve"> </w:t>
            </w:r>
            <w:r>
              <w:t>Center, as specified in the Requirement.</w:t>
            </w:r>
          </w:p>
          <w:p w:rsidR="00C5034E" w:rsidRDefault="00724C3D">
            <w:pPr>
              <w:pStyle w:val="TableParagraph"/>
              <w:spacing w:line="252" w:lineRule="exact"/>
              <w:ind w:left="117"/>
              <w:rPr>
                <w:sz w:val="24"/>
                <w:lang w:eastAsia="zh-CN"/>
              </w:rPr>
            </w:pPr>
            <w:r>
              <w:rPr>
                <w:rFonts w:hint="eastAsia"/>
                <w:lang w:eastAsia="zh-CN"/>
              </w:rPr>
              <w:t>输电运营商具有数据交换能力，其可靠性协调器、平衡机构和用于执行实时监控和实时评估的识别实体，但在输电运营商的主要控制中心内没有需求中指定的冗余和不同路由的数据交换基础设施。</w:t>
            </w:r>
          </w:p>
        </w:tc>
        <w:tc>
          <w:tcPr>
            <w:tcW w:w="3014" w:type="dxa"/>
          </w:tcPr>
          <w:p w:rsidR="00C5034E" w:rsidRDefault="00724C3D">
            <w:pPr>
              <w:pStyle w:val="TableParagraph"/>
              <w:spacing w:before="56"/>
              <w:ind w:left="115" w:right="86"/>
            </w:pPr>
            <w:r>
              <w:t>The Transmission Operator did not have data exchange capabilities with its Reliability Coordinator, Balancing Authority, and identified entities for performing Real-time monitoring and Real-time Assessments as specified in the Requirement.</w:t>
            </w:r>
          </w:p>
          <w:p w:rsidR="00C5034E" w:rsidRDefault="00724C3D">
            <w:pPr>
              <w:pStyle w:val="TableParagraph"/>
              <w:spacing w:before="56"/>
              <w:ind w:left="115" w:right="86"/>
              <w:rPr>
                <w:rFonts w:ascii="Times New Roman"/>
                <w:lang w:eastAsia="zh-CN"/>
              </w:rPr>
            </w:pPr>
            <w:r>
              <w:rPr>
                <w:rFonts w:hint="eastAsia"/>
                <w:lang w:eastAsia="zh-CN"/>
              </w:rPr>
              <w:t>输电运营商不具备数据交换能力，不具备可靠性协调器、平衡机构，也不具备执行需求中指定的实时监控和实时评估的实体。</w:t>
            </w:r>
          </w:p>
        </w:tc>
      </w:tr>
      <w:tr w:rsidR="00C5034E">
        <w:trPr>
          <w:trHeight w:val="6414"/>
        </w:trPr>
        <w:tc>
          <w:tcPr>
            <w:tcW w:w="1260" w:type="dxa"/>
          </w:tcPr>
          <w:p w:rsidR="00C5034E" w:rsidRDefault="00724C3D">
            <w:pPr>
              <w:pStyle w:val="TableParagraph"/>
              <w:spacing w:before="119"/>
              <w:ind w:left="115"/>
              <w:rPr>
                <w:b/>
                <w:sz w:val="24"/>
              </w:rPr>
            </w:pPr>
            <w:r>
              <w:rPr>
                <w:b/>
                <w:sz w:val="24"/>
              </w:rPr>
              <w:lastRenderedPageBreak/>
              <w:t>R21.</w:t>
            </w:r>
          </w:p>
        </w:tc>
        <w:tc>
          <w:tcPr>
            <w:tcW w:w="2834" w:type="dxa"/>
          </w:tcPr>
          <w:p w:rsidR="00C5034E" w:rsidRDefault="00724C3D">
            <w:pPr>
              <w:pStyle w:val="TableParagraph"/>
              <w:spacing w:before="143"/>
              <w:ind w:left="115" w:right="139"/>
              <w:rPr>
                <w:sz w:val="24"/>
              </w:rPr>
            </w:pPr>
            <w:r>
              <w:rPr>
                <w:sz w:val="24"/>
              </w:rPr>
              <w:t>The Transmission Operator tested its primary Control Center data exchange capabilities specified in Requirement R20 for redundant functionality, but did so more than 90 calendar days but less than or equal to 120 calendar days since the previous test;</w:t>
            </w:r>
          </w:p>
          <w:p w:rsidR="00C5034E" w:rsidRDefault="00724C3D">
            <w:pPr>
              <w:pStyle w:val="TableParagraph"/>
              <w:spacing w:before="143"/>
              <w:ind w:left="115" w:right="139"/>
              <w:rPr>
                <w:sz w:val="24"/>
                <w:lang w:eastAsia="zh-CN"/>
              </w:rPr>
            </w:pPr>
            <w:r>
              <w:rPr>
                <w:rFonts w:hint="eastAsia"/>
                <w:lang w:eastAsia="zh-CN"/>
              </w:rPr>
              <w:t>输电运营商测试了需求R20中为冗余功能指定的主要控制中心数据交换能力，但自上次测试以来，测试时间超过90个日历天，但少于或等于120个日历天;</w:t>
            </w:r>
          </w:p>
          <w:p w:rsidR="00C5034E" w:rsidRDefault="00724C3D">
            <w:pPr>
              <w:pStyle w:val="TableParagraph"/>
              <w:spacing w:before="58"/>
              <w:ind w:left="115"/>
              <w:rPr>
                <w:sz w:val="24"/>
              </w:rPr>
            </w:pPr>
            <w:r>
              <w:rPr>
                <w:sz w:val="24"/>
              </w:rPr>
              <w:t>OR</w:t>
            </w:r>
          </w:p>
          <w:p w:rsidR="00C5034E" w:rsidRDefault="00724C3D">
            <w:pPr>
              <w:pStyle w:val="TableParagraph"/>
              <w:spacing w:before="62" w:line="290" w:lineRule="atLeast"/>
              <w:ind w:left="115" w:right="122"/>
              <w:rPr>
                <w:sz w:val="24"/>
              </w:rPr>
            </w:pPr>
            <w:r>
              <w:rPr>
                <w:sz w:val="24"/>
              </w:rPr>
              <w:t>The Transmission Operator tested its primary Control Center data exchange capabilities specified in Requirement R20 for redundant functionality at least once every 90 calendar days</w:t>
            </w:r>
          </w:p>
        </w:tc>
        <w:tc>
          <w:tcPr>
            <w:tcW w:w="3016" w:type="dxa"/>
          </w:tcPr>
          <w:p w:rsidR="00C5034E" w:rsidRDefault="00724C3D">
            <w:pPr>
              <w:pStyle w:val="TableParagraph"/>
              <w:spacing w:before="143"/>
              <w:ind w:left="115" w:right="111"/>
              <w:rPr>
                <w:sz w:val="24"/>
              </w:rPr>
            </w:pPr>
            <w:r>
              <w:rPr>
                <w:sz w:val="24"/>
              </w:rPr>
              <w:t>The Transmission Operator tested its primary Control Center data exchange capabilities specified in Requirement R20 for redundant functionality, but did so more than 120 calendar days but less than or equal to 150 calendar days since the previous test;</w:t>
            </w:r>
          </w:p>
          <w:p w:rsidR="00C5034E" w:rsidRDefault="00724C3D">
            <w:pPr>
              <w:pStyle w:val="TableParagraph"/>
              <w:spacing w:before="143"/>
              <w:ind w:left="115" w:right="111"/>
              <w:rPr>
                <w:sz w:val="24"/>
                <w:lang w:eastAsia="zh-CN"/>
              </w:rPr>
            </w:pPr>
            <w:r>
              <w:rPr>
                <w:rFonts w:hint="eastAsia"/>
                <w:lang w:eastAsia="zh-CN"/>
              </w:rPr>
              <w:t>输电运营商测试了要求R20中规定的主要控制中心数据交换功能的冗余功能，但自上次测试以来已经进行了超过120个日历天但小于或等于150个日历天的测试;</w:t>
            </w:r>
          </w:p>
          <w:p w:rsidR="00C5034E" w:rsidRDefault="00724C3D">
            <w:pPr>
              <w:pStyle w:val="TableParagraph"/>
              <w:spacing w:before="58"/>
              <w:ind w:left="115"/>
              <w:rPr>
                <w:sz w:val="24"/>
              </w:rPr>
            </w:pPr>
            <w:r>
              <w:rPr>
                <w:sz w:val="24"/>
              </w:rPr>
              <w:t>OR</w:t>
            </w:r>
          </w:p>
          <w:p w:rsidR="00C5034E" w:rsidRDefault="00724C3D">
            <w:pPr>
              <w:pStyle w:val="TableParagraph"/>
              <w:spacing w:before="63" w:line="290" w:lineRule="atLeast"/>
              <w:ind w:left="115" w:right="92"/>
              <w:rPr>
                <w:sz w:val="24"/>
              </w:rPr>
            </w:pPr>
            <w:r>
              <w:rPr>
                <w:sz w:val="24"/>
              </w:rPr>
              <w:t>The Transmission Operator tested its primary Control Center data exchange capabilities specified in Requirement R20 for redundant functionality at least once every 90 calendar days but, following an unsuccessful test, initiated action to restore the</w:t>
            </w:r>
          </w:p>
        </w:tc>
        <w:tc>
          <w:tcPr>
            <w:tcW w:w="3014" w:type="dxa"/>
          </w:tcPr>
          <w:p w:rsidR="00C5034E" w:rsidRDefault="00724C3D">
            <w:pPr>
              <w:pStyle w:val="TableParagraph"/>
              <w:spacing w:before="143"/>
              <w:ind w:left="113" w:right="111"/>
              <w:rPr>
                <w:sz w:val="24"/>
              </w:rPr>
            </w:pPr>
            <w:r>
              <w:rPr>
                <w:sz w:val="24"/>
              </w:rPr>
              <w:t>The Transmission Operator tested its primary Control Center data exchange capabilities specified in Requirement R20 for redundant functionality, but did so more than 150 calendar days but less than or equal to 180 calendar days since the previous test;</w:t>
            </w:r>
          </w:p>
          <w:p w:rsidR="00C5034E" w:rsidRDefault="00724C3D">
            <w:pPr>
              <w:pStyle w:val="TableParagraph"/>
              <w:spacing w:before="138"/>
              <w:ind w:left="117" w:right="152"/>
              <w:rPr>
                <w:sz w:val="24"/>
                <w:lang w:eastAsia="zh-CN"/>
              </w:rPr>
            </w:pPr>
            <w:r>
              <w:rPr>
                <w:rFonts w:hint="eastAsia"/>
                <w:lang w:eastAsia="zh-CN"/>
              </w:rPr>
              <w:t>输电运营商测试了要求R20中规定的主要控制中心数据交换功能的冗余功能，但自上次测试以来，测试时间超过150个日历天，但小于或等于180个日历天;</w:t>
            </w:r>
          </w:p>
          <w:p w:rsidR="00C5034E" w:rsidRDefault="00724C3D">
            <w:pPr>
              <w:pStyle w:val="TableParagraph"/>
              <w:spacing w:before="58"/>
              <w:ind w:left="113"/>
              <w:rPr>
                <w:sz w:val="24"/>
              </w:rPr>
            </w:pPr>
            <w:r>
              <w:rPr>
                <w:sz w:val="24"/>
              </w:rPr>
              <w:t>OR</w:t>
            </w:r>
          </w:p>
          <w:p w:rsidR="00C5034E" w:rsidRDefault="00724C3D">
            <w:pPr>
              <w:pStyle w:val="TableParagraph"/>
              <w:spacing w:before="63" w:line="290" w:lineRule="atLeast"/>
              <w:ind w:left="113" w:right="92"/>
              <w:rPr>
                <w:sz w:val="24"/>
              </w:rPr>
            </w:pPr>
            <w:r>
              <w:rPr>
                <w:sz w:val="24"/>
              </w:rPr>
              <w:t>The Transmission Operator tested its primary Control Center data exchange capabilities specified in Requirement R20 for redundant functionality at least once every 90 calendar days but, following an unsuccessful test, initiated action to restore the</w:t>
            </w:r>
          </w:p>
        </w:tc>
        <w:tc>
          <w:tcPr>
            <w:tcW w:w="3014" w:type="dxa"/>
          </w:tcPr>
          <w:p w:rsidR="00C5034E" w:rsidRDefault="00724C3D">
            <w:pPr>
              <w:pStyle w:val="TableParagraph"/>
              <w:spacing w:before="143"/>
              <w:ind w:left="116" w:right="108"/>
              <w:rPr>
                <w:sz w:val="24"/>
              </w:rPr>
            </w:pPr>
            <w:r>
              <w:rPr>
                <w:sz w:val="24"/>
              </w:rPr>
              <w:t>The Transmission Operator tested its primary Control Center data exchange capabilities specified in Requirement R20 for redundant functionality, but did so more than 180 calendar days since the previous test;</w:t>
            </w:r>
          </w:p>
          <w:p w:rsidR="00C5034E" w:rsidRDefault="00724C3D">
            <w:pPr>
              <w:pStyle w:val="TableParagraph"/>
              <w:spacing w:before="136"/>
              <w:ind w:left="115" w:right="147"/>
              <w:rPr>
                <w:lang w:eastAsia="zh-CN"/>
              </w:rPr>
            </w:pPr>
            <w:r>
              <w:rPr>
                <w:rFonts w:hint="eastAsia"/>
                <w:lang w:eastAsia="zh-CN"/>
              </w:rPr>
              <w:t>输电运营商测试了要求R20中规定的主要控制中心数据交换功能的冗余功能，但自上次测试以来已经进行了超过180个日历天;</w:t>
            </w:r>
          </w:p>
          <w:p w:rsidR="00C5034E" w:rsidRDefault="00C5034E">
            <w:pPr>
              <w:pStyle w:val="TableParagraph"/>
              <w:spacing w:before="143"/>
              <w:ind w:left="116" w:right="108"/>
              <w:rPr>
                <w:sz w:val="24"/>
                <w:lang w:eastAsia="zh-CN"/>
              </w:rPr>
            </w:pPr>
          </w:p>
          <w:p w:rsidR="00C5034E" w:rsidRDefault="00724C3D">
            <w:pPr>
              <w:pStyle w:val="TableParagraph"/>
              <w:spacing w:before="142"/>
              <w:ind w:left="116"/>
              <w:rPr>
                <w:sz w:val="24"/>
              </w:rPr>
            </w:pPr>
            <w:r>
              <w:rPr>
                <w:sz w:val="24"/>
              </w:rPr>
              <w:t>OR</w:t>
            </w:r>
          </w:p>
          <w:p w:rsidR="00C5034E" w:rsidRDefault="00724C3D">
            <w:pPr>
              <w:pStyle w:val="TableParagraph"/>
              <w:spacing w:before="144"/>
              <w:ind w:left="116" w:right="225"/>
              <w:rPr>
                <w:sz w:val="24"/>
              </w:rPr>
            </w:pPr>
            <w:r>
              <w:rPr>
                <w:sz w:val="24"/>
              </w:rPr>
              <w:t>The Transmission Operator did not test its primary Control Center data exchange capabilities specified in Requirement R20 for redundant functionality;</w:t>
            </w:r>
          </w:p>
          <w:p w:rsidR="00C5034E" w:rsidRDefault="00724C3D">
            <w:pPr>
              <w:pStyle w:val="TableParagraph"/>
              <w:ind w:left="115" w:right="137"/>
              <w:rPr>
                <w:rFonts w:eastAsia="宋体"/>
                <w:lang w:eastAsia="zh-CN"/>
              </w:rPr>
            </w:pPr>
            <w:r>
              <w:rPr>
                <w:rFonts w:eastAsia="宋体" w:hint="eastAsia"/>
                <w:lang w:eastAsia="zh-CN"/>
              </w:rPr>
              <w:t>或者，</w:t>
            </w:r>
          </w:p>
          <w:p w:rsidR="00C5034E" w:rsidRDefault="00724C3D">
            <w:pPr>
              <w:pStyle w:val="TableParagraph"/>
              <w:ind w:left="115" w:right="137"/>
              <w:rPr>
                <w:lang w:eastAsia="zh-CN"/>
              </w:rPr>
            </w:pPr>
            <w:r>
              <w:rPr>
                <w:rFonts w:hint="eastAsia"/>
                <w:lang w:eastAsia="zh-CN"/>
              </w:rPr>
              <w:t>输电运营商没有测试要求R20中规定的主要控制中心数据交换功能的冗余功能;</w:t>
            </w:r>
          </w:p>
          <w:p w:rsidR="00C5034E" w:rsidRDefault="00724C3D">
            <w:pPr>
              <w:pStyle w:val="TableParagraph"/>
              <w:spacing w:before="144"/>
              <w:ind w:left="116" w:right="225"/>
              <w:rPr>
                <w:sz w:val="24"/>
              </w:rPr>
            </w:pPr>
            <w:r>
              <w:rPr>
                <w:sz w:val="24"/>
              </w:rPr>
              <w:t>OR</w:t>
            </w:r>
          </w:p>
        </w:tc>
      </w:tr>
    </w:tbl>
    <w:p w:rsidR="00C5034E" w:rsidRDefault="00C5034E">
      <w:pPr>
        <w:rPr>
          <w:sz w:val="24"/>
        </w:rPr>
        <w:sectPr w:rsidR="00C5034E">
          <w:pgSz w:w="15840" w:h="12240" w:orient="landscape"/>
          <w:pgMar w:top="1200" w:right="1140" w:bottom="900" w:left="1320" w:header="763" w:footer="705" w:gutter="0"/>
          <w:cols w:space="720"/>
        </w:sectPr>
      </w:pPr>
    </w:p>
    <w:p w:rsidR="00C5034E" w:rsidRDefault="00C5034E">
      <w:pPr>
        <w:pStyle w:val="a4"/>
        <w:spacing w:before="7"/>
        <w:rPr>
          <w:rFonts w:ascii="Times New Roman"/>
          <w:sz w:val="19"/>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3630"/>
        </w:trPr>
        <w:tc>
          <w:tcPr>
            <w:tcW w:w="1260" w:type="dxa"/>
          </w:tcPr>
          <w:p w:rsidR="00C5034E" w:rsidRDefault="00C5034E">
            <w:pPr>
              <w:pStyle w:val="TableParagraph"/>
              <w:rPr>
                <w:rFonts w:ascii="Times New Roman"/>
              </w:rPr>
            </w:pPr>
          </w:p>
        </w:tc>
        <w:tc>
          <w:tcPr>
            <w:tcW w:w="2834" w:type="dxa"/>
          </w:tcPr>
          <w:p w:rsidR="00C5034E" w:rsidRDefault="00724C3D">
            <w:pPr>
              <w:pStyle w:val="TableParagraph"/>
              <w:spacing w:before="58"/>
              <w:ind w:left="112" w:right="98"/>
              <w:rPr>
                <w:rFonts w:eastAsia="宋体"/>
                <w:lang w:eastAsia="zh-CN"/>
              </w:rPr>
            </w:pPr>
            <w:r>
              <w:rPr>
                <w:sz w:val="24"/>
              </w:rPr>
              <w:t>but, following an unsuccessful test, initiated action to restore the redundant functionality in more than 2 hours and less than or equal to 4 hours.</w:t>
            </w:r>
            <w:r>
              <w:rPr>
                <w:rFonts w:eastAsia="宋体" w:hint="eastAsia"/>
                <w:lang w:eastAsia="zh-CN"/>
              </w:rPr>
              <w:t>或者，</w:t>
            </w:r>
          </w:p>
          <w:p w:rsidR="00C5034E" w:rsidRDefault="00724C3D">
            <w:pPr>
              <w:pStyle w:val="TableParagraph"/>
              <w:ind w:left="115" w:right="113"/>
              <w:rPr>
                <w:sz w:val="24"/>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2</w:t>
            </w:r>
            <w:r>
              <w:rPr>
                <w:rFonts w:eastAsia="宋体" w:hint="eastAsia"/>
                <w:lang w:eastAsia="zh-CN"/>
              </w:rPr>
              <w:t>小时和小于或等于</w:t>
            </w:r>
            <w:r>
              <w:rPr>
                <w:rFonts w:eastAsia="宋体" w:hint="eastAsia"/>
                <w:lang w:eastAsia="zh-CN"/>
              </w:rPr>
              <w:t>4</w:t>
            </w:r>
            <w:r>
              <w:rPr>
                <w:rFonts w:eastAsia="宋体" w:hint="eastAsia"/>
                <w:lang w:eastAsia="zh-CN"/>
              </w:rPr>
              <w:t>小时的时间内启动恢复冗余功能的操作。</w:t>
            </w:r>
          </w:p>
        </w:tc>
        <w:tc>
          <w:tcPr>
            <w:tcW w:w="3016" w:type="dxa"/>
          </w:tcPr>
          <w:p w:rsidR="00C5034E" w:rsidRDefault="00724C3D">
            <w:pPr>
              <w:pStyle w:val="TableParagraph"/>
              <w:ind w:left="115" w:right="223"/>
              <w:rPr>
                <w:sz w:val="24"/>
              </w:rPr>
            </w:pPr>
            <w:r>
              <w:rPr>
                <w:sz w:val="24"/>
              </w:rPr>
              <w:t>redundant functionality in more than 4 hours and less than or equal to 6 hours.</w:t>
            </w:r>
          </w:p>
          <w:p w:rsidR="00C5034E" w:rsidRDefault="00724C3D">
            <w:pPr>
              <w:pStyle w:val="TableParagraph"/>
              <w:spacing w:before="58"/>
              <w:ind w:left="116" w:right="106"/>
              <w:rPr>
                <w:rFonts w:eastAsia="宋体"/>
                <w:lang w:eastAsia="zh-CN"/>
              </w:rPr>
            </w:pPr>
            <w:r>
              <w:rPr>
                <w:rFonts w:eastAsia="宋体" w:hint="eastAsia"/>
                <w:lang w:eastAsia="zh-CN"/>
              </w:rPr>
              <w:t>或者，</w:t>
            </w:r>
          </w:p>
          <w:p w:rsidR="00C5034E" w:rsidRDefault="00724C3D">
            <w:pPr>
              <w:pStyle w:val="TableParagraph"/>
              <w:ind w:left="115" w:right="223"/>
              <w:rPr>
                <w:sz w:val="24"/>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4</w:t>
            </w:r>
            <w:r>
              <w:rPr>
                <w:rFonts w:eastAsia="宋体" w:hint="eastAsia"/>
                <w:lang w:eastAsia="zh-CN"/>
              </w:rPr>
              <w:t>小时且小于或等于</w:t>
            </w:r>
            <w:r>
              <w:rPr>
                <w:rFonts w:eastAsia="宋体" w:hint="eastAsia"/>
                <w:lang w:eastAsia="zh-CN"/>
              </w:rPr>
              <w:t>6</w:t>
            </w:r>
            <w:r>
              <w:rPr>
                <w:rFonts w:eastAsia="宋体" w:hint="eastAsia"/>
                <w:lang w:eastAsia="zh-CN"/>
              </w:rPr>
              <w:t>小时的时间内启动恢复冗余功能的操作。</w:t>
            </w:r>
          </w:p>
        </w:tc>
        <w:tc>
          <w:tcPr>
            <w:tcW w:w="3014" w:type="dxa"/>
          </w:tcPr>
          <w:p w:rsidR="00C5034E" w:rsidRDefault="00724C3D">
            <w:pPr>
              <w:pStyle w:val="TableParagraph"/>
              <w:ind w:left="113" w:right="223"/>
              <w:rPr>
                <w:sz w:val="24"/>
              </w:rPr>
            </w:pPr>
            <w:r>
              <w:rPr>
                <w:sz w:val="24"/>
              </w:rPr>
              <w:t>redundant functionality in more than 6 hours and less than or equal to 8 hours.</w:t>
            </w:r>
          </w:p>
          <w:p w:rsidR="00C5034E" w:rsidRDefault="00724C3D">
            <w:pPr>
              <w:pStyle w:val="TableParagraph"/>
              <w:spacing w:before="58"/>
              <w:ind w:left="116" w:right="126"/>
              <w:rPr>
                <w:rFonts w:eastAsia="宋体"/>
                <w:lang w:eastAsia="zh-CN"/>
              </w:rPr>
            </w:pPr>
            <w:r>
              <w:rPr>
                <w:rFonts w:eastAsia="宋体" w:hint="eastAsia"/>
                <w:lang w:eastAsia="zh-CN"/>
              </w:rPr>
              <w:t>或者，</w:t>
            </w:r>
          </w:p>
          <w:p w:rsidR="00C5034E" w:rsidRDefault="00724C3D">
            <w:pPr>
              <w:pStyle w:val="TableParagraph"/>
              <w:ind w:left="113" w:right="223"/>
              <w:rPr>
                <w:sz w:val="24"/>
                <w:lang w:eastAsia="zh-CN"/>
              </w:rPr>
            </w:pPr>
            <w:r>
              <w:rPr>
                <w:rFonts w:eastAsia="宋体" w:hint="eastAsia"/>
                <w:lang w:eastAsia="zh-CN"/>
              </w:rPr>
              <w:t>输电运营商至少每</w:t>
            </w:r>
            <w:r>
              <w:rPr>
                <w:rFonts w:eastAsia="宋体" w:hint="eastAsia"/>
                <w:lang w:eastAsia="zh-CN"/>
              </w:rPr>
              <w:t>90</w:t>
            </w:r>
            <w:r>
              <w:rPr>
                <w:rFonts w:eastAsia="宋体" w:hint="eastAsia"/>
                <w:lang w:eastAsia="zh-CN"/>
              </w:rPr>
              <w:t>个日历天测试一次要求</w:t>
            </w:r>
            <w:r>
              <w:rPr>
                <w:rFonts w:eastAsia="宋体" w:hint="eastAsia"/>
                <w:lang w:eastAsia="zh-CN"/>
              </w:rPr>
              <w:t>R20</w:t>
            </w:r>
            <w:r>
              <w:rPr>
                <w:rFonts w:eastAsia="宋体" w:hint="eastAsia"/>
                <w:lang w:eastAsia="zh-CN"/>
              </w:rPr>
              <w:t>中规定的主要控制中心数据交换功能的冗余功能，但在测试失败后，在超过</w:t>
            </w:r>
            <w:r>
              <w:rPr>
                <w:rFonts w:eastAsia="宋体" w:hint="eastAsia"/>
                <w:lang w:eastAsia="zh-CN"/>
              </w:rPr>
              <w:t>6</w:t>
            </w:r>
            <w:r>
              <w:rPr>
                <w:rFonts w:eastAsia="宋体" w:hint="eastAsia"/>
                <w:lang w:eastAsia="zh-CN"/>
              </w:rPr>
              <w:t>小时且小于或等于</w:t>
            </w:r>
            <w:r>
              <w:rPr>
                <w:rFonts w:eastAsia="宋体" w:hint="eastAsia"/>
                <w:lang w:eastAsia="zh-CN"/>
              </w:rPr>
              <w:t>8</w:t>
            </w:r>
            <w:r>
              <w:rPr>
                <w:rFonts w:eastAsia="宋体" w:hint="eastAsia"/>
                <w:lang w:eastAsia="zh-CN"/>
              </w:rPr>
              <w:t>小时的时间内启动恢复冗余功能的操作。</w:t>
            </w:r>
          </w:p>
        </w:tc>
        <w:tc>
          <w:tcPr>
            <w:tcW w:w="3014" w:type="dxa"/>
          </w:tcPr>
          <w:p w:rsidR="00C5034E" w:rsidRDefault="00724C3D">
            <w:pPr>
              <w:pStyle w:val="TableParagraph"/>
              <w:spacing w:before="52"/>
              <w:ind w:left="116" w:right="104"/>
              <w:rPr>
                <w:sz w:val="24"/>
              </w:rPr>
            </w:pPr>
            <w:r>
              <w:rPr>
                <w:sz w:val="24"/>
              </w:rPr>
              <w:t>The Transmission Operator tested its primary Control Center data exchange capabilities specified in Requirement R20 for redundant functionality at least once every 90 calendar days but, following an unsuccessful test, did not initiate action within 8 hours to restore the redundant</w:t>
            </w:r>
            <w:r>
              <w:rPr>
                <w:spacing w:val="-2"/>
                <w:sz w:val="24"/>
              </w:rPr>
              <w:t xml:space="preserve"> </w:t>
            </w:r>
            <w:r>
              <w:rPr>
                <w:sz w:val="24"/>
              </w:rPr>
              <w:t>functionality.</w:t>
            </w:r>
          </w:p>
          <w:p w:rsidR="00C5034E" w:rsidRDefault="00724C3D">
            <w:pPr>
              <w:pStyle w:val="TableParagraph"/>
              <w:spacing w:line="251" w:lineRule="exact"/>
              <w:ind w:left="116"/>
              <w:rPr>
                <w:rFonts w:eastAsia="宋体"/>
                <w:lang w:eastAsia="zh-CN"/>
              </w:rPr>
            </w:pPr>
            <w:r>
              <w:rPr>
                <w:rFonts w:eastAsia="宋体" w:hint="eastAsia"/>
                <w:lang w:eastAsia="zh-CN"/>
              </w:rPr>
              <w:t>或者，</w:t>
            </w:r>
          </w:p>
          <w:p w:rsidR="00C5034E" w:rsidRDefault="00724C3D">
            <w:pPr>
              <w:pStyle w:val="TableParagraph"/>
              <w:spacing w:before="52"/>
              <w:ind w:left="116" w:right="104"/>
              <w:rPr>
                <w:sz w:val="24"/>
                <w:lang w:eastAsia="zh-CN"/>
              </w:rPr>
            </w:pPr>
            <w:r>
              <w:rPr>
                <w:rFonts w:eastAsia="宋体" w:hint="eastAsia"/>
                <w:lang w:eastAsia="zh-CN"/>
              </w:rPr>
              <w:t>输电运营商</w:t>
            </w:r>
            <w:r>
              <w:rPr>
                <w:rFonts w:hint="eastAsia"/>
                <w:lang w:eastAsia="zh-CN"/>
              </w:rPr>
              <w:t>至少每90个日历天测试一次要求R20中规定的主要控制中心数据交换功能的冗余功能，但在测试失败后，在8小时内没有采取行动恢复冗余功能。</w:t>
            </w:r>
          </w:p>
        </w:tc>
      </w:tr>
      <w:tr w:rsidR="00C5034E">
        <w:trPr>
          <w:trHeight w:val="825"/>
        </w:trPr>
        <w:tc>
          <w:tcPr>
            <w:tcW w:w="1260" w:type="dxa"/>
          </w:tcPr>
          <w:p w:rsidR="00C5034E" w:rsidRDefault="00724C3D">
            <w:pPr>
              <w:pStyle w:val="TableParagraph"/>
              <w:spacing w:before="119"/>
              <w:ind w:left="115"/>
              <w:rPr>
                <w:b/>
                <w:sz w:val="24"/>
              </w:rPr>
            </w:pPr>
            <w:r>
              <w:rPr>
                <w:b/>
                <w:sz w:val="24"/>
              </w:rPr>
              <w:t>R22.</w:t>
            </w:r>
          </w:p>
          <w:p w:rsidR="00C5034E" w:rsidRDefault="00724C3D">
            <w:pPr>
              <w:pStyle w:val="TableParagraph"/>
              <w:ind w:left="114"/>
              <w:rPr>
                <w:sz w:val="24"/>
              </w:rPr>
            </w:pPr>
            <w:r>
              <w:rPr>
                <w:sz w:val="24"/>
              </w:rPr>
              <w:t>Reserved.</w:t>
            </w:r>
          </w:p>
          <w:p w:rsidR="00C5034E" w:rsidRDefault="00724C3D">
            <w:pPr>
              <w:pStyle w:val="TableParagraph"/>
              <w:ind w:left="114"/>
              <w:rPr>
                <w:rFonts w:eastAsia="宋体"/>
                <w:sz w:val="24"/>
                <w:lang w:eastAsia="zh-CN"/>
              </w:rPr>
            </w:pPr>
            <w:r>
              <w:rPr>
                <w:rFonts w:eastAsia="宋体" w:hint="eastAsia"/>
                <w:sz w:val="24"/>
                <w:lang w:eastAsia="zh-CN"/>
              </w:rPr>
              <w:t>保留</w:t>
            </w:r>
          </w:p>
        </w:tc>
        <w:tc>
          <w:tcPr>
            <w:tcW w:w="2834" w:type="dxa"/>
          </w:tcPr>
          <w:p w:rsidR="00C5034E" w:rsidRDefault="00C5034E">
            <w:pPr>
              <w:pStyle w:val="TableParagraph"/>
              <w:rPr>
                <w:rFonts w:ascii="Times New Roman"/>
              </w:rPr>
            </w:pPr>
          </w:p>
        </w:tc>
        <w:tc>
          <w:tcPr>
            <w:tcW w:w="3016" w:type="dxa"/>
          </w:tcPr>
          <w:p w:rsidR="00C5034E" w:rsidRDefault="00C5034E">
            <w:pPr>
              <w:pStyle w:val="TableParagraph"/>
              <w:rPr>
                <w:rFonts w:ascii="Times New Roman"/>
              </w:rPr>
            </w:pPr>
          </w:p>
        </w:tc>
        <w:tc>
          <w:tcPr>
            <w:tcW w:w="3014" w:type="dxa"/>
          </w:tcPr>
          <w:p w:rsidR="00C5034E" w:rsidRDefault="00C5034E">
            <w:pPr>
              <w:pStyle w:val="TableParagraph"/>
              <w:rPr>
                <w:rFonts w:ascii="Times New Roman"/>
              </w:rPr>
            </w:pPr>
          </w:p>
        </w:tc>
        <w:tc>
          <w:tcPr>
            <w:tcW w:w="3014" w:type="dxa"/>
          </w:tcPr>
          <w:p w:rsidR="00C5034E" w:rsidRDefault="00C5034E">
            <w:pPr>
              <w:pStyle w:val="TableParagraph"/>
              <w:rPr>
                <w:rFonts w:ascii="Times New Roman"/>
              </w:rPr>
            </w:pPr>
          </w:p>
        </w:tc>
      </w:tr>
      <w:tr w:rsidR="00C5034E">
        <w:trPr>
          <w:trHeight w:val="3575"/>
        </w:trPr>
        <w:tc>
          <w:tcPr>
            <w:tcW w:w="1260" w:type="dxa"/>
          </w:tcPr>
          <w:p w:rsidR="00C5034E" w:rsidRDefault="00724C3D">
            <w:pPr>
              <w:pStyle w:val="TableParagraph"/>
              <w:spacing w:before="119"/>
              <w:ind w:left="31" w:right="108"/>
              <w:jc w:val="center"/>
              <w:rPr>
                <w:b/>
                <w:sz w:val="24"/>
              </w:rPr>
            </w:pPr>
            <w:r>
              <w:rPr>
                <w:b/>
                <w:sz w:val="24"/>
              </w:rPr>
              <w:lastRenderedPageBreak/>
              <w:t>R23</w:t>
            </w:r>
          </w:p>
        </w:tc>
        <w:tc>
          <w:tcPr>
            <w:tcW w:w="2834" w:type="dxa"/>
          </w:tcPr>
          <w:p w:rsidR="00C5034E" w:rsidRDefault="00724C3D">
            <w:pPr>
              <w:pStyle w:val="TableParagraph"/>
              <w:spacing w:before="56"/>
              <w:ind w:left="112"/>
              <w:rPr>
                <w:sz w:val="24"/>
              </w:rPr>
            </w:pPr>
            <w:r>
              <w:t>N/A</w:t>
            </w:r>
          </w:p>
        </w:tc>
        <w:tc>
          <w:tcPr>
            <w:tcW w:w="3016" w:type="dxa"/>
          </w:tcPr>
          <w:p w:rsidR="00C5034E" w:rsidRDefault="00724C3D">
            <w:pPr>
              <w:pStyle w:val="TableParagraph"/>
              <w:spacing w:before="56"/>
              <w:ind w:left="116"/>
              <w:rPr>
                <w:sz w:val="24"/>
              </w:rPr>
            </w:pPr>
            <w:r>
              <w:t>N/A</w:t>
            </w:r>
          </w:p>
        </w:tc>
        <w:tc>
          <w:tcPr>
            <w:tcW w:w="3014" w:type="dxa"/>
          </w:tcPr>
          <w:p w:rsidR="00C5034E" w:rsidRDefault="00724C3D">
            <w:pPr>
              <w:pStyle w:val="TableParagraph"/>
              <w:spacing w:before="56"/>
              <w:ind w:left="117" w:right="160"/>
            </w:pPr>
            <w:r>
              <w:t>The Balancing Authority had data exchange capabilities with its Reliability Coordinator, Transmission Operator, and identified entities for performing Real-time monitoring and analysis functions, but did not have redundant and diversely routed data exchange infrastructure within the Balancing Authority's primary Control Center, as specified in the Requirement.</w:t>
            </w:r>
          </w:p>
          <w:p w:rsidR="00C5034E" w:rsidRDefault="00724C3D">
            <w:pPr>
              <w:pStyle w:val="TableParagraph"/>
              <w:spacing w:before="56"/>
              <w:ind w:left="117" w:right="160"/>
              <w:rPr>
                <w:sz w:val="24"/>
                <w:lang w:eastAsia="zh-CN"/>
              </w:rPr>
            </w:pPr>
            <w:r>
              <w:rPr>
                <w:rFonts w:hint="eastAsia"/>
                <w:lang w:eastAsia="zh-CN"/>
              </w:rPr>
              <w:t>平衡</w:t>
            </w:r>
            <w:r>
              <w:rPr>
                <w:rFonts w:eastAsia="宋体" w:hint="eastAsia"/>
                <w:lang w:eastAsia="zh-CN"/>
              </w:rPr>
              <w:t>机构</w:t>
            </w:r>
            <w:r>
              <w:rPr>
                <w:rFonts w:hint="eastAsia"/>
                <w:lang w:eastAsia="zh-CN"/>
              </w:rPr>
              <w:t>与其可靠性协调</w:t>
            </w:r>
            <w:r>
              <w:rPr>
                <w:rFonts w:eastAsia="宋体" w:hint="eastAsia"/>
                <w:lang w:eastAsia="zh-CN"/>
              </w:rPr>
              <w:t>员</w:t>
            </w:r>
            <w:r>
              <w:rPr>
                <w:rFonts w:hint="eastAsia"/>
                <w:lang w:eastAsia="zh-CN"/>
              </w:rPr>
              <w:t>、</w:t>
            </w:r>
            <w:r>
              <w:rPr>
                <w:rFonts w:eastAsia="宋体" w:hint="eastAsia"/>
                <w:lang w:eastAsia="zh-CN"/>
              </w:rPr>
              <w:t>输电运营商</w:t>
            </w:r>
            <w:r>
              <w:rPr>
                <w:rFonts w:hint="eastAsia"/>
                <w:lang w:eastAsia="zh-CN"/>
              </w:rPr>
              <w:t>以及用于执行实时监视和分析功能的已识别实体具有数据交换功能，但在平衡</w:t>
            </w:r>
            <w:r>
              <w:rPr>
                <w:rFonts w:eastAsia="宋体" w:hint="eastAsia"/>
                <w:lang w:eastAsia="zh-CN"/>
              </w:rPr>
              <w:t>机构</w:t>
            </w:r>
            <w:r>
              <w:rPr>
                <w:rFonts w:hint="eastAsia"/>
                <w:lang w:eastAsia="zh-CN"/>
              </w:rPr>
              <w:t>的主要控制中心内没有冗余和分散路由的数据交换基础设施(如需求中所述)。</w:t>
            </w:r>
          </w:p>
        </w:tc>
        <w:tc>
          <w:tcPr>
            <w:tcW w:w="3014" w:type="dxa"/>
          </w:tcPr>
          <w:p w:rsidR="00C5034E" w:rsidRDefault="00724C3D">
            <w:pPr>
              <w:pStyle w:val="TableParagraph"/>
              <w:spacing w:before="56"/>
              <w:ind w:left="116" w:right="169"/>
            </w:pPr>
            <w:r>
              <w:t>The Balancing Authority did not have data exchange capabilities with its Reliability Coordinator, Transmission Operator, and identified entities for performing Real-time monitoring and analysis functions as specified in the Requirement.</w:t>
            </w:r>
          </w:p>
          <w:p w:rsidR="00C5034E" w:rsidRDefault="00724C3D">
            <w:pPr>
              <w:pStyle w:val="TableParagraph"/>
              <w:spacing w:before="56"/>
              <w:ind w:left="116" w:right="169"/>
              <w:rPr>
                <w:sz w:val="24"/>
                <w:lang w:eastAsia="zh-CN"/>
              </w:rPr>
            </w:pPr>
            <w:r>
              <w:rPr>
                <w:rFonts w:hint="eastAsia"/>
                <w:lang w:eastAsia="zh-CN"/>
              </w:rPr>
              <w:t>平衡</w:t>
            </w:r>
            <w:r>
              <w:rPr>
                <w:rFonts w:eastAsia="宋体" w:hint="eastAsia"/>
                <w:lang w:eastAsia="zh-CN"/>
              </w:rPr>
              <w:t>机构</w:t>
            </w:r>
            <w:r>
              <w:rPr>
                <w:rFonts w:hint="eastAsia"/>
                <w:lang w:eastAsia="zh-CN"/>
              </w:rPr>
              <w:t>没有与可靠性协调</w:t>
            </w:r>
            <w:r>
              <w:rPr>
                <w:rFonts w:eastAsia="宋体" w:hint="eastAsia"/>
                <w:lang w:eastAsia="zh-CN"/>
              </w:rPr>
              <w:t>员</w:t>
            </w:r>
            <w:r>
              <w:rPr>
                <w:rFonts w:hint="eastAsia"/>
                <w:lang w:eastAsia="zh-CN"/>
              </w:rPr>
              <w:t>、</w:t>
            </w:r>
            <w:r>
              <w:rPr>
                <w:rFonts w:eastAsia="宋体" w:hint="eastAsia"/>
                <w:lang w:eastAsia="zh-CN"/>
              </w:rPr>
              <w:t>输电运营商</w:t>
            </w:r>
            <w:r>
              <w:rPr>
                <w:rFonts w:hint="eastAsia"/>
                <w:lang w:eastAsia="zh-CN"/>
              </w:rPr>
              <w:t>和标识的实体进行数据交换的能力，以执行需求中指定的实时监视和分析功能。</w:t>
            </w:r>
          </w:p>
        </w:tc>
      </w:tr>
    </w:tbl>
    <w:p w:rsidR="00C5034E" w:rsidRDefault="00C5034E">
      <w:pPr>
        <w:rPr>
          <w:sz w:val="24"/>
          <w:lang w:eastAsia="zh-CN"/>
        </w:rPr>
        <w:sectPr w:rsidR="00C5034E">
          <w:pgSz w:w="15840" w:h="12240" w:orient="landscape"/>
          <w:pgMar w:top="1200" w:right="1140" w:bottom="900" w:left="1320" w:header="763" w:footer="705" w:gutter="0"/>
          <w:cols w:space="720"/>
        </w:sect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60"/>
        <w:gridCol w:w="2834"/>
        <w:gridCol w:w="3016"/>
        <w:gridCol w:w="3014"/>
        <w:gridCol w:w="3014"/>
      </w:tblGrid>
      <w:tr w:rsidR="00C5034E">
        <w:trPr>
          <w:trHeight w:val="505"/>
        </w:trPr>
        <w:tc>
          <w:tcPr>
            <w:tcW w:w="1260" w:type="dxa"/>
            <w:vMerge w:val="restart"/>
            <w:shd w:val="clear" w:color="auto" w:fill="264D74"/>
          </w:tcPr>
          <w:p w:rsidR="00C5034E" w:rsidRDefault="00C5034E">
            <w:pPr>
              <w:pStyle w:val="TableParagraph"/>
              <w:spacing w:before="9"/>
              <w:rPr>
                <w:rFonts w:ascii="Times New Roman"/>
                <w:sz w:val="33"/>
                <w:lang w:eastAsia="zh-CN"/>
              </w:rPr>
            </w:pPr>
          </w:p>
          <w:p w:rsidR="00C5034E" w:rsidRDefault="00724C3D">
            <w:pPr>
              <w:pStyle w:val="TableParagraph"/>
              <w:spacing w:before="1"/>
              <w:ind w:left="407" w:right="397"/>
              <w:jc w:val="center"/>
              <w:rPr>
                <w:rFonts w:ascii="Tahoma"/>
                <w:b/>
              </w:rPr>
            </w:pPr>
            <w:r>
              <w:rPr>
                <w:rFonts w:ascii="Tahoma"/>
                <w:b/>
              </w:rPr>
              <w:t>R #</w:t>
            </w:r>
          </w:p>
        </w:tc>
        <w:tc>
          <w:tcPr>
            <w:tcW w:w="11878" w:type="dxa"/>
            <w:gridSpan w:val="4"/>
            <w:shd w:val="clear" w:color="auto" w:fill="264468"/>
          </w:tcPr>
          <w:p w:rsidR="00C5034E" w:rsidRDefault="00724C3D">
            <w:pPr>
              <w:pStyle w:val="TableParagraph"/>
              <w:spacing w:before="118"/>
              <w:ind w:left="4563" w:right="4551"/>
              <w:jc w:val="center"/>
              <w:rPr>
                <w:rFonts w:ascii="Tahoma"/>
                <w:b/>
              </w:rPr>
            </w:pPr>
            <w:r>
              <w:rPr>
                <w:rFonts w:ascii="Tahoma"/>
                <w:b/>
              </w:rPr>
              <w:t>Violation Severity Levels</w:t>
            </w:r>
          </w:p>
        </w:tc>
      </w:tr>
      <w:tr w:rsidR="00C5034E">
        <w:trPr>
          <w:trHeight w:val="532"/>
        </w:trPr>
        <w:tc>
          <w:tcPr>
            <w:tcW w:w="1260" w:type="dxa"/>
            <w:vMerge/>
            <w:tcBorders>
              <w:top w:val="nil"/>
            </w:tcBorders>
            <w:shd w:val="clear" w:color="auto" w:fill="264D74"/>
          </w:tcPr>
          <w:p w:rsidR="00C5034E" w:rsidRDefault="00C5034E">
            <w:pPr>
              <w:rPr>
                <w:sz w:val="2"/>
                <w:szCs w:val="2"/>
              </w:rPr>
            </w:pPr>
          </w:p>
        </w:tc>
        <w:tc>
          <w:tcPr>
            <w:tcW w:w="2834" w:type="dxa"/>
            <w:shd w:val="clear" w:color="auto" w:fill="5D85A9"/>
          </w:tcPr>
          <w:p w:rsidR="00C5034E" w:rsidRDefault="00724C3D">
            <w:pPr>
              <w:pStyle w:val="TableParagraph"/>
              <w:spacing w:before="119"/>
              <w:ind w:left="902"/>
              <w:rPr>
                <w:b/>
                <w:sz w:val="24"/>
              </w:rPr>
            </w:pPr>
            <w:r>
              <w:rPr>
                <w:b/>
                <w:sz w:val="24"/>
              </w:rPr>
              <w:t>Lower VSL</w:t>
            </w:r>
          </w:p>
        </w:tc>
        <w:tc>
          <w:tcPr>
            <w:tcW w:w="3016" w:type="dxa"/>
            <w:shd w:val="clear" w:color="auto" w:fill="5D85A9"/>
          </w:tcPr>
          <w:p w:rsidR="00C5034E" w:rsidRDefault="00724C3D">
            <w:pPr>
              <w:pStyle w:val="TableParagraph"/>
              <w:spacing w:before="119"/>
              <w:ind w:left="804"/>
              <w:rPr>
                <w:b/>
                <w:sz w:val="24"/>
              </w:rPr>
            </w:pPr>
            <w:r>
              <w:rPr>
                <w:b/>
                <w:sz w:val="24"/>
              </w:rPr>
              <w:t>Moderate VSL</w:t>
            </w:r>
          </w:p>
        </w:tc>
        <w:tc>
          <w:tcPr>
            <w:tcW w:w="3014" w:type="dxa"/>
            <w:shd w:val="clear" w:color="auto" w:fill="5D85A9"/>
          </w:tcPr>
          <w:p w:rsidR="00C5034E" w:rsidRDefault="00724C3D">
            <w:pPr>
              <w:pStyle w:val="TableParagraph"/>
              <w:spacing w:before="119"/>
              <w:ind w:left="1053" w:right="1045"/>
              <w:jc w:val="center"/>
              <w:rPr>
                <w:b/>
                <w:sz w:val="24"/>
              </w:rPr>
            </w:pPr>
            <w:r>
              <w:rPr>
                <w:b/>
                <w:sz w:val="24"/>
              </w:rPr>
              <w:t>High VSL</w:t>
            </w:r>
          </w:p>
        </w:tc>
        <w:tc>
          <w:tcPr>
            <w:tcW w:w="3014" w:type="dxa"/>
            <w:shd w:val="clear" w:color="auto" w:fill="5D85A9"/>
          </w:tcPr>
          <w:p w:rsidR="00C5034E" w:rsidRDefault="00724C3D">
            <w:pPr>
              <w:pStyle w:val="TableParagraph"/>
              <w:spacing w:before="119"/>
              <w:ind w:left="966"/>
              <w:rPr>
                <w:b/>
                <w:sz w:val="24"/>
              </w:rPr>
            </w:pPr>
            <w:r>
              <w:rPr>
                <w:b/>
                <w:sz w:val="24"/>
              </w:rPr>
              <w:t>Severe VSL</w:t>
            </w:r>
          </w:p>
        </w:tc>
      </w:tr>
      <w:tr w:rsidR="00C5034E">
        <w:trPr>
          <w:trHeight w:val="3416"/>
        </w:trPr>
        <w:tc>
          <w:tcPr>
            <w:tcW w:w="1260" w:type="dxa"/>
            <w:tcBorders>
              <w:bottom w:val="nil"/>
            </w:tcBorders>
          </w:tcPr>
          <w:p w:rsidR="00C5034E" w:rsidRDefault="00724C3D">
            <w:pPr>
              <w:pStyle w:val="TableParagraph"/>
              <w:spacing w:before="119"/>
              <w:ind w:left="31" w:right="108"/>
              <w:jc w:val="center"/>
              <w:rPr>
                <w:b/>
                <w:sz w:val="24"/>
              </w:rPr>
            </w:pPr>
            <w:r>
              <w:rPr>
                <w:b/>
                <w:sz w:val="24"/>
              </w:rPr>
              <w:t>R24</w:t>
            </w:r>
          </w:p>
        </w:tc>
        <w:tc>
          <w:tcPr>
            <w:tcW w:w="2834" w:type="dxa"/>
            <w:tcBorders>
              <w:bottom w:val="nil"/>
            </w:tcBorders>
          </w:tcPr>
          <w:p w:rsidR="00C5034E" w:rsidRDefault="00724C3D">
            <w:pPr>
              <w:pStyle w:val="TableParagraph"/>
              <w:spacing w:before="140"/>
              <w:ind w:left="112" w:right="116"/>
            </w:pPr>
            <w:r>
              <w:t>The Balancing Authority tested its primary Control Center data exchange capabilities specified in Requirement R23 for redundant functionality, but</w:t>
            </w:r>
          </w:p>
          <w:p w:rsidR="00C5034E" w:rsidRDefault="00724C3D">
            <w:pPr>
              <w:pStyle w:val="TableParagraph"/>
              <w:ind w:left="112" w:right="116"/>
            </w:pPr>
            <w:r>
              <w:t>did so more than 90</w:t>
            </w:r>
            <w:r>
              <w:rPr>
                <w:rFonts w:eastAsia="宋体" w:hint="eastAsia"/>
                <w:lang w:eastAsia="zh-CN"/>
              </w:rPr>
              <w:t xml:space="preserve"> </w:t>
            </w:r>
            <w:r>
              <w:t>calendar days but less than or equal to 120 calendar days since the previous test;</w:t>
            </w:r>
          </w:p>
          <w:p w:rsidR="00C5034E" w:rsidRDefault="00724C3D">
            <w:pPr>
              <w:pStyle w:val="TableParagraph"/>
              <w:ind w:left="112" w:right="116"/>
              <w:rPr>
                <w:lang w:eastAsia="zh-CN"/>
              </w:rPr>
            </w:pPr>
            <w:r>
              <w:rPr>
                <w:rFonts w:hint="eastAsia"/>
                <w:lang w:eastAsia="zh-CN"/>
              </w:rPr>
              <w:t>平衡机构测试了需求R23中指定的主要控制中心数据交换功能，以确定冗余功能，但是自上次测试以来超过90个日历天但小于或等于120个日历天;</w:t>
            </w:r>
          </w:p>
          <w:p w:rsidR="00C5034E" w:rsidRDefault="00724C3D">
            <w:pPr>
              <w:pStyle w:val="TableParagraph"/>
              <w:spacing w:before="57"/>
              <w:ind w:left="112"/>
            </w:pPr>
            <w:r>
              <w:t>OR</w:t>
            </w:r>
          </w:p>
          <w:p w:rsidR="00C5034E" w:rsidRDefault="00724C3D">
            <w:pPr>
              <w:pStyle w:val="TableParagraph"/>
              <w:spacing w:before="2" w:line="256" w:lineRule="exact"/>
              <w:ind w:left="112"/>
            </w:pPr>
            <w:r>
              <w:t>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2 hours and less than or equal to 4 hours.</w:t>
            </w:r>
          </w:p>
          <w:p w:rsidR="00C5034E" w:rsidRDefault="00724C3D">
            <w:pPr>
              <w:pStyle w:val="TableParagraph"/>
              <w:spacing w:before="2" w:line="256" w:lineRule="exact"/>
              <w:ind w:left="112"/>
              <w:rPr>
                <w:lang w:eastAsia="zh-CN"/>
              </w:rPr>
            </w:pPr>
            <w:r>
              <w:rPr>
                <w:rFonts w:hint="eastAsia"/>
                <w:lang w:eastAsia="zh-CN"/>
              </w:rPr>
              <w:t>或者，</w:t>
            </w:r>
          </w:p>
          <w:p w:rsidR="00C5034E" w:rsidRDefault="00724C3D">
            <w:pPr>
              <w:pStyle w:val="TableParagraph"/>
              <w:spacing w:before="2" w:line="256" w:lineRule="exact"/>
              <w:ind w:left="112"/>
              <w:rPr>
                <w:sz w:val="24"/>
                <w:lang w:eastAsia="zh-CN"/>
              </w:rPr>
            </w:pPr>
            <w:r>
              <w:rPr>
                <w:lang w:eastAsia="zh-CN"/>
              </w:rPr>
              <w:t>对于冗余功能，平衡</w:t>
            </w:r>
            <w:r>
              <w:rPr>
                <w:rFonts w:hint="eastAsia"/>
                <w:lang w:eastAsia="zh-CN"/>
              </w:rPr>
              <w:t>机构</w:t>
            </w:r>
            <w:r>
              <w:rPr>
                <w:lang w:eastAsia="zh-CN"/>
              </w:rPr>
              <w:t>至少每90个日历天测试一次需</w:t>
            </w:r>
            <w:r>
              <w:rPr>
                <w:lang w:eastAsia="zh-CN"/>
              </w:rPr>
              <w:lastRenderedPageBreak/>
              <w:t>求R23中规定的主要控制中心数据交换能力，但在一次不成功的测试之后，启动了在超过2小时且小于或等于4小时内恢复冗余功能的操作。</w:t>
            </w:r>
          </w:p>
        </w:tc>
        <w:tc>
          <w:tcPr>
            <w:tcW w:w="3016" w:type="dxa"/>
            <w:tcBorders>
              <w:bottom w:val="nil"/>
            </w:tcBorders>
          </w:tcPr>
          <w:p w:rsidR="00C5034E" w:rsidRDefault="00724C3D">
            <w:pPr>
              <w:pStyle w:val="TableParagraph"/>
              <w:spacing w:before="140"/>
              <w:ind w:left="116" w:right="135"/>
            </w:pPr>
            <w:r>
              <w:lastRenderedPageBreak/>
              <w:t>The Balancing Authority tested its primary Control Center data exchange capabilities specified in Requirement R23 for redundant functionality, but did so more than 120 calendar</w:t>
            </w:r>
          </w:p>
          <w:p w:rsidR="00C5034E" w:rsidRDefault="00724C3D">
            <w:pPr>
              <w:pStyle w:val="TableParagraph"/>
              <w:ind w:left="116" w:right="448"/>
            </w:pPr>
            <w:r>
              <w:t>days but less than or equal to</w:t>
            </w:r>
            <w:r>
              <w:rPr>
                <w:rFonts w:eastAsia="宋体" w:hint="eastAsia"/>
                <w:lang w:eastAsia="zh-CN"/>
              </w:rPr>
              <w:t xml:space="preserve"> </w:t>
            </w:r>
            <w:r>
              <w:t>150 calendar days since the previous test;</w:t>
            </w:r>
          </w:p>
          <w:p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平衡机构测试了需求R23中指定的主要控制中心数据交换功能的冗余功能，但自上次测试以来，测试时间超过了120个日历天，但小于或等于150个日历天;</w:t>
            </w:r>
          </w:p>
          <w:p w:rsidR="00C5034E" w:rsidRDefault="00724C3D">
            <w:pPr>
              <w:pStyle w:val="TableParagraph"/>
              <w:spacing w:before="57"/>
              <w:ind w:left="116"/>
            </w:pPr>
            <w:r>
              <w:t>OR</w:t>
            </w:r>
          </w:p>
          <w:p w:rsidR="00C5034E" w:rsidRDefault="00724C3D">
            <w:pPr>
              <w:pStyle w:val="TableParagraph"/>
              <w:spacing w:before="2" w:line="256" w:lineRule="exact"/>
              <w:ind w:left="116"/>
            </w:pPr>
            <w:r>
              <w:t>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4 hours and less than or equal to 6 hours.</w:t>
            </w:r>
          </w:p>
          <w:p w:rsidR="00C5034E" w:rsidRDefault="00724C3D">
            <w:pPr>
              <w:pStyle w:val="TableParagraph"/>
              <w:spacing w:before="2" w:line="256" w:lineRule="exact"/>
              <w:ind w:left="116"/>
              <w:rPr>
                <w:rFonts w:eastAsia="宋体"/>
                <w:lang w:eastAsia="zh-CN"/>
              </w:rPr>
            </w:pPr>
            <w:r>
              <w:rPr>
                <w:rFonts w:eastAsia="宋体" w:hint="eastAsia"/>
                <w:lang w:eastAsia="zh-CN"/>
              </w:rPr>
              <w:t>或者，</w:t>
            </w:r>
          </w:p>
          <w:p w:rsidR="00C5034E" w:rsidRDefault="00724C3D">
            <w:pPr>
              <w:pStyle w:val="TableParagraph"/>
              <w:spacing w:before="2" w:line="256" w:lineRule="exact"/>
              <w:ind w:left="116"/>
              <w:rPr>
                <w:sz w:val="24"/>
                <w:lang w:eastAsia="zh-CN"/>
              </w:rPr>
            </w:pPr>
            <w:r>
              <w:rPr>
                <w:lang w:eastAsia="zh-CN"/>
              </w:rPr>
              <w:t>对于冗余功能，平衡</w:t>
            </w:r>
            <w:r>
              <w:rPr>
                <w:rFonts w:hint="eastAsia"/>
                <w:lang w:eastAsia="zh-CN"/>
              </w:rPr>
              <w:t>机构</w:t>
            </w:r>
            <w:r>
              <w:rPr>
                <w:lang w:eastAsia="zh-CN"/>
              </w:rPr>
              <w:t>至少每90个日历天测试一次需求R23中规定的主要控制中心数</w:t>
            </w:r>
            <w:r>
              <w:rPr>
                <w:lang w:eastAsia="zh-CN"/>
              </w:rPr>
              <w:lastRenderedPageBreak/>
              <w:t>据交换能力，但在一次不成功的测试之后，启动了在超过</w:t>
            </w:r>
            <w:r>
              <w:rPr>
                <w:rFonts w:hint="eastAsia"/>
                <w:lang w:eastAsia="zh-CN"/>
              </w:rPr>
              <w:t>4</w:t>
            </w:r>
            <w:r>
              <w:rPr>
                <w:lang w:eastAsia="zh-CN"/>
              </w:rPr>
              <w:t>小时且小于或等于</w:t>
            </w:r>
            <w:r>
              <w:rPr>
                <w:rFonts w:hint="eastAsia"/>
                <w:lang w:eastAsia="zh-CN"/>
              </w:rPr>
              <w:t>6</w:t>
            </w:r>
            <w:r>
              <w:rPr>
                <w:lang w:eastAsia="zh-CN"/>
              </w:rPr>
              <w:t>小时内恢复冗余功能的操作</w:t>
            </w:r>
          </w:p>
        </w:tc>
        <w:tc>
          <w:tcPr>
            <w:tcW w:w="3014" w:type="dxa"/>
            <w:tcBorders>
              <w:bottom w:val="nil"/>
            </w:tcBorders>
          </w:tcPr>
          <w:p w:rsidR="00C5034E" w:rsidRDefault="00724C3D">
            <w:pPr>
              <w:pStyle w:val="TableParagraph"/>
              <w:ind w:left="117" w:right="539"/>
            </w:pPr>
            <w:r>
              <w:lastRenderedPageBreak/>
              <w:t>The Balancing Authority tested its primary Control Center data exchange capabilities specified in Requirement R23 for redundant functionality, but did so more than 150 calendar days but less</w:t>
            </w:r>
            <w:r>
              <w:rPr>
                <w:rFonts w:eastAsia="宋体" w:hint="eastAsia"/>
                <w:lang w:eastAsia="zh-CN"/>
              </w:rPr>
              <w:t xml:space="preserve"> </w:t>
            </w:r>
            <w:r>
              <w:t>than or equal to 180 calendar days since the previous test;</w:t>
            </w:r>
          </w:p>
          <w:p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平衡机构测试了需求R23中指定的主要控制中心数据交换功能的冗余功能，但自上次测试以来，测试时间超过了1</w:t>
            </w:r>
            <w:r>
              <w:rPr>
                <w:rFonts w:eastAsia="宋体" w:hint="eastAsia"/>
                <w:lang w:eastAsia="zh-CN"/>
              </w:rPr>
              <w:t>5</w:t>
            </w:r>
            <w:r>
              <w:rPr>
                <w:rFonts w:hint="eastAsia"/>
                <w:lang w:eastAsia="zh-CN"/>
              </w:rPr>
              <w:t>0个日历天，但小于或等于1</w:t>
            </w:r>
            <w:r>
              <w:rPr>
                <w:rFonts w:eastAsia="宋体" w:hint="eastAsia"/>
                <w:lang w:eastAsia="zh-CN"/>
              </w:rPr>
              <w:t>8</w:t>
            </w:r>
            <w:r>
              <w:rPr>
                <w:rFonts w:hint="eastAsia"/>
                <w:lang w:eastAsia="zh-CN"/>
              </w:rPr>
              <w:t>0个日历天;</w:t>
            </w:r>
          </w:p>
          <w:p w:rsidR="00C5034E" w:rsidRDefault="00724C3D">
            <w:pPr>
              <w:pStyle w:val="TableParagraph"/>
              <w:ind w:left="116" w:right="448"/>
            </w:pPr>
            <w:r>
              <w:t>OR</w:t>
            </w:r>
          </w:p>
          <w:p w:rsidR="00C5034E" w:rsidRDefault="00724C3D">
            <w:pPr>
              <w:pStyle w:val="TableParagraph"/>
              <w:ind w:left="116" w:right="448"/>
            </w:pPr>
            <w:r>
              <w:t>The Balancing Authority tested its primary Control Center data exchange capabilities specified in Requirement R23 for redundant functionality at least once every 90 calendar days but, following an unsuccessful test, initiated action to restore the redundant functionality in more than 6 hours and less than or equal to 8 hours.</w:t>
            </w:r>
          </w:p>
          <w:p w:rsidR="00C5034E" w:rsidRDefault="00724C3D">
            <w:pPr>
              <w:pStyle w:val="TableParagraph"/>
              <w:spacing w:before="2" w:line="256" w:lineRule="exact"/>
              <w:ind w:left="116"/>
              <w:rPr>
                <w:rFonts w:eastAsia="宋体"/>
                <w:lang w:eastAsia="zh-CN"/>
              </w:rPr>
            </w:pPr>
            <w:r>
              <w:rPr>
                <w:rFonts w:eastAsia="宋体" w:hint="eastAsia"/>
                <w:lang w:eastAsia="zh-CN"/>
              </w:rPr>
              <w:lastRenderedPageBreak/>
              <w:t>或者，</w:t>
            </w:r>
          </w:p>
          <w:p w:rsidR="00C5034E" w:rsidRDefault="00724C3D">
            <w:pPr>
              <w:pStyle w:val="TableParagraph"/>
              <w:spacing w:before="2" w:line="256" w:lineRule="exact"/>
              <w:ind w:left="116"/>
              <w:rPr>
                <w:sz w:val="24"/>
                <w:lang w:eastAsia="zh-CN"/>
              </w:rPr>
            </w:pPr>
            <w:r>
              <w:rPr>
                <w:lang w:eastAsia="zh-CN"/>
              </w:rPr>
              <w:t>对于冗余功能，平衡</w:t>
            </w:r>
            <w:r>
              <w:rPr>
                <w:rFonts w:hint="eastAsia"/>
                <w:lang w:eastAsia="zh-CN"/>
              </w:rPr>
              <w:t>机构</w:t>
            </w:r>
            <w:r>
              <w:rPr>
                <w:lang w:eastAsia="zh-CN"/>
              </w:rPr>
              <w:t>至少每90个日历天测试一次需求R23中规定的主要控制中心数据交换能力，但在一次不成功的测试之后，启动了在超过</w:t>
            </w:r>
            <w:r>
              <w:rPr>
                <w:rFonts w:hint="eastAsia"/>
                <w:lang w:eastAsia="zh-CN"/>
              </w:rPr>
              <w:t>6</w:t>
            </w:r>
            <w:r>
              <w:rPr>
                <w:lang w:eastAsia="zh-CN"/>
              </w:rPr>
              <w:t>小时且小于或等于</w:t>
            </w:r>
            <w:r>
              <w:rPr>
                <w:rFonts w:hint="eastAsia"/>
                <w:lang w:eastAsia="zh-CN"/>
              </w:rPr>
              <w:t>8</w:t>
            </w:r>
            <w:r>
              <w:rPr>
                <w:lang w:eastAsia="zh-CN"/>
              </w:rPr>
              <w:t>小时内恢复冗余功能的操作</w:t>
            </w:r>
          </w:p>
        </w:tc>
        <w:tc>
          <w:tcPr>
            <w:tcW w:w="3014" w:type="dxa"/>
            <w:tcBorders>
              <w:bottom w:val="nil"/>
            </w:tcBorders>
          </w:tcPr>
          <w:p w:rsidR="00C5034E" w:rsidRDefault="00724C3D">
            <w:pPr>
              <w:pStyle w:val="TableParagraph"/>
              <w:spacing w:before="140"/>
              <w:ind w:left="115" w:right="142"/>
              <w:rPr>
                <w:rFonts w:eastAsia="宋体"/>
                <w:lang w:eastAsia="zh-CN"/>
              </w:rPr>
            </w:pPr>
            <w:r>
              <w:lastRenderedPageBreak/>
              <w:t>The Balancing Authority tested its primary Control Center data exchange capabilities specified in Requirement R23 for redundant functionality, but did so more than 180 calendar days</w:t>
            </w:r>
            <w:r>
              <w:rPr>
                <w:rFonts w:eastAsia="宋体" w:hint="eastAsia"/>
                <w:lang w:eastAsia="zh-CN"/>
              </w:rPr>
              <w:t xml:space="preserve"> </w:t>
            </w:r>
            <w:r>
              <w:t>since the previous test;</w:t>
            </w:r>
            <w:r>
              <w:rPr>
                <w:rFonts w:eastAsia="宋体" w:hint="eastAsia"/>
                <w:lang w:eastAsia="zh-CN"/>
              </w:rPr>
              <w:t xml:space="preserve"> </w:t>
            </w:r>
          </w:p>
          <w:p w:rsidR="00C5034E" w:rsidRDefault="00724C3D">
            <w:pPr>
              <w:pStyle w:val="TableParagraph"/>
              <w:ind w:left="116" w:right="448"/>
              <w:rPr>
                <w:lang w:eastAsia="zh-CN"/>
              </w:rPr>
            </w:pPr>
            <w:r>
              <w:rPr>
                <w:rFonts w:hint="eastAsia"/>
                <w:lang w:eastAsia="zh-CN"/>
              </w:rPr>
              <w:t>平衡机构测试了需求R23中指定的主要控制中心数据交换功能的冗余功能，但自上次测试以来，测试时间超过了</w:t>
            </w:r>
            <w:r>
              <w:rPr>
                <w:rFonts w:eastAsia="宋体" w:hint="eastAsia"/>
                <w:lang w:eastAsia="zh-CN"/>
              </w:rPr>
              <w:t>180</w:t>
            </w:r>
            <w:r>
              <w:rPr>
                <w:rFonts w:hint="eastAsia"/>
                <w:lang w:eastAsia="zh-CN"/>
              </w:rPr>
              <w:t>个日历天</w:t>
            </w:r>
          </w:p>
          <w:p w:rsidR="00C5034E" w:rsidRDefault="00724C3D">
            <w:pPr>
              <w:pStyle w:val="TableParagraph"/>
              <w:ind w:left="116" w:right="448"/>
              <w:rPr>
                <w:rFonts w:eastAsia="宋体"/>
                <w:lang w:eastAsia="zh-CN"/>
              </w:rPr>
            </w:pPr>
            <w:r>
              <w:rPr>
                <w:rFonts w:eastAsia="宋体" w:hint="eastAsia"/>
                <w:lang w:eastAsia="zh-CN"/>
              </w:rPr>
              <w:t>OR</w:t>
            </w:r>
          </w:p>
          <w:p w:rsidR="00C5034E" w:rsidRDefault="00724C3D">
            <w:pPr>
              <w:pStyle w:val="TableParagraph"/>
              <w:ind w:left="116" w:right="448"/>
            </w:pPr>
            <w:r>
              <w:t>The Balancing Authority did not test its primary Control Center data exchange capabilities specified in Requirement R23 for redundant functionality;</w:t>
            </w:r>
          </w:p>
          <w:p w:rsidR="00C5034E" w:rsidRDefault="00724C3D">
            <w:pPr>
              <w:pStyle w:val="TableParagraph"/>
              <w:ind w:left="116" w:right="448"/>
              <w:rPr>
                <w:rFonts w:eastAsia="宋体"/>
                <w:lang w:eastAsia="zh-CN"/>
              </w:rPr>
            </w:pPr>
            <w:r>
              <w:rPr>
                <w:rFonts w:eastAsia="宋体" w:hint="eastAsia"/>
                <w:lang w:eastAsia="zh-CN"/>
              </w:rPr>
              <w:t>或者，</w:t>
            </w:r>
          </w:p>
          <w:p w:rsidR="00C5034E" w:rsidRDefault="00724C3D">
            <w:pPr>
              <w:pStyle w:val="TableParagraph"/>
              <w:ind w:left="116" w:right="448"/>
              <w:rPr>
                <w:lang w:eastAsia="zh-CN"/>
              </w:rPr>
            </w:pPr>
            <w:r>
              <w:rPr>
                <w:rFonts w:hint="eastAsia"/>
                <w:lang w:eastAsia="zh-CN"/>
              </w:rPr>
              <w:t>平衡机构没有测试其在需求R23中为冗余功能指定的主要控制中心数据交换能力;</w:t>
            </w:r>
          </w:p>
          <w:p w:rsidR="00C5034E" w:rsidRDefault="00724C3D">
            <w:pPr>
              <w:pStyle w:val="TableParagraph"/>
              <w:ind w:left="116" w:right="448"/>
            </w:pPr>
            <w:r>
              <w:t>OR</w:t>
            </w:r>
          </w:p>
          <w:p w:rsidR="00C5034E" w:rsidRDefault="00724C3D">
            <w:pPr>
              <w:pStyle w:val="TableParagraph"/>
              <w:spacing w:before="2" w:line="256" w:lineRule="exact"/>
              <w:ind w:left="116"/>
            </w:pPr>
            <w:r>
              <w:t xml:space="preserve">The Balancing Authority tested its primary Control Center data exchange capabilities specified in Requirement R23 for redundant functionality at least </w:t>
            </w:r>
            <w:r>
              <w:lastRenderedPageBreak/>
              <w:t>once every 90 calendar days but, following an unsuccessful test, did not initiate action within 8 hours to restore the redundant functionality.</w:t>
            </w:r>
          </w:p>
          <w:p w:rsidR="00C5034E" w:rsidRDefault="00724C3D">
            <w:pPr>
              <w:pStyle w:val="TableParagraph"/>
              <w:spacing w:before="2" w:line="256" w:lineRule="exact"/>
              <w:ind w:left="116"/>
              <w:rPr>
                <w:rFonts w:eastAsia="宋体"/>
                <w:lang w:eastAsia="zh-CN"/>
              </w:rPr>
            </w:pPr>
            <w:r>
              <w:rPr>
                <w:rFonts w:eastAsia="宋体" w:hint="eastAsia"/>
                <w:lang w:eastAsia="zh-CN"/>
              </w:rPr>
              <w:t>或者，</w:t>
            </w:r>
          </w:p>
          <w:p w:rsidR="00C5034E" w:rsidRDefault="00724C3D">
            <w:pPr>
              <w:pStyle w:val="TableParagraph"/>
              <w:spacing w:before="2" w:line="256" w:lineRule="exact"/>
              <w:ind w:left="116"/>
              <w:rPr>
                <w:sz w:val="24"/>
                <w:lang w:eastAsia="zh-CN"/>
              </w:rPr>
            </w:pPr>
            <w:r>
              <w:rPr>
                <w:lang w:eastAsia="zh-CN"/>
              </w:rPr>
              <w:t>对于冗余功能，平衡</w:t>
            </w:r>
            <w:r>
              <w:rPr>
                <w:rFonts w:hint="eastAsia"/>
                <w:lang w:eastAsia="zh-CN"/>
              </w:rPr>
              <w:t>机构</w:t>
            </w:r>
            <w:r>
              <w:rPr>
                <w:lang w:eastAsia="zh-CN"/>
              </w:rPr>
              <w:t>至少每90个日历天测试一次需求R23中规定的主要控制中心数据交换能力，但在一次不成功的测试之后，</w:t>
            </w:r>
            <w:r>
              <w:rPr>
                <w:rFonts w:hint="eastAsia"/>
                <w:lang w:eastAsia="zh-CN"/>
              </w:rPr>
              <w:t>没有在8</w:t>
            </w:r>
            <w:r>
              <w:rPr>
                <w:lang w:eastAsia="zh-CN"/>
              </w:rPr>
              <w:t>小时内恢复冗余功能的操作</w:t>
            </w:r>
          </w:p>
        </w:tc>
      </w:tr>
    </w:tbl>
    <w:p w:rsidR="00C5034E" w:rsidRDefault="00C5034E">
      <w:pPr>
        <w:rPr>
          <w:sz w:val="24"/>
          <w:lang w:eastAsia="zh-CN"/>
        </w:rPr>
        <w:sectPr w:rsidR="00C5034E">
          <w:pgSz w:w="15840" w:h="12240" w:orient="landscape"/>
          <w:pgMar w:top="1200" w:right="1140" w:bottom="900" w:left="1320" w:header="763" w:footer="705" w:gutter="0"/>
          <w:cols w:space="720"/>
        </w:sectPr>
      </w:pPr>
    </w:p>
    <w:p w:rsidR="00C5034E" w:rsidRDefault="00724C3D">
      <w:pPr>
        <w:pStyle w:val="a6"/>
        <w:tabs>
          <w:tab w:val="left" w:pos="480"/>
        </w:tabs>
        <w:spacing w:before="91"/>
        <w:ind w:left="119" w:firstLine="0"/>
        <w:rPr>
          <w:rFonts w:ascii="Tahoma"/>
          <w:b/>
          <w:sz w:val="28"/>
        </w:rPr>
      </w:pPr>
      <w:r>
        <w:rPr>
          <w:rFonts w:ascii="Tahoma" w:eastAsia="宋体" w:hint="eastAsia"/>
          <w:b/>
          <w:sz w:val="28"/>
          <w:lang w:eastAsia="zh-CN"/>
        </w:rPr>
        <w:lastRenderedPageBreak/>
        <w:t>D.</w:t>
      </w:r>
      <w:r>
        <w:rPr>
          <w:rFonts w:ascii="Tahoma"/>
          <w:b/>
          <w:sz w:val="28"/>
        </w:rPr>
        <w:t>Regional</w:t>
      </w:r>
      <w:r>
        <w:rPr>
          <w:rFonts w:ascii="Tahoma"/>
          <w:b/>
          <w:spacing w:val="-3"/>
          <w:sz w:val="28"/>
        </w:rPr>
        <w:t xml:space="preserve"> </w:t>
      </w:r>
      <w:r>
        <w:rPr>
          <w:rFonts w:ascii="Tahoma"/>
          <w:b/>
          <w:sz w:val="28"/>
        </w:rPr>
        <w:t>Variances</w:t>
      </w:r>
      <w:r>
        <w:rPr>
          <w:rFonts w:ascii="Tahoma" w:eastAsia="宋体" w:hint="eastAsia"/>
          <w:b/>
          <w:sz w:val="28"/>
          <w:lang w:eastAsia="zh-CN"/>
        </w:rPr>
        <w:tab/>
        <w:t>C.</w:t>
      </w:r>
      <w:r>
        <w:rPr>
          <w:rFonts w:ascii="Tahoma" w:eastAsia="宋体" w:hint="eastAsia"/>
          <w:b/>
          <w:sz w:val="28"/>
          <w:lang w:eastAsia="zh-CN"/>
        </w:rPr>
        <w:t>区域变化</w:t>
      </w:r>
    </w:p>
    <w:p w:rsidR="00C5034E" w:rsidRDefault="00724C3D">
      <w:pPr>
        <w:pStyle w:val="a4"/>
        <w:spacing w:before="1"/>
        <w:ind w:left="480"/>
        <w:rPr>
          <w:rFonts w:eastAsia="宋体"/>
          <w:lang w:eastAsia="zh-CN"/>
        </w:rPr>
      </w:pPr>
      <w:r>
        <w:t>None.</w:t>
      </w:r>
      <w:r>
        <w:rPr>
          <w:rFonts w:eastAsia="宋体" w:hint="eastAsia"/>
          <w:lang w:eastAsia="zh-CN"/>
        </w:rPr>
        <w:t xml:space="preserve"> </w:t>
      </w:r>
      <w:r>
        <w:rPr>
          <w:rFonts w:eastAsia="宋体" w:hint="eastAsia"/>
          <w:lang w:eastAsia="zh-CN"/>
        </w:rPr>
        <w:tab/>
      </w:r>
      <w:r>
        <w:rPr>
          <w:rFonts w:eastAsia="宋体" w:hint="eastAsia"/>
          <w:lang w:eastAsia="zh-CN"/>
        </w:rPr>
        <w:t>无</w:t>
      </w:r>
    </w:p>
    <w:p w:rsidR="00C5034E" w:rsidRDefault="00724C3D">
      <w:pPr>
        <w:pStyle w:val="1"/>
        <w:tabs>
          <w:tab w:val="left" w:pos="480"/>
        </w:tabs>
        <w:spacing w:before="119"/>
        <w:ind w:left="119" w:firstLine="0"/>
      </w:pPr>
      <w:r>
        <w:rPr>
          <w:rFonts w:eastAsia="宋体" w:hint="eastAsia"/>
          <w:lang w:eastAsia="zh-CN"/>
        </w:rPr>
        <w:t>E.</w:t>
      </w:r>
      <w:r>
        <w:t>Associated</w:t>
      </w:r>
      <w:r>
        <w:rPr>
          <w:spacing w:val="-3"/>
        </w:rPr>
        <w:t xml:space="preserve"> </w:t>
      </w:r>
      <w:r>
        <w:t>Documents</w:t>
      </w:r>
    </w:p>
    <w:p w:rsidR="00C5034E" w:rsidRDefault="00724C3D">
      <w:pPr>
        <w:pStyle w:val="a4"/>
        <w:spacing w:before="1"/>
        <w:ind w:left="480" w:right="88"/>
      </w:pPr>
      <w:r>
        <w:t xml:space="preserve">The Project 2014-03 SDT has created the SOL Exceedance White Paper as guidance on SOL issues and the URL for that document is: </w:t>
      </w:r>
      <w:hyperlink r:id="rId23">
        <w:r>
          <w:rPr>
            <w:u w:val="single" w:color="0000FF"/>
          </w:rPr>
          <w:t>http://www.nerc.com/pa/stand/Pages/TOP0013RI.aspx</w:t>
        </w:r>
        <w:r>
          <w:t>.</w:t>
        </w:r>
      </w:hyperlink>
    </w:p>
    <w:p w:rsidR="00C5034E" w:rsidRDefault="00724C3D">
      <w:pPr>
        <w:pStyle w:val="a4"/>
        <w:spacing w:before="120"/>
        <w:ind w:left="480" w:right="304"/>
        <w:rPr>
          <w:lang w:eastAsia="zh-CN"/>
        </w:rPr>
      </w:pPr>
      <w:r>
        <w:rPr>
          <w:rFonts w:hint="eastAsia"/>
          <w:lang w:eastAsia="zh-CN"/>
        </w:rPr>
        <w:t>项目2014-03 SDT已经创建了SOL超越</w:t>
      </w:r>
      <w:r>
        <w:rPr>
          <w:rFonts w:eastAsia="宋体" w:hint="eastAsia"/>
          <w:lang w:eastAsia="zh-CN"/>
        </w:rPr>
        <w:t>数</w:t>
      </w:r>
      <w:r>
        <w:rPr>
          <w:rFonts w:hint="eastAsia"/>
          <w:lang w:eastAsia="zh-CN"/>
        </w:rPr>
        <w:t>白皮书作为SOL问题的指导，该文件的网址是:</w:t>
      </w:r>
    </w:p>
    <w:p w:rsidR="00C5034E" w:rsidRDefault="00724C3D">
      <w:pPr>
        <w:pStyle w:val="a4"/>
        <w:spacing w:before="120"/>
        <w:ind w:left="480" w:right="304"/>
      </w:pPr>
      <w:hyperlink r:id="rId24">
        <w:r>
          <w:t>http://www.nerc.com/pa/stand/Pages/TOP0013RI.aspx.</w:t>
        </w:r>
      </w:hyperlink>
    </w:p>
    <w:p w:rsidR="00C5034E" w:rsidRDefault="00C5034E">
      <w:pPr>
        <w:pStyle w:val="a4"/>
        <w:spacing w:before="9"/>
        <w:rPr>
          <w:sz w:val="19"/>
        </w:rPr>
      </w:pPr>
    </w:p>
    <w:p w:rsidR="00C5034E" w:rsidRDefault="00724C3D">
      <w:pPr>
        <w:pStyle w:val="a4"/>
        <w:spacing w:before="52"/>
        <w:ind w:left="479" w:right="567"/>
      </w:pPr>
      <w:r>
        <w:t>Operating Plan - An Operating Plan includes general Operating Processes and specific Operating Procedures. It may be an overview document which provides a prescription for an Operating Plan for the next-day, or it may be a specific plan to address a specific SOL or IROL exceedance identified in the Operational Planning Analysis (OPA). Consistent with the NERC definition, Operating Plans can be general in nature, or they can be specific plans to address specific reliability issues.  The use of the term Operating Plan in the revised TOP/IRO standards allows room for both. An Operating Plan references processes and procedures, including electronic data exchange, which are available to the System Operator on a daily basis to allow the operator to reliably address conditions which may arise throughout the day. It is valid for tomorrow, the day after, and the day after that. Operating Plans should be augmented by temporary operating guides which outline prevention/mitigation plans for specific situations which are identified day-to-day in an OPA or a Real-time Assessment (RTA). As the definition in the Glossary of Terms states, a restoration plan is an example of an Operating Plan. It contains all the overarching principles that the System Operator needs to work his/her way through the restoration process. It is not a specific document written for a specific blackout scenario but rather a collection of tools consisting of processes, procedures, and automated software systems that are available to the operator to use in restoring the system. An Operating Plan can in turn be looked upon in a similar manner. It does not contain a prescription for the specific set-up for tomorrow but contains a treatment of all the processes, procedures, and automated software systems that are at the operator’s disposal. The existence of an Operating Plan, however, does not preclude the need for creating specific action plans for specific SOL or IROL exceedances identified in the OPA. When a Reliability Coordinator performs an OPA, the analysis may reveal instances of possible SOL or IROL exceedances for pre- or post-Contingency conditions. In these instances, Reliability Coordinators are expected to ensure that there are plans in place to prevent or mitigate those SOLs or IROLs, should those operating conditions be encountered the next day. The Operating Plan may contain a description of the process by which specific prevention or mitigation plans</w:t>
      </w:r>
      <w:r>
        <w:rPr>
          <w:spacing w:val="-22"/>
        </w:rPr>
        <w:t xml:space="preserve"> </w:t>
      </w:r>
      <w:r>
        <w:t>for</w:t>
      </w:r>
    </w:p>
    <w:p w:rsidR="00C5034E" w:rsidRDefault="00724C3D">
      <w:pPr>
        <w:pStyle w:val="a4"/>
        <w:ind w:left="479" w:right="543"/>
      </w:pPr>
      <w:r>
        <w:t>day-to-day SOL or IROL exceedances identified in the OPA are handled and communicated. This approach could alleviate any potential administrative burden associated with perceived requirements for continual day-to-day updating of “the Operating Plan document” for compliance purposes.</w:t>
      </w:r>
    </w:p>
    <w:p w:rsidR="00C5034E" w:rsidRDefault="00C5034E"/>
    <w:p w:rsidR="00C5034E" w:rsidRDefault="00724C3D">
      <w:pPr>
        <w:ind w:firstLine="720"/>
        <w:rPr>
          <w:lang w:eastAsia="zh-CN"/>
        </w:rPr>
      </w:pPr>
      <w:r>
        <w:rPr>
          <w:rFonts w:hint="eastAsia"/>
          <w:lang w:eastAsia="zh-CN"/>
        </w:rPr>
        <w:t>操作计划——一个操作计划包括一般操作流程和具体的操作程序。它可以是一份概述文件，提供第二天的操作计划的处方，也可以是一份具体计划，以解决操作计划分析(OPA)中确定的特定SOL或IROL超标情况。与NERC的定义一致，操作计划可以是一般性质的，也可以是解决特定可靠性问题的具体计</w:t>
      </w:r>
      <w:r>
        <w:rPr>
          <w:rFonts w:hint="eastAsia"/>
          <w:lang w:eastAsia="zh-CN"/>
        </w:rPr>
        <w:lastRenderedPageBreak/>
        <w:t>划。在修订的TOP/IRO标准中使用操作计划，为两者都留有余地。操作计划参考了包括电子数据交换在内的程序和程序，系统操作员每天都可以使用这些程序和程序，使操作员能够可靠地处理一天中可能出现的情况。有效期为明天、后天、大后天。操作计划应由临时操作指南加以补充，这些临时操作指南概述了OPA或实时评估(RTA)每天确定的特定情况的预防/缓解计划。正如术语表中的定义所述，恢复计划是操作计划的一个示例。它包含了系统操作员在恢复过程中所需要的所有总体原则。它不是为特定的停电场景编写的具体文件，而是由操作人员在恢复系统时可使用的过程、程序和自动化软件系统组成的工具集合。操作计划也可以以同样的方式来看待。它不包含明天的具体设置的处方，但包含了操作员处置的所有过程、程序和自动化软件系统的处理。然而，操作计划的存在并不排除为OPA中确定的特定SOL或IROL超标情况制定具体行动计划的必要性。当可靠性协调器执行OPA时，分析可能会揭示事故发生前或事故发生后SOL或IROL超标的实例。在这种情况下，可靠性协调人员应确保有预防或减少SOLs或irol的计划，以防第二天遇到这些运行条件。操作计划可包括对处理和通报外地处理方案中确定的每日SOL或IROL超标的具体预防或缓解计划的过程的说明。这种方法可以减轻任何潜在的管理负担，这些负担与为了遵从性目的而对“操作计划文件”进行持续的日常更新的可感知的需求有关</w:t>
      </w:r>
      <w:r>
        <w:rPr>
          <w:rFonts w:eastAsia="宋体" w:hint="eastAsia"/>
          <w:lang w:eastAsia="zh-CN"/>
        </w:rPr>
        <w:t>。</w:t>
      </w:r>
    </w:p>
    <w:p w:rsidR="00C5034E" w:rsidRDefault="00724C3D">
      <w:pPr>
        <w:pStyle w:val="1"/>
        <w:ind w:firstLine="0"/>
        <w:rPr>
          <w:rFonts w:eastAsia="宋体"/>
          <w:lang w:eastAsia="zh-CN"/>
        </w:rPr>
      </w:pPr>
      <w:r>
        <w:t>Version History</w:t>
      </w:r>
      <w:r>
        <w:rPr>
          <w:rFonts w:eastAsia="宋体" w:hint="eastAsia"/>
          <w:lang w:eastAsia="zh-CN"/>
        </w:rPr>
        <w:t xml:space="preserve"> </w:t>
      </w:r>
      <w:r>
        <w:rPr>
          <w:rFonts w:eastAsia="宋体" w:hint="eastAsia"/>
          <w:lang w:eastAsia="zh-CN"/>
        </w:rPr>
        <w:tab/>
      </w:r>
      <w:r>
        <w:rPr>
          <w:rFonts w:eastAsia="宋体" w:hint="eastAsia"/>
          <w:lang w:eastAsia="zh-CN"/>
        </w:rPr>
        <w:t>版本历史</w:t>
      </w: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45"/>
        <w:gridCol w:w="2002"/>
        <w:gridCol w:w="3509"/>
        <w:gridCol w:w="2695"/>
      </w:tblGrid>
      <w:tr w:rsidR="00C5034E">
        <w:trPr>
          <w:trHeight w:val="506"/>
        </w:trPr>
        <w:tc>
          <w:tcPr>
            <w:tcW w:w="1145" w:type="dxa"/>
            <w:shd w:val="clear" w:color="auto" w:fill="204C81"/>
          </w:tcPr>
          <w:p w:rsidR="00C5034E" w:rsidRDefault="00724C3D">
            <w:pPr>
              <w:pStyle w:val="TableParagraph"/>
              <w:spacing w:before="118"/>
              <w:ind w:left="136" w:right="128"/>
              <w:jc w:val="center"/>
              <w:rPr>
                <w:rFonts w:ascii="Tahoma"/>
                <w:b/>
              </w:rPr>
            </w:pPr>
            <w:r>
              <w:rPr>
                <w:rFonts w:ascii="Tahoma"/>
                <w:b/>
              </w:rPr>
              <w:t>Version</w:t>
            </w:r>
          </w:p>
          <w:p w:rsidR="00C5034E" w:rsidRDefault="00724C3D">
            <w:pPr>
              <w:pStyle w:val="TableParagraph"/>
              <w:spacing w:before="118"/>
              <w:ind w:left="136" w:right="128"/>
              <w:jc w:val="center"/>
              <w:rPr>
                <w:rFonts w:ascii="Tahoma"/>
                <w:b/>
              </w:rPr>
            </w:pPr>
            <w:r>
              <w:rPr>
                <w:rFonts w:ascii="Tahoma" w:eastAsia="宋体" w:hint="eastAsia"/>
                <w:b/>
                <w:lang w:eastAsia="zh-CN"/>
              </w:rPr>
              <w:t>版本</w:t>
            </w:r>
          </w:p>
        </w:tc>
        <w:tc>
          <w:tcPr>
            <w:tcW w:w="2002" w:type="dxa"/>
            <w:shd w:val="clear" w:color="auto" w:fill="204C81"/>
          </w:tcPr>
          <w:p w:rsidR="00C5034E" w:rsidRDefault="00724C3D">
            <w:pPr>
              <w:pStyle w:val="TableParagraph"/>
              <w:spacing w:before="118"/>
              <w:ind w:left="386"/>
              <w:rPr>
                <w:rFonts w:ascii="Tahoma"/>
                <w:b/>
              </w:rPr>
            </w:pPr>
            <w:r>
              <w:rPr>
                <w:rFonts w:ascii="Tahoma"/>
                <w:b/>
              </w:rPr>
              <w:t>Date</w:t>
            </w:r>
          </w:p>
          <w:p w:rsidR="00C5034E" w:rsidRDefault="00724C3D">
            <w:pPr>
              <w:pStyle w:val="TableParagraph"/>
              <w:spacing w:before="118"/>
              <w:ind w:left="386"/>
              <w:rPr>
                <w:rFonts w:ascii="Tahoma"/>
                <w:b/>
              </w:rPr>
            </w:pPr>
            <w:r>
              <w:rPr>
                <w:rFonts w:ascii="Tahoma" w:eastAsia="宋体" w:hint="eastAsia"/>
                <w:b/>
                <w:lang w:eastAsia="zh-CN"/>
              </w:rPr>
              <w:t>日期</w:t>
            </w:r>
          </w:p>
        </w:tc>
        <w:tc>
          <w:tcPr>
            <w:tcW w:w="3509" w:type="dxa"/>
            <w:shd w:val="clear" w:color="auto" w:fill="204C81"/>
          </w:tcPr>
          <w:p w:rsidR="00C5034E" w:rsidRDefault="00724C3D">
            <w:pPr>
              <w:pStyle w:val="TableParagraph"/>
              <w:spacing w:before="118"/>
              <w:ind w:left="106" w:right="101"/>
              <w:jc w:val="center"/>
              <w:rPr>
                <w:rFonts w:ascii="Tahoma"/>
                <w:b/>
              </w:rPr>
            </w:pPr>
            <w:r>
              <w:rPr>
                <w:rFonts w:ascii="Tahoma"/>
                <w:b/>
              </w:rPr>
              <w:t>Action</w:t>
            </w:r>
          </w:p>
          <w:p w:rsidR="00C5034E" w:rsidRDefault="00724C3D">
            <w:pPr>
              <w:pStyle w:val="TableParagraph"/>
              <w:spacing w:before="118"/>
              <w:ind w:left="106" w:right="101"/>
              <w:jc w:val="center"/>
              <w:rPr>
                <w:rFonts w:ascii="Tahoma"/>
                <w:b/>
              </w:rPr>
            </w:pPr>
            <w:r>
              <w:rPr>
                <w:rFonts w:ascii="Tahoma" w:eastAsia="宋体" w:hint="eastAsia"/>
                <w:b/>
                <w:lang w:eastAsia="zh-CN"/>
              </w:rPr>
              <w:t>行动</w:t>
            </w:r>
          </w:p>
        </w:tc>
        <w:tc>
          <w:tcPr>
            <w:tcW w:w="2695" w:type="dxa"/>
            <w:shd w:val="clear" w:color="auto" w:fill="204C81"/>
          </w:tcPr>
          <w:p w:rsidR="00C5034E" w:rsidRDefault="00724C3D">
            <w:pPr>
              <w:pStyle w:val="TableParagraph"/>
              <w:spacing w:before="118"/>
              <w:ind w:left="572" w:right="566"/>
              <w:jc w:val="center"/>
              <w:rPr>
                <w:rFonts w:ascii="Tahoma"/>
                <w:b/>
              </w:rPr>
            </w:pPr>
            <w:r>
              <w:rPr>
                <w:rFonts w:ascii="Tahoma"/>
                <w:b/>
              </w:rPr>
              <w:t>Change Tracking</w:t>
            </w:r>
          </w:p>
          <w:p w:rsidR="00C5034E" w:rsidRDefault="00724C3D">
            <w:pPr>
              <w:pStyle w:val="TableParagraph"/>
              <w:spacing w:before="118"/>
              <w:ind w:left="572" w:right="566"/>
              <w:jc w:val="center"/>
              <w:rPr>
                <w:rFonts w:ascii="Tahoma"/>
                <w:b/>
              </w:rPr>
            </w:pPr>
            <w:r>
              <w:rPr>
                <w:rFonts w:ascii="Tahoma" w:hint="eastAsia"/>
                <w:b/>
              </w:rPr>
              <w:t>变更追踪</w:t>
            </w:r>
          </w:p>
        </w:tc>
      </w:tr>
      <w:tr w:rsidR="00C5034E">
        <w:trPr>
          <w:trHeight w:val="412"/>
        </w:trPr>
        <w:tc>
          <w:tcPr>
            <w:tcW w:w="1145" w:type="dxa"/>
          </w:tcPr>
          <w:p w:rsidR="00C5034E" w:rsidRDefault="00724C3D">
            <w:pPr>
              <w:pStyle w:val="TableParagraph"/>
              <w:spacing w:before="119"/>
              <w:ind w:left="8"/>
              <w:jc w:val="center"/>
              <w:rPr>
                <w:sz w:val="24"/>
              </w:rPr>
            </w:pPr>
            <w:r>
              <w:rPr>
                <w:sz w:val="24"/>
              </w:rPr>
              <w:t>0</w:t>
            </w:r>
          </w:p>
        </w:tc>
        <w:tc>
          <w:tcPr>
            <w:tcW w:w="2002" w:type="dxa"/>
          </w:tcPr>
          <w:p w:rsidR="00C5034E" w:rsidRDefault="00724C3D">
            <w:pPr>
              <w:pStyle w:val="TableParagraph"/>
              <w:spacing w:before="119"/>
              <w:ind w:left="297"/>
              <w:rPr>
                <w:sz w:val="24"/>
              </w:rPr>
            </w:pPr>
            <w:r>
              <w:rPr>
                <w:sz w:val="24"/>
              </w:rPr>
              <w:t>April 1,</w:t>
            </w:r>
          </w:p>
          <w:p w:rsidR="00C5034E" w:rsidRDefault="00724C3D">
            <w:pPr>
              <w:pStyle w:val="TableParagraph"/>
              <w:ind w:left="402"/>
              <w:rPr>
                <w:sz w:val="24"/>
              </w:rPr>
            </w:pPr>
            <w:r>
              <w:rPr>
                <w:sz w:val="24"/>
              </w:rPr>
              <w:t>2005</w:t>
            </w:r>
          </w:p>
          <w:p w:rsidR="00C5034E" w:rsidRDefault="00724C3D">
            <w:pPr>
              <w:pStyle w:val="TableParagraph"/>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3509" w:type="dxa"/>
          </w:tcPr>
          <w:p w:rsidR="00C5034E" w:rsidRDefault="00724C3D">
            <w:pPr>
              <w:pStyle w:val="TableParagraph"/>
              <w:spacing w:before="119"/>
              <w:ind w:left="1252"/>
              <w:rPr>
                <w:sz w:val="24"/>
              </w:rPr>
            </w:pPr>
            <w:r>
              <w:rPr>
                <w:sz w:val="24"/>
              </w:rPr>
              <w:t>Effective Date</w:t>
            </w:r>
          </w:p>
          <w:p w:rsidR="00C5034E" w:rsidRDefault="00724C3D">
            <w:pPr>
              <w:pStyle w:val="TableParagraph"/>
              <w:spacing w:before="119"/>
              <w:ind w:left="1252"/>
              <w:rPr>
                <w:sz w:val="24"/>
              </w:rPr>
            </w:pPr>
            <w:r>
              <w:rPr>
                <w:rFonts w:hint="eastAsia"/>
                <w:sz w:val="24"/>
              </w:rPr>
              <w:t>生效日期</w:t>
            </w:r>
          </w:p>
        </w:tc>
        <w:tc>
          <w:tcPr>
            <w:tcW w:w="2695" w:type="dxa"/>
          </w:tcPr>
          <w:p w:rsidR="00C5034E" w:rsidRDefault="00724C3D">
            <w:pPr>
              <w:pStyle w:val="TableParagraph"/>
              <w:spacing w:before="119"/>
              <w:ind w:left="572" w:right="564"/>
              <w:jc w:val="center"/>
              <w:rPr>
                <w:sz w:val="24"/>
              </w:rPr>
            </w:pPr>
            <w:r>
              <w:rPr>
                <w:sz w:val="24"/>
              </w:rPr>
              <w:t>New</w:t>
            </w:r>
          </w:p>
          <w:p w:rsidR="00C5034E" w:rsidRDefault="00724C3D">
            <w:pPr>
              <w:pStyle w:val="TableParagraph"/>
              <w:spacing w:before="119"/>
              <w:ind w:left="572" w:right="564"/>
              <w:jc w:val="center"/>
              <w:rPr>
                <w:rFonts w:eastAsia="宋体"/>
                <w:sz w:val="24"/>
                <w:lang w:eastAsia="zh-CN"/>
              </w:rPr>
            </w:pPr>
            <w:r>
              <w:rPr>
                <w:rFonts w:eastAsia="宋体" w:hint="eastAsia"/>
                <w:sz w:val="24"/>
                <w:lang w:eastAsia="zh-CN"/>
              </w:rPr>
              <w:t>新</w:t>
            </w:r>
          </w:p>
          <w:p w:rsidR="00C5034E" w:rsidRDefault="00C5034E">
            <w:pPr>
              <w:pStyle w:val="TableParagraph"/>
              <w:spacing w:before="119"/>
              <w:ind w:left="572" w:right="564"/>
              <w:jc w:val="center"/>
              <w:rPr>
                <w:sz w:val="24"/>
              </w:rPr>
            </w:pPr>
          </w:p>
        </w:tc>
      </w:tr>
      <w:tr w:rsidR="00C5034E">
        <w:trPr>
          <w:trHeight w:val="705"/>
        </w:trPr>
        <w:tc>
          <w:tcPr>
            <w:tcW w:w="1145" w:type="dxa"/>
          </w:tcPr>
          <w:p w:rsidR="00C5034E" w:rsidRDefault="00724C3D">
            <w:pPr>
              <w:pStyle w:val="TableParagraph"/>
              <w:spacing w:before="119"/>
              <w:ind w:left="8"/>
              <w:jc w:val="center"/>
              <w:rPr>
                <w:sz w:val="24"/>
              </w:rPr>
            </w:pPr>
            <w:r>
              <w:rPr>
                <w:sz w:val="24"/>
              </w:rPr>
              <w:t>0</w:t>
            </w:r>
          </w:p>
        </w:tc>
        <w:tc>
          <w:tcPr>
            <w:tcW w:w="2002" w:type="dxa"/>
          </w:tcPr>
          <w:p w:rsidR="00C5034E" w:rsidRDefault="00724C3D">
            <w:pPr>
              <w:pStyle w:val="TableParagraph"/>
              <w:spacing w:before="119"/>
              <w:ind w:left="170" w:right="159"/>
              <w:jc w:val="center"/>
              <w:rPr>
                <w:sz w:val="24"/>
              </w:rPr>
            </w:pPr>
            <w:r>
              <w:rPr>
                <w:sz w:val="24"/>
              </w:rPr>
              <w:t>August 8,</w:t>
            </w:r>
          </w:p>
          <w:p w:rsidR="00C5034E" w:rsidRDefault="00724C3D">
            <w:pPr>
              <w:pStyle w:val="TableParagraph"/>
              <w:ind w:left="170" w:right="159"/>
              <w:jc w:val="center"/>
              <w:rPr>
                <w:sz w:val="24"/>
              </w:rPr>
            </w:pPr>
            <w:r>
              <w:rPr>
                <w:sz w:val="24"/>
              </w:rPr>
              <w:t>2005</w:t>
            </w:r>
          </w:p>
          <w:p w:rsidR="00C5034E" w:rsidRDefault="00724C3D">
            <w:pPr>
              <w:pStyle w:val="TableParagraph"/>
              <w:ind w:left="170" w:right="159"/>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3509" w:type="dxa"/>
          </w:tcPr>
          <w:p w:rsidR="00C5034E" w:rsidRDefault="00724C3D">
            <w:pPr>
              <w:pStyle w:val="TableParagraph"/>
              <w:spacing w:before="119"/>
              <w:ind w:left="1703" w:right="142" w:hanging="1536"/>
              <w:rPr>
                <w:sz w:val="24"/>
              </w:rPr>
            </w:pPr>
            <w:r>
              <w:rPr>
                <w:sz w:val="24"/>
              </w:rPr>
              <w:t>Removed “Proposed” from Effective Date</w:t>
            </w:r>
          </w:p>
          <w:p w:rsidR="00C5034E" w:rsidRDefault="00724C3D">
            <w:pPr>
              <w:pStyle w:val="TableParagraph"/>
              <w:spacing w:before="119"/>
              <w:ind w:left="1703" w:right="142" w:hanging="1536"/>
              <w:rPr>
                <w:sz w:val="24"/>
                <w:lang w:eastAsia="zh-CN"/>
              </w:rPr>
            </w:pPr>
            <w:r>
              <w:rPr>
                <w:rFonts w:hint="eastAsia"/>
                <w:sz w:val="24"/>
                <w:lang w:eastAsia="zh-CN"/>
              </w:rPr>
              <w:t>从生效日期中删除“建议”一词</w:t>
            </w:r>
          </w:p>
        </w:tc>
        <w:tc>
          <w:tcPr>
            <w:tcW w:w="2695" w:type="dxa"/>
          </w:tcPr>
          <w:p w:rsidR="00C5034E" w:rsidRDefault="00724C3D">
            <w:pPr>
              <w:pStyle w:val="TableParagraph"/>
              <w:spacing w:before="119"/>
              <w:ind w:left="572" w:right="563"/>
              <w:jc w:val="center"/>
              <w:rPr>
                <w:sz w:val="24"/>
              </w:rPr>
            </w:pPr>
            <w:r>
              <w:rPr>
                <w:sz w:val="24"/>
              </w:rPr>
              <w:t>Errata</w:t>
            </w:r>
          </w:p>
          <w:p w:rsidR="00C5034E" w:rsidRDefault="00724C3D">
            <w:pPr>
              <w:pStyle w:val="TableParagraph"/>
              <w:spacing w:before="119"/>
              <w:ind w:left="572" w:right="563"/>
              <w:jc w:val="center"/>
              <w:rPr>
                <w:sz w:val="24"/>
              </w:rPr>
            </w:pPr>
            <w:r>
              <w:rPr>
                <w:rFonts w:eastAsia="宋体" w:hint="eastAsia"/>
                <w:sz w:val="24"/>
                <w:lang w:eastAsia="zh-CN"/>
              </w:rPr>
              <w:t>勘误</w:t>
            </w:r>
          </w:p>
        </w:tc>
      </w:tr>
      <w:tr w:rsidR="00C5034E">
        <w:trPr>
          <w:trHeight w:val="705"/>
        </w:trPr>
        <w:tc>
          <w:tcPr>
            <w:tcW w:w="1145" w:type="dxa"/>
          </w:tcPr>
          <w:p w:rsidR="00C5034E" w:rsidRDefault="00724C3D">
            <w:pPr>
              <w:pStyle w:val="TableParagraph"/>
              <w:spacing w:before="119"/>
              <w:ind w:left="8"/>
              <w:jc w:val="center"/>
              <w:rPr>
                <w:sz w:val="24"/>
              </w:rPr>
            </w:pPr>
            <w:r>
              <w:rPr>
                <w:sz w:val="24"/>
              </w:rPr>
              <w:t>1</w:t>
            </w:r>
          </w:p>
        </w:tc>
        <w:tc>
          <w:tcPr>
            <w:tcW w:w="2002" w:type="dxa"/>
          </w:tcPr>
          <w:p w:rsidR="00C5034E" w:rsidRDefault="00724C3D">
            <w:pPr>
              <w:pStyle w:val="TableParagraph"/>
              <w:spacing w:before="119"/>
              <w:ind w:left="285" w:right="104" w:hanging="156"/>
              <w:rPr>
                <w:sz w:val="24"/>
              </w:rPr>
            </w:pPr>
            <w:r>
              <w:rPr>
                <w:sz w:val="24"/>
              </w:rPr>
              <w:t>November 1, 2006</w:t>
            </w:r>
          </w:p>
          <w:p w:rsidR="00C5034E" w:rsidRDefault="00724C3D">
            <w:pPr>
              <w:pStyle w:val="TableParagraph"/>
              <w:spacing w:before="119"/>
              <w:ind w:left="285" w:right="104" w:hanging="156"/>
              <w:rPr>
                <w:sz w:val="24"/>
              </w:rPr>
            </w:pPr>
            <w:r>
              <w:rPr>
                <w:rFonts w:eastAsia="宋体" w:hint="eastAsia"/>
                <w:sz w:val="24"/>
                <w:lang w:eastAsia="zh-CN"/>
              </w:rPr>
              <w:t>2006</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3509" w:type="dxa"/>
          </w:tcPr>
          <w:p w:rsidR="00C5034E" w:rsidRDefault="00724C3D">
            <w:pPr>
              <w:pStyle w:val="TableParagraph"/>
              <w:spacing w:before="119"/>
              <w:ind w:right="469"/>
              <w:jc w:val="right"/>
              <w:rPr>
                <w:sz w:val="24"/>
              </w:rPr>
            </w:pPr>
            <w:r>
              <w:rPr>
                <w:sz w:val="24"/>
              </w:rPr>
              <w:t>Adopted by Board of Trustees</w:t>
            </w:r>
          </w:p>
          <w:p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695" w:type="dxa"/>
          </w:tcPr>
          <w:p w:rsidR="00C5034E" w:rsidRDefault="00724C3D">
            <w:pPr>
              <w:pStyle w:val="TableParagraph"/>
              <w:spacing w:before="119"/>
              <w:ind w:left="572" w:right="566"/>
              <w:jc w:val="center"/>
              <w:rPr>
                <w:sz w:val="24"/>
              </w:rPr>
            </w:pPr>
            <w:r>
              <w:rPr>
                <w:sz w:val="24"/>
              </w:rPr>
              <w:t>Revised</w:t>
            </w:r>
          </w:p>
          <w:p w:rsidR="00C5034E" w:rsidRDefault="00724C3D">
            <w:pPr>
              <w:pStyle w:val="TableParagraph"/>
              <w:spacing w:before="119"/>
              <w:ind w:left="572" w:right="566"/>
              <w:jc w:val="center"/>
              <w:rPr>
                <w:sz w:val="24"/>
              </w:rPr>
            </w:pPr>
            <w:r>
              <w:rPr>
                <w:rFonts w:hint="eastAsia"/>
                <w:sz w:val="24"/>
              </w:rPr>
              <w:t>校订</w:t>
            </w:r>
          </w:p>
        </w:tc>
      </w:tr>
      <w:tr w:rsidR="00C5034E">
        <w:trPr>
          <w:trHeight w:val="1293"/>
        </w:trPr>
        <w:tc>
          <w:tcPr>
            <w:tcW w:w="1145" w:type="dxa"/>
          </w:tcPr>
          <w:p w:rsidR="00C5034E" w:rsidRDefault="00724C3D">
            <w:pPr>
              <w:pStyle w:val="TableParagraph"/>
              <w:spacing w:before="119"/>
              <w:ind w:left="136" w:right="127"/>
              <w:jc w:val="center"/>
              <w:rPr>
                <w:sz w:val="24"/>
              </w:rPr>
            </w:pPr>
            <w:r>
              <w:rPr>
                <w:sz w:val="24"/>
              </w:rPr>
              <w:t>1a</w:t>
            </w:r>
          </w:p>
        </w:tc>
        <w:tc>
          <w:tcPr>
            <w:tcW w:w="2002" w:type="dxa"/>
          </w:tcPr>
          <w:p w:rsidR="00C5034E" w:rsidRDefault="00724C3D">
            <w:pPr>
              <w:pStyle w:val="TableParagraph"/>
              <w:spacing w:before="119"/>
              <w:ind w:left="168" w:right="159"/>
              <w:jc w:val="center"/>
              <w:rPr>
                <w:sz w:val="24"/>
              </w:rPr>
            </w:pPr>
            <w:r>
              <w:rPr>
                <w:sz w:val="24"/>
              </w:rPr>
              <w:t>May 12,</w:t>
            </w:r>
          </w:p>
          <w:p w:rsidR="00C5034E" w:rsidRDefault="00724C3D">
            <w:pPr>
              <w:pStyle w:val="TableParagraph"/>
              <w:ind w:left="170" w:right="159"/>
              <w:jc w:val="center"/>
              <w:rPr>
                <w:sz w:val="24"/>
              </w:rPr>
            </w:pPr>
            <w:r>
              <w:rPr>
                <w:sz w:val="24"/>
              </w:rPr>
              <w:t>2010</w:t>
            </w:r>
          </w:p>
          <w:p w:rsidR="00C5034E" w:rsidRDefault="00724C3D">
            <w:pPr>
              <w:pStyle w:val="TableParagraph"/>
              <w:ind w:left="170" w:right="159"/>
              <w:jc w:val="center"/>
              <w:rPr>
                <w:sz w:val="24"/>
              </w:rPr>
            </w:pPr>
            <w:r>
              <w:rPr>
                <w:rFonts w:eastAsia="宋体" w:hint="eastAsia"/>
                <w:sz w:val="24"/>
                <w:lang w:eastAsia="zh-CN"/>
              </w:rPr>
              <w:t>2010</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12</w:t>
            </w:r>
            <w:r>
              <w:rPr>
                <w:rFonts w:eastAsia="宋体" w:hint="eastAsia"/>
                <w:sz w:val="24"/>
                <w:lang w:eastAsia="zh-CN"/>
              </w:rPr>
              <w:t>日</w:t>
            </w:r>
          </w:p>
        </w:tc>
        <w:tc>
          <w:tcPr>
            <w:tcW w:w="3509" w:type="dxa"/>
          </w:tcPr>
          <w:p w:rsidR="00C5034E" w:rsidRDefault="00724C3D">
            <w:pPr>
              <w:pStyle w:val="TableParagraph"/>
              <w:spacing w:before="119"/>
              <w:ind w:left="107" w:right="101"/>
              <w:jc w:val="center"/>
              <w:rPr>
                <w:sz w:val="24"/>
              </w:rPr>
            </w:pPr>
            <w:r>
              <w:rPr>
                <w:sz w:val="24"/>
              </w:rPr>
              <w:t>Added Appendix 1 – Interpretation of R8 approved by Board of Trustees on May 12, 2010</w:t>
            </w:r>
          </w:p>
          <w:p w:rsidR="00C5034E" w:rsidRDefault="00724C3D">
            <w:pPr>
              <w:pStyle w:val="TableParagraph"/>
              <w:spacing w:before="119"/>
              <w:ind w:left="107" w:right="101"/>
              <w:jc w:val="center"/>
              <w:rPr>
                <w:sz w:val="24"/>
                <w:lang w:eastAsia="zh-CN"/>
              </w:rPr>
            </w:pPr>
            <w:r>
              <w:rPr>
                <w:rFonts w:hint="eastAsia"/>
                <w:sz w:val="24"/>
                <w:lang w:eastAsia="zh-CN"/>
              </w:rPr>
              <w:t>增加附录1 - 2010年5月12日理事会批准的R8解释</w:t>
            </w:r>
          </w:p>
        </w:tc>
        <w:tc>
          <w:tcPr>
            <w:tcW w:w="2695" w:type="dxa"/>
          </w:tcPr>
          <w:p w:rsidR="00C5034E" w:rsidRDefault="00724C3D">
            <w:pPr>
              <w:pStyle w:val="TableParagraph"/>
              <w:spacing w:before="119"/>
              <w:ind w:left="572" w:right="565"/>
              <w:jc w:val="center"/>
              <w:rPr>
                <w:sz w:val="24"/>
              </w:rPr>
            </w:pPr>
            <w:r>
              <w:rPr>
                <w:sz w:val="24"/>
              </w:rPr>
              <w:t>Interpretation</w:t>
            </w:r>
          </w:p>
          <w:p w:rsidR="00C5034E" w:rsidRDefault="00724C3D">
            <w:pPr>
              <w:pStyle w:val="TableParagraph"/>
              <w:spacing w:before="119"/>
              <w:ind w:left="572" w:right="565"/>
              <w:jc w:val="center"/>
              <w:rPr>
                <w:sz w:val="24"/>
              </w:rPr>
            </w:pPr>
            <w:r>
              <w:rPr>
                <w:rFonts w:eastAsia="宋体" w:hint="eastAsia"/>
                <w:sz w:val="24"/>
                <w:lang w:eastAsia="zh-CN"/>
              </w:rPr>
              <w:t>解释</w:t>
            </w:r>
          </w:p>
        </w:tc>
      </w:tr>
      <w:tr w:rsidR="00C5034E">
        <w:trPr>
          <w:trHeight w:val="1290"/>
        </w:trPr>
        <w:tc>
          <w:tcPr>
            <w:tcW w:w="1145" w:type="dxa"/>
          </w:tcPr>
          <w:p w:rsidR="00C5034E" w:rsidRDefault="00724C3D">
            <w:pPr>
              <w:pStyle w:val="TableParagraph"/>
              <w:spacing w:before="119"/>
              <w:ind w:left="136" w:right="127"/>
              <w:jc w:val="center"/>
              <w:rPr>
                <w:sz w:val="24"/>
              </w:rPr>
            </w:pPr>
            <w:r>
              <w:rPr>
                <w:sz w:val="24"/>
              </w:rPr>
              <w:t>1a</w:t>
            </w:r>
          </w:p>
        </w:tc>
        <w:tc>
          <w:tcPr>
            <w:tcW w:w="2002" w:type="dxa"/>
          </w:tcPr>
          <w:p w:rsidR="00C5034E" w:rsidRDefault="00724C3D">
            <w:pPr>
              <w:pStyle w:val="TableParagraph"/>
              <w:spacing w:before="119"/>
              <w:ind w:left="222" w:right="81" w:hanging="116"/>
              <w:rPr>
                <w:sz w:val="24"/>
              </w:rPr>
            </w:pPr>
            <w:r>
              <w:rPr>
                <w:sz w:val="24"/>
              </w:rPr>
              <w:t>September 15, 2011</w:t>
            </w:r>
          </w:p>
          <w:p w:rsidR="00C5034E" w:rsidRDefault="00724C3D">
            <w:pPr>
              <w:pStyle w:val="TableParagraph"/>
              <w:spacing w:before="119"/>
              <w:ind w:left="222" w:right="81" w:hanging="116"/>
              <w:jc w:val="center"/>
              <w:rPr>
                <w:sz w:val="24"/>
              </w:rPr>
            </w:pPr>
            <w:r>
              <w:rPr>
                <w:rFonts w:eastAsia="宋体" w:hint="eastAsia"/>
                <w:sz w:val="24"/>
                <w:lang w:eastAsia="zh-CN"/>
              </w:rPr>
              <w:t>2011</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15</w:t>
            </w:r>
            <w:r>
              <w:rPr>
                <w:rFonts w:eastAsia="宋体" w:hint="eastAsia"/>
                <w:sz w:val="24"/>
                <w:lang w:eastAsia="zh-CN"/>
              </w:rPr>
              <w:t>日</w:t>
            </w:r>
          </w:p>
        </w:tc>
        <w:tc>
          <w:tcPr>
            <w:tcW w:w="3509" w:type="dxa"/>
          </w:tcPr>
          <w:p w:rsidR="00C5034E" w:rsidRDefault="00724C3D">
            <w:pPr>
              <w:pStyle w:val="TableParagraph"/>
              <w:spacing w:before="119"/>
              <w:ind w:left="342" w:right="335" w:firstLine="2"/>
              <w:jc w:val="center"/>
              <w:rPr>
                <w:sz w:val="24"/>
              </w:rPr>
            </w:pPr>
            <w:r>
              <w:rPr>
                <w:sz w:val="24"/>
              </w:rPr>
              <w:t>FERC Order issued approved the Interpretation of R8 (FERC Order became effective November 21, 2011)</w:t>
            </w:r>
          </w:p>
          <w:p w:rsidR="00C5034E" w:rsidRDefault="00724C3D">
            <w:pPr>
              <w:pStyle w:val="TableParagraph"/>
              <w:spacing w:before="119"/>
              <w:ind w:left="342" w:right="335" w:firstLine="2"/>
              <w:jc w:val="center"/>
              <w:rPr>
                <w:sz w:val="24"/>
              </w:rPr>
            </w:pPr>
            <w:r>
              <w:rPr>
                <w:rFonts w:hint="eastAsia"/>
                <w:sz w:val="24"/>
              </w:rPr>
              <w:t>发布的FERC命令批准了对R8的解释(FERC命令于2011</w:t>
            </w:r>
            <w:r>
              <w:rPr>
                <w:rFonts w:hint="eastAsia"/>
                <w:sz w:val="24"/>
              </w:rPr>
              <w:lastRenderedPageBreak/>
              <w:t>年11月21日生效)</w:t>
            </w:r>
          </w:p>
        </w:tc>
        <w:tc>
          <w:tcPr>
            <w:tcW w:w="2695" w:type="dxa"/>
          </w:tcPr>
          <w:p w:rsidR="00C5034E" w:rsidRDefault="00724C3D">
            <w:pPr>
              <w:pStyle w:val="TableParagraph"/>
              <w:spacing w:before="119"/>
              <w:ind w:left="572" w:right="565"/>
              <w:jc w:val="center"/>
              <w:rPr>
                <w:sz w:val="24"/>
              </w:rPr>
            </w:pPr>
            <w:r>
              <w:rPr>
                <w:sz w:val="24"/>
              </w:rPr>
              <w:lastRenderedPageBreak/>
              <w:t>Interpretation</w:t>
            </w:r>
          </w:p>
          <w:p w:rsidR="00C5034E" w:rsidRDefault="00724C3D">
            <w:pPr>
              <w:pStyle w:val="TableParagraph"/>
              <w:spacing w:before="119"/>
              <w:ind w:left="572" w:right="565"/>
              <w:jc w:val="center"/>
              <w:rPr>
                <w:sz w:val="24"/>
              </w:rPr>
            </w:pPr>
            <w:r>
              <w:rPr>
                <w:rFonts w:eastAsia="宋体" w:hint="eastAsia"/>
                <w:sz w:val="24"/>
                <w:lang w:eastAsia="zh-CN"/>
              </w:rPr>
              <w:t>解释</w:t>
            </w:r>
          </w:p>
        </w:tc>
      </w:tr>
      <w:tr w:rsidR="00C5034E">
        <w:trPr>
          <w:trHeight w:val="414"/>
        </w:trPr>
        <w:tc>
          <w:tcPr>
            <w:tcW w:w="1145" w:type="dxa"/>
          </w:tcPr>
          <w:p w:rsidR="00C5034E" w:rsidRDefault="00724C3D">
            <w:pPr>
              <w:pStyle w:val="TableParagraph"/>
              <w:spacing w:before="121"/>
              <w:ind w:left="8"/>
              <w:jc w:val="center"/>
              <w:rPr>
                <w:sz w:val="24"/>
              </w:rPr>
            </w:pPr>
            <w:r>
              <w:rPr>
                <w:sz w:val="24"/>
              </w:rPr>
              <w:t>2</w:t>
            </w:r>
          </w:p>
        </w:tc>
        <w:tc>
          <w:tcPr>
            <w:tcW w:w="2002" w:type="dxa"/>
          </w:tcPr>
          <w:p w:rsidR="00C5034E" w:rsidRDefault="00724C3D">
            <w:pPr>
              <w:pStyle w:val="TableParagraph"/>
              <w:spacing w:before="121"/>
              <w:ind w:left="311"/>
              <w:rPr>
                <w:sz w:val="24"/>
              </w:rPr>
            </w:pPr>
            <w:r>
              <w:rPr>
                <w:sz w:val="24"/>
              </w:rPr>
              <w:t>May 6,</w:t>
            </w:r>
          </w:p>
          <w:p w:rsidR="00C5034E" w:rsidRDefault="00724C3D">
            <w:pPr>
              <w:pStyle w:val="TableParagraph"/>
              <w:ind w:left="402"/>
              <w:rPr>
                <w:sz w:val="24"/>
              </w:rPr>
            </w:pPr>
            <w:r>
              <w:rPr>
                <w:sz w:val="24"/>
              </w:rPr>
              <w:t>2012</w:t>
            </w:r>
          </w:p>
          <w:p w:rsidR="00C5034E" w:rsidRDefault="00724C3D">
            <w:pPr>
              <w:pStyle w:val="TableParagraph"/>
              <w:jc w:val="center"/>
              <w:rPr>
                <w:sz w:val="24"/>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6</w:t>
            </w:r>
            <w:r>
              <w:rPr>
                <w:rFonts w:eastAsia="宋体" w:hint="eastAsia"/>
                <w:sz w:val="24"/>
                <w:lang w:eastAsia="zh-CN"/>
              </w:rPr>
              <w:t>日</w:t>
            </w:r>
          </w:p>
        </w:tc>
        <w:tc>
          <w:tcPr>
            <w:tcW w:w="3509" w:type="dxa"/>
          </w:tcPr>
          <w:p w:rsidR="00C5034E" w:rsidRDefault="00724C3D">
            <w:pPr>
              <w:pStyle w:val="TableParagraph"/>
              <w:spacing w:before="121"/>
              <w:ind w:right="430"/>
              <w:jc w:val="right"/>
              <w:rPr>
                <w:sz w:val="24"/>
              </w:rPr>
            </w:pPr>
            <w:r>
              <w:rPr>
                <w:sz w:val="24"/>
              </w:rPr>
              <w:t>Revised under Project 2007-03</w:t>
            </w:r>
          </w:p>
          <w:p w:rsidR="00C5034E" w:rsidRDefault="00724C3D">
            <w:pPr>
              <w:pStyle w:val="TableParagraph"/>
              <w:spacing w:before="121"/>
              <w:ind w:right="430"/>
              <w:jc w:val="center"/>
              <w:rPr>
                <w:sz w:val="24"/>
              </w:rPr>
            </w:pPr>
            <w:r>
              <w:rPr>
                <w:rFonts w:hint="eastAsia"/>
                <w:sz w:val="24"/>
              </w:rPr>
              <w:t>在2007-03计划下修订</w:t>
            </w:r>
          </w:p>
        </w:tc>
        <w:tc>
          <w:tcPr>
            <w:tcW w:w="2695" w:type="dxa"/>
          </w:tcPr>
          <w:p w:rsidR="00C5034E" w:rsidRDefault="00724C3D">
            <w:pPr>
              <w:pStyle w:val="TableParagraph"/>
              <w:spacing w:before="121"/>
              <w:ind w:left="572" w:right="566"/>
              <w:jc w:val="center"/>
              <w:rPr>
                <w:sz w:val="24"/>
              </w:rPr>
            </w:pPr>
            <w:r>
              <w:rPr>
                <w:sz w:val="24"/>
              </w:rPr>
              <w:t>Revised</w:t>
            </w:r>
          </w:p>
          <w:p w:rsidR="00C5034E" w:rsidRDefault="00724C3D">
            <w:pPr>
              <w:pStyle w:val="TableParagraph"/>
              <w:spacing w:before="121"/>
              <w:ind w:left="572" w:right="566"/>
              <w:jc w:val="center"/>
              <w:rPr>
                <w:sz w:val="24"/>
              </w:rPr>
            </w:pPr>
            <w:r>
              <w:rPr>
                <w:rFonts w:hint="eastAsia"/>
                <w:sz w:val="24"/>
              </w:rPr>
              <w:t>校订</w:t>
            </w:r>
          </w:p>
        </w:tc>
      </w:tr>
      <w:tr w:rsidR="00C5034E">
        <w:trPr>
          <w:trHeight w:val="412"/>
        </w:trPr>
        <w:tc>
          <w:tcPr>
            <w:tcW w:w="1145" w:type="dxa"/>
          </w:tcPr>
          <w:p w:rsidR="00C5034E" w:rsidRDefault="00724C3D">
            <w:pPr>
              <w:pStyle w:val="TableParagraph"/>
              <w:spacing w:before="119"/>
              <w:ind w:left="8"/>
              <w:jc w:val="center"/>
              <w:rPr>
                <w:sz w:val="24"/>
              </w:rPr>
            </w:pPr>
            <w:r>
              <w:rPr>
                <w:sz w:val="24"/>
              </w:rPr>
              <w:t>2</w:t>
            </w:r>
          </w:p>
        </w:tc>
        <w:tc>
          <w:tcPr>
            <w:tcW w:w="2002" w:type="dxa"/>
          </w:tcPr>
          <w:p w:rsidR="00C5034E" w:rsidRDefault="00724C3D">
            <w:pPr>
              <w:pStyle w:val="TableParagraph"/>
              <w:spacing w:before="119"/>
              <w:ind w:left="311"/>
              <w:rPr>
                <w:sz w:val="24"/>
              </w:rPr>
            </w:pPr>
            <w:r>
              <w:rPr>
                <w:sz w:val="24"/>
              </w:rPr>
              <w:t>May 9,</w:t>
            </w:r>
          </w:p>
          <w:p w:rsidR="00C5034E" w:rsidRDefault="00724C3D">
            <w:pPr>
              <w:pStyle w:val="TableParagraph"/>
              <w:ind w:left="402"/>
              <w:rPr>
                <w:sz w:val="24"/>
              </w:rPr>
            </w:pPr>
            <w:r>
              <w:rPr>
                <w:sz w:val="24"/>
              </w:rPr>
              <w:t>2012</w:t>
            </w:r>
          </w:p>
          <w:p w:rsidR="00C5034E" w:rsidRDefault="00724C3D">
            <w:pPr>
              <w:pStyle w:val="TableParagraph"/>
              <w:jc w:val="center"/>
              <w:rPr>
                <w:sz w:val="24"/>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3509" w:type="dxa"/>
          </w:tcPr>
          <w:p w:rsidR="00C5034E" w:rsidRDefault="00724C3D">
            <w:pPr>
              <w:pStyle w:val="TableParagraph"/>
              <w:spacing w:before="119"/>
              <w:ind w:right="469"/>
              <w:jc w:val="right"/>
              <w:rPr>
                <w:sz w:val="24"/>
              </w:rPr>
            </w:pPr>
            <w:r>
              <w:rPr>
                <w:sz w:val="24"/>
              </w:rPr>
              <w:t>Adopted by Board of Trustees</w:t>
            </w:r>
          </w:p>
          <w:p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695" w:type="dxa"/>
          </w:tcPr>
          <w:p w:rsidR="00C5034E" w:rsidRDefault="00724C3D">
            <w:pPr>
              <w:pStyle w:val="TableParagraph"/>
              <w:spacing w:before="119"/>
              <w:ind w:left="572" w:right="566"/>
              <w:jc w:val="center"/>
              <w:rPr>
                <w:sz w:val="24"/>
              </w:rPr>
            </w:pPr>
            <w:r>
              <w:rPr>
                <w:sz w:val="24"/>
              </w:rPr>
              <w:t>Revised</w:t>
            </w:r>
          </w:p>
          <w:p w:rsidR="00C5034E" w:rsidRDefault="00724C3D">
            <w:pPr>
              <w:pStyle w:val="TableParagraph"/>
              <w:spacing w:before="119"/>
              <w:ind w:left="572" w:right="566"/>
              <w:jc w:val="center"/>
              <w:rPr>
                <w:sz w:val="24"/>
              </w:rPr>
            </w:pPr>
            <w:r>
              <w:rPr>
                <w:rFonts w:hint="eastAsia"/>
                <w:sz w:val="24"/>
              </w:rPr>
              <w:t>校订</w:t>
            </w:r>
          </w:p>
        </w:tc>
      </w:tr>
      <w:tr w:rsidR="00C5034E">
        <w:trPr>
          <w:trHeight w:val="705"/>
        </w:trPr>
        <w:tc>
          <w:tcPr>
            <w:tcW w:w="1145" w:type="dxa"/>
          </w:tcPr>
          <w:p w:rsidR="00C5034E" w:rsidRDefault="00724C3D">
            <w:pPr>
              <w:pStyle w:val="TableParagraph"/>
              <w:spacing w:before="119"/>
              <w:ind w:left="8"/>
              <w:jc w:val="center"/>
              <w:rPr>
                <w:sz w:val="24"/>
              </w:rPr>
            </w:pPr>
            <w:r>
              <w:rPr>
                <w:sz w:val="24"/>
              </w:rPr>
              <w:t>3</w:t>
            </w:r>
          </w:p>
        </w:tc>
        <w:tc>
          <w:tcPr>
            <w:tcW w:w="2002" w:type="dxa"/>
          </w:tcPr>
          <w:p w:rsidR="00C5034E" w:rsidRDefault="00724C3D">
            <w:pPr>
              <w:pStyle w:val="TableParagraph"/>
              <w:spacing w:before="119"/>
              <w:ind w:left="222" w:right="184" w:hanging="15"/>
              <w:rPr>
                <w:sz w:val="24"/>
              </w:rPr>
            </w:pPr>
            <w:r>
              <w:rPr>
                <w:sz w:val="24"/>
              </w:rPr>
              <w:t>February 12, 2015</w:t>
            </w:r>
          </w:p>
          <w:p w:rsidR="00C5034E" w:rsidRDefault="00724C3D">
            <w:pPr>
              <w:pStyle w:val="TableParagraph"/>
              <w:spacing w:before="119"/>
              <w:ind w:left="222" w:right="184" w:hanging="15"/>
              <w:jc w:val="center"/>
              <w:rPr>
                <w:sz w:val="24"/>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12</w:t>
            </w:r>
            <w:r>
              <w:rPr>
                <w:rFonts w:eastAsia="宋体" w:hint="eastAsia"/>
                <w:sz w:val="24"/>
                <w:lang w:eastAsia="zh-CN"/>
              </w:rPr>
              <w:t>日</w:t>
            </w:r>
          </w:p>
        </w:tc>
        <w:tc>
          <w:tcPr>
            <w:tcW w:w="3509" w:type="dxa"/>
          </w:tcPr>
          <w:p w:rsidR="00C5034E" w:rsidRDefault="00724C3D">
            <w:pPr>
              <w:pStyle w:val="TableParagraph"/>
              <w:spacing w:before="119"/>
              <w:ind w:right="469"/>
              <w:jc w:val="right"/>
              <w:rPr>
                <w:sz w:val="24"/>
              </w:rPr>
            </w:pPr>
            <w:r>
              <w:rPr>
                <w:sz w:val="24"/>
              </w:rPr>
              <w:t>Adopted by Board of Trustees</w:t>
            </w:r>
          </w:p>
          <w:p w:rsidR="00C5034E" w:rsidRDefault="00724C3D">
            <w:pPr>
              <w:pStyle w:val="TableParagraph"/>
              <w:spacing w:before="119"/>
              <w:ind w:right="469"/>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695" w:type="dxa"/>
          </w:tcPr>
          <w:p w:rsidR="00C5034E" w:rsidRDefault="00724C3D">
            <w:pPr>
              <w:pStyle w:val="TableParagraph"/>
              <w:spacing w:before="119"/>
              <w:ind w:left="1114" w:right="363" w:hanging="744"/>
              <w:rPr>
                <w:sz w:val="24"/>
              </w:rPr>
            </w:pPr>
            <w:r>
              <w:rPr>
                <w:sz w:val="24"/>
              </w:rPr>
              <w:t>Revisions under Project 2014-03</w:t>
            </w:r>
          </w:p>
          <w:p w:rsidR="00C5034E" w:rsidRDefault="00724C3D">
            <w:pPr>
              <w:pStyle w:val="TableParagraph"/>
              <w:spacing w:before="119"/>
              <w:ind w:left="1114" w:right="363" w:hanging="744"/>
              <w:rPr>
                <w:sz w:val="24"/>
              </w:rPr>
            </w:pPr>
            <w:r>
              <w:rPr>
                <w:rFonts w:eastAsia="宋体" w:hint="eastAsia"/>
                <w:sz w:val="24"/>
                <w:lang w:eastAsia="zh-CN"/>
              </w:rPr>
              <w:t>在项目</w:t>
            </w:r>
            <w:r>
              <w:rPr>
                <w:rFonts w:eastAsia="宋体" w:hint="eastAsia"/>
                <w:sz w:val="24"/>
                <w:lang w:eastAsia="zh-CN"/>
              </w:rPr>
              <w:t>2014-03</w:t>
            </w:r>
            <w:r>
              <w:rPr>
                <w:rFonts w:eastAsia="宋体" w:hint="eastAsia"/>
                <w:sz w:val="24"/>
                <w:lang w:eastAsia="zh-CN"/>
              </w:rPr>
              <w:t>校订</w:t>
            </w:r>
          </w:p>
        </w:tc>
      </w:tr>
      <w:tr w:rsidR="00C5034E">
        <w:trPr>
          <w:trHeight w:val="1000"/>
        </w:trPr>
        <w:tc>
          <w:tcPr>
            <w:tcW w:w="1145" w:type="dxa"/>
          </w:tcPr>
          <w:p w:rsidR="00C5034E" w:rsidRDefault="00724C3D">
            <w:pPr>
              <w:pStyle w:val="TableParagraph"/>
              <w:spacing w:before="119"/>
              <w:ind w:left="8"/>
              <w:jc w:val="center"/>
              <w:rPr>
                <w:sz w:val="24"/>
              </w:rPr>
            </w:pPr>
            <w:r>
              <w:rPr>
                <w:sz w:val="24"/>
              </w:rPr>
              <w:t>3</w:t>
            </w:r>
          </w:p>
        </w:tc>
        <w:tc>
          <w:tcPr>
            <w:tcW w:w="2002" w:type="dxa"/>
          </w:tcPr>
          <w:p w:rsidR="00C5034E" w:rsidRDefault="00724C3D">
            <w:pPr>
              <w:pStyle w:val="TableParagraph"/>
              <w:spacing w:before="119" w:line="242" w:lineRule="auto"/>
              <w:ind w:left="222" w:right="105" w:hanging="94"/>
              <w:rPr>
                <w:sz w:val="24"/>
              </w:rPr>
            </w:pPr>
            <w:r>
              <w:rPr>
                <w:sz w:val="24"/>
              </w:rPr>
              <w:t>November 19, 2015</w:t>
            </w:r>
          </w:p>
          <w:p w:rsidR="00C5034E" w:rsidRDefault="00724C3D">
            <w:pPr>
              <w:pStyle w:val="TableParagraph"/>
              <w:spacing w:before="119" w:line="242" w:lineRule="auto"/>
              <w:ind w:left="222" w:right="105" w:hanging="94"/>
              <w:jc w:val="center"/>
              <w:rPr>
                <w:sz w:val="24"/>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3509" w:type="dxa"/>
          </w:tcPr>
          <w:p w:rsidR="00C5034E" w:rsidRDefault="00724C3D">
            <w:pPr>
              <w:pStyle w:val="TableParagraph"/>
              <w:spacing w:before="119" w:line="242" w:lineRule="auto"/>
              <w:ind w:left="289" w:right="230" w:hanging="34"/>
              <w:rPr>
                <w:sz w:val="24"/>
              </w:rPr>
            </w:pPr>
            <w:r>
              <w:rPr>
                <w:sz w:val="24"/>
              </w:rPr>
              <w:t>FERC approved TOP-001-3. Docket No. RM15-16-000. Order No. 817.</w:t>
            </w:r>
          </w:p>
          <w:p w:rsidR="00C5034E" w:rsidRDefault="00724C3D">
            <w:pPr>
              <w:pStyle w:val="TableParagraph"/>
              <w:spacing w:before="119" w:line="242" w:lineRule="auto"/>
              <w:ind w:left="289" w:right="230" w:hanging="34"/>
              <w:rPr>
                <w:sz w:val="24"/>
                <w:lang w:eastAsia="zh-CN"/>
              </w:rPr>
            </w:pPr>
            <w:r>
              <w:rPr>
                <w:rFonts w:hint="eastAsia"/>
                <w:sz w:val="24"/>
              </w:rPr>
              <w:t>FERC批准TOP-001-3。</w:t>
            </w:r>
            <w:r>
              <w:rPr>
                <w:rFonts w:hint="eastAsia"/>
                <w:sz w:val="24"/>
                <w:lang w:eastAsia="zh-CN"/>
              </w:rPr>
              <w:t>审单编号RM15 -16-000号。命令817号。</w:t>
            </w:r>
          </w:p>
        </w:tc>
        <w:tc>
          <w:tcPr>
            <w:tcW w:w="2695" w:type="dxa"/>
          </w:tcPr>
          <w:p w:rsidR="00C5034E" w:rsidRDefault="00724C3D">
            <w:pPr>
              <w:pStyle w:val="TableParagraph"/>
              <w:spacing w:before="119"/>
              <w:ind w:left="572" w:right="564"/>
              <w:jc w:val="center"/>
              <w:rPr>
                <w:sz w:val="24"/>
              </w:rPr>
            </w:pPr>
            <w:r>
              <w:rPr>
                <w:sz w:val="24"/>
              </w:rPr>
              <w:t>Approved</w:t>
            </w:r>
          </w:p>
          <w:p w:rsidR="00C5034E" w:rsidRDefault="00724C3D">
            <w:pPr>
              <w:pStyle w:val="TableParagraph"/>
              <w:spacing w:before="119"/>
              <w:ind w:left="572" w:right="564"/>
              <w:jc w:val="center"/>
              <w:rPr>
                <w:rFonts w:eastAsia="宋体"/>
                <w:sz w:val="24"/>
                <w:lang w:eastAsia="zh-CN"/>
              </w:rPr>
            </w:pPr>
            <w:r>
              <w:rPr>
                <w:rFonts w:eastAsia="宋体" w:hint="eastAsia"/>
                <w:sz w:val="24"/>
                <w:lang w:eastAsia="zh-CN"/>
              </w:rPr>
              <w:t>同意</w:t>
            </w:r>
          </w:p>
          <w:p w:rsidR="00C5034E" w:rsidRDefault="00C5034E">
            <w:pPr>
              <w:pStyle w:val="TableParagraph"/>
              <w:spacing w:before="119"/>
              <w:ind w:left="572" w:right="564"/>
              <w:jc w:val="center"/>
              <w:rPr>
                <w:sz w:val="24"/>
              </w:rPr>
            </w:pPr>
          </w:p>
        </w:tc>
      </w:tr>
      <w:tr w:rsidR="00C5034E">
        <w:trPr>
          <w:trHeight w:val="412"/>
        </w:trPr>
        <w:tc>
          <w:tcPr>
            <w:tcW w:w="1145" w:type="dxa"/>
          </w:tcPr>
          <w:p w:rsidR="00C5034E" w:rsidRDefault="00724C3D">
            <w:pPr>
              <w:pStyle w:val="TableParagraph"/>
              <w:spacing w:line="292" w:lineRule="exact"/>
              <w:ind w:left="8"/>
              <w:jc w:val="center"/>
              <w:rPr>
                <w:sz w:val="24"/>
              </w:rPr>
            </w:pPr>
            <w:r>
              <w:rPr>
                <w:sz w:val="24"/>
              </w:rPr>
              <w:t>4</w:t>
            </w:r>
          </w:p>
        </w:tc>
        <w:tc>
          <w:tcPr>
            <w:tcW w:w="2002" w:type="dxa"/>
          </w:tcPr>
          <w:p w:rsidR="00C5034E" w:rsidRDefault="00724C3D">
            <w:pPr>
              <w:pStyle w:val="TableParagraph"/>
              <w:ind w:left="285" w:right="183" w:hanging="77"/>
              <w:rPr>
                <w:sz w:val="24"/>
              </w:rPr>
            </w:pPr>
            <w:r>
              <w:rPr>
                <w:sz w:val="24"/>
              </w:rPr>
              <w:t>February 9, 2017</w:t>
            </w:r>
          </w:p>
          <w:p w:rsidR="00C5034E" w:rsidRDefault="00724C3D">
            <w:pPr>
              <w:pStyle w:val="TableParagraph"/>
              <w:ind w:left="285" w:right="183" w:hanging="77"/>
              <w:rPr>
                <w:sz w:val="24"/>
              </w:rPr>
            </w:pPr>
            <w:r>
              <w:rPr>
                <w:rFonts w:eastAsia="宋体" w:hint="eastAsia"/>
                <w:sz w:val="24"/>
                <w:lang w:eastAsia="zh-CN"/>
              </w:rPr>
              <w:t>2017</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3509" w:type="dxa"/>
          </w:tcPr>
          <w:p w:rsidR="00C5034E" w:rsidRDefault="00724C3D">
            <w:pPr>
              <w:pStyle w:val="TableParagraph"/>
              <w:spacing w:line="292" w:lineRule="exact"/>
              <w:ind w:left="107"/>
              <w:jc w:val="center"/>
              <w:rPr>
                <w:sz w:val="24"/>
              </w:rPr>
            </w:pPr>
            <w:r>
              <w:rPr>
                <w:sz w:val="24"/>
              </w:rPr>
              <w:t>Adopted by Board of Trustees</w:t>
            </w:r>
          </w:p>
          <w:p w:rsidR="00C5034E" w:rsidRDefault="00724C3D">
            <w:pPr>
              <w:pStyle w:val="TableParagraph"/>
              <w:spacing w:line="292" w:lineRule="exact"/>
              <w:ind w:left="107"/>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695" w:type="dxa"/>
          </w:tcPr>
          <w:p w:rsidR="00C5034E" w:rsidRDefault="00724C3D">
            <w:pPr>
              <w:pStyle w:val="TableParagraph"/>
              <w:spacing w:line="292" w:lineRule="exact"/>
              <w:ind w:left="572" w:right="566"/>
              <w:jc w:val="center"/>
              <w:rPr>
                <w:sz w:val="24"/>
              </w:rPr>
            </w:pPr>
            <w:r>
              <w:rPr>
                <w:sz w:val="24"/>
              </w:rPr>
              <w:t>Revised</w:t>
            </w:r>
          </w:p>
          <w:p w:rsidR="00C5034E" w:rsidRDefault="00724C3D">
            <w:pPr>
              <w:pStyle w:val="TableParagraph"/>
              <w:spacing w:line="292" w:lineRule="exact"/>
              <w:ind w:left="572" w:right="566"/>
              <w:jc w:val="center"/>
              <w:rPr>
                <w:sz w:val="24"/>
              </w:rPr>
            </w:pPr>
            <w:r>
              <w:rPr>
                <w:rFonts w:hint="eastAsia"/>
                <w:sz w:val="24"/>
              </w:rPr>
              <w:t>校订</w:t>
            </w:r>
          </w:p>
        </w:tc>
      </w:tr>
      <w:tr w:rsidR="00C5034E">
        <w:trPr>
          <w:trHeight w:val="705"/>
        </w:trPr>
        <w:tc>
          <w:tcPr>
            <w:tcW w:w="1145" w:type="dxa"/>
          </w:tcPr>
          <w:p w:rsidR="00C5034E" w:rsidRDefault="00724C3D">
            <w:pPr>
              <w:pStyle w:val="TableParagraph"/>
              <w:spacing w:line="292" w:lineRule="exact"/>
              <w:ind w:left="8"/>
              <w:jc w:val="center"/>
              <w:rPr>
                <w:sz w:val="24"/>
              </w:rPr>
            </w:pPr>
            <w:r>
              <w:rPr>
                <w:sz w:val="24"/>
              </w:rPr>
              <w:t>4</w:t>
            </w:r>
          </w:p>
        </w:tc>
        <w:tc>
          <w:tcPr>
            <w:tcW w:w="2002" w:type="dxa"/>
          </w:tcPr>
          <w:p w:rsidR="00C5034E" w:rsidRDefault="00724C3D">
            <w:pPr>
              <w:pStyle w:val="TableParagraph"/>
              <w:spacing w:line="292" w:lineRule="exact"/>
              <w:ind w:left="168" w:right="159"/>
              <w:jc w:val="center"/>
              <w:rPr>
                <w:sz w:val="24"/>
              </w:rPr>
            </w:pPr>
            <w:r>
              <w:rPr>
                <w:sz w:val="24"/>
              </w:rPr>
              <w:t>April 17,</w:t>
            </w:r>
          </w:p>
          <w:p w:rsidR="00C5034E" w:rsidRDefault="00724C3D">
            <w:pPr>
              <w:pStyle w:val="TableParagraph"/>
              <w:ind w:left="170" w:right="159"/>
              <w:jc w:val="center"/>
              <w:rPr>
                <w:sz w:val="24"/>
              </w:rPr>
            </w:pPr>
            <w:r>
              <w:rPr>
                <w:sz w:val="24"/>
              </w:rPr>
              <w:t>2017</w:t>
            </w:r>
          </w:p>
          <w:p w:rsidR="00C5034E" w:rsidRDefault="00724C3D">
            <w:pPr>
              <w:pStyle w:val="TableParagraph"/>
              <w:ind w:left="170" w:right="159"/>
              <w:jc w:val="center"/>
              <w:rPr>
                <w:sz w:val="24"/>
              </w:rPr>
            </w:pPr>
            <w:r>
              <w:rPr>
                <w:rFonts w:eastAsia="宋体" w:hint="eastAsia"/>
                <w:sz w:val="24"/>
                <w:lang w:eastAsia="zh-CN"/>
              </w:rPr>
              <w:t>2017</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17</w:t>
            </w:r>
            <w:r>
              <w:rPr>
                <w:rFonts w:eastAsia="宋体" w:hint="eastAsia"/>
                <w:sz w:val="24"/>
                <w:lang w:eastAsia="zh-CN"/>
              </w:rPr>
              <w:t>日</w:t>
            </w:r>
          </w:p>
        </w:tc>
        <w:tc>
          <w:tcPr>
            <w:tcW w:w="3509" w:type="dxa"/>
          </w:tcPr>
          <w:p w:rsidR="00C5034E" w:rsidRDefault="00724C3D">
            <w:pPr>
              <w:pStyle w:val="TableParagraph"/>
              <w:spacing w:line="292" w:lineRule="exact"/>
              <w:ind w:left="107"/>
              <w:rPr>
                <w:sz w:val="24"/>
              </w:rPr>
            </w:pPr>
            <w:r>
              <w:rPr>
                <w:sz w:val="24"/>
              </w:rPr>
              <w:t>FERC letter Order approved TOP-001-</w:t>
            </w:r>
          </w:p>
          <w:p w:rsidR="00C5034E" w:rsidRDefault="00724C3D">
            <w:pPr>
              <w:pStyle w:val="TableParagraph"/>
              <w:numPr>
                <w:ilvl w:val="0"/>
                <w:numId w:val="7"/>
              </w:numPr>
              <w:ind w:left="107"/>
              <w:rPr>
                <w:sz w:val="24"/>
              </w:rPr>
            </w:pPr>
            <w:r>
              <w:rPr>
                <w:sz w:val="24"/>
              </w:rPr>
              <w:t>Docket No. RD17-4-000</w:t>
            </w:r>
          </w:p>
          <w:p w:rsidR="00C5034E" w:rsidRDefault="00724C3D">
            <w:pPr>
              <w:pStyle w:val="TableParagraph"/>
              <w:numPr>
                <w:ilvl w:val="0"/>
                <w:numId w:val="7"/>
              </w:numPr>
              <w:ind w:left="107"/>
              <w:rPr>
                <w:sz w:val="24"/>
              </w:rPr>
            </w:pPr>
            <w:r>
              <w:rPr>
                <w:rFonts w:hint="eastAsia"/>
                <w:sz w:val="24"/>
              </w:rPr>
              <w:t>FERC批准的信件命令TOP-001-4。摘要编号RD17-4-000</w:t>
            </w:r>
          </w:p>
        </w:tc>
        <w:tc>
          <w:tcPr>
            <w:tcW w:w="2695" w:type="dxa"/>
          </w:tcPr>
          <w:p w:rsidR="00C5034E" w:rsidRDefault="00C5034E">
            <w:pPr>
              <w:pStyle w:val="TableParagraph"/>
              <w:rPr>
                <w:rFonts w:ascii="Times New Roman"/>
              </w:rPr>
            </w:pPr>
          </w:p>
        </w:tc>
      </w:tr>
      <w:tr w:rsidR="00C5034E">
        <w:trPr>
          <w:trHeight w:val="1293"/>
        </w:trPr>
        <w:tc>
          <w:tcPr>
            <w:tcW w:w="1145" w:type="dxa"/>
          </w:tcPr>
          <w:p w:rsidR="00C5034E" w:rsidRDefault="00724C3D">
            <w:pPr>
              <w:pStyle w:val="TableParagraph"/>
              <w:spacing w:before="59"/>
              <w:ind w:left="8"/>
              <w:jc w:val="center"/>
              <w:rPr>
                <w:sz w:val="24"/>
              </w:rPr>
            </w:pPr>
            <w:r>
              <w:rPr>
                <w:sz w:val="24"/>
              </w:rPr>
              <w:t>5</w:t>
            </w:r>
          </w:p>
        </w:tc>
        <w:tc>
          <w:tcPr>
            <w:tcW w:w="2002" w:type="dxa"/>
          </w:tcPr>
          <w:p w:rsidR="00C5034E" w:rsidRDefault="00724C3D">
            <w:pPr>
              <w:pStyle w:val="TableParagraph"/>
              <w:spacing w:before="59"/>
              <w:ind w:left="107"/>
              <w:rPr>
                <w:sz w:val="24"/>
              </w:rPr>
            </w:pPr>
            <w:r>
              <w:rPr>
                <w:sz w:val="24"/>
              </w:rPr>
              <w:t>May 9, 2019</w:t>
            </w:r>
          </w:p>
          <w:p w:rsidR="00C5034E" w:rsidRDefault="00724C3D">
            <w:pPr>
              <w:pStyle w:val="TableParagraph"/>
              <w:spacing w:before="59"/>
              <w:ind w:left="107"/>
              <w:rPr>
                <w:rFonts w:eastAsia="宋体"/>
                <w:sz w:val="24"/>
                <w:lang w:eastAsia="zh-CN"/>
              </w:rPr>
            </w:pPr>
            <w:r>
              <w:rPr>
                <w:rFonts w:eastAsia="宋体" w:hint="eastAsia"/>
                <w:sz w:val="24"/>
                <w:lang w:eastAsia="zh-CN"/>
              </w:rPr>
              <w:t>2019</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3509" w:type="dxa"/>
          </w:tcPr>
          <w:p w:rsidR="00C5034E" w:rsidRDefault="00724C3D">
            <w:pPr>
              <w:pStyle w:val="TableParagraph"/>
              <w:spacing w:before="59"/>
              <w:ind w:left="104"/>
              <w:rPr>
                <w:sz w:val="24"/>
              </w:rPr>
            </w:pPr>
            <w:r>
              <w:rPr>
                <w:sz w:val="24"/>
              </w:rPr>
              <w:t>Adopted by Board of Trustees</w:t>
            </w:r>
          </w:p>
          <w:p w:rsidR="00C5034E" w:rsidRDefault="00724C3D">
            <w:pPr>
              <w:pStyle w:val="TableParagraph"/>
              <w:spacing w:before="59"/>
              <w:ind w:left="104"/>
              <w:rPr>
                <w:sz w:val="24"/>
              </w:rPr>
            </w:pPr>
            <w:r>
              <w:rPr>
                <w:rFonts w:hint="eastAsia"/>
                <w:sz w:val="24"/>
              </w:rPr>
              <w:t>经</w:t>
            </w:r>
            <w:r>
              <w:rPr>
                <w:rFonts w:eastAsia="宋体" w:hint="eastAsia"/>
                <w:sz w:val="24"/>
                <w:lang w:eastAsia="zh-CN"/>
              </w:rPr>
              <w:t>理</w:t>
            </w:r>
            <w:r>
              <w:rPr>
                <w:rFonts w:hint="eastAsia"/>
                <w:sz w:val="24"/>
              </w:rPr>
              <w:t>事会通过</w:t>
            </w:r>
          </w:p>
        </w:tc>
        <w:tc>
          <w:tcPr>
            <w:tcW w:w="2695" w:type="dxa"/>
          </w:tcPr>
          <w:p w:rsidR="00C5034E" w:rsidRDefault="00724C3D">
            <w:pPr>
              <w:pStyle w:val="TableParagraph"/>
              <w:spacing w:before="59"/>
              <w:ind w:left="107" w:right="371"/>
              <w:rPr>
                <w:sz w:val="24"/>
              </w:rPr>
            </w:pPr>
            <w:r>
              <w:rPr>
                <w:sz w:val="24"/>
              </w:rPr>
              <w:t>R19 and R22 retired under Project 2018-03 Standards Efficiency Review Retirements</w:t>
            </w:r>
          </w:p>
          <w:p w:rsidR="00C5034E" w:rsidRDefault="00724C3D">
            <w:pPr>
              <w:pStyle w:val="TableParagraph"/>
              <w:spacing w:before="59"/>
              <w:ind w:left="107" w:right="371"/>
              <w:rPr>
                <w:rFonts w:eastAsia="宋体"/>
                <w:sz w:val="24"/>
                <w:lang w:eastAsia="zh-CN"/>
              </w:rPr>
            </w:pPr>
            <w:r>
              <w:rPr>
                <w:rFonts w:hint="eastAsia"/>
                <w:sz w:val="24"/>
                <w:lang w:eastAsia="zh-CN"/>
              </w:rPr>
              <w:t>R19和R22根据2018-03项目标准效率评审</w:t>
            </w:r>
            <w:r>
              <w:rPr>
                <w:rFonts w:eastAsia="宋体" w:hint="eastAsia"/>
                <w:sz w:val="24"/>
                <w:lang w:eastAsia="zh-CN"/>
              </w:rPr>
              <w:t>止用</w:t>
            </w:r>
          </w:p>
        </w:tc>
      </w:tr>
    </w:tbl>
    <w:p w:rsidR="00C5034E" w:rsidRDefault="00C5034E">
      <w:pPr>
        <w:rPr>
          <w:sz w:val="24"/>
          <w:lang w:eastAsia="zh-CN"/>
        </w:rPr>
        <w:sectPr w:rsidR="00C5034E">
          <w:headerReference w:type="default" r:id="rId25"/>
          <w:footerReference w:type="default" r:id="rId26"/>
          <w:pgSz w:w="12240" w:h="15840"/>
          <w:pgMar w:top="1340" w:right="900" w:bottom="900" w:left="1320" w:header="763" w:footer="705" w:gutter="0"/>
          <w:cols w:space="720"/>
        </w:sectPr>
      </w:pPr>
    </w:p>
    <w:p w:rsidR="00C5034E" w:rsidRDefault="00724C3D">
      <w:pPr>
        <w:spacing w:before="91"/>
        <w:ind w:left="120"/>
        <w:rPr>
          <w:rFonts w:ascii="Tahoma" w:eastAsia="宋体"/>
          <w:b/>
          <w:sz w:val="28"/>
          <w:lang w:eastAsia="zh-CN"/>
        </w:rPr>
      </w:pPr>
      <w:r>
        <w:rPr>
          <w:rFonts w:ascii="Tahoma"/>
          <w:b/>
          <w:sz w:val="28"/>
        </w:rPr>
        <w:lastRenderedPageBreak/>
        <w:t>Guidelines and Technical Basis</w:t>
      </w:r>
      <w:r>
        <w:rPr>
          <w:rFonts w:ascii="Tahoma" w:eastAsia="宋体" w:hint="eastAsia"/>
          <w:b/>
          <w:sz w:val="28"/>
          <w:lang w:eastAsia="zh-CN"/>
        </w:rPr>
        <w:tab/>
      </w:r>
      <w:r>
        <w:rPr>
          <w:rFonts w:ascii="Tahoma" w:eastAsia="宋体" w:hint="eastAsia"/>
          <w:b/>
          <w:sz w:val="28"/>
          <w:lang w:eastAsia="zh-CN"/>
        </w:rPr>
        <w:t>指引及技术基础</w:t>
      </w:r>
    </w:p>
    <w:p w:rsidR="00C5034E" w:rsidRDefault="00724C3D">
      <w:pPr>
        <w:pStyle w:val="a4"/>
        <w:spacing w:before="1"/>
        <w:ind w:left="120"/>
        <w:rPr>
          <w:rFonts w:eastAsia="宋体"/>
          <w:lang w:eastAsia="zh-CN"/>
        </w:rPr>
      </w:pPr>
      <w:r>
        <w:t>None</w:t>
      </w:r>
      <w:r>
        <w:rPr>
          <w:rFonts w:eastAsia="宋体" w:hint="eastAsia"/>
          <w:lang w:eastAsia="zh-CN"/>
        </w:rPr>
        <w:tab/>
      </w:r>
      <w:r>
        <w:rPr>
          <w:rFonts w:eastAsia="宋体" w:hint="eastAsia"/>
          <w:lang w:eastAsia="zh-CN"/>
        </w:rPr>
        <w:tab/>
      </w:r>
      <w:r>
        <w:rPr>
          <w:rFonts w:eastAsia="宋体" w:hint="eastAsia"/>
          <w:lang w:eastAsia="zh-CN"/>
        </w:rPr>
        <w:t>无</w:t>
      </w:r>
    </w:p>
    <w:p w:rsidR="00C5034E" w:rsidRDefault="00C5034E">
      <w:pPr>
        <w:pStyle w:val="a4"/>
        <w:spacing w:before="6"/>
        <w:rPr>
          <w:sz w:val="22"/>
        </w:rPr>
      </w:pPr>
    </w:p>
    <w:p w:rsidR="00C5034E" w:rsidRDefault="00724C3D">
      <w:pPr>
        <w:pStyle w:val="1"/>
        <w:spacing w:before="0"/>
        <w:ind w:firstLine="0"/>
      </w:pPr>
      <w:r>
        <w:t>Rationale</w:t>
      </w:r>
    </w:p>
    <w:p w:rsidR="00C5034E" w:rsidRDefault="00724C3D">
      <w:pPr>
        <w:pStyle w:val="a4"/>
        <w:spacing w:before="2"/>
        <w:ind w:left="120" w:right="543"/>
        <w:jc w:val="both"/>
      </w:pPr>
      <w:r>
        <w:t xml:space="preserve">Rationale text from the development of TOP-001-3 in Project 2014-03 and TOP-001-4 in Project 2016-01 follows. Additional information can be found on the </w:t>
      </w:r>
      <w:hyperlink r:id="rId27">
        <w:r>
          <w:rPr>
            <w:u w:val="single" w:color="0000FF"/>
          </w:rPr>
          <w:t>Project 2014-03</w:t>
        </w:r>
        <w:r>
          <w:t xml:space="preserve"> </w:t>
        </w:r>
      </w:hyperlink>
      <w:r>
        <w:t xml:space="preserve">and </w:t>
      </w:r>
      <w:hyperlink r:id="rId28">
        <w:r>
          <w:rPr>
            <w:u w:val="single" w:color="0000FF"/>
          </w:rPr>
          <w:t>Project 2016-</w:t>
        </w:r>
      </w:hyperlink>
      <w:r>
        <w:t xml:space="preserve"> </w:t>
      </w:r>
      <w:hyperlink r:id="rId29">
        <w:r>
          <w:rPr>
            <w:u w:val="single" w:color="0000FF"/>
          </w:rPr>
          <w:t>01</w:t>
        </w:r>
        <w:r>
          <w:t xml:space="preserve"> </w:t>
        </w:r>
      </w:hyperlink>
      <w:r>
        <w:t>pages.</w:t>
      </w:r>
    </w:p>
    <w:p w:rsidR="00C5034E" w:rsidRDefault="00724C3D">
      <w:pPr>
        <w:pStyle w:val="a4"/>
        <w:spacing w:before="2"/>
        <w:ind w:left="120" w:right="543"/>
        <w:jc w:val="both"/>
        <w:rPr>
          <w:sz w:val="19"/>
          <w:lang w:eastAsia="zh-CN"/>
        </w:rPr>
      </w:pPr>
      <w:r>
        <w:rPr>
          <w:rFonts w:hint="eastAsia"/>
          <w:lang w:eastAsia="zh-CN"/>
        </w:rPr>
        <w:t>以下是项目2014-03中的TOP-001-3和项目2016-01中的TOP-001-4的开发原理。其他信息可在项目2014-03和项目2016- 01页上找到。</w:t>
      </w:r>
    </w:p>
    <w:p w:rsidR="00C5034E" w:rsidRDefault="00724C3D">
      <w:pPr>
        <w:pStyle w:val="2"/>
        <w:spacing w:before="51"/>
      </w:pPr>
      <w:r>
        <w:t>Rationale for Requirement R3:</w:t>
      </w:r>
    </w:p>
    <w:p w:rsidR="00C5034E" w:rsidRDefault="00724C3D">
      <w:pPr>
        <w:pStyle w:val="a4"/>
        <w:ind w:left="120" w:right="620"/>
      </w:pPr>
      <w:r>
        <w:t>The phrase ‘cannot be physically implemented’ means that a Transmission Operator may request something to be done that is not physically possible due to its lack of knowledge of the system involved.</w:t>
      </w:r>
    </w:p>
    <w:p w:rsidR="00C5034E" w:rsidRDefault="00724C3D">
      <w:pPr>
        <w:pStyle w:val="a4"/>
        <w:spacing w:before="120"/>
        <w:ind w:left="120" w:right="200"/>
        <w:rPr>
          <w:b/>
          <w:bCs/>
          <w:lang w:eastAsia="zh-CN"/>
        </w:rPr>
      </w:pPr>
      <w:r>
        <w:rPr>
          <w:rFonts w:eastAsia="宋体"/>
          <w:b/>
          <w:bCs/>
          <w:lang w:eastAsia="zh-CN"/>
        </w:rPr>
        <w:t>要求</w:t>
      </w:r>
      <w:r>
        <w:rPr>
          <w:rFonts w:eastAsia="宋体"/>
          <w:b/>
          <w:bCs/>
          <w:lang w:eastAsia="zh-CN"/>
        </w:rPr>
        <w:t>R3</w:t>
      </w:r>
      <w:r>
        <w:rPr>
          <w:rFonts w:eastAsia="宋体"/>
          <w:b/>
          <w:bCs/>
          <w:lang w:eastAsia="zh-CN"/>
        </w:rPr>
        <w:t>的基本原理</w:t>
      </w:r>
      <w:r>
        <w:rPr>
          <w:rFonts w:eastAsia="宋体"/>
          <w:b/>
          <w:bCs/>
          <w:lang w:eastAsia="zh-CN"/>
        </w:rPr>
        <w:t>:</w:t>
      </w:r>
    </w:p>
    <w:p w:rsidR="00C5034E" w:rsidRDefault="00724C3D">
      <w:pPr>
        <w:pStyle w:val="a4"/>
        <w:spacing w:before="120"/>
        <w:ind w:left="120" w:right="200"/>
        <w:rPr>
          <w:lang w:eastAsia="zh-CN"/>
        </w:rPr>
      </w:pPr>
      <w:r>
        <w:rPr>
          <w:rFonts w:hint="eastAsia"/>
          <w:lang w:eastAsia="zh-CN"/>
        </w:rPr>
        <w:t>短语“不能在根本上实现”是指</w:t>
      </w:r>
      <w:r>
        <w:rPr>
          <w:rFonts w:eastAsia="宋体" w:hint="eastAsia"/>
          <w:lang w:eastAsia="zh-CN"/>
        </w:rPr>
        <w:t>输电运营商</w:t>
      </w:r>
      <w:r>
        <w:rPr>
          <w:rFonts w:hint="eastAsia"/>
          <w:lang w:eastAsia="zh-CN"/>
        </w:rPr>
        <w:t>可能由于其对所涉及的系统缺乏知识而请求在根本上不可能完成的事情。</w:t>
      </w:r>
    </w:p>
    <w:p w:rsidR="00C5034E" w:rsidRDefault="00C5034E">
      <w:pPr>
        <w:pStyle w:val="a4"/>
        <w:spacing w:before="11"/>
        <w:rPr>
          <w:sz w:val="23"/>
          <w:lang w:eastAsia="zh-CN"/>
        </w:rPr>
      </w:pPr>
    </w:p>
    <w:p w:rsidR="00C5034E" w:rsidRDefault="00724C3D">
      <w:pPr>
        <w:pStyle w:val="2"/>
        <w:spacing w:before="1"/>
        <w:rPr>
          <w:rFonts w:eastAsia="宋体"/>
          <w:lang w:eastAsia="zh-CN"/>
        </w:rPr>
      </w:pPr>
      <w:r>
        <w:t>Rationale for Requirement R10:</w:t>
      </w:r>
      <w:r>
        <w:rPr>
          <w:rFonts w:eastAsia="宋体" w:hint="eastAsia"/>
          <w:lang w:eastAsia="zh-CN"/>
        </w:rPr>
        <w:tab/>
      </w:r>
      <w:r>
        <w:rPr>
          <w:rFonts w:eastAsia="宋体" w:hint="eastAsia"/>
          <w:lang w:eastAsia="zh-CN"/>
        </w:rPr>
        <w:t>要求</w:t>
      </w:r>
      <w:r>
        <w:rPr>
          <w:rFonts w:eastAsia="宋体" w:hint="eastAsia"/>
          <w:lang w:eastAsia="zh-CN"/>
        </w:rPr>
        <w:t>R10</w:t>
      </w:r>
      <w:r>
        <w:rPr>
          <w:rFonts w:eastAsia="宋体" w:hint="eastAsia"/>
          <w:lang w:eastAsia="zh-CN"/>
        </w:rPr>
        <w:t>的基本原理</w:t>
      </w:r>
      <w:r>
        <w:rPr>
          <w:rFonts w:eastAsia="宋体" w:hint="eastAsia"/>
          <w:lang w:eastAsia="zh-CN"/>
        </w:rPr>
        <w:t>:</w:t>
      </w:r>
    </w:p>
    <w:p w:rsidR="00C5034E" w:rsidRDefault="00724C3D">
      <w:pPr>
        <w:pStyle w:val="a4"/>
        <w:ind w:left="120" w:right="539"/>
      </w:pPr>
      <w:r>
        <w:t>New proposed Requirement R10 is derived from approved IRO-003-2, Requirement R1, adapted to the Transmission Operator Area. This new requirement is in response to NOPR paragraph 60 concerning monitoring capabilities for the Transmission Operator. New Requirement R11 covers the Balancing Authorities. Monitoring of external systems can be accomplished via data links.</w:t>
      </w:r>
    </w:p>
    <w:p w:rsidR="00C5034E" w:rsidRDefault="00724C3D">
      <w:pPr>
        <w:pStyle w:val="a4"/>
        <w:spacing w:before="120"/>
        <w:ind w:left="120" w:right="119"/>
        <w:rPr>
          <w:lang w:eastAsia="zh-CN"/>
        </w:rPr>
      </w:pPr>
      <w:r>
        <w:rPr>
          <w:rFonts w:hint="eastAsia"/>
          <w:lang w:eastAsia="zh-CN"/>
        </w:rPr>
        <w:t>新</w:t>
      </w:r>
      <w:r>
        <w:rPr>
          <w:rFonts w:eastAsia="宋体" w:hint="eastAsia"/>
          <w:lang w:eastAsia="zh-CN"/>
        </w:rPr>
        <w:t>提议的</w:t>
      </w:r>
      <w:r>
        <w:rPr>
          <w:rFonts w:hint="eastAsia"/>
          <w:lang w:eastAsia="zh-CN"/>
        </w:rPr>
        <w:t>要求R10源自经批准的IRO-003-2要求R1，适用于输电运营商区域。这项新要求是对NOPR第60段关于输电运营商监控能力的响应。新的需求R11涵盖了平衡权威。外部系统的监控可以通过数据链路来完成。</w:t>
      </w:r>
    </w:p>
    <w:p w:rsidR="00C5034E" w:rsidRDefault="00C5034E">
      <w:pPr>
        <w:pStyle w:val="a4"/>
        <w:spacing w:before="1"/>
        <w:rPr>
          <w:lang w:eastAsia="zh-CN"/>
        </w:rPr>
      </w:pPr>
    </w:p>
    <w:p w:rsidR="00C5034E" w:rsidRDefault="00724C3D">
      <w:pPr>
        <w:pStyle w:val="a4"/>
        <w:ind w:left="120" w:right="660"/>
      </w:pPr>
      <w:r>
        <w:t>The revised requirement addresses directives for Transmission Operator (TOP) monitoring of some non-Bulk Electric System (BES) facilities as necessary for determining System Operating Limit (SOL) exceedances (FERC Order No. 817 Para 35-36). The proposed requirement corresponds with approved IRO-002-4 Requirement R4 (proposed IRO-002-5 Requirement R5), which specifies the Reliability Coordinator's (RC) monitoring responsibilities for determining SOL exceedances.</w:t>
      </w:r>
    </w:p>
    <w:p w:rsidR="00C5034E" w:rsidRDefault="00724C3D">
      <w:pPr>
        <w:pStyle w:val="a4"/>
        <w:spacing w:before="119"/>
        <w:ind w:left="120" w:right="240"/>
        <w:rPr>
          <w:lang w:eastAsia="zh-CN"/>
        </w:rPr>
      </w:pPr>
      <w:r>
        <w:rPr>
          <w:rFonts w:hint="eastAsia"/>
          <w:lang w:eastAsia="zh-CN"/>
        </w:rPr>
        <w:t>修订后的规定针对输电运营商(TOP)监测一些非大型电力系统(BES)设施以确定系统运行极限(SOL)超出所需的指令(FERC第817号命令第35-36段)。拟议的要求符合已批准的IRO-002-4要求R4(拟议的IRO-002-5要求R5)，该要求规定了可靠性协调者(RC)对确定SOL超出的监控责任。</w:t>
      </w:r>
    </w:p>
    <w:p w:rsidR="00C5034E" w:rsidRDefault="00C5034E">
      <w:pPr>
        <w:pStyle w:val="a4"/>
        <w:spacing w:before="11"/>
        <w:rPr>
          <w:sz w:val="23"/>
          <w:lang w:eastAsia="zh-CN"/>
        </w:rPr>
      </w:pPr>
    </w:p>
    <w:p w:rsidR="00C5034E" w:rsidRDefault="00724C3D">
      <w:pPr>
        <w:pStyle w:val="a4"/>
        <w:ind w:left="120" w:right="527"/>
      </w:pPr>
      <w:r>
        <w:t xml:space="preserve">The intent of the requirement is to ensure that all facilities (i.e., BES and non-BES) that can adversely impact reliability of the BES are monitored. As used in TOP and IRO Reliability Standards, monitoring involves observing operating status and operating values in Real-time for awareness of system conditions. The facilities that are necessary for determining SOL exceedances should be either designated as part of the BES, or otherwise be </w:t>
      </w:r>
      <w:r>
        <w:lastRenderedPageBreak/>
        <w:t>incorporated into monitoring when identified by planning and operating studies such as the Operational Planning Analysis (OPA) required by TOP-002-4 Requirement R1 and IRO-008-2 Requirement R1. The SDT recognizes that not all non-BES facilities that a TOP considers necessary for its monitoring needs will need to be included in the BES.</w:t>
      </w:r>
    </w:p>
    <w:p w:rsidR="00C5034E" w:rsidRDefault="00724C3D">
      <w:pPr>
        <w:pStyle w:val="a4"/>
        <w:spacing w:before="119"/>
        <w:ind w:left="120" w:right="107"/>
        <w:rPr>
          <w:lang w:eastAsia="zh-CN"/>
        </w:rPr>
      </w:pPr>
      <w:r>
        <w:rPr>
          <w:rFonts w:hint="eastAsia"/>
          <w:lang w:eastAsia="zh-CN"/>
        </w:rPr>
        <w:t>该要求的目的是确保对所有可能对BES可靠性产生不利影响的设施(即BES和非BES)进行监测。正如TOP和IRO可靠性标准所使用的，监控包括实时观察运行状态和运行值，以了解系统状况。确定SOL超标所必需的设施应指定为BES的一部分，或通过规划和运行研究(如TOP-002-4要求R1和IRO-008-2要求的运行计划分析(OPA))确定后纳入监测。SDT认识到，并非所有最高管理者认为满足其监测需要的非最佳预算外设施都需要包括在最佳预算内。</w:t>
      </w:r>
    </w:p>
    <w:p w:rsidR="00C5034E" w:rsidRDefault="00C5034E">
      <w:pPr>
        <w:pStyle w:val="a4"/>
        <w:rPr>
          <w:lang w:eastAsia="zh-CN"/>
        </w:rPr>
      </w:pPr>
    </w:p>
    <w:p w:rsidR="00C5034E" w:rsidRDefault="00724C3D">
      <w:pPr>
        <w:pStyle w:val="a4"/>
        <w:spacing w:before="1"/>
        <w:ind w:left="120" w:right="676"/>
      </w:pPr>
      <w:r>
        <w:t>The non-BES facilities that the TOP is required to monitor are only those that are necessary for the TOP to determine SOL exceedances within its Transmission Operator Area. TOPs perform various analyses and studies as part of their functional obligations that could lead to identification of non-BES facilities that should be monitored for determining SOL exceedances. Examples include:</w:t>
      </w:r>
    </w:p>
    <w:p w:rsidR="00C5034E" w:rsidRDefault="00724C3D">
      <w:pPr>
        <w:pStyle w:val="a6"/>
        <w:numPr>
          <w:ilvl w:val="0"/>
          <w:numId w:val="10"/>
        </w:numPr>
        <w:tabs>
          <w:tab w:val="left" w:pos="839"/>
          <w:tab w:val="left" w:pos="840"/>
        </w:tabs>
        <w:spacing w:before="118"/>
        <w:rPr>
          <w:sz w:val="24"/>
        </w:rPr>
      </w:pPr>
      <w:r>
        <w:rPr>
          <w:sz w:val="24"/>
        </w:rPr>
        <w:t>OPA;</w:t>
      </w:r>
    </w:p>
    <w:p w:rsidR="00C5034E" w:rsidRDefault="00724C3D">
      <w:pPr>
        <w:pStyle w:val="a6"/>
        <w:numPr>
          <w:ilvl w:val="0"/>
          <w:numId w:val="10"/>
        </w:numPr>
        <w:tabs>
          <w:tab w:val="left" w:pos="839"/>
          <w:tab w:val="left" w:pos="840"/>
        </w:tabs>
        <w:spacing w:before="121"/>
        <w:rPr>
          <w:sz w:val="24"/>
        </w:rPr>
      </w:pPr>
      <w:r>
        <w:rPr>
          <w:sz w:val="24"/>
        </w:rPr>
        <w:t>Real-time Assessments</w:t>
      </w:r>
      <w:r>
        <w:rPr>
          <w:spacing w:val="-2"/>
          <w:sz w:val="24"/>
        </w:rPr>
        <w:t xml:space="preserve"> </w:t>
      </w:r>
      <w:r>
        <w:rPr>
          <w:sz w:val="24"/>
        </w:rPr>
        <w:t>(RTA);</w:t>
      </w:r>
    </w:p>
    <w:p w:rsidR="00C5034E" w:rsidRDefault="00724C3D">
      <w:pPr>
        <w:pStyle w:val="a6"/>
        <w:numPr>
          <w:ilvl w:val="0"/>
          <w:numId w:val="10"/>
        </w:numPr>
        <w:tabs>
          <w:tab w:val="left" w:pos="839"/>
          <w:tab w:val="left" w:pos="840"/>
        </w:tabs>
        <w:spacing w:before="91"/>
        <w:ind w:right="1223"/>
        <w:rPr>
          <w:sz w:val="24"/>
        </w:rPr>
      </w:pPr>
      <w:r>
        <w:rPr>
          <w:sz w:val="24"/>
        </w:rPr>
        <w:t>Analysis performed by the TOP as part of BES Exception processing for including a facility in the BES;</w:t>
      </w:r>
      <w:r>
        <w:rPr>
          <w:spacing w:val="1"/>
          <w:sz w:val="24"/>
        </w:rPr>
        <w:t xml:space="preserve"> </w:t>
      </w:r>
      <w:r>
        <w:rPr>
          <w:sz w:val="24"/>
        </w:rPr>
        <w:t>and</w:t>
      </w:r>
    </w:p>
    <w:p w:rsidR="00C5034E" w:rsidRDefault="00724C3D">
      <w:pPr>
        <w:pStyle w:val="a6"/>
        <w:numPr>
          <w:ilvl w:val="0"/>
          <w:numId w:val="10"/>
        </w:numPr>
        <w:tabs>
          <w:tab w:val="left" w:pos="839"/>
          <w:tab w:val="left" w:pos="840"/>
        </w:tabs>
        <w:spacing w:before="119"/>
        <w:ind w:right="640"/>
        <w:rPr>
          <w:sz w:val="24"/>
        </w:rPr>
      </w:pPr>
      <w:r>
        <w:rPr>
          <w:sz w:val="24"/>
        </w:rPr>
        <w:t>Analysis which may be specified in the RC's outage coordination process that leads the TOP to identify a non-BES facility that should be temporarily monitored for determining SOL</w:t>
      </w:r>
      <w:r>
        <w:rPr>
          <w:spacing w:val="-1"/>
          <w:sz w:val="24"/>
        </w:rPr>
        <w:t xml:space="preserve"> </w:t>
      </w:r>
      <w:r>
        <w:rPr>
          <w:sz w:val="24"/>
        </w:rPr>
        <w:t>exceedances.</w:t>
      </w:r>
    </w:p>
    <w:p w:rsidR="00C5034E" w:rsidRDefault="00724C3D">
      <w:pPr>
        <w:pStyle w:val="a6"/>
        <w:tabs>
          <w:tab w:val="left" w:pos="839"/>
          <w:tab w:val="left" w:pos="840"/>
        </w:tabs>
        <w:spacing w:before="0"/>
        <w:ind w:left="0" w:right="220" w:firstLine="0"/>
        <w:rPr>
          <w:sz w:val="24"/>
        </w:rPr>
      </w:pPr>
      <w:r>
        <w:rPr>
          <w:rFonts w:hint="eastAsia"/>
          <w:sz w:val="24"/>
          <w:lang w:eastAsia="zh-CN"/>
        </w:rPr>
        <w:t>上层要求监测的非预算外设施仅是上层在其</w:t>
      </w:r>
      <w:r>
        <w:rPr>
          <w:rFonts w:eastAsia="宋体" w:hint="eastAsia"/>
          <w:lang w:eastAsia="zh-CN"/>
        </w:rPr>
        <w:t>输电运营商</w:t>
      </w:r>
      <w:r>
        <w:rPr>
          <w:rFonts w:hint="eastAsia"/>
          <w:sz w:val="24"/>
          <w:lang w:eastAsia="zh-CN"/>
        </w:rPr>
        <w:t>范围内确定SOL超标所需的设施。在执行各种分析和研究作为功能性的义务的一部分,可能会导致识别non-BES设施应监测确定溶胶超过数点。</w:t>
      </w:r>
      <w:r>
        <w:rPr>
          <w:rFonts w:hint="eastAsia"/>
          <w:sz w:val="24"/>
        </w:rPr>
        <w:t>例子包括:</w:t>
      </w:r>
    </w:p>
    <w:p w:rsidR="00C5034E" w:rsidRDefault="00724C3D">
      <w:pPr>
        <w:pStyle w:val="a6"/>
        <w:numPr>
          <w:ilvl w:val="0"/>
          <w:numId w:val="8"/>
        </w:numPr>
        <w:tabs>
          <w:tab w:val="left" w:pos="839"/>
          <w:tab w:val="left" w:pos="840"/>
        </w:tabs>
        <w:spacing w:before="118"/>
        <w:rPr>
          <w:sz w:val="24"/>
        </w:rPr>
      </w:pPr>
      <w:r>
        <w:rPr>
          <w:sz w:val="24"/>
        </w:rPr>
        <w:t>OPA;</w:t>
      </w:r>
    </w:p>
    <w:p w:rsidR="00C5034E" w:rsidRDefault="00724C3D">
      <w:pPr>
        <w:pStyle w:val="a6"/>
        <w:numPr>
          <w:ilvl w:val="0"/>
          <w:numId w:val="8"/>
        </w:numPr>
        <w:tabs>
          <w:tab w:val="left" w:pos="839"/>
          <w:tab w:val="left" w:pos="840"/>
        </w:tabs>
        <w:spacing w:before="2"/>
        <w:rPr>
          <w:sz w:val="24"/>
        </w:rPr>
      </w:pPr>
      <w:r>
        <w:rPr>
          <w:rFonts w:hint="eastAsia"/>
          <w:sz w:val="24"/>
        </w:rPr>
        <w:t>实时评估</w:t>
      </w:r>
      <w:r>
        <w:rPr>
          <w:rFonts w:eastAsia="宋体" w:hint="eastAsia"/>
          <w:sz w:val="24"/>
          <w:lang w:eastAsia="zh-CN"/>
        </w:rPr>
        <w:t>(RTA)</w:t>
      </w:r>
      <w:r>
        <w:rPr>
          <w:rFonts w:eastAsia="宋体" w:hint="eastAsia"/>
          <w:sz w:val="24"/>
          <w:lang w:eastAsia="zh-CN"/>
        </w:rPr>
        <w:t>；</w:t>
      </w:r>
    </w:p>
    <w:p w:rsidR="00C5034E" w:rsidRDefault="00724C3D">
      <w:pPr>
        <w:pStyle w:val="a6"/>
        <w:numPr>
          <w:ilvl w:val="0"/>
          <w:numId w:val="8"/>
        </w:numPr>
        <w:tabs>
          <w:tab w:val="left" w:pos="839"/>
          <w:tab w:val="left" w:pos="840"/>
        </w:tabs>
        <w:spacing w:before="0"/>
        <w:ind w:left="839" w:right="220"/>
        <w:rPr>
          <w:sz w:val="24"/>
          <w:lang w:eastAsia="zh-CN"/>
        </w:rPr>
      </w:pPr>
      <w:r>
        <w:rPr>
          <w:rFonts w:hint="eastAsia"/>
          <w:sz w:val="24"/>
          <w:lang w:eastAsia="zh-CN"/>
        </w:rPr>
        <w:t>由TOP执行的裂解作为BES异常处理的一部分，用于在BES中包括一个设</w:t>
      </w:r>
      <w:r>
        <w:rPr>
          <w:rFonts w:eastAsia="宋体" w:hint="eastAsia"/>
          <w:sz w:val="24"/>
          <w:lang w:eastAsia="zh-CN"/>
        </w:rPr>
        <w:t>;</w:t>
      </w:r>
      <w:r>
        <w:rPr>
          <w:rFonts w:hint="eastAsia"/>
          <w:sz w:val="24"/>
          <w:lang w:eastAsia="zh-CN"/>
        </w:rPr>
        <w:t>和</w:t>
      </w:r>
    </w:p>
    <w:p w:rsidR="00C5034E" w:rsidRDefault="00724C3D">
      <w:pPr>
        <w:pStyle w:val="a6"/>
        <w:numPr>
          <w:ilvl w:val="0"/>
          <w:numId w:val="8"/>
        </w:numPr>
        <w:tabs>
          <w:tab w:val="left" w:pos="839"/>
          <w:tab w:val="left" w:pos="840"/>
        </w:tabs>
        <w:spacing w:before="0"/>
        <w:ind w:left="839" w:right="220"/>
        <w:rPr>
          <w:sz w:val="24"/>
          <w:lang w:eastAsia="zh-CN"/>
        </w:rPr>
      </w:pPr>
      <w:r>
        <w:rPr>
          <w:rFonts w:hint="eastAsia"/>
          <w:sz w:val="24"/>
          <w:lang w:eastAsia="zh-CN"/>
        </w:rPr>
        <w:t>可在RC的大修协调过程中指定的分析，该分析可引导TOP确定应临时监控的非BES设施，以确定SOL超标。</w:t>
      </w:r>
    </w:p>
    <w:p w:rsidR="00C5034E" w:rsidRDefault="00C5034E">
      <w:pPr>
        <w:pStyle w:val="a4"/>
        <w:spacing w:before="1"/>
        <w:rPr>
          <w:lang w:eastAsia="zh-CN"/>
        </w:rPr>
      </w:pPr>
    </w:p>
    <w:p w:rsidR="00C5034E" w:rsidRDefault="00724C3D">
      <w:pPr>
        <w:pStyle w:val="a4"/>
        <w:spacing w:before="1"/>
        <w:ind w:left="120" w:right="814"/>
      </w:pPr>
      <w:r>
        <w:t>TOP-003-3 Requirement R1 specifies that the TOP shall develop a data specification which includes data and information needed by the TOP to support its OPAs, Real-time monitoring, and RTAs. This includes non-BES data and external network data as deemed necessary by the TOP.</w:t>
      </w:r>
    </w:p>
    <w:p w:rsidR="00C5034E" w:rsidRDefault="00724C3D">
      <w:pPr>
        <w:pStyle w:val="a4"/>
        <w:spacing w:before="121"/>
        <w:ind w:left="119" w:right="395"/>
        <w:rPr>
          <w:lang w:eastAsia="zh-CN"/>
        </w:rPr>
      </w:pPr>
      <w:r>
        <w:rPr>
          <w:rFonts w:hint="eastAsia"/>
          <w:lang w:eastAsia="zh-CN"/>
        </w:rPr>
        <w:t>TOP-003-3要求R1规定，TOP应制定数据规范，其中包括TOP支持OPAs、实时监控和RTAs所需的数据和信息。这包括高层认为必要的非bes数据和外部网络数据。</w:t>
      </w:r>
    </w:p>
    <w:p w:rsidR="00C5034E" w:rsidRDefault="00C5034E">
      <w:pPr>
        <w:pStyle w:val="a4"/>
        <w:spacing w:before="11"/>
        <w:rPr>
          <w:sz w:val="23"/>
          <w:lang w:eastAsia="zh-CN"/>
        </w:rPr>
      </w:pPr>
    </w:p>
    <w:p w:rsidR="00C5034E" w:rsidRDefault="00724C3D">
      <w:pPr>
        <w:pStyle w:val="a4"/>
        <w:ind w:left="120" w:right="998"/>
      </w:pPr>
      <w:r>
        <w:t>The format of the proposed requirement has been changed from the approved standard to more clearly indicate which monitoring activities are required to be performed.</w:t>
      </w:r>
    </w:p>
    <w:p w:rsidR="00C5034E" w:rsidRDefault="00724C3D">
      <w:pPr>
        <w:pStyle w:val="a4"/>
        <w:ind w:left="120" w:right="578"/>
        <w:rPr>
          <w:lang w:eastAsia="zh-CN"/>
        </w:rPr>
      </w:pPr>
      <w:r>
        <w:rPr>
          <w:rFonts w:hint="eastAsia"/>
          <w:lang w:eastAsia="zh-CN"/>
        </w:rPr>
        <w:t>拟议要求的格式已从批准的标准改为更清楚地表明需要进行哪些监测活动。</w:t>
      </w:r>
    </w:p>
    <w:p w:rsidR="00C5034E" w:rsidRDefault="00C5034E">
      <w:pPr>
        <w:pStyle w:val="a4"/>
        <w:spacing w:before="2"/>
        <w:rPr>
          <w:lang w:eastAsia="zh-CN"/>
        </w:rPr>
      </w:pPr>
    </w:p>
    <w:p w:rsidR="00C5034E" w:rsidRDefault="00724C3D">
      <w:pPr>
        <w:pStyle w:val="2"/>
        <w:spacing w:before="0"/>
        <w:ind w:left="119"/>
        <w:rPr>
          <w:rFonts w:eastAsia="宋体"/>
          <w:lang w:eastAsia="zh-CN"/>
        </w:rPr>
      </w:pPr>
      <w:r>
        <w:t>Rationale for Requirement R13:</w:t>
      </w:r>
      <w:r>
        <w:rPr>
          <w:rFonts w:eastAsia="宋体" w:hint="eastAsia"/>
          <w:lang w:eastAsia="zh-CN"/>
        </w:rPr>
        <w:tab/>
      </w:r>
      <w:r>
        <w:rPr>
          <w:rFonts w:eastAsia="宋体" w:hint="eastAsia"/>
          <w:lang w:eastAsia="zh-CN"/>
        </w:rPr>
        <w:t>要求</w:t>
      </w:r>
      <w:r>
        <w:rPr>
          <w:rFonts w:eastAsia="宋体" w:hint="eastAsia"/>
          <w:lang w:eastAsia="zh-CN"/>
        </w:rPr>
        <w:t>R13</w:t>
      </w:r>
      <w:r>
        <w:rPr>
          <w:rFonts w:eastAsia="宋体" w:hint="eastAsia"/>
          <w:lang w:eastAsia="zh-CN"/>
        </w:rPr>
        <w:t>的基本原理：</w:t>
      </w:r>
    </w:p>
    <w:p w:rsidR="00C5034E" w:rsidRDefault="00724C3D">
      <w:pPr>
        <w:pStyle w:val="a4"/>
        <w:ind w:left="119" w:right="591"/>
      </w:pPr>
      <w:r>
        <w:t>The new Requirement R13 is in response to NOPR paragraphs 55 and 60 concerning Real-time analysis responsibilities for Transmission Operators and is copied from approved IRO-008-1, Requirement R2. The Transmission Operator’s Operating Plan will describe how to perform the Real-time Assessment. The Operating Plan should contain instructions as to how to perform Operational Planning Analysis and Real-time Assessment with detailed instructions and timing requirements as to how to adapt to conditions where processes, procedures, and automated software systems are not available (if used). This could include instructions such as an indication that no actions may be required if system conditions have not changed significantly and that previous Contingency analysis or Real-time Assessments may be used in such a situation.</w:t>
      </w:r>
    </w:p>
    <w:p w:rsidR="00C5034E" w:rsidRDefault="00724C3D">
      <w:pPr>
        <w:pStyle w:val="a4"/>
        <w:spacing w:before="122"/>
        <w:ind w:left="119" w:right="171"/>
        <w:rPr>
          <w:lang w:eastAsia="zh-CN"/>
        </w:rPr>
      </w:pPr>
      <w:r>
        <w:rPr>
          <w:rFonts w:hint="eastAsia"/>
          <w:lang w:eastAsia="zh-CN"/>
        </w:rPr>
        <w:t>新的要求R13是对NOPR第55段和第60段关于</w:t>
      </w:r>
      <w:r>
        <w:rPr>
          <w:rFonts w:eastAsia="宋体" w:hint="eastAsia"/>
          <w:lang w:eastAsia="zh-CN"/>
        </w:rPr>
        <w:t>输电运营商</w:t>
      </w:r>
      <w:r>
        <w:rPr>
          <w:rFonts w:hint="eastAsia"/>
          <w:lang w:eastAsia="zh-CN"/>
        </w:rPr>
        <w:t>实时分析责任的响应，并从批准的IRO-008-1，要求R2中复制。输电运营商的运营计划将描述如何执行实时评估。操作计划应包含如何执行操作计划分析和实时评估的说明，以及如何适应流程、程序和自动化软件系统不可用（如果使用）的条件的详细说明和时间要求。这可能包括指示，例如，如果系统条件没有发生重大变化，则无需采取任何行动，在这种情况下，可以使用先前的应急分析或实时评估。</w:t>
      </w:r>
    </w:p>
    <w:p w:rsidR="00C5034E" w:rsidRDefault="00C5034E">
      <w:pPr>
        <w:pStyle w:val="a4"/>
        <w:spacing w:before="10"/>
        <w:rPr>
          <w:sz w:val="23"/>
          <w:lang w:eastAsia="zh-CN"/>
        </w:rPr>
      </w:pPr>
    </w:p>
    <w:p w:rsidR="00C5034E" w:rsidRDefault="00724C3D">
      <w:pPr>
        <w:pStyle w:val="2"/>
        <w:spacing w:before="0"/>
      </w:pPr>
      <w:r>
        <w:t>Rationale for Requirement R14:</w:t>
      </w:r>
    </w:p>
    <w:p w:rsidR="00C5034E" w:rsidRDefault="00724C3D">
      <w:pPr>
        <w:pStyle w:val="a4"/>
        <w:spacing w:before="2"/>
        <w:ind w:left="120" w:right="530"/>
      </w:pPr>
      <w:r>
        <w:t>The original Requirement R8 was deleted and original Requirements R9 and R11 were revised in order to respond to NOPR paragraph 42 which raised the issue of handling all SOLs and not just a sub-set of SOLs. The SDT has developed a white paper on SOL exceedances that explains its intent on what needs to be contained in such an Operating Plan. These Operating Plans are developed and documented in advance of Real-time and may be developed from Operational Planning Assessments required per proposed TOP-002-4 or other assessments. Operating Plans could be augmented by temporary operating guides which outline prevention/mitigation plans for specific situations which are identified day-to-day in an Operational Planning Assessment or a Real-time Assessment. The intent is to have a plan and philosophy that can be followed by an operator.</w:t>
      </w:r>
    </w:p>
    <w:p w:rsidR="00C5034E" w:rsidRDefault="00724C3D">
      <w:pPr>
        <w:pStyle w:val="a4"/>
        <w:spacing w:before="120"/>
        <w:ind w:left="120" w:right="110"/>
        <w:rPr>
          <w:lang w:eastAsia="zh-CN"/>
        </w:rPr>
      </w:pPr>
      <w:r>
        <w:rPr>
          <w:rFonts w:hint="eastAsia"/>
          <w:lang w:eastAsia="zh-CN"/>
        </w:rPr>
        <w:t>删除了原始要求R8，修订了原始要求R9和R11，以响应NOPR第42段，该段提出了处理所有SOL而不仅仅是SOL子集的问题。SDT已经制定了一份关于SOL超标的白皮书，解释了其在此类运营计划中需要包含哪些内容的意图。这些运行计划是在实时之前制定和记录的，可以根据建议的TOP-002-4或其他评估要求的运行计划评估制定。可通过临时操作指南对操作计划进行补充，临时操作指南概述了日常操作计划评估或实时评估中确定的特定情况的预防/缓解计划。其目的是要有一个计划和哲学，可以遵循一个经营者。</w:t>
      </w:r>
    </w:p>
    <w:p w:rsidR="00C5034E" w:rsidRDefault="00C5034E">
      <w:pPr>
        <w:pStyle w:val="a4"/>
        <w:spacing w:before="10"/>
        <w:rPr>
          <w:sz w:val="23"/>
          <w:lang w:eastAsia="zh-CN"/>
        </w:rPr>
      </w:pPr>
    </w:p>
    <w:p w:rsidR="00C5034E" w:rsidRDefault="00724C3D">
      <w:pPr>
        <w:pStyle w:val="2"/>
        <w:spacing w:before="121"/>
        <w:rPr>
          <w:rFonts w:eastAsia="宋体"/>
          <w:lang w:eastAsia="zh-CN"/>
        </w:rPr>
      </w:pPr>
      <w:r>
        <w:t>Rationale for Requirements R16 and R17:</w:t>
      </w:r>
      <w:r>
        <w:rPr>
          <w:rFonts w:eastAsia="宋体" w:hint="eastAsia"/>
          <w:lang w:eastAsia="zh-CN"/>
        </w:rPr>
        <w:tab/>
      </w:r>
      <w:r>
        <w:rPr>
          <w:rFonts w:eastAsia="宋体" w:hint="eastAsia"/>
          <w:lang w:eastAsia="zh-CN"/>
        </w:rPr>
        <w:tab/>
      </w:r>
      <w:r>
        <w:rPr>
          <w:rFonts w:eastAsia="宋体" w:hint="eastAsia"/>
          <w:lang w:eastAsia="zh-CN"/>
        </w:rPr>
        <w:t>要求</w:t>
      </w:r>
      <w:r>
        <w:rPr>
          <w:rFonts w:eastAsia="宋体" w:hint="eastAsia"/>
          <w:lang w:eastAsia="zh-CN"/>
        </w:rPr>
        <w:t>R16</w:t>
      </w:r>
      <w:r>
        <w:rPr>
          <w:rFonts w:eastAsia="宋体" w:hint="eastAsia"/>
          <w:lang w:eastAsia="zh-CN"/>
        </w:rPr>
        <w:t>和</w:t>
      </w:r>
      <w:r>
        <w:rPr>
          <w:rFonts w:eastAsia="宋体" w:hint="eastAsia"/>
          <w:lang w:eastAsia="zh-CN"/>
        </w:rPr>
        <w:t>R17</w:t>
      </w:r>
      <w:r>
        <w:rPr>
          <w:rFonts w:eastAsia="宋体" w:hint="eastAsia"/>
          <w:lang w:eastAsia="zh-CN"/>
        </w:rPr>
        <w:t>的基本原理：</w:t>
      </w:r>
    </w:p>
    <w:p w:rsidR="00C5034E" w:rsidRDefault="00724C3D">
      <w:pPr>
        <w:pStyle w:val="a4"/>
        <w:ind w:left="120"/>
      </w:pPr>
      <w:r>
        <w:t>In response to IERP Report recommendation 3 on authority.</w:t>
      </w:r>
    </w:p>
    <w:p w:rsidR="00C5034E" w:rsidRDefault="00724C3D">
      <w:pPr>
        <w:pStyle w:val="a4"/>
        <w:ind w:left="120"/>
        <w:rPr>
          <w:lang w:eastAsia="zh-CN"/>
        </w:rPr>
      </w:pPr>
      <w:r>
        <w:rPr>
          <w:rFonts w:hint="eastAsia"/>
          <w:lang w:eastAsia="zh-CN"/>
        </w:rPr>
        <w:t>针对关于权力的IERP报告建议3。</w:t>
      </w:r>
    </w:p>
    <w:p w:rsidR="00C5034E" w:rsidRDefault="00724C3D">
      <w:pPr>
        <w:pStyle w:val="2"/>
        <w:spacing w:before="92"/>
        <w:rPr>
          <w:rFonts w:eastAsia="宋体"/>
          <w:lang w:eastAsia="zh-CN"/>
        </w:rPr>
      </w:pPr>
      <w:r>
        <w:t>Rationale for Requirement R18:</w:t>
      </w:r>
      <w:r>
        <w:rPr>
          <w:rFonts w:eastAsia="宋体" w:hint="eastAsia"/>
          <w:lang w:eastAsia="zh-CN"/>
        </w:rPr>
        <w:tab/>
      </w:r>
      <w:r>
        <w:rPr>
          <w:rFonts w:eastAsia="宋体" w:hint="eastAsia"/>
          <w:lang w:eastAsia="zh-CN"/>
        </w:rPr>
        <w:t>要求</w:t>
      </w:r>
      <w:r>
        <w:rPr>
          <w:rFonts w:eastAsia="宋体" w:hint="eastAsia"/>
          <w:lang w:eastAsia="zh-CN"/>
        </w:rPr>
        <w:t>R18</w:t>
      </w:r>
      <w:r>
        <w:rPr>
          <w:rFonts w:eastAsia="宋体" w:hint="eastAsia"/>
          <w:lang w:eastAsia="zh-CN"/>
        </w:rPr>
        <w:t>的基本原理：</w:t>
      </w:r>
    </w:p>
    <w:p w:rsidR="00C5034E" w:rsidRDefault="00724C3D">
      <w:pPr>
        <w:pStyle w:val="a4"/>
        <w:ind w:left="120" w:right="604"/>
      </w:pPr>
      <w:r>
        <w:t xml:space="preserve">Moved from approved IRO-005-3.1a, Requirement R10. Transmission Service Provider, Distribution Provider, Load-Serving Entity, Generator Operator, and Purchasing-Selling </w:t>
      </w:r>
      <w:r>
        <w:lastRenderedPageBreak/>
        <w:t>Entity are deleted as those entities will receive instructions on limits from the responsible entities cited in the requirement. Note – Derived limits replaced by SOLs for clarity and specificity. SOLs include voltage, Stability, and thermal limits and are thus the most limiting</w:t>
      </w:r>
      <w:r>
        <w:rPr>
          <w:spacing w:val="-12"/>
        </w:rPr>
        <w:t xml:space="preserve"> </w:t>
      </w:r>
      <w:r>
        <w:t>factor.</w:t>
      </w:r>
    </w:p>
    <w:p w:rsidR="00C5034E" w:rsidRDefault="00724C3D">
      <w:pPr>
        <w:pStyle w:val="a4"/>
        <w:ind w:left="120" w:right="604"/>
        <w:rPr>
          <w:lang w:eastAsia="zh-CN"/>
        </w:rPr>
      </w:pPr>
      <w:r>
        <w:rPr>
          <w:rFonts w:eastAsia="宋体" w:hint="eastAsia"/>
          <w:lang w:eastAsia="zh-CN"/>
        </w:rPr>
        <w:t>源于</w:t>
      </w:r>
      <w:r>
        <w:rPr>
          <w:rFonts w:hint="eastAsia"/>
        </w:rPr>
        <w:t>批准的要求R10</w:t>
      </w:r>
      <w:r>
        <w:rPr>
          <w:rFonts w:eastAsia="宋体" w:hint="eastAsia"/>
          <w:lang w:eastAsia="zh-CN"/>
        </w:rPr>
        <w:t>的</w:t>
      </w:r>
      <w:r>
        <w:rPr>
          <w:rFonts w:hint="eastAsia"/>
        </w:rPr>
        <w:t>IRO-005-3.1a。</w:t>
      </w:r>
      <w:r>
        <w:rPr>
          <w:rFonts w:hint="eastAsia"/>
          <w:lang w:eastAsia="zh-CN"/>
        </w:rPr>
        <w:t>输电服务提供商、配电提供商、负荷服务实体、发电机运营商和购销实体将被删除，因为这些实体将从要求中引用的负责实体收到有关限制的指示。注:推导的限度取代了溶胶的清晰度和特异性。SOLs包括电压、稳定性和热极限，因此是最大的限制因素。</w:t>
      </w:r>
    </w:p>
    <w:p w:rsidR="00C5034E" w:rsidRDefault="00C5034E">
      <w:pPr>
        <w:pStyle w:val="a4"/>
        <w:spacing w:before="11"/>
        <w:rPr>
          <w:sz w:val="23"/>
          <w:lang w:eastAsia="zh-CN"/>
        </w:rPr>
      </w:pPr>
    </w:p>
    <w:p w:rsidR="00C5034E" w:rsidRDefault="00724C3D">
      <w:pPr>
        <w:pStyle w:val="2"/>
        <w:spacing w:before="0"/>
      </w:pPr>
      <w:r>
        <w:t>Rationale for Requirements R19 and R20 (R19, R20, R22, and R23 in</w:t>
      </w:r>
      <w:r>
        <w:rPr>
          <w:spacing w:val="-28"/>
        </w:rPr>
        <w:t xml:space="preserve"> </w:t>
      </w:r>
      <w:r>
        <w:t>TOP-001-4):</w:t>
      </w:r>
    </w:p>
    <w:p w:rsidR="00C5034E" w:rsidRDefault="00724C3D">
      <w:pPr>
        <w:pStyle w:val="2"/>
        <w:spacing w:before="119"/>
      </w:pPr>
      <w:r>
        <w:rPr>
          <w:rFonts w:hint="eastAsia"/>
        </w:rPr>
        <w:t>要求R19和R20的基本原理(在TOP-001-4</w:t>
      </w:r>
      <w:r>
        <w:rPr>
          <w:rFonts w:eastAsia="宋体" w:hint="eastAsia"/>
          <w:lang w:eastAsia="zh-CN"/>
        </w:rPr>
        <w:t>的</w:t>
      </w:r>
      <w:r>
        <w:rPr>
          <w:rFonts w:hint="eastAsia"/>
        </w:rPr>
        <w:t>R19, R20, R22和R23):</w:t>
      </w:r>
    </w:p>
    <w:p w:rsidR="00C5034E" w:rsidRDefault="00C5034E"/>
    <w:p w:rsidR="00C5034E" w:rsidRDefault="00724C3D">
      <w:pPr>
        <w:pStyle w:val="a4"/>
        <w:spacing w:before="2"/>
        <w:ind w:left="120" w:right="755" w:firstLine="55"/>
      </w:pPr>
      <w:r>
        <w:t>[Note: Requirement R19 proposed for retirement under Project 2018-03 Standards Efficiency Review Retirements.]</w:t>
      </w:r>
    </w:p>
    <w:p w:rsidR="00C5034E" w:rsidRDefault="00724C3D">
      <w:pPr>
        <w:pStyle w:val="a4"/>
        <w:spacing w:before="2"/>
        <w:ind w:left="120" w:right="755" w:firstLine="55"/>
        <w:rPr>
          <w:sz w:val="23"/>
        </w:rPr>
      </w:pPr>
      <w:r>
        <w:rPr>
          <w:rFonts w:hint="eastAsia"/>
          <w:sz w:val="23"/>
          <w:lang w:eastAsia="zh-CN"/>
        </w:rPr>
        <w:t>[注:根据2018-03项目标准效率</w:t>
      </w:r>
      <w:r>
        <w:rPr>
          <w:rFonts w:eastAsia="宋体" w:hint="eastAsia"/>
          <w:sz w:val="23"/>
          <w:lang w:eastAsia="zh-CN"/>
        </w:rPr>
        <w:t>审阅止用</w:t>
      </w:r>
      <w:r>
        <w:rPr>
          <w:rFonts w:hint="eastAsia"/>
          <w:sz w:val="23"/>
          <w:lang w:eastAsia="zh-CN"/>
        </w:rPr>
        <w:t>计划</w:t>
      </w:r>
      <w:r>
        <w:rPr>
          <w:rFonts w:eastAsia="宋体" w:hint="eastAsia"/>
          <w:sz w:val="23"/>
          <w:lang w:eastAsia="zh-CN"/>
        </w:rPr>
        <w:t>申请止用</w:t>
      </w:r>
      <w:r>
        <w:rPr>
          <w:rFonts w:hint="eastAsia"/>
          <w:sz w:val="23"/>
          <w:lang w:eastAsia="zh-CN"/>
        </w:rPr>
        <w:t>的要求R19。</w:t>
      </w:r>
      <w:r>
        <w:rPr>
          <w:rFonts w:hint="eastAsia"/>
          <w:sz w:val="23"/>
        </w:rPr>
        <w:t>]</w:t>
      </w:r>
    </w:p>
    <w:p w:rsidR="00C5034E" w:rsidRDefault="00724C3D">
      <w:pPr>
        <w:pStyle w:val="a4"/>
        <w:spacing w:before="1"/>
        <w:ind w:left="120" w:right="655"/>
      </w:pPr>
      <w:r>
        <w:t>The proposed changes address directives for redundancy and diverse routing of data exchange capabilities (FERC Order No. 817 Para 47).</w:t>
      </w:r>
    </w:p>
    <w:p w:rsidR="00C5034E" w:rsidRDefault="00724C3D">
      <w:pPr>
        <w:pStyle w:val="a4"/>
        <w:spacing w:before="120"/>
        <w:ind w:left="119" w:right="236"/>
        <w:rPr>
          <w:sz w:val="23"/>
          <w:lang w:eastAsia="zh-CN"/>
        </w:rPr>
      </w:pPr>
      <w:r>
        <w:rPr>
          <w:rFonts w:hint="eastAsia"/>
          <w:lang w:eastAsia="zh-CN"/>
        </w:rPr>
        <w:t>拟议的修改地址指示冗余和不同的路由数据交换能力(FERC第817号命令第47段)。</w:t>
      </w:r>
    </w:p>
    <w:p w:rsidR="00C5034E" w:rsidRDefault="00724C3D">
      <w:pPr>
        <w:pStyle w:val="a4"/>
        <w:ind w:left="120" w:right="564"/>
      </w:pPr>
      <w:r>
        <w:t>Redundant and diversely routed data exchange capabilities consist of data exchange infrastructure components (e.g., switches, routers, servers, power supplies, and network cabling and communication paths between these components in the primary Control Center for the exchange of system operating data) that will provide continued functionality despite failure or malfunction of an individual component within the Transmission Operator's (TOP) primary Control Center. Redundant and diversely routed data exchange capabilities preclude single points of failure in primary Control Center data exchange infrastructure from halting the flow of Real-time data. Requirement R20 does not require automatic or instantaneous fail-over of data exchange capabilities. Redundancy and diverse routing may be achieved in various ways depending on the arrangement of the infrastructure or hardware within the TOP's primary Control Center.</w:t>
      </w:r>
    </w:p>
    <w:p w:rsidR="00C5034E" w:rsidRDefault="00724C3D">
      <w:pPr>
        <w:pStyle w:val="a4"/>
        <w:ind w:left="119" w:right="144"/>
        <w:rPr>
          <w:lang w:eastAsia="zh-CN"/>
        </w:rPr>
      </w:pPr>
      <w:r>
        <w:rPr>
          <w:rFonts w:hint="eastAsia"/>
          <w:lang w:eastAsia="zh-CN"/>
        </w:rPr>
        <w:t>冗余和多样化数据交换路由功能包括数据交换基础设施组件(如交换机、路由器、服务器、电源、网络布线和这些组件之间的通信路径的主要控制中心的交换系统运行数据)将提供持续的功能,尽管失败或单个组件的故障传播算子的主控制中心(上)。冗余和多种路由的数据交换功能防止了主控制中心数据交换基础设施中的单点故障，从而阻止了实时数据流的中断。要求R20不要求数据交换的自动或瞬时故障转移能力。根据TOP的主控制中心内的基础设施或硬件的安排，可以通过各种方式实现不稳定和不同的路由。</w:t>
      </w:r>
    </w:p>
    <w:p w:rsidR="00C5034E" w:rsidRDefault="00C5034E">
      <w:pPr>
        <w:pStyle w:val="a4"/>
        <w:spacing w:before="1"/>
        <w:rPr>
          <w:lang w:eastAsia="zh-CN"/>
        </w:rPr>
      </w:pPr>
    </w:p>
    <w:p w:rsidR="00C5034E" w:rsidRDefault="00724C3D">
      <w:pPr>
        <w:pStyle w:val="a4"/>
        <w:ind w:left="120" w:right="560"/>
      </w:pPr>
      <w:r>
        <w:t>The reliability objective of redundancy is to provide for continued data exchange functionality during outages, maintenance, or testing of data exchange infrastructure. For periods of</w:t>
      </w:r>
      <w:r>
        <w:rPr>
          <w:spacing w:val="-30"/>
        </w:rPr>
        <w:t xml:space="preserve"> </w:t>
      </w:r>
      <w:r>
        <w:t>planned or unplanned outages of individual data exchange components, the proposed requirements do not require additional redundant data exchange infrastructure components solely to provide for redundancy.</w:t>
      </w:r>
    </w:p>
    <w:p w:rsidR="00C5034E" w:rsidRDefault="00724C3D">
      <w:pPr>
        <w:pStyle w:val="a4"/>
        <w:ind w:left="119" w:right="135"/>
        <w:rPr>
          <w:lang w:eastAsia="zh-CN"/>
        </w:rPr>
      </w:pPr>
      <w:r>
        <w:rPr>
          <w:rFonts w:hint="eastAsia"/>
          <w:lang w:eastAsia="zh-CN"/>
        </w:rPr>
        <w:t>冗余的可靠性目标是在中断、维护或测试数据交换基础设施期间提供持续的数据交换功能。对于个别数据交换组件的计划或非计划中断期间，建议的需求不需要额外的冗余数据交换基础设施组件，仅仅是为了提供冗余。</w:t>
      </w:r>
    </w:p>
    <w:p w:rsidR="00C5034E" w:rsidRDefault="00C5034E">
      <w:pPr>
        <w:pStyle w:val="a4"/>
        <w:spacing w:before="11"/>
        <w:rPr>
          <w:sz w:val="23"/>
          <w:lang w:eastAsia="zh-CN"/>
        </w:rPr>
      </w:pPr>
    </w:p>
    <w:p w:rsidR="00C5034E" w:rsidRDefault="00724C3D">
      <w:pPr>
        <w:pStyle w:val="a4"/>
        <w:ind w:left="120" w:right="1202"/>
      </w:pPr>
      <w:r>
        <w:t>Infrastructure that is not within the TOP's primary Control Center is not addressed by the proposed requirement.</w:t>
      </w:r>
    </w:p>
    <w:p w:rsidR="00C5034E" w:rsidRDefault="00724C3D">
      <w:pPr>
        <w:pStyle w:val="a4"/>
        <w:ind w:left="119" w:right="783"/>
        <w:rPr>
          <w:lang w:eastAsia="zh-CN"/>
        </w:rPr>
      </w:pPr>
      <w:r>
        <w:rPr>
          <w:rFonts w:hint="eastAsia"/>
          <w:lang w:eastAsia="zh-CN"/>
        </w:rPr>
        <w:t>建议的需求不涉及不在TOP主控制中心内的基础设施。</w:t>
      </w:r>
    </w:p>
    <w:p w:rsidR="00C5034E" w:rsidRDefault="00C5034E">
      <w:pPr>
        <w:pStyle w:val="a4"/>
        <w:spacing w:before="11"/>
        <w:rPr>
          <w:sz w:val="23"/>
          <w:lang w:eastAsia="zh-CN"/>
        </w:rPr>
      </w:pPr>
    </w:p>
    <w:p w:rsidR="00C5034E" w:rsidRDefault="00724C3D">
      <w:pPr>
        <w:pStyle w:val="2"/>
        <w:spacing w:before="1"/>
        <w:rPr>
          <w:rFonts w:eastAsia="宋体"/>
          <w:lang w:eastAsia="zh-CN"/>
        </w:rPr>
      </w:pPr>
      <w:r>
        <w:t>Rationale for Requirement R21:</w:t>
      </w:r>
      <w:r>
        <w:rPr>
          <w:rFonts w:eastAsia="宋体" w:hint="eastAsia"/>
          <w:lang w:eastAsia="zh-CN"/>
        </w:rPr>
        <w:tab/>
      </w:r>
      <w:r>
        <w:rPr>
          <w:rFonts w:eastAsia="宋体" w:hint="eastAsia"/>
          <w:lang w:eastAsia="zh-CN"/>
        </w:rPr>
        <w:t>要求</w:t>
      </w:r>
      <w:r>
        <w:rPr>
          <w:rFonts w:eastAsia="宋体" w:hint="eastAsia"/>
          <w:lang w:eastAsia="zh-CN"/>
        </w:rPr>
        <w:t>R21</w:t>
      </w:r>
      <w:r>
        <w:rPr>
          <w:rFonts w:eastAsia="宋体" w:hint="eastAsia"/>
          <w:lang w:eastAsia="zh-CN"/>
        </w:rPr>
        <w:t>的基本原理：</w:t>
      </w:r>
    </w:p>
    <w:p w:rsidR="00C5034E" w:rsidRDefault="00724C3D">
      <w:pPr>
        <w:pStyle w:val="a4"/>
        <w:spacing w:before="2"/>
        <w:ind w:left="120" w:right="536"/>
      </w:pPr>
      <w:r>
        <w:t>The proposed requirement addresses directives for testing of data exchange capabilities used in primary Control Centers (FERC Order No. 817 Para 51).</w:t>
      </w:r>
    </w:p>
    <w:p w:rsidR="00C5034E" w:rsidRDefault="00724C3D">
      <w:pPr>
        <w:pStyle w:val="a4"/>
        <w:spacing w:before="120"/>
        <w:ind w:left="119" w:right="117"/>
        <w:rPr>
          <w:lang w:eastAsia="zh-CN"/>
        </w:rPr>
      </w:pPr>
      <w:r>
        <w:rPr>
          <w:rFonts w:hint="eastAsia"/>
          <w:lang w:eastAsia="zh-CN"/>
        </w:rPr>
        <w:t>拟议要求涉及主要控制中心所用数据交换能力测试指令（联邦能源监管委员会第817号命令第51段）。</w:t>
      </w:r>
    </w:p>
    <w:p w:rsidR="00C5034E" w:rsidRDefault="00C5034E">
      <w:pPr>
        <w:pStyle w:val="a4"/>
        <w:spacing w:before="11"/>
        <w:rPr>
          <w:sz w:val="23"/>
          <w:lang w:eastAsia="zh-CN"/>
        </w:rPr>
      </w:pPr>
    </w:p>
    <w:p w:rsidR="00C5034E" w:rsidRDefault="00724C3D">
      <w:pPr>
        <w:pStyle w:val="a4"/>
        <w:spacing w:before="1"/>
        <w:ind w:left="120" w:right="552"/>
      </w:pPr>
      <w:r>
        <w:t>A test for redundant functionality demonstrates that data exchange capabilities will continue to operate despite the malfunction or failure of an individual component (e.g., switches, routers, servers, power supplies, and network cabling and communication paths between these components in the primary Control Center for the exchange of system operating data). An entity's testing practices should, over time, examine the various failure modes of its data</w:t>
      </w:r>
      <w:r>
        <w:rPr>
          <w:rFonts w:eastAsia="宋体" w:hint="eastAsia"/>
          <w:lang w:eastAsia="zh-CN"/>
        </w:rPr>
        <w:t xml:space="preserve"> </w:t>
      </w:r>
      <w:r>
        <w:t>exchange capabilities. When an actual event successfully exercises the redundant functionality, it can be considered a test for the purposes of the proposed requirement.</w:t>
      </w:r>
    </w:p>
    <w:p w:rsidR="00C5034E" w:rsidRDefault="00724C3D">
      <w:pPr>
        <w:pStyle w:val="2"/>
        <w:spacing w:before="92"/>
        <w:rPr>
          <w:b w:val="0"/>
          <w:bCs w:val="0"/>
          <w:sz w:val="22"/>
          <w:szCs w:val="22"/>
          <w:lang w:eastAsia="zh-CN"/>
        </w:rPr>
      </w:pPr>
      <w:r>
        <w:rPr>
          <w:rFonts w:hint="eastAsia"/>
          <w:b w:val="0"/>
          <w:bCs w:val="0"/>
          <w:sz w:val="22"/>
          <w:szCs w:val="22"/>
          <w:lang w:eastAsia="zh-CN"/>
        </w:rPr>
        <w:t>冗余功能测试表明，尽管单个组件（如交换机、路由器、服务器、电源、，以及主控制中心中这些组件之间的网络布线和通信路径，用于交换系统操作数据）。随着时间的推移，实体的测试实践应该检查其数据交换功能的各种故障模式。当一个实际的事件成功地执行了冗余功能时，它可以被认为是一个测试，用于提出的需求。</w:t>
      </w:r>
    </w:p>
    <w:p w:rsidR="00C5034E" w:rsidRDefault="00C5034E">
      <w:pPr>
        <w:pStyle w:val="a4"/>
        <w:spacing w:before="11"/>
        <w:rPr>
          <w:sz w:val="23"/>
          <w:lang w:eastAsia="zh-CN"/>
        </w:rPr>
      </w:pPr>
    </w:p>
    <w:p w:rsidR="00C5034E" w:rsidRDefault="00724C3D">
      <w:pPr>
        <w:pStyle w:val="2"/>
        <w:spacing w:before="92"/>
        <w:rPr>
          <w:rFonts w:eastAsia="宋体"/>
          <w:lang w:eastAsia="zh-CN"/>
        </w:rPr>
      </w:pPr>
      <w:r>
        <w:t>Rationale for Requirements R22 and R23:</w:t>
      </w:r>
      <w:r>
        <w:rPr>
          <w:rFonts w:eastAsia="宋体" w:hint="eastAsia"/>
          <w:lang w:eastAsia="zh-CN"/>
        </w:rPr>
        <w:tab/>
      </w:r>
      <w:r>
        <w:rPr>
          <w:rFonts w:eastAsia="宋体" w:hint="eastAsia"/>
          <w:lang w:eastAsia="zh-CN"/>
        </w:rPr>
        <w:tab/>
      </w:r>
      <w:r>
        <w:rPr>
          <w:rFonts w:eastAsia="宋体" w:hint="eastAsia"/>
          <w:lang w:eastAsia="zh-CN"/>
        </w:rPr>
        <w:t>要求</w:t>
      </w:r>
      <w:r>
        <w:rPr>
          <w:rFonts w:eastAsia="宋体" w:hint="eastAsia"/>
          <w:lang w:eastAsia="zh-CN"/>
        </w:rPr>
        <w:t>R22</w:t>
      </w:r>
      <w:r>
        <w:rPr>
          <w:rFonts w:eastAsia="宋体" w:hint="eastAsia"/>
          <w:lang w:eastAsia="zh-CN"/>
        </w:rPr>
        <w:t>和</w:t>
      </w:r>
      <w:r>
        <w:rPr>
          <w:rFonts w:eastAsia="宋体" w:hint="eastAsia"/>
          <w:lang w:eastAsia="zh-CN"/>
        </w:rPr>
        <w:t>R23</w:t>
      </w:r>
      <w:r>
        <w:rPr>
          <w:rFonts w:eastAsia="宋体" w:hint="eastAsia"/>
          <w:lang w:eastAsia="zh-CN"/>
        </w:rPr>
        <w:t>的基本原理：</w:t>
      </w:r>
    </w:p>
    <w:p w:rsidR="00C5034E" w:rsidRDefault="00724C3D">
      <w:pPr>
        <w:pStyle w:val="a4"/>
        <w:ind w:left="119" w:right="811"/>
      </w:pPr>
      <w:r>
        <w:t>[Note: Requirement R22 proposed for retirement under Project 2018-03 Standards Efficiency Review Retirements]</w:t>
      </w:r>
    </w:p>
    <w:p w:rsidR="00C5034E" w:rsidRDefault="00724C3D">
      <w:pPr>
        <w:pStyle w:val="a4"/>
        <w:spacing w:before="2"/>
        <w:ind w:left="120" w:right="755" w:firstLine="55"/>
        <w:rPr>
          <w:sz w:val="23"/>
        </w:rPr>
      </w:pPr>
      <w:r>
        <w:rPr>
          <w:rFonts w:hint="eastAsia"/>
          <w:sz w:val="23"/>
          <w:lang w:eastAsia="zh-CN"/>
        </w:rPr>
        <w:t>[注:根据2018-03项目标准效率</w:t>
      </w:r>
      <w:r>
        <w:rPr>
          <w:rFonts w:eastAsia="宋体" w:hint="eastAsia"/>
          <w:sz w:val="23"/>
          <w:lang w:eastAsia="zh-CN"/>
        </w:rPr>
        <w:t>审阅止用</w:t>
      </w:r>
      <w:r>
        <w:rPr>
          <w:rFonts w:hint="eastAsia"/>
          <w:sz w:val="23"/>
          <w:lang w:eastAsia="zh-CN"/>
        </w:rPr>
        <w:t>计划</w:t>
      </w:r>
      <w:r>
        <w:rPr>
          <w:rFonts w:eastAsia="宋体" w:hint="eastAsia"/>
          <w:sz w:val="23"/>
          <w:lang w:eastAsia="zh-CN"/>
        </w:rPr>
        <w:t>申请止用</w:t>
      </w:r>
      <w:r>
        <w:rPr>
          <w:rFonts w:hint="eastAsia"/>
          <w:sz w:val="23"/>
          <w:lang w:eastAsia="zh-CN"/>
        </w:rPr>
        <w:t>的要求R</w:t>
      </w:r>
      <w:r>
        <w:rPr>
          <w:rFonts w:eastAsia="宋体" w:hint="eastAsia"/>
          <w:sz w:val="23"/>
          <w:lang w:eastAsia="zh-CN"/>
        </w:rPr>
        <w:t>22</w:t>
      </w:r>
      <w:r>
        <w:rPr>
          <w:rFonts w:eastAsia="宋体" w:hint="eastAsia"/>
          <w:sz w:val="23"/>
          <w:lang w:eastAsia="zh-CN"/>
        </w:rPr>
        <w:t>和</w:t>
      </w:r>
      <w:r>
        <w:rPr>
          <w:rFonts w:eastAsia="宋体" w:hint="eastAsia"/>
          <w:sz w:val="23"/>
          <w:lang w:eastAsia="zh-CN"/>
        </w:rPr>
        <w:t>R23</w:t>
      </w:r>
      <w:r>
        <w:rPr>
          <w:rFonts w:hint="eastAsia"/>
          <w:sz w:val="23"/>
          <w:lang w:eastAsia="zh-CN"/>
        </w:rPr>
        <w:t>。</w:t>
      </w:r>
      <w:r>
        <w:rPr>
          <w:rFonts w:hint="eastAsia"/>
          <w:sz w:val="23"/>
        </w:rPr>
        <w:t>]</w:t>
      </w:r>
    </w:p>
    <w:p w:rsidR="00C5034E" w:rsidRDefault="00C5034E">
      <w:pPr>
        <w:pStyle w:val="a4"/>
      </w:pPr>
    </w:p>
    <w:p w:rsidR="00C5034E" w:rsidRDefault="00724C3D">
      <w:pPr>
        <w:pStyle w:val="a4"/>
        <w:spacing w:line="242" w:lineRule="auto"/>
        <w:ind w:left="119" w:right="656"/>
      </w:pPr>
      <w:r>
        <w:t>The proposed changes address directives for redundancy and diverse routing of data exchange capabilities (FERC Order No. 817 Para 47).</w:t>
      </w:r>
    </w:p>
    <w:p w:rsidR="00C5034E" w:rsidRDefault="00724C3D">
      <w:pPr>
        <w:pStyle w:val="a4"/>
        <w:spacing w:before="120"/>
        <w:ind w:left="119" w:right="236"/>
        <w:rPr>
          <w:lang w:eastAsia="zh-CN"/>
        </w:rPr>
      </w:pPr>
      <w:r>
        <w:rPr>
          <w:rFonts w:hint="eastAsia"/>
          <w:lang w:eastAsia="zh-CN"/>
        </w:rPr>
        <w:t>拟议的修改涉及数据交换能力的冗余和多样化路由指令（联邦能源监管委员会第817号命令第47段）。</w:t>
      </w:r>
    </w:p>
    <w:p w:rsidR="00C5034E" w:rsidRDefault="00C5034E">
      <w:pPr>
        <w:pStyle w:val="a4"/>
        <w:spacing w:before="8"/>
        <w:rPr>
          <w:sz w:val="23"/>
          <w:lang w:eastAsia="zh-CN"/>
        </w:rPr>
      </w:pPr>
    </w:p>
    <w:p w:rsidR="00C5034E" w:rsidRDefault="00724C3D">
      <w:pPr>
        <w:pStyle w:val="a4"/>
        <w:ind w:left="119" w:right="564"/>
      </w:pPr>
      <w:r>
        <w:t xml:space="preserve">Redundant and diversely routed data exchange capabilities consist of data exchange infrastructure components (e.g., switches, routers, servers, power supplies, and network cabling and communication paths between these components in the primary Control Center for the exchange of system operating data) that will provide continued functionality despite failure or malfunction of an individual component within the Balancing Authority's (BA) primary Control Center. Redundant and diversely routed data exchange capabilities preclude single points of failure in primary Control Center data exchange infrastructure from halting the flow of Real-time data. Requirement R23 does not require automatic or instantaneous fail-over of data exchange capabilities. Redundancy and diverse routing may be achieved in various ways depending on the arrangement of the infrastructure or </w:t>
      </w:r>
      <w:r>
        <w:lastRenderedPageBreak/>
        <w:t>hardware within the BA's primary Control</w:t>
      </w:r>
      <w:r>
        <w:rPr>
          <w:spacing w:val="-2"/>
        </w:rPr>
        <w:t xml:space="preserve"> </w:t>
      </w:r>
      <w:r>
        <w:t>Center.</w:t>
      </w:r>
    </w:p>
    <w:p w:rsidR="00C5034E" w:rsidRDefault="00724C3D">
      <w:pPr>
        <w:pStyle w:val="a4"/>
        <w:ind w:left="119" w:right="144"/>
        <w:rPr>
          <w:lang w:eastAsia="zh-CN"/>
        </w:rPr>
      </w:pPr>
      <w:r>
        <w:rPr>
          <w:rFonts w:hint="eastAsia"/>
          <w:lang w:eastAsia="zh-CN"/>
        </w:rPr>
        <w:t>冗余和不同路由的数据交换功能由数据交换基础设施组件组成（例如，交换机、路由器、服务器、电源、，以及主控制中心中这些组件之间的网络布线和通信路径（用于交换系统操作数据），即使平衡机构（BA）主控制中心中的单个组件出现故障或故障，也能提供持续的功能。冗余和不同路由的数据交换功能可防止主控制中心数据交换基础设施中的单点故障中断实时数据流。要求R23不要求数据交换功能的自动或瞬时故障转移。根据</w:t>
      </w:r>
      <w:r>
        <w:rPr>
          <w:rFonts w:eastAsia="宋体" w:hint="eastAsia"/>
          <w:lang w:eastAsia="zh-CN"/>
        </w:rPr>
        <w:t>平衡机构</w:t>
      </w:r>
      <w:r>
        <w:rPr>
          <w:rFonts w:hint="eastAsia"/>
          <w:lang w:eastAsia="zh-CN"/>
        </w:rPr>
        <w:t>的主要控制中心内的基础设施或硬件的安排，可以通过各种方式实现不稳定和不同的路由。</w:t>
      </w:r>
    </w:p>
    <w:p w:rsidR="00C5034E" w:rsidRDefault="00C5034E">
      <w:pPr>
        <w:pStyle w:val="a4"/>
        <w:rPr>
          <w:lang w:eastAsia="zh-CN"/>
        </w:rPr>
      </w:pPr>
    </w:p>
    <w:p w:rsidR="00C5034E" w:rsidRDefault="00724C3D">
      <w:pPr>
        <w:pStyle w:val="a4"/>
        <w:ind w:left="119" w:right="553"/>
      </w:pPr>
      <w:r>
        <w:t>The reliability objective of redundancy is to provide for continued data exchange functionality during outages, maintenance, or testing of data exchange infrastructure. For periods of planned or unplanned outages of individual data exchange components, the proposed requirements do not require additional redundant data exchange infrastructure components solely to provide for redundancy.</w:t>
      </w:r>
    </w:p>
    <w:p w:rsidR="00C5034E" w:rsidRDefault="00724C3D">
      <w:pPr>
        <w:pStyle w:val="a4"/>
        <w:ind w:left="119" w:right="553"/>
        <w:rPr>
          <w:sz w:val="23"/>
          <w:lang w:eastAsia="zh-CN"/>
        </w:rPr>
      </w:pPr>
      <w:r>
        <w:rPr>
          <w:rFonts w:hint="eastAsia"/>
          <w:lang w:eastAsia="zh-CN"/>
        </w:rPr>
        <w:t>冗余的可靠性目标是在数据交换基础设施的中断、维护或测试期间提供持续的数据交换功能。对于单个数据交换组件的计划内或计划外停机期间，拟议的要求不需要额外的冗余数据交换基础设施组件来提供冗余。</w:t>
      </w:r>
    </w:p>
    <w:p w:rsidR="00C5034E" w:rsidRDefault="00724C3D">
      <w:pPr>
        <w:pStyle w:val="a4"/>
        <w:spacing w:before="1"/>
        <w:ind w:left="119" w:right="1334"/>
      </w:pPr>
      <w:r>
        <w:t>Infrastructure that is not within the BA's primary Control Center is not addressed by the proposed requirement.</w:t>
      </w:r>
    </w:p>
    <w:p w:rsidR="00C5034E" w:rsidRDefault="00724C3D">
      <w:pPr>
        <w:pStyle w:val="a4"/>
        <w:spacing w:before="1"/>
        <w:ind w:left="119" w:right="1334"/>
        <w:rPr>
          <w:sz w:val="23"/>
          <w:lang w:eastAsia="zh-CN"/>
        </w:rPr>
      </w:pPr>
      <w:r>
        <w:rPr>
          <w:rFonts w:hint="eastAsia"/>
          <w:lang w:eastAsia="zh-CN"/>
        </w:rPr>
        <w:t>建议的要求没有涉及</w:t>
      </w:r>
      <w:r>
        <w:rPr>
          <w:rFonts w:eastAsia="宋体" w:hint="eastAsia"/>
          <w:lang w:eastAsia="zh-CN"/>
        </w:rPr>
        <w:t>平衡机构</w:t>
      </w:r>
      <w:r>
        <w:rPr>
          <w:rFonts w:hint="eastAsia"/>
          <w:lang w:eastAsia="zh-CN"/>
        </w:rPr>
        <w:t>主要控制中心之外的基础设施。</w:t>
      </w:r>
    </w:p>
    <w:p w:rsidR="00C5034E" w:rsidRDefault="00724C3D">
      <w:pPr>
        <w:pStyle w:val="2"/>
        <w:spacing w:before="116"/>
        <w:ind w:left="119"/>
        <w:rPr>
          <w:rFonts w:eastAsia="宋体"/>
          <w:lang w:eastAsia="zh-CN"/>
        </w:rPr>
      </w:pPr>
      <w:r>
        <w:t>Rationale for Requirement R24:</w:t>
      </w:r>
      <w:r>
        <w:rPr>
          <w:rFonts w:eastAsia="宋体" w:hint="eastAsia"/>
          <w:lang w:eastAsia="zh-CN"/>
        </w:rPr>
        <w:tab/>
      </w:r>
      <w:r>
        <w:rPr>
          <w:rFonts w:eastAsia="宋体" w:hint="eastAsia"/>
          <w:lang w:eastAsia="zh-CN"/>
        </w:rPr>
        <w:t>要求</w:t>
      </w:r>
      <w:r>
        <w:rPr>
          <w:rFonts w:eastAsia="宋体" w:hint="eastAsia"/>
          <w:lang w:eastAsia="zh-CN"/>
        </w:rPr>
        <w:t>R24</w:t>
      </w:r>
      <w:r>
        <w:rPr>
          <w:rFonts w:eastAsia="宋体" w:hint="eastAsia"/>
          <w:lang w:eastAsia="zh-CN"/>
        </w:rPr>
        <w:t>的基本原理：</w:t>
      </w:r>
    </w:p>
    <w:p w:rsidR="00C5034E" w:rsidRDefault="00724C3D">
      <w:pPr>
        <w:pStyle w:val="a4"/>
        <w:ind w:left="119" w:right="537"/>
      </w:pPr>
      <w:r>
        <w:t>The proposed requirement addresses directives for testing of data exchange capabilities used in primary Control Centers (FERC Order No. 817 Para 51).</w:t>
      </w:r>
    </w:p>
    <w:p w:rsidR="00C5034E" w:rsidRDefault="00724C3D">
      <w:pPr>
        <w:pStyle w:val="a4"/>
        <w:spacing w:before="120"/>
        <w:ind w:left="119" w:right="117"/>
        <w:rPr>
          <w:lang w:eastAsia="zh-CN"/>
        </w:rPr>
      </w:pPr>
      <w:r>
        <w:rPr>
          <w:rFonts w:hint="eastAsia"/>
          <w:lang w:eastAsia="zh-CN"/>
        </w:rPr>
        <w:t>拟议要求涉及主要控制中心所用数据交换能力测试指令（联邦能源监管委员会第817号命令第51段）。</w:t>
      </w:r>
    </w:p>
    <w:p w:rsidR="00C5034E" w:rsidRDefault="00C5034E">
      <w:pPr>
        <w:pStyle w:val="a4"/>
        <w:spacing w:before="12"/>
        <w:rPr>
          <w:sz w:val="23"/>
          <w:lang w:eastAsia="zh-CN"/>
        </w:rPr>
      </w:pPr>
    </w:p>
    <w:p w:rsidR="00C5034E" w:rsidRDefault="00724C3D">
      <w:pPr>
        <w:pStyle w:val="a4"/>
        <w:spacing w:before="119"/>
        <w:ind w:left="119" w:right="133"/>
      </w:pPr>
      <w:r>
        <w:t>A test for redundant functionality demonstrates that data exchange capabilities will continue to operate despite the malfunction or failure of an individual component(e.g., switches, routers, servers, power supplies, and network cabling and communication paths between these components in the primary Control Center for the exchange of system operating data). An entity's testing practices should, over time, examine the various failure modes of its data exchange capabilities. When an actual event successfully exercises the redundant functionality, it can be considered a test for the purposes of the proposed requirement.</w:t>
      </w:r>
    </w:p>
    <w:p w:rsidR="00C5034E" w:rsidRDefault="00724C3D">
      <w:pPr>
        <w:pStyle w:val="a4"/>
        <w:spacing w:before="119"/>
        <w:ind w:left="119" w:right="133"/>
        <w:rPr>
          <w:sz w:val="22"/>
          <w:szCs w:val="22"/>
          <w:lang w:eastAsia="zh-CN"/>
        </w:rPr>
        <w:sectPr w:rsidR="00C5034E">
          <w:headerReference w:type="default" r:id="rId30"/>
          <w:footerReference w:type="default" r:id="rId31"/>
          <w:pgSz w:w="12240" w:h="15840"/>
          <w:pgMar w:top="1340" w:right="1320" w:bottom="900" w:left="1320" w:header="768" w:footer="705" w:gutter="0"/>
          <w:cols w:space="720"/>
        </w:sectPr>
      </w:pPr>
      <w:r>
        <w:rPr>
          <w:rFonts w:hint="eastAsia"/>
          <w:sz w:val="22"/>
          <w:szCs w:val="22"/>
          <w:lang w:eastAsia="zh-CN"/>
        </w:rPr>
        <w:t>冗余功能测试表明，尽管单个组件（如交换机、路由器、服务器、电源、，以及主控制中心中这些组件之间的网络布线和通信路径，用于交换系统操作数据）。随着时间的推移，实体的测试实践应该检查其数据交换功能的各种故障模式。当一个实际的事件成功地执行了冗余功能时，它可以被认为是一个测试，用于提出的需求。</w:t>
      </w:r>
    </w:p>
    <w:p w:rsidR="00C5034E" w:rsidRDefault="00C5034E">
      <w:pPr>
        <w:pStyle w:val="a4"/>
        <w:ind w:left="119" w:right="553"/>
        <w:rPr>
          <w:lang w:eastAsia="zh-CN"/>
        </w:rPr>
      </w:pPr>
    </w:p>
    <w:p w:rsidR="00C5034E" w:rsidRDefault="00724C3D">
      <w:pPr>
        <w:pStyle w:val="2"/>
        <w:numPr>
          <w:ilvl w:val="0"/>
          <w:numId w:val="11"/>
        </w:numPr>
        <w:tabs>
          <w:tab w:val="left" w:pos="481"/>
        </w:tabs>
        <w:spacing w:before="90"/>
        <w:ind w:hanging="361"/>
        <w:rPr>
          <w:rFonts w:ascii="Tahoma"/>
        </w:rPr>
      </w:pPr>
      <w:bookmarkStart w:id="71" w:name="TOP-002-4"/>
      <w:bookmarkEnd w:id="71"/>
      <w:r>
        <w:rPr>
          <w:rFonts w:ascii="Tahoma"/>
        </w:rPr>
        <w:t>Introduction</w:t>
      </w:r>
      <w:r>
        <w:rPr>
          <w:rFonts w:ascii="Tahoma" w:eastAsia="宋体" w:hint="eastAsia"/>
          <w:lang w:eastAsia="zh-CN"/>
        </w:rPr>
        <w:tab/>
      </w:r>
      <w:r>
        <w:rPr>
          <w:rFonts w:ascii="Tahoma" w:eastAsia="宋体" w:hint="eastAsia"/>
          <w:lang w:eastAsia="zh-CN"/>
        </w:rPr>
        <w:tab/>
        <w:t>A.</w:t>
      </w:r>
      <w:r>
        <w:rPr>
          <w:rFonts w:ascii="Tahoma" w:eastAsia="宋体" w:hint="eastAsia"/>
          <w:lang w:eastAsia="zh-CN"/>
        </w:rPr>
        <w:t>介绍</w:t>
      </w:r>
    </w:p>
    <w:p w:rsidR="00C5034E" w:rsidRDefault="00724C3D">
      <w:pPr>
        <w:pStyle w:val="a6"/>
        <w:numPr>
          <w:ilvl w:val="1"/>
          <w:numId w:val="11"/>
        </w:numPr>
        <w:tabs>
          <w:tab w:val="left" w:pos="1056"/>
          <w:tab w:val="left" w:pos="1057"/>
        </w:tabs>
        <w:spacing w:before="123"/>
        <w:ind w:hanging="577"/>
        <w:rPr>
          <w:b/>
          <w:sz w:val="24"/>
        </w:rPr>
      </w:pPr>
      <w:r>
        <w:rPr>
          <w:b/>
          <w:sz w:val="24"/>
        </w:rPr>
        <w:t>Title: Operations</w:t>
      </w:r>
      <w:r>
        <w:rPr>
          <w:b/>
          <w:spacing w:val="1"/>
          <w:sz w:val="24"/>
        </w:rPr>
        <w:t xml:space="preserve"> </w:t>
      </w:r>
      <w:r>
        <w:rPr>
          <w:b/>
          <w:sz w:val="24"/>
        </w:rPr>
        <w:t>Planning</w:t>
      </w:r>
      <w:r>
        <w:rPr>
          <w:rFonts w:eastAsia="宋体" w:hint="eastAsia"/>
          <w:b/>
          <w:sz w:val="24"/>
          <w:lang w:eastAsia="zh-CN"/>
        </w:rPr>
        <w:tab/>
        <w:t xml:space="preserve">1.   </w:t>
      </w:r>
      <w:r>
        <w:rPr>
          <w:rFonts w:eastAsia="宋体" w:hint="eastAsia"/>
          <w:b/>
          <w:sz w:val="24"/>
          <w:lang w:eastAsia="zh-CN"/>
        </w:rPr>
        <w:t>标题：运营规划</w:t>
      </w:r>
    </w:p>
    <w:p w:rsidR="00C5034E" w:rsidRDefault="00724C3D">
      <w:pPr>
        <w:pStyle w:val="a6"/>
        <w:numPr>
          <w:ilvl w:val="1"/>
          <w:numId w:val="11"/>
        </w:numPr>
        <w:tabs>
          <w:tab w:val="left" w:pos="1056"/>
          <w:tab w:val="left" w:pos="1057"/>
        </w:tabs>
        <w:ind w:hanging="577"/>
        <w:rPr>
          <w:b/>
          <w:sz w:val="24"/>
        </w:rPr>
      </w:pPr>
      <w:r>
        <w:rPr>
          <w:b/>
          <w:sz w:val="24"/>
        </w:rPr>
        <w:t>Number:</w:t>
      </w:r>
      <w:r>
        <w:rPr>
          <w:b/>
          <w:spacing w:val="-1"/>
          <w:sz w:val="24"/>
        </w:rPr>
        <w:t xml:space="preserve"> </w:t>
      </w:r>
      <w:r>
        <w:rPr>
          <w:b/>
          <w:sz w:val="24"/>
        </w:rPr>
        <w:t>TOP-002-4</w:t>
      </w:r>
      <w:r>
        <w:rPr>
          <w:rFonts w:eastAsia="宋体" w:hint="eastAsia"/>
          <w:b/>
          <w:sz w:val="24"/>
          <w:lang w:eastAsia="zh-CN"/>
        </w:rPr>
        <w:tab/>
      </w:r>
      <w:r>
        <w:rPr>
          <w:rFonts w:eastAsia="宋体" w:hint="eastAsia"/>
          <w:b/>
          <w:sz w:val="24"/>
          <w:lang w:eastAsia="zh-CN"/>
        </w:rPr>
        <w:tab/>
        <w:t xml:space="preserve">2.   </w:t>
      </w:r>
      <w:r>
        <w:rPr>
          <w:rFonts w:eastAsia="宋体" w:hint="eastAsia"/>
          <w:b/>
          <w:sz w:val="24"/>
          <w:lang w:eastAsia="zh-CN"/>
        </w:rPr>
        <w:t>编号：</w:t>
      </w:r>
      <w:r>
        <w:rPr>
          <w:rFonts w:eastAsia="宋体" w:hint="eastAsia"/>
          <w:b/>
          <w:sz w:val="24"/>
          <w:lang w:eastAsia="zh-CN"/>
        </w:rPr>
        <w:t>TOP-002-4</w:t>
      </w:r>
    </w:p>
    <w:p w:rsidR="00C5034E" w:rsidRDefault="00724C3D">
      <w:pPr>
        <w:pStyle w:val="a6"/>
        <w:numPr>
          <w:ilvl w:val="1"/>
          <w:numId w:val="11"/>
        </w:numPr>
        <w:tabs>
          <w:tab w:val="left" w:pos="1056"/>
          <w:tab w:val="left" w:pos="1057"/>
        </w:tabs>
        <w:spacing w:before="119"/>
        <w:ind w:right="576"/>
        <w:rPr>
          <w:rFonts w:ascii="Times New Roman" w:eastAsia="宋体"/>
          <w:sz w:val="24"/>
          <w:lang w:eastAsia="zh-CN"/>
        </w:rPr>
      </w:pPr>
      <w:r>
        <w:rPr>
          <w:b/>
          <w:sz w:val="24"/>
        </w:rPr>
        <w:t xml:space="preserve">Purpose: </w:t>
      </w:r>
      <w:r>
        <w:rPr>
          <w:sz w:val="24"/>
        </w:rPr>
        <w:t>To ensure that Transmission Operators and Balancing Authorities have plans for operating within specified</w:t>
      </w:r>
      <w:r>
        <w:rPr>
          <w:spacing w:val="-3"/>
          <w:sz w:val="24"/>
        </w:rPr>
        <w:t xml:space="preserve"> </w:t>
      </w:r>
      <w:r>
        <w:rPr>
          <w:sz w:val="24"/>
        </w:rPr>
        <w:t>limits</w:t>
      </w:r>
      <w:r>
        <w:rPr>
          <w:rFonts w:ascii="Times New Roman"/>
          <w:sz w:val="24"/>
        </w:rPr>
        <w:t>.</w:t>
      </w:r>
    </w:p>
    <w:p w:rsidR="00C5034E" w:rsidRDefault="00724C3D">
      <w:pPr>
        <w:pStyle w:val="a6"/>
        <w:tabs>
          <w:tab w:val="left" w:pos="1056"/>
          <w:tab w:val="left" w:pos="1057"/>
        </w:tabs>
        <w:spacing w:before="119"/>
        <w:ind w:left="480" w:right="576" w:firstLine="0"/>
        <w:rPr>
          <w:rFonts w:ascii="Times New Roman" w:eastAsia="宋体"/>
          <w:sz w:val="24"/>
          <w:lang w:eastAsia="zh-CN"/>
        </w:rPr>
      </w:pPr>
      <w:r>
        <w:rPr>
          <w:rFonts w:ascii="Times New Roman" w:eastAsia="宋体" w:hint="eastAsia"/>
          <w:b/>
          <w:bCs/>
          <w:sz w:val="24"/>
          <w:lang w:eastAsia="zh-CN"/>
        </w:rPr>
        <w:t>3.</w:t>
      </w:r>
      <w:r>
        <w:rPr>
          <w:rFonts w:ascii="Times New Roman" w:eastAsia="宋体" w:hint="eastAsia"/>
          <w:b/>
          <w:bCs/>
          <w:sz w:val="24"/>
          <w:lang w:eastAsia="zh-CN"/>
        </w:rPr>
        <w:t>目的：</w:t>
      </w:r>
      <w:r>
        <w:rPr>
          <w:rFonts w:ascii="Times New Roman" w:eastAsia="宋体" w:hint="eastAsia"/>
          <w:sz w:val="24"/>
          <w:lang w:eastAsia="zh-CN"/>
        </w:rPr>
        <w:t>确保输电运营商和平衡机构有在规定的限制内运行的计划。</w:t>
      </w:r>
    </w:p>
    <w:p w:rsidR="00C5034E" w:rsidRDefault="00724C3D">
      <w:pPr>
        <w:pStyle w:val="2"/>
        <w:numPr>
          <w:ilvl w:val="1"/>
          <w:numId w:val="11"/>
        </w:numPr>
        <w:tabs>
          <w:tab w:val="left" w:pos="1056"/>
          <w:tab w:val="left" w:pos="1057"/>
        </w:tabs>
        <w:ind w:hanging="577"/>
      </w:pPr>
      <w:r>
        <w:t>Applicability:</w:t>
      </w:r>
      <w:r>
        <w:rPr>
          <w:rFonts w:eastAsia="宋体" w:hint="eastAsia"/>
          <w:lang w:eastAsia="zh-CN"/>
        </w:rPr>
        <w:tab/>
      </w:r>
      <w:r>
        <w:rPr>
          <w:rFonts w:eastAsia="宋体" w:hint="eastAsia"/>
          <w:lang w:eastAsia="zh-CN"/>
        </w:rPr>
        <w:tab/>
      </w:r>
      <w:r>
        <w:rPr>
          <w:rFonts w:eastAsia="宋体" w:hint="eastAsia"/>
          <w:lang w:eastAsia="zh-CN"/>
        </w:rPr>
        <w:tab/>
        <w:t>4.</w:t>
      </w:r>
      <w:r>
        <w:rPr>
          <w:rFonts w:eastAsia="宋体" w:hint="eastAsia"/>
          <w:lang w:eastAsia="zh-CN"/>
        </w:rPr>
        <w:t>适用范围：</w:t>
      </w:r>
    </w:p>
    <w:p w:rsidR="00C5034E" w:rsidRDefault="00724C3D">
      <w:pPr>
        <w:pStyle w:val="a6"/>
        <w:numPr>
          <w:ilvl w:val="2"/>
          <w:numId w:val="11"/>
        </w:numPr>
        <w:tabs>
          <w:tab w:val="left" w:pos="1561"/>
        </w:tabs>
        <w:ind w:hanging="505"/>
        <w:rPr>
          <w:sz w:val="24"/>
        </w:rPr>
      </w:pPr>
      <w:r>
        <w:rPr>
          <w:sz w:val="24"/>
        </w:rPr>
        <w:t>Transmission Operator</w:t>
      </w:r>
      <w:r>
        <w:rPr>
          <w:rFonts w:eastAsia="宋体" w:hint="eastAsia"/>
          <w:sz w:val="24"/>
          <w:lang w:eastAsia="zh-CN"/>
        </w:rPr>
        <w:tab/>
        <w:t xml:space="preserve">    4.1. </w:t>
      </w:r>
      <w:r>
        <w:rPr>
          <w:rFonts w:eastAsia="宋体" w:hint="eastAsia"/>
          <w:sz w:val="24"/>
          <w:lang w:eastAsia="zh-CN"/>
        </w:rPr>
        <w:t>输电运营商</w:t>
      </w:r>
    </w:p>
    <w:p w:rsidR="00C5034E" w:rsidRDefault="00724C3D">
      <w:pPr>
        <w:pStyle w:val="a6"/>
        <w:numPr>
          <w:ilvl w:val="2"/>
          <w:numId w:val="11"/>
        </w:numPr>
        <w:tabs>
          <w:tab w:val="left" w:pos="1561"/>
        </w:tabs>
        <w:ind w:hanging="505"/>
        <w:rPr>
          <w:sz w:val="24"/>
        </w:rPr>
      </w:pPr>
      <w:r>
        <w:rPr>
          <w:sz w:val="24"/>
        </w:rPr>
        <w:t>Balancing</w:t>
      </w:r>
      <w:r>
        <w:rPr>
          <w:spacing w:val="-1"/>
          <w:sz w:val="24"/>
        </w:rPr>
        <w:t xml:space="preserve"> </w:t>
      </w:r>
      <w:r>
        <w:rPr>
          <w:sz w:val="24"/>
        </w:rPr>
        <w:t>Authority</w:t>
      </w:r>
      <w:r>
        <w:rPr>
          <w:rFonts w:eastAsia="宋体" w:hint="eastAsia"/>
          <w:sz w:val="24"/>
          <w:lang w:eastAsia="zh-CN"/>
        </w:rPr>
        <w:tab/>
      </w:r>
      <w:r>
        <w:rPr>
          <w:rFonts w:eastAsia="宋体" w:hint="eastAsia"/>
          <w:sz w:val="24"/>
          <w:lang w:eastAsia="zh-CN"/>
        </w:rPr>
        <w:tab/>
        <w:t xml:space="preserve">    4.2. </w:t>
      </w:r>
      <w:r>
        <w:rPr>
          <w:rFonts w:eastAsia="宋体" w:hint="eastAsia"/>
          <w:sz w:val="24"/>
          <w:lang w:eastAsia="zh-CN"/>
        </w:rPr>
        <w:t>平衡机构</w:t>
      </w:r>
    </w:p>
    <w:p w:rsidR="00C5034E" w:rsidRDefault="00724C3D">
      <w:pPr>
        <w:pStyle w:val="2"/>
        <w:numPr>
          <w:ilvl w:val="1"/>
          <w:numId w:val="11"/>
        </w:numPr>
        <w:tabs>
          <w:tab w:val="left" w:pos="1056"/>
          <w:tab w:val="left" w:pos="1057"/>
        </w:tabs>
        <w:ind w:hanging="577"/>
      </w:pPr>
      <w:r>
        <w:t>Effective</w:t>
      </w:r>
      <w:r>
        <w:rPr>
          <w:spacing w:val="-7"/>
        </w:rPr>
        <w:t xml:space="preserve"> </w:t>
      </w:r>
      <w:r>
        <w:t>Date:</w:t>
      </w:r>
      <w:r>
        <w:rPr>
          <w:rFonts w:eastAsia="宋体" w:hint="eastAsia"/>
          <w:lang w:eastAsia="zh-CN"/>
        </w:rPr>
        <w:tab/>
      </w:r>
      <w:r>
        <w:rPr>
          <w:rFonts w:eastAsia="宋体" w:hint="eastAsia"/>
          <w:lang w:eastAsia="zh-CN"/>
        </w:rPr>
        <w:tab/>
      </w:r>
      <w:r>
        <w:rPr>
          <w:rFonts w:eastAsia="宋体" w:hint="eastAsia"/>
          <w:lang w:eastAsia="zh-CN"/>
        </w:rPr>
        <w:tab/>
        <w:t>5.</w:t>
      </w:r>
      <w:r>
        <w:rPr>
          <w:rFonts w:eastAsia="宋体" w:hint="eastAsia"/>
          <w:lang w:eastAsia="zh-CN"/>
        </w:rPr>
        <w:t>生效日期</w:t>
      </w:r>
    </w:p>
    <w:p w:rsidR="00C5034E" w:rsidRDefault="00724C3D">
      <w:pPr>
        <w:pStyle w:val="a4"/>
        <w:spacing w:before="120"/>
        <w:ind w:left="1056"/>
        <w:rPr>
          <w:rFonts w:eastAsia="宋体"/>
          <w:lang w:eastAsia="zh-CN"/>
        </w:rPr>
      </w:pPr>
      <w:r>
        <w:t>See Implementation</w:t>
      </w:r>
      <w:r>
        <w:rPr>
          <w:spacing w:val="-9"/>
        </w:rPr>
        <w:t xml:space="preserve"> </w:t>
      </w:r>
      <w:r>
        <w:t>Plan.</w:t>
      </w:r>
      <w:r>
        <w:rPr>
          <w:rFonts w:eastAsia="宋体" w:hint="eastAsia"/>
          <w:lang w:eastAsia="zh-CN"/>
        </w:rPr>
        <w:tab/>
      </w:r>
      <w:r>
        <w:rPr>
          <w:rFonts w:eastAsia="宋体" w:hint="eastAsia"/>
          <w:lang w:eastAsia="zh-CN"/>
        </w:rPr>
        <w:tab/>
        <w:t xml:space="preserve">    </w:t>
      </w:r>
      <w:r>
        <w:rPr>
          <w:rFonts w:eastAsia="宋体" w:hint="eastAsia"/>
          <w:lang w:eastAsia="zh-CN"/>
        </w:rPr>
        <w:t>见执行计划</w:t>
      </w:r>
    </w:p>
    <w:p w:rsidR="00C5034E" w:rsidRDefault="00724C3D">
      <w:pPr>
        <w:pStyle w:val="2"/>
        <w:numPr>
          <w:ilvl w:val="1"/>
          <w:numId w:val="11"/>
        </w:numPr>
        <w:tabs>
          <w:tab w:val="left" w:pos="1056"/>
          <w:tab w:val="left" w:pos="1057"/>
        </w:tabs>
        <w:ind w:hanging="577"/>
      </w:pPr>
      <w:r>
        <w:t>Background:</w:t>
      </w:r>
      <w:r>
        <w:rPr>
          <w:rFonts w:eastAsia="宋体" w:hint="eastAsia"/>
          <w:lang w:eastAsia="zh-CN"/>
        </w:rPr>
        <w:tab/>
      </w:r>
      <w:r>
        <w:rPr>
          <w:rFonts w:eastAsia="宋体" w:hint="eastAsia"/>
          <w:lang w:eastAsia="zh-CN"/>
        </w:rPr>
        <w:tab/>
      </w:r>
      <w:r>
        <w:rPr>
          <w:rFonts w:eastAsia="宋体" w:hint="eastAsia"/>
          <w:lang w:eastAsia="zh-CN"/>
        </w:rPr>
        <w:tab/>
        <w:t>6.</w:t>
      </w:r>
      <w:r>
        <w:rPr>
          <w:rFonts w:eastAsia="宋体" w:hint="eastAsia"/>
          <w:lang w:eastAsia="zh-CN"/>
        </w:rPr>
        <w:t>背景</w:t>
      </w:r>
    </w:p>
    <w:p w:rsidR="00C5034E" w:rsidRDefault="00724C3D">
      <w:pPr>
        <w:pStyle w:val="a4"/>
        <w:spacing w:before="120"/>
        <w:ind w:left="1056"/>
        <w:rPr>
          <w:rFonts w:eastAsia="宋体"/>
          <w:lang w:eastAsia="zh-CN"/>
        </w:rPr>
      </w:pPr>
      <w:r>
        <w:t xml:space="preserve">See Project 2014-03 </w:t>
      </w:r>
      <w:r>
        <w:rPr>
          <w:u w:val="single" w:color="0000FF"/>
        </w:rPr>
        <w:t>project</w:t>
      </w:r>
      <w:r>
        <w:rPr>
          <w:spacing w:val="-10"/>
          <w:u w:val="single" w:color="0000FF"/>
        </w:rPr>
        <w:t xml:space="preserve"> </w:t>
      </w:r>
      <w:r>
        <w:rPr>
          <w:u w:val="single" w:color="0000FF"/>
        </w:rPr>
        <w:t>page</w:t>
      </w:r>
      <w:r>
        <w:t>.</w:t>
      </w:r>
      <w:r>
        <w:rPr>
          <w:rFonts w:eastAsia="宋体" w:hint="eastAsia"/>
          <w:lang w:eastAsia="zh-CN"/>
        </w:rPr>
        <w:t xml:space="preserve">   </w:t>
      </w:r>
      <w:r>
        <w:rPr>
          <w:rFonts w:eastAsia="宋体" w:hint="eastAsia"/>
          <w:lang w:eastAsia="zh-CN"/>
        </w:rPr>
        <w:t>见项目</w:t>
      </w:r>
      <w:r>
        <w:rPr>
          <w:rFonts w:eastAsia="宋体" w:hint="eastAsia"/>
          <w:lang w:eastAsia="zh-CN"/>
        </w:rPr>
        <w:t>2014-03</w:t>
      </w:r>
      <w:r>
        <w:rPr>
          <w:rFonts w:eastAsia="宋体" w:hint="eastAsia"/>
          <w:lang w:eastAsia="zh-CN"/>
        </w:rPr>
        <w:t>项目页。</w:t>
      </w:r>
    </w:p>
    <w:p w:rsidR="00C5034E" w:rsidRDefault="00C5034E">
      <w:pPr>
        <w:pStyle w:val="a4"/>
        <w:rPr>
          <w:sz w:val="20"/>
        </w:rPr>
      </w:pPr>
    </w:p>
    <w:p w:rsidR="00C5034E" w:rsidRDefault="00C5034E">
      <w:pPr>
        <w:pStyle w:val="a4"/>
        <w:spacing w:before="1"/>
        <w:rPr>
          <w:sz w:val="22"/>
        </w:rPr>
      </w:pPr>
    </w:p>
    <w:p w:rsidR="00C5034E" w:rsidRDefault="00724C3D">
      <w:pPr>
        <w:pStyle w:val="2"/>
        <w:numPr>
          <w:ilvl w:val="0"/>
          <w:numId w:val="11"/>
        </w:numPr>
        <w:tabs>
          <w:tab w:val="left" w:pos="481"/>
        </w:tabs>
        <w:spacing w:before="0"/>
        <w:ind w:hanging="361"/>
        <w:rPr>
          <w:rFonts w:ascii="Tahoma"/>
        </w:rPr>
      </w:pPr>
      <w:r>
        <w:rPr>
          <w:rFonts w:ascii="Tahoma"/>
        </w:rPr>
        <w:t>Requirements and</w:t>
      </w:r>
      <w:r>
        <w:rPr>
          <w:rFonts w:ascii="Tahoma"/>
          <w:spacing w:val="-12"/>
        </w:rPr>
        <w:t xml:space="preserve"> </w:t>
      </w:r>
      <w:r>
        <w:rPr>
          <w:rFonts w:ascii="Tahoma"/>
        </w:rPr>
        <w:t>Measures</w:t>
      </w:r>
      <w:r>
        <w:rPr>
          <w:rFonts w:ascii="Tahoma" w:eastAsia="宋体" w:hint="eastAsia"/>
          <w:lang w:eastAsia="zh-CN"/>
        </w:rPr>
        <w:tab/>
        <w:t>B.</w:t>
      </w:r>
      <w:r>
        <w:rPr>
          <w:rFonts w:ascii="Tahoma" w:eastAsia="宋体" w:hint="eastAsia"/>
          <w:lang w:eastAsia="zh-CN"/>
        </w:rPr>
        <w:t>要求与措施</w:t>
      </w:r>
    </w:p>
    <w:p w:rsidR="00C5034E" w:rsidRDefault="00724C3D">
      <w:pPr>
        <w:tabs>
          <w:tab w:val="left" w:pos="1020"/>
        </w:tabs>
        <w:spacing w:before="123"/>
        <w:ind w:left="1020" w:right="557" w:hanging="540"/>
        <w:rPr>
          <w:i/>
          <w:sz w:val="24"/>
        </w:rPr>
      </w:pPr>
      <w:r>
        <w:rPr>
          <w:b/>
          <w:sz w:val="24"/>
        </w:rPr>
        <w:t>R1.</w:t>
      </w:r>
      <w:r>
        <w:rPr>
          <w:b/>
          <w:sz w:val="24"/>
        </w:rPr>
        <w:tab/>
      </w:r>
      <w:r>
        <w:rPr>
          <w:sz w:val="24"/>
        </w:rPr>
        <w:t xml:space="preserve">Each Transmission Operator shall have an Operational Planning Analysis that will allow it to assess whether its planned operations for the next day within its Transmission Operator Area will exceed any of its System Operating Limits (SOLs). </w:t>
      </w:r>
      <w:r>
        <w:rPr>
          <w:i/>
          <w:sz w:val="24"/>
        </w:rPr>
        <w:t>[Violation Risk Factor: Medium] [Time Horizon: Operations Planning]</w:t>
      </w:r>
    </w:p>
    <w:p w:rsidR="00C5034E" w:rsidRDefault="00724C3D">
      <w:pPr>
        <w:tabs>
          <w:tab w:val="left" w:pos="1020"/>
        </w:tabs>
        <w:spacing w:before="123"/>
        <w:ind w:left="1020" w:right="557" w:hanging="540"/>
        <w:rPr>
          <w:i/>
          <w:sz w:val="24"/>
        </w:rPr>
      </w:pPr>
      <w:r>
        <w:rPr>
          <w:rFonts w:hint="eastAsia"/>
          <w:b/>
          <w:bCs/>
          <w:iCs/>
          <w:sz w:val="24"/>
        </w:rPr>
        <w:t>R1</w:t>
      </w:r>
      <w:r>
        <w:rPr>
          <w:rFonts w:eastAsia="宋体" w:hint="eastAsia"/>
          <w:b/>
          <w:bCs/>
          <w:iCs/>
          <w:sz w:val="24"/>
          <w:lang w:eastAsia="zh-CN"/>
        </w:rPr>
        <w:t>.</w:t>
      </w:r>
      <w:r>
        <w:rPr>
          <w:rFonts w:eastAsia="宋体" w:hint="eastAsia"/>
          <w:iCs/>
          <w:sz w:val="24"/>
          <w:lang w:eastAsia="zh-CN"/>
        </w:rPr>
        <w:tab/>
      </w:r>
      <w:r>
        <w:rPr>
          <w:rFonts w:hint="eastAsia"/>
          <w:iCs/>
          <w:sz w:val="24"/>
        </w:rPr>
        <w:t>每个输电运营商应具备一份运营计划分析，以评估其在其输电运营商区域内第二天的计划运营是否将超过其任何系统运营限制(SOLs)。</w:t>
      </w:r>
      <w:r>
        <w:rPr>
          <w:rFonts w:hint="eastAsia"/>
          <w:i/>
          <w:sz w:val="24"/>
        </w:rPr>
        <w:t>[违规风险因素:中等][时间范围:运营计划]</w:t>
      </w:r>
    </w:p>
    <w:p w:rsidR="00C5034E" w:rsidRDefault="00724C3D">
      <w:pPr>
        <w:pStyle w:val="a4"/>
        <w:spacing w:before="119"/>
        <w:ind w:left="1020" w:right="567" w:hanging="540"/>
      </w:pPr>
      <w:r>
        <w:rPr>
          <w:b/>
        </w:rPr>
        <w:t xml:space="preserve">M1. </w:t>
      </w:r>
      <w:r>
        <w:rPr>
          <w:rFonts w:eastAsia="宋体" w:hint="eastAsia"/>
          <w:b/>
          <w:lang w:eastAsia="zh-CN"/>
        </w:rPr>
        <w:tab/>
      </w:r>
      <w:r>
        <w:t>Each Transmission Operator shall have evidence of a completed Operational Planning Analysis. Such evidence could include but is not limited to dated power flow study results.</w:t>
      </w:r>
    </w:p>
    <w:p w:rsidR="00C5034E" w:rsidRDefault="00724C3D">
      <w:pPr>
        <w:pStyle w:val="a4"/>
        <w:spacing w:before="119"/>
        <w:ind w:left="1020" w:right="567" w:hanging="540"/>
        <w:rPr>
          <w:lang w:eastAsia="zh-CN"/>
        </w:rPr>
      </w:pPr>
      <w:r>
        <w:rPr>
          <w:rFonts w:hint="eastAsia"/>
          <w:lang w:eastAsia="zh-CN"/>
        </w:rPr>
        <w:t>M1</w:t>
      </w:r>
      <w:r>
        <w:rPr>
          <w:rFonts w:eastAsia="宋体" w:hint="eastAsia"/>
          <w:lang w:eastAsia="zh-CN"/>
        </w:rPr>
        <w:t>.</w:t>
      </w:r>
      <w:r>
        <w:rPr>
          <w:rFonts w:eastAsia="宋体" w:hint="eastAsia"/>
          <w:lang w:eastAsia="zh-CN"/>
        </w:rPr>
        <w:tab/>
      </w:r>
      <w:r>
        <w:rPr>
          <w:rFonts w:hint="eastAsia"/>
          <w:lang w:eastAsia="zh-CN"/>
        </w:rPr>
        <w:t>每个输电运营商应拥有完整的运营计划分析的证据。这样的证据可能包括但不限于注明日期的的功率流研究的结果。</w:t>
      </w:r>
    </w:p>
    <w:p w:rsidR="00C5034E" w:rsidRDefault="00724C3D">
      <w:pPr>
        <w:tabs>
          <w:tab w:val="left" w:pos="1020"/>
        </w:tabs>
        <w:spacing w:before="122"/>
        <w:ind w:left="1020" w:right="576" w:hanging="540"/>
        <w:rPr>
          <w:i/>
          <w:sz w:val="24"/>
        </w:rPr>
      </w:pPr>
      <w:r>
        <w:rPr>
          <w:b/>
          <w:sz w:val="24"/>
        </w:rPr>
        <w:t>R2.</w:t>
      </w:r>
      <w:r>
        <w:rPr>
          <w:b/>
          <w:sz w:val="24"/>
        </w:rPr>
        <w:tab/>
      </w:r>
      <w:r>
        <w:rPr>
          <w:sz w:val="24"/>
        </w:rPr>
        <w:t xml:space="preserve">Each Transmission Operator shall have an Operating Plan(s) for next-day operations to address potential System Operating Limit (SOL) exceedances identified as a result of its Operational Planning Analysis as required in Requirement R1. </w:t>
      </w:r>
      <w:r>
        <w:rPr>
          <w:i/>
          <w:sz w:val="24"/>
        </w:rPr>
        <w:t>[Violation Risk Factor: Medium] [Time Horizon: Operations Planning]</w:t>
      </w:r>
    </w:p>
    <w:p w:rsidR="00C5034E" w:rsidRDefault="00724C3D">
      <w:pPr>
        <w:tabs>
          <w:tab w:val="left" w:pos="1020"/>
        </w:tabs>
        <w:spacing w:before="122"/>
        <w:ind w:left="1020" w:right="576" w:hanging="540"/>
        <w:rPr>
          <w:i/>
          <w:sz w:val="24"/>
        </w:rPr>
      </w:pPr>
      <w:r>
        <w:rPr>
          <w:rFonts w:hint="eastAsia"/>
          <w:b/>
          <w:bCs/>
          <w:iCs/>
          <w:sz w:val="24"/>
        </w:rPr>
        <w:t>R2</w:t>
      </w:r>
      <w:r>
        <w:rPr>
          <w:rFonts w:eastAsia="宋体" w:hint="eastAsia"/>
          <w:b/>
          <w:bCs/>
          <w:iCs/>
          <w:sz w:val="24"/>
          <w:lang w:eastAsia="zh-CN"/>
        </w:rPr>
        <w:t>.</w:t>
      </w:r>
      <w:r>
        <w:rPr>
          <w:rFonts w:eastAsia="宋体" w:hint="eastAsia"/>
          <w:iCs/>
          <w:sz w:val="24"/>
          <w:lang w:eastAsia="zh-CN"/>
        </w:rPr>
        <w:tab/>
      </w:r>
      <w:r>
        <w:rPr>
          <w:rFonts w:hint="eastAsia"/>
          <w:iCs/>
          <w:sz w:val="24"/>
        </w:rPr>
        <w:t>每个输电运营商都应有一份第二天运营的运营计划，以解决运营计划分析结果中根据要求R1确定的潜在系统运营限制(SOL)超标问题。</w:t>
      </w:r>
      <w:r>
        <w:rPr>
          <w:rFonts w:hint="eastAsia"/>
          <w:i/>
          <w:sz w:val="24"/>
        </w:rPr>
        <w:t>[违规风险因素:中等][时间范围:运营计划]</w:t>
      </w:r>
    </w:p>
    <w:p w:rsidR="00C5034E" w:rsidRDefault="00724C3D">
      <w:pPr>
        <w:pStyle w:val="a4"/>
        <w:spacing w:before="120"/>
        <w:ind w:left="1020" w:right="542" w:hanging="540"/>
      </w:pPr>
      <w:r>
        <w:rPr>
          <w:b/>
        </w:rPr>
        <w:t>M2.</w:t>
      </w:r>
      <w:r>
        <w:rPr>
          <w:rFonts w:eastAsia="宋体" w:hint="eastAsia"/>
          <w:b/>
          <w:lang w:eastAsia="zh-CN"/>
        </w:rPr>
        <w:tab/>
      </w:r>
      <w:r>
        <w:rPr>
          <w:b/>
        </w:rPr>
        <w:t xml:space="preserve"> </w:t>
      </w:r>
      <w:r>
        <w:t xml:space="preserve">Each Transmission Operator shall have evidence that it has an Operating Plan to </w:t>
      </w:r>
      <w:r>
        <w:lastRenderedPageBreak/>
        <w:t>address potential System Operating Limits (SOLs) exceedances identified as a result of the Operational Planning Analysis performed in Requirement R1. Such evidence could include but it is not limited to plans for precluding operating in excess of each SOL that was identified as a result of the Operational Planning Analysis.</w:t>
      </w:r>
    </w:p>
    <w:p w:rsidR="00C5034E" w:rsidRDefault="00724C3D">
      <w:pPr>
        <w:pStyle w:val="a4"/>
        <w:spacing w:before="120"/>
        <w:ind w:left="1020" w:right="542" w:hanging="540"/>
        <w:rPr>
          <w:lang w:eastAsia="zh-CN"/>
        </w:rPr>
      </w:pPr>
      <w:r>
        <w:rPr>
          <w:rFonts w:hint="eastAsia"/>
          <w:b/>
          <w:bCs/>
          <w:lang w:eastAsia="zh-CN"/>
        </w:rPr>
        <w:t>M2</w:t>
      </w:r>
      <w:r>
        <w:rPr>
          <w:rFonts w:eastAsia="宋体" w:hint="eastAsia"/>
          <w:b/>
          <w:bCs/>
          <w:lang w:eastAsia="zh-CN"/>
        </w:rPr>
        <w:t>.</w:t>
      </w:r>
      <w:r>
        <w:rPr>
          <w:rFonts w:eastAsia="宋体" w:hint="eastAsia"/>
          <w:lang w:eastAsia="zh-CN"/>
        </w:rPr>
        <w:tab/>
      </w:r>
      <w:r>
        <w:rPr>
          <w:rFonts w:hint="eastAsia"/>
          <w:lang w:eastAsia="zh-CN"/>
        </w:rPr>
        <w:t>每个输电运营商应有证据证明其有一个运营计划，以解决根据要求R1中的运营计划分析确定的潜在系统运营限制(SOLs)超出。这类证据可以包括但不限于防止操作超出作为业务规划分析结果确定的每个SOL的计划。</w:t>
      </w:r>
    </w:p>
    <w:p w:rsidR="00C5034E" w:rsidRDefault="00724C3D">
      <w:pPr>
        <w:spacing w:before="119"/>
        <w:ind w:left="1020" w:right="620" w:hanging="449"/>
        <w:rPr>
          <w:i/>
          <w:sz w:val="24"/>
        </w:rPr>
      </w:pPr>
      <w:r>
        <w:rPr>
          <w:b/>
          <w:sz w:val="24"/>
        </w:rPr>
        <w:t xml:space="preserve">R3. </w:t>
      </w:r>
      <w:r>
        <w:rPr>
          <w:sz w:val="24"/>
        </w:rPr>
        <w:t xml:space="preserve">Each Transmission Operator shall notify entities identified in the Operating Plan(s) cited in Requirement R2 as to their role in those plan(s). </w:t>
      </w:r>
      <w:r>
        <w:rPr>
          <w:i/>
          <w:sz w:val="24"/>
        </w:rPr>
        <w:t>[Violation Risk Factor: Medium] [Time Horizon: Operations Planning]</w:t>
      </w:r>
    </w:p>
    <w:p w:rsidR="00C5034E" w:rsidRDefault="00724C3D">
      <w:pPr>
        <w:spacing w:before="119"/>
        <w:ind w:left="1020" w:right="620" w:hanging="449"/>
        <w:rPr>
          <w:i/>
          <w:sz w:val="24"/>
        </w:rPr>
      </w:pPr>
      <w:r>
        <w:rPr>
          <w:rFonts w:hint="eastAsia"/>
          <w:b/>
          <w:bCs/>
          <w:iCs/>
          <w:sz w:val="24"/>
        </w:rPr>
        <w:t>R3</w:t>
      </w:r>
      <w:r>
        <w:rPr>
          <w:rFonts w:eastAsia="宋体" w:hint="eastAsia"/>
          <w:b/>
          <w:bCs/>
          <w:iCs/>
          <w:sz w:val="24"/>
          <w:lang w:eastAsia="zh-CN"/>
        </w:rPr>
        <w:t>.</w:t>
      </w:r>
      <w:r>
        <w:rPr>
          <w:rFonts w:eastAsia="宋体" w:hint="eastAsia"/>
          <w:iCs/>
          <w:sz w:val="24"/>
          <w:lang w:eastAsia="zh-CN"/>
        </w:rPr>
        <w:tab/>
      </w:r>
      <w:r>
        <w:rPr>
          <w:rFonts w:hint="eastAsia"/>
          <w:iCs/>
          <w:sz w:val="24"/>
        </w:rPr>
        <w:t>各</w:t>
      </w:r>
      <w:r>
        <w:rPr>
          <w:rFonts w:eastAsia="宋体" w:hint="eastAsia"/>
          <w:lang w:eastAsia="zh-CN"/>
        </w:rPr>
        <w:t>输电运营商</w:t>
      </w:r>
      <w:r>
        <w:rPr>
          <w:rFonts w:hint="eastAsia"/>
          <w:iCs/>
          <w:sz w:val="24"/>
        </w:rPr>
        <w:t>应将其在要求R2中引用的运营计划中所指明的实体告知其在这些计划中的角色。</w:t>
      </w:r>
      <w:r>
        <w:rPr>
          <w:rFonts w:hint="eastAsia"/>
          <w:i/>
          <w:sz w:val="24"/>
        </w:rPr>
        <w:t>[违规风险因素:中等][时间范围:运营计划]</w:t>
      </w:r>
    </w:p>
    <w:p w:rsidR="00C5034E" w:rsidRDefault="00724C3D">
      <w:pPr>
        <w:tabs>
          <w:tab w:val="left" w:pos="1020"/>
        </w:tabs>
        <w:spacing w:before="92"/>
        <w:ind w:left="1020" w:right="1261" w:hanging="540"/>
      </w:pPr>
      <w:r>
        <w:rPr>
          <w:b/>
        </w:rPr>
        <w:t>M3.</w:t>
      </w:r>
      <w:r>
        <w:rPr>
          <w:rFonts w:eastAsia="宋体" w:hint="eastAsia"/>
          <w:b/>
          <w:lang w:eastAsia="zh-CN"/>
        </w:rPr>
        <w:tab/>
      </w:r>
      <w:r>
        <w:t>Each Transmission Operator shall have evidence that it notified entities identified in the Operating Plan(s) cited in Requirement R2 as to their role in the plan(s). Such evidence could include but is not limited to dated operator logs, or e-mail records.</w:t>
      </w:r>
    </w:p>
    <w:p w:rsidR="00C5034E" w:rsidRDefault="00724C3D">
      <w:pPr>
        <w:tabs>
          <w:tab w:val="left" w:pos="1020"/>
        </w:tabs>
        <w:spacing w:before="92"/>
        <w:ind w:left="1020" w:right="1261" w:hanging="540"/>
        <w:rPr>
          <w:lang w:eastAsia="zh-CN"/>
        </w:rPr>
      </w:pPr>
      <w:r>
        <w:rPr>
          <w:rFonts w:hint="eastAsia"/>
          <w:lang w:eastAsia="zh-CN"/>
        </w:rPr>
        <w:t>M3</w:t>
      </w:r>
      <w:r>
        <w:rPr>
          <w:rFonts w:eastAsia="宋体" w:hint="eastAsia"/>
          <w:lang w:eastAsia="zh-CN"/>
        </w:rPr>
        <w:t>.</w:t>
      </w:r>
      <w:r>
        <w:rPr>
          <w:rFonts w:eastAsia="宋体" w:hint="eastAsia"/>
          <w:lang w:eastAsia="zh-CN"/>
        </w:rPr>
        <w:tab/>
      </w:r>
      <w:r>
        <w:rPr>
          <w:rFonts w:hint="eastAsia"/>
          <w:lang w:eastAsia="zh-CN"/>
        </w:rPr>
        <w:t>每个</w:t>
      </w:r>
      <w:r>
        <w:rPr>
          <w:rFonts w:eastAsia="宋体" w:hint="eastAsia"/>
          <w:lang w:eastAsia="zh-CN"/>
        </w:rPr>
        <w:t>输电</w:t>
      </w:r>
      <w:r>
        <w:rPr>
          <w:rFonts w:hint="eastAsia"/>
          <w:lang w:eastAsia="zh-CN"/>
        </w:rPr>
        <w:t>运营商应拥有证据，证明其通知了要求R2中引用的运营计划中确定的实体，说明其在计划中的</w:t>
      </w:r>
      <w:r>
        <w:rPr>
          <w:rFonts w:eastAsia="宋体" w:hint="eastAsia"/>
          <w:lang w:eastAsia="zh-CN"/>
        </w:rPr>
        <w:t>部分</w:t>
      </w:r>
      <w:r>
        <w:rPr>
          <w:rFonts w:hint="eastAsia"/>
          <w:lang w:eastAsia="zh-CN"/>
        </w:rPr>
        <w:t>。这些证据可能包括但不限于注明日期的操作员日志或电子邮件记录。</w:t>
      </w:r>
    </w:p>
    <w:p w:rsidR="00C5034E" w:rsidRDefault="00724C3D">
      <w:pPr>
        <w:tabs>
          <w:tab w:val="left" w:pos="1020"/>
        </w:tabs>
        <w:spacing w:before="92"/>
        <w:ind w:left="1020" w:right="1261" w:hanging="540"/>
        <w:rPr>
          <w:i/>
          <w:sz w:val="24"/>
        </w:rPr>
      </w:pPr>
      <w:r>
        <w:rPr>
          <w:b/>
          <w:sz w:val="24"/>
        </w:rPr>
        <w:t>R4.</w:t>
      </w:r>
      <w:r>
        <w:rPr>
          <w:b/>
          <w:sz w:val="24"/>
        </w:rPr>
        <w:tab/>
      </w:r>
      <w:r>
        <w:rPr>
          <w:sz w:val="24"/>
        </w:rPr>
        <w:t xml:space="preserve">Each Balancing Authority shall have an Operating Plan(s) for the next-day that addresses: </w:t>
      </w:r>
      <w:r>
        <w:rPr>
          <w:i/>
          <w:sz w:val="24"/>
        </w:rPr>
        <w:t>[Violation Risk Factor: Medium] [Time Horizon: Operations</w:t>
      </w:r>
      <w:r>
        <w:rPr>
          <w:i/>
          <w:spacing w:val="-29"/>
          <w:sz w:val="24"/>
        </w:rPr>
        <w:t xml:space="preserve"> </w:t>
      </w:r>
      <w:r>
        <w:rPr>
          <w:i/>
          <w:sz w:val="24"/>
        </w:rPr>
        <w:t>Planning]</w:t>
      </w:r>
    </w:p>
    <w:p w:rsidR="00C5034E" w:rsidRDefault="00724C3D">
      <w:pPr>
        <w:tabs>
          <w:tab w:val="left" w:pos="1020"/>
        </w:tabs>
        <w:spacing w:before="92"/>
        <w:ind w:left="1020" w:right="1261" w:hanging="540"/>
        <w:rPr>
          <w:i/>
          <w:sz w:val="24"/>
          <w:lang w:eastAsia="zh-CN"/>
        </w:rPr>
      </w:pPr>
      <w:r>
        <w:rPr>
          <w:rFonts w:hint="eastAsia"/>
          <w:b/>
          <w:bCs/>
          <w:iCs/>
          <w:sz w:val="24"/>
          <w:lang w:eastAsia="zh-CN"/>
        </w:rPr>
        <w:t>R4</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每个平衡机构应具有次日的操作计划，该操作计划涉及:</w:t>
      </w:r>
      <w:r>
        <w:rPr>
          <w:rFonts w:hint="eastAsia"/>
          <w:i/>
          <w:sz w:val="24"/>
          <w:lang w:eastAsia="zh-CN"/>
        </w:rPr>
        <w:t>[违规风险因素:中等][时间范围:操作计划]</w:t>
      </w:r>
    </w:p>
    <w:p w:rsidR="00C5034E" w:rsidRDefault="00724C3D">
      <w:pPr>
        <w:pStyle w:val="a6"/>
        <w:numPr>
          <w:ilvl w:val="1"/>
          <w:numId w:val="12"/>
        </w:numPr>
        <w:tabs>
          <w:tab w:val="left" w:pos="1531"/>
          <w:tab w:val="left" w:pos="1532"/>
        </w:tabs>
        <w:rPr>
          <w:sz w:val="24"/>
        </w:rPr>
      </w:pPr>
      <w:r>
        <w:rPr>
          <w:sz w:val="24"/>
        </w:rPr>
        <w:t>Expected generation resource commitment and</w:t>
      </w:r>
      <w:r>
        <w:rPr>
          <w:spacing w:val="-1"/>
          <w:sz w:val="24"/>
        </w:rPr>
        <w:t xml:space="preserve"> </w:t>
      </w:r>
      <w:r>
        <w:rPr>
          <w:sz w:val="24"/>
        </w:rPr>
        <w:t>dispatch</w:t>
      </w:r>
    </w:p>
    <w:p w:rsidR="00C5034E" w:rsidRDefault="00724C3D">
      <w:pPr>
        <w:pStyle w:val="a6"/>
        <w:tabs>
          <w:tab w:val="left" w:pos="1531"/>
          <w:tab w:val="left" w:pos="1532"/>
        </w:tabs>
        <w:ind w:left="1019" w:firstLine="0"/>
        <w:rPr>
          <w:rFonts w:eastAsia="宋体"/>
          <w:sz w:val="24"/>
          <w:lang w:eastAsia="zh-CN"/>
        </w:rPr>
      </w:pPr>
      <w:r>
        <w:rPr>
          <w:rFonts w:eastAsia="宋体" w:hint="eastAsia"/>
          <w:b/>
          <w:bCs/>
          <w:sz w:val="24"/>
          <w:lang w:eastAsia="zh-CN"/>
        </w:rPr>
        <w:t>4.1</w:t>
      </w:r>
      <w:r>
        <w:rPr>
          <w:rFonts w:eastAsia="宋体" w:hint="eastAsia"/>
          <w:b/>
          <w:bCs/>
          <w:sz w:val="24"/>
          <w:lang w:eastAsia="zh-CN"/>
        </w:rPr>
        <w:tab/>
      </w:r>
      <w:r>
        <w:rPr>
          <w:rFonts w:eastAsia="宋体" w:hint="eastAsia"/>
          <w:sz w:val="24"/>
          <w:lang w:eastAsia="zh-CN"/>
        </w:rPr>
        <w:t>预期的发电资源承诺和调度</w:t>
      </w:r>
    </w:p>
    <w:p w:rsidR="00C5034E" w:rsidRDefault="00724C3D">
      <w:pPr>
        <w:pStyle w:val="a6"/>
        <w:numPr>
          <w:ilvl w:val="1"/>
          <w:numId w:val="12"/>
        </w:numPr>
        <w:tabs>
          <w:tab w:val="left" w:pos="1527"/>
        </w:tabs>
        <w:ind w:left="1526" w:hanging="507"/>
        <w:rPr>
          <w:sz w:val="24"/>
        </w:rPr>
      </w:pPr>
      <w:r>
        <w:rPr>
          <w:sz w:val="24"/>
        </w:rPr>
        <w:t>Interchange</w:t>
      </w:r>
      <w:r>
        <w:rPr>
          <w:spacing w:val="-3"/>
          <w:sz w:val="24"/>
        </w:rPr>
        <w:t xml:space="preserve"> </w:t>
      </w:r>
      <w:r>
        <w:rPr>
          <w:sz w:val="24"/>
        </w:rPr>
        <w:t>scheduling</w:t>
      </w:r>
    </w:p>
    <w:p w:rsidR="00C5034E" w:rsidRDefault="00724C3D">
      <w:pPr>
        <w:pStyle w:val="a6"/>
        <w:tabs>
          <w:tab w:val="left" w:pos="1527"/>
        </w:tabs>
        <w:ind w:left="1019" w:firstLine="0"/>
        <w:rPr>
          <w:rFonts w:eastAsia="宋体"/>
          <w:sz w:val="24"/>
          <w:lang w:eastAsia="zh-CN"/>
        </w:rPr>
      </w:pPr>
      <w:r>
        <w:rPr>
          <w:rFonts w:eastAsia="宋体" w:hint="eastAsia"/>
          <w:b/>
          <w:bCs/>
          <w:sz w:val="24"/>
          <w:lang w:eastAsia="zh-CN"/>
        </w:rPr>
        <w:t>4.2</w:t>
      </w:r>
      <w:r>
        <w:rPr>
          <w:rFonts w:eastAsia="宋体" w:hint="eastAsia"/>
          <w:sz w:val="24"/>
          <w:lang w:eastAsia="zh-CN"/>
        </w:rPr>
        <w:tab/>
      </w:r>
      <w:r>
        <w:rPr>
          <w:rFonts w:eastAsia="宋体" w:hint="eastAsia"/>
          <w:sz w:val="24"/>
          <w:lang w:eastAsia="zh-CN"/>
        </w:rPr>
        <w:t>交换调度</w:t>
      </w:r>
    </w:p>
    <w:p w:rsidR="00C5034E" w:rsidRDefault="00724C3D">
      <w:pPr>
        <w:pStyle w:val="a6"/>
        <w:numPr>
          <w:ilvl w:val="1"/>
          <w:numId w:val="12"/>
        </w:numPr>
        <w:tabs>
          <w:tab w:val="left" w:pos="1527"/>
        </w:tabs>
        <w:spacing w:before="119"/>
        <w:ind w:left="1526" w:hanging="507"/>
        <w:rPr>
          <w:sz w:val="24"/>
        </w:rPr>
      </w:pPr>
      <w:r>
        <w:rPr>
          <w:sz w:val="24"/>
        </w:rPr>
        <w:t>Demand</w:t>
      </w:r>
      <w:r>
        <w:rPr>
          <w:spacing w:val="-2"/>
          <w:sz w:val="24"/>
        </w:rPr>
        <w:t xml:space="preserve"> </w:t>
      </w:r>
      <w:r>
        <w:rPr>
          <w:sz w:val="24"/>
        </w:rPr>
        <w:t>patterns</w:t>
      </w:r>
    </w:p>
    <w:p w:rsidR="00C5034E" w:rsidRDefault="00724C3D">
      <w:pPr>
        <w:pStyle w:val="a6"/>
        <w:tabs>
          <w:tab w:val="left" w:pos="1527"/>
        </w:tabs>
        <w:spacing w:before="119"/>
        <w:ind w:left="1019" w:firstLine="0"/>
        <w:rPr>
          <w:rFonts w:eastAsia="宋体"/>
          <w:sz w:val="24"/>
          <w:lang w:eastAsia="zh-CN"/>
        </w:rPr>
      </w:pPr>
      <w:r>
        <w:rPr>
          <w:rFonts w:eastAsia="宋体" w:hint="eastAsia"/>
          <w:b/>
          <w:bCs/>
          <w:sz w:val="24"/>
          <w:lang w:eastAsia="zh-CN"/>
        </w:rPr>
        <w:t>4.3</w:t>
      </w:r>
      <w:r>
        <w:rPr>
          <w:rFonts w:eastAsia="宋体" w:hint="eastAsia"/>
          <w:sz w:val="24"/>
          <w:lang w:eastAsia="zh-CN"/>
        </w:rPr>
        <w:tab/>
      </w:r>
      <w:r>
        <w:rPr>
          <w:rFonts w:eastAsia="宋体" w:hint="eastAsia"/>
          <w:sz w:val="24"/>
          <w:lang w:eastAsia="zh-CN"/>
        </w:rPr>
        <w:t>需求模式</w:t>
      </w:r>
    </w:p>
    <w:p w:rsidR="00C5034E" w:rsidRDefault="00724C3D">
      <w:pPr>
        <w:pStyle w:val="a6"/>
        <w:numPr>
          <w:ilvl w:val="1"/>
          <w:numId w:val="12"/>
        </w:numPr>
        <w:tabs>
          <w:tab w:val="left" w:pos="1530"/>
        </w:tabs>
        <w:ind w:left="1529" w:hanging="488"/>
        <w:rPr>
          <w:sz w:val="24"/>
        </w:rPr>
      </w:pPr>
      <w:r>
        <w:rPr>
          <w:sz w:val="24"/>
        </w:rPr>
        <w:t>Capacity and energy reserve requirements, including deliverability</w:t>
      </w:r>
      <w:r>
        <w:rPr>
          <w:spacing w:val="-12"/>
          <w:sz w:val="24"/>
        </w:rPr>
        <w:t xml:space="preserve"> </w:t>
      </w:r>
      <w:r>
        <w:rPr>
          <w:sz w:val="24"/>
        </w:rPr>
        <w:t>capability</w:t>
      </w:r>
    </w:p>
    <w:p w:rsidR="00C5034E" w:rsidRDefault="00724C3D">
      <w:pPr>
        <w:pStyle w:val="a6"/>
        <w:tabs>
          <w:tab w:val="left" w:pos="1530"/>
        </w:tabs>
        <w:ind w:left="1041" w:firstLine="0"/>
        <w:rPr>
          <w:rFonts w:eastAsia="宋体"/>
          <w:sz w:val="24"/>
          <w:lang w:eastAsia="zh-CN"/>
        </w:rPr>
      </w:pPr>
      <w:r>
        <w:rPr>
          <w:rFonts w:eastAsia="宋体" w:hint="eastAsia"/>
          <w:b/>
          <w:bCs/>
          <w:sz w:val="24"/>
          <w:lang w:eastAsia="zh-CN"/>
        </w:rPr>
        <w:t>4.4</w:t>
      </w:r>
      <w:r>
        <w:rPr>
          <w:rFonts w:eastAsia="宋体" w:hint="eastAsia"/>
          <w:sz w:val="24"/>
          <w:lang w:eastAsia="zh-CN"/>
        </w:rPr>
        <w:tab/>
      </w:r>
      <w:r>
        <w:rPr>
          <w:rFonts w:eastAsia="宋体" w:hint="eastAsia"/>
          <w:sz w:val="24"/>
          <w:lang w:eastAsia="zh-CN"/>
        </w:rPr>
        <w:t>容量和能源储备要求，包括产能</w:t>
      </w:r>
    </w:p>
    <w:p w:rsidR="00C5034E" w:rsidRDefault="00724C3D">
      <w:pPr>
        <w:pStyle w:val="a4"/>
        <w:spacing w:before="199"/>
        <w:ind w:left="1013" w:right="761" w:hanging="447"/>
        <w:jc w:val="both"/>
      </w:pPr>
      <w:r>
        <w:rPr>
          <w:b/>
        </w:rPr>
        <w:t xml:space="preserve">M4. </w:t>
      </w:r>
      <w:r>
        <w:t>Each Balancing Authority shall have evidence that it has developed a plan to operate within the criteria identified. Such evidence could include but is not limited to dated operator logs or e-mail records.</w:t>
      </w:r>
    </w:p>
    <w:p w:rsidR="00C5034E" w:rsidRDefault="00724C3D">
      <w:pPr>
        <w:pStyle w:val="a4"/>
        <w:spacing w:before="199"/>
        <w:ind w:left="1013" w:right="761" w:hanging="447"/>
        <w:jc w:val="both"/>
        <w:rPr>
          <w:lang w:eastAsia="zh-CN"/>
        </w:rPr>
      </w:pPr>
      <w:r>
        <w:rPr>
          <w:rFonts w:hint="eastAsia"/>
          <w:b/>
          <w:bCs/>
          <w:lang w:eastAsia="zh-CN"/>
        </w:rPr>
        <w:t>M4</w:t>
      </w:r>
      <w:r>
        <w:rPr>
          <w:rFonts w:eastAsia="宋体" w:hint="eastAsia"/>
          <w:b/>
          <w:bCs/>
          <w:lang w:eastAsia="zh-CN"/>
        </w:rPr>
        <w:t>.</w:t>
      </w:r>
      <w:r>
        <w:rPr>
          <w:rFonts w:eastAsia="宋体" w:hint="eastAsia"/>
          <w:lang w:eastAsia="zh-CN"/>
        </w:rPr>
        <w:tab/>
      </w:r>
      <w:r>
        <w:rPr>
          <w:rFonts w:hint="eastAsia"/>
          <w:lang w:eastAsia="zh-CN"/>
        </w:rPr>
        <w:t>每个平衡机构应有证据证明其已制定了在确定的标准内运行的计划。这些证据可能包括但不限于注明日期的操作员日志或电子邮件记录。</w:t>
      </w:r>
    </w:p>
    <w:p w:rsidR="00C5034E" w:rsidRDefault="00724C3D">
      <w:pPr>
        <w:spacing w:before="201"/>
        <w:ind w:left="1013" w:right="538" w:hanging="447"/>
        <w:jc w:val="both"/>
        <w:rPr>
          <w:i/>
          <w:sz w:val="24"/>
        </w:rPr>
      </w:pPr>
      <w:r>
        <w:rPr>
          <w:b/>
          <w:sz w:val="24"/>
        </w:rPr>
        <w:t xml:space="preserve">R5. </w:t>
      </w:r>
      <w:r>
        <w:rPr>
          <w:sz w:val="24"/>
        </w:rPr>
        <w:t xml:space="preserve">Each Balancing Authority shall notify entities identified in the Operating Plan(s) cited in Requirement R4 as to their role in those plan(s). </w:t>
      </w:r>
      <w:r>
        <w:rPr>
          <w:i/>
          <w:sz w:val="24"/>
        </w:rPr>
        <w:t>[Violation Risk Factor: Medium] [Time Horizon: Operations Planning]</w:t>
      </w:r>
    </w:p>
    <w:p w:rsidR="00C5034E" w:rsidRDefault="00724C3D">
      <w:pPr>
        <w:spacing w:before="201"/>
        <w:ind w:left="1013" w:right="538" w:hanging="447"/>
        <w:jc w:val="both"/>
        <w:rPr>
          <w:i/>
          <w:sz w:val="24"/>
        </w:rPr>
      </w:pPr>
      <w:r>
        <w:rPr>
          <w:rFonts w:hint="eastAsia"/>
          <w:b/>
          <w:bCs/>
          <w:iCs/>
          <w:sz w:val="24"/>
        </w:rPr>
        <w:lastRenderedPageBreak/>
        <w:t>R5</w:t>
      </w:r>
      <w:r>
        <w:rPr>
          <w:rFonts w:eastAsia="宋体" w:hint="eastAsia"/>
          <w:b/>
          <w:bCs/>
          <w:iCs/>
          <w:sz w:val="24"/>
          <w:lang w:eastAsia="zh-CN"/>
        </w:rPr>
        <w:t>.</w:t>
      </w:r>
      <w:r>
        <w:rPr>
          <w:rFonts w:eastAsia="宋体" w:hint="eastAsia"/>
          <w:iCs/>
          <w:sz w:val="24"/>
          <w:lang w:eastAsia="zh-CN"/>
        </w:rPr>
        <w:tab/>
      </w:r>
      <w:r>
        <w:rPr>
          <w:rFonts w:hint="eastAsia"/>
          <w:iCs/>
          <w:sz w:val="24"/>
        </w:rPr>
        <w:t>各平衡机构应通知要求R4中所引用的经营计划中所确定的实体其在这些计划中的角色。</w:t>
      </w:r>
      <w:r>
        <w:rPr>
          <w:rFonts w:hint="eastAsia"/>
          <w:i/>
          <w:sz w:val="24"/>
        </w:rPr>
        <w:t>[违规风险因素:中等][时间范围:运营计划]</w:t>
      </w:r>
    </w:p>
    <w:p w:rsidR="00C5034E" w:rsidRDefault="00724C3D">
      <w:pPr>
        <w:pStyle w:val="a4"/>
        <w:spacing w:before="202"/>
        <w:ind w:left="1020" w:right="567" w:hanging="449"/>
      </w:pPr>
      <w:r>
        <w:rPr>
          <w:b/>
        </w:rPr>
        <w:t xml:space="preserve">M5. </w:t>
      </w:r>
      <w:r>
        <w:t>Each Balancing Authority shall have evidence that it notified entities identified in the plan(s) cited in Requirement R4 as to their role in the plan(s). Such evidence could include but is not limited to dated operator logs or e-mail records.</w:t>
      </w:r>
    </w:p>
    <w:p w:rsidR="00C5034E" w:rsidRDefault="00724C3D">
      <w:pPr>
        <w:pStyle w:val="a4"/>
        <w:spacing w:before="202"/>
        <w:ind w:left="1020" w:right="567" w:hanging="449"/>
        <w:rPr>
          <w:lang w:eastAsia="zh-CN"/>
        </w:rPr>
      </w:pPr>
      <w:r>
        <w:rPr>
          <w:rFonts w:hint="eastAsia"/>
          <w:b/>
          <w:bCs/>
          <w:lang w:eastAsia="zh-CN"/>
        </w:rPr>
        <w:t>M5</w:t>
      </w:r>
      <w:r>
        <w:rPr>
          <w:rFonts w:eastAsia="宋体" w:hint="eastAsia"/>
          <w:b/>
          <w:bCs/>
          <w:lang w:eastAsia="zh-CN"/>
        </w:rPr>
        <w:t>.</w:t>
      </w:r>
      <w:r>
        <w:rPr>
          <w:rFonts w:eastAsia="宋体" w:hint="eastAsia"/>
          <w:lang w:eastAsia="zh-CN"/>
        </w:rPr>
        <w:tab/>
      </w:r>
      <w:r>
        <w:rPr>
          <w:rFonts w:hint="eastAsia"/>
          <w:lang w:eastAsia="zh-CN"/>
        </w:rPr>
        <w:t>每个平衡机构都应该有证据证明它通知了要求R4中引用的计划中确定的实体，说明它们在计划中的角色。这些证据可能包括但不限于注明日期的操作员日志或电子邮件记录。</w:t>
      </w:r>
    </w:p>
    <w:p w:rsidR="00C5034E" w:rsidRDefault="00724C3D">
      <w:pPr>
        <w:spacing w:before="120"/>
        <w:ind w:left="1020" w:right="567" w:hanging="449"/>
        <w:rPr>
          <w:i/>
          <w:sz w:val="24"/>
        </w:rPr>
      </w:pPr>
      <w:r>
        <w:rPr>
          <w:b/>
          <w:sz w:val="24"/>
        </w:rPr>
        <w:t xml:space="preserve">R6. </w:t>
      </w:r>
      <w:r>
        <w:rPr>
          <w:sz w:val="24"/>
        </w:rPr>
        <w:t xml:space="preserve">Each Transmission Operator shall provide its Operating Plan(s) for next-day operations identified in Requirement R2 to its Reliability Coordinator. </w:t>
      </w:r>
      <w:r>
        <w:rPr>
          <w:i/>
          <w:sz w:val="24"/>
        </w:rPr>
        <w:t>[Violation Risk Factor: Medium] [Time Horizon: Operations Planning]</w:t>
      </w:r>
    </w:p>
    <w:p w:rsidR="00C5034E" w:rsidRDefault="00724C3D">
      <w:pPr>
        <w:spacing w:before="120"/>
        <w:ind w:left="1020" w:right="567" w:hanging="449"/>
        <w:rPr>
          <w:i/>
          <w:sz w:val="24"/>
        </w:rPr>
      </w:pPr>
      <w:r>
        <w:rPr>
          <w:rFonts w:hint="eastAsia"/>
          <w:b/>
          <w:bCs/>
          <w:iCs/>
          <w:sz w:val="24"/>
        </w:rPr>
        <w:t>R6</w:t>
      </w:r>
      <w:r>
        <w:rPr>
          <w:rFonts w:eastAsia="宋体" w:hint="eastAsia"/>
          <w:b/>
          <w:bCs/>
          <w:iCs/>
          <w:sz w:val="24"/>
          <w:lang w:eastAsia="zh-CN"/>
        </w:rPr>
        <w:t>.</w:t>
      </w:r>
      <w:r>
        <w:rPr>
          <w:rFonts w:eastAsia="宋体" w:hint="eastAsia"/>
          <w:b/>
          <w:bCs/>
          <w:iCs/>
          <w:sz w:val="24"/>
          <w:lang w:eastAsia="zh-CN"/>
        </w:rPr>
        <w:tab/>
      </w:r>
      <w:r>
        <w:rPr>
          <w:rFonts w:hint="eastAsia"/>
          <w:iCs/>
          <w:sz w:val="24"/>
        </w:rPr>
        <w:t>每个输电运营商应向其可靠性协调员提供其在要求R2中确定的第二天操作的运行计划。</w:t>
      </w:r>
      <w:r>
        <w:rPr>
          <w:rFonts w:hint="eastAsia"/>
          <w:i/>
          <w:sz w:val="24"/>
        </w:rPr>
        <w:t>[违规风险因素:中等][时间范围:运营计划]</w:t>
      </w:r>
    </w:p>
    <w:p w:rsidR="00C5034E" w:rsidRDefault="00724C3D">
      <w:pPr>
        <w:pStyle w:val="a4"/>
        <w:spacing w:before="198" w:line="242" w:lineRule="auto"/>
        <w:ind w:left="1013" w:right="709" w:hanging="447"/>
        <w:jc w:val="both"/>
      </w:pPr>
      <w:r>
        <w:rPr>
          <w:b/>
        </w:rPr>
        <w:t xml:space="preserve">M6. </w:t>
      </w:r>
      <w:r>
        <w:t>Each Transmission Operator shall have evidence that it provided its Operating Plan(s) for next-day operations identified in Requirement R2 to its Reliability Coordinator.</w:t>
      </w:r>
    </w:p>
    <w:p w:rsidR="00C5034E" w:rsidRDefault="00724C3D">
      <w:pPr>
        <w:pStyle w:val="a4"/>
        <w:ind w:left="1013" w:right="1356"/>
      </w:pPr>
      <w:r>
        <w:t>Such evidence could include but is not limited to dated operator logs or e-mail</w:t>
      </w:r>
      <w:r>
        <w:rPr>
          <w:rFonts w:eastAsia="宋体" w:hint="eastAsia"/>
          <w:lang w:eastAsia="zh-CN"/>
        </w:rPr>
        <w:t xml:space="preserve"> </w:t>
      </w:r>
      <w:r>
        <w:t>records.</w:t>
      </w:r>
    </w:p>
    <w:p w:rsidR="00C5034E" w:rsidRDefault="00724C3D">
      <w:pPr>
        <w:spacing w:before="196"/>
        <w:ind w:left="1013" w:right="567" w:hanging="447"/>
        <w:rPr>
          <w:iCs/>
          <w:sz w:val="24"/>
          <w:lang w:eastAsia="zh-CN"/>
        </w:rPr>
      </w:pPr>
      <w:r>
        <w:rPr>
          <w:rFonts w:hint="eastAsia"/>
          <w:iCs/>
          <w:sz w:val="24"/>
          <w:lang w:eastAsia="zh-CN"/>
        </w:rPr>
        <w:t>M6</w:t>
      </w:r>
      <w:r>
        <w:rPr>
          <w:rFonts w:eastAsia="宋体" w:hint="eastAsia"/>
          <w:iCs/>
          <w:sz w:val="24"/>
          <w:lang w:eastAsia="zh-CN"/>
        </w:rPr>
        <w:t>.</w:t>
      </w:r>
      <w:r>
        <w:rPr>
          <w:rFonts w:eastAsia="宋体" w:hint="eastAsia"/>
          <w:iCs/>
          <w:sz w:val="24"/>
          <w:lang w:eastAsia="zh-CN"/>
        </w:rPr>
        <w:tab/>
      </w:r>
      <w:r>
        <w:rPr>
          <w:rFonts w:hint="eastAsia"/>
          <w:iCs/>
          <w:sz w:val="24"/>
          <w:lang w:eastAsia="zh-CN"/>
        </w:rPr>
        <w:t>每个输电运营商应向其可靠性协调员提供证据，证明其已向其可靠性协调员提供了要求R2中确定的第二天操作的运行计划。这些证据可能包括但不限于注明日期的操作员日志或电子邮件记录。</w:t>
      </w:r>
    </w:p>
    <w:p w:rsidR="00C5034E" w:rsidRDefault="00724C3D">
      <w:pPr>
        <w:spacing w:before="196"/>
        <w:ind w:left="1013" w:right="567" w:hanging="447"/>
        <w:rPr>
          <w:i/>
          <w:sz w:val="24"/>
        </w:rPr>
      </w:pPr>
      <w:r>
        <w:rPr>
          <w:b/>
          <w:sz w:val="24"/>
        </w:rPr>
        <w:t xml:space="preserve">R7. </w:t>
      </w:r>
      <w:r>
        <w:rPr>
          <w:sz w:val="24"/>
        </w:rPr>
        <w:t xml:space="preserve">Each Balancing Authority shall provide its Operating Plan(s) for next-day operations identified in Requirement R4 to its Reliability Coordinator. </w:t>
      </w:r>
      <w:r>
        <w:rPr>
          <w:i/>
          <w:sz w:val="24"/>
        </w:rPr>
        <w:t>[Violation Risk Factor: Medium] [Time Horizon: Operations Planning]</w:t>
      </w:r>
    </w:p>
    <w:p w:rsidR="00C5034E" w:rsidRDefault="00724C3D">
      <w:pPr>
        <w:spacing w:before="196"/>
        <w:ind w:left="1013" w:right="567" w:hanging="447"/>
        <w:rPr>
          <w:i/>
          <w:sz w:val="24"/>
        </w:rPr>
      </w:pPr>
      <w:r>
        <w:rPr>
          <w:rFonts w:hint="eastAsia"/>
          <w:b/>
          <w:bCs/>
          <w:iCs/>
          <w:sz w:val="24"/>
        </w:rPr>
        <w:t>R7</w:t>
      </w:r>
      <w:r>
        <w:rPr>
          <w:rFonts w:eastAsia="宋体" w:hint="eastAsia"/>
          <w:b/>
          <w:bCs/>
          <w:iCs/>
          <w:sz w:val="24"/>
          <w:lang w:eastAsia="zh-CN"/>
        </w:rPr>
        <w:t>.</w:t>
      </w:r>
      <w:r>
        <w:rPr>
          <w:rFonts w:eastAsia="宋体" w:hint="eastAsia"/>
          <w:iCs/>
          <w:sz w:val="24"/>
          <w:lang w:eastAsia="zh-CN"/>
        </w:rPr>
        <w:tab/>
      </w:r>
      <w:r>
        <w:rPr>
          <w:rFonts w:hint="eastAsia"/>
          <w:iCs/>
          <w:sz w:val="24"/>
        </w:rPr>
        <w:t>每个平衡机构应向其可靠性协调机构提供需求R4中确定的第二天操作的运行计划。</w:t>
      </w:r>
      <w:r>
        <w:rPr>
          <w:rFonts w:hint="eastAsia"/>
          <w:i/>
          <w:sz w:val="24"/>
        </w:rPr>
        <w:t>[违规风险因素:中等][时间范围:运营计划]</w:t>
      </w:r>
    </w:p>
    <w:p w:rsidR="00C5034E" w:rsidRDefault="00724C3D">
      <w:pPr>
        <w:pStyle w:val="a4"/>
        <w:spacing w:before="198"/>
        <w:ind w:left="1020" w:right="673" w:hanging="449"/>
      </w:pPr>
      <w:r>
        <w:rPr>
          <w:b/>
        </w:rPr>
        <w:t xml:space="preserve">M7. </w:t>
      </w:r>
      <w:r>
        <w:t>Each Balancing Authority shall have evidence that it provided its Operating Plan(s) for next-day operations identified in Requirement R4 to its Reliability Coordinator. Such evidence could include but is not limited to dated operator logs or e-mail records.</w:t>
      </w:r>
    </w:p>
    <w:p w:rsidR="00C5034E" w:rsidRDefault="00724C3D">
      <w:pPr>
        <w:pStyle w:val="a4"/>
        <w:spacing w:before="198"/>
        <w:ind w:left="1020" w:right="673" w:hanging="449"/>
        <w:rPr>
          <w:lang w:eastAsia="zh-CN"/>
        </w:rPr>
      </w:pPr>
      <w:r>
        <w:rPr>
          <w:rFonts w:hint="eastAsia"/>
          <w:lang w:eastAsia="zh-CN"/>
        </w:rPr>
        <w:t>M7</w:t>
      </w:r>
      <w:r>
        <w:rPr>
          <w:rFonts w:eastAsia="宋体" w:hint="eastAsia"/>
          <w:lang w:eastAsia="zh-CN"/>
        </w:rPr>
        <w:t>.</w:t>
      </w:r>
      <w:r>
        <w:rPr>
          <w:rFonts w:eastAsia="宋体" w:hint="eastAsia"/>
          <w:lang w:eastAsia="zh-CN"/>
        </w:rPr>
        <w:tab/>
      </w:r>
      <w:r>
        <w:rPr>
          <w:rFonts w:hint="eastAsia"/>
          <w:lang w:eastAsia="zh-CN"/>
        </w:rPr>
        <w:t>每个平衡机构应有证据证明其向其可靠性协调机构提供了要求R4中确定的第二天操作的运行计划。这些证据可能包括但不限于注明日期的操作员日志或电子邮件记录。</w:t>
      </w:r>
    </w:p>
    <w:p w:rsidR="00C5034E" w:rsidRDefault="00C5034E">
      <w:pPr>
        <w:rPr>
          <w:lang w:eastAsia="zh-CN"/>
        </w:rPr>
      </w:pPr>
    </w:p>
    <w:p w:rsidR="00C5034E" w:rsidRDefault="00C5034E">
      <w:pPr>
        <w:rPr>
          <w:lang w:eastAsia="zh-CN"/>
        </w:rPr>
        <w:sectPr w:rsidR="00C5034E">
          <w:headerReference w:type="default" r:id="rId32"/>
          <w:footerReference w:type="default" r:id="rId33"/>
          <w:pgSz w:w="12240" w:h="15840"/>
          <w:pgMar w:top="1340" w:right="900" w:bottom="920" w:left="1320" w:header="768" w:footer="723" w:gutter="0"/>
          <w:cols w:space="720"/>
        </w:sectPr>
      </w:pPr>
    </w:p>
    <w:p w:rsidR="00C5034E" w:rsidRDefault="00724C3D">
      <w:pPr>
        <w:pStyle w:val="2"/>
        <w:numPr>
          <w:ilvl w:val="0"/>
          <w:numId w:val="11"/>
        </w:numPr>
        <w:tabs>
          <w:tab w:val="left" w:pos="481"/>
        </w:tabs>
        <w:spacing w:before="90"/>
        <w:ind w:hanging="361"/>
        <w:rPr>
          <w:rFonts w:ascii="Tahoma"/>
        </w:rPr>
      </w:pPr>
      <w:r>
        <w:rPr>
          <w:rFonts w:ascii="Tahoma"/>
        </w:rPr>
        <w:lastRenderedPageBreak/>
        <w:t>Compliance</w:t>
      </w:r>
      <w:r>
        <w:rPr>
          <w:rFonts w:ascii="Tahoma" w:eastAsia="宋体" w:hint="eastAsia"/>
          <w:lang w:eastAsia="zh-CN"/>
        </w:rPr>
        <w:tab/>
        <w:t>C.</w:t>
      </w:r>
      <w:r>
        <w:rPr>
          <w:rFonts w:ascii="Tahoma" w:eastAsia="宋体" w:hint="eastAsia"/>
          <w:lang w:eastAsia="zh-CN"/>
        </w:rPr>
        <w:t>合规手段</w:t>
      </w:r>
    </w:p>
    <w:p w:rsidR="00C5034E" w:rsidRDefault="00724C3D">
      <w:pPr>
        <w:pStyle w:val="a6"/>
        <w:numPr>
          <w:ilvl w:val="1"/>
          <w:numId w:val="11"/>
        </w:numPr>
        <w:tabs>
          <w:tab w:val="left" w:pos="1056"/>
          <w:tab w:val="left" w:pos="1057"/>
        </w:tabs>
        <w:spacing w:before="123"/>
        <w:ind w:hanging="577"/>
        <w:rPr>
          <w:b/>
          <w:sz w:val="24"/>
        </w:rPr>
      </w:pPr>
      <w:r>
        <w:rPr>
          <w:b/>
          <w:sz w:val="24"/>
        </w:rPr>
        <w:t>Compliance Monitoring</w:t>
      </w:r>
      <w:r>
        <w:rPr>
          <w:b/>
          <w:spacing w:val="-4"/>
          <w:sz w:val="24"/>
        </w:rPr>
        <w:t xml:space="preserve"> </w:t>
      </w:r>
      <w:r>
        <w:rPr>
          <w:b/>
          <w:sz w:val="24"/>
        </w:rPr>
        <w:t>Process</w:t>
      </w:r>
      <w:r>
        <w:rPr>
          <w:rFonts w:eastAsia="宋体" w:hint="eastAsia"/>
          <w:b/>
          <w:sz w:val="24"/>
          <w:lang w:eastAsia="zh-CN"/>
        </w:rPr>
        <w:tab/>
      </w:r>
      <w:r>
        <w:rPr>
          <w:rFonts w:eastAsia="宋体" w:hint="eastAsia"/>
          <w:lang w:eastAsia="zh-CN"/>
        </w:rPr>
        <w:t>1.</w:t>
      </w:r>
      <w:r>
        <w:rPr>
          <w:rFonts w:eastAsia="宋体" w:hint="eastAsia"/>
          <w:lang w:eastAsia="zh-CN"/>
        </w:rPr>
        <w:t>合规监控过程</w:t>
      </w:r>
      <w:r>
        <w:rPr>
          <w:rFonts w:eastAsia="宋体" w:hint="eastAsia"/>
          <w:lang w:eastAsia="zh-CN"/>
        </w:rPr>
        <w:t>:</w:t>
      </w:r>
    </w:p>
    <w:p w:rsidR="00C5034E" w:rsidRDefault="00724C3D">
      <w:pPr>
        <w:pStyle w:val="a6"/>
        <w:numPr>
          <w:ilvl w:val="2"/>
          <w:numId w:val="11"/>
        </w:numPr>
        <w:tabs>
          <w:tab w:val="left" w:pos="1561"/>
        </w:tabs>
        <w:ind w:hanging="505"/>
        <w:rPr>
          <w:b/>
          <w:sz w:val="24"/>
        </w:rPr>
      </w:pPr>
      <w:r>
        <w:rPr>
          <w:b/>
          <w:sz w:val="24"/>
        </w:rPr>
        <w:t>Compliance Enforcement</w:t>
      </w:r>
      <w:r>
        <w:rPr>
          <w:b/>
          <w:spacing w:val="-1"/>
          <w:sz w:val="24"/>
        </w:rPr>
        <w:t xml:space="preserve"> </w:t>
      </w:r>
      <w:r>
        <w:rPr>
          <w:b/>
          <w:sz w:val="24"/>
        </w:rPr>
        <w:t>Authority</w:t>
      </w:r>
      <w:r>
        <w:rPr>
          <w:rFonts w:eastAsia="宋体" w:hint="eastAsia"/>
          <w:b/>
          <w:sz w:val="24"/>
          <w:lang w:eastAsia="zh-CN"/>
        </w:rPr>
        <w:tab/>
      </w:r>
    </w:p>
    <w:p w:rsidR="00C5034E" w:rsidRDefault="00724C3D">
      <w:pPr>
        <w:pStyle w:val="a4"/>
        <w:spacing w:before="119"/>
        <w:ind w:left="1560" w:right="527"/>
        <w:rPr>
          <w:rFonts w:ascii="Times New Roman" w:hAnsi="Times New Roman"/>
        </w:rPr>
      </w:pPr>
      <w:r>
        <w:t>As defined in the NERC Rules of Procedure, “Compliance Enforcement Authority” (CEA) means NERC or the Regional Entity in their respective roles of monitoring and enforcing compliance with the NERC Reliability Standards</w:t>
      </w:r>
      <w:r>
        <w:rPr>
          <w:rFonts w:ascii="Times New Roman" w:hAnsi="Times New Roman"/>
        </w:rPr>
        <w:t>.</w:t>
      </w:r>
    </w:p>
    <w:p w:rsidR="00C5034E" w:rsidRDefault="00724C3D">
      <w:pPr>
        <w:pStyle w:val="a6"/>
        <w:numPr>
          <w:ilvl w:val="1"/>
          <w:numId w:val="13"/>
        </w:numPr>
        <w:tabs>
          <w:tab w:val="clear" w:pos="312"/>
          <w:tab w:val="left" w:pos="1632"/>
        </w:tabs>
        <w:ind w:left="1090"/>
        <w:rPr>
          <w:b/>
          <w:sz w:val="24"/>
        </w:rPr>
      </w:pPr>
      <w:r>
        <w:rPr>
          <w:rFonts w:hint="eastAsia"/>
          <w:b/>
          <w:sz w:val="24"/>
        </w:rPr>
        <w:t>合规执法机构:</w:t>
      </w:r>
    </w:p>
    <w:p w:rsidR="00C5034E" w:rsidRDefault="00724C3D">
      <w:pPr>
        <w:pStyle w:val="a4"/>
        <w:ind w:left="1631" w:right="101"/>
        <w:rPr>
          <w:rFonts w:ascii="Times New Roman" w:eastAsia="宋体" w:hAnsi="Times New Roman"/>
          <w:lang w:eastAsia="zh-CN"/>
        </w:rPr>
      </w:pPr>
      <w:r>
        <w:rPr>
          <w:rFonts w:hint="eastAsia"/>
          <w:lang w:eastAsia="zh-CN"/>
        </w:rPr>
        <w:t>“合规执行机构”系指NERC或区域实体，或由适用的政府机构指定的任何实体，在各自的管辖范围内各自履行监督和/或强制执行可靠性标准的职责。</w:t>
      </w:r>
    </w:p>
    <w:p w:rsidR="00C5034E" w:rsidRDefault="00724C3D">
      <w:pPr>
        <w:pStyle w:val="2"/>
        <w:numPr>
          <w:ilvl w:val="2"/>
          <w:numId w:val="11"/>
        </w:numPr>
        <w:tabs>
          <w:tab w:val="left" w:pos="1561"/>
        </w:tabs>
        <w:ind w:hanging="505"/>
      </w:pPr>
      <w:r>
        <w:t>Compliance Monitoring and Assessment</w:t>
      </w:r>
      <w:r>
        <w:rPr>
          <w:spacing w:val="-1"/>
        </w:rPr>
        <w:t xml:space="preserve"> </w:t>
      </w:r>
      <w:r>
        <w:t>Processes</w:t>
      </w:r>
      <w:r>
        <w:rPr>
          <w:rFonts w:eastAsia="宋体" w:hint="eastAsia"/>
          <w:lang w:eastAsia="zh-CN"/>
        </w:rPr>
        <w:tab/>
        <w:t xml:space="preserve">1.2. </w:t>
      </w:r>
      <w:r>
        <w:rPr>
          <w:rFonts w:eastAsia="宋体" w:hint="eastAsia"/>
          <w:lang w:eastAsia="zh-CN"/>
        </w:rPr>
        <w:t>合规监测和评估流程</w:t>
      </w:r>
    </w:p>
    <w:p w:rsidR="00C5034E" w:rsidRDefault="00724C3D">
      <w:pPr>
        <w:pStyle w:val="a4"/>
        <w:spacing w:before="120"/>
        <w:ind w:left="1560"/>
        <w:jc w:val="both"/>
      </w:pPr>
      <w:r>
        <w:t>As defined in the NERC Rules of Procedure, “Compliance Monitoring and</w:t>
      </w:r>
    </w:p>
    <w:p w:rsidR="00C5034E" w:rsidRDefault="00724C3D">
      <w:pPr>
        <w:pStyle w:val="a4"/>
        <w:ind w:left="1560" w:right="768"/>
        <w:jc w:val="both"/>
        <w:rPr>
          <w:rFonts w:eastAsia="宋体"/>
          <w:lang w:eastAsia="zh-CN"/>
        </w:rPr>
      </w:pPr>
      <w:r>
        <w:t>Assessment Processes” refers to the identification of the processes that will be used to evaluate data or information for the purpose of assessing</w:t>
      </w:r>
      <w:r>
        <w:rPr>
          <w:spacing w:val="-39"/>
        </w:rPr>
        <w:t xml:space="preserve"> </w:t>
      </w:r>
      <w:r>
        <w:t>performance or outcomes with the associated reliability</w:t>
      </w:r>
      <w:r>
        <w:rPr>
          <w:spacing w:val="-5"/>
        </w:rPr>
        <w:t xml:space="preserve"> </w:t>
      </w:r>
      <w:r>
        <w:t>standard.</w:t>
      </w:r>
      <w:r>
        <w:rPr>
          <w:rFonts w:eastAsia="宋体" w:hint="eastAsia"/>
          <w:lang w:eastAsia="zh-CN"/>
        </w:rPr>
        <w:t xml:space="preserve">   </w:t>
      </w:r>
    </w:p>
    <w:p w:rsidR="00C5034E" w:rsidRDefault="00724C3D">
      <w:pPr>
        <w:pStyle w:val="a4"/>
        <w:ind w:left="1560" w:right="768"/>
        <w:jc w:val="both"/>
        <w:rPr>
          <w:rFonts w:eastAsia="宋体"/>
          <w:lang w:eastAsia="zh-CN"/>
        </w:rPr>
      </w:pPr>
      <w:r>
        <w:rPr>
          <w:rFonts w:eastAsia="宋体" w:hint="eastAsia"/>
          <w:lang w:eastAsia="zh-CN"/>
        </w:rPr>
        <w:t>按照</w:t>
      </w:r>
      <w:r>
        <w:rPr>
          <w:rFonts w:eastAsia="宋体" w:hint="eastAsia"/>
          <w:lang w:eastAsia="zh-CN"/>
        </w:rPr>
        <w:t>NERC</w:t>
      </w:r>
      <w:r>
        <w:rPr>
          <w:rFonts w:eastAsia="宋体" w:hint="eastAsia"/>
          <w:lang w:eastAsia="zh-CN"/>
        </w:rPr>
        <w:t>程序规则的定义，“合规性监测和评估过程”指的是将用于评估数据或信息的过程的识别，以评估性能或结果与相关的可靠性标准。</w:t>
      </w:r>
    </w:p>
    <w:p w:rsidR="00C5034E" w:rsidRDefault="00724C3D">
      <w:pPr>
        <w:pStyle w:val="2"/>
        <w:numPr>
          <w:ilvl w:val="2"/>
          <w:numId w:val="11"/>
        </w:numPr>
        <w:tabs>
          <w:tab w:val="left" w:pos="1561"/>
        </w:tabs>
        <w:ind w:hanging="505"/>
        <w:jc w:val="both"/>
      </w:pPr>
      <w:r>
        <w:t>Data</w:t>
      </w:r>
      <w:r>
        <w:rPr>
          <w:spacing w:val="-1"/>
        </w:rPr>
        <w:t xml:space="preserve"> </w:t>
      </w:r>
      <w:r>
        <w:t>Retention</w:t>
      </w:r>
      <w:r>
        <w:rPr>
          <w:rFonts w:eastAsia="宋体" w:hint="eastAsia"/>
          <w:lang w:eastAsia="zh-CN"/>
        </w:rPr>
        <w:tab/>
        <w:t xml:space="preserve">1.3. </w:t>
      </w:r>
      <w:r>
        <w:rPr>
          <w:rFonts w:eastAsia="宋体" w:hint="eastAsia"/>
          <w:lang w:eastAsia="zh-CN"/>
        </w:rPr>
        <w:t>数据保留</w:t>
      </w:r>
    </w:p>
    <w:p w:rsidR="00C5034E" w:rsidRDefault="00724C3D">
      <w:pPr>
        <w:pStyle w:val="a4"/>
        <w:spacing w:before="120"/>
        <w:ind w:left="1560" w:right="567"/>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 time period since the last audit.</w:t>
      </w:r>
    </w:p>
    <w:p w:rsidR="00C5034E" w:rsidRDefault="00724C3D">
      <w:pPr>
        <w:pStyle w:val="a4"/>
        <w:spacing w:before="120"/>
        <w:ind w:left="1560" w:right="567"/>
        <w:rPr>
          <w:lang w:eastAsia="zh-CN"/>
        </w:rPr>
      </w:pPr>
      <w:r>
        <w:rPr>
          <w:rFonts w:hint="eastAsia"/>
          <w:lang w:eastAsia="zh-CN"/>
        </w:rPr>
        <w:t>以下证据保存期确定了一个实体被要求保留特定证据以证明合规的时间期限。如果以下规定的证据保留期比上次审计后的时间短，合规执行机构可以要求实体提供其他证据，以证明其在上次审计后的完整时间内是合规的。</w:t>
      </w:r>
    </w:p>
    <w:p w:rsidR="00C5034E" w:rsidRDefault="00724C3D">
      <w:pPr>
        <w:pStyle w:val="a4"/>
        <w:spacing w:before="121"/>
        <w:ind w:left="1560" w:right="594"/>
      </w:pPr>
      <w:r>
        <w:t>Each Transmission Operator and Balancing Authority shall keep data or evidence to show compliance for each applicable Requirement for a rolling 90-calendar days period for analyses, the most recent 90-calendar days for voice recordings, and 12 months for operating logs and e-mail records unless directed by its Compliance Enforcement Authority to retain specific evidence for a longer period of time as part of an investigation.</w:t>
      </w:r>
    </w:p>
    <w:p w:rsidR="00C5034E" w:rsidRDefault="00724C3D">
      <w:pPr>
        <w:pStyle w:val="a4"/>
        <w:spacing w:before="121"/>
        <w:ind w:left="1560" w:right="594"/>
        <w:rPr>
          <w:lang w:eastAsia="zh-CN"/>
        </w:rPr>
      </w:pPr>
      <w:r>
        <w:rPr>
          <w:rFonts w:hint="eastAsia"/>
          <w:lang w:eastAsia="zh-CN"/>
        </w:rPr>
        <w:t>每个</w:t>
      </w:r>
      <w:r>
        <w:rPr>
          <w:rFonts w:eastAsia="宋体" w:hint="eastAsia"/>
          <w:lang w:eastAsia="zh-CN"/>
        </w:rPr>
        <w:t>输电运营商</w:t>
      </w:r>
      <w:r>
        <w:rPr>
          <w:rFonts w:hint="eastAsia"/>
          <w:lang w:eastAsia="zh-CN"/>
        </w:rPr>
        <w:t>和平衡机构应保存数据或证据，以表明符合每项适用要求，滚动90个日历天的周期进行分析，最近的90个日历天进行语音记录，12个月的操作日志和电子邮件记录，除非合规执行机构指示将特定证据保留更长的时间作为调查的一部分。</w:t>
      </w:r>
    </w:p>
    <w:p w:rsidR="00C5034E" w:rsidRDefault="00724C3D">
      <w:pPr>
        <w:pStyle w:val="a4"/>
        <w:spacing w:before="119"/>
        <w:ind w:left="1560" w:right="552"/>
      </w:pPr>
      <w:r>
        <w:t>If a Transmission Operator or Balancing Authority is found non-compliant, it shall keep information related to the non-compliance until found compliant or the time period specified above, whichever is longer.</w:t>
      </w:r>
    </w:p>
    <w:p w:rsidR="00C5034E" w:rsidRDefault="00724C3D">
      <w:pPr>
        <w:pStyle w:val="a4"/>
        <w:spacing w:before="122"/>
        <w:ind w:left="1560" w:right="726"/>
        <w:rPr>
          <w:lang w:eastAsia="zh-CN"/>
        </w:rPr>
      </w:pPr>
      <w:r>
        <w:rPr>
          <w:rFonts w:hint="eastAsia"/>
          <w:lang w:eastAsia="zh-CN"/>
        </w:rPr>
        <w:lastRenderedPageBreak/>
        <w:t>如果发现</w:t>
      </w:r>
      <w:r>
        <w:rPr>
          <w:rFonts w:eastAsia="宋体" w:hint="eastAsia"/>
          <w:lang w:eastAsia="zh-CN"/>
        </w:rPr>
        <w:t>输电运营商</w:t>
      </w:r>
      <w:r>
        <w:rPr>
          <w:rFonts w:hint="eastAsia"/>
          <w:lang w:eastAsia="zh-CN"/>
        </w:rPr>
        <w:t>或平衡机构不符合规定，它应保存与不符合规定有关的信息，直到发现符合规定或上述规定的时间期限(以较长者为准)。</w:t>
      </w:r>
    </w:p>
    <w:p w:rsidR="00C5034E" w:rsidRDefault="00724C3D">
      <w:pPr>
        <w:pStyle w:val="a4"/>
        <w:spacing w:before="122"/>
        <w:ind w:left="1560" w:right="726"/>
      </w:pPr>
      <w:r>
        <w:t>The Compliance Enforcement Authority shall keep the last audit records and all requested and submitted subsequent audit records</w:t>
      </w:r>
    </w:p>
    <w:p w:rsidR="00C5034E" w:rsidRDefault="00724C3D">
      <w:pPr>
        <w:pStyle w:val="a4"/>
        <w:spacing w:before="122"/>
        <w:ind w:left="1560" w:right="726"/>
        <w:rPr>
          <w:lang w:eastAsia="zh-CN"/>
        </w:rPr>
      </w:pPr>
      <w:r>
        <w:rPr>
          <w:rFonts w:hint="eastAsia"/>
          <w:lang w:eastAsia="zh-CN"/>
        </w:rPr>
        <w:t>合规执行机构应保留上次审核记录以及所有要求和提交的后续审核记录</w:t>
      </w:r>
    </w:p>
    <w:p w:rsidR="00C5034E" w:rsidRDefault="00724C3D">
      <w:pPr>
        <w:pStyle w:val="2"/>
        <w:numPr>
          <w:ilvl w:val="2"/>
          <w:numId w:val="11"/>
        </w:numPr>
        <w:tabs>
          <w:tab w:val="left" w:pos="1561"/>
        </w:tabs>
        <w:ind w:hanging="505"/>
      </w:pPr>
      <w:r>
        <w:t>Additional Compliance Information</w:t>
      </w:r>
      <w:r>
        <w:rPr>
          <w:rFonts w:eastAsia="宋体" w:hint="eastAsia"/>
          <w:lang w:eastAsia="zh-CN"/>
        </w:rPr>
        <w:tab/>
        <w:t xml:space="preserve">1.4. </w:t>
      </w:r>
      <w:r>
        <w:rPr>
          <w:rFonts w:eastAsia="宋体" w:hint="eastAsia"/>
          <w:lang w:eastAsia="zh-CN"/>
        </w:rPr>
        <w:t>其他合规信息</w:t>
      </w:r>
    </w:p>
    <w:p w:rsidR="00C5034E" w:rsidRDefault="00724C3D">
      <w:pPr>
        <w:pStyle w:val="a4"/>
        <w:spacing w:before="120"/>
        <w:ind w:left="1560"/>
        <w:rPr>
          <w:rFonts w:eastAsia="宋体"/>
          <w:lang w:eastAsia="zh-CN"/>
        </w:rPr>
        <w:sectPr w:rsidR="00C5034E">
          <w:pgSz w:w="12240" w:h="15840"/>
          <w:pgMar w:top="1340" w:right="900" w:bottom="920" w:left="1320" w:header="768" w:footer="723" w:gutter="0"/>
          <w:cols w:space="720"/>
        </w:sectPr>
      </w:pPr>
      <w:r>
        <w:t>None.</w:t>
      </w:r>
      <w:r>
        <w:rPr>
          <w:rFonts w:eastAsia="宋体" w:hint="eastAsia"/>
          <w:lang w:eastAsia="zh-CN"/>
        </w:rPr>
        <w:tab/>
      </w:r>
      <w:r>
        <w:rPr>
          <w:rFonts w:eastAsia="宋体" w:hint="eastAsia"/>
          <w:lang w:eastAsia="zh-CN"/>
        </w:rPr>
        <w:tab/>
      </w:r>
      <w:r>
        <w:rPr>
          <w:rFonts w:eastAsia="宋体" w:hint="eastAsia"/>
          <w:lang w:eastAsia="zh-CN"/>
        </w:rPr>
        <w:t>无</w:t>
      </w:r>
    </w:p>
    <w:p w:rsidR="00C5034E" w:rsidRDefault="00C5034E">
      <w:pPr>
        <w:pStyle w:val="a4"/>
        <w:spacing w:before="1"/>
        <w:rPr>
          <w:sz w:val="10"/>
        </w:rPr>
      </w:pPr>
    </w:p>
    <w:p w:rsidR="00C5034E" w:rsidRDefault="00724C3D">
      <w:pPr>
        <w:pStyle w:val="2"/>
        <w:spacing w:before="101"/>
        <w:ind w:left="139"/>
        <w:rPr>
          <w:rFonts w:ascii="Tahoma"/>
        </w:rPr>
      </w:pPr>
      <w:r>
        <w:rPr>
          <w:rFonts w:ascii="Tahoma"/>
        </w:rPr>
        <w:t>Table of Compliance Elements</w:t>
      </w:r>
    </w:p>
    <w:p w:rsidR="00C5034E" w:rsidRDefault="00C5034E">
      <w:pPr>
        <w:pStyle w:val="a4"/>
        <w:spacing w:before="2"/>
        <w:rPr>
          <w:rFonts w:ascii="Tahoma"/>
          <w:b/>
          <w:sz w:val="10"/>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38"/>
        <w:gridCol w:w="1430"/>
        <w:gridCol w:w="1039"/>
        <w:gridCol w:w="2412"/>
        <w:gridCol w:w="2412"/>
        <w:gridCol w:w="2412"/>
        <w:gridCol w:w="2417"/>
      </w:tblGrid>
      <w:tr w:rsidR="00C5034E">
        <w:trPr>
          <w:trHeight w:val="508"/>
        </w:trPr>
        <w:tc>
          <w:tcPr>
            <w:tcW w:w="838" w:type="dxa"/>
            <w:vMerge w:val="restart"/>
            <w:shd w:val="clear" w:color="auto" w:fill="254D74"/>
          </w:tcPr>
          <w:p w:rsidR="00C5034E" w:rsidRDefault="00724C3D">
            <w:pPr>
              <w:pStyle w:val="TableParagraph"/>
              <w:spacing w:before="119"/>
              <w:ind w:left="204"/>
              <w:rPr>
                <w:b/>
                <w:sz w:val="20"/>
              </w:rPr>
            </w:pPr>
            <w:r>
              <w:rPr>
                <w:b/>
                <w:sz w:val="20"/>
              </w:rPr>
              <w:t>R #</w:t>
            </w:r>
          </w:p>
        </w:tc>
        <w:tc>
          <w:tcPr>
            <w:tcW w:w="1430" w:type="dxa"/>
            <w:vMerge w:val="restart"/>
            <w:shd w:val="clear" w:color="auto" w:fill="254D74"/>
          </w:tcPr>
          <w:p w:rsidR="00C5034E" w:rsidRDefault="00724C3D">
            <w:pPr>
              <w:pStyle w:val="TableParagraph"/>
              <w:spacing w:before="119"/>
              <w:ind w:left="162"/>
              <w:rPr>
                <w:b/>
                <w:sz w:val="20"/>
              </w:rPr>
            </w:pPr>
            <w:r>
              <w:rPr>
                <w:b/>
                <w:sz w:val="20"/>
              </w:rPr>
              <w:t>Time Horizon</w:t>
            </w:r>
          </w:p>
          <w:p w:rsidR="00C5034E" w:rsidRDefault="00724C3D">
            <w:pPr>
              <w:pStyle w:val="TableParagraph"/>
              <w:spacing w:before="119"/>
              <w:ind w:left="162"/>
              <w:rPr>
                <w:rFonts w:eastAsia="宋体"/>
                <w:b/>
                <w:sz w:val="20"/>
                <w:lang w:eastAsia="zh-CN"/>
              </w:rPr>
            </w:pPr>
            <w:r>
              <w:rPr>
                <w:rFonts w:eastAsia="宋体" w:hint="eastAsia"/>
                <w:b/>
                <w:sz w:val="20"/>
                <w:lang w:eastAsia="zh-CN"/>
              </w:rPr>
              <w:t>时间范围</w:t>
            </w:r>
          </w:p>
        </w:tc>
        <w:tc>
          <w:tcPr>
            <w:tcW w:w="1039" w:type="dxa"/>
            <w:vMerge w:val="restart"/>
            <w:shd w:val="clear" w:color="auto" w:fill="254D74"/>
          </w:tcPr>
          <w:p w:rsidR="00C5034E" w:rsidRDefault="00724C3D">
            <w:pPr>
              <w:pStyle w:val="TableParagraph"/>
              <w:spacing w:before="119"/>
              <w:ind w:left="336" w:right="329"/>
              <w:jc w:val="center"/>
              <w:rPr>
                <w:b/>
                <w:sz w:val="20"/>
              </w:rPr>
            </w:pPr>
            <w:r>
              <w:rPr>
                <w:b/>
                <w:sz w:val="20"/>
              </w:rPr>
              <w:t>VRF</w:t>
            </w:r>
          </w:p>
        </w:tc>
        <w:tc>
          <w:tcPr>
            <w:tcW w:w="9653" w:type="dxa"/>
            <w:gridSpan w:val="4"/>
            <w:shd w:val="clear" w:color="auto" w:fill="254D74"/>
          </w:tcPr>
          <w:p w:rsidR="00C5034E" w:rsidRDefault="00724C3D">
            <w:pPr>
              <w:pStyle w:val="TableParagraph"/>
              <w:spacing w:before="116"/>
              <w:ind w:left="3689" w:right="3680"/>
              <w:jc w:val="center"/>
              <w:rPr>
                <w:b/>
              </w:rPr>
            </w:pPr>
            <w:r>
              <w:rPr>
                <w:b/>
              </w:rPr>
              <w:t>Violation Severity Levels</w:t>
            </w:r>
          </w:p>
          <w:p w:rsidR="00C5034E" w:rsidRDefault="00724C3D">
            <w:pPr>
              <w:pStyle w:val="TableParagraph"/>
              <w:spacing w:before="116"/>
              <w:ind w:left="3689" w:right="3680"/>
              <w:jc w:val="center"/>
              <w:rPr>
                <w:rFonts w:eastAsia="宋体"/>
                <w:b/>
                <w:lang w:eastAsia="zh-CN"/>
              </w:rPr>
            </w:pPr>
            <w:r>
              <w:rPr>
                <w:rFonts w:eastAsia="宋体" w:hint="eastAsia"/>
                <w:b/>
                <w:lang w:eastAsia="zh-CN"/>
              </w:rPr>
              <w:t>违规严重性级别</w:t>
            </w:r>
          </w:p>
        </w:tc>
      </w:tr>
      <w:tr w:rsidR="00C5034E">
        <w:trPr>
          <w:trHeight w:val="484"/>
        </w:trPr>
        <w:tc>
          <w:tcPr>
            <w:tcW w:w="838" w:type="dxa"/>
            <w:vMerge/>
            <w:tcBorders>
              <w:top w:val="nil"/>
            </w:tcBorders>
            <w:shd w:val="clear" w:color="auto" w:fill="254D74"/>
          </w:tcPr>
          <w:p w:rsidR="00C5034E" w:rsidRDefault="00C5034E">
            <w:pPr>
              <w:rPr>
                <w:sz w:val="2"/>
                <w:szCs w:val="2"/>
              </w:rPr>
            </w:pPr>
          </w:p>
        </w:tc>
        <w:tc>
          <w:tcPr>
            <w:tcW w:w="1430" w:type="dxa"/>
            <w:vMerge/>
            <w:tcBorders>
              <w:top w:val="nil"/>
            </w:tcBorders>
            <w:shd w:val="clear" w:color="auto" w:fill="254D74"/>
          </w:tcPr>
          <w:p w:rsidR="00C5034E" w:rsidRDefault="00C5034E">
            <w:pPr>
              <w:rPr>
                <w:sz w:val="2"/>
                <w:szCs w:val="2"/>
              </w:rPr>
            </w:pPr>
          </w:p>
        </w:tc>
        <w:tc>
          <w:tcPr>
            <w:tcW w:w="1039" w:type="dxa"/>
            <w:vMerge/>
            <w:tcBorders>
              <w:top w:val="nil"/>
            </w:tcBorders>
            <w:shd w:val="clear" w:color="auto" w:fill="254D74"/>
          </w:tcPr>
          <w:p w:rsidR="00C5034E" w:rsidRDefault="00C5034E">
            <w:pPr>
              <w:rPr>
                <w:sz w:val="2"/>
                <w:szCs w:val="2"/>
              </w:rPr>
            </w:pPr>
          </w:p>
        </w:tc>
        <w:tc>
          <w:tcPr>
            <w:tcW w:w="2412" w:type="dxa"/>
            <w:shd w:val="clear" w:color="auto" w:fill="5D85A9"/>
          </w:tcPr>
          <w:p w:rsidR="00C5034E" w:rsidRDefault="00724C3D">
            <w:pPr>
              <w:pStyle w:val="TableParagraph"/>
              <w:spacing w:before="119"/>
              <w:ind w:left="778"/>
              <w:rPr>
                <w:b/>
                <w:sz w:val="20"/>
              </w:rPr>
            </w:pPr>
            <w:r>
              <w:rPr>
                <w:b/>
                <w:sz w:val="20"/>
              </w:rPr>
              <w:t>Lower VSL</w:t>
            </w:r>
          </w:p>
          <w:p w:rsidR="00C5034E" w:rsidRDefault="00724C3D">
            <w:pPr>
              <w:pStyle w:val="TableParagraph"/>
              <w:spacing w:before="119"/>
              <w:ind w:left="778"/>
              <w:rPr>
                <w:rFonts w:eastAsia="宋体"/>
                <w:b/>
                <w:sz w:val="20"/>
                <w:lang w:eastAsia="zh-CN"/>
              </w:rPr>
            </w:pPr>
            <w:r>
              <w:rPr>
                <w:rFonts w:eastAsia="宋体" w:hint="eastAsia"/>
                <w:b/>
                <w:sz w:val="20"/>
                <w:lang w:eastAsia="zh-CN"/>
              </w:rPr>
              <w:t>低违规级别</w:t>
            </w:r>
          </w:p>
        </w:tc>
        <w:tc>
          <w:tcPr>
            <w:tcW w:w="2412" w:type="dxa"/>
            <w:shd w:val="clear" w:color="auto" w:fill="5D85A9"/>
          </w:tcPr>
          <w:p w:rsidR="00C5034E" w:rsidRDefault="00724C3D">
            <w:pPr>
              <w:pStyle w:val="TableParagraph"/>
              <w:spacing w:before="119"/>
              <w:ind w:left="620"/>
              <w:rPr>
                <w:b/>
                <w:sz w:val="20"/>
              </w:rPr>
            </w:pPr>
            <w:r>
              <w:rPr>
                <w:b/>
                <w:sz w:val="20"/>
              </w:rPr>
              <w:t>Moderate VSL</w:t>
            </w:r>
          </w:p>
          <w:p w:rsidR="00C5034E" w:rsidRDefault="00724C3D">
            <w:pPr>
              <w:pStyle w:val="TableParagraph"/>
              <w:spacing w:before="119"/>
              <w:ind w:left="620"/>
              <w:rPr>
                <w:rFonts w:eastAsia="宋体"/>
                <w:b/>
                <w:sz w:val="20"/>
                <w:lang w:eastAsia="zh-CN"/>
              </w:rPr>
            </w:pPr>
            <w:r>
              <w:rPr>
                <w:rFonts w:eastAsia="宋体" w:hint="eastAsia"/>
                <w:b/>
                <w:sz w:val="20"/>
                <w:lang w:eastAsia="zh-CN"/>
              </w:rPr>
              <w:t>中等违规级别</w:t>
            </w:r>
          </w:p>
        </w:tc>
        <w:tc>
          <w:tcPr>
            <w:tcW w:w="2412" w:type="dxa"/>
            <w:shd w:val="clear" w:color="auto" w:fill="5D85A9"/>
          </w:tcPr>
          <w:p w:rsidR="00C5034E" w:rsidRDefault="00724C3D">
            <w:pPr>
              <w:pStyle w:val="TableParagraph"/>
              <w:spacing w:before="119"/>
              <w:ind w:left="824" w:right="817"/>
              <w:jc w:val="center"/>
              <w:rPr>
                <w:b/>
                <w:sz w:val="20"/>
              </w:rPr>
            </w:pPr>
            <w:r>
              <w:rPr>
                <w:b/>
                <w:sz w:val="20"/>
              </w:rPr>
              <w:t>High VSL</w:t>
            </w:r>
          </w:p>
          <w:p w:rsidR="00C5034E" w:rsidRDefault="00724C3D">
            <w:pPr>
              <w:pStyle w:val="TableParagraph"/>
              <w:spacing w:before="119"/>
              <w:ind w:left="824" w:right="817"/>
              <w:jc w:val="center"/>
              <w:rPr>
                <w:rFonts w:eastAsia="宋体"/>
                <w:b/>
                <w:sz w:val="20"/>
                <w:lang w:eastAsia="zh-CN"/>
              </w:rPr>
            </w:pPr>
            <w:r>
              <w:rPr>
                <w:rFonts w:eastAsia="宋体" w:hint="eastAsia"/>
                <w:b/>
                <w:sz w:val="20"/>
                <w:lang w:eastAsia="zh-CN"/>
              </w:rPr>
              <w:t>高违规级别</w:t>
            </w:r>
          </w:p>
        </w:tc>
        <w:tc>
          <w:tcPr>
            <w:tcW w:w="2417" w:type="dxa"/>
            <w:shd w:val="clear" w:color="auto" w:fill="5D85A9"/>
          </w:tcPr>
          <w:p w:rsidR="00C5034E" w:rsidRDefault="00724C3D">
            <w:pPr>
              <w:pStyle w:val="TableParagraph"/>
              <w:spacing w:before="119"/>
              <w:ind w:left="757"/>
              <w:rPr>
                <w:b/>
                <w:sz w:val="20"/>
              </w:rPr>
            </w:pPr>
            <w:r>
              <w:rPr>
                <w:b/>
                <w:sz w:val="20"/>
              </w:rPr>
              <w:t>Severe VSL</w:t>
            </w:r>
          </w:p>
          <w:p w:rsidR="00C5034E" w:rsidRDefault="00724C3D">
            <w:pPr>
              <w:pStyle w:val="TableParagraph"/>
              <w:spacing w:before="119"/>
              <w:ind w:left="757"/>
              <w:rPr>
                <w:rFonts w:eastAsia="宋体"/>
                <w:b/>
                <w:sz w:val="20"/>
                <w:lang w:eastAsia="zh-CN"/>
              </w:rPr>
            </w:pPr>
            <w:r>
              <w:rPr>
                <w:rFonts w:eastAsia="宋体" w:hint="eastAsia"/>
                <w:b/>
                <w:sz w:val="20"/>
                <w:lang w:eastAsia="zh-CN"/>
              </w:rPr>
              <w:t>严重违规级别</w:t>
            </w:r>
          </w:p>
        </w:tc>
      </w:tr>
      <w:tr w:rsidR="00C5034E">
        <w:trPr>
          <w:trHeight w:val="4552"/>
        </w:trPr>
        <w:tc>
          <w:tcPr>
            <w:tcW w:w="838" w:type="dxa"/>
          </w:tcPr>
          <w:p w:rsidR="00C5034E" w:rsidRDefault="00724C3D">
            <w:pPr>
              <w:pStyle w:val="TableParagraph"/>
              <w:spacing w:before="119"/>
              <w:ind w:left="107"/>
              <w:rPr>
                <w:sz w:val="24"/>
              </w:rPr>
            </w:pPr>
            <w:r>
              <w:rPr>
                <w:sz w:val="24"/>
              </w:rPr>
              <w:t>R1</w:t>
            </w:r>
          </w:p>
        </w:tc>
        <w:tc>
          <w:tcPr>
            <w:tcW w:w="1430" w:type="dxa"/>
          </w:tcPr>
          <w:p w:rsidR="00C5034E" w:rsidRDefault="00724C3D">
            <w:pPr>
              <w:pStyle w:val="TableParagraph"/>
              <w:spacing w:before="119"/>
              <w:ind w:left="107"/>
              <w:rPr>
                <w:sz w:val="24"/>
              </w:rPr>
            </w:pPr>
            <w:r>
              <w:rPr>
                <w:sz w:val="24"/>
              </w:rPr>
              <w:t>Operations</w:t>
            </w:r>
          </w:p>
          <w:p w:rsidR="00C5034E" w:rsidRDefault="00724C3D">
            <w:pPr>
              <w:pStyle w:val="TableParagraph"/>
              <w:spacing w:line="271" w:lineRule="exact"/>
              <w:ind w:left="107"/>
              <w:rPr>
                <w:sz w:val="24"/>
              </w:rPr>
            </w:pPr>
            <w:r>
              <w:rPr>
                <w:sz w:val="24"/>
              </w:rPr>
              <w:t>Planning</w:t>
            </w:r>
          </w:p>
          <w:p w:rsidR="00C5034E" w:rsidRDefault="00724C3D">
            <w:pPr>
              <w:pStyle w:val="TableParagraph"/>
              <w:spacing w:line="271" w:lineRule="exact"/>
              <w:ind w:left="107"/>
              <w:rPr>
                <w:rFonts w:eastAsia="宋体"/>
                <w:sz w:val="24"/>
                <w:lang w:eastAsia="zh-CN"/>
              </w:rPr>
            </w:pPr>
            <w:r>
              <w:rPr>
                <w:rFonts w:eastAsia="宋体" w:hint="eastAsia"/>
                <w:sz w:val="24"/>
                <w:lang w:eastAsia="zh-CN"/>
              </w:rPr>
              <w:t>运营规划</w:t>
            </w:r>
          </w:p>
        </w:tc>
        <w:tc>
          <w:tcPr>
            <w:tcW w:w="1039" w:type="dxa"/>
          </w:tcPr>
          <w:p w:rsidR="00C5034E" w:rsidRDefault="00724C3D">
            <w:pPr>
              <w:pStyle w:val="TableParagraph"/>
              <w:spacing w:before="119"/>
              <w:ind w:left="108"/>
              <w:rPr>
                <w:sz w:val="24"/>
              </w:rPr>
            </w:pPr>
            <w:r>
              <w:rPr>
                <w:sz w:val="24"/>
              </w:rPr>
              <w:t>Medium</w:t>
            </w:r>
          </w:p>
          <w:p w:rsidR="00C5034E" w:rsidRDefault="00724C3D">
            <w:pPr>
              <w:pStyle w:val="TableParagraph"/>
              <w:spacing w:before="119"/>
              <w:ind w:left="108"/>
              <w:rPr>
                <w:rFonts w:eastAsia="宋体"/>
                <w:sz w:val="24"/>
                <w:lang w:eastAsia="zh-CN"/>
              </w:rPr>
            </w:pPr>
            <w:r>
              <w:rPr>
                <w:rFonts w:eastAsia="宋体" w:hint="eastAsia"/>
                <w:sz w:val="24"/>
                <w:lang w:eastAsia="zh-CN"/>
              </w:rPr>
              <w:t>中等</w:t>
            </w:r>
          </w:p>
        </w:tc>
        <w:tc>
          <w:tcPr>
            <w:tcW w:w="2412" w:type="dxa"/>
          </w:tcPr>
          <w:p w:rsidR="00C5034E" w:rsidRDefault="00724C3D">
            <w:pPr>
              <w:pStyle w:val="TableParagraph"/>
              <w:spacing w:before="119"/>
              <w:ind w:left="252"/>
              <w:rPr>
                <w:sz w:val="24"/>
              </w:rPr>
            </w:pPr>
            <w:r>
              <w:rPr>
                <w:sz w:val="24"/>
              </w:rPr>
              <w:t>N/A</w:t>
            </w:r>
          </w:p>
        </w:tc>
        <w:tc>
          <w:tcPr>
            <w:tcW w:w="2412" w:type="dxa"/>
          </w:tcPr>
          <w:p w:rsidR="00C5034E" w:rsidRDefault="00724C3D">
            <w:pPr>
              <w:pStyle w:val="TableParagraph"/>
              <w:spacing w:before="119"/>
              <w:ind w:left="252"/>
              <w:rPr>
                <w:sz w:val="24"/>
              </w:rPr>
            </w:pPr>
            <w:r>
              <w:rPr>
                <w:sz w:val="24"/>
              </w:rPr>
              <w:t>N/A</w:t>
            </w:r>
          </w:p>
        </w:tc>
        <w:tc>
          <w:tcPr>
            <w:tcW w:w="2412" w:type="dxa"/>
          </w:tcPr>
          <w:p w:rsidR="00C5034E" w:rsidRDefault="00724C3D">
            <w:pPr>
              <w:pStyle w:val="TableParagraph"/>
              <w:spacing w:before="119"/>
              <w:ind w:left="253"/>
              <w:rPr>
                <w:sz w:val="24"/>
              </w:rPr>
            </w:pPr>
            <w:r>
              <w:rPr>
                <w:sz w:val="24"/>
              </w:rPr>
              <w:t>N/A</w:t>
            </w:r>
          </w:p>
        </w:tc>
        <w:tc>
          <w:tcPr>
            <w:tcW w:w="2417" w:type="dxa"/>
          </w:tcPr>
          <w:p w:rsidR="00C5034E" w:rsidRDefault="00724C3D">
            <w:pPr>
              <w:pStyle w:val="TableParagraph"/>
              <w:spacing w:before="119"/>
              <w:ind w:left="253"/>
              <w:rPr>
                <w:sz w:val="24"/>
              </w:rPr>
            </w:pPr>
            <w:r>
              <w:rPr>
                <w:sz w:val="24"/>
              </w:rPr>
              <w:t>The Transmission</w:t>
            </w:r>
          </w:p>
          <w:p w:rsidR="00C5034E" w:rsidRDefault="00724C3D">
            <w:pPr>
              <w:pStyle w:val="TableParagraph"/>
              <w:spacing w:line="271" w:lineRule="exact"/>
              <w:ind w:left="253"/>
              <w:rPr>
                <w:sz w:val="24"/>
              </w:rPr>
            </w:pPr>
            <w:r>
              <w:rPr>
                <w:sz w:val="24"/>
              </w:rPr>
              <w:t>Operator did not</w:t>
            </w:r>
          </w:p>
          <w:p w:rsidR="00C5034E" w:rsidRDefault="00724C3D">
            <w:pPr>
              <w:pStyle w:val="TableParagraph"/>
              <w:spacing w:line="271" w:lineRule="exact"/>
              <w:ind w:left="253"/>
              <w:rPr>
                <w:sz w:val="24"/>
              </w:rPr>
            </w:pPr>
            <w:r>
              <w:rPr>
                <w:sz w:val="24"/>
              </w:rPr>
              <w:t>have an Operational</w:t>
            </w:r>
          </w:p>
          <w:p w:rsidR="00C5034E" w:rsidRDefault="00724C3D">
            <w:pPr>
              <w:pStyle w:val="TableParagraph"/>
              <w:spacing w:line="271" w:lineRule="exact"/>
              <w:ind w:left="253"/>
              <w:rPr>
                <w:sz w:val="24"/>
              </w:rPr>
            </w:pPr>
            <w:r>
              <w:rPr>
                <w:sz w:val="24"/>
              </w:rPr>
              <w:t>Planning Analysis</w:t>
            </w:r>
          </w:p>
          <w:p w:rsidR="00C5034E" w:rsidRDefault="00724C3D">
            <w:pPr>
              <w:pStyle w:val="TableParagraph"/>
              <w:spacing w:line="271" w:lineRule="exact"/>
              <w:ind w:left="253"/>
              <w:rPr>
                <w:sz w:val="24"/>
              </w:rPr>
            </w:pPr>
            <w:r>
              <w:rPr>
                <w:sz w:val="24"/>
              </w:rPr>
              <w:t>allowing it to assess</w:t>
            </w:r>
          </w:p>
          <w:p w:rsidR="00C5034E" w:rsidRDefault="00724C3D">
            <w:pPr>
              <w:pStyle w:val="TableParagraph"/>
              <w:spacing w:line="271" w:lineRule="exact"/>
              <w:ind w:left="253"/>
              <w:rPr>
                <w:sz w:val="24"/>
              </w:rPr>
            </w:pPr>
            <w:r>
              <w:rPr>
                <w:sz w:val="24"/>
              </w:rPr>
              <w:t>whether its planned</w:t>
            </w:r>
          </w:p>
          <w:p w:rsidR="00C5034E" w:rsidRDefault="00724C3D">
            <w:pPr>
              <w:pStyle w:val="TableParagraph"/>
              <w:spacing w:line="271" w:lineRule="exact"/>
              <w:ind w:left="253"/>
              <w:rPr>
                <w:sz w:val="24"/>
              </w:rPr>
            </w:pPr>
            <w:r>
              <w:rPr>
                <w:sz w:val="24"/>
              </w:rPr>
              <w:t>operations for the</w:t>
            </w:r>
          </w:p>
          <w:p w:rsidR="00C5034E" w:rsidRDefault="00724C3D">
            <w:pPr>
              <w:pStyle w:val="TableParagraph"/>
              <w:spacing w:line="271" w:lineRule="exact"/>
              <w:ind w:left="253"/>
              <w:rPr>
                <w:sz w:val="24"/>
              </w:rPr>
            </w:pPr>
            <w:r>
              <w:rPr>
                <w:sz w:val="24"/>
              </w:rPr>
              <w:t>next day within its</w:t>
            </w:r>
          </w:p>
          <w:p w:rsidR="00C5034E" w:rsidRDefault="00724C3D">
            <w:pPr>
              <w:pStyle w:val="TableParagraph"/>
              <w:spacing w:line="271" w:lineRule="exact"/>
              <w:ind w:left="253"/>
              <w:rPr>
                <w:sz w:val="24"/>
              </w:rPr>
            </w:pPr>
            <w:r>
              <w:rPr>
                <w:sz w:val="24"/>
              </w:rPr>
              <w:t>Transmission</w:t>
            </w:r>
          </w:p>
          <w:p w:rsidR="00C5034E" w:rsidRDefault="00724C3D">
            <w:pPr>
              <w:pStyle w:val="TableParagraph"/>
              <w:spacing w:line="271" w:lineRule="exact"/>
              <w:ind w:left="253"/>
              <w:rPr>
                <w:sz w:val="24"/>
              </w:rPr>
            </w:pPr>
            <w:r>
              <w:rPr>
                <w:sz w:val="24"/>
              </w:rPr>
              <w:t>Operator Area</w:t>
            </w:r>
          </w:p>
          <w:p w:rsidR="00C5034E" w:rsidRDefault="00724C3D">
            <w:pPr>
              <w:pStyle w:val="TableParagraph"/>
              <w:spacing w:line="272" w:lineRule="exact"/>
              <w:ind w:left="253"/>
              <w:rPr>
                <w:sz w:val="24"/>
              </w:rPr>
            </w:pPr>
            <w:r>
              <w:rPr>
                <w:sz w:val="24"/>
              </w:rPr>
              <w:t>exceeded any of its</w:t>
            </w:r>
          </w:p>
          <w:p w:rsidR="00C5034E" w:rsidRDefault="00724C3D">
            <w:pPr>
              <w:pStyle w:val="TableParagraph"/>
              <w:spacing w:line="271" w:lineRule="exact"/>
              <w:ind w:left="253"/>
              <w:rPr>
                <w:sz w:val="24"/>
              </w:rPr>
            </w:pPr>
            <w:r>
              <w:rPr>
                <w:sz w:val="24"/>
              </w:rPr>
              <w:t>System Operating</w:t>
            </w:r>
          </w:p>
          <w:p w:rsidR="00C5034E" w:rsidRDefault="00724C3D">
            <w:pPr>
              <w:pStyle w:val="TableParagraph"/>
              <w:spacing w:line="271" w:lineRule="exact"/>
              <w:ind w:left="253"/>
              <w:rPr>
                <w:sz w:val="24"/>
              </w:rPr>
            </w:pPr>
            <w:r>
              <w:rPr>
                <w:sz w:val="24"/>
              </w:rPr>
              <w:t>Limits (SOLs).</w:t>
            </w:r>
          </w:p>
          <w:p w:rsidR="00C5034E" w:rsidRDefault="00724C3D">
            <w:pPr>
              <w:pStyle w:val="TableParagraph"/>
              <w:spacing w:line="271" w:lineRule="exact"/>
              <w:ind w:left="253"/>
              <w:rPr>
                <w:sz w:val="24"/>
                <w:lang w:eastAsia="zh-CN"/>
              </w:rPr>
            </w:pPr>
            <w:r>
              <w:rPr>
                <w:rFonts w:hint="eastAsia"/>
                <w:sz w:val="24"/>
                <w:lang w:eastAsia="zh-CN"/>
              </w:rPr>
              <w:t>该输电运营商没有运营计划分析，从而无法评估其计划的第二天在其输电运营商区域内的运营是否超过了任何系统运营限制(SOLs)。</w:t>
            </w:r>
          </w:p>
        </w:tc>
      </w:tr>
      <w:tr w:rsidR="00C5034E">
        <w:trPr>
          <w:trHeight w:val="3858"/>
        </w:trPr>
        <w:tc>
          <w:tcPr>
            <w:tcW w:w="838" w:type="dxa"/>
          </w:tcPr>
          <w:p w:rsidR="00C5034E" w:rsidRDefault="00724C3D">
            <w:pPr>
              <w:pStyle w:val="TableParagraph"/>
              <w:spacing w:before="119"/>
              <w:ind w:left="107"/>
              <w:rPr>
                <w:sz w:val="24"/>
              </w:rPr>
            </w:pPr>
            <w:r>
              <w:rPr>
                <w:sz w:val="24"/>
              </w:rPr>
              <w:lastRenderedPageBreak/>
              <w:t>R2</w:t>
            </w:r>
          </w:p>
        </w:tc>
        <w:tc>
          <w:tcPr>
            <w:tcW w:w="1430" w:type="dxa"/>
          </w:tcPr>
          <w:p w:rsidR="00C5034E" w:rsidRDefault="00724C3D">
            <w:pPr>
              <w:pStyle w:val="TableParagraph"/>
              <w:spacing w:before="119"/>
              <w:ind w:left="107"/>
              <w:rPr>
                <w:sz w:val="24"/>
              </w:rPr>
            </w:pPr>
            <w:r>
              <w:rPr>
                <w:sz w:val="24"/>
              </w:rPr>
              <w:t>Operations</w:t>
            </w:r>
          </w:p>
          <w:p w:rsidR="00C5034E" w:rsidRDefault="00724C3D">
            <w:pPr>
              <w:pStyle w:val="TableParagraph"/>
              <w:spacing w:line="271" w:lineRule="exact"/>
              <w:ind w:left="107"/>
              <w:rPr>
                <w:sz w:val="24"/>
              </w:rPr>
            </w:pPr>
            <w:r>
              <w:rPr>
                <w:sz w:val="24"/>
              </w:rPr>
              <w:t>Planning</w:t>
            </w:r>
          </w:p>
          <w:p w:rsidR="00C5034E" w:rsidRDefault="00724C3D">
            <w:pPr>
              <w:pStyle w:val="TableParagraph"/>
              <w:spacing w:line="271" w:lineRule="exact"/>
              <w:ind w:left="107"/>
              <w:rPr>
                <w:rFonts w:eastAsia="宋体"/>
                <w:sz w:val="24"/>
                <w:lang w:eastAsia="zh-CN"/>
              </w:rPr>
            </w:pPr>
            <w:r>
              <w:rPr>
                <w:rFonts w:eastAsia="宋体" w:hint="eastAsia"/>
                <w:sz w:val="24"/>
                <w:lang w:eastAsia="zh-CN"/>
              </w:rPr>
              <w:t>运营规划</w:t>
            </w:r>
          </w:p>
        </w:tc>
        <w:tc>
          <w:tcPr>
            <w:tcW w:w="1039" w:type="dxa"/>
          </w:tcPr>
          <w:p w:rsidR="00C5034E" w:rsidRDefault="00724C3D">
            <w:pPr>
              <w:pStyle w:val="TableParagraph"/>
              <w:spacing w:before="119"/>
              <w:ind w:left="108"/>
              <w:rPr>
                <w:sz w:val="24"/>
              </w:rPr>
            </w:pPr>
            <w:r>
              <w:rPr>
                <w:sz w:val="24"/>
              </w:rPr>
              <w:t>Medium</w:t>
            </w:r>
          </w:p>
          <w:p w:rsidR="00C5034E" w:rsidRDefault="00724C3D">
            <w:pPr>
              <w:pStyle w:val="TableParagraph"/>
              <w:spacing w:before="119"/>
              <w:ind w:left="108"/>
              <w:rPr>
                <w:rFonts w:eastAsia="宋体"/>
                <w:sz w:val="24"/>
                <w:lang w:eastAsia="zh-CN"/>
              </w:rPr>
            </w:pPr>
            <w:r>
              <w:rPr>
                <w:rFonts w:eastAsia="宋体" w:hint="eastAsia"/>
                <w:sz w:val="24"/>
                <w:lang w:eastAsia="zh-CN"/>
              </w:rPr>
              <w:t>中等</w:t>
            </w:r>
          </w:p>
        </w:tc>
        <w:tc>
          <w:tcPr>
            <w:tcW w:w="2412" w:type="dxa"/>
          </w:tcPr>
          <w:p w:rsidR="00C5034E" w:rsidRDefault="00724C3D">
            <w:pPr>
              <w:pStyle w:val="TableParagraph"/>
              <w:spacing w:before="119"/>
              <w:ind w:left="252"/>
              <w:rPr>
                <w:sz w:val="24"/>
              </w:rPr>
            </w:pPr>
            <w:r>
              <w:rPr>
                <w:sz w:val="24"/>
              </w:rPr>
              <w:t>N/A</w:t>
            </w:r>
          </w:p>
        </w:tc>
        <w:tc>
          <w:tcPr>
            <w:tcW w:w="2412" w:type="dxa"/>
          </w:tcPr>
          <w:p w:rsidR="00C5034E" w:rsidRDefault="00724C3D">
            <w:pPr>
              <w:pStyle w:val="TableParagraph"/>
              <w:spacing w:before="119"/>
              <w:ind w:left="252"/>
              <w:rPr>
                <w:sz w:val="24"/>
              </w:rPr>
            </w:pPr>
            <w:r>
              <w:rPr>
                <w:sz w:val="24"/>
              </w:rPr>
              <w:t>N/A</w:t>
            </w:r>
          </w:p>
        </w:tc>
        <w:tc>
          <w:tcPr>
            <w:tcW w:w="2412" w:type="dxa"/>
          </w:tcPr>
          <w:p w:rsidR="00C5034E" w:rsidRDefault="00724C3D">
            <w:pPr>
              <w:pStyle w:val="TableParagraph"/>
              <w:spacing w:before="119"/>
              <w:ind w:left="253"/>
              <w:rPr>
                <w:sz w:val="24"/>
              </w:rPr>
            </w:pPr>
            <w:r>
              <w:rPr>
                <w:sz w:val="24"/>
              </w:rPr>
              <w:t>N/A</w:t>
            </w:r>
          </w:p>
        </w:tc>
        <w:tc>
          <w:tcPr>
            <w:tcW w:w="2417" w:type="dxa"/>
          </w:tcPr>
          <w:p w:rsidR="00C5034E" w:rsidRDefault="00724C3D">
            <w:pPr>
              <w:pStyle w:val="TableParagraph"/>
              <w:spacing w:before="119"/>
              <w:ind w:left="253"/>
              <w:rPr>
                <w:sz w:val="24"/>
              </w:rPr>
            </w:pPr>
            <w:r>
              <w:rPr>
                <w:sz w:val="24"/>
              </w:rPr>
              <w:t>The Transmission</w:t>
            </w:r>
          </w:p>
          <w:p w:rsidR="00C5034E" w:rsidRDefault="00724C3D">
            <w:pPr>
              <w:pStyle w:val="TableParagraph"/>
              <w:spacing w:line="271" w:lineRule="exact"/>
              <w:ind w:left="253"/>
              <w:rPr>
                <w:sz w:val="24"/>
              </w:rPr>
            </w:pPr>
            <w:r>
              <w:rPr>
                <w:sz w:val="24"/>
              </w:rPr>
              <w:t>Operator did not</w:t>
            </w:r>
          </w:p>
          <w:p w:rsidR="00C5034E" w:rsidRDefault="00724C3D">
            <w:pPr>
              <w:pStyle w:val="TableParagraph"/>
              <w:spacing w:line="271" w:lineRule="exact"/>
              <w:ind w:left="253"/>
              <w:rPr>
                <w:sz w:val="24"/>
              </w:rPr>
            </w:pPr>
            <w:r>
              <w:rPr>
                <w:sz w:val="24"/>
              </w:rPr>
              <w:t>have an Operating</w:t>
            </w:r>
          </w:p>
          <w:p w:rsidR="00C5034E" w:rsidRDefault="00724C3D">
            <w:pPr>
              <w:pStyle w:val="TableParagraph"/>
              <w:spacing w:line="271" w:lineRule="exact"/>
              <w:ind w:left="253"/>
              <w:rPr>
                <w:sz w:val="24"/>
              </w:rPr>
            </w:pPr>
            <w:r>
              <w:rPr>
                <w:sz w:val="24"/>
              </w:rPr>
              <w:t>Plan to address</w:t>
            </w:r>
          </w:p>
          <w:p w:rsidR="00C5034E" w:rsidRDefault="00724C3D">
            <w:pPr>
              <w:pStyle w:val="TableParagraph"/>
              <w:spacing w:line="271" w:lineRule="exact"/>
              <w:ind w:left="253"/>
              <w:rPr>
                <w:sz w:val="24"/>
              </w:rPr>
            </w:pPr>
            <w:r>
              <w:rPr>
                <w:sz w:val="24"/>
              </w:rPr>
              <w:t>potential System</w:t>
            </w:r>
          </w:p>
          <w:p w:rsidR="00C5034E" w:rsidRDefault="00724C3D">
            <w:pPr>
              <w:pStyle w:val="TableParagraph"/>
              <w:spacing w:line="271" w:lineRule="exact"/>
              <w:ind w:left="253"/>
              <w:rPr>
                <w:sz w:val="24"/>
              </w:rPr>
            </w:pPr>
            <w:r>
              <w:rPr>
                <w:sz w:val="24"/>
              </w:rPr>
              <w:t>Operating Limit</w:t>
            </w:r>
          </w:p>
          <w:p w:rsidR="00C5034E" w:rsidRDefault="00724C3D">
            <w:pPr>
              <w:pStyle w:val="TableParagraph"/>
              <w:spacing w:line="271" w:lineRule="exact"/>
              <w:ind w:left="253"/>
              <w:rPr>
                <w:sz w:val="24"/>
              </w:rPr>
            </w:pPr>
            <w:r>
              <w:rPr>
                <w:sz w:val="24"/>
              </w:rPr>
              <w:t>(SOL) exceedances</w:t>
            </w:r>
          </w:p>
          <w:p w:rsidR="00C5034E" w:rsidRDefault="00724C3D">
            <w:pPr>
              <w:pStyle w:val="TableParagraph"/>
              <w:spacing w:line="271" w:lineRule="exact"/>
              <w:ind w:left="253"/>
              <w:rPr>
                <w:sz w:val="24"/>
              </w:rPr>
            </w:pPr>
            <w:r>
              <w:rPr>
                <w:sz w:val="24"/>
              </w:rPr>
              <w:t>identified as a result</w:t>
            </w:r>
          </w:p>
          <w:p w:rsidR="00C5034E" w:rsidRDefault="00724C3D">
            <w:pPr>
              <w:pStyle w:val="TableParagraph"/>
              <w:spacing w:line="271" w:lineRule="exact"/>
              <w:ind w:left="253"/>
              <w:rPr>
                <w:sz w:val="24"/>
              </w:rPr>
            </w:pPr>
            <w:r>
              <w:rPr>
                <w:sz w:val="24"/>
              </w:rPr>
              <w:t>of the Operational</w:t>
            </w:r>
          </w:p>
          <w:p w:rsidR="00C5034E" w:rsidRDefault="00724C3D">
            <w:pPr>
              <w:pStyle w:val="TableParagraph"/>
              <w:spacing w:line="272" w:lineRule="exact"/>
              <w:ind w:left="253"/>
              <w:rPr>
                <w:sz w:val="24"/>
              </w:rPr>
            </w:pPr>
            <w:r>
              <w:rPr>
                <w:sz w:val="24"/>
              </w:rPr>
              <w:t>Planning Analysis</w:t>
            </w:r>
          </w:p>
          <w:p w:rsidR="00C5034E" w:rsidRDefault="00724C3D">
            <w:pPr>
              <w:pStyle w:val="TableParagraph"/>
              <w:spacing w:line="271" w:lineRule="exact"/>
              <w:ind w:left="253"/>
              <w:rPr>
                <w:sz w:val="24"/>
              </w:rPr>
            </w:pPr>
            <w:r>
              <w:rPr>
                <w:sz w:val="24"/>
              </w:rPr>
              <w:t>performed in</w:t>
            </w:r>
          </w:p>
          <w:p w:rsidR="00C5034E" w:rsidRDefault="00724C3D">
            <w:pPr>
              <w:pStyle w:val="TableParagraph"/>
              <w:spacing w:line="271" w:lineRule="exact"/>
              <w:ind w:left="253"/>
              <w:rPr>
                <w:sz w:val="24"/>
                <w:lang w:eastAsia="zh-CN"/>
              </w:rPr>
            </w:pPr>
            <w:r>
              <w:rPr>
                <w:sz w:val="24"/>
                <w:lang w:eastAsia="zh-CN"/>
              </w:rPr>
              <w:t>Requirement R1.</w:t>
            </w:r>
          </w:p>
          <w:p w:rsidR="00C5034E" w:rsidRDefault="00724C3D">
            <w:pPr>
              <w:pStyle w:val="TableParagraph"/>
              <w:spacing w:line="271" w:lineRule="exact"/>
              <w:ind w:left="253"/>
              <w:rPr>
                <w:sz w:val="24"/>
                <w:lang w:eastAsia="zh-CN"/>
              </w:rPr>
            </w:pPr>
            <w:r>
              <w:rPr>
                <w:rFonts w:hint="eastAsia"/>
                <w:sz w:val="24"/>
                <w:lang w:eastAsia="zh-CN"/>
              </w:rPr>
              <w:t>输电运营商没有一个运行计划来解决需求R1中运行计划分析所确定的潜在系统运行极限(SOL)超出。</w:t>
            </w:r>
          </w:p>
        </w:tc>
      </w:tr>
    </w:tbl>
    <w:p w:rsidR="00C5034E" w:rsidRDefault="00C5034E">
      <w:pPr>
        <w:spacing w:line="271" w:lineRule="exact"/>
        <w:rPr>
          <w:sz w:val="24"/>
          <w:lang w:eastAsia="zh-CN"/>
        </w:rPr>
        <w:sectPr w:rsidR="00C5034E">
          <w:headerReference w:type="default" r:id="rId34"/>
          <w:footerReference w:type="default" r:id="rId35"/>
          <w:pgSz w:w="15840" w:h="12240" w:orient="landscape"/>
          <w:pgMar w:top="1200" w:right="1200" w:bottom="920" w:left="1440" w:header="768" w:footer="724" w:gutter="0"/>
          <w:pgNumType w:start="4"/>
          <w:cols w:space="720"/>
        </w:sectPr>
      </w:pPr>
    </w:p>
    <w:p w:rsidR="00C5034E" w:rsidRDefault="00C5034E">
      <w:pPr>
        <w:pStyle w:val="a4"/>
        <w:spacing w:before="7" w:after="1"/>
        <w:rPr>
          <w:rFonts w:ascii="Times New Roman"/>
          <w:sz w:val="19"/>
          <w:lang w:eastAsia="zh-CN"/>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38"/>
        <w:gridCol w:w="1430"/>
        <w:gridCol w:w="1039"/>
        <w:gridCol w:w="2412"/>
        <w:gridCol w:w="2412"/>
        <w:gridCol w:w="2412"/>
        <w:gridCol w:w="2417"/>
      </w:tblGrid>
      <w:tr w:rsidR="00C5034E">
        <w:trPr>
          <w:trHeight w:val="508"/>
        </w:trPr>
        <w:tc>
          <w:tcPr>
            <w:tcW w:w="838" w:type="dxa"/>
            <w:vMerge w:val="restart"/>
            <w:shd w:val="clear" w:color="auto" w:fill="254D74"/>
          </w:tcPr>
          <w:p w:rsidR="00C5034E" w:rsidRDefault="00724C3D">
            <w:pPr>
              <w:pStyle w:val="TableParagraph"/>
              <w:spacing w:before="119"/>
              <w:ind w:left="204"/>
              <w:rPr>
                <w:b/>
                <w:sz w:val="20"/>
              </w:rPr>
            </w:pPr>
            <w:r>
              <w:rPr>
                <w:b/>
                <w:sz w:val="20"/>
              </w:rPr>
              <w:t>R #</w:t>
            </w:r>
          </w:p>
        </w:tc>
        <w:tc>
          <w:tcPr>
            <w:tcW w:w="1430" w:type="dxa"/>
            <w:vMerge w:val="restart"/>
            <w:shd w:val="clear" w:color="auto" w:fill="254D74"/>
          </w:tcPr>
          <w:p w:rsidR="00C5034E" w:rsidRDefault="00724C3D">
            <w:pPr>
              <w:pStyle w:val="TableParagraph"/>
              <w:spacing w:before="119"/>
              <w:ind w:left="162"/>
              <w:rPr>
                <w:b/>
                <w:sz w:val="20"/>
              </w:rPr>
            </w:pPr>
            <w:r>
              <w:rPr>
                <w:b/>
                <w:sz w:val="20"/>
              </w:rPr>
              <w:t>Time Horizon</w:t>
            </w:r>
          </w:p>
        </w:tc>
        <w:tc>
          <w:tcPr>
            <w:tcW w:w="1039" w:type="dxa"/>
            <w:vMerge w:val="restart"/>
            <w:shd w:val="clear" w:color="auto" w:fill="254D74"/>
          </w:tcPr>
          <w:p w:rsidR="00C5034E" w:rsidRDefault="00724C3D">
            <w:pPr>
              <w:pStyle w:val="TableParagraph"/>
              <w:spacing w:before="119"/>
              <w:ind w:left="336" w:right="329"/>
              <w:jc w:val="center"/>
              <w:rPr>
                <w:b/>
                <w:sz w:val="20"/>
              </w:rPr>
            </w:pPr>
            <w:r>
              <w:rPr>
                <w:b/>
                <w:sz w:val="20"/>
              </w:rPr>
              <w:t>VRF</w:t>
            </w:r>
          </w:p>
        </w:tc>
        <w:tc>
          <w:tcPr>
            <w:tcW w:w="9653" w:type="dxa"/>
            <w:gridSpan w:val="4"/>
            <w:shd w:val="clear" w:color="auto" w:fill="254D74"/>
          </w:tcPr>
          <w:p w:rsidR="00C5034E" w:rsidRDefault="00724C3D">
            <w:pPr>
              <w:pStyle w:val="TableParagraph"/>
              <w:spacing w:before="116"/>
              <w:ind w:left="3689" w:right="3680"/>
              <w:jc w:val="center"/>
              <w:rPr>
                <w:b/>
              </w:rPr>
            </w:pPr>
            <w:r>
              <w:rPr>
                <w:b/>
              </w:rPr>
              <w:t>Violation Severity Levels</w:t>
            </w:r>
          </w:p>
        </w:tc>
      </w:tr>
      <w:tr w:rsidR="00C5034E">
        <w:trPr>
          <w:trHeight w:val="484"/>
        </w:trPr>
        <w:tc>
          <w:tcPr>
            <w:tcW w:w="838" w:type="dxa"/>
            <w:vMerge/>
            <w:tcBorders>
              <w:top w:val="nil"/>
            </w:tcBorders>
            <w:shd w:val="clear" w:color="auto" w:fill="254D74"/>
          </w:tcPr>
          <w:p w:rsidR="00C5034E" w:rsidRDefault="00C5034E">
            <w:pPr>
              <w:rPr>
                <w:sz w:val="2"/>
                <w:szCs w:val="2"/>
              </w:rPr>
            </w:pPr>
          </w:p>
        </w:tc>
        <w:tc>
          <w:tcPr>
            <w:tcW w:w="1430" w:type="dxa"/>
            <w:vMerge/>
            <w:tcBorders>
              <w:top w:val="nil"/>
            </w:tcBorders>
            <w:shd w:val="clear" w:color="auto" w:fill="254D74"/>
          </w:tcPr>
          <w:p w:rsidR="00C5034E" w:rsidRDefault="00C5034E">
            <w:pPr>
              <w:rPr>
                <w:sz w:val="2"/>
                <w:szCs w:val="2"/>
              </w:rPr>
            </w:pPr>
          </w:p>
        </w:tc>
        <w:tc>
          <w:tcPr>
            <w:tcW w:w="1039" w:type="dxa"/>
            <w:vMerge/>
            <w:tcBorders>
              <w:top w:val="nil"/>
            </w:tcBorders>
            <w:shd w:val="clear" w:color="auto" w:fill="254D74"/>
          </w:tcPr>
          <w:p w:rsidR="00C5034E" w:rsidRDefault="00C5034E">
            <w:pPr>
              <w:rPr>
                <w:sz w:val="2"/>
                <w:szCs w:val="2"/>
              </w:rPr>
            </w:pPr>
          </w:p>
        </w:tc>
        <w:tc>
          <w:tcPr>
            <w:tcW w:w="2412" w:type="dxa"/>
            <w:shd w:val="clear" w:color="auto" w:fill="5D85A9"/>
          </w:tcPr>
          <w:p w:rsidR="00C5034E" w:rsidRDefault="00724C3D">
            <w:pPr>
              <w:pStyle w:val="TableParagraph"/>
              <w:spacing w:before="119"/>
              <w:ind w:left="778"/>
              <w:rPr>
                <w:b/>
                <w:sz w:val="20"/>
              </w:rPr>
            </w:pPr>
            <w:r>
              <w:rPr>
                <w:b/>
                <w:sz w:val="20"/>
              </w:rPr>
              <w:t>Lower VSL</w:t>
            </w:r>
          </w:p>
        </w:tc>
        <w:tc>
          <w:tcPr>
            <w:tcW w:w="2412" w:type="dxa"/>
            <w:shd w:val="clear" w:color="auto" w:fill="5D85A9"/>
          </w:tcPr>
          <w:p w:rsidR="00C5034E" w:rsidRDefault="00724C3D">
            <w:pPr>
              <w:pStyle w:val="TableParagraph"/>
              <w:spacing w:before="119"/>
              <w:ind w:left="620"/>
              <w:rPr>
                <w:b/>
                <w:sz w:val="20"/>
              </w:rPr>
            </w:pPr>
            <w:r>
              <w:rPr>
                <w:b/>
                <w:sz w:val="20"/>
              </w:rPr>
              <w:t>Moderate VSL</w:t>
            </w:r>
          </w:p>
        </w:tc>
        <w:tc>
          <w:tcPr>
            <w:tcW w:w="2412" w:type="dxa"/>
            <w:shd w:val="clear" w:color="auto" w:fill="5D85A9"/>
          </w:tcPr>
          <w:p w:rsidR="00C5034E" w:rsidRDefault="00724C3D">
            <w:pPr>
              <w:pStyle w:val="TableParagraph"/>
              <w:spacing w:before="119"/>
              <w:ind w:left="824" w:right="817"/>
              <w:jc w:val="center"/>
              <w:rPr>
                <w:b/>
                <w:sz w:val="20"/>
              </w:rPr>
            </w:pPr>
            <w:r>
              <w:rPr>
                <w:b/>
                <w:sz w:val="20"/>
              </w:rPr>
              <w:t>High VSL</w:t>
            </w:r>
          </w:p>
        </w:tc>
        <w:tc>
          <w:tcPr>
            <w:tcW w:w="2417" w:type="dxa"/>
            <w:shd w:val="clear" w:color="auto" w:fill="5D85A9"/>
          </w:tcPr>
          <w:p w:rsidR="00C5034E" w:rsidRDefault="00724C3D">
            <w:pPr>
              <w:pStyle w:val="TableParagraph"/>
              <w:spacing w:before="119"/>
              <w:ind w:left="757"/>
              <w:rPr>
                <w:b/>
                <w:sz w:val="20"/>
              </w:rPr>
            </w:pPr>
            <w:r>
              <w:rPr>
                <w:b/>
                <w:sz w:val="20"/>
              </w:rPr>
              <w:t>Severe VSL</w:t>
            </w:r>
          </w:p>
        </w:tc>
      </w:tr>
      <w:tr w:rsidR="00C5034E">
        <w:trPr>
          <w:trHeight w:val="1118"/>
        </w:trPr>
        <w:tc>
          <w:tcPr>
            <w:tcW w:w="12960" w:type="dxa"/>
            <w:gridSpan w:val="7"/>
          </w:tcPr>
          <w:p w:rsidR="00C5034E" w:rsidRDefault="00724C3D">
            <w:pPr>
              <w:pStyle w:val="TableParagraph"/>
              <w:spacing w:before="119"/>
              <w:ind w:left="107" w:right="305"/>
              <w:rPr>
                <w:sz w:val="24"/>
              </w:rPr>
            </w:pPr>
            <w:r>
              <w:rPr>
                <w:sz w:val="24"/>
              </w:rPr>
              <w:t>For the Requirement R3 and R5 VSLs only, the intent of the SDT is to start with the Severe VSL first and then to work your way to the left until you find the situation that fits. In this manner, the VSL will not be discriminatory by size of entity. If a small entity has just one affected reliability entity to inform, the intent is that that situation would be a Severe violation.</w:t>
            </w:r>
          </w:p>
          <w:p w:rsidR="00C5034E" w:rsidRDefault="00724C3D">
            <w:pPr>
              <w:pStyle w:val="TableParagraph"/>
              <w:spacing w:before="119"/>
              <w:ind w:left="107" w:right="305"/>
              <w:rPr>
                <w:sz w:val="24"/>
                <w:lang w:eastAsia="zh-CN"/>
              </w:rPr>
            </w:pPr>
            <w:r>
              <w:rPr>
                <w:rFonts w:hint="eastAsia"/>
                <w:sz w:val="24"/>
                <w:lang w:eastAsia="zh-CN"/>
              </w:rPr>
              <w:t>仅对于要求R3和R5 VSL, SDT的目的是首先从严重的VSL开始，然后一直向左工作，直到找到适合的情况。通过这种方式，VSL将不会因实体的大小而受到歧视。如果一个小的实体只有一个受影响的可靠性实体要通知，其意图是这种情况将是一个严重的违反。</w:t>
            </w:r>
          </w:p>
        </w:tc>
      </w:tr>
      <w:tr w:rsidR="00C5034E">
        <w:trPr>
          <w:trHeight w:val="3756"/>
        </w:trPr>
        <w:tc>
          <w:tcPr>
            <w:tcW w:w="838" w:type="dxa"/>
          </w:tcPr>
          <w:p w:rsidR="00C5034E" w:rsidRDefault="00724C3D">
            <w:pPr>
              <w:pStyle w:val="TableParagraph"/>
              <w:spacing w:before="121"/>
              <w:ind w:left="107"/>
              <w:rPr>
                <w:sz w:val="24"/>
              </w:rPr>
            </w:pPr>
            <w:r>
              <w:rPr>
                <w:sz w:val="24"/>
              </w:rPr>
              <w:t>R3</w:t>
            </w:r>
          </w:p>
        </w:tc>
        <w:tc>
          <w:tcPr>
            <w:tcW w:w="1430" w:type="dxa"/>
          </w:tcPr>
          <w:p w:rsidR="00C5034E" w:rsidRDefault="00724C3D">
            <w:pPr>
              <w:pStyle w:val="TableParagraph"/>
              <w:spacing w:before="121"/>
              <w:ind w:left="107" w:right="207"/>
              <w:rPr>
                <w:sz w:val="24"/>
              </w:rPr>
            </w:pPr>
            <w:r>
              <w:rPr>
                <w:sz w:val="24"/>
              </w:rPr>
              <w:t>Operations Planning</w:t>
            </w:r>
          </w:p>
          <w:p w:rsidR="00C5034E" w:rsidRDefault="00724C3D">
            <w:pPr>
              <w:pStyle w:val="TableParagraph"/>
              <w:spacing w:before="121"/>
              <w:ind w:left="107" w:right="207"/>
              <w:rPr>
                <w:rFonts w:eastAsia="宋体"/>
                <w:sz w:val="24"/>
                <w:lang w:eastAsia="zh-CN"/>
              </w:rPr>
            </w:pPr>
            <w:r>
              <w:rPr>
                <w:rFonts w:eastAsia="宋体" w:hint="eastAsia"/>
                <w:sz w:val="24"/>
                <w:lang w:eastAsia="zh-CN"/>
              </w:rPr>
              <w:t>运营规划</w:t>
            </w:r>
          </w:p>
        </w:tc>
        <w:tc>
          <w:tcPr>
            <w:tcW w:w="1039" w:type="dxa"/>
          </w:tcPr>
          <w:p w:rsidR="00C5034E" w:rsidRDefault="00724C3D">
            <w:pPr>
              <w:pStyle w:val="TableParagraph"/>
              <w:spacing w:before="121"/>
              <w:ind w:left="108"/>
              <w:rPr>
                <w:sz w:val="24"/>
              </w:rPr>
            </w:pPr>
            <w:r>
              <w:rPr>
                <w:sz w:val="24"/>
              </w:rPr>
              <w:t>Medium</w:t>
            </w:r>
          </w:p>
          <w:p w:rsidR="00C5034E" w:rsidRDefault="00724C3D">
            <w:pPr>
              <w:pStyle w:val="TableParagraph"/>
              <w:spacing w:before="121"/>
              <w:ind w:left="108"/>
              <w:rPr>
                <w:rFonts w:eastAsia="宋体"/>
                <w:sz w:val="24"/>
                <w:lang w:eastAsia="zh-CN"/>
              </w:rPr>
            </w:pPr>
            <w:r>
              <w:rPr>
                <w:rFonts w:eastAsia="宋体" w:hint="eastAsia"/>
                <w:sz w:val="24"/>
                <w:lang w:eastAsia="zh-CN"/>
              </w:rPr>
              <w:t>中等</w:t>
            </w:r>
          </w:p>
        </w:tc>
        <w:tc>
          <w:tcPr>
            <w:tcW w:w="2412" w:type="dxa"/>
          </w:tcPr>
          <w:p w:rsidR="00C5034E" w:rsidRDefault="00724C3D">
            <w:pPr>
              <w:pStyle w:val="TableParagraph"/>
              <w:spacing w:before="121"/>
              <w:ind w:left="252" w:right="146"/>
              <w:rPr>
                <w:sz w:val="24"/>
              </w:rPr>
            </w:pPr>
            <w:r>
              <w:rPr>
                <w:sz w:val="24"/>
              </w:rPr>
              <w:t>The Transmission Operator did not notify one impacted entity or 5% or less of the entities, whichever is greater identified in the Operating Plan(s) as to their role in the plan(s).</w:t>
            </w:r>
          </w:p>
          <w:p w:rsidR="00C5034E" w:rsidRDefault="00724C3D">
            <w:pPr>
              <w:pStyle w:val="TableParagraph"/>
              <w:spacing w:before="121"/>
              <w:ind w:left="252" w:right="146"/>
              <w:rPr>
                <w:sz w:val="24"/>
                <w:lang w:eastAsia="zh-CN"/>
              </w:rPr>
            </w:pPr>
            <w:r>
              <w:rPr>
                <w:rFonts w:hint="eastAsia"/>
                <w:sz w:val="24"/>
                <w:lang w:eastAsia="zh-CN"/>
              </w:rPr>
              <w:t>输电运营商未就其在计划中的角色通知受影响的实体或5%或以下的实体(以运营计划中确定的较大者为准)。</w:t>
            </w:r>
          </w:p>
        </w:tc>
        <w:tc>
          <w:tcPr>
            <w:tcW w:w="2412" w:type="dxa"/>
          </w:tcPr>
          <w:p w:rsidR="00C5034E" w:rsidRDefault="00724C3D">
            <w:pPr>
              <w:pStyle w:val="TableParagraph"/>
              <w:spacing w:before="121"/>
              <w:ind w:left="252" w:right="96"/>
              <w:rPr>
                <w:sz w:val="24"/>
              </w:rPr>
            </w:pPr>
            <w:r>
              <w:rPr>
                <w:sz w:val="24"/>
              </w:rPr>
              <w:t>The Transmission Operator did not notify two entities or more than 5% and less than or equal to 10% of the impacted entities, whichever is greater, identified in the Operating Plan(s) as to their role in the</w:t>
            </w:r>
            <w:r>
              <w:rPr>
                <w:spacing w:val="-5"/>
                <w:sz w:val="24"/>
              </w:rPr>
              <w:t xml:space="preserve"> </w:t>
            </w:r>
            <w:r>
              <w:rPr>
                <w:sz w:val="24"/>
              </w:rPr>
              <w:t>plan(s).</w:t>
            </w:r>
          </w:p>
          <w:p w:rsidR="00C5034E" w:rsidRDefault="00724C3D">
            <w:pPr>
              <w:pStyle w:val="TableParagraph"/>
              <w:spacing w:before="121"/>
              <w:ind w:left="252" w:right="96"/>
              <w:rPr>
                <w:sz w:val="24"/>
                <w:lang w:eastAsia="zh-CN"/>
              </w:rPr>
            </w:pPr>
            <w:r>
              <w:rPr>
                <w:rFonts w:eastAsia="宋体" w:hint="eastAsia"/>
                <w:sz w:val="24"/>
                <w:lang w:eastAsia="zh-CN"/>
              </w:rPr>
              <w:t>输电</w:t>
            </w:r>
            <w:r>
              <w:rPr>
                <w:rFonts w:hint="eastAsia"/>
                <w:sz w:val="24"/>
                <w:lang w:eastAsia="zh-CN"/>
              </w:rPr>
              <w:t>运营商未就其在运营计划中所扮演的角色通知两个实体或超过受影响实体的5%至10%(以两者中较大者为准)。</w:t>
            </w:r>
          </w:p>
        </w:tc>
        <w:tc>
          <w:tcPr>
            <w:tcW w:w="2412" w:type="dxa"/>
          </w:tcPr>
          <w:p w:rsidR="00C5034E" w:rsidRDefault="00724C3D">
            <w:pPr>
              <w:pStyle w:val="TableParagraph"/>
              <w:spacing w:before="121"/>
              <w:ind w:left="253" w:right="85"/>
              <w:rPr>
                <w:sz w:val="24"/>
              </w:rPr>
            </w:pPr>
            <w:r>
              <w:rPr>
                <w:sz w:val="24"/>
              </w:rPr>
              <w:t>The Transmission Operator did not notify three impacted entities or more than 10% and less than or equal to 15% of the entities, whichever is greater, identified in the Operating Plan(s) as to their role in the plan(s).</w:t>
            </w:r>
          </w:p>
          <w:p w:rsidR="00C5034E" w:rsidRDefault="00724C3D">
            <w:pPr>
              <w:pStyle w:val="TableParagraph"/>
              <w:spacing w:before="121"/>
              <w:ind w:left="253" w:right="85"/>
              <w:rPr>
                <w:sz w:val="24"/>
                <w:lang w:eastAsia="zh-CN"/>
              </w:rPr>
            </w:pPr>
            <w:r>
              <w:rPr>
                <w:rFonts w:eastAsia="宋体" w:hint="eastAsia"/>
                <w:sz w:val="24"/>
                <w:lang w:eastAsia="zh-CN"/>
              </w:rPr>
              <w:t>输电</w:t>
            </w:r>
            <w:r>
              <w:rPr>
                <w:rFonts w:hint="eastAsia"/>
                <w:sz w:val="24"/>
                <w:lang w:eastAsia="zh-CN"/>
              </w:rPr>
              <w:t>运营商未就其在运营计划中的角色通知三个受影响实体或超过10%、小于或等于15%的实体(以较大者为准)。</w:t>
            </w:r>
          </w:p>
        </w:tc>
        <w:tc>
          <w:tcPr>
            <w:tcW w:w="2417" w:type="dxa"/>
          </w:tcPr>
          <w:p w:rsidR="00C5034E" w:rsidRDefault="00724C3D">
            <w:pPr>
              <w:pStyle w:val="TableParagraph"/>
              <w:spacing w:before="121"/>
              <w:ind w:left="253" w:right="-3"/>
              <w:rPr>
                <w:sz w:val="24"/>
              </w:rPr>
            </w:pPr>
            <w:r>
              <w:rPr>
                <w:sz w:val="24"/>
              </w:rPr>
              <w:t>The Transmission Operator did not notify four or more entities or more than 15% of the impacted NERC identified in the Operating Plan(s) as to their role in the plan(s).</w:t>
            </w:r>
          </w:p>
          <w:p w:rsidR="00C5034E" w:rsidRDefault="00724C3D">
            <w:pPr>
              <w:pStyle w:val="TableParagraph"/>
              <w:spacing w:before="121"/>
              <w:ind w:left="253" w:right="-3"/>
              <w:rPr>
                <w:sz w:val="24"/>
                <w:lang w:eastAsia="zh-CN"/>
              </w:rPr>
            </w:pPr>
            <w:r>
              <w:rPr>
                <w:rFonts w:eastAsia="宋体" w:hint="eastAsia"/>
                <w:sz w:val="24"/>
                <w:lang w:eastAsia="zh-CN"/>
              </w:rPr>
              <w:t>输电</w:t>
            </w:r>
            <w:r>
              <w:rPr>
                <w:rFonts w:hint="eastAsia"/>
                <w:sz w:val="24"/>
                <w:lang w:eastAsia="zh-CN"/>
              </w:rPr>
              <w:t>运营商没有就其在计划中的角色通知四个或四个以上的实体或运营计划中确定的受影响的NERC的15%以上。</w:t>
            </w:r>
          </w:p>
        </w:tc>
      </w:tr>
      <w:tr w:rsidR="00C5034E">
        <w:trPr>
          <w:trHeight w:val="1999"/>
        </w:trPr>
        <w:tc>
          <w:tcPr>
            <w:tcW w:w="838" w:type="dxa"/>
          </w:tcPr>
          <w:p w:rsidR="00C5034E" w:rsidRDefault="00724C3D">
            <w:pPr>
              <w:pStyle w:val="TableParagraph"/>
              <w:spacing w:before="121"/>
              <w:ind w:left="107"/>
              <w:rPr>
                <w:sz w:val="24"/>
              </w:rPr>
            </w:pPr>
            <w:r>
              <w:rPr>
                <w:sz w:val="24"/>
              </w:rPr>
              <w:lastRenderedPageBreak/>
              <w:t>R4</w:t>
            </w:r>
          </w:p>
        </w:tc>
        <w:tc>
          <w:tcPr>
            <w:tcW w:w="1430" w:type="dxa"/>
          </w:tcPr>
          <w:p w:rsidR="00C5034E" w:rsidRDefault="00724C3D">
            <w:pPr>
              <w:pStyle w:val="TableParagraph"/>
              <w:spacing w:before="121"/>
              <w:ind w:left="107" w:right="207"/>
              <w:rPr>
                <w:sz w:val="24"/>
              </w:rPr>
            </w:pPr>
            <w:r>
              <w:rPr>
                <w:sz w:val="24"/>
              </w:rPr>
              <w:t>Operations Planning</w:t>
            </w:r>
          </w:p>
          <w:p w:rsidR="00C5034E" w:rsidRDefault="00724C3D">
            <w:pPr>
              <w:pStyle w:val="TableParagraph"/>
              <w:spacing w:before="121"/>
              <w:ind w:left="107" w:right="207"/>
              <w:rPr>
                <w:rFonts w:eastAsia="宋体"/>
                <w:sz w:val="24"/>
                <w:lang w:eastAsia="zh-CN"/>
              </w:rPr>
            </w:pPr>
            <w:r>
              <w:rPr>
                <w:rFonts w:eastAsia="宋体" w:hint="eastAsia"/>
                <w:sz w:val="24"/>
                <w:lang w:eastAsia="zh-CN"/>
              </w:rPr>
              <w:t>运营规划</w:t>
            </w:r>
          </w:p>
        </w:tc>
        <w:tc>
          <w:tcPr>
            <w:tcW w:w="1039" w:type="dxa"/>
          </w:tcPr>
          <w:p w:rsidR="00C5034E" w:rsidRDefault="00724C3D">
            <w:pPr>
              <w:pStyle w:val="TableParagraph"/>
              <w:spacing w:before="121"/>
              <w:ind w:left="108"/>
              <w:rPr>
                <w:sz w:val="24"/>
              </w:rPr>
            </w:pPr>
            <w:r>
              <w:rPr>
                <w:sz w:val="24"/>
              </w:rPr>
              <w:t>Medium</w:t>
            </w:r>
          </w:p>
          <w:p w:rsidR="00C5034E" w:rsidRDefault="00724C3D">
            <w:pPr>
              <w:pStyle w:val="TableParagraph"/>
              <w:spacing w:before="121"/>
              <w:ind w:left="108"/>
              <w:rPr>
                <w:rFonts w:eastAsia="宋体"/>
                <w:sz w:val="24"/>
                <w:lang w:eastAsia="zh-CN"/>
              </w:rPr>
            </w:pPr>
            <w:r>
              <w:rPr>
                <w:rFonts w:eastAsia="宋体" w:hint="eastAsia"/>
                <w:sz w:val="24"/>
                <w:lang w:eastAsia="zh-CN"/>
              </w:rPr>
              <w:t>中等</w:t>
            </w:r>
          </w:p>
        </w:tc>
        <w:tc>
          <w:tcPr>
            <w:tcW w:w="2412" w:type="dxa"/>
          </w:tcPr>
          <w:p w:rsidR="00C5034E" w:rsidRDefault="00724C3D">
            <w:pPr>
              <w:pStyle w:val="TableParagraph"/>
              <w:spacing w:before="121"/>
              <w:ind w:left="252" w:right="112"/>
              <w:rPr>
                <w:sz w:val="24"/>
              </w:rPr>
            </w:pPr>
            <w:r>
              <w:rPr>
                <w:sz w:val="24"/>
              </w:rPr>
              <w:t>The Balancing Authority has an Operating Plan but it does not address one of the criteria in Requirement R4.</w:t>
            </w:r>
          </w:p>
          <w:p w:rsidR="00C5034E" w:rsidRDefault="00724C3D">
            <w:pPr>
              <w:pStyle w:val="TableParagraph"/>
              <w:spacing w:before="121"/>
              <w:ind w:left="252" w:right="112"/>
              <w:rPr>
                <w:sz w:val="24"/>
                <w:lang w:eastAsia="zh-CN"/>
              </w:rPr>
            </w:pPr>
            <w:r>
              <w:rPr>
                <w:rFonts w:hint="eastAsia"/>
                <w:sz w:val="24"/>
                <w:lang w:eastAsia="zh-CN"/>
              </w:rPr>
              <w:t>平衡机构有一个运营计划，但它没有满足要求R4中的标准之一。</w:t>
            </w:r>
          </w:p>
        </w:tc>
        <w:tc>
          <w:tcPr>
            <w:tcW w:w="2412" w:type="dxa"/>
          </w:tcPr>
          <w:p w:rsidR="00C5034E" w:rsidRDefault="00724C3D">
            <w:pPr>
              <w:pStyle w:val="TableParagraph"/>
              <w:spacing w:before="121"/>
              <w:ind w:left="252" w:right="106"/>
              <w:rPr>
                <w:sz w:val="24"/>
              </w:rPr>
            </w:pPr>
            <w:r>
              <w:rPr>
                <w:sz w:val="24"/>
              </w:rPr>
              <w:t>The Balancing Authority has an Operating Plan but it does not address two of the criteria in Requirement R4.</w:t>
            </w:r>
          </w:p>
          <w:p w:rsidR="00C5034E" w:rsidRDefault="00724C3D">
            <w:pPr>
              <w:pStyle w:val="TableParagraph"/>
              <w:spacing w:before="121"/>
              <w:ind w:left="252" w:right="106"/>
              <w:rPr>
                <w:sz w:val="24"/>
                <w:lang w:eastAsia="zh-CN"/>
              </w:rPr>
            </w:pPr>
            <w:r>
              <w:rPr>
                <w:rFonts w:hint="eastAsia"/>
                <w:sz w:val="24"/>
                <w:lang w:eastAsia="zh-CN"/>
              </w:rPr>
              <w:t>平衡机构有一个运营计划，但它没有满足要求R4中的</w:t>
            </w:r>
            <w:r>
              <w:rPr>
                <w:rFonts w:eastAsia="宋体" w:hint="eastAsia"/>
                <w:sz w:val="24"/>
                <w:lang w:eastAsia="zh-CN"/>
              </w:rPr>
              <w:t>两个</w:t>
            </w:r>
            <w:r>
              <w:rPr>
                <w:rFonts w:hint="eastAsia"/>
                <w:sz w:val="24"/>
                <w:lang w:eastAsia="zh-CN"/>
              </w:rPr>
              <w:t>标准。</w:t>
            </w:r>
          </w:p>
        </w:tc>
        <w:tc>
          <w:tcPr>
            <w:tcW w:w="2412" w:type="dxa"/>
          </w:tcPr>
          <w:p w:rsidR="00C5034E" w:rsidRDefault="00724C3D">
            <w:pPr>
              <w:pStyle w:val="TableParagraph"/>
              <w:spacing w:before="121"/>
              <w:ind w:left="253" w:right="100"/>
              <w:rPr>
                <w:sz w:val="24"/>
              </w:rPr>
            </w:pPr>
            <w:r>
              <w:rPr>
                <w:sz w:val="24"/>
              </w:rPr>
              <w:t>The Balancing Authority has an Operating Plan but it does not address three of the criteria in Requirement R4.</w:t>
            </w:r>
          </w:p>
          <w:p w:rsidR="00C5034E" w:rsidRDefault="00724C3D">
            <w:pPr>
              <w:pStyle w:val="TableParagraph"/>
              <w:spacing w:before="121"/>
              <w:ind w:left="253" w:right="100"/>
              <w:rPr>
                <w:sz w:val="24"/>
                <w:lang w:eastAsia="zh-CN"/>
              </w:rPr>
            </w:pPr>
            <w:r>
              <w:rPr>
                <w:rFonts w:hint="eastAsia"/>
                <w:sz w:val="24"/>
                <w:lang w:eastAsia="zh-CN"/>
              </w:rPr>
              <w:t>平衡机构有一个运营计划，但它没有满足要求R4中的</w:t>
            </w:r>
            <w:r>
              <w:rPr>
                <w:rFonts w:eastAsia="宋体" w:hint="eastAsia"/>
                <w:sz w:val="24"/>
                <w:lang w:eastAsia="zh-CN"/>
              </w:rPr>
              <w:t>三个</w:t>
            </w:r>
            <w:r>
              <w:rPr>
                <w:rFonts w:hint="eastAsia"/>
                <w:sz w:val="24"/>
                <w:lang w:eastAsia="zh-CN"/>
              </w:rPr>
              <w:t>标准。</w:t>
            </w:r>
          </w:p>
        </w:tc>
        <w:tc>
          <w:tcPr>
            <w:tcW w:w="2417" w:type="dxa"/>
          </w:tcPr>
          <w:p w:rsidR="00C5034E" w:rsidRDefault="00724C3D">
            <w:pPr>
              <w:pStyle w:val="TableParagraph"/>
              <w:spacing w:before="121"/>
              <w:ind w:left="253" w:right="337"/>
              <w:rPr>
                <w:sz w:val="24"/>
              </w:rPr>
            </w:pPr>
            <w:r>
              <w:rPr>
                <w:sz w:val="24"/>
              </w:rPr>
              <w:t>The Balancing Authority did not have an Operating Plan.</w:t>
            </w:r>
          </w:p>
          <w:p w:rsidR="00C5034E" w:rsidRDefault="00724C3D">
            <w:pPr>
              <w:pStyle w:val="TableParagraph"/>
              <w:spacing w:before="121"/>
              <w:ind w:left="253" w:right="337"/>
              <w:rPr>
                <w:rFonts w:eastAsia="宋体"/>
                <w:sz w:val="24"/>
                <w:lang w:eastAsia="zh-CN"/>
              </w:rPr>
            </w:pPr>
            <w:r>
              <w:rPr>
                <w:rFonts w:hint="eastAsia"/>
                <w:sz w:val="24"/>
                <w:lang w:eastAsia="zh-CN"/>
              </w:rPr>
              <w:t>平衡机构</w:t>
            </w:r>
            <w:r>
              <w:rPr>
                <w:rFonts w:eastAsia="宋体" w:hint="eastAsia"/>
                <w:sz w:val="24"/>
                <w:lang w:eastAsia="zh-CN"/>
              </w:rPr>
              <w:t>没</w:t>
            </w:r>
            <w:r>
              <w:rPr>
                <w:rFonts w:hint="eastAsia"/>
                <w:sz w:val="24"/>
                <w:lang w:eastAsia="zh-CN"/>
              </w:rPr>
              <w:t>有运营计划</w:t>
            </w:r>
            <w:r>
              <w:rPr>
                <w:rFonts w:eastAsia="宋体" w:hint="eastAsia"/>
                <w:sz w:val="24"/>
                <w:lang w:eastAsia="zh-CN"/>
              </w:rPr>
              <w:t>。</w:t>
            </w:r>
          </w:p>
        </w:tc>
      </w:tr>
      <w:tr w:rsidR="00C5034E">
        <w:trPr>
          <w:trHeight w:val="4184"/>
        </w:trPr>
        <w:tc>
          <w:tcPr>
            <w:tcW w:w="838" w:type="dxa"/>
          </w:tcPr>
          <w:p w:rsidR="00C5034E" w:rsidRDefault="00724C3D">
            <w:pPr>
              <w:pStyle w:val="TableParagraph"/>
              <w:spacing w:before="119"/>
              <w:ind w:left="107"/>
              <w:rPr>
                <w:sz w:val="24"/>
              </w:rPr>
            </w:pPr>
            <w:r>
              <w:rPr>
                <w:sz w:val="24"/>
              </w:rPr>
              <w:t>R5</w:t>
            </w:r>
          </w:p>
        </w:tc>
        <w:tc>
          <w:tcPr>
            <w:tcW w:w="1430" w:type="dxa"/>
          </w:tcPr>
          <w:p w:rsidR="00C5034E" w:rsidRDefault="00724C3D">
            <w:pPr>
              <w:pStyle w:val="TableParagraph"/>
              <w:spacing w:before="119"/>
              <w:ind w:left="107" w:right="207"/>
              <w:rPr>
                <w:sz w:val="24"/>
              </w:rPr>
            </w:pPr>
            <w:r>
              <w:rPr>
                <w:sz w:val="24"/>
              </w:rPr>
              <w:t>Operations Planning</w:t>
            </w:r>
          </w:p>
          <w:p w:rsidR="00C5034E" w:rsidRDefault="00724C3D">
            <w:pPr>
              <w:pStyle w:val="TableParagraph"/>
              <w:spacing w:before="119"/>
              <w:ind w:left="107" w:right="207"/>
              <w:rPr>
                <w:rFonts w:eastAsia="宋体"/>
                <w:sz w:val="24"/>
                <w:lang w:eastAsia="zh-CN"/>
              </w:rPr>
            </w:pPr>
            <w:r>
              <w:rPr>
                <w:rFonts w:eastAsia="宋体" w:hint="eastAsia"/>
                <w:sz w:val="24"/>
                <w:lang w:eastAsia="zh-CN"/>
              </w:rPr>
              <w:t>运营规划</w:t>
            </w:r>
          </w:p>
        </w:tc>
        <w:tc>
          <w:tcPr>
            <w:tcW w:w="1039" w:type="dxa"/>
          </w:tcPr>
          <w:p w:rsidR="00C5034E" w:rsidRDefault="00724C3D">
            <w:pPr>
              <w:pStyle w:val="TableParagraph"/>
              <w:spacing w:before="119"/>
              <w:ind w:left="108"/>
              <w:rPr>
                <w:sz w:val="24"/>
              </w:rPr>
            </w:pPr>
            <w:r>
              <w:rPr>
                <w:sz w:val="24"/>
              </w:rPr>
              <w:t>Medium</w:t>
            </w:r>
          </w:p>
          <w:p w:rsidR="00C5034E" w:rsidRDefault="00724C3D">
            <w:pPr>
              <w:pStyle w:val="TableParagraph"/>
              <w:spacing w:before="119"/>
              <w:ind w:left="108"/>
              <w:rPr>
                <w:rFonts w:eastAsia="宋体"/>
                <w:sz w:val="24"/>
                <w:lang w:eastAsia="zh-CN"/>
              </w:rPr>
            </w:pPr>
            <w:r>
              <w:rPr>
                <w:rFonts w:eastAsia="宋体" w:hint="eastAsia"/>
                <w:sz w:val="24"/>
                <w:lang w:eastAsia="zh-CN"/>
              </w:rPr>
              <w:t>中等</w:t>
            </w:r>
          </w:p>
        </w:tc>
        <w:tc>
          <w:tcPr>
            <w:tcW w:w="2412" w:type="dxa"/>
          </w:tcPr>
          <w:p w:rsidR="00C5034E" w:rsidRDefault="00724C3D">
            <w:pPr>
              <w:pStyle w:val="TableParagraph"/>
              <w:spacing w:before="114" w:line="292" w:lineRule="exact"/>
              <w:ind w:left="252" w:right="164"/>
              <w:rPr>
                <w:sz w:val="24"/>
              </w:rPr>
            </w:pPr>
            <w:r>
              <w:rPr>
                <w:sz w:val="24"/>
              </w:rPr>
              <w:t>The Balancing Authority did not notify one impacted entity or 5% or less</w:t>
            </w:r>
            <w:r>
              <w:rPr>
                <w:rFonts w:eastAsia="宋体" w:hint="eastAsia"/>
                <w:sz w:val="24"/>
                <w:lang w:eastAsia="zh-CN"/>
              </w:rPr>
              <w:t xml:space="preserve"> </w:t>
            </w:r>
            <w:r>
              <w:rPr>
                <w:sz w:val="24"/>
              </w:rPr>
              <w:t>of the entities,</w:t>
            </w:r>
          </w:p>
          <w:p w:rsidR="00C5034E" w:rsidRDefault="00724C3D">
            <w:pPr>
              <w:pStyle w:val="TableParagraph"/>
              <w:spacing w:line="263" w:lineRule="exact"/>
              <w:ind w:left="252"/>
              <w:rPr>
                <w:sz w:val="24"/>
              </w:rPr>
            </w:pPr>
            <w:r>
              <w:rPr>
                <w:sz w:val="24"/>
              </w:rPr>
              <w:t>whichever is greater,</w:t>
            </w:r>
          </w:p>
          <w:p w:rsidR="00C5034E" w:rsidRDefault="00724C3D">
            <w:pPr>
              <w:pStyle w:val="TableParagraph"/>
              <w:spacing w:line="263" w:lineRule="exact"/>
              <w:ind w:left="252"/>
              <w:rPr>
                <w:sz w:val="24"/>
              </w:rPr>
            </w:pPr>
            <w:r>
              <w:rPr>
                <w:sz w:val="24"/>
              </w:rPr>
              <w:t>identified in the</w:t>
            </w:r>
          </w:p>
          <w:p w:rsidR="00C5034E" w:rsidRDefault="00724C3D">
            <w:pPr>
              <w:pStyle w:val="TableParagraph"/>
              <w:spacing w:line="263" w:lineRule="exact"/>
              <w:ind w:left="252"/>
              <w:rPr>
                <w:sz w:val="24"/>
              </w:rPr>
            </w:pPr>
            <w:r>
              <w:rPr>
                <w:sz w:val="24"/>
              </w:rPr>
              <w:t>Operating Plan(s) as</w:t>
            </w:r>
          </w:p>
          <w:p w:rsidR="00C5034E" w:rsidRDefault="00724C3D">
            <w:pPr>
              <w:pStyle w:val="TableParagraph"/>
              <w:spacing w:line="263" w:lineRule="exact"/>
              <w:ind w:left="252"/>
              <w:rPr>
                <w:sz w:val="24"/>
              </w:rPr>
            </w:pPr>
            <w:r>
              <w:rPr>
                <w:sz w:val="24"/>
              </w:rPr>
              <w:t>to their role in the</w:t>
            </w:r>
            <w:r>
              <w:rPr>
                <w:rFonts w:eastAsia="宋体" w:hint="eastAsia"/>
                <w:sz w:val="24"/>
                <w:lang w:eastAsia="zh-CN"/>
              </w:rPr>
              <w:t xml:space="preserve"> </w:t>
            </w:r>
            <w:r>
              <w:rPr>
                <w:sz w:val="24"/>
              </w:rPr>
              <w:t>plan(s).</w:t>
            </w:r>
          </w:p>
          <w:p w:rsidR="00C5034E" w:rsidRDefault="00724C3D">
            <w:pPr>
              <w:pStyle w:val="TableParagraph"/>
              <w:spacing w:line="263" w:lineRule="exact"/>
              <w:ind w:left="252"/>
              <w:rPr>
                <w:sz w:val="24"/>
                <w:lang w:eastAsia="zh-CN"/>
              </w:rPr>
            </w:pPr>
            <w:r>
              <w:rPr>
                <w:rFonts w:hint="eastAsia"/>
                <w:sz w:val="24"/>
                <w:lang w:eastAsia="zh-CN"/>
              </w:rPr>
              <w:t>平衡</w:t>
            </w:r>
            <w:r>
              <w:rPr>
                <w:rFonts w:eastAsia="宋体" w:hint="eastAsia"/>
                <w:sz w:val="24"/>
                <w:lang w:eastAsia="zh-CN"/>
              </w:rPr>
              <w:t>机构</w:t>
            </w:r>
            <w:r>
              <w:rPr>
                <w:rFonts w:hint="eastAsia"/>
                <w:sz w:val="24"/>
                <w:lang w:eastAsia="zh-CN"/>
              </w:rPr>
              <w:t>未通知受影响的实体或5%或以下的实体(以经营计划中确定的较大的为准)其在计划中的</w:t>
            </w:r>
            <w:r>
              <w:rPr>
                <w:rFonts w:eastAsia="宋体" w:hint="eastAsia"/>
                <w:sz w:val="24"/>
                <w:lang w:eastAsia="zh-CN"/>
              </w:rPr>
              <w:t>部分</w:t>
            </w:r>
            <w:r>
              <w:rPr>
                <w:rFonts w:hint="eastAsia"/>
                <w:sz w:val="24"/>
                <w:lang w:eastAsia="zh-CN"/>
              </w:rPr>
              <w:t>。</w:t>
            </w:r>
          </w:p>
        </w:tc>
        <w:tc>
          <w:tcPr>
            <w:tcW w:w="2412" w:type="dxa"/>
          </w:tcPr>
          <w:p w:rsidR="00C5034E" w:rsidRDefault="00724C3D">
            <w:pPr>
              <w:pStyle w:val="TableParagraph"/>
              <w:spacing w:before="114" w:line="292" w:lineRule="exact"/>
              <w:ind w:left="252" w:right="78"/>
              <w:rPr>
                <w:sz w:val="24"/>
              </w:rPr>
            </w:pPr>
            <w:r>
              <w:rPr>
                <w:sz w:val="24"/>
              </w:rPr>
              <w:t>The Balancing Authority did not notify two entities or more than 5% and</w:t>
            </w:r>
            <w:r>
              <w:rPr>
                <w:rFonts w:eastAsia="宋体" w:hint="eastAsia"/>
                <w:sz w:val="24"/>
                <w:lang w:eastAsia="zh-CN"/>
              </w:rPr>
              <w:t xml:space="preserve"> </w:t>
            </w:r>
            <w:r>
              <w:rPr>
                <w:sz w:val="24"/>
              </w:rPr>
              <w:t>less than or equal to</w:t>
            </w:r>
          </w:p>
          <w:p w:rsidR="00C5034E" w:rsidRDefault="00724C3D">
            <w:pPr>
              <w:pStyle w:val="TableParagraph"/>
              <w:spacing w:line="263" w:lineRule="exact"/>
              <w:ind w:left="252"/>
              <w:rPr>
                <w:sz w:val="24"/>
              </w:rPr>
            </w:pPr>
            <w:r>
              <w:rPr>
                <w:sz w:val="24"/>
              </w:rPr>
              <w:t>10% of the impacted</w:t>
            </w:r>
          </w:p>
          <w:p w:rsidR="00C5034E" w:rsidRDefault="00724C3D">
            <w:pPr>
              <w:pStyle w:val="TableParagraph"/>
              <w:spacing w:line="263" w:lineRule="exact"/>
              <w:ind w:left="252"/>
              <w:rPr>
                <w:sz w:val="24"/>
              </w:rPr>
            </w:pPr>
            <w:r>
              <w:rPr>
                <w:sz w:val="24"/>
              </w:rPr>
              <w:t>entities, whichever</w:t>
            </w:r>
          </w:p>
          <w:p w:rsidR="00C5034E" w:rsidRDefault="00724C3D">
            <w:pPr>
              <w:pStyle w:val="TableParagraph"/>
              <w:spacing w:line="263" w:lineRule="exact"/>
              <w:ind w:left="252"/>
              <w:rPr>
                <w:sz w:val="24"/>
              </w:rPr>
            </w:pPr>
            <w:r>
              <w:rPr>
                <w:sz w:val="24"/>
              </w:rPr>
              <w:t>is greater, identified</w:t>
            </w:r>
          </w:p>
          <w:p w:rsidR="00C5034E" w:rsidRDefault="00724C3D">
            <w:pPr>
              <w:pStyle w:val="TableParagraph"/>
              <w:spacing w:line="263" w:lineRule="exact"/>
              <w:ind w:left="252"/>
              <w:rPr>
                <w:sz w:val="24"/>
              </w:rPr>
            </w:pPr>
            <w:r>
              <w:rPr>
                <w:sz w:val="24"/>
              </w:rPr>
              <w:t>in the Operating</w:t>
            </w:r>
          </w:p>
          <w:p w:rsidR="00C5034E" w:rsidRDefault="00724C3D">
            <w:pPr>
              <w:pStyle w:val="TableParagraph"/>
              <w:spacing w:line="264" w:lineRule="exact"/>
              <w:ind w:left="252"/>
              <w:rPr>
                <w:sz w:val="24"/>
              </w:rPr>
            </w:pPr>
            <w:r>
              <w:rPr>
                <w:sz w:val="24"/>
              </w:rPr>
              <w:t>Plan(s) as to their</w:t>
            </w:r>
            <w:r>
              <w:rPr>
                <w:rFonts w:eastAsia="宋体" w:hint="eastAsia"/>
                <w:sz w:val="24"/>
                <w:lang w:eastAsia="zh-CN"/>
              </w:rPr>
              <w:t xml:space="preserve"> </w:t>
            </w:r>
            <w:r>
              <w:rPr>
                <w:sz w:val="24"/>
              </w:rPr>
              <w:t>role in the plan(s).</w:t>
            </w:r>
          </w:p>
          <w:p w:rsidR="00C5034E" w:rsidRDefault="00724C3D">
            <w:pPr>
              <w:pStyle w:val="TableParagraph"/>
              <w:spacing w:line="264" w:lineRule="exact"/>
              <w:ind w:left="252"/>
              <w:rPr>
                <w:sz w:val="24"/>
                <w:lang w:eastAsia="zh-CN"/>
              </w:rPr>
            </w:pPr>
            <w:r>
              <w:rPr>
                <w:rFonts w:hint="eastAsia"/>
                <w:sz w:val="24"/>
                <w:lang w:eastAsia="zh-CN"/>
              </w:rPr>
              <w:t>平衡</w:t>
            </w:r>
            <w:r>
              <w:rPr>
                <w:rFonts w:eastAsia="宋体" w:hint="eastAsia"/>
                <w:sz w:val="24"/>
                <w:lang w:eastAsia="zh-CN"/>
              </w:rPr>
              <w:t>机构</w:t>
            </w:r>
            <w:r>
              <w:rPr>
                <w:rFonts w:hint="eastAsia"/>
                <w:sz w:val="24"/>
                <w:lang w:eastAsia="zh-CN"/>
              </w:rPr>
              <w:t>未通知受影响的两个实体或受影响实体的5%以上小于或等于10%</w:t>
            </w:r>
          </w:p>
          <w:p w:rsidR="00C5034E" w:rsidRDefault="00724C3D">
            <w:pPr>
              <w:pStyle w:val="TableParagraph"/>
              <w:spacing w:line="264" w:lineRule="exact"/>
              <w:ind w:left="252"/>
              <w:rPr>
                <w:sz w:val="24"/>
                <w:lang w:eastAsia="zh-CN"/>
              </w:rPr>
            </w:pPr>
            <w:r>
              <w:rPr>
                <w:rFonts w:hint="eastAsia"/>
                <w:sz w:val="24"/>
                <w:lang w:eastAsia="zh-CN"/>
              </w:rPr>
              <w:t>(以经营计划中确定的较大的为准)其在计划中的</w:t>
            </w:r>
            <w:r>
              <w:rPr>
                <w:rFonts w:eastAsia="宋体" w:hint="eastAsia"/>
                <w:sz w:val="24"/>
                <w:lang w:eastAsia="zh-CN"/>
              </w:rPr>
              <w:t>部分</w:t>
            </w:r>
            <w:r>
              <w:rPr>
                <w:rFonts w:hint="eastAsia"/>
                <w:sz w:val="24"/>
                <w:lang w:eastAsia="zh-CN"/>
              </w:rPr>
              <w:t>。</w:t>
            </w:r>
          </w:p>
        </w:tc>
        <w:tc>
          <w:tcPr>
            <w:tcW w:w="2412" w:type="dxa"/>
          </w:tcPr>
          <w:p w:rsidR="00C5034E" w:rsidRDefault="00724C3D">
            <w:pPr>
              <w:pStyle w:val="TableParagraph"/>
              <w:spacing w:before="114" w:line="292" w:lineRule="exact"/>
              <w:ind w:left="253" w:right="165"/>
              <w:rPr>
                <w:sz w:val="24"/>
              </w:rPr>
            </w:pPr>
            <w:r>
              <w:rPr>
                <w:sz w:val="24"/>
              </w:rPr>
              <w:t>The Balancing Authority did not notify three</w:t>
            </w:r>
            <w:r>
              <w:rPr>
                <w:rFonts w:eastAsia="宋体" w:hint="eastAsia"/>
                <w:sz w:val="24"/>
                <w:lang w:eastAsia="zh-CN"/>
              </w:rPr>
              <w:t xml:space="preserve"> </w:t>
            </w:r>
            <w:r>
              <w:rPr>
                <w:sz w:val="24"/>
              </w:rPr>
              <w:t>impacted entities or</w:t>
            </w:r>
            <w:r>
              <w:rPr>
                <w:rFonts w:eastAsia="宋体" w:hint="eastAsia"/>
                <w:sz w:val="24"/>
                <w:lang w:eastAsia="zh-CN"/>
              </w:rPr>
              <w:t xml:space="preserve"> </w:t>
            </w:r>
            <w:r>
              <w:rPr>
                <w:sz w:val="24"/>
              </w:rPr>
              <w:t>more than 10% and</w:t>
            </w:r>
          </w:p>
          <w:p w:rsidR="00C5034E" w:rsidRDefault="00724C3D">
            <w:pPr>
              <w:pStyle w:val="TableParagraph"/>
              <w:spacing w:line="263" w:lineRule="exact"/>
              <w:ind w:left="253"/>
              <w:rPr>
                <w:sz w:val="24"/>
              </w:rPr>
            </w:pPr>
            <w:r>
              <w:rPr>
                <w:sz w:val="24"/>
              </w:rPr>
              <w:t>less than or equal to</w:t>
            </w:r>
          </w:p>
          <w:p w:rsidR="00C5034E" w:rsidRDefault="00724C3D">
            <w:pPr>
              <w:pStyle w:val="TableParagraph"/>
              <w:spacing w:line="263" w:lineRule="exact"/>
              <w:ind w:left="253"/>
              <w:rPr>
                <w:sz w:val="24"/>
              </w:rPr>
            </w:pPr>
            <w:r>
              <w:rPr>
                <w:sz w:val="24"/>
              </w:rPr>
              <w:t>15% of the entities,</w:t>
            </w:r>
          </w:p>
          <w:p w:rsidR="00C5034E" w:rsidRDefault="00724C3D">
            <w:pPr>
              <w:pStyle w:val="TableParagraph"/>
              <w:spacing w:line="263" w:lineRule="exact"/>
              <w:ind w:left="253"/>
              <w:rPr>
                <w:sz w:val="24"/>
              </w:rPr>
            </w:pPr>
            <w:r>
              <w:rPr>
                <w:sz w:val="24"/>
              </w:rPr>
              <w:t>whichever is greater,</w:t>
            </w:r>
          </w:p>
          <w:p w:rsidR="00C5034E" w:rsidRDefault="00724C3D">
            <w:pPr>
              <w:pStyle w:val="TableParagraph"/>
              <w:spacing w:line="263" w:lineRule="exact"/>
              <w:ind w:left="253"/>
              <w:rPr>
                <w:sz w:val="24"/>
              </w:rPr>
            </w:pPr>
            <w:r>
              <w:rPr>
                <w:sz w:val="24"/>
              </w:rPr>
              <w:t>identified in the</w:t>
            </w:r>
          </w:p>
          <w:p w:rsidR="00C5034E" w:rsidRDefault="00724C3D">
            <w:pPr>
              <w:pStyle w:val="TableParagraph"/>
              <w:spacing w:line="264" w:lineRule="exact"/>
              <w:ind w:left="253"/>
              <w:rPr>
                <w:sz w:val="24"/>
              </w:rPr>
            </w:pPr>
            <w:r>
              <w:rPr>
                <w:sz w:val="24"/>
              </w:rPr>
              <w:t>Operating Plan(s) as</w:t>
            </w:r>
          </w:p>
          <w:p w:rsidR="00C5034E" w:rsidRDefault="00724C3D">
            <w:pPr>
              <w:pStyle w:val="TableParagraph"/>
              <w:spacing w:line="264" w:lineRule="exact"/>
              <w:ind w:left="253"/>
              <w:rPr>
                <w:sz w:val="24"/>
              </w:rPr>
            </w:pPr>
            <w:r>
              <w:rPr>
                <w:sz w:val="24"/>
              </w:rPr>
              <w:t>to their role in the</w:t>
            </w:r>
            <w:r>
              <w:rPr>
                <w:rFonts w:eastAsia="宋体" w:hint="eastAsia"/>
                <w:sz w:val="24"/>
                <w:lang w:eastAsia="zh-CN"/>
              </w:rPr>
              <w:t xml:space="preserve"> </w:t>
            </w:r>
            <w:r>
              <w:rPr>
                <w:sz w:val="24"/>
              </w:rPr>
              <w:t>plan(s).</w:t>
            </w:r>
          </w:p>
          <w:p w:rsidR="00C5034E" w:rsidRDefault="00724C3D">
            <w:pPr>
              <w:pStyle w:val="TableParagraph"/>
              <w:spacing w:line="264" w:lineRule="exact"/>
              <w:ind w:left="252"/>
              <w:rPr>
                <w:sz w:val="24"/>
                <w:lang w:eastAsia="zh-CN"/>
              </w:rPr>
            </w:pPr>
            <w:r>
              <w:rPr>
                <w:rFonts w:hint="eastAsia"/>
                <w:sz w:val="24"/>
                <w:lang w:eastAsia="zh-CN"/>
              </w:rPr>
              <w:t>平衡</w:t>
            </w:r>
            <w:r>
              <w:rPr>
                <w:rFonts w:eastAsia="宋体" w:hint="eastAsia"/>
                <w:sz w:val="24"/>
                <w:lang w:eastAsia="zh-CN"/>
              </w:rPr>
              <w:t>机构</w:t>
            </w:r>
            <w:r>
              <w:rPr>
                <w:rFonts w:hint="eastAsia"/>
                <w:sz w:val="24"/>
                <w:lang w:eastAsia="zh-CN"/>
              </w:rPr>
              <w:t>未通知受影响的</w:t>
            </w:r>
            <w:r>
              <w:rPr>
                <w:rFonts w:eastAsia="宋体" w:hint="eastAsia"/>
                <w:sz w:val="24"/>
                <w:lang w:eastAsia="zh-CN"/>
              </w:rPr>
              <w:t>三</w:t>
            </w:r>
            <w:r>
              <w:rPr>
                <w:rFonts w:hint="eastAsia"/>
                <w:sz w:val="24"/>
                <w:lang w:eastAsia="zh-CN"/>
              </w:rPr>
              <w:t>个实体或受影响实体的</w:t>
            </w:r>
            <w:r>
              <w:rPr>
                <w:rFonts w:eastAsia="宋体" w:hint="eastAsia"/>
                <w:sz w:val="24"/>
                <w:lang w:eastAsia="zh-CN"/>
              </w:rPr>
              <w:t>10</w:t>
            </w:r>
            <w:r>
              <w:rPr>
                <w:rFonts w:hint="eastAsia"/>
                <w:sz w:val="24"/>
                <w:lang w:eastAsia="zh-CN"/>
              </w:rPr>
              <w:t>%以上小于或等于1</w:t>
            </w:r>
            <w:r>
              <w:rPr>
                <w:rFonts w:eastAsia="宋体" w:hint="eastAsia"/>
                <w:sz w:val="24"/>
                <w:lang w:eastAsia="zh-CN"/>
              </w:rPr>
              <w:t>5</w:t>
            </w:r>
            <w:r>
              <w:rPr>
                <w:rFonts w:hint="eastAsia"/>
                <w:sz w:val="24"/>
                <w:lang w:eastAsia="zh-CN"/>
              </w:rPr>
              <w:t>%</w:t>
            </w:r>
          </w:p>
          <w:p w:rsidR="00C5034E" w:rsidRDefault="00724C3D">
            <w:pPr>
              <w:pStyle w:val="TableParagraph"/>
              <w:spacing w:line="264" w:lineRule="exact"/>
              <w:ind w:left="253"/>
              <w:rPr>
                <w:sz w:val="24"/>
                <w:lang w:eastAsia="zh-CN"/>
              </w:rPr>
            </w:pPr>
            <w:r>
              <w:rPr>
                <w:rFonts w:hint="eastAsia"/>
                <w:sz w:val="24"/>
                <w:lang w:eastAsia="zh-CN"/>
              </w:rPr>
              <w:t>(以经营计划中确定的较大的为准)其在计划中的</w:t>
            </w:r>
            <w:r>
              <w:rPr>
                <w:rFonts w:eastAsia="宋体" w:hint="eastAsia"/>
                <w:sz w:val="24"/>
                <w:lang w:eastAsia="zh-CN"/>
              </w:rPr>
              <w:t>部分</w:t>
            </w:r>
            <w:r>
              <w:rPr>
                <w:rFonts w:hint="eastAsia"/>
                <w:sz w:val="24"/>
                <w:lang w:eastAsia="zh-CN"/>
              </w:rPr>
              <w:t>。</w:t>
            </w:r>
          </w:p>
        </w:tc>
        <w:tc>
          <w:tcPr>
            <w:tcW w:w="2417" w:type="dxa"/>
          </w:tcPr>
          <w:p w:rsidR="00C5034E" w:rsidRDefault="00724C3D">
            <w:pPr>
              <w:pStyle w:val="TableParagraph"/>
              <w:spacing w:before="114" w:line="292" w:lineRule="exact"/>
              <w:ind w:left="253" w:right="62"/>
              <w:rPr>
                <w:sz w:val="24"/>
              </w:rPr>
            </w:pPr>
            <w:r>
              <w:rPr>
                <w:sz w:val="24"/>
              </w:rPr>
              <w:t>The Balancing Authority did not notify four or more entities or more than</w:t>
            </w:r>
            <w:r>
              <w:rPr>
                <w:rFonts w:eastAsia="宋体" w:hint="eastAsia"/>
                <w:sz w:val="24"/>
                <w:lang w:eastAsia="zh-CN"/>
              </w:rPr>
              <w:t xml:space="preserve"> </w:t>
            </w:r>
            <w:r>
              <w:rPr>
                <w:sz w:val="24"/>
              </w:rPr>
              <w:t>15% of the impacted</w:t>
            </w:r>
          </w:p>
          <w:p w:rsidR="00C5034E" w:rsidRDefault="00724C3D">
            <w:pPr>
              <w:pStyle w:val="TableParagraph"/>
              <w:spacing w:line="263" w:lineRule="exact"/>
              <w:ind w:left="253"/>
              <w:rPr>
                <w:sz w:val="24"/>
              </w:rPr>
            </w:pPr>
            <w:r>
              <w:rPr>
                <w:sz w:val="24"/>
              </w:rPr>
              <w:t>entities identified in</w:t>
            </w:r>
          </w:p>
          <w:p w:rsidR="00C5034E" w:rsidRDefault="00724C3D">
            <w:pPr>
              <w:pStyle w:val="TableParagraph"/>
              <w:spacing w:line="263" w:lineRule="exact"/>
              <w:ind w:left="253"/>
              <w:rPr>
                <w:sz w:val="24"/>
              </w:rPr>
            </w:pPr>
            <w:r>
              <w:rPr>
                <w:sz w:val="24"/>
              </w:rPr>
              <w:t>the Operating Plan(s)</w:t>
            </w:r>
          </w:p>
          <w:p w:rsidR="00C5034E" w:rsidRDefault="00724C3D">
            <w:pPr>
              <w:pStyle w:val="TableParagraph"/>
              <w:spacing w:line="263" w:lineRule="exact"/>
              <w:ind w:left="253"/>
              <w:rPr>
                <w:sz w:val="24"/>
              </w:rPr>
            </w:pPr>
            <w:r>
              <w:rPr>
                <w:sz w:val="24"/>
              </w:rPr>
              <w:t>as to their role in the</w:t>
            </w:r>
            <w:r>
              <w:rPr>
                <w:rFonts w:eastAsia="宋体" w:hint="eastAsia"/>
                <w:sz w:val="24"/>
                <w:lang w:eastAsia="zh-CN"/>
              </w:rPr>
              <w:t xml:space="preserve"> </w:t>
            </w:r>
            <w:r>
              <w:rPr>
                <w:sz w:val="24"/>
              </w:rPr>
              <w:t>plan(s).</w:t>
            </w:r>
          </w:p>
          <w:p w:rsidR="00C5034E" w:rsidRDefault="00724C3D">
            <w:pPr>
              <w:pStyle w:val="TableParagraph"/>
              <w:spacing w:line="263" w:lineRule="exact"/>
              <w:ind w:left="253"/>
              <w:rPr>
                <w:sz w:val="24"/>
                <w:lang w:eastAsia="zh-CN"/>
              </w:rPr>
            </w:pPr>
            <w:r>
              <w:rPr>
                <w:rFonts w:hint="eastAsia"/>
                <w:sz w:val="24"/>
                <w:lang w:eastAsia="zh-CN"/>
              </w:rPr>
              <w:t>平衡</w:t>
            </w:r>
            <w:r>
              <w:rPr>
                <w:rFonts w:eastAsia="宋体" w:hint="eastAsia"/>
                <w:sz w:val="24"/>
                <w:lang w:eastAsia="zh-CN"/>
              </w:rPr>
              <w:t>机构</w:t>
            </w:r>
            <w:r>
              <w:rPr>
                <w:rFonts w:hint="eastAsia"/>
                <w:sz w:val="24"/>
                <w:lang w:eastAsia="zh-CN"/>
              </w:rPr>
              <w:t>未通知受影响的</w:t>
            </w:r>
            <w:r>
              <w:rPr>
                <w:rFonts w:eastAsia="宋体" w:hint="eastAsia"/>
                <w:sz w:val="24"/>
                <w:lang w:eastAsia="zh-CN"/>
              </w:rPr>
              <w:t>四个</w:t>
            </w:r>
            <w:r>
              <w:rPr>
                <w:rFonts w:hint="eastAsia"/>
                <w:sz w:val="24"/>
                <w:lang w:eastAsia="zh-CN"/>
              </w:rPr>
              <w:t>实体或5%</w:t>
            </w:r>
            <w:r>
              <w:rPr>
                <w:rFonts w:eastAsia="宋体" w:hint="eastAsia"/>
                <w:sz w:val="24"/>
                <w:lang w:eastAsia="zh-CN"/>
              </w:rPr>
              <w:t>及以上</w:t>
            </w:r>
            <w:r>
              <w:rPr>
                <w:rFonts w:hint="eastAsia"/>
                <w:sz w:val="24"/>
                <w:lang w:eastAsia="zh-CN"/>
              </w:rPr>
              <w:t>的实体(以经营计划中确定的较大的为准)其在计划中的</w:t>
            </w:r>
            <w:r>
              <w:rPr>
                <w:rFonts w:eastAsia="宋体" w:hint="eastAsia"/>
                <w:sz w:val="24"/>
                <w:lang w:eastAsia="zh-CN"/>
              </w:rPr>
              <w:t>部分</w:t>
            </w:r>
            <w:r>
              <w:rPr>
                <w:rFonts w:hint="eastAsia"/>
                <w:sz w:val="24"/>
                <w:lang w:eastAsia="zh-CN"/>
              </w:rPr>
              <w:t>。</w:t>
            </w:r>
          </w:p>
        </w:tc>
      </w:tr>
    </w:tbl>
    <w:p w:rsidR="00C5034E" w:rsidRDefault="00C5034E">
      <w:pPr>
        <w:spacing w:line="292" w:lineRule="exact"/>
        <w:rPr>
          <w:sz w:val="24"/>
          <w:lang w:eastAsia="zh-CN"/>
        </w:rPr>
        <w:sectPr w:rsidR="00C5034E">
          <w:pgSz w:w="15840" w:h="12240" w:orient="landscape"/>
          <w:pgMar w:top="1200" w:right="1200" w:bottom="920" w:left="1440" w:header="768" w:footer="724" w:gutter="0"/>
          <w:cols w:space="720"/>
        </w:sectPr>
      </w:pPr>
    </w:p>
    <w:p w:rsidR="00C5034E" w:rsidRDefault="00C5034E">
      <w:pPr>
        <w:pStyle w:val="a4"/>
        <w:spacing w:before="7" w:after="1"/>
        <w:rPr>
          <w:rFonts w:ascii="Times New Roman"/>
          <w:sz w:val="19"/>
          <w:lang w:eastAsia="zh-CN"/>
        </w:rPr>
      </w:pPr>
    </w:p>
    <w:tbl>
      <w:tblPr>
        <w:tblW w:w="0" w:type="auto"/>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38"/>
        <w:gridCol w:w="1430"/>
        <w:gridCol w:w="1039"/>
        <w:gridCol w:w="2412"/>
        <w:gridCol w:w="2412"/>
        <w:gridCol w:w="2412"/>
        <w:gridCol w:w="2417"/>
      </w:tblGrid>
      <w:tr w:rsidR="00C5034E">
        <w:trPr>
          <w:trHeight w:val="508"/>
        </w:trPr>
        <w:tc>
          <w:tcPr>
            <w:tcW w:w="838" w:type="dxa"/>
            <w:vMerge w:val="restart"/>
            <w:shd w:val="clear" w:color="auto" w:fill="254D74"/>
          </w:tcPr>
          <w:p w:rsidR="00C5034E" w:rsidRDefault="00724C3D">
            <w:pPr>
              <w:pStyle w:val="TableParagraph"/>
              <w:spacing w:before="119"/>
              <w:ind w:left="204"/>
              <w:rPr>
                <w:b/>
                <w:sz w:val="20"/>
              </w:rPr>
            </w:pPr>
            <w:r>
              <w:rPr>
                <w:b/>
                <w:sz w:val="20"/>
              </w:rPr>
              <w:t>R #</w:t>
            </w:r>
          </w:p>
        </w:tc>
        <w:tc>
          <w:tcPr>
            <w:tcW w:w="1430" w:type="dxa"/>
            <w:vMerge w:val="restart"/>
            <w:shd w:val="clear" w:color="auto" w:fill="254D74"/>
          </w:tcPr>
          <w:p w:rsidR="00C5034E" w:rsidRDefault="00724C3D">
            <w:pPr>
              <w:pStyle w:val="TableParagraph"/>
              <w:spacing w:before="119"/>
              <w:ind w:left="162"/>
              <w:rPr>
                <w:b/>
                <w:sz w:val="20"/>
              </w:rPr>
            </w:pPr>
            <w:r>
              <w:rPr>
                <w:b/>
                <w:sz w:val="20"/>
              </w:rPr>
              <w:t>Time Horizon</w:t>
            </w:r>
          </w:p>
        </w:tc>
        <w:tc>
          <w:tcPr>
            <w:tcW w:w="1039" w:type="dxa"/>
            <w:vMerge w:val="restart"/>
            <w:shd w:val="clear" w:color="auto" w:fill="254D74"/>
          </w:tcPr>
          <w:p w:rsidR="00C5034E" w:rsidRDefault="00724C3D">
            <w:pPr>
              <w:pStyle w:val="TableParagraph"/>
              <w:spacing w:before="119"/>
              <w:ind w:left="336" w:right="329"/>
              <w:jc w:val="center"/>
              <w:rPr>
                <w:b/>
                <w:sz w:val="20"/>
              </w:rPr>
            </w:pPr>
            <w:r>
              <w:rPr>
                <w:b/>
                <w:sz w:val="20"/>
              </w:rPr>
              <w:t>VRF</w:t>
            </w:r>
          </w:p>
        </w:tc>
        <w:tc>
          <w:tcPr>
            <w:tcW w:w="9653" w:type="dxa"/>
            <w:gridSpan w:val="4"/>
            <w:shd w:val="clear" w:color="auto" w:fill="254D74"/>
          </w:tcPr>
          <w:p w:rsidR="00C5034E" w:rsidRDefault="00724C3D">
            <w:pPr>
              <w:pStyle w:val="TableParagraph"/>
              <w:spacing w:before="116"/>
              <w:ind w:left="3689" w:right="3680"/>
              <w:jc w:val="center"/>
              <w:rPr>
                <w:b/>
              </w:rPr>
            </w:pPr>
            <w:r>
              <w:rPr>
                <w:b/>
              </w:rPr>
              <w:t>Violation Severity Levels</w:t>
            </w:r>
          </w:p>
        </w:tc>
      </w:tr>
      <w:tr w:rsidR="00C5034E">
        <w:trPr>
          <w:trHeight w:val="484"/>
        </w:trPr>
        <w:tc>
          <w:tcPr>
            <w:tcW w:w="838" w:type="dxa"/>
            <w:vMerge/>
            <w:tcBorders>
              <w:top w:val="nil"/>
            </w:tcBorders>
            <w:shd w:val="clear" w:color="auto" w:fill="254D74"/>
          </w:tcPr>
          <w:p w:rsidR="00C5034E" w:rsidRDefault="00C5034E">
            <w:pPr>
              <w:rPr>
                <w:sz w:val="2"/>
                <w:szCs w:val="2"/>
              </w:rPr>
            </w:pPr>
          </w:p>
        </w:tc>
        <w:tc>
          <w:tcPr>
            <w:tcW w:w="1430" w:type="dxa"/>
            <w:vMerge/>
            <w:tcBorders>
              <w:top w:val="nil"/>
            </w:tcBorders>
            <w:shd w:val="clear" w:color="auto" w:fill="254D74"/>
          </w:tcPr>
          <w:p w:rsidR="00C5034E" w:rsidRDefault="00C5034E">
            <w:pPr>
              <w:rPr>
                <w:sz w:val="2"/>
                <w:szCs w:val="2"/>
              </w:rPr>
            </w:pPr>
          </w:p>
        </w:tc>
        <w:tc>
          <w:tcPr>
            <w:tcW w:w="1039" w:type="dxa"/>
            <w:vMerge/>
            <w:tcBorders>
              <w:top w:val="nil"/>
            </w:tcBorders>
            <w:shd w:val="clear" w:color="auto" w:fill="254D74"/>
          </w:tcPr>
          <w:p w:rsidR="00C5034E" w:rsidRDefault="00C5034E">
            <w:pPr>
              <w:rPr>
                <w:sz w:val="2"/>
                <w:szCs w:val="2"/>
              </w:rPr>
            </w:pPr>
          </w:p>
        </w:tc>
        <w:tc>
          <w:tcPr>
            <w:tcW w:w="2412" w:type="dxa"/>
            <w:shd w:val="clear" w:color="auto" w:fill="5D85A9"/>
          </w:tcPr>
          <w:p w:rsidR="00C5034E" w:rsidRDefault="00724C3D">
            <w:pPr>
              <w:pStyle w:val="TableParagraph"/>
              <w:spacing w:before="119"/>
              <w:ind w:left="778"/>
              <w:rPr>
                <w:b/>
                <w:sz w:val="20"/>
              </w:rPr>
            </w:pPr>
            <w:r>
              <w:rPr>
                <w:b/>
                <w:sz w:val="20"/>
              </w:rPr>
              <w:t>Lower VSL</w:t>
            </w:r>
          </w:p>
        </w:tc>
        <w:tc>
          <w:tcPr>
            <w:tcW w:w="2412" w:type="dxa"/>
            <w:shd w:val="clear" w:color="auto" w:fill="5D85A9"/>
          </w:tcPr>
          <w:p w:rsidR="00C5034E" w:rsidRDefault="00724C3D">
            <w:pPr>
              <w:pStyle w:val="TableParagraph"/>
              <w:spacing w:before="119"/>
              <w:ind w:left="620"/>
              <w:rPr>
                <w:b/>
                <w:sz w:val="20"/>
              </w:rPr>
            </w:pPr>
            <w:r>
              <w:rPr>
                <w:b/>
                <w:sz w:val="20"/>
              </w:rPr>
              <w:t>Moderate VSL</w:t>
            </w:r>
          </w:p>
        </w:tc>
        <w:tc>
          <w:tcPr>
            <w:tcW w:w="2412" w:type="dxa"/>
            <w:shd w:val="clear" w:color="auto" w:fill="5D85A9"/>
          </w:tcPr>
          <w:p w:rsidR="00C5034E" w:rsidRDefault="00724C3D">
            <w:pPr>
              <w:pStyle w:val="TableParagraph"/>
              <w:spacing w:before="119"/>
              <w:ind w:left="824" w:right="817"/>
              <w:jc w:val="center"/>
              <w:rPr>
                <w:b/>
                <w:sz w:val="20"/>
              </w:rPr>
            </w:pPr>
            <w:r>
              <w:rPr>
                <w:b/>
                <w:sz w:val="20"/>
              </w:rPr>
              <w:t>High VSL</w:t>
            </w:r>
          </w:p>
        </w:tc>
        <w:tc>
          <w:tcPr>
            <w:tcW w:w="2417" w:type="dxa"/>
            <w:shd w:val="clear" w:color="auto" w:fill="5D85A9"/>
          </w:tcPr>
          <w:p w:rsidR="00C5034E" w:rsidRDefault="00724C3D">
            <w:pPr>
              <w:pStyle w:val="TableParagraph"/>
              <w:spacing w:before="119"/>
              <w:ind w:left="757"/>
              <w:rPr>
                <w:b/>
                <w:sz w:val="20"/>
              </w:rPr>
            </w:pPr>
            <w:r>
              <w:rPr>
                <w:b/>
                <w:sz w:val="20"/>
              </w:rPr>
              <w:t>Severe VSL</w:t>
            </w:r>
          </w:p>
        </w:tc>
      </w:tr>
      <w:tr w:rsidR="00C5034E">
        <w:trPr>
          <w:trHeight w:val="2940"/>
        </w:trPr>
        <w:tc>
          <w:tcPr>
            <w:tcW w:w="838" w:type="dxa"/>
          </w:tcPr>
          <w:p w:rsidR="00C5034E" w:rsidRDefault="00724C3D">
            <w:pPr>
              <w:pStyle w:val="TableParagraph"/>
              <w:spacing w:before="119"/>
              <w:ind w:left="107"/>
              <w:rPr>
                <w:sz w:val="24"/>
              </w:rPr>
            </w:pPr>
            <w:r>
              <w:rPr>
                <w:sz w:val="24"/>
              </w:rPr>
              <w:t>R6</w:t>
            </w:r>
          </w:p>
        </w:tc>
        <w:tc>
          <w:tcPr>
            <w:tcW w:w="1430" w:type="dxa"/>
          </w:tcPr>
          <w:p w:rsidR="00C5034E" w:rsidRDefault="00724C3D">
            <w:pPr>
              <w:pStyle w:val="TableParagraph"/>
              <w:spacing w:before="119"/>
              <w:ind w:left="107"/>
              <w:rPr>
                <w:sz w:val="24"/>
              </w:rPr>
            </w:pPr>
            <w:r>
              <w:rPr>
                <w:sz w:val="24"/>
              </w:rPr>
              <w:t>Operations</w:t>
            </w:r>
          </w:p>
          <w:p w:rsidR="00C5034E" w:rsidRDefault="00724C3D">
            <w:pPr>
              <w:pStyle w:val="TableParagraph"/>
              <w:spacing w:line="271" w:lineRule="exact"/>
              <w:ind w:left="107"/>
              <w:rPr>
                <w:sz w:val="24"/>
              </w:rPr>
            </w:pPr>
            <w:r>
              <w:rPr>
                <w:sz w:val="24"/>
              </w:rPr>
              <w:t>Planning</w:t>
            </w:r>
          </w:p>
          <w:p w:rsidR="00C5034E" w:rsidRDefault="00724C3D">
            <w:pPr>
              <w:pStyle w:val="TableParagraph"/>
              <w:spacing w:line="271" w:lineRule="exact"/>
              <w:ind w:left="107"/>
              <w:rPr>
                <w:rFonts w:eastAsia="宋体"/>
                <w:sz w:val="24"/>
                <w:lang w:eastAsia="zh-CN"/>
              </w:rPr>
            </w:pPr>
            <w:r>
              <w:rPr>
                <w:rFonts w:eastAsia="宋体" w:hint="eastAsia"/>
                <w:sz w:val="24"/>
                <w:lang w:eastAsia="zh-CN"/>
              </w:rPr>
              <w:t>运营规划</w:t>
            </w:r>
          </w:p>
        </w:tc>
        <w:tc>
          <w:tcPr>
            <w:tcW w:w="1039" w:type="dxa"/>
          </w:tcPr>
          <w:p w:rsidR="00C5034E" w:rsidRDefault="00724C3D">
            <w:pPr>
              <w:pStyle w:val="TableParagraph"/>
              <w:spacing w:before="119"/>
              <w:ind w:left="108"/>
              <w:rPr>
                <w:sz w:val="24"/>
              </w:rPr>
            </w:pPr>
            <w:r>
              <w:rPr>
                <w:sz w:val="24"/>
              </w:rPr>
              <w:t>Medium</w:t>
            </w:r>
          </w:p>
          <w:p w:rsidR="00C5034E" w:rsidRDefault="00724C3D">
            <w:pPr>
              <w:pStyle w:val="TableParagraph"/>
              <w:spacing w:before="119"/>
              <w:ind w:left="108"/>
              <w:rPr>
                <w:rFonts w:eastAsia="宋体"/>
                <w:sz w:val="24"/>
                <w:lang w:eastAsia="zh-CN"/>
              </w:rPr>
            </w:pPr>
            <w:r>
              <w:rPr>
                <w:rFonts w:eastAsia="宋体" w:hint="eastAsia"/>
                <w:sz w:val="24"/>
                <w:lang w:eastAsia="zh-CN"/>
              </w:rPr>
              <w:t>中等</w:t>
            </w:r>
          </w:p>
        </w:tc>
        <w:tc>
          <w:tcPr>
            <w:tcW w:w="2412" w:type="dxa"/>
          </w:tcPr>
          <w:p w:rsidR="00C5034E" w:rsidRDefault="00724C3D">
            <w:pPr>
              <w:pStyle w:val="TableParagraph"/>
              <w:spacing w:before="119"/>
              <w:ind w:left="252"/>
              <w:rPr>
                <w:sz w:val="24"/>
              </w:rPr>
            </w:pPr>
            <w:r>
              <w:rPr>
                <w:sz w:val="24"/>
              </w:rPr>
              <w:t>N/A</w:t>
            </w:r>
          </w:p>
        </w:tc>
        <w:tc>
          <w:tcPr>
            <w:tcW w:w="2412" w:type="dxa"/>
          </w:tcPr>
          <w:p w:rsidR="00C5034E" w:rsidRDefault="00724C3D">
            <w:pPr>
              <w:pStyle w:val="TableParagraph"/>
              <w:spacing w:before="119"/>
              <w:ind w:left="252"/>
              <w:rPr>
                <w:sz w:val="24"/>
              </w:rPr>
            </w:pPr>
            <w:r>
              <w:rPr>
                <w:sz w:val="24"/>
              </w:rPr>
              <w:t>N/A</w:t>
            </w:r>
          </w:p>
        </w:tc>
        <w:tc>
          <w:tcPr>
            <w:tcW w:w="2412" w:type="dxa"/>
          </w:tcPr>
          <w:p w:rsidR="00C5034E" w:rsidRDefault="00724C3D">
            <w:pPr>
              <w:pStyle w:val="TableParagraph"/>
              <w:spacing w:before="119"/>
              <w:ind w:left="253"/>
              <w:rPr>
                <w:sz w:val="24"/>
              </w:rPr>
            </w:pPr>
            <w:r>
              <w:rPr>
                <w:sz w:val="24"/>
              </w:rPr>
              <w:t>N/A</w:t>
            </w:r>
          </w:p>
        </w:tc>
        <w:tc>
          <w:tcPr>
            <w:tcW w:w="2417" w:type="dxa"/>
          </w:tcPr>
          <w:p w:rsidR="00C5034E" w:rsidRDefault="00724C3D">
            <w:pPr>
              <w:pStyle w:val="TableParagraph"/>
              <w:spacing w:before="119"/>
              <w:ind w:left="253"/>
              <w:rPr>
                <w:sz w:val="24"/>
              </w:rPr>
            </w:pPr>
            <w:r>
              <w:rPr>
                <w:sz w:val="24"/>
              </w:rPr>
              <w:t>The Transmission</w:t>
            </w:r>
          </w:p>
          <w:p w:rsidR="00C5034E" w:rsidRDefault="00724C3D">
            <w:pPr>
              <w:pStyle w:val="TableParagraph"/>
              <w:spacing w:line="271" w:lineRule="exact"/>
              <w:ind w:left="253"/>
              <w:rPr>
                <w:sz w:val="24"/>
              </w:rPr>
            </w:pPr>
            <w:r>
              <w:rPr>
                <w:sz w:val="24"/>
              </w:rPr>
              <w:t>Operator did not</w:t>
            </w:r>
          </w:p>
          <w:p w:rsidR="00C5034E" w:rsidRDefault="00724C3D">
            <w:pPr>
              <w:pStyle w:val="TableParagraph"/>
              <w:spacing w:line="271" w:lineRule="exact"/>
              <w:ind w:left="253"/>
              <w:rPr>
                <w:sz w:val="24"/>
              </w:rPr>
            </w:pPr>
            <w:r>
              <w:rPr>
                <w:sz w:val="24"/>
              </w:rPr>
              <w:t>provide its Operating</w:t>
            </w:r>
          </w:p>
          <w:p w:rsidR="00C5034E" w:rsidRDefault="00724C3D">
            <w:pPr>
              <w:pStyle w:val="TableParagraph"/>
              <w:spacing w:line="271" w:lineRule="exact"/>
              <w:ind w:left="253"/>
              <w:rPr>
                <w:sz w:val="24"/>
              </w:rPr>
            </w:pPr>
            <w:r>
              <w:rPr>
                <w:sz w:val="24"/>
              </w:rPr>
              <w:t>Plan(s) for next-day</w:t>
            </w:r>
          </w:p>
          <w:p w:rsidR="00C5034E" w:rsidRDefault="00724C3D">
            <w:pPr>
              <w:pStyle w:val="TableParagraph"/>
              <w:spacing w:line="271" w:lineRule="exact"/>
              <w:ind w:left="253"/>
              <w:rPr>
                <w:sz w:val="24"/>
              </w:rPr>
            </w:pPr>
            <w:r>
              <w:rPr>
                <w:sz w:val="24"/>
              </w:rPr>
              <w:t>operations as</w:t>
            </w:r>
          </w:p>
          <w:p w:rsidR="00C5034E" w:rsidRDefault="00724C3D">
            <w:pPr>
              <w:pStyle w:val="TableParagraph"/>
              <w:spacing w:line="271" w:lineRule="exact"/>
              <w:ind w:left="253"/>
              <w:rPr>
                <w:sz w:val="24"/>
              </w:rPr>
            </w:pPr>
            <w:r>
              <w:rPr>
                <w:sz w:val="24"/>
              </w:rPr>
              <w:t>identified in</w:t>
            </w:r>
          </w:p>
          <w:p w:rsidR="00C5034E" w:rsidRDefault="00724C3D">
            <w:pPr>
              <w:pStyle w:val="TableParagraph"/>
              <w:spacing w:line="271" w:lineRule="exact"/>
              <w:ind w:left="253"/>
              <w:rPr>
                <w:sz w:val="24"/>
              </w:rPr>
            </w:pPr>
            <w:r>
              <w:rPr>
                <w:sz w:val="24"/>
              </w:rPr>
              <w:t>Requirement R2 to its</w:t>
            </w:r>
          </w:p>
          <w:p w:rsidR="00C5034E" w:rsidRDefault="00724C3D">
            <w:pPr>
              <w:pStyle w:val="TableParagraph"/>
              <w:spacing w:line="271" w:lineRule="exact"/>
              <w:ind w:left="253"/>
              <w:rPr>
                <w:sz w:val="24"/>
              </w:rPr>
            </w:pPr>
            <w:r>
              <w:rPr>
                <w:sz w:val="24"/>
              </w:rPr>
              <w:t>Reliability</w:t>
            </w:r>
          </w:p>
          <w:p w:rsidR="00C5034E" w:rsidRDefault="00724C3D">
            <w:pPr>
              <w:pStyle w:val="TableParagraph"/>
              <w:spacing w:line="271" w:lineRule="exact"/>
              <w:ind w:left="253"/>
              <w:rPr>
                <w:sz w:val="24"/>
              </w:rPr>
            </w:pPr>
            <w:r>
              <w:rPr>
                <w:sz w:val="24"/>
              </w:rPr>
              <w:t>Coordinator.</w:t>
            </w:r>
          </w:p>
          <w:p w:rsidR="00C5034E" w:rsidRDefault="00724C3D">
            <w:pPr>
              <w:pStyle w:val="TableParagraph"/>
              <w:spacing w:line="271" w:lineRule="exact"/>
              <w:ind w:left="253"/>
              <w:rPr>
                <w:sz w:val="24"/>
              </w:rPr>
            </w:pPr>
            <w:r>
              <w:rPr>
                <w:rFonts w:hint="eastAsia"/>
                <w:sz w:val="24"/>
              </w:rPr>
              <w:t>输电运营商未向其可靠性协调人提供其在要求R2中确定的第二天操作的操作计划。</w:t>
            </w:r>
          </w:p>
        </w:tc>
      </w:tr>
      <w:tr w:rsidR="00C5034E">
        <w:trPr>
          <w:trHeight w:val="702"/>
        </w:trPr>
        <w:tc>
          <w:tcPr>
            <w:tcW w:w="838" w:type="dxa"/>
          </w:tcPr>
          <w:p w:rsidR="00C5034E" w:rsidRDefault="00724C3D">
            <w:pPr>
              <w:pStyle w:val="TableParagraph"/>
              <w:spacing w:before="121"/>
              <w:ind w:left="107"/>
              <w:rPr>
                <w:sz w:val="24"/>
              </w:rPr>
            </w:pPr>
            <w:r>
              <w:rPr>
                <w:sz w:val="24"/>
              </w:rPr>
              <w:t>R7</w:t>
            </w:r>
          </w:p>
        </w:tc>
        <w:tc>
          <w:tcPr>
            <w:tcW w:w="1430" w:type="dxa"/>
          </w:tcPr>
          <w:p w:rsidR="00C5034E" w:rsidRDefault="00724C3D">
            <w:pPr>
              <w:pStyle w:val="TableParagraph"/>
              <w:spacing w:before="121"/>
              <w:ind w:left="107"/>
              <w:rPr>
                <w:sz w:val="24"/>
              </w:rPr>
            </w:pPr>
            <w:r>
              <w:rPr>
                <w:sz w:val="24"/>
              </w:rPr>
              <w:t>Operations</w:t>
            </w:r>
          </w:p>
          <w:p w:rsidR="00C5034E" w:rsidRDefault="00724C3D">
            <w:pPr>
              <w:pStyle w:val="TableParagraph"/>
              <w:spacing w:line="271" w:lineRule="exact"/>
              <w:ind w:left="107"/>
              <w:rPr>
                <w:sz w:val="24"/>
              </w:rPr>
            </w:pPr>
            <w:r>
              <w:rPr>
                <w:sz w:val="24"/>
              </w:rPr>
              <w:t>Planning</w:t>
            </w:r>
          </w:p>
          <w:p w:rsidR="00C5034E" w:rsidRDefault="00724C3D">
            <w:pPr>
              <w:pStyle w:val="TableParagraph"/>
              <w:spacing w:line="271" w:lineRule="exact"/>
              <w:ind w:left="107"/>
              <w:rPr>
                <w:rFonts w:eastAsia="宋体"/>
                <w:sz w:val="24"/>
                <w:lang w:eastAsia="zh-CN"/>
              </w:rPr>
            </w:pPr>
            <w:r>
              <w:rPr>
                <w:rFonts w:eastAsia="宋体" w:hint="eastAsia"/>
                <w:sz w:val="24"/>
                <w:lang w:eastAsia="zh-CN"/>
              </w:rPr>
              <w:t>运营规划</w:t>
            </w:r>
          </w:p>
        </w:tc>
        <w:tc>
          <w:tcPr>
            <w:tcW w:w="1039" w:type="dxa"/>
          </w:tcPr>
          <w:p w:rsidR="00C5034E" w:rsidRDefault="00724C3D">
            <w:pPr>
              <w:pStyle w:val="TableParagraph"/>
              <w:spacing w:before="121"/>
              <w:ind w:left="108"/>
              <w:rPr>
                <w:sz w:val="24"/>
              </w:rPr>
            </w:pPr>
            <w:r>
              <w:rPr>
                <w:sz w:val="24"/>
              </w:rPr>
              <w:t>Medium</w:t>
            </w:r>
          </w:p>
          <w:p w:rsidR="00C5034E" w:rsidRDefault="00724C3D">
            <w:pPr>
              <w:pStyle w:val="TableParagraph"/>
              <w:spacing w:before="121"/>
              <w:ind w:left="108"/>
              <w:rPr>
                <w:rFonts w:eastAsia="宋体"/>
                <w:sz w:val="24"/>
                <w:lang w:eastAsia="zh-CN"/>
              </w:rPr>
            </w:pPr>
            <w:r>
              <w:rPr>
                <w:rFonts w:eastAsia="宋体" w:hint="eastAsia"/>
                <w:sz w:val="24"/>
                <w:lang w:eastAsia="zh-CN"/>
              </w:rPr>
              <w:t>中等</w:t>
            </w:r>
          </w:p>
        </w:tc>
        <w:tc>
          <w:tcPr>
            <w:tcW w:w="2412" w:type="dxa"/>
          </w:tcPr>
          <w:p w:rsidR="00C5034E" w:rsidRDefault="00724C3D">
            <w:pPr>
              <w:pStyle w:val="TableParagraph"/>
              <w:spacing w:before="121"/>
              <w:ind w:left="252"/>
              <w:rPr>
                <w:sz w:val="24"/>
              </w:rPr>
            </w:pPr>
            <w:r>
              <w:rPr>
                <w:sz w:val="24"/>
              </w:rPr>
              <w:t>N/A</w:t>
            </w:r>
          </w:p>
        </w:tc>
        <w:tc>
          <w:tcPr>
            <w:tcW w:w="2412" w:type="dxa"/>
          </w:tcPr>
          <w:p w:rsidR="00C5034E" w:rsidRDefault="00724C3D">
            <w:pPr>
              <w:pStyle w:val="TableParagraph"/>
              <w:spacing w:before="121"/>
              <w:ind w:left="252"/>
              <w:rPr>
                <w:sz w:val="24"/>
              </w:rPr>
            </w:pPr>
            <w:r>
              <w:rPr>
                <w:sz w:val="24"/>
              </w:rPr>
              <w:t>N/A</w:t>
            </w:r>
          </w:p>
        </w:tc>
        <w:tc>
          <w:tcPr>
            <w:tcW w:w="2412" w:type="dxa"/>
          </w:tcPr>
          <w:p w:rsidR="00C5034E" w:rsidRDefault="00724C3D">
            <w:pPr>
              <w:pStyle w:val="TableParagraph"/>
              <w:spacing w:before="121"/>
              <w:ind w:left="253"/>
              <w:rPr>
                <w:sz w:val="24"/>
              </w:rPr>
            </w:pPr>
            <w:r>
              <w:rPr>
                <w:sz w:val="24"/>
              </w:rPr>
              <w:t>N/A</w:t>
            </w:r>
          </w:p>
        </w:tc>
        <w:tc>
          <w:tcPr>
            <w:tcW w:w="2417" w:type="dxa"/>
          </w:tcPr>
          <w:p w:rsidR="00C5034E" w:rsidRDefault="00724C3D">
            <w:pPr>
              <w:pStyle w:val="TableParagraph"/>
              <w:spacing w:before="121"/>
              <w:ind w:left="253"/>
              <w:rPr>
                <w:sz w:val="24"/>
              </w:rPr>
            </w:pPr>
            <w:r>
              <w:rPr>
                <w:sz w:val="24"/>
              </w:rPr>
              <w:t>The Balancing</w:t>
            </w:r>
          </w:p>
          <w:p w:rsidR="00C5034E" w:rsidRDefault="00724C3D">
            <w:pPr>
              <w:pStyle w:val="TableParagraph"/>
              <w:spacing w:line="271" w:lineRule="exact"/>
              <w:ind w:left="253"/>
              <w:rPr>
                <w:sz w:val="24"/>
              </w:rPr>
            </w:pPr>
            <w:r>
              <w:rPr>
                <w:sz w:val="24"/>
              </w:rPr>
              <w:t>Authority did not</w:t>
            </w:r>
          </w:p>
          <w:p w:rsidR="00C5034E" w:rsidRDefault="00724C3D">
            <w:pPr>
              <w:pStyle w:val="TableParagraph"/>
              <w:spacing w:line="271" w:lineRule="exact"/>
              <w:ind w:left="253"/>
              <w:rPr>
                <w:sz w:val="24"/>
              </w:rPr>
            </w:pPr>
            <w:r>
              <w:rPr>
                <w:sz w:val="24"/>
              </w:rPr>
              <w:t>provide its Operating</w:t>
            </w:r>
          </w:p>
          <w:p w:rsidR="00C5034E" w:rsidRDefault="00724C3D">
            <w:pPr>
              <w:pStyle w:val="TableParagraph"/>
              <w:spacing w:line="271" w:lineRule="exact"/>
              <w:ind w:left="253"/>
              <w:rPr>
                <w:sz w:val="24"/>
              </w:rPr>
            </w:pPr>
            <w:r>
              <w:rPr>
                <w:sz w:val="24"/>
              </w:rPr>
              <w:t>Plan(s) for next-day</w:t>
            </w:r>
          </w:p>
          <w:p w:rsidR="00C5034E" w:rsidRDefault="00724C3D">
            <w:pPr>
              <w:pStyle w:val="TableParagraph"/>
              <w:spacing w:line="271" w:lineRule="exact"/>
              <w:ind w:left="253"/>
              <w:rPr>
                <w:sz w:val="24"/>
              </w:rPr>
            </w:pPr>
            <w:r>
              <w:rPr>
                <w:sz w:val="24"/>
              </w:rPr>
              <w:t>operations as</w:t>
            </w:r>
          </w:p>
          <w:p w:rsidR="00C5034E" w:rsidRDefault="00724C3D">
            <w:pPr>
              <w:pStyle w:val="TableParagraph"/>
              <w:spacing w:line="271" w:lineRule="exact"/>
              <w:ind w:left="253"/>
              <w:rPr>
                <w:sz w:val="24"/>
              </w:rPr>
            </w:pPr>
            <w:r>
              <w:rPr>
                <w:sz w:val="24"/>
              </w:rPr>
              <w:t>identified in</w:t>
            </w:r>
          </w:p>
          <w:p w:rsidR="00C5034E" w:rsidRDefault="00724C3D">
            <w:pPr>
              <w:pStyle w:val="TableParagraph"/>
              <w:spacing w:line="271" w:lineRule="exact"/>
              <w:ind w:left="253"/>
              <w:rPr>
                <w:sz w:val="24"/>
              </w:rPr>
            </w:pPr>
            <w:r>
              <w:rPr>
                <w:sz w:val="24"/>
              </w:rPr>
              <w:t>Requirement R4 to its</w:t>
            </w:r>
          </w:p>
          <w:p w:rsidR="00C5034E" w:rsidRDefault="00724C3D">
            <w:pPr>
              <w:pStyle w:val="TableParagraph"/>
              <w:spacing w:line="271" w:lineRule="exact"/>
              <w:ind w:left="253"/>
              <w:rPr>
                <w:sz w:val="24"/>
              </w:rPr>
            </w:pPr>
            <w:r>
              <w:rPr>
                <w:sz w:val="24"/>
              </w:rPr>
              <w:t>Reliability</w:t>
            </w:r>
          </w:p>
          <w:p w:rsidR="00C5034E" w:rsidRDefault="00724C3D">
            <w:pPr>
              <w:pStyle w:val="TableParagraph"/>
              <w:spacing w:line="271" w:lineRule="exact"/>
              <w:ind w:left="253"/>
              <w:rPr>
                <w:sz w:val="24"/>
              </w:rPr>
            </w:pPr>
            <w:r>
              <w:rPr>
                <w:sz w:val="24"/>
              </w:rPr>
              <w:t>Coordinator.</w:t>
            </w:r>
          </w:p>
          <w:p w:rsidR="00C5034E" w:rsidRDefault="00724C3D">
            <w:pPr>
              <w:pStyle w:val="TableParagraph"/>
              <w:spacing w:line="271" w:lineRule="exact"/>
              <w:ind w:left="253"/>
              <w:rPr>
                <w:sz w:val="24"/>
              </w:rPr>
            </w:pPr>
            <w:r>
              <w:rPr>
                <w:rFonts w:hint="eastAsia"/>
                <w:sz w:val="24"/>
              </w:rPr>
              <w:t>平衡机构没有向其可靠性协调机构提供需求R4中确定的第二天操作的操作计划。</w:t>
            </w:r>
          </w:p>
        </w:tc>
      </w:tr>
    </w:tbl>
    <w:p w:rsidR="00C5034E" w:rsidRDefault="00C5034E">
      <w:pPr>
        <w:spacing w:line="271" w:lineRule="exact"/>
        <w:rPr>
          <w:sz w:val="24"/>
        </w:rPr>
        <w:sectPr w:rsidR="00C5034E">
          <w:pgSz w:w="15840" w:h="12240" w:orient="landscape"/>
          <w:pgMar w:top="1200" w:right="1200" w:bottom="920" w:left="1440" w:header="768" w:footer="724" w:gutter="0"/>
          <w:cols w:space="720"/>
        </w:sectPr>
      </w:pPr>
    </w:p>
    <w:p w:rsidR="00C5034E" w:rsidRDefault="00724C3D">
      <w:pPr>
        <w:pStyle w:val="a6"/>
        <w:numPr>
          <w:ilvl w:val="0"/>
          <w:numId w:val="11"/>
        </w:numPr>
        <w:tabs>
          <w:tab w:val="left" w:pos="461"/>
        </w:tabs>
        <w:spacing w:before="90"/>
        <w:ind w:left="460" w:hanging="361"/>
        <w:rPr>
          <w:rFonts w:ascii="Tahoma"/>
          <w:b/>
          <w:sz w:val="24"/>
        </w:rPr>
      </w:pPr>
      <w:r>
        <w:rPr>
          <w:rFonts w:ascii="Tahoma"/>
          <w:b/>
          <w:sz w:val="24"/>
        </w:rPr>
        <w:lastRenderedPageBreak/>
        <w:t>Regional</w:t>
      </w:r>
      <w:r>
        <w:rPr>
          <w:rFonts w:ascii="Tahoma"/>
          <w:b/>
          <w:spacing w:val="-2"/>
          <w:sz w:val="24"/>
        </w:rPr>
        <w:t xml:space="preserve"> </w:t>
      </w:r>
      <w:r>
        <w:rPr>
          <w:rFonts w:ascii="Tahoma"/>
          <w:b/>
          <w:sz w:val="24"/>
        </w:rPr>
        <w:t>Variances</w:t>
      </w:r>
      <w:r>
        <w:rPr>
          <w:rFonts w:ascii="Tahoma" w:eastAsia="宋体" w:hint="eastAsia"/>
          <w:b/>
          <w:sz w:val="24"/>
          <w:lang w:eastAsia="zh-CN"/>
        </w:rPr>
        <w:tab/>
      </w:r>
      <w:r>
        <w:rPr>
          <w:rFonts w:ascii="Tahoma" w:eastAsia="宋体" w:hint="eastAsia"/>
          <w:b/>
          <w:sz w:val="24"/>
          <w:lang w:eastAsia="zh-CN"/>
        </w:rPr>
        <w:tab/>
        <w:t>D.</w:t>
      </w:r>
      <w:r>
        <w:rPr>
          <w:rFonts w:ascii="Tahoma" w:eastAsia="宋体" w:hint="eastAsia"/>
          <w:b/>
          <w:sz w:val="24"/>
          <w:lang w:eastAsia="zh-CN"/>
        </w:rPr>
        <w:t>区域变化</w:t>
      </w:r>
    </w:p>
    <w:p w:rsidR="00C5034E" w:rsidRDefault="00724C3D">
      <w:pPr>
        <w:pStyle w:val="a4"/>
        <w:spacing w:before="123"/>
        <w:ind w:left="460"/>
        <w:rPr>
          <w:rFonts w:eastAsia="宋体"/>
          <w:lang w:eastAsia="zh-CN"/>
        </w:rPr>
      </w:pPr>
      <w:r>
        <w:t>None.</w:t>
      </w:r>
      <w:r>
        <w:rPr>
          <w:rFonts w:eastAsia="宋体" w:hint="eastAsia"/>
          <w:lang w:eastAsia="zh-CN"/>
        </w:rPr>
        <w:tab/>
      </w:r>
      <w:r>
        <w:rPr>
          <w:rFonts w:eastAsia="宋体" w:hint="eastAsia"/>
          <w:lang w:eastAsia="zh-CN"/>
        </w:rPr>
        <w:t>无</w:t>
      </w:r>
    </w:p>
    <w:p w:rsidR="00C5034E" w:rsidRDefault="00724C3D">
      <w:pPr>
        <w:pStyle w:val="2"/>
        <w:numPr>
          <w:ilvl w:val="0"/>
          <w:numId w:val="11"/>
        </w:numPr>
        <w:tabs>
          <w:tab w:val="left" w:pos="461"/>
        </w:tabs>
        <w:spacing w:before="118"/>
        <w:ind w:left="460" w:hanging="361"/>
        <w:rPr>
          <w:rFonts w:ascii="Tahoma"/>
        </w:rPr>
      </w:pPr>
      <w:r>
        <w:rPr>
          <w:rFonts w:ascii="Tahoma"/>
        </w:rPr>
        <w:t>Interpretations</w:t>
      </w:r>
      <w:r>
        <w:rPr>
          <w:rFonts w:ascii="Tahoma" w:eastAsia="宋体" w:hint="eastAsia"/>
          <w:lang w:eastAsia="zh-CN"/>
        </w:rPr>
        <w:tab/>
        <w:t xml:space="preserve">E. </w:t>
      </w:r>
      <w:r>
        <w:rPr>
          <w:rFonts w:ascii="Tahoma" w:eastAsia="宋体" w:hint="eastAsia"/>
          <w:lang w:eastAsia="zh-CN"/>
        </w:rPr>
        <w:t>解释</w:t>
      </w:r>
    </w:p>
    <w:p w:rsidR="00C5034E" w:rsidRDefault="00724C3D">
      <w:pPr>
        <w:pStyle w:val="a4"/>
        <w:spacing w:before="120"/>
        <w:ind w:left="460"/>
        <w:rPr>
          <w:rFonts w:eastAsia="宋体"/>
          <w:lang w:eastAsia="zh-CN"/>
        </w:rPr>
      </w:pPr>
      <w:r>
        <w:t>None.</w:t>
      </w:r>
      <w:r>
        <w:rPr>
          <w:rFonts w:eastAsia="宋体" w:hint="eastAsia"/>
          <w:lang w:eastAsia="zh-CN"/>
        </w:rPr>
        <w:tab/>
      </w:r>
      <w:r>
        <w:rPr>
          <w:rFonts w:eastAsia="宋体" w:hint="eastAsia"/>
          <w:lang w:eastAsia="zh-CN"/>
        </w:rPr>
        <w:t>无</w:t>
      </w:r>
      <w:r>
        <w:rPr>
          <w:rFonts w:eastAsia="宋体" w:hint="eastAsia"/>
          <w:lang w:eastAsia="zh-CN"/>
        </w:rPr>
        <w:tab/>
      </w:r>
    </w:p>
    <w:p w:rsidR="00C5034E" w:rsidRDefault="00724C3D">
      <w:pPr>
        <w:pStyle w:val="2"/>
        <w:numPr>
          <w:ilvl w:val="0"/>
          <w:numId w:val="11"/>
        </w:numPr>
        <w:tabs>
          <w:tab w:val="left" w:pos="461"/>
        </w:tabs>
        <w:ind w:left="460" w:hanging="361"/>
        <w:rPr>
          <w:rFonts w:ascii="Tahoma"/>
        </w:rPr>
      </w:pPr>
      <w:r>
        <w:rPr>
          <w:rFonts w:ascii="Tahoma"/>
        </w:rPr>
        <w:t>Associated</w:t>
      </w:r>
      <w:r>
        <w:rPr>
          <w:rFonts w:ascii="Tahoma"/>
          <w:spacing w:val="-2"/>
        </w:rPr>
        <w:t xml:space="preserve"> </w:t>
      </w:r>
      <w:r>
        <w:rPr>
          <w:rFonts w:ascii="Tahoma"/>
        </w:rPr>
        <w:t>Documents</w:t>
      </w:r>
      <w:r>
        <w:rPr>
          <w:rFonts w:ascii="Tahoma" w:eastAsia="宋体" w:hint="eastAsia"/>
          <w:lang w:eastAsia="zh-CN"/>
        </w:rPr>
        <w:tab/>
        <w:t xml:space="preserve">F. </w:t>
      </w:r>
      <w:r>
        <w:rPr>
          <w:rFonts w:ascii="Tahoma" w:eastAsia="宋体" w:hint="eastAsia"/>
          <w:lang w:eastAsia="zh-CN"/>
        </w:rPr>
        <w:t>相关文件</w:t>
      </w:r>
    </w:p>
    <w:p w:rsidR="00C5034E" w:rsidRDefault="00724C3D">
      <w:pPr>
        <w:pStyle w:val="a4"/>
        <w:spacing w:before="121"/>
        <w:ind w:left="460" w:right="796"/>
      </w:pPr>
      <w:r>
        <w:t>Operating Plan - An Operating Plan includes general Operating Processes and specific Operating Procedures. It may be an overview document which provides a prescription for an Operating Plan for the next-day, or it may be a specific plan to address a specific SOL or IROL exceedance identified in the Operational Planning Analysis (OPA). Consistent with the NERC definition, Operating Plans can be general in nature, or they can be specific plans to address specific reliability issues.  The use of the term Operating Plan in the revised TOP/IRO standards allows room for both. An Operating Plan references processes and procedures which are available to the System Operator on a daily basis to allow the operator to reliably address conditions which may arise throughout the day. It is valid for tomorrow, the day after, and the day after that. Operating Plans should be augmented by temporary operating guides which outline prevention/mitigation plans for specific situations which are identified day-to-day in an OPA or a Real-time Assessment (RTA). As the definition in the Glossary of Terms states, a restoration plan is an example of an Operating Plan. It contains all the overarching principles that the System Operator needs to work his/her way through the restoration process. It is not a specific document written for a specific blackout scenario but rather a collection of tools consisting of processes, procedures, and automated software systems that are available to the operator to use in restoring the system. An Operating Plan can in turn be looked upon in a similar manner. It does not contain a prescription for the specific set-up for tomorrow but contains a treatment of all the processes, procedures, and automated software systems that are at the operator’s disposal. The existence of an Operating Plan, however, does not preclude the need for creating specific action plans for specific SOL or IROL exceedances identified in the OPA. When a Reliability Coordinator performs an OPA, the analysis may reveal instances of possible SOL or IROL exceedances for pre- or post-Contingency conditions. In these instances, Reliability Coordinators are expected to ensure that there are plans in place to prevent or mitigate those SOLs or IROLs, should those operating conditions be encountered the next day. The Operating Plan may contain a description of the process by which specific prevention or mitigation plans for day-to-day SOL or IROL exceedances identified in the OPA are handled and communicated. This approach could alleviate any potential administrative burden associated with perceived requirements for continual day-to-day updating of “the Operating Plan document” for compliance</w:t>
      </w:r>
      <w:r>
        <w:rPr>
          <w:spacing w:val="-3"/>
        </w:rPr>
        <w:t xml:space="preserve"> </w:t>
      </w:r>
      <w:r>
        <w:t>purposes.</w:t>
      </w:r>
    </w:p>
    <w:p w:rsidR="00C5034E" w:rsidRDefault="00724C3D">
      <w:pPr>
        <w:pStyle w:val="a4"/>
        <w:spacing w:before="121"/>
        <w:ind w:left="460" w:right="796" w:firstLine="715"/>
        <w:rPr>
          <w:rFonts w:eastAsia="宋体"/>
          <w:sz w:val="22"/>
          <w:szCs w:val="22"/>
          <w:lang w:eastAsia="zh-CN"/>
        </w:rPr>
      </w:pPr>
      <w:r>
        <w:rPr>
          <w:rFonts w:hint="eastAsia"/>
          <w:sz w:val="22"/>
          <w:szCs w:val="22"/>
          <w:lang w:eastAsia="zh-CN"/>
        </w:rPr>
        <w:t>操作计划——一个操作计划包括一般操作流程和具体的操作程序。它可以是一份概述文件，提供第二天的操作计划的处方，也可以是一份具体计划，以解决操作计划分析(OPA)中确定的特定SOL或IROL超标情况。与NERC的定义一致，操作计划可以是一般性质的，也可以是解决特定可靠性问题的具体计划。在修订的TOP/IRO标准中使用操作计划，为两者都留有余地。操作计划参考了包括电子数据交换在内的程序和程序，系统操作员每天都可以使用这些程序和程序，使操作员能够可靠地处理一天中可能出现的情况。有效期为明天、后天、大后天。操作计划应由临时操作指南加以补充，这些临时操作指南概述了OPA或实时评估(RTA)每</w:t>
      </w:r>
      <w:r>
        <w:rPr>
          <w:rFonts w:hint="eastAsia"/>
          <w:sz w:val="22"/>
          <w:szCs w:val="22"/>
          <w:lang w:eastAsia="zh-CN"/>
        </w:rPr>
        <w:lastRenderedPageBreak/>
        <w:t>天确定的特定情况的预防/缓解计划。正如术语表中的定义所述，恢复计划是操作计划的一个示例。它包含了系统操作员在恢复过程中所需要的所有总体原则。它不是为特定的停电场景编写的具体文件，而是由操作人员在恢复系统时可使用的过程、程序和自动化软件系统组成的工具集合。操作计划也可以以同样的方式来看待。它不包含明天的具体设置的处方，但包含了操作员处置的所有过程、程序和自动化软件系统的处理。然而，操作计划的存在并不排除为OPA中确定的特定SOL或IROL超标情况制定具体行动计划的必要性。当可靠性协调器执行OPA时，分析可能会揭示事故发生前或事故发生后SOL或IROL超标的实例。在这种情况下，可靠性协调人员应确保有预防或减少SOLs或irol的计划，以防第二天遇到这些运行条件。操作计划可包括对处理和通报外地处理方案中确定的每日SOL或IROL超标的具体预防或缓解计划的过程的说明。这种方法可以减轻任何潜在的管理负担，这些负担与为了遵从性目的而对“操作计划文件”进行持续的日常更新的可感知的需求有关</w:t>
      </w:r>
      <w:r>
        <w:rPr>
          <w:rFonts w:eastAsia="宋体" w:hint="eastAsia"/>
          <w:sz w:val="22"/>
          <w:szCs w:val="22"/>
          <w:lang w:eastAsia="zh-CN"/>
        </w:rPr>
        <w:t>。</w:t>
      </w:r>
    </w:p>
    <w:p w:rsidR="00C5034E" w:rsidRDefault="00724C3D">
      <w:pPr>
        <w:pStyle w:val="a4"/>
        <w:spacing w:before="121"/>
        <w:ind w:right="796"/>
        <w:rPr>
          <w:rFonts w:ascii="Tahoma"/>
          <w:b/>
          <w:bCs/>
        </w:rPr>
      </w:pPr>
      <w:r>
        <w:rPr>
          <w:rFonts w:ascii="Tahoma"/>
          <w:b/>
          <w:bCs/>
        </w:rPr>
        <w:t>Version History</w:t>
      </w:r>
    </w:p>
    <w:p w:rsidR="00C5034E" w:rsidRDefault="00C5034E">
      <w:pPr>
        <w:pStyle w:val="a4"/>
        <w:spacing w:before="3"/>
        <w:rPr>
          <w:rFonts w:ascii="Tahoma"/>
          <w:b/>
          <w:sz w:val="5"/>
        </w:rPr>
      </w:pPr>
    </w:p>
    <w:tbl>
      <w:tblPr>
        <w:tblW w:w="0" w:type="auto"/>
        <w:tblInd w:w="2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238"/>
        <w:gridCol w:w="2309"/>
        <w:gridCol w:w="4145"/>
        <w:gridCol w:w="2216"/>
      </w:tblGrid>
      <w:tr w:rsidR="00C5034E">
        <w:trPr>
          <w:trHeight w:val="532"/>
        </w:trPr>
        <w:tc>
          <w:tcPr>
            <w:tcW w:w="1238" w:type="dxa"/>
            <w:shd w:val="clear" w:color="auto" w:fill="5D85A9"/>
          </w:tcPr>
          <w:p w:rsidR="00C5034E" w:rsidRDefault="00724C3D">
            <w:pPr>
              <w:pStyle w:val="TableParagraph"/>
              <w:spacing w:before="119"/>
              <w:ind w:left="217" w:right="209"/>
              <w:jc w:val="center"/>
              <w:rPr>
                <w:b/>
                <w:sz w:val="24"/>
              </w:rPr>
            </w:pPr>
            <w:r>
              <w:rPr>
                <w:b/>
                <w:sz w:val="24"/>
              </w:rPr>
              <w:t>Version</w:t>
            </w:r>
          </w:p>
          <w:p w:rsidR="00C5034E" w:rsidRDefault="00724C3D">
            <w:pPr>
              <w:pStyle w:val="TableParagraph"/>
              <w:spacing w:before="119"/>
              <w:ind w:left="217" w:right="209"/>
              <w:jc w:val="center"/>
              <w:rPr>
                <w:rFonts w:eastAsia="宋体"/>
                <w:b/>
                <w:sz w:val="24"/>
                <w:lang w:eastAsia="zh-CN"/>
              </w:rPr>
            </w:pPr>
            <w:r>
              <w:rPr>
                <w:rFonts w:eastAsia="宋体" w:hint="eastAsia"/>
                <w:b/>
                <w:sz w:val="24"/>
                <w:lang w:eastAsia="zh-CN"/>
              </w:rPr>
              <w:t>版本</w:t>
            </w:r>
          </w:p>
        </w:tc>
        <w:tc>
          <w:tcPr>
            <w:tcW w:w="2309" w:type="dxa"/>
            <w:shd w:val="clear" w:color="auto" w:fill="5D85A9"/>
          </w:tcPr>
          <w:p w:rsidR="00C5034E" w:rsidRDefault="00724C3D">
            <w:pPr>
              <w:pStyle w:val="TableParagraph"/>
              <w:spacing w:before="119"/>
              <w:ind w:left="145" w:right="138"/>
              <w:jc w:val="center"/>
              <w:rPr>
                <w:b/>
                <w:sz w:val="24"/>
              </w:rPr>
            </w:pPr>
            <w:r>
              <w:rPr>
                <w:b/>
                <w:sz w:val="24"/>
              </w:rPr>
              <w:t>Date</w:t>
            </w:r>
          </w:p>
          <w:p w:rsidR="00C5034E" w:rsidRDefault="00724C3D">
            <w:pPr>
              <w:pStyle w:val="TableParagraph"/>
              <w:spacing w:before="119"/>
              <w:ind w:left="145" w:right="138"/>
              <w:jc w:val="center"/>
              <w:rPr>
                <w:rFonts w:eastAsia="宋体"/>
                <w:b/>
                <w:sz w:val="24"/>
                <w:lang w:eastAsia="zh-CN"/>
              </w:rPr>
            </w:pPr>
            <w:r>
              <w:rPr>
                <w:rFonts w:eastAsia="宋体" w:hint="eastAsia"/>
                <w:b/>
                <w:sz w:val="24"/>
                <w:lang w:eastAsia="zh-CN"/>
              </w:rPr>
              <w:t>日期</w:t>
            </w:r>
          </w:p>
        </w:tc>
        <w:tc>
          <w:tcPr>
            <w:tcW w:w="4145" w:type="dxa"/>
            <w:shd w:val="clear" w:color="auto" w:fill="5D85A9"/>
          </w:tcPr>
          <w:p w:rsidR="00C5034E" w:rsidRDefault="00724C3D">
            <w:pPr>
              <w:pStyle w:val="TableParagraph"/>
              <w:spacing w:before="119"/>
              <w:ind w:left="146" w:right="134"/>
              <w:jc w:val="center"/>
              <w:rPr>
                <w:b/>
                <w:sz w:val="24"/>
              </w:rPr>
            </w:pPr>
            <w:r>
              <w:rPr>
                <w:b/>
                <w:sz w:val="24"/>
              </w:rPr>
              <w:t>Action</w:t>
            </w:r>
          </w:p>
          <w:p w:rsidR="00C5034E" w:rsidRDefault="00724C3D">
            <w:pPr>
              <w:pStyle w:val="TableParagraph"/>
              <w:spacing w:before="119"/>
              <w:ind w:left="146" w:right="134"/>
              <w:jc w:val="center"/>
              <w:rPr>
                <w:rFonts w:eastAsia="宋体"/>
                <w:b/>
                <w:sz w:val="24"/>
                <w:lang w:eastAsia="zh-CN"/>
              </w:rPr>
            </w:pPr>
            <w:r>
              <w:rPr>
                <w:rFonts w:eastAsia="宋体" w:hint="eastAsia"/>
                <w:b/>
                <w:sz w:val="24"/>
                <w:lang w:eastAsia="zh-CN"/>
              </w:rPr>
              <w:t>行动</w:t>
            </w:r>
          </w:p>
        </w:tc>
        <w:tc>
          <w:tcPr>
            <w:tcW w:w="2216" w:type="dxa"/>
            <w:shd w:val="clear" w:color="auto" w:fill="5D85A9"/>
          </w:tcPr>
          <w:p w:rsidR="00C5034E" w:rsidRDefault="00724C3D">
            <w:pPr>
              <w:pStyle w:val="TableParagraph"/>
              <w:spacing w:before="119"/>
              <w:ind w:left="100" w:right="90"/>
              <w:jc w:val="center"/>
              <w:rPr>
                <w:b/>
                <w:sz w:val="24"/>
              </w:rPr>
            </w:pPr>
            <w:r>
              <w:rPr>
                <w:b/>
                <w:sz w:val="24"/>
              </w:rPr>
              <w:t>Change Tracking</w:t>
            </w:r>
          </w:p>
          <w:p w:rsidR="00C5034E" w:rsidRDefault="00724C3D">
            <w:pPr>
              <w:pStyle w:val="TableParagraph"/>
              <w:spacing w:before="119"/>
              <w:ind w:left="100" w:right="90"/>
              <w:jc w:val="center"/>
              <w:rPr>
                <w:rFonts w:eastAsia="宋体"/>
                <w:b/>
                <w:sz w:val="24"/>
                <w:lang w:eastAsia="zh-CN"/>
              </w:rPr>
            </w:pPr>
            <w:r>
              <w:rPr>
                <w:rFonts w:eastAsia="宋体" w:hint="eastAsia"/>
                <w:b/>
                <w:sz w:val="24"/>
                <w:lang w:eastAsia="zh-CN"/>
              </w:rPr>
              <w:t>变更追踪</w:t>
            </w:r>
          </w:p>
        </w:tc>
      </w:tr>
      <w:tr w:rsidR="00C5034E">
        <w:trPr>
          <w:trHeight w:val="532"/>
        </w:trPr>
        <w:tc>
          <w:tcPr>
            <w:tcW w:w="1238" w:type="dxa"/>
          </w:tcPr>
          <w:p w:rsidR="00C5034E" w:rsidRDefault="00724C3D">
            <w:pPr>
              <w:pStyle w:val="TableParagraph"/>
              <w:spacing w:before="119"/>
              <w:ind w:left="6"/>
              <w:jc w:val="center"/>
              <w:rPr>
                <w:sz w:val="24"/>
              </w:rPr>
            </w:pPr>
            <w:r>
              <w:rPr>
                <w:sz w:val="24"/>
              </w:rPr>
              <w:t>0</w:t>
            </w:r>
          </w:p>
        </w:tc>
        <w:tc>
          <w:tcPr>
            <w:tcW w:w="2309" w:type="dxa"/>
          </w:tcPr>
          <w:p w:rsidR="00C5034E" w:rsidRDefault="00724C3D">
            <w:pPr>
              <w:pStyle w:val="TableParagraph"/>
              <w:spacing w:before="119"/>
              <w:ind w:left="145" w:right="137"/>
              <w:jc w:val="center"/>
              <w:rPr>
                <w:sz w:val="24"/>
              </w:rPr>
            </w:pPr>
            <w:r>
              <w:rPr>
                <w:sz w:val="24"/>
              </w:rPr>
              <w:t>April 1, 2005</w:t>
            </w:r>
          </w:p>
          <w:p w:rsidR="00C5034E" w:rsidRDefault="00724C3D">
            <w:pPr>
              <w:pStyle w:val="TableParagraph"/>
              <w:spacing w:before="119"/>
              <w:ind w:left="145" w:right="137"/>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4145" w:type="dxa"/>
          </w:tcPr>
          <w:p w:rsidR="00C5034E" w:rsidRDefault="00724C3D">
            <w:pPr>
              <w:pStyle w:val="TableParagraph"/>
              <w:spacing w:before="119"/>
              <w:ind w:left="146" w:right="135"/>
              <w:jc w:val="center"/>
              <w:rPr>
                <w:sz w:val="24"/>
              </w:rPr>
            </w:pPr>
            <w:r>
              <w:rPr>
                <w:sz w:val="24"/>
              </w:rPr>
              <w:t>Effective Date</w:t>
            </w:r>
          </w:p>
          <w:p w:rsidR="00C5034E" w:rsidRDefault="00724C3D">
            <w:pPr>
              <w:pStyle w:val="TableParagraph"/>
              <w:spacing w:before="119"/>
              <w:ind w:left="146" w:right="135"/>
              <w:jc w:val="center"/>
              <w:rPr>
                <w:sz w:val="24"/>
              </w:rPr>
            </w:pPr>
            <w:r>
              <w:rPr>
                <w:rFonts w:hint="eastAsia"/>
                <w:sz w:val="24"/>
              </w:rPr>
              <w:t>生效日期</w:t>
            </w:r>
          </w:p>
        </w:tc>
        <w:tc>
          <w:tcPr>
            <w:tcW w:w="2216" w:type="dxa"/>
          </w:tcPr>
          <w:p w:rsidR="00C5034E" w:rsidRDefault="00724C3D">
            <w:pPr>
              <w:pStyle w:val="TableParagraph"/>
              <w:spacing w:before="119"/>
              <w:ind w:left="100" w:right="91"/>
              <w:jc w:val="center"/>
              <w:rPr>
                <w:sz w:val="24"/>
              </w:rPr>
            </w:pPr>
            <w:r>
              <w:rPr>
                <w:sz w:val="24"/>
              </w:rPr>
              <w:t>New</w:t>
            </w:r>
          </w:p>
          <w:p w:rsidR="00C5034E" w:rsidRDefault="00724C3D">
            <w:pPr>
              <w:pStyle w:val="TableParagraph"/>
              <w:spacing w:before="119"/>
              <w:ind w:left="572" w:right="564"/>
              <w:jc w:val="center"/>
              <w:rPr>
                <w:sz w:val="24"/>
              </w:rPr>
            </w:pPr>
            <w:r>
              <w:rPr>
                <w:rFonts w:eastAsia="宋体" w:hint="eastAsia"/>
                <w:sz w:val="24"/>
                <w:lang w:eastAsia="zh-CN"/>
              </w:rPr>
              <w:t>新</w:t>
            </w:r>
          </w:p>
        </w:tc>
      </w:tr>
      <w:tr w:rsidR="00C5034E">
        <w:trPr>
          <w:trHeight w:val="825"/>
        </w:trPr>
        <w:tc>
          <w:tcPr>
            <w:tcW w:w="1238" w:type="dxa"/>
          </w:tcPr>
          <w:p w:rsidR="00C5034E" w:rsidRDefault="00724C3D">
            <w:pPr>
              <w:pStyle w:val="TableParagraph"/>
              <w:spacing w:before="119"/>
              <w:ind w:left="6"/>
              <w:jc w:val="center"/>
              <w:rPr>
                <w:sz w:val="24"/>
              </w:rPr>
            </w:pPr>
            <w:r>
              <w:rPr>
                <w:sz w:val="24"/>
              </w:rPr>
              <w:t>0</w:t>
            </w:r>
          </w:p>
        </w:tc>
        <w:tc>
          <w:tcPr>
            <w:tcW w:w="2309" w:type="dxa"/>
          </w:tcPr>
          <w:p w:rsidR="00C5034E" w:rsidRDefault="00724C3D">
            <w:pPr>
              <w:pStyle w:val="TableParagraph"/>
              <w:spacing w:before="119"/>
              <w:ind w:left="143" w:right="138"/>
              <w:jc w:val="center"/>
              <w:rPr>
                <w:sz w:val="24"/>
              </w:rPr>
            </w:pPr>
            <w:r>
              <w:rPr>
                <w:sz w:val="24"/>
              </w:rPr>
              <w:t>August 8, 2005</w:t>
            </w:r>
          </w:p>
          <w:p w:rsidR="00C5034E" w:rsidRDefault="00724C3D">
            <w:pPr>
              <w:pStyle w:val="TableParagraph"/>
              <w:spacing w:before="119"/>
              <w:ind w:left="143" w:right="138"/>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4145" w:type="dxa"/>
          </w:tcPr>
          <w:p w:rsidR="00C5034E" w:rsidRDefault="00724C3D">
            <w:pPr>
              <w:pStyle w:val="TableParagraph"/>
              <w:spacing w:before="119"/>
              <w:ind w:left="1841" w:right="276" w:hanging="1537"/>
              <w:rPr>
                <w:sz w:val="24"/>
              </w:rPr>
            </w:pPr>
            <w:r>
              <w:rPr>
                <w:sz w:val="24"/>
              </w:rPr>
              <w:t>Removed “Proposed” from Effective Date</w:t>
            </w:r>
          </w:p>
          <w:p w:rsidR="00C5034E" w:rsidRDefault="00724C3D">
            <w:pPr>
              <w:pStyle w:val="TableParagraph"/>
              <w:spacing w:before="119"/>
              <w:ind w:left="1841" w:right="276" w:hanging="1537"/>
              <w:rPr>
                <w:sz w:val="24"/>
                <w:lang w:eastAsia="zh-CN"/>
              </w:rPr>
            </w:pPr>
            <w:r>
              <w:rPr>
                <w:rFonts w:hint="eastAsia"/>
                <w:sz w:val="24"/>
                <w:lang w:eastAsia="zh-CN"/>
              </w:rPr>
              <w:t>从生效日期中删除“建议”一词</w:t>
            </w:r>
          </w:p>
        </w:tc>
        <w:tc>
          <w:tcPr>
            <w:tcW w:w="2216" w:type="dxa"/>
          </w:tcPr>
          <w:p w:rsidR="00C5034E" w:rsidRDefault="00724C3D">
            <w:pPr>
              <w:pStyle w:val="TableParagraph"/>
              <w:spacing w:before="119"/>
              <w:ind w:left="100" w:right="90"/>
              <w:jc w:val="center"/>
              <w:rPr>
                <w:sz w:val="24"/>
              </w:rPr>
            </w:pPr>
            <w:r>
              <w:rPr>
                <w:sz w:val="24"/>
              </w:rPr>
              <w:t>Errata</w:t>
            </w:r>
          </w:p>
          <w:p w:rsidR="00C5034E" w:rsidRDefault="00724C3D">
            <w:pPr>
              <w:pStyle w:val="TableParagraph"/>
              <w:spacing w:before="119"/>
              <w:ind w:left="100" w:right="90"/>
              <w:jc w:val="center"/>
              <w:rPr>
                <w:sz w:val="24"/>
              </w:rPr>
            </w:pPr>
            <w:r>
              <w:rPr>
                <w:rFonts w:eastAsia="宋体" w:hint="eastAsia"/>
                <w:sz w:val="24"/>
                <w:lang w:eastAsia="zh-CN"/>
              </w:rPr>
              <w:t>勘误</w:t>
            </w:r>
          </w:p>
        </w:tc>
      </w:tr>
      <w:tr w:rsidR="00C5034E">
        <w:trPr>
          <w:trHeight w:val="534"/>
        </w:trPr>
        <w:tc>
          <w:tcPr>
            <w:tcW w:w="1238" w:type="dxa"/>
          </w:tcPr>
          <w:p w:rsidR="00C5034E" w:rsidRDefault="00724C3D">
            <w:pPr>
              <w:pStyle w:val="TableParagraph"/>
              <w:spacing w:before="121"/>
              <w:ind w:left="6"/>
              <w:jc w:val="center"/>
              <w:rPr>
                <w:sz w:val="24"/>
              </w:rPr>
            </w:pPr>
            <w:r>
              <w:rPr>
                <w:sz w:val="24"/>
              </w:rPr>
              <w:t>1</w:t>
            </w:r>
          </w:p>
        </w:tc>
        <w:tc>
          <w:tcPr>
            <w:tcW w:w="2309" w:type="dxa"/>
          </w:tcPr>
          <w:p w:rsidR="00C5034E" w:rsidRDefault="00724C3D">
            <w:pPr>
              <w:pStyle w:val="TableParagraph"/>
              <w:spacing w:before="121"/>
              <w:ind w:left="145" w:right="138"/>
              <w:jc w:val="center"/>
              <w:rPr>
                <w:sz w:val="24"/>
              </w:rPr>
            </w:pPr>
            <w:r>
              <w:rPr>
                <w:sz w:val="24"/>
              </w:rPr>
              <w:t>August 2, 2006</w:t>
            </w:r>
          </w:p>
          <w:p w:rsidR="00C5034E" w:rsidRDefault="00724C3D">
            <w:pPr>
              <w:pStyle w:val="TableParagraph"/>
              <w:spacing w:before="121"/>
              <w:ind w:left="145" w:right="138"/>
              <w:jc w:val="center"/>
              <w:rPr>
                <w:rFonts w:eastAsia="宋体"/>
                <w:sz w:val="24"/>
                <w:lang w:eastAsia="zh-CN"/>
              </w:rPr>
            </w:pPr>
            <w:r>
              <w:rPr>
                <w:rFonts w:eastAsia="宋体" w:hint="eastAsia"/>
                <w:sz w:val="24"/>
                <w:lang w:eastAsia="zh-CN"/>
              </w:rPr>
              <w:t>2006</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2</w:t>
            </w:r>
            <w:r>
              <w:rPr>
                <w:rFonts w:eastAsia="宋体" w:hint="eastAsia"/>
                <w:sz w:val="24"/>
                <w:lang w:eastAsia="zh-CN"/>
              </w:rPr>
              <w:t>号</w:t>
            </w:r>
          </w:p>
        </w:tc>
        <w:tc>
          <w:tcPr>
            <w:tcW w:w="4145" w:type="dxa"/>
          </w:tcPr>
          <w:p w:rsidR="00C5034E" w:rsidRDefault="00724C3D">
            <w:pPr>
              <w:pStyle w:val="TableParagraph"/>
              <w:spacing w:before="121"/>
              <w:ind w:left="146" w:right="135"/>
              <w:jc w:val="center"/>
              <w:rPr>
                <w:sz w:val="24"/>
              </w:rPr>
            </w:pPr>
            <w:r>
              <w:rPr>
                <w:sz w:val="24"/>
              </w:rPr>
              <w:t>Adopted by Board of Trustees</w:t>
            </w:r>
          </w:p>
          <w:p w:rsidR="00C5034E" w:rsidRDefault="00724C3D">
            <w:pPr>
              <w:pStyle w:val="TableParagraph"/>
              <w:spacing w:before="121"/>
              <w:ind w:left="146" w:right="135"/>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216" w:type="dxa"/>
          </w:tcPr>
          <w:p w:rsidR="00C5034E" w:rsidRDefault="00724C3D">
            <w:pPr>
              <w:pStyle w:val="TableParagraph"/>
              <w:spacing w:before="121"/>
              <w:ind w:left="99" w:right="91"/>
              <w:jc w:val="center"/>
              <w:rPr>
                <w:sz w:val="24"/>
              </w:rPr>
            </w:pPr>
            <w:r>
              <w:rPr>
                <w:sz w:val="24"/>
              </w:rPr>
              <w:t>Revised</w:t>
            </w:r>
          </w:p>
          <w:p w:rsidR="00C5034E" w:rsidRDefault="00724C3D">
            <w:pPr>
              <w:pStyle w:val="TableParagraph"/>
              <w:spacing w:before="121"/>
              <w:ind w:left="99" w:right="91"/>
              <w:jc w:val="center"/>
              <w:rPr>
                <w:sz w:val="24"/>
              </w:rPr>
            </w:pPr>
            <w:r>
              <w:rPr>
                <w:rFonts w:hint="eastAsia"/>
                <w:sz w:val="24"/>
              </w:rPr>
              <w:t>校订</w:t>
            </w:r>
          </w:p>
        </w:tc>
      </w:tr>
      <w:tr w:rsidR="00C5034E">
        <w:trPr>
          <w:trHeight w:val="532"/>
        </w:trPr>
        <w:tc>
          <w:tcPr>
            <w:tcW w:w="1238" w:type="dxa"/>
          </w:tcPr>
          <w:p w:rsidR="00C5034E" w:rsidRDefault="00724C3D">
            <w:pPr>
              <w:pStyle w:val="TableParagraph"/>
              <w:spacing w:before="119"/>
              <w:ind w:left="6"/>
              <w:jc w:val="center"/>
              <w:rPr>
                <w:sz w:val="24"/>
              </w:rPr>
            </w:pPr>
            <w:r>
              <w:rPr>
                <w:sz w:val="24"/>
              </w:rPr>
              <w:t>2</w:t>
            </w:r>
          </w:p>
        </w:tc>
        <w:tc>
          <w:tcPr>
            <w:tcW w:w="2309" w:type="dxa"/>
          </w:tcPr>
          <w:p w:rsidR="00C5034E" w:rsidRDefault="00724C3D">
            <w:pPr>
              <w:pStyle w:val="TableParagraph"/>
              <w:spacing w:before="119"/>
              <w:ind w:left="145" w:right="138"/>
              <w:jc w:val="center"/>
              <w:rPr>
                <w:sz w:val="24"/>
              </w:rPr>
            </w:pPr>
            <w:r>
              <w:rPr>
                <w:sz w:val="24"/>
              </w:rPr>
              <w:t>November 1, 2006</w:t>
            </w:r>
          </w:p>
          <w:p w:rsidR="00C5034E" w:rsidRDefault="00724C3D">
            <w:pPr>
              <w:pStyle w:val="TableParagraph"/>
              <w:spacing w:before="119"/>
              <w:ind w:left="145" w:right="138"/>
              <w:jc w:val="center"/>
              <w:rPr>
                <w:sz w:val="24"/>
              </w:rPr>
            </w:pPr>
            <w:r>
              <w:rPr>
                <w:rFonts w:eastAsia="宋体" w:hint="eastAsia"/>
                <w:sz w:val="24"/>
                <w:lang w:eastAsia="zh-CN"/>
              </w:rPr>
              <w:t>2006</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4145" w:type="dxa"/>
          </w:tcPr>
          <w:p w:rsidR="00C5034E" w:rsidRDefault="00724C3D">
            <w:pPr>
              <w:pStyle w:val="TableParagraph"/>
              <w:spacing w:before="119"/>
              <w:ind w:left="146" w:right="135"/>
              <w:jc w:val="center"/>
              <w:rPr>
                <w:sz w:val="24"/>
              </w:rPr>
            </w:pPr>
            <w:r>
              <w:rPr>
                <w:sz w:val="24"/>
              </w:rPr>
              <w:t>Adopted by Board of Trustees</w:t>
            </w:r>
          </w:p>
          <w:p w:rsidR="00C5034E" w:rsidRDefault="00724C3D">
            <w:pPr>
              <w:pStyle w:val="TableParagraph"/>
              <w:spacing w:before="119"/>
              <w:ind w:left="146" w:right="135"/>
              <w:jc w:val="center"/>
              <w:rPr>
                <w:sz w:val="24"/>
              </w:rPr>
            </w:pPr>
            <w:r>
              <w:rPr>
                <w:rFonts w:hint="eastAsia"/>
                <w:sz w:val="24"/>
              </w:rPr>
              <w:t>经</w:t>
            </w:r>
            <w:r>
              <w:rPr>
                <w:rFonts w:eastAsia="宋体" w:hint="eastAsia"/>
                <w:sz w:val="24"/>
                <w:lang w:eastAsia="zh-CN"/>
              </w:rPr>
              <w:t>理</w:t>
            </w:r>
            <w:r>
              <w:rPr>
                <w:rFonts w:hint="eastAsia"/>
                <w:sz w:val="24"/>
              </w:rPr>
              <w:t>事会通过</w:t>
            </w:r>
          </w:p>
        </w:tc>
        <w:tc>
          <w:tcPr>
            <w:tcW w:w="2216" w:type="dxa"/>
          </w:tcPr>
          <w:p w:rsidR="00C5034E" w:rsidRDefault="00724C3D">
            <w:pPr>
              <w:pStyle w:val="TableParagraph"/>
              <w:spacing w:before="119"/>
              <w:ind w:left="99" w:right="91"/>
              <w:jc w:val="center"/>
              <w:rPr>
                <w:sz w:val="24"/>
              </w:rPr>
            </w:pPr>
            <w:r>
              <w:rPr>
                <w:sz w:val="24"/>
              </w:rPr>
              <w:t>Revised</w:t>
            </w:r>
          </w:p>
          <w:p w:rsidR="00C5034E" w:rsidRDefault="00724C3D">
            <w:pPr>
              <w:pStyle w:val="TableParagraph"/>
              <w:spacing w:before="119"/>
              <w:ind w:left="99" w:right="91"/>
              <w:jc w:val="center"/>
              <w:rPr>
                <w:sz w:val="24"/>
              </w:rPr>
            </w:pPr>
            <w:r>
              <w:rPr>
                <w:rFonts w:hint="eastAsia"/>
                <w:sz w:val="24"/>
              </w:rPr>
              <w:t>校订</w:t>
            </w:r>
          </w:p>
        </w:tc>
      </w:tr>
      <w:tr w:rsidR="00C5034E">
        <w:trPr>
          <w:trHeight w:val="532"/>
        </w:trPr>
        <w:tc>
          <w:tcPr>
            <w:tcW w:w="1238" w:type="dxa"/>
          </w:tcPr>
          <w:p w:rsidR="00C5034E" w:rsidRDefault="00724C3D">
            <w:pPr>
              <w:pStyle w:val="TableParagraph"/>
              <w:spacing w:before="119"/>
              <w:ind w:left="6"/>
              <w:jc w:val="center"/>
              <w:rPr>
                <w:sz w:val="24"/>
              </w:rPr>
            </w:pPr>
            <w:r>
              <w:rPr>
                <w:sz w:val="24"/>
              </w:rPr>
              <w:t>2</w:t>
            </w:r>
          </w:p>
        </w:tc>
        <w:tc>
          <w:tcPr>
            <w:tcW w:w="2309" w:type="dxa"/>
          </w:tcPr>
          <w:p w:rsidR="00C5034E" w:rsidRDefault="00724C3D">
            <w:pPr>
              <w:pStyle w:val="TableParagraph"/>
              <w:spacing w:before="119"/>
              <w:ind w:left="145" w:right="138"/>
              <w:jc w:val="center"/>
              <w:rPr>
                <w:sz w:val="24"/>
              </w:rPr>
            </w:pPr>
            <w:r>
              <w:rPr>
                <w:sz w:val="24"/>
              </w:rPr>
              <w:t>June 14, 2007</w:t>
            </w:r>
          </w:p>
          <w:p w:rsidR="00C5034E" w:rsidRDefault="00724C3D">
            <w:pPr>
              <w:pStyle w:val="TableParagraph"/>
              <w:spacing w:before="119"/>
              <w:ind w:left="145" w:right="138"/>
              <w:jc w:val="center"/>
              <w:rPr>
                <w:rFonts w:eastAsia="宋体"/>
                <w:sz w:val="24"/>
                <w:lang w:eastAsia="zh-CN"/>
              </w:rPr>
            </w:pPr>
            <w:r>
              <w:rPr>
                <w:rFonts w:eastAsia="宋体" w:hint="eastAsia"/>
                <w:sz w:val="24"/>
                <w:lang w:eastAsia="zh-CN"/>
              </w:rPr>
              <w:t>2007</w:t>
            </w:r>
            <w:r>
              <w:rPr>
                <w:rFonts w:eastAsia="宋体" w:hint="eastAsia"/>
                <w:sz w:val="24"/>
                <w:lang w:eastAsia="zh-CN"/>
              </w:rPr>
              <w:t>年</w:t>
            </w:r>
            <w:r>
              <w:rPr>
                <w:rFonts w:eastAsia="宋体" w:hint="eastAsia"/>
                <w:sz w:val="24"/>
                <w:lang w:eastAsia="zh-CN"/>
              </w:rPr>
              <w:t>6</w:t>
            </w:r>
            <w:r>
              <w:rPr>
                <w:rFonts w:eastAsia="宋体" w:hint="eastAsia"/>
                <w:sz w:val="24"/>
                <w:lang w:eastAsia="zh-CN"/>
              </w:rPr>
              <w:t>月</w:t>
            </w:r>
            <w:r>
              <w:rPr>
                <w:rFonts w:eastAsia="宋体" w:hint="eastAsia"/>
                <w:sz w:val="24"/>
                <w:lang w:eastAsia="zh-CN"/>
              </w:rPr>
              <w:t>14</w:t>
            </w:r>
            <w:r>
              <w:rPr>
                <w:rFonts w:eastAsia="宋体" w:hint="eastAsia"/>
                <w:sz w:val="24"/>
                <w:lang w:eastAsia="zh-CN"/>
              </w:rPr>
              <w:t>日</w:t>
            </w:r>
          </w:p>
        </w:tc>
        <w:tc>
          <w:tcPr>
            <w:tcW w:w="4145" w:type="dxa"/>
          </w:tcPr>
          <w:p w:rsidR="00C5034E" w:rsidRDefault="00724C3D">
            <w:pPr>
              <w:pStyle w:val="TableParagraph"/>
              <w:spacing w:before="119"/>
              <w:ind w:left="143" w:right="139"/>
              <w:jc w:val="center"/>
              <w:rPr>
                <w:sz w:val="24"/>
              </w:rPr>
            </w:pPr>
            <w:r>
              <w:rPr>
                <w:sz w:val="24"/>
              </w:rPr>
              <w:t>Fixed typo in R11., (subject to …)</w:t>
            </w:r>
          </w:p>
          <w:p w:rsidR="00C5034E" w:rsidRDefault="00724C3D">
            <w:pPr>
              <w:pStyle w:val="TableParagraph"/>
              <w:spacing w:before="119"/>
              <w:ind w:left="143" w:right="139"/>
              <w:jc w:val="center"/>
              <w:rPr>
                <w:sz w:val="24"/>
                <w:lang w:eastAsia="zh-CN"/>
              </w:rPr>
            </w:pPr>
            <w:r>
              <w:rPr>
                <w:rFonts w:hint="eastAsia"/>
                <w:sz w:val="24"/>
                <w:lang w:eastAsia="zh-CN"/>
              </w:rPr>
              <w:t>修正了R11中的错误。，(以…为准)</w:t>
            </w:r>
          </w:p>
        </w:tc>
        <w:tc>
          <w:tcPr>
            <w:tcW w:w="2216" w:type="dxa"/>
          </w:tcPr>
          <w:p w:rsidR="00C5034E" w:rsidRDefault="00724C3D">
            <w:pPr>
              <w:pStyle w:val="TableParagraph"/>
              <w:spacing w:before="119"/>
              <w:ind w:left="100" w:right="90"/>
              <w:jc w:val="center"/>
              <w:rPr>
                <w:sz w:val="24"/>
              </w:rPr>
            </w:pPr>
            <w:r>
              <w:rPr>
                <w:sz w:val="24"/>
              </w:rPr>
              <w:t>Errata</w:t>
            </w:r>
          </w:p>
          <w:p w:rsidR="00C5034E" w:rsidRDefault="00724C3D">
            <w:pPr>
              <w:pStyle w:val="TableParagraph"/>
              <w:spacing w:before="119"/>
              <w:ind w:left="100" w:right="90"/>
              <w:jc w:val="center"/>
              <w:rPr>
                <w:sz w:val="24"/>
              </w:rPr>
            </w:pPr>
            <w:r>
              <w:rPr>
                <w:rFonts w:eastAsia="宋体" w:hint="eastAsia"/>
                <w:sz w:val="24"/>
                <w:lang w:eastAsia="zh-CN"/>
              </w:rPr>
              <w:t>勘误</w:t>
            </w:r>
          </w:p>
        </w:tc>
      </w:tr>
      <w:tr w:rsidR="00C5034E">
        <w:trPr>
          <w:trHeight w:val="1120"/>
        </w:trPr>
        <w:tc>
          <w:tcPr>
            <w:tcW w:w="1238" w:type="dxa"/>
          </w:tcPr>
          <w:p w:rsidR="00C5034E" w:rsidRDefault="00724C3D">
            <w:pPr>
              <w:pStyle w:val="TableParagraph"/>
              <w:spacing w:before="119"/>
              <w:ind w:left="216" w:right="209"/>
              <w:jc w:val="center"/>
              <w:rPr>
                <w:sz w:val="24"/>
              </w:rPr>
            </w:pPr>
            <w:r>
              <w:rPr>
                <w:sz w:val="24"/>
              </w:rPr>
              <w:t>2a</w:t>
            </w:r>
          </w:p>
        </w:tc>
        <w:tc>
          <w:tcPr>
            <w:tcW w:w="2309" w:type="dxa"/>
          </w:tcPr>
          <w:p w:rsidR="00C5034E" w:rsidRDefault="00724C3D">
            <w:pPr>
              <w:pStyle w:val="TableParagraph"/>
              <w:spacing w:before="119"/>
              <w:ind w:left="143" w:right="138"/>
              <w:jc w:val="center"/>
              <w:rPr>
                <w:sz w:val="24"/>
              </w:rPr>
            </w:pPr>
            <w:r>
              <w:rPr>
                <w:sz w:val="24"/>
              </w:rPr>
              <w:t>February 10, 2009</w:t>
            </w:r>
          </w:p>
          <w:p w:rsidR="00C5034E" w:rsidRDefault="00724C3D">
            <w:pPr>
              <w:pStyle w:val="TableParagraph"/>
              <w:spacing w:before="119"/>
              <w:ind w:left="143" w:right="138"/>
              <w:jc w:val="center"/>
              <w:rPr>
                <w:rFonts w:eastAsia="宋体"/>
                <w:sz w:val="24"/>
                <w:lang w:eastAsia="zh-CN"/>
              </w:rPr>
            </w:pPr>
            <w:r>
              <w:rPr>
                <w:rFonts w:eastAsia="宋体" w:hint="eastAsia"/>
                <w:sz w:val="24"/>
                <w:lang w:eastAsia="zh-CN"/>
              </w:rPr>
              <w:t>2009</w:t>
            </w:r>
            <w:r>
              <w:rPr>
                <w:rFonts w:eastAsia="宋体" w:hint="eastAsia"/>
                <w:sz w:val="24"/>
                <w:lang w:eastAsia="zh-CN"/>
              </w:rPr>
              <w:t>年</w:t>
            </w:r>
            <w:r>
              <w:rPr>
                <w:rFonts w:eastAsia="宋体" w:hint="eastAsia"/>
                <w:sz w:val="24"/>
                <w:lang w:eastAsia="zh-CN"/>
              </w:rPr>
              <w:t>2</w:t>
            </w:r>
            <w:r>
              <w:rPr>
                <w:rFonts w:eastAsia="宋体" w:hint="eastAsia"/>
                <w:sz w:val="24"/>
                <w:lang w:eastAsia="zh-CN"/>
              </w:rPr>
              <w:t>月</w:t>
            </w:r>
            <w:r>
              <w:rPr>
                <w:rFonts w:eastAsia="宋体" w:hint="eastAsia"/>
                <w:sz w:val="24"/>
                <w:lang w:eastAsia="zh-CN"/>
              </w:rPr>
              <w:t>10</w:t>
            </w:r>
            <w:r>
              <w:rPr>
                <w:rFonts w:eastAsia="宋体" w:hint="eastAsia"/>
                <w:sz w:val="24"/>
                <w:lang w:eastAsia="zh-CN"/>
              </w:rPr>
              <w:t>日</w:t>
            </w:r>
          </w:p>
        </w:tc>
        <w:tc>
          <w:tcPr>
            <w:tcW w:w="4145" w:type="dxa"/>
          </w:tcPr>
          <w:p w:rsidR="00C5034E" w:rsidRDefault="00724C3D">
            <w:pPr>
              <w:pStyle w:val="TableParagraph"/>
              <w:spacing w:before="119"/>
              <w:ind w:left="221" w:right="212" w:firstLine="2"/>
              <w:jc w:val="center"/>
              <w:rPr>
                <w:sz w:val="24"/>
              </w:rPr>
            </w:pPr>
            <w:r>
              <w:rPr>
                <w:sz w:val="24"/>
              </w:rPr>
              <w:t>Added Appendix 1 – Interpretation of R11 approved by BOT on February 10, 2009</w:t>
            </w:r>
          </w:p>
          <w:p w:rsidR="00C5034E" w:rsidRDefault="00724C3D">
            <w:pPr>
              <w:pStyle w:val="TableParagraph"/>
              <w:spacing w:before="119"/>
              <w:ind w:left="221" w:right="212" w:firstLine="2"/>
              <w:jc w:val="center"/>
              <w:rPr>
                <w:sz w:val="24"/>
                <w:lang w:eastAsia="zh-CN"/>
              </w:rPr>
            </w:pPr>
            <w:r>
              <w:rPr>
                <w:rFonts w:hint="eastAsia"/>
                <w:sz w:val="24"/>
                <w:lang w:eastAsia="zh-CN"/>
              </w:rPr>
              <w:t>增加了附录1 - 2009年2月10日由BOT批准的R11解释</w:t>
            </w:r>
          </w:p>
        </w:tc>
        <w:tc>
          <w:tcPr>
            <w:tcW w:w="2216" w:type="dxa"/>
          </w:tcPr>
          <w:p w:rsidR="00C5034E" w:rsidRDefault="00724C3D">
            <w:pPr>
              <w:pStyle w:val="TableParagraph"/>
              <w:spacing w:before="119"/>
              <w:ind w:left="100" w:right="91"/>
              <w:jc w:val="center"/>
              <w:rPr>
                <w:sz w:val="24"/>
              </w:rPr>
            </w:pPr>
            <w:r>
              <w:rPr>
                <w:sz w:val="24"/>
              </w:rPr>
              <w:t>Interpretation</w:t>
            </w:r>
          </w:p>
          <w:p w:rsidR="00C5034E" w:rsidRDefault="00724C3D">
            <w:pPr>
              <w:pStyle w:val="TableParagraph"/>
              <w:spacing w:before="119"/>
              <w:ind w:left="100" w:right="91"/>
              <w:jc w:val="center"/>
              <w:rPr>
                <w:rFonts w:eastAsia="宋体"/>
                <w:sz w:val="24"/>
                <w:lang w:eastAsia="zh-CN"/>
              </w:rPr>
            </w:pPr>
            <w:r>
              <w:rPr>
                <w:rFonts w:eastAsia="宋体" w:hint="eastAsia"/>
                <w:sz w:val="24"/>
                <w:lang w:eastAsia="zh-CN"/>
              </w:rPr>
              <w:t>注释</w:t>
            </w:r>
          </w:p>
        </w:tc>
      </w:tr>
      <w:tr w:rsidR="00C5034E">
        <w:trPr>
          <w:trHeight w:val="825"/>
        </w:trPr>
        <w:tc>
          <w:tcPr>
            <w:tcW w:w="1238" w:type="dxa"/>
          </w:tcPr>
          <w:p w:rsidR="00C5034E" w:rsidRDefault="00724C3D">
            <w:pPr>
              <w:pStyle w:val="TableParagraph"/>
              <w:spacing w:before="119"/>
              <w:ind w:left="216" w:right="209"/>
              <w:jc w:val="center"/>
              <w:rPr>
                <w:sz w:val="24"/>
              </w:rPr>
            </w:pPr>
            <w:r>
              <w:rPr>
                <w:sz w:val="24"/>
              </w:rPr>
              <w:t>2a</w:t>
            </w:r>
          </w:p>
        </w:tc>
        <w:tc>
          <w:tcPr>
            <w:tcW w:w="2309" w:type="dxa"/>
          </w:tcPr>
          <w:p w:rsidR="00C5034E" w:rsidRDefault="00724C3D">
            <w:pPr>
              <w:pStyle w:val="TableParagraph"/>
              <w:spacing w:before="119"/>
              <w:ind w:left="143" w:right="138"/>
              <w:jc w:val="center"/>
              <w:rPr>
                <w:sz w:val="24"/>
              </w:rPr>
            </w:pPr>
            <w:r>
              <w:rPr>
                <w:sz w:val="24"/>
              </w:rPr>
              <w:t>December 2, 2009</w:t>
            </w:r>
          </w:p>
          <w:p w:rsidR="00C5034E" w:rsidRDefault="00724C3D">
            <w:pPr>
              <w:pStyle w:val="TableParagraph"/>
              <w:spacing w:before="119"/>
              <w:ind w:left="143" w:right="138"/>
              <w:jc w:val="center"/>
              <w:rPr>
                <w:rFonts w:eastAsia="宋体"/>
                <w:sz w:val="24"/>
                <w:lang w:eastAsia="zh-CN"/>
              </w:rPr>
            </w:pPr>
            <w:r>
              <w:rPr>
                <w:rFonts w:eastAsia="宋体" w:hint="eastAsia"/>
                <w:sz w:val="24"/>
                <w:lang w:eastAsia="zh-CN"/>
              </w:rPr>
              <w:t>2009</w:t>
            </w:r>
            <w:r>
              <w:rPr>
                <w:rFonts w:eastAsia="宋体" w:hint="eastAsia"/>
                <w:sz w:val="24"/>
                <w:lang w:eastAsia="zh-CN"/>
              </w:rPr>
              <w:t>年</w:t>
            </w:r>
            <w:r>
              <w:rPr>
                <w:rFonts w:eastAsia="宋体" w:hint="eastAsia"/>
                <w:sz w:val="24"/>
                <w:lang w:eastAsia="zh-CN"/>
              </w:rPr>
              <w:t>12</w:t>
            </w:r>
            <w:r>
              <w:rPr>
                <w:rFonts w:eastAsia="宋体" w:hint="eastAsia"/>
                <w:sz w:val="24"/>
                <w:lang w:eastAsia="zh-CN"/>
              </w:rPr>
              <w:t>月</w:t>
            </w:r>
            <w:r>
              <w:rPr>
                <w:rFonts w:eastAsia="宋体" w:hint="eastAsia"/>
                <w:sz w:val="24"/>
                <w:lang w:eastAsia="zh-CN"/>
              </w:rPr>
              <w:t>2</w:t>
            </w:r>
            <w:r>
              <w:rPr>
                <w:rFonts w:eastAsia="宋体" w:hint="eastAsia"/>
                <w:sz w:val="24"/>
                <w:lang w:eastAsia="zh-CN"/>
              </w:rPr>
              <w:t>日</w:t>
            </w:r>
          </w:p>
        </w:tc>
        <w:tc>
          <w:tcPr>
            <w:tcW w:w="4145" w:type="dxa"/>
          </w:tcPr>
          <w:p w:rsidR="00C5034E" w:rsidRDefault="00724C3D">
            <w:pPr>
              <w:pStyle w:val="TableParagraph"/>
              <w:spacing w:before="119"/>
              <w:ind w:left="1025" w:right="103" w:hanging="893"/>
              <w:rPr>
                <w:sz w:val="24"/>
              </w:rPr>
            </w:pPr>
            <w:r>
              <w:rPr>
                <w:sz w:val="24"/>
              </w:rPr>
              <w:t>Interpretation of R11 approved by FERC on December 2, 2009</w:t>
            </w:r>
          </w:p>
          <w:p w:rsidR="00C5034E" w:rsidRDefault="00724C3D">
            <w:pPr>
              <w:pStyle w:val="TableParagraph"/>
              <w:spacing w:before="119"/>
              <w:ind w:left="1025" w:right="103" w:hanging="893"/>
              <w:rPr>
                <w:sz w:val="24"/>
              </w:rPr>
            </w:pPr>
            <w:r>
              <w:rPr>
                <w:rFonts w:hint="eastAsia"/>
                <w:sz w:val="24"/>
              </w:rPr>
              <w:t>FERC于2009年12月2日批准了R11的解释</w:t>
            </w:r>
          </w:p>
        </w:tc>
        <w:tc>
          <w:tcPr>
            <w:tcW w:w="2216" w:type="dxa"/>
          </w:tcPr>
          <w:p w:rsidR="00C5034E" w:rsidRDefault="00724C3D">
            <w:pPr>
              <w:pStyle w:val="TableParagraph"/>
              <w:spacing w:before="119"/>
              <w:ind w:left="100" w:right="91"/>
              <w:jc w:val="center"/>
              <w:rPr>
                <w:sz w:val="24"/>
              </w:rPr>
            </w:pPr>
            <w:r>
              <w:rPr>
                <w:sz w:val="24"/>
              </w:rPr>
              <w:t>Same Interpretation</w:t>
            </w:r>
          </w:p>
          <w:p w:rsidR="00C5034E" w:rsidRDefault="00724C3D">
            <w:pPr>
              <w:pStyle w:val="TableParagraph"/>
              <w:spacing w:before="119"/>
              <w:ind w:left="100" w:right="91"/>
              <w:jc w:val="center"/>
              <w:rPr>
                <w:rFonts w:eastAsia="宋体"/>
                <w:sz w:val="24"/>
                <w:lang w:eastAsia="zh-CN"/>
              </w:rPr>
            </w:pPr>
            <w:r>
              <w:rPr>
                <w:rFonts w:eastAsia="宋体" w:hint="eastAsia"/>
                <w:sz w:val="24"/>
                <w:lang w:eastAsia="zh-CN"/>
              </w:rPr>
              <w:t>相同注释</w:t>
            </w:r>
          </w:p>
        </w:tc>
      </w:tr>
      <w:tr w:rsidR="00C5034E">
        <w:trPr>
          <w:trHeight w:val="825"/>
        </w:trPr>
        <w:tc>
          <w:tcPr>
            <w:tcW w:w="1238" w:type="dxa"/>
          </w:tcPr>
          <w:p w:rsidR="00C5034E" w:rsidRDefault="00724C3D">
            <w:pPr>
              <w:pStyle w:val="TableParagraph"/>
              <w:spacing w:before="119"/>
              <w:ind w:left="217" w:right="208"/>
              <w:jc w:val="center"/>
              <w:rPr>
                <w:sz w:val="24"/>
              </w:rPr>
            </w:pPr>
            <w:r>
              <w:rPr>
                <w:sz w:val="24"/>
              </w:rPr>
              <w:t>2b</w:t>
            </w:r>
          </w:p>
        </w:tc>
        <w:tc>
          <w:tcPr>
            <w:tcW w:w="2309" w:type="dxa"/>
          </w:tcPr>
          <w:p w:rsidR="00C5034E" w:rsidRDefault="00724C3D">
            <w:pPr>
              <w:pStyle w:val="TableParagraph"/>
              <w:spacing w:before="119"/>
              <w:ind w:left="145" w:right="138"/>
              <w:jc w:val="center"/>
              <w:rPr>
                <w:sz w:val="24"/>
              </w:rPr>
            </w:pPr>
            <w:r>
              <w:rPr>
                <w:sz w:val="24"/>
              </w:rPr>
              <w:t>November 4, 2010</w:t>
            </w:r>
          </w:p>
          <w:p w:rsidR="00C5034E" w:rsidRDefault="00724C3D">
            <w:pPr>
              <w:pStyle w:val="TableParagraph"/>
              <w:spacing w:before="119"/>
              <w:ind w:left="145" w:right="138"/>
              <w:jc w:val="center"/>
              <w:rPr>
                <w:rFonts w:eastAsia="宋体"/>
                <w:sz w:val="24"/>
                <w:lang w:eastAsia="zh-CN"/>
              </w:rPr>
            </w:pPr>
            <w:r>
              <w:rPr>
                <w:rFonts w:eastAsia="宋体" w:hint="eastAsia"/>
                <w:sz w:val="24"/>
                <w:lang w:eastAsia="zh-CN"/>
              </w:rPr>
              <w:t>2010</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4</w:t>
            </w:r>
            <w:r>
              <w:rPr>
                <w:rFonts w:eastAsia="宋体" w:hint="eastAsia"/>
                <w:sz w:val="24"/>
                <w:lang w:eastAsia="zh-CN"/>
              </w:rPr>
              <w:t>日</w:t>
            </w:r>
          </w:p>
        </w:tc>
        <w:tc>
          <w:tcPr>
            <w:tcW w:w="4145" w:type="dxa"/>
          </w:tcPr>
          <w:p w:rsidR="00C5034E" w:rsidRDefault="00724C3D">
            <w:pPr>
              <w:pStyle w:val="TableParagraph"/>
              <w:spacing w:before="119"/>
              <w:ind w:left="226" w:right="194" w:firstLine="19"/>
              <w:rPr>
                <w:sz w:val="24"/>
              </w:rPr>
            </w:pPr>
            <w:r>
              <w:rPr>
                <w:sz w:val="24"/>
              </w:rPr>
              <w:t>Added Appendix 2 – Interpretation of R10 adopted by the Board of Trustees</w:t>
            </w:r>
          </w:p>
          <w:p w:rsidR="00C5034E" w:rsidRDefault="00724C3D">
            <w:pPr>
              <w:pStyle w:val="TableParagraph"/>
              <w:spacing w:before="119"/>
              <w:ind w:left="226" w:right="194" w:firstLine="19"/>
              <w:rPr>
                <w:sz w:val="24"/>
                <w:lang w:eastAsia="zh-CN"/>
              </w:rPr>
            </w:pPr>
            <w:r>
              <w:rPr>
                <w:rFonts w:hint="eastAsia"/>
                <w:sz w:val="24"/>
                <w:lang w:eastAsia="zh-CN"/>
              </w:rPr>
              <w:t>增加附录2 -</w:t>
            </w:r>
            <w:r>
              <w:rPr>
                <w:rFonts w:eastAsia="宋体" w:hint="eastAsia"/>
                <w:sz w:val="24"/>
                <w:lang w:eastAsia="zh-CN"/>
              </w:rPr>
              <w:t>理事会</w:t>
            </w:r>
            <w:r>
              <w:rPr>
                <w:rFonts w:hint="eastAsia"/>
                <w:sz w:val="24"/>
                <w:lang w:eastAsia="zh-CN"/>
              </w:rPr>
              <w:t>通过的R10</w:t>
            </w:r>
            <w:r>
              <w:rPr>
                <w:rFonts w:eastAsia="宋体" w:hint="eastAsia"/>
                <w:sz w:val="24"/>
                <w:lang w:eastAsia="zh-CN"/>
              </w:rPr>
              <w:t>注</w:t>
            </w:r>
            <w:r>
              <w:rPr>
                <w:rFonts w:hint="eastAsia"/>
                <w:sz w:val="24"/>
                <w:lang w:eastAsia="zh-CN"/>
              </w:rPr>
              <w:t>释</w:t>
            </w:r>
          </w:p>
        </w:tc>
        <w:tc>
          <w:tcPr>
            <w:tcW w:w="2216" w:type="dxa"/>
          </w:tcPr>
          <w:p w:rsidR="00C5034E" w:rsidRDefault="00C5034E">
            <w:pPr>
              <w:pStyle w:val="TableParagraph"/>
              <w:rPr>
                <w:rFonts w:ascii="Times New Roman"/>
                <w:lang w:eastAsia="zh-CN"/>
              </w:rPr>
            </w:pPr>
          </w:p>
        </w:tc>
      </w:tr>
      <w:tr w:rsidR="00C5034E">
        <w:trPr>
          <w:trHeight w:val="1120"/>
        </w:trPr>
        <w:tc>
          <w:tcPr>
            <w:tcW w:w="1238" w:type="dxa"/>
          </w:tcPr>
          <w:p w:rsidR="00C5034E" w:rsidRDefault="00724C3D">
            <w:pPr>
              <w:pStyle w:val="TableParagraph"/>
              <w:spacing w:before="119"/>
              <w:ind w:left="217" w:right="208"/>
              <w:jc w:val="center"/>
              <w:rPr>
                <w:sz w:val="24"/>
              </w:rPr>
            </w:pPr>
            <w:r>
              <w:rPr>
                <w:sz w:val="24"/>
              </w:rPr>
              <w:lastRenderedPageBreak/>
              <w:t>2b</w:t>
            </w:r>
          </w:p>
        </w:tc>
        <w:tc>
          <w:tcPr>
            <w:tcW w:w="2309" w:type="dxa"/>
          </w:tcPr>
          <w:p w:rsidR="00C5034E" w:rsidRDefault="00724C3D">
            <w:pPr>
              <w:pStyle w:val="TableParagraph"/>
              <w:spacing w:before="119"/>
              <w:ind w:left="143" w:right="138"/>
              <w:jc w:val="center"/>
              <w:rPr>
                <w:sz w:val="24"/>
              </w:rPr>
            </w:pPr>
            <w:r>
              <w:rPr>
                <w:sz w:val="24"/>
              </w:rPr>
              <w:t>October 20, 2011</w:t>
            </w:r>
          </w:p>
          <w:p w:rsidR="00C5034E" w:rsidRDefault="00724C3D">
            <w:pPr>
              <w:pStyle w:val="TableParagraph"/>
              <w:spacing w:before="119"/>
              <w:ind w:left="143" w:right="138"/>
              <w:jc w:val="center"/>
              <w:rPr>
                <w:rFonts w:eastAsia="宋体"/>
                <w:sz w:val="24"/>
                <w:lang w:eastAsia="zh-CN"/>
              </w:rPr>
            </w:pPr>
            <w:r>
              <w:rPr>
                <w:rFonts w:eastAsia="宋体" w:hint="eastAsia"/>
                <w:sz w:val="24"/>
                <w:lang w:eastAsia="zh-CN"/>
              </w:rPr>
              <w:t>2011</w:t>
            </w:r>
            <w:r>
              <w:rPr>
                <w:rFonts w:eastAsia="宋体" w:hint="eastAsia"/>
                <w:sz w:val="24"/>
                <w:lang w:eastAsia="zh-CN"/>
              </w:rPr>
              <w:t>年</w:t>
            </w:r>
            <w:r>
              <w:rPr>
                <w:rFonts w:eastAsia="宋体" w:hint="eastAsia"/>
                <w:sz w:val="24"/>
                <w:lang w:eastAsia="zh-CN"/>
              </w:rPr>
              <w:t>10</w:t>
            </w:r>
            <w:r>
              <w:rPr>
                <w:rFonts w:eastAsia="宋体" w:hint="eastAsia"/>
                <w:sz w:val="24"/>
                <w:lang w:eastAsia="zh-CN"/>
              </w:rPr>
              <w:t>月</w:t>
            </w:r>
            <w:r>
              <w:rPr>
                <w:rFonts w:eastAsia="宋体" w:hint="eastAsia"/>
                <w:sz w:val="24"/>
                <w:lang w:eastAsia="zh-CN"/>
              </w:rPr>
              <w:t>20</w:t>
            </w:r>
            <w:r>
              <w:rPr>
                <w:rFonts w:eastAsia="宋体" w:hint="eastAsia"/>
                <w:sz w:val="24"/>
                <w:lang w:eastAsia="zh-CN"/>
              </w:rPr>
              <w:t>日</w:t>
            </w:r>
          </w:p>
        </w:tc>
        <w:tc>
          <w:tcPr>
            <w:tcW w:w="4145" w:type="dxa"/>
          </w:tcPr>
          <w:p w:rsidR="00C5034E" w:rsidRDefault="00724C3D">
            <w:pPr>
              <w:pStyle w:val="TableParagraph"/>
              <w:spacing w:before="119"/>
              <w:ind w:left="145" w:right="139"/>
              <w:jc w:val="center"/>
              <w:rPr>
                <w:sz w:val="24"/>
              </w:rPr>
            </w:pPr>
            <w:r>
              <w:rPr>
                <w:sz w:val="24"/>
              </w:rPr>
              <w:t>FERC Order issued approving the</w:t>
            </w:r>
          </w:p>
          <w:p w:rsidR="00C5034E" w:rsidRDefault="00724C3D">
            <w:pPr>
              <w:pStyle w:val="TableParagraph"/>
              <w:ind w:left="168" w:right="159" w:firstLine="1"/>
              <w:jc w:val="center"/>
              <w:rPr>
                <w:sz w:val="24"/>
              </w:rPr>
            </w:pPr>
            <w:r>
              <w:rPr>
                <w:sz w:val="24"/>
              </w:rPr>
              <w:t>Interpretation of R10 (FERC’s Order became effective on October 20, 2011)</w:t>
            </w:r>
          </w:p>
          <w:p w:rsidR="00C5034E" w:rsidRDefault="00724C3D">
            <w:pPr>
              <w:pStyle w:val="TableParagraph"/>
              <w:ind w:left="168" w:right="159" w:firstLine="1"/>
              <w:jc w:val="center"/>
              <w:rPr>
                <w:sz w:val="24"/>
              </w:rPr>
            </w:pPr>
            <w:r>
              <w:rPr>
                <w:rFonts w:hint="eastAsia"/>
                <w:sz w:val="24"/>
              </w:rPr>
              <w:t>FERC发布批准R10的解释(FERC的命令生效于2011年10月20日)</w:t>
            </w:r>
          </w:p>
        </w:tc>
        <w:tc>
          <w:tcPr>
            <w:tcW w:w="2216" w:type="dxa"/>
          </w:tcPr>
          <w:p w:rsidR="00C5034E" w:rsidRDefault="00C5034E">
            <w:pPr>
              <w:pStyle w:val="TableParagraph"/>
              <w:rPr>
                <w:rFonts w:ascii="Times New Roman"/>
              </w:rPr>
            </w:pPr>
          </w:p>
        </w:tc>
      </w:tr>
      <w:tr w:rsidR="00C5034E">
        <w:trPr>
          <w:trHeight w:val="2116"/>
        </w:trPr>
        <w:tc>
          <w:tcPr>
            <w:tcW w:w="1238" w:type="dxa"/>
          </w:tcPr>
          <w:p w:rsidR="00C5034E" w:rsidRDefault="00724C3D">
            <w:pPr>
              <w:pStyle w:val="TableParagraph"/>
              <w:spacing w:before="119"/>
              <w:ind w:left="217" w:right="209"/>
              <w:jc w:val="center"/>
              <w:rPr>
                <w:sz w:val="24"/>
              </w:rPr>
            </w:pPr>
            <w:r>
              <w:rPr>
                <w:sz w:val="24"/>
              </w:rPr>
              <w:t>2.1b</w:t>
            </w:r>
          </w:p>
        </w:tc>
        <w:tc>
          <w:tcPr>
            <w:tcW w:w="2309" w:type="dxa"/>
          </w:tcPr>
          <w:p w:rsidR="00C5034E" w:rsidRDefault="00724C3D">
            <w:pPr>
              <w:pStyle w:val="TableParagraph"/>
              <w:spacing w:before="119"/>
              <w:ind w:left="145" w:right="137"/>
              <w:jc w:val="center"/>
              <w:rPr>
                <w:sz w:val="24"/>
              </w:rPr>
            </w:pPr>
            <w:r>
              <w:rPr>
                <w:sz w:val="24"/>
              </w:rPr>
              <w:t>March 8, 2012</w:t>
            </w:r>
          </w:p>
          <w:p w:rsidR="00C5034E" w:rsidRDefault="00724C3D">
            <w:pPr>
              <w:pStyle w:val="TableParagraph"/>
              <w:spacing w:before="119"/>
              <w:ind w:left="145" w:right="137"/>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3</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4145" w:type="dxa"/>
          </w:tcPr>
          <w:p w:rsidR="00C5034E" w:rsidRDefault="00724C3D">
            <w:pPr>
              <w:pStyle w:val="TableParagraph"/>
              <w:spacing w:before="119"/>
              <w:ind w:left="146" w:right="137"/>
              <w:jc w:val="center"/>
              <w:rPr>
                <w:sz w:val="24"/>
              </w:rPr>
            </w:pPr>
            <w:r>
              <w:rPr>
                <w:sz w:val="24"/>
              </w:rPr>
              <w:t>Errata adopted by Standards Committee;</w:t>
            </w:r>
          </w:p>
          <w:p w:rsidR="00C5034E" w:rsidRDefault="00724C3D">
            <w:pPr>
              <w:pStyle w:val="TableParagraph"/>
              <w:spacing w:before="119"/>
              <w:ind w:left="146" w:right="137"/>
              <w:jc w:val="center"/>
              <w:rPr>
                <w:sz w:val="24"/>
                <w:lang w:eastAsia="zh-CN"/>
              </w:rPr>
            </w:pPr>
            <w:r>
              <w:rPr>
                <w:rFonts w:hint="eastAsia"/>
                <w:sz w:val="24"/>
                <w:lang w:eastAsia="zh-CN"/>
              </w:rPr>
              <w:t>标准委员会通过的勘误表;</w:t>
            </w:r>
          </w:p>
          <w:p w:rsidR="00C5034E" w:rsidRDefault="00724C3D">
            <w:pPr>
              <w:pStyle w:val="TableParagraph"/>
              <w:spacing w:before="120"/>
              <w:ind w:left="146" w:right="136"/>
              <w:jc w:val="center"/>
              <w:rPr>
                <w:sz w:val="24"/>
              </w:rPr>
            </w:pPr>
            <w:r>
              <w:rPr>
                <w:sz w:val="24"/>
              </w:rPr>
              <w:t>(Removed unnecessary language from the Effective Date section. Deleted retired sub-requirements from Requirement R14)</w:t>
            </w:r>
          </w:p>
          <w:p w:rsidR="00C5034E" w:rsidRDefault="00724C3D">
            <w:pPr>
              <w:pStyle w:val="TableParagraph"/>
              <w:spacing w:before="120"/>
              <w:ind w:left="146" w:right="136"/>
              <w:jc w:val="center"/>
              <w:rPr>
                <w:sz w:val="24"/>
                <w:lang w:eastAsia="zh-CN"/>
              </w:rPr>
            </w:pPr>
            <w:r>
              <w:rPr>
                <w:rFonts w:hint="eastAsia"/>
                <w:sz w:val="24"/>
                <w:lang w:eastAsia="zh-CN"/>
              </w:rPr>
              <w:t>(从生效日期部分删除了不必要的语言。从要求R14中删除已</w:t>
            </w:r>
            <w:r>
              <w:rPr>
                <w:rFonts w:eastAsia="宋体" w:hint="eastAsia"/>
                <w:sz w:val="24"/>
                <w:lang w:eastAsia="zh-CN"/>
              </w:rPr>
              <w:t>止用</w:t>
            </w:r>
            <w:r>
              <w:rPr>
                <w:rFonts w:hint="eastAsia"/>
                <w:sz w:val="24"/>
                <w:lang w:eastAsia="zh-CN"/>
              </w:rPr>
              <w:t>的次级要求)</w:t>
            </w:r>
          </w:p>
        </w:tc>
        <w:tc>
          <w:tcPr>
            <w:tcW w:w="2216" w:type="dxa"/>
          </w:tcPr>
          <w:p w:rsidR="00C5034E" w:rsidRDefault="00724C3D">
            <w:pPr>
              <w:pStyle w:val="TableParagraph"/>
              <w:spacing w:before="119"/>
              <w:ind w:left="100" w:right="90"/>
              <w:jc w:val="center"/>
              <w:rPr>
                <w:sz w:val="24"/>
              </w:rPr>
            </w:pPr>
            <w:r>
              <w:rPr>
                <w:sz w:val="24"/>
              </w:rPr>
              <w:t>Errata</w:t>
            </w:r>
          </w:p>
          <w:p w:rsidR="00C5034E" w:rsidRDefault="00724C3D">
            <w:pPr>
              <w:pStyle w:val="TableParagraph"/>
              <w:spacing w:before="119"/>
              <w:ind w:left="100" w:right="90"/>
              <w:jc w:val="center"/>
              <w:rPr>
                <w:rFonts w:eastAsia="宋体"/>
                <w:sz w:val="24"/>
                <w:lang w:eastAsia="zh-CN"/>
              </w:rPr>
            </w:pPr>
            <w:r>
              <w:rPr>
                <w:rFonts w:eastAsia="宋体" w:hint="eastAsia"/>
                <w:sz w:val="24"/>
                <w:lang w:eastAsia="zh-CN"/>
              </w:rPr>
              <w:t>勘误</w:t>
            </w:r>
          </w:p>
        </w:tc>
      </w:tr>
      <w:tr w:rsidR="00C5034E">
        <w:trPr>
          <w:trHeight w:val="1413"/>
        </w:trPr>
        <w:tc>
          <w:tcPr>
            <w:tcW w:w="1238" w:type="dxa"/>
          </w:tcPr>
          <w:p w:rsidR="00C5034E" w:rsidRDefault="00724C3D">
            <w:pPr>
              <w:pStyle w:val="TableParagraph"/>
              <w:spacing w:before="119"/>
              <w:ind w:left="217" w:right="209"/>
              <w:jc w:val="center"/>
              <w:rPr>
                <w:sz w:val="24"/>
              </w:rPr>
            </w:pPr>
            <w:r>
              <w:rPr>
                <w:sz w:val="24"/>
              </w:rPr>
              <w:t>2.1b</w:t>
            </w:r>
          </w:p>
        </w:tc>
        <w:tc>
          <w:tcPr>
            <w:tcW w:w="2309" w:type="dxa"/>
          </w:tcPr>
          <w:p w:rsidR="00C5034E" w:rsidRDefault="00724C3D">
            <w:pPr>
              <w:pStyle w:val="TableParagraph"/>
              <w:spacing w:before="119"/>
              <w:ind w:left="145" w:right="136"/>
              <w:jc w:val="center"/>
              <w:rPr>
                <w:sz w:val="24"/>
              </w:rPr>
            </w:pPr>
            <w:r>
              <w:rPr>
                <w:sz w:val="24"/>
              </w:rPr>
              <w:t>April 11, 2012</w:t>
            </w:r>
          </w:p>
          <w:p w:rsidR="00C5034E" w:rsidRDefault="00724C3D">
            <w:pPr>
              <w:pStyle w:val="TableParagraph"/>
              <w:spacing w:before="119"/>
              <w:ind w:left="145" w:right="136"/>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11</w:t>
            </w:r>
            <w:r>
              <w:rPr>
                <w:rFonts w:eastAsia="宋体" w:hint="eastAsia"/>
                <w:sz w:val="24"/>
                <w:lang w:eastAsia="zh-CN"/>
              </w:rPr>
              <w:t>日</w:t>
            </w:r>
          </w:p>
        </w:tc>
        <w:tc>
          <w:tcPr>
            <w:tcW w:w="4145" w:type="dxa"/>
          </w:tcPr>
          <w:p w:rsidR="00C5034E" w:rsidRDefault="00724C3D">
            <w:pPr>
              <w:pStyle w:val="TableParagraph"/>
              <w:spacing w:before="119"/>
              <w:ind w:left="146" w:right="139"/>
              <w:jc w:val="center"/>
              <w:rPr>
                <w:sz w:val="24"/>
              </w:rPr>
            </w:pPr>
            <w:r>
              <w:rPr>
                <w:sz w:val="24"/>
              </w:rPr>
              <w:t>Additional errata adopted by Standards Committee; (Deleted language from retired sub-requirement from Measure M7)</w:t>
            </w:r>
          </w:p>
          <w:p w:rsidR="00C5034E" w:rsidRDefault="00724C3D">
            <w:pPr>
              <w:pStyle w:val="TableParagraph"/>
              <w:spacing w:before="119"/>
              <w:ind w:left="146" w:right="139"/>
              <w:jc w:val="center"/>
              <w:rPr>
                <w:sz w:val="24"/>
                <w:lang w:eastAsia="zh-CN"/>
              </w:rPr>
            </w:pPr>
            <w:r>
              <w:rPr>
                <w:rFonts w:hint="eastAsia"/>
                <w:sz w:val="24"/>
                <w:lang w:eastAsia="zh-CN"/>
              </w:rPr>
              <w:t>标准委员会通过的补充勘误表;(从M7措施的</w:t>
            </w:r>
            <w:r>
              <w:rPr>
                <w:rFonts w:eastAsia="宋体" w:hint="eastAsia"/>
                <w:sz w:val="24"/>
                <w:lang w:eastAsia="zh-CN"/>
              </w:rPr>
              <w:t>已止用</w:t>
            </w:r>
            <w:r>
              <w:rPr>
                <w:rFonts w:hint="eastAsia"/>
                <w:sz w:val="24"/>
                <w:lang w:eastAsia="zh-CN"/>
              </w:rPr>
              <w:t>子要求中删除语言)</w:t>
            </w:r>
          </w:p>
        </w:tc>
        <w:tc>
          <w:tcPr>
            <w:tcW w:w="2216" w:type="dxa"/>
          </w:tcPr>
          <w:p w:rsidR="00C5034E" w:rsidRDefault="00724C3D">
            <w:pPr>
              <w:pStyle w:val="TableParagraph"/>
              <w:spacing w:before="119"/>
              <w:ind w:left="100" w:right="90"/>
              <w:jc w:val="center"/>
              <w:rPr>
                <w:sz w:val="24"/>
              </w:rPr>
            </w:pPr>
            <w:r>
              <w:rPr>
                <w:sz w:val="24"/>
              </w:rPr>
              <w:t>Errata</w:t>
            </w:r>
          </w:p>
          <w:p w:rsidR="00C5034E" w:rsidRDefault="00724C3D">
            <w:pPr>
              <w:pStyle w:val="TableParagraph"/>
              <w:spacing w:before="119"/>
              <w:ind w:left="100" w:right="90"/>
              <w:jc w:val="center"/>
              <w:rPr>
                <w:rFonts w:eastAsia="宋体"/>
                <w:sz w:val="24"/>
                <w:lang w:eastAsia="zh-CN"/>
              </w:rPr>
            </w:pPr>
            <w:r>
              <w:rPr>
                <w:rFonts w:eastAsia="宋体" w:hint="eastAsia"/>
                <w:sz w:val="24"/>
                <w:lang w:eastAsia="zh-CN"/>
              </w:rPr>
              <w:t>勘误</w:t>
            </w:r>
          </w:p>
        </w:tc>
      </w:tr>
      <w:tr w:rsidR="00C5034E">
        <w:trPr>
          <w:trHeight w:val="532"/>
        </w:trPr>
        <w:tc>
          <w:tcPr>
            <w:tcW w:w="1238" w:type="dxa"/>
          </w:tcPr>
          <w:p w:rsidR="00C5034E" w:rsidRDefault="00724C3D">
            <w:pPr>
              <w:pStyle w:val="TableParagraph"/>
              <w:spacing w:before="119"/>
              <w:ind w:left="217" w:right="209"/>
              <w:jc w:val="center"/>
              <w:rPr>
                <w:sz w:val="24"/>
              </w:rPr>
            </w:pPr>
            <w:r>
              <w:rPr>
                <w:sz w:val="24"/>
              </w:rPr>
              <w:t>2.1b</w:t>
            </w:r>
          </w:p>
        </w:tc>
        <w:tc>
          <w:tcPr>
            <w:tcW w:w="2309" w:type="dxa"/>
          </w:tcPr>
          <w:p w:rsidR="00C5034E" w:rsidRDefault="00724C3D">
            <w:pPr>
              <w:pStyle w:val="TableParagraph"/>
              <w:spacing w:before="119"/>
              <w:ind w:left="145" w:right="138"/>
              <w:jc w:val="center"/>
              <w:rPr>
                <w:sz w:val="24"/>
              </w:rPr>
            </w:pPr>
            <w:r>
              <w:rPr>
                <w:sz w:val="24"/>
              </w:rPr>
              <w:t>September 13, 2012</w:t>
            </w:r>
          </w:p>
          <w:p w:rsidR="00C5034E" w:rsidRDefault="00724C3D">
            <w:pPr>
              <w:pStyle w:val="TableParagraph"/>
              <w:spacing w:before="119"/>
              <w:ind w:left="145" w:right="138"/>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13</w:t>
            </w:r>
            <w:r>
              <w:rPr>
                <w:rFonts w:eastAsia="宋体" w:hint="eastAsia"/>
                <w:sz w:val="24"/>
                <w:lang w:eastAsia="zh-CN"/>
              </w:rPr>
              <w:t>日</w:t>
            </w:r>
          </w:p>
        </w:tc>
        <w:tc>
          <w:tcPr>
            <w:tcW w:w="4145" w:type="dxa"/>
          </w:tcPr>
          <w:p w:rsidR="00C5034E" w:rsidRDefault="00724C3D">
            <w:pPr>
              <w:pStyle w:val="TableParagraph"/>
              <w:spacing w:before="119"/>
              <w:ind w:left="145" w:right="139"/>
              <w:jc w:val="center"/>
              <w:rPr>
                <w:sz w:val="24"/>
              </w:rPr>
            </w:pPr>
            <w:r>
              <w:rPr>
                <w:sz w:val="24"/>
              </w:rPr>
              <w:t>FERC approved</w:t>
            </w:r>
          </w:p>
          <w:p w:rsidR="00C5034E" w:rsidRDefault="00724C3D">
            <w:pPr>
              <w:pStyle w:val="TableParagraph"/>
              <w:spacing w:before="119"/>
              <w:ind w:left="145" w:right="139"/>
              <w:jc w:val="center"/>
              <w:rPr>
                <w:rFonts w:eastAsia="宋体"/>
                <w:sz w:val="24"/>
                <w:lang w:eastAsia="zh-CN"/>
              </w:rPr>
            </w:pPr>
            <w:r>
              <w:rPr>
                <w:rFonts w:eastAsia="宋体" w:hint="eastAsia"/>
                <w:sz w:val="24"/>
                <w:lang w:eastAsia="zh-CN"/>
              </w:rPr>
              <w:t>FERC</w:t>
            </w:r>
            <w:r>
              <w:rPr>
                <w:rFonts w:eastAsia="宋体" w:hint="eastAsia"/>
                <w:sz w:val="24"/>
                <w:lang w:eastAsia="zh-CN"/>
              </w:rPr>
              <w:t>通过</w:t>
            </w:r>
          </w:p>
        </w:tc>
        <w:tc>
          <w:tcPr>
            <w:tcW w:w="2216" w:type="dxa"/>
          </w:tcPr>
          <w:p w:rsidR="00C5034E" w:rsidRDefault="00724C3D">
            <w:pPr>
              <w:pStyle w:val="TableParagraph"/>
              <w:spacing w:before="119"/>
              <w:ind w:left="100" w:right="90"/>
              <w:jc w:val="center"/>
              <w:rPr>
                <w:sz w:val="24"/>
              </w:rPr>
            </w:pPr>
            <w:r>
              <w:rPr>
                <w:sz w:val="24"/>
              </w:rPr>
              <w:t>Errata</w:t>
            </w:r>
          </w:p>
          <w:p w:rsidR="00C5034E" w:rsidRDefault="00724C3D">
            <w:pPr>
              <w:pStyle w:val="TableParagraph"/>
              <w:spacing w:before="119"/>
              <w:ind w:left="100" w:right="90"/>
              <w:jc w:val="center"/>
              <w:rPr>
                <w:rFonts w:eastAsia="宋体"/>
                <w:sz w:val="24"/>
                <w:lang w:eastAsia="zh-CN"/>
              </w:rPr>
            </w:pPr>
            <w:r>
              <w:rPr>
                <w:rFonts w:eastAsia="宋体" w:hint="eastAsia"/>
                <w:sz w:val="24"/>
                <w:lang w:eastAsia="zh-CN"/>
              </w:rPr>
              <w:t>勘误</w:t>
            </w:r>
          </w:p>
        </w:tc>
      </w:tr>
      <w:tr w:rsidR="00C5034E">
        <w:trPr>
          <w:trHeight w:val="532"/>
        </w:trPr>
        <w:tc>
          <w:tcPr>
            <w:tcW w:w="1238" w:type="dxa"/>
          </w:tcPr>
          <w:p w:rsidR="00C5034E" w:rsidRDefault="00724C3D">
            <w:pPr>
              <w:pStyle w:val="TableParagraph"/>
              <w:spacing w:before="119"/>
              <w:ind w:left="6"/>
              <w:jc w:val="center"/>
              <w:rPr>
                <w:sz w:val="24"/>
              </w:rPr>
            </w:pPr>
            <w:r>
              <w:rPr>
                <w:sz w:val="24"/>
              </w:rPr>
              <w:t>3</w:t>
            </w:r>
          </w:p>
        </w:tc>
        <w:tc>
          <w:tcPr>
            <w:tcW w:w="2309" w:type="dxa"/>
          </w:tcPr>
          <w:p w:rsidR="00C5034E" w:rsidRDefault="00724C3D">
            <w:pPr>
              <w:pStyle w:val="TableParagraph"/>
              <w:spacing w:before="119"/>
              <w:ind w:left="145" w:right="138"/>
              <w:jc w:val="center"/>
              <w:rPr>
                <w:sz w:val="24"/>
              </w:rPr>
            </w:pPr>
            <w:r>
              <w:rPr>
                <w:sz w:val="24"/>
              </w:rPr>
              <w:t>May 6, 2012</w:t>
            </w:r>
          </w:p>
          <w:p w:rsidR="00C5034E" w:rsidRDefault="00724C3D">
            <w:pPr>
              <w:pStyle w:val="TableParagraph"/>
              <w:spacing w:before="119"/>
              <w:ind w:left="145" w:right="138"/>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6</w:t>
            </w:r>
            <w:r>
              <w:rPr>
                <w:rFonts w:eastAsia="宋体" w:hint="eastAsia"/>
                <w:sz w:val="24"/>
                <w:lang w:eastAsia="zh-CN"/>
              </w:rPr>
              <w:t>日</w:t>
            </w:r>
          </w:p>
        </w:tc>
        <w:tc>
          <w:tcPr>
            <w:tcW w:w="4145" w:type="dxa"/>
          </w:tcPr>
          <w:p w:rsidR="00C5034E" w:rsidRDefault="00724C3D">
            <w:pPr>
              <w:pStyle w:val="TableParagraph"/>
              <w:spacing w:before="119"/>
              <w:ind w:left="146" w:right="135"/>
              <w:jc w:val="center"/>
              <w:rPr>
                <w:sz w:val="24"/>
              </w:rPr>
            </w:pPr>
            <w:r>
              <w:rPr>
                <w:sz w:val="24"/>
              </w:rPr>
              <w:t>Revisions under Project 2007-03</w:t>
            </w:r>
          </w:p>
          <w:p w:rsidR="00C5034E" w:rsidRDefault="00724C3D">
            <w:pPr>
              <w:pStyle w:val="TableParagraph"/>
              <w:spacing w:before="119"/>
              <w:ind w:left="146" w:right="135"/>
              <w:jc w:val="center"/>
              <w:rPr>
                <w:sz w:val="24"/>
              </w:rPr>
            </w:pPr>
            <w:r>
              <w:rPr>
                <w:rFonts w:eastAsia="宋体" w:hint="eastAsia"/>
                <w:sz w:val="24"/>
                <w:lang w:eastAsia="zh-CN"/>
              </w:rPr>
              <w:t>根据</w:t>
            </w:r>
            <w:r>
              <w:rPr>
                <w:rFonts w:hint="eastAsia"/>
                <w:sz w:val="24"/>
              </w:rPr>
              <w:t>2007-03</w:t>
            </w:r>
            <w:r>
              <w:rPr>
                <w:rFonts w:eastAsia="宋体" w:hint="eastAsia"/>
                <w:sz w:val="24"/>
                <w:lang w:eastAsia="zh-CN"/>
              </w:rPr>
              <w:t>项目</w:t>
            </w:r>
            <w:r>
              <w:rPr>
                <w:rFonts w:hint="eastAsia"/>
                <w:sz w:val="24"/>
              </w:rPr>
              <w:t>的修订</w:t>
            </w:r>
          </w:p>
        </w:tc>
        <w:tc>
          <w:tcPr>
            <w:tcW w:w="2216" w:type="dxa"/>
          </w:tcPr>
          <w:p w:rsidR="00C5034E" w:rsidRDefault="00724C3D">
            <w:pPr>
              <w:pStyle w:val="TableParagraph"/>
              <w:spacing w:before="119"/>
              <w:ind w:left="99" w:right="91"/>
              <w:jc w:val="center"/>
              <w:rPr>
                <w:sz w:val="24"/>
              </w:rPr>
            </w:pPr>
            <w:r>
              <w:rPr>
                <w:sz w:val="24"/>
              </w:rPr>
              <w:t>Revised</w:t>
            </w:r>
          </w:p>
          <w:p w:rsidR="00C5034E" w:rsidRDefault="00724C3D">
            <w:pPr>
              <w:pStyle w:val="TableParagraph"/>
              <w:spacing w:before="119"/>
              <w:ind w:left="99" w:right="91"/>
              <w:jc w:val="center"/>
              <w:rPr>
                <w:rFonts w:eastAsia="宋体"/>
                <w:sz w:val="24"/>
                <w:lang w:eastAsia="zh-CN"/>
              </w:rPr>
            </w:pPr>
            <w:r>
              <w:rPr>
                <w:rFonts w:eastAsia="宋体" w:hint="eastAsia"/>
                <w:sz w:val="24"/>
                <w:lang w:eastAsia="zh-CN"/>
              </w:rPr>
              <w:t>校正</w:t>
            </w:r>
          </w:p>
        </w:tc>
      </w:tr>
      <w:tr w:rsidR="00C5034E">
        <w:trPr>
          <w:trHeight w:val="532"/>
        </w:trPr>
        <w:tc>
          <w:tcPr>
            <w:tcW w:w="1238" w:type="dxa"/>
          </w:tcPr>
          <w:p w:rsidR="00C5034E" w:rsidRDefault="00724C3D">
            <w:pPr>
              <w:pStyle w:val="TableParagraph"/>
              <w:spacing w:before="119"/>
              <w:ind w:left="6"/>
              <w:jc w:val="center"/>
              <w:rPr>
                <w:sz w:val="24"/>
              </w:rPr>
            </w:pPr>
            <w:r>
              <w:rPr>
                <w:sz w:val="24"/>
              </w:rPr>
              <w:t>3</w:t>
            </w:r>
          </w:p>
        </w:tc>
        <w:tc>
          <w:tcPr>
            <w:tcW w:w="2309" w:type="dxa"/>
          </w:tcPr>
          <w:p w:rsidR="00C5034E" w:rsidRDefault="00724C3D">
            <w:pPr>
              <w:pStyle w:val="TableParagraph"/>
              <w:spacing w:before="119"/>
              <w:ind w:left="144" w:right="138"/>
              <w:jc w:val="center"/>
              <w:rPr>
                <w:sz w:val="24"/>
              </w:rPr>
            </w:pPr>
            <w:r>
              <w:rPr>
                <w:sz w:val="24"/>
              </w:rPr>
              <w:t>May 9, 2012</w:t>
            </w:r>
          </w:p>
          <w:p w:rsidR="00C5034E" w:rsidRDefault="00724C3D">
            <w:pPr>
              <w:pStyle w:val="TableParagraph"/>
              <w:spacing w:before="119"/>
              <w:ind w:left="144" w:right="138"/>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4145" w:type="dxa"/>
          </w:tcPr>
          <w:p w:rsidR="00C5034E" w:rsidRDefault="00724C3D">
            <w:pPr>
              <w:pStyle w:val="TableParagraph"/>
              <w:spacing w:before="119"/>
              <w:ind w:left="146" w:right="135"/>
              <w:jc w:val="center"/>
              <w:rPr>
                <w:sz w:val="24"/>
              </w:rPr>
            </w:pPr>
            <w:r>
              <w:rPr>
                <w:sz w:val="24"/>
              </w:rPr>
              <w:t>Adopted by Board of Trustees</w:t>
            </w:r>
          </w:p>
          <w:p w:rsidR="00C5034E" w:rsidRDefault="00724C3D">
            <w:pPr>
              <w:pStyle w:val="TableParagraph"/>
              <w:spacing w:before="119"/>
              <w:ind w:left="146" w:right="135"/>
              <w:jc w:val="center"/>
              <w:rPr>
                <w:sz w:val="24"/>
                <w:lang w:eastAsia="zh-CN"/>
              </w:rPr>
            </w:pPr>
            <w:r>
              <w:rPr>
                <w:rFonts w:hint="eastAsia"/>
                <w:sz w:val="24"/>
              </w:rPr>
              <w:t>经</w:t>
            </w:r>
            <w:r>
              <w:rPr>
                <w:rFonts w:eastAsia="宋体" w:hint="eastAsia"/>
                <w:sz w:val="24"/>
                <w:lang w:eastAsia="zh-CN"/>
              </w:rPr>
              <w:t>理</w:t>
            </w:r>
            <w:r>
              <w:rPr>
                <w:rFonts w:hint="eastAsia"/>
                <w:sz w:val="24"/>
              </w:rPr>
              <w:t>事会通过</w:t>
            </w:r>
          </w:p>
        </w:tc>
        <w:tc>
          <w:tcPr>
            <w:tcW w:w="2216" w:type="dxa"/>
          </w:tcPr>
          <w:p w:rsidR="00C5034E" w:rsidRDefault="00724C3D">
            <w:pPr>
              <w:pStyle w:val="TableParagraph"/>
              <w:spacing w:before="119"/>
              <w:ind w:left="99" w:right="91"/>
              <w:jc w:val="center"/>
              <w:rPr>
                <w:sz w:val="24"/>
              </w:rPr>
            </w:pPr>
            <w:r>
              <w:rPr>
                <w:sz w:val="24"/>
              </w:rPr>
              <w:t>Revised</w:t>
            </w:r>
          </w:p>
          <w:p w:rsidR="00C5034E" w:rsidRDefault="00724C3D">
            <w:pPr>
              <w:pStyle w:val="TableParagraph"/>
              <w:spacing w:before="119"/>
              <w:ind w:left="99" w:right="91"/>
              <w:jc w:val="center"/>
              <w:rPr>
                <w:sz w:val="24"/>
                <w:lang w:eastAsia="zh-CN"/>
              </w:rPr>
            </w:pPr>
            <w:r>
              <w:rPr>
                <w:rFonts w:hint="eastAsia"/>
                <w:sz w:val="24"/>
                <w:lang w:eastAsia="zh-CN"/>
              </w:rPr>
              <w:t>校正</w:t>
            </w:r>
          </w:p>
        </w:tc>
      </w:tr>
      <w:tr w:rsidR="00C5034E">
        <w:trPr>
          <w:trHeight w:val="532"/>
        </w:trPr>
        <w:tc>
          <w:tcPr>
            <w:tcW w:w="1238" w:type="dxa"/>
          </w:tcPr>
          <w:p w:rsidR="00C5034E" w:rsidRDefault="00724C3D">
            <w:pPr>
              <w:pStyle w:val="TableParagraph"/>
              <w:spacing w:before="119"/>
              <w:ind w:left="6"/>
              <w:jc w:val="center"/>
              <w:rPr>
                <w:sz w:val="24"/>
              </w:rPr>
            </w:pPr>
            <w:r>
              <w:rPr>
                <w:sz w:val="24"/>
              </w:rPr>
              <w:t>4</w:t>
            </w:r>
          </w:p>
        </w:tc>
        <w:tc>
          <w:tcPr>
            <w:tcW w:w="2309" w:type="dxa"/>
          </w:tcPr>
          <w:p w:rsidR="00C5034E" w:rsidRDefault="00724C3D">
            <w:pPr>
              <w:pStyle w:val="TableParagraph"/>
              <w:spacing w:before="119"/>
              <w:ind w:left="145" w:right="137"/>
              <w:jc w:val="center"/>
              <w:rPr>
                <w:sz w:val="24"/>
              </w:rPr>
            </w:pPr>
            <w:r>
              <w:rPr>
                <w:sz w:val="24"/>
              </w:rPr>
              <w:t>April 2014</w:t>
            </w:r>
          </w:p>
          <w:p w:rsidR="00C5034E" w:rsidRDefault="00724C3D">
            <w:pPr>
              <w:pStyle w:val="TableParagraph"/>
              <w:spacing w:before="119"/>
              <w:ind w:left="145" w:right="137"/>
              <w:jc w:val="center"/>
              <w:rPr>
                <w:rFonts w:eastAsia="宋体"/>
                <w:sz w:val="24"/>
                <w:lang w:eastAsia="zh-CN"/>
              </w:rPr>
            </w:pPr>
            <w:r>
              <w:rPr>
                <w:rFonts w:eastAsia="宋体" w:hint="eastAsia"/>
                <w:sz w:val="24"/>
                <w:lang w:eastAsia="zh-CN"/>
              </w:rPr>
              <w:t>2014</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p>
        </w:tc>
        <w:tc>
          <w:tcPr>
            <w:tcW w:w="4145" w:type="dxa"/>
          </w:tcPr>
          <w:p w:rsidR="00C5034E" w:rsidRDefault="00724C3D">
            <w:pPr>
              <w:pStyle w:val="TableParagraph"/>
              <w:spacing w:before="119"/>
              <w:ind w:left="146" w:right="135"/>
              <w:jc w:val="center"/>
              <w:rPr>
                <w:sz w:val="24"/>
              </w:rPr>
            </w:pPr>
            <w:r>
              <w:rPr>
                <w:sz w:val="24"/>
              </w:rPr>
              <w:t>Revisions under Project 2014-03</w:t>
            </w:r>
          </w:p>
          <w:p w:rsidR="00C5034E" w:rsidRDefault="00724C3D">
            <w:pPr>
              <w:pStyle w:val="TableParagraph"/>
              <w:spacing w:before="119"/>
              <w:ind w:left="146" w:right="135"/>
              <w:jc w:val="center"/>
              <w:rPr>
                <w:sz w:val="24"/>
                <w:lang w:eastAsia="zh-CN"/>
              </w:rPr>
            </w:pPr>
            <w:r>
              <w:rPr>
                <w:rFonts w:eastAsia="宋体" w:hint="eastAsia"/>
                <w:sz w:val="24"/>
                <w:lang w:eastAsia="zh-CN"/>
              </w:rPr>
              <w:t>根据</w:t>
            </w:r>
            <w:r>
              <w:rPr>
                <w:rFonts w:hint="eastAsia"/>
                <w:sz w:val="24"/>
              </w:rPr>
              <w:t>20</w:t>
            </w:r>
            <w:r>
              <w:rPr>
                <w:rFonts w:eastAsia="宋体" w:hint="eastAsia"/>
                <w:sz w:val="24"/>
                <w:lang w:eastAsia="zh-CN"/>
              </w:rPr>
              <w:t>14</w:t>
            </w:r>
            <w:r>
              <w:rPr>
                <w:rFonts w:hint="eastAsia"/>
                <w:sz w:val="24"/>
              </w:rPr>
              <w:t>-03</w:t>
            </w:r>
            <w:r>
              <w:rPr>
                <w:rFonts w:eastAsia="宋体" w:hint="eastAsia"/>
                <w:sz w:val="24"/>
                <w:lang w:eastAsia="zh-CN"/>
              </w:rPr>
              <w:t>项目</w:t>
            </w:r>
            <w:r>
              <w:rPr>
                <w:rFonts w:hint="eastAsia"/>
                <w:sz w:val="24"/>
              </w:rPr>
              <w:t>的修订</w:t>
            </w:r>
          </w:p>
        </w:tc>
        <w:tc>
          <w:tcPr>
            <w:tcW w:w="2216" w:type="dxa"/>
          </w:tcPr>
          <w:p w:rsidR="00C5034E" w:rsidRDefault="00724C3D">
            <w:pPr>
              <w:pStyle w:val="TableParagraph"/>
              <w:spacing w:before="119"/>
              <w:ind w:left="99" w:right="91"/>
              <w:jc w:val="center"/>
              <w:rPr>
                <w:sz w:val="24"/>
              </w:rPr>
            </w:pPr>
            <w:r>
              <w:rPr>
                <w:sz w:val="24"/>
              </w:rPr>
              <w:t>Revised</w:t>
            </w:r>
          </w:p>
          <w:p w:rsidR="00C5034E" w:rsidRDefault="00724C3D">
            <w:pPr>
              <w:pStyle w:val="TableParagraph"/>
              <w:spacing w:before="119"/>
              <w:ind w:left="99" w:right="91"/>
              <w:jc w:val="center"/>
              <w:rPr>
                <w:rFonts w:eastAsia="宋体"/>
                <w:sz w:val="24"/>
                <w:lang w:eastAsia="zh-CN"/>
              </w:rPr>
            </w:pPr>
            <w:r>
              <w:rPr>
                <w:rFonts w:eastAsia="宋体" w:hint="eastAsia"/>
                <w:sz w:val="24"/>
                <w:lang w:eastAsia="zh-CN"/>
              </w:rPr>
              <w:t>校正</w:t>
            </w:r>
          </w:p>
        </w:tc>
      </w:tr>
      <w:tr w:rsidR="00C5034E">
        <w:trPr>
          <w:trHeight w:val="532"/>
        </w:trPr>
        <w:tc>
          <w:tcPr>
            <w:tcW w:w="1238" w:type="dxa"/>
          </w:tcPr>
          <w:p w:rsidR="00C5034E" w:rsidRDefault="00724C3D">
            <w:pPr>
              <w:pStyle w:val="TableParagraph"/>
              <w:spacing w:before="121"/>
              <w:ind w:left="6"/>
              <w:jc w:val="center"/>
              <w:rPr>
                <w:sz w:val="24"/>
              </w:rPr>
            </w:pPr>
            <w:r>
              <w:rPr>
                <w:sz w:val="24"/>
              </w:rPr>
              <w:t>4</w:t>
            </w:r>
          </w:p>
        </w:tc>
        <w:tc>
          <w:tcPr>
            <w:tcW w:w="2309" w:type="dxa"/>
          </w:tcPr>
          <w:p w:rsidR="00C5034E" w:rsidRDefault="00724C3D">
            <w:pPr>
              <w:pStyle w:val="TableParagraph"/>
              <w:spacing w:before="121"/>
              <w:ind w:left="143" w:right="138"/>
              <w:jc w:val="center"/>
              <w:rPr>
                <w:sz w:val="24"/>
              </w:rPr>
            </w:pPr>
            <w:r>
              <w:rPr>
                <w:sz w:val="24"/>
              </w:rPr>
              <w:t>November 13, 2014</w:t>
            </w:r>
          </w:p>
          <w:p w:rsidR="00C5034E" w:rsidRDefault="00724C3D">
            <w:pPr>
              <w:pStyle w:val="TableParagraph"/>
              <w:spacing w:before="121"/>
              <w:ind w:left="143" w:right="138"/>
              <w:jc w:val="center"/>
              <w:rPr>
                <w:rFonts w:eastAsia="宋体"/>
                <w:sz w:val="24"/>
                <w:lang w:eastAsia="zh-CN"/>
              </w:rPr>
            </w:pPr>
            <w:r>
              <w:rPr>
                <w:rFonts w:eastAsia="宋体" w:hint="eastAsia"/>
                <w:sz w:val="24"/>
                <w:lang w:eastAsia="zh-CN"/>
              </w:rPr>
              <w:t>2014</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13</w:t>
            </w:r>
            <w:r>
              <w:rPr>
                <w:rFonts w:eastAsia="宋体" w:hint="eastAsia"/>
                <w:sz w:val="24"/>
                <w:lang w:eastAsia="zh-CN"/>
              </w:rPr>
              <w:t>日</w:t>
            </w:r>
          </w:p>
        </w:tc>
        <w:tc>
          <w:tcPr>
            <w:tcW w:w="4145" w:type="dxa"/>
          </w:tcPr>
          <w:p w:rsidR="00C5034E" w:rsidRDefault="00724C3D">
            <w:pPr>
              <w:pStyle w:val="TableParagraph"/>
              <w:spacing w:before="121"/>
              <w:ind w:left="146" w:right="138"/>
              <w:jc w:val="center"/>
              <w:rPr>
                <w:sz w:val="24"/>
              </w:rPr>
            </w:pPr>
            <w:r>
              <w:rPr>
                <w:sz w:val="24"/>
              </w:rPr>
              <w:t>Adopted by NERC Board of Trustees</w:t>
            </w:r>
          </w:p>
          <w:p w:rsidR="00C5034E" w:rsidRDefault="00724C3D">
            <w:pPr>
              <w:pStyle w:val="TableParagraph"/>
              <w:spacing w:before="121"/>
              <w:ind w:left="146" w:right="138"/>
              <w:jc w:val="center"/>
              <w:rPr>
                <w:sz w:val="24"/>
                <w:lang w:eastAsia="zh-CN"/>
              </w:rPr>
            </w:pPr>
            <w:r>
              <w:rPr>
                <w:rFonts w:hint="eastAsia"/>
                <w:sz w:val="24"/>
              </w:rPr>
              <w:t>经</w:t>
            </w:r>
            <w:r>
              <w:rPr>
                <w:rFonts w:eastAsia="宋体" w:hint="eastAsia"/>
                <w:sz w:val="24"/>
                <w:lang w:eastAsia="zh-CN"/>
              </w:rPr>
              <w:t>理</w:t>
            </w:r>
            <w:r>
              <w:rPr>
                <w:rFonts w:hint="eastAsia"/>
                <w:sz w:val="24"/>
              </w:rPr>
              <w:t>事会通过</w:t>
            </w:r>
          </w:p>
        </w:tc>
        <w:tc>
          <w:tcPr>
            <w:tcW w:w="2216" w:type="dxa"/>
          </w:tcPr>
          <w:p w:rsidR="00C5034E" w:rsidRDefault="00724C3D">
            <w:pPr>
              <w:pStyle w:val="TableParagraph"/>
              <w:spacing w:before="121"/>
              <w:ind w:left="332" w:right="303" w:firstLine="2"/>
              <w:rPr>
                <w:sz w:val="24"/>
              </w:rPr>
            </w:pPr>
            <w:r>
              <w:rPr>
                <w:sz w:val="24"/>
              </w:rPr>
              <w:t>Revisions under Project 2014-03</w:t>
            </w:r>
          </w:p>
          <w:p w:rsidR="00C5034E" w:rsidRDefault="00724C3D">
            <w:pPr>
              <w:pStyle w:val="TableParagraph"/>
              <w:spacing w:before="121"/>
              <w:ind w:left="332" w:right="303" w:firstLine="2"/>
              <w:rPr>
                <w:sz w:val="24"/>
                <w:lang w:eastAsia="zh-CN"/>
              </w:rPr>
            </w:pPr>
            <w:r>
              <w:rPr>
                <w:rFonts w:eastAsia="宋体" w:hint="eastAsia"/>
                <w:sz w:val="24"/>
                <w:lang w:eastAsia="zh-CN"/>
              </w:rPr>
              <w:t>根据</w:t>
            </w:r>
            <w:r>
              <w:rPr>
                <w:rFonts w:hint="eastAsia"/>
                <w:sz w:val="24"/>
              </w:rPr>
              <w:t>20</w:t>
            </w:r>
            <w:r>
              <w:rPr>
                <w:rFonts w:eastAsia="宋体" w:hint="eastAsia"/>
                <w:sz w:val="24"/>
                <w:lang w:eastAsia="zh-CN"/>
              </w:rPr>
              <w:t>14</w:t>
            </w:r>
            <w:r>
              <w:rPr>
                <w:rFonts w:hint="eastAsia"/>
                <w:sz w:val="24"/>
              </w:rPr>
              <w:t>-03</w:t>
            </w:r>
            <w:r>
              <w:rPr>
                <w:rFonts w:eastAsia="宋体" w:hint="eastAsia"/>
                <w:sz w:val="24"/>
                <w:lang w:eastAsia="zh-CN"/>
              </w:rPr>
              <w:t>项目</w:t>
            </w:r>
            <w:r>
              <w:rPr>
                <w:rFonts w:hint="eastAsia"/>
                <w:sz w:val="24"/>
              </w:rPr>
              <w:t>的修订</w:t>
            </w:r>
          </w:p>
        </w:tc>
      </w:tr>
      <w:tr w:rsidR="00C5034E">
        <w:trPr>
          <w:trHeight w:val="532"/>
        </w:trPr>
        <w:tc>
          <w:tcPr>
            <w:tcW w:w="1238" w:type="dxa"/>
          </w:tcPr>
          <w:p w:rsidR="00C5034E" w:rsidRDefault="00724C3D">
            <w:pPr>
              <w:pStyle w:val="TableParagraph"/>
              <w:spacing w:before="119"/>
              <w:ind w:left="6"/>
              <w:jc w:val="center"/>
              <w:rPr>
                <w:sz w:val="24"/>
              </w:rPr>
            </w:pPr>
            <w:r>
              <w:rPr>
                <w:sz w:val="24"/>
              </w:rPr>
              <w:t>4</w:t>
            </w:r>
          </w:p>
        </w:tc>
        <w:tc>
          <w:tcPr>
            <w:tcW w:w="2309" w:type="dxa"/>
          </w:tcPr>
          <w:p w:rsidR="00C5034E" w:rsidRDefault="00724C3D">
            <w:pPr>
              <w:pStyle w:val="TableParagraph"/>
              <w:spacing w:before="119"/>
              <w:ind w:left="143" w:right="138"/>
              <w:jc w:val="center"/>
              <w:rPr>
                <w:sz w:val="24"/>
              </w:rPr>
            </w:pPr>
            <w:r>
              <w:rPr>
                <w:sz w:val="24"/>
              </w:rPr>
              <w:t>November 19, 2015</w:t>
            </w:r>
          </w:p>
          <w:p w:rsidR="00C5034E" w:rsidRDefault="00724C3D">
            <w:pPr>
              <w:pStyle w:val="TableParagraph"/>
              <w:spacing w:before="119"/>
              <w:ind w:left="143" w:right="138"/>
              <w:jc w:val="center"/>
              <w:rPr>
                <w:rFonts w:eastAsia="宋体"/>
                <w:sz w:val="24"/>
                <w:lang w:eastAsia="zh-CN"/>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4145" w:type="dxa"/>
          </w:tcPr>
          <w:p w:rsidR="00C5034E" w:rsidRDefault="00724C3D">
            <w:pPr>
              <w:pStyle w:val="TableParagraph"/>
              <w:spacing w:before="119"/>
              <w:ind w:left="146" w:right="139"/>
              <w:jc w:val="center"/>
              <w:rPr>
                <w:sz w:val="24"/>
              </w:rPr>
            </w:pPr>
            <w:r>
              <w:rPr>
                <w:sz w:val="24"/>
              </w:rPr>
              <w:t>FERC approved TOP-002-4. Docket No.</w:t>
            </w:r>
          </w:p>
          <w:p w:rsidR="00C5034E" w:rsidRDefault="00724C3D">
            <w:pPr>
              <w:pStyle w:val="TableParagraph"/>
              <w:ind w:left="146" w:right="134"/>
              <w:jc w:val="center"/>
              <w:rPr>
                <w:sz w:val="24"/>
              </w:rPr>
            </w:pPr>
            <w:r>
              <w:rPr>
                <w:sz w:val="24"/>
              </w:rPr>
              <w:t>RM15-16-000. Order No. 817.</w:t>
            </w:r>
          </w:p>
          <w:p w:rsidR="00C5034E" w:rsidRDefault="00724C3D">
            <w:pPr>
              <w:pStyle w:val="TableParagraph"/>
              <w:ind w:left="146" w:right="134"/>
              <w:jc w:val="center"/>
              <w:rPr>
                <w:sz w:val="24"/>
                <w:lang w:eastAsia="zh-CN"/>
              </w:rPr>
            </w:pPr>
            <w:r>
              <w:rPr>
                <w:rFonts w:hint="eastAsia"/>
                <w:sz w:val="24"/>
              </w:rPr>
              <w:t>FERC批准TOP-001-3。</w:t>
            </w:r>
            <w:r>
              <w:rPr>
                <w:rFonts w:hint="eastAsia"/>
                <w:sz w:val="24"/>
                <w:lang w:eastAsia="zh-CN"/>
              </w:rPr>
              <w:t>审单编号RM15 -16-000号。命令817号</w:t>
            </w:r>
          </w:p>
        </w:tc>
        <w:tc>
          <w:tcPr>
            <w:tcW w:w="2216" w:type="dxa"/>
          </w:tcPr>
          <w:p w:rsidR="00C5034E" w:rsidRDefault="00C5034E">
            <w:pPr>
              <w:pStyle w:val="TableParagraph"/>
              <w:rPr>
                <w:rFonts w:eastAsia="宋体"/>
                <w:sz w:val="24"/>
                <w:lang w:eastAsia="zh-CN"/>
              </w:rPr>
            </w:pPr>
          </w:p>
        </w:tc>
      </w:tr>
    </w:tbl>
    <w:p w:rsidR="00C5034E" w:rsidRDefault="00C5034E">
      <w:pPr>
        <w:jc w:val="center"/>
        <w:rPr>
          <w:sz w:val="24"/>
          <w:lang w:eastAsia="zh-CN"/>
        </w:rPr>
        <w:sectPr w:rsidR="00C5034E">
          <w:headerReference w:type="default" r:id="rId36"/>
          <w:footerReference w:type="default" r:id="rId37"/>
          <w:pgSz w:w="12240" w:h="15840"/>
          <w:pgMar w:top="1340" w:right="660" w:bottom="920" w:left="1340" w:header="768" w:footer="724" w:gutter="0"/>
          <w:cols w:space="720"/>
        </w:sectPr>
      </w:pPr>
    </w:p>
    <w:p w:rsidR="00C5034E" w:rsidRDefault="00724C3D">
      <w:pPr>
        <w:spacing w:before="92" w:line="403" w:lineRule="auto"/>
        <w:ind w:right="7089"/>
        <w:rPr>
          <w:rFonts w:eastAsia="宋体"/>
          <w:b/>
          <w:sz w:val="24"/>
          <w:lang w:eastAsia="zh-CN"/>
        </w:rPr>
      </w:pPr>
      <w:r>
        <w:rPr>
          <w:b/>
          <w:sz w:val="24"/>
        </w:rPr>
        <w:lastRenderedPageBreak/>
        <w:t>Guidelines and Technical Basis</w:t>
      </w:r>
      <w:r>
        <w:rPr>
          <w:rFonts w:ascii="Tahoma" w:eastAsia="宋体" w:hint="eastAsia"/>
          <w:b/>
          <w:sz w:val="28"/>
          <w:lang w:eastAsia="zh-CN"/>
        </w:rPr>
        <w:t>指引及技术基础</w:t>
      </w:r>
    </w:p>
    <w:p w:rsidR="00C5034E" w:rsidRDefault="00724C3D">
      <w:pPr>
        <w:spacing w:before="92" w:line="403" w:lineRule="auto"/>
        <w:ind w:right="7089"/>
        <w:rPr>
          <w:rFonts w:eastAsia="宋体"/>
          <w:b/>
          <w:sz w:val="24"/>
          <w:lang w:eastAsia="zh-CN"/>
        </w:rPr>
      </w:pPr>
      <w:r>
        <w:rPr>
          <w:b/>
          <w:sz w:val="24"/>
        </w:rPr>
        <w:t xml:space="preserve"> Rationale:</w:t>
      </w:r>
      <w:r>
        <w:rPr>
          <w:rFonts w:eastAsia="宋体" w:hint="eastAsia"/>
          <w:b/>
          <w:sz w:val="24"/>
          <w:lang w:eastAsia="zh-CN"/>
        </w:rPr>
        <w:tab/>
      </w:r>
      <w:r>
        <w:rPr>
          <w:rFonts w:eastAsia="宋体" w:hint="eastAsia"/>
          <w:b/>
          <w:sz w:val="24"/>
          <w:lang w:eastAsia="zh-CN"/>
        </w:rPr>
        <w:t>理论基础</w:t>
      </w:r>
    </w:p>
    <w:p w:rsidR="00C5034E" w:rsidRDefault="00724C3D">
      <w:pPr>
        <w:pStyle w:val="a4"/>
        <w:ind w:left="100" w:right="635"/>
      </w:pPr>
      <w:r>
        <w:t>During development of this standard, text boxes were embedded within the standard to explain the rationale for various parts of the standard. Upon BOT approval, the text from the rationale text boxes was moved to this section.</w:t>
      </w:r>
    </w:p>
    <w:p w:rsidR="00C5034E" w:rsidRDefault="00724C3D">
      <w:pPr>
        <w:pStyle w:val="a4"/>
        <w:ind w:left="100" w:right="635"/>
        <w:rPr>
          <w:lang w:eastAsia="zh-CN"/>
        </w:rPr>
      </w:pPr>
      <w:r>
        <w:rPr>
          <w:rFonts w:hint="eastAsia"/>
          <w:lang w:eastAsia="zh-CN"/>
        </w:rPr>
        <w:t>在这个标准的开发过程中，文本框被嵌入到标准中来解释标准各个部分的基本原理。在BOT批准后，</w:t>
      </w:r>
      <w:r>
        <w:rPr>
          <w:rFonts w:eastAsia="宋体" w:hint="eastAsia"/>
          <w:lang w:eastAsia="zh-CN"/>
        </w:rPr>
        <w:t>理论基础</w:t>
      </w:r>
      <w:r>
        <w:rPr>
          <w:rFonts w:hint="eastAsia"/>
          <w:lang w:eastAsia="zh-CN"/>
        </w:rPr>
        <w:t>文本框中的文本被移到此部分。</w:t>
      </w:r>
    </w:p>
    <w:p w:rsidR="00C5034E" w:rsidRDefault="00724C3D">
      <w:pPr>
        <w:pStyle w:val="2"/>
        <w:spacing w:before="201"/>
        <w:ind w:left="100"/>
        <w:rPr>
          <w:rFonts w:eastAsia="宋体"/>
          <w:lang w:eastAsia="zh-CN"/>
        </w:rPr>
      </w:pPr>
      <w:r>
        <w:t>Rationale for Definitions:</w:t>
      </w:r>
      <w:r>
        <w:rPr>
          <w:rFonts w:eastAsia="宋体" w:hint="eastAsia"/>
          <w:lang w:eastAsia="zh-CN"/>
        </w:rPr>
        <w:tab/>
      </w:r>
      <w:r>
        <w:rPr>
          <w:rFonts w:eastAsia="宋体" w:hint="eastAsia"/>
          <w:lang w:eastAsia="zh-CN"/>
        </w:rPr>
        <w:t>理论定义：</w:t>
      </w:r>
    </w:p>
    <w:p w:rsidR="00C5034E" w:rsidRDefault="00724C3D">
      <w:pPr>
        <w:pStyle w:val="a4"/>
        <w:ind w:left="100" w:right="819"/>
      </w:pPr>
      <w:r>
        <w:t>Changes made to the proposed definitions were made in order to respond to issues raised in NOPR paragraphs 55, 73, and 74 dealing with analysis of SOLs in all time horizons, questions on Protection Systems and Special Protection Systems in NOPR paragraph 78, and recommendations on phase angles from the SW Outage Report (recommendation 27). The intent of such changes is to ensure that Real-time Assessments contain sufficient details to result in an appropriate level of situational awareness. Some examples include: 1) analyzing phase angles which may result in the implementation of an Operating Plan to adjust generation or curtail transactions so that a Transmission facility may be returned to service, or 2) evaluating the impact of a modified Contingency resulting from the status change of a Special Protection Scheme from enabled/in-service to disabled/out-of-service.</w:t>
      </w:r>
    </w:p>
    <w:p w:rsidR="00C5034E" w:rsidRDefault="00724C3D">
      <w:pPr>
        <w:pStyle w:val="a4"/>
        <w:ind w:left="100" w:right="819"/>
        <w:rPr>
          <w:lang w:eastAsia="zh-CN"/>
        </w:rPr>
      </w:pPr>
      <w:r>
        <w:rPr>
          <w:rFonts w:hint="eastAsia"/>
          <w:lang w:eastAsia="zh-CN"/>
        </w:rPr>
        <w:t>对提议的定义进行了修改，以回应NOPR第55、73和74段中提出的问题，这些问题涉及所有时间段的sol分析，NOPR第78段中关于保护系统和特殊保护系统的问题，以及SW停电报告中关于相位角度的建议(建议27)。这种变化的目的是确保实时评估包含足够的细节，从而产生适当的态势感知水平。一些例子包括:1)分析可能导致运行计划实施的相位角度，以调整发电或减少事务，以便</w:t>
      </w:r>
      <w:r>
        <w:rPr>
          <w:rFonts w:eastAsia="宋体" w:hint="eastAsia"/>
          <w:lang w:eastAsia="zh-CN"/>
        </w:rPr>
        <w:t>输电</w:t>
      </w:r>
      <w:r>
        <w:rPr>
          <w:rFonts w:hint="eastAsia"/>
          <w:lang w:eastAsia="zh-CN"/>
        </w:rPr>
        <w:t>设施可以恢复服务，或2)评估特殊保护方案状态从启用/在用变为禁用/不在用所产生的修改后的意外事件的影响。</w:t>
      </w:r>
    </w:p>
    <w:p w:rsidR="00C5034E" w:rsidRDefault="00C5034E">
      <w:pPr>
        <w:pStyle w:val="a4"/>
        <w:spacing w:before="1"/>
        <w:rPr>
          <w:lang w:eastAsia="zh-CN"/>
        </w:rPr>
      </w:pPr>
    </w:p>
    <w:p w:rsidR="00C5034E" w:rsidRDefault="00724C3D">
      <w:pPr>
        <w:pStyle w:val="2"/>
        <w:spacing w:before="0"/>
        <w:ind w:left="100"/>
        <w:rPr>
          <w:rFonts w:eastAsia="宋体"/>
          <w:lang w:eastAsia="zh-CN"/>
        </w:rPr>
      </w:pPr>
      <w:r>
        <w:t>Rationale for R1:</w:t>
      </w:r>
      <w:r>
        <w:rPr>
          <w:rFonts w:eastAsia="宋体" w:hint="eastAsia"/>
          <w:lang w:eastAsia="zh-CN"/>
        </w:rPr>
        <w:t xml:space="preserve"> </w:t>
      </w:r>
      <w:r>
        <w:rPr>
          <w:rFonts w:eastAsia="宋体" w:hint="eastAsia"/>
          <w:lang w:eastAsia="zh-CN"/>
        </w:rPr>
        <w:tab/>
        <w:t>R1</w:t>
      </w:r>
      <w:r>
        <w:rPr>
          <w:rFonts w:eastAsia="宋体" w:hint="eastAsia"/>
          <w:lang w:eastAsia="zh-CN"/>
        </w:rPr>
        <w:t>理论基础：</w:t>
      </w:r>
    </w:p>
    <w:p w:rsidR="00C5034E" w:rsidRDefault="00724C3D">
      <w:pPr>
        <w:pStyle w:val="a4"/>
        <w:ind w:left="100" w:right="1580"/>
      </w:pPr>
      <w:r>
        <w:t>Terms deleted in Requirement R1 as they are now contained in the revised definition of Operational Planning Analysis</w:t>
      </w:r>
    </w:p>
    <w:p w:rsidR="00C5034E" w:rsidRDefault="00724C3D">
      <w:pPr>
        <w:pStyle w:val="a4"/>
        <w:ind w:left="100" w:right="1580"/>
        <w:rPr>
          <w:lang w:eastAsia="zh-CN"/>
        </w:rPr>
      </w:pPr>
      <w:r>
        <w:rPr>
          <w:rFonts w:hint="eastAsia"/>
          <w:lang w:eastAsia="zh-CN"/>
        </w:rPr>
        <w:t>条款在要求R1中删除，因为它们现在包含在修订后的运营计划分析的定义中</w:t>
      </w:r>
    </w:p>
    <w:p w:rsidR="00C5034E" w:rsidRDefault="00C5034E">
      <w:pPr>
        <w:pStyle w:val="a4"/>
        <w:spacing w:before="11"/>
        <w:rPr>
          <w:sz w:val="23"/>
          <w:lang w:eastAsia="zh-CN"/>
        </w:rPr>
      </w:pPr>
    </w:p>
    <w:p w:rsidR="00C5034E" w:rsidRDefault="00724C3D">
      <w:pPr>
        <w:pStyle w:val="2"/>
        <w:spacing w:before="0"/>
        <w:ind w:left="100"/>
        <w:rPr>
          <w:rFonts w:eastAsia="宋体"/>
          <w:lang w:eastAsia="zh-CN"/>
        </w:rPr>
      </w:pPr>
      <w:r>
        <w:t>Rationale for R2:</w:t>
      </w:r>
      <w:r>
        <w:rPr>
          <w:rFonts w:eastAsia="宋体" w:hint="eastAsia"/>
          <w:lang w:eastAsia="zh-CN"/>
        </w:rPr>
        <w:tab/>
        <w:t>R2</w:t>
      </w:r>
      <w:r>
        <w:rPr>
          <w:rFonts w:eastAsia="宋体" w:hint="eastAsia"/>
          <w:lang w:eastAsia="zh-CN"/>
        </w:rPr>
        <w:t>理论基础</w:t>
      </w:r>
    </w:p>
    <w:p w:rsidR="00C5034E" w:rsidRDefault="00724C3D">
      <w:pPr>
        <w:pStyle w:val="a4"/>
        <w:spacing w:before="3"/>
        <w:ind w:left="100" w:right="1544"/>
      </w:pPr>
      <w:r>
        <w:t>The change to Requirement R2 is in response to NOPR paragraph 42 and in concert with proposed changes made to proposed TOP-001-4</w:t>
      </w:r>
    </w:p>
    <w:p w:rsidR="00C5034E" w:rsidRDefault="00724C3D">
      <w:pPr>
        <w:pStyle w:val="a4"/>
        <w:spacing w:before="3"/>
        <w:ind w:left="100" w:right="1544"/>
        <w:rPr>
          <w:lang w:eastAsia="zh-CN"/>
        </w:rPr>
      </w:pPr>
      <w:r>
        <w:rPr>
          <w:rFonts w:hint="eastAsia"/>
          <w:lang w:eastAsia="zh-CN"/>
        </w:rPr>
        <w:t>对要求R2的修改是对NOPR第42段的响应，并配合对拟议的TOP-001-4所作的修改</w:t>
      </w:r>
    </w:p>
    <w:p w:rsidR="00C5034E" w:rsidRDefault="00C5034E">
      <w:pPr>
        <w:pStyle w:val="a4"/>
        <w:spacing w:before="11"/>
        <w:rPr>
          <w:sz w:val="23"/>
          <w:lang w:eastAsia="zh-CN"/>
        </w:rPr>
      </w:pPr>
    </w:p>
    <w:p w:rsidR="00C5034E" w:rsidRDefault="00724C3D">
      <w:pPr>
        <w:pStyle w:val="2"/>
        <w:spacing w:before="1"/>
        <w:ind w:left="100"/>
        <w:rPr>
          <w:rFonts w:eastAsia="宋体"/>
          <w:lang w:eastAsia="zh-CN"/>
        </w:rPr>
      </w:pPr>
      <w:r>
        <w:t>Rationale for R3:</w:t>
      </w:r>
      <w:r>
        <w:rPr>
          <w:rFonts w:eastAsia="宋体" w:hint="eastAsia"/>
          <w:lang w:eastAsia="zh-CN"/>
        </w:rPr>
        <w:tab/>
        <w:t>R3</w:t>
      </w:r>
      <w:r>
        <w:rPr>
          <w:rFonts w:eastAsia="宋体" w:hint="eastAsia"/>
          <w:lang w:eastAsia="zh-CN"/>
        </w:rPr>
        <w:t>理论基础：</w:t>
      </w:r>
    </w:p>
    <w:p w:rsidR="00C5034E" w:rsidRDefault="00724C3D">
      <w:pPr>
        <w:pStyle w:val="a4"/>
        <w:ind w:left="100"/>
      </w:pPr>
      <w:r>
        <w:t>Changes in response to IERP recommendation</w:t>
      </w:r>
    </w:p>
    <w:p w:rsidR="00C5034E" w:rsidRDefault="00724C3D">
      <w:pPr>
        <w:pStyle w:val="a4"/>
        <w:ind w:left="100"/>
      </w:pPr>
      <w:r>
        <w:rPr>
          <w:rFonts w:eastAsia="宋体" w:hint="eastAsia"/>
          <w:lang w:eastAsia="zh-CN"/>
        </w:rPr>
        <w:t>回应</w:t>
      </w:r>
      <w:r>
        <w:rPr>
          <w:rFonts w:hint="eastAsia"/>
        </w:rPr>
        <w:t>IERP建议的更改</w:t>
      </w:r>
    </w:p>
    <w:p w:rsidR="00C5034E" w:rsidRDefault="00C5034E">
      <w:pPr>
        <w:pStyle w:val="a4"/>
        <w:spacing w:before="11"/>
        <w:rPr>
          <w:sz w:val="23"/>
        </w:rPr>
      </w:pPr>
    </w:p>
    <w:p w:rsidR="00C5034E" w:rsidRDefault="00724C3D">
      <w:pPr>
        <w:pStyle w:val="2"/>
        <w:spacing w:before="0"/>
        <w:ind w:left="100"/>
        <w:rPr>
          <w:rFonts w:eastAsia="宋体"/>
          <w:lang w:eastAsia="zh-CN"/>
        </w:rPr>
      </w:pPr>
      <w:r>
        <w:t>Rationale for R4 and R5:</w:t>
      </w:r>
      <w:r>
        <w:rPr>
          <w:rFonts w:eastAsia="宋体" w:hint="eastAsia"/>
          <w:lang w:eastAsia="zh-CN"/>
        </w:rPr>
        <w:tab/>
        <w:t>R4</w:t>
      </w:r>
      <w:r>
        <w:rPr>
          <w:rFonts w:eastAsia="宋体" w:hint="eastAsia"/>
          <w:lang w:eastAsia="zh-CN"/>
        </w:rPr>
        <w:t>和</w:t>
      </w:r>
      <w:r>
        <w:rPr>
          <w:rFonts w:eastAsia="宋体" w:hint="eastAsia"/>
          <w:lang w:eastAsia="zh-CN"/>
        </w:rPr>
        <w:t>R5</w:t>
      </w:r>
      <w:r>
        <w:rPr>
          <w:rFonts w:eastAsia="宋体" w:hint="eastAsia"/>
          <w:lang w:eastAsia="zh-CN"/>
        </w:rPr>
        <w:t>理论基础：</w:t>
      </w:r>
    </w:p>
    <w:p w:rsidR="00C5034E" w:rsidRDefault="00724C3D">
      <w:pPr>
        <w:pStyle w:val="a4"/>
        <w:ind w:left="100"/>
      </w:pPr>
      <w:r>
        <w:lastRenderedPageBreak/>
        <w:t>These Requirements were added to address IERP recommendations</w:t>
      </w:r>
    </w:p>
    <w:p w:rsidR="00C5034E" w:rsidRDefault="00724C3D">
      <w:pPr>
        <w:pStyle w:val="a4"/>
        <w:ind w:left="100"/>
        <w:rPr>
          <w:lang w:eastAsia="zh-CN"/>
        </w:rPr>
      </w:pPr>
      <w:r>
        <w:rPr>
          <w:rFonts w:hint="eastAsia"/>
          <w:lang w:eastAsia="zh-CN"/>
        </w:rPr>
        <w:t>添加这些要求是为了解决IERP建议</w:t>
      </w:r>
    </w:p>
    <w:p w:rsidR="00C5034E" w:rsidRDefault="00C5034E">
      <w:pPr>
        <w:pStyle w:val="a4"/>
        <w:rPr>
          <w:lang w:eastAsia="zh-CN"/>
        </w:rPr>
      </w:pPr>
    </w:p>
    <w:p w:rsidR="00C5034E" w:rsidRDefault="00724C3D">
      <w:pPr>
        <w:pStyle w:val="2"/>
        <w:spacing w:before="0"/>
        <w:ind w:left="100"/>
        <w:rPr>
          <w:rFonts w:eastAsia="宋体"/>
          <w:lang w:eastAsia="zh-CN"/>
        </w:rPr>
      </w:pPr>
      <w:r>
        <w:t>Rationale for R6 and R7:</w:t>
      </w:r>
      <w:r>
        <w:rPr>
          <w:rFonts w:eastAsia="宋体" w:hint="eastAsia"/>
          <w:lang w:eastAsia="zh-CN"/>
        </w:rPr>
        <w:tab/>
        <w:t>R6</w:t>
      </w:r>
      <w:r>
        <w:rPr>
          <w:rFonts w:eastAsia="宋体" w:hint="eastAsia"/>
          <w:lang w:eastAsia="zh-CN"/>
        </w:rPr>
        <w:t>和</w:t>
      </w:r>
      <w:r>
        <w:rPr>
          <w:rFonts w:eastAsia="宋体" w:hint="eastAsia"/>
          <w:lang w:eastAsia="zh-CN"/>
        </w:rPr>
        <w:t>R7</w:t>
      </w:r>
      <w:r>
        <w:rPr>
          <w:rFonts w:eastAsia="宋体" w:hint="eastAsia"/>
          <w:lang w:eastAsia="zh-CN"/>
        </w:rPr>
        <w:t>的基本原理</w:t>
      </w:r>
      <w:r>
        <w:rPr>
          <w:rFonts w:eastAsia="宋体" w:hint="eastAsia"/>
          <w:lang w:eastAsia="zh-CN"/>
        </w:rPr>
        <w:t>:</w:t>
      </w:r>
    </w:p>
    <w:p w:rsidR="00C5034E" w:rsidRDefault="00724C3D">
      <w:pPr>
        <w:pStyle w:val="a4"/>
        <w:ind w:left="100"/>
      </w:pPr>
      <w:r>
        <w:t>Added in response to SW Outage Report recommendation 1</w:t>
      </w:r>
    </w:p>
    <w:p w:rsidR="00C5034E" w:rsidRDefault="00724C3D">
      <w:pPr>
        <w:pStyle w:val="a4"/>
        <w:ind w:left="100"/>
        <w:rPr>
          <w:lang w:eastAsia="zh-CN"/>
        </w:rPr>
        <w:sectPr w:rsidR="00C5034E">
          <w:headerReference w:type="default" r:id="rId38"/>
          <w:pgSz w:w="12240" w:h="15840"/>
          <w:pgMar w:top="1340" w:right="660" w:bottom="920" w:left="1340" w:header="768" w:footer="724" w:gutter="0"/>
          <w:cols w:space="720"/>
        </w:sectPr>
      </w:pPr>
      <w:r>
        <w:rPr>
          <w:rFonts w:hint="eastAsia"/>
          <w:lang w:eastAsia="zh-CN"/>
        </w:rPr>
        <w:t>添加针对SW停机报告建议1</w:t>
      </w:r>
    </w:p>
    <w:p w:rsidR="00C5034E" w:rsidRDefault="00724C3D">
      <w:pPr>
        <w:pStyle w:val="a4"/>
        <w:ind w:left="100"/>
        <w:rPr>
          <w:lang w:eastAsia="zh-CN"/>
        </w:rPr>
        <w:sectPr w:rsidR="00C5034E">
          <w:headerReference w:type="default" r:id="rId39"/>
          <w:pgSz w:w="12240" w:h="15840"/>
          <w:pgMar w:top="1340" w:right="660" w:bottom="920" w:left="1340" w:header="768" w:footer="724" w:gutter="0"/>
          <w:cols w:space="720"/>
        </w:sectPr>
      </w:pPr>
      <w:bookmarkStart w:id="72" w:name="TOP-003-3"/>
      <w:bookmarkEnd w:id="72"/>
      <w:r>
        <w:rPr>
          <w:rFonts w:hint="eastAsia"/>
          <w:lang w:eastAsia="zh-CN"/>
        </w:rPr>
        <w:lastRenderedPageBreak/>
        <w:t>针对SW停机报告建议1</w:t>
      </w:r>
    </w:p>
    <w:p w:rsidR="00C5034E" w:rsidRDefault="00724C3D">
      <w:pPr>
        <w:pStyle w:val="2"/>
        <w:numPr>
          <w:ilvl w:val="0"/>
          <w:numId w:val="14"/>
        </w:numPr>
        <w:tabs>
          <w:tab w:val="left" w:pos="461"/>
        </w:tabs>
        <w:spacing w:before="90"/>
        <w:ind w:hanging="361"/>
        <w:rPr>
          <w:rFonts w:ascii="Tahoma"/>
        </w:rPr>
      </w:pPr>
      <w:r>
        <w:rPr>
          <w:rFonts w:ascii="Tahoma"/>
        </w:rPr>
        <w:lastRenderedPageBreak/>
        <w:t>Introduction</w:t>
      </w:r>
      <w:r>
        <w:rPr>
          <w:rFonts w:ascii="Tahoma" w:eastAsia="宋体" w:hint="eastAsia"/>
          <w:lang w:eastAsia="zh-CN"/>
        </w:rPr>
        <w:tab/>
      </w:r>
      <w:r>
        <w:rPr>
          <w:rFonts w:ascii="Tahoma" w:eastAsia="宋体" w:hint="eastAsia"/>
          <w:lang w:eastAsia="zh-CN"/>
        </w:rPr>
        <w:tab/>
        <w:t>A.</w:t>
      </w:r>
      <w:r>
        <w:rPr>
          <w:rFonts w:ascii="Tahoma" w:eastAsia="宋体" w:hint="eastAsia"/>
          <w:lang w:eastAsia="zh-CN"/>
        </w:rPr>
        <w:t>介绍</w:t>
      </w:r>
    </w:p>
    <w:p w:rsidR="00C5034E" w:rsidRDefault="00724C3D">
      <w:pPr>
        <w:pStyle w:val="a6"/>
        <w:numPr>
          <w:ilvl w:val="1"/>
          <w:numId w:val="14"/>
        </w:numPr>
        <w:tabs>
          <w:tab w:val="left" w:pos="1036"/>
          <w:tab w:val="left" w:pos="1037"/>
        </w:tabs>
        <w:spacing w:before="123"/>
        <w:ind w:hanging="577"/>
        <w:rPr>
          <w:b/>
          <w:sz w:val="24"/>
        </w:rPr>
      </w:pPr>
      <w:r>
        <w:rPr>
          <w:b/>
          <w:sz w:val="24"/>
        </w:rPr>
        <w:t>Title: Operational Reliability Data</w:t>
      </w:r>
      <w:r>
        <w:rPr>
          <w:rFonts w:eastAsia="宋体" w:hint="eastAsia"/>
          <w:b/>
          <w:sz w:val="24"/>
          <w:lang w:eastAsia="zh-CN"/>
        </w:rPr>
        <w:tab/>
        <w:t xml:space="preserve">1. </w:t>
      </w:r>
      <w:r>
        <w:rPr>
          <w:rFonts w:eastAsia="宋体" w:hint="eastAsia"/>
          <w:b/>
          <w:sz w:val="24"/>
          <w:lang w:eastAsia="zh-CN"/>
        </w:rPr>
        <w:t>标题：合理可靠性数据</w:t>
      </w:r>
    </w:p>
    <w:p w:rsidR="00C5034E" w:rsidRDefault="00724C3D">
      <w:pPr>
        <w:pStyle w:val="a6"/>
        <w:numPr>
          <w:ilvl w:val="1"/>
          <w:numId w:val="14"/>
        </w:numPr>
        <w:tabs>
          <w:tab w:val="left" w:pos="1036"/>
          <w:tab w:val="left" w:pos="1037"/>
        </w:tabs>
        <w:ind w:hanging="577"/>
        <w:rPr>
          <w:b/>
          <w:sz w:val="24"/>
        </w:rPr>
      </w:pPr>
      <w:r>
        <w:rPr>
          <w:b/>
          <w:sz w:val="24"/>
        </w:rPr>
        <w:t>Number:</w:t>
      </w:r>
      <w:r>
        <w:rPr>
          <w:b/>
          <w:spacing w:val="-1"/>
          <w:sz w:val="24"/>
        </w:rPr>
        <w:t xml:space="preserve"> </w:t>
      </w:r>
      <w:r>
        <w:rPr>
          <w:b/>
          <w:sz w:val="24"/>
        </w:rPr>
        <w:t>TOP-003-3</w:t>
      </w:r>
      <w:r>
        <w:rPr>
          <w:rFonts w:eastAsia="宋体" w:hint="eastAsia"/>
          <w:b/>
          <w:sz w:val="24"/>
          <w:lang w:eastAsia="zh-CN"/>
        </w:rPr>
        <w:tab/>
      </w:r>
      <w:r>
        <w:rPr>
          <w:rFonts w:eastAsia="宋体" w:hint="eastAsia"/>
          <w:b/>
          <w:sz w:val="24"/>
          <w:lang w:eastAsia="zh-CN"/>
        </w:rPr>
        <w:tab/>
      </w:r>
      <w:r>
        <w:rPr>
          <w:rFonts w:eastAsia="宋体" w:hint="eastAsia"/>
          <w:b/>
          <w:sz w:val="24"/>
          <w:lang w:eastAsia="zh-CN"/>
        </w:rPr>
        <w:tab/>
        <w:t>2.</w:t>
      </w:r>
      <w:r>
        <w:rPr>
          <w:rFonts w:eastAsia="宋体" w:hint="eastAsia"/>
          <w:b/>
          <w:sz w:val="24"/>
          <w:lang w:eastAsia="zh-CN"/>
        </w:rPr>
        <w:t>编号：</w:t>
      </w:r>
      <w:r>
        <w:rPr>
          <w:rFonts w:eastAsia="宋体" w:hint="eastAsia"/>
          <w:b/>
          <w:sz w:val="24"/>
          <w:lang w:eastAsia="zh-CN"/>
        </w:rPr>
        <w:t>TOP-003-3</w:t>
      </w:r>
    </w:p>
    <w:p w:rsidR="00C5034E" w:rsidRDefault="00724C3D">
      <w:pPr>
        <w:pStyle w:val="a6"/>
        <w:numPr>
          <w:ilvl w:val="1"/>
          <w:numId w:val="14"/>
        </w:numPr>
        <w:tabs>
          <w:tab w:val="left" w:pos="1036"/>
          <w:tab w:val="left" w:pos="1037"/>
        </w:tabs>
        <w:spacing w:before="119"/>
        <w:ind w:right="1261"/>
        <w:rPr>
          <w:sz w:val="24"/>
        </w:rPr>
      </w:pPr>
      <w:r>
        <w:rPr>
          <w:b/>
          <w:sz w:val="24"/>
        </w:rPr>
        <w:t xml:space="preserve">Purpose: </w:t>
      </w:r>
      <w:r>
        <w:rPr>
          <w:sz w:val="24"/>
        </w:rPr>
        <w:t>To ensure that the Transmission Operator and Balancing Authority have data needed to fulfill their operational and planning</w:t>
      </w:r>
      <w:r>
        <w:rPr>
          <w:spacing w:val="-8"/>
          <w:sz w:val="24"/>
        </w:rPr>
        <w:t xml:space="preserve"> </w:t>
      </w:r>
      <w:r>
        <w:rPr>
          <w:sz w:val="24"/>
        </w:rPr>
        <w:t>responsibilities.</w:t>
      </w:r>
    </w:p>
    <w:p w:rsidR="00C5034E" w:rsidRDefault="00724C3D">
      <w:pPr>
        <w:pStyle w:val="a6"/>
        <w:tabs>
          <w:tab w:val="left" w:pos="1036"/>
          <w:tab w:val="left" w:pos="1037"/>
        </w:tabs>
        <w:spacing w:before="119"/>
        <w:ind w:left="460" w:right="1261" w:firstLine="0"/>
        <w:rPr>
          <w:rFonts w:eastAsia="宋体"/>
          <w:sz w:val="24"/>
          <w:lang w:eastAsia="zh-CN"/>
        </w:rPr>
      </w:pPr>
      <w:r>
        <w:rPr>
          <w:rFonts w:eastAsia="宋体" w:hint="eastAsia"/>
          <w:b/>
          <w:bCs/>
          <w:sz w:val="24"/>
          <w:lang w:eastAsia="zh-CN"/>
        </w:rPr>
        <w:t>3.</w:t>
      </w:r>
      <w:r>
        <w:rPr>
          <w:rFonts w:eastAsia="宋体" w:hint="eastAsia"/>
          <w:b/>
          <w:bCs/>
          <w:sz w:val="24"/>
          <w:lang w:eastAsia="zh-CN"/>
        </w:rPr>
        <w:t>目的：</w:t>
      </w:r>
      <w:r>
        <w:rPr>
          <w:rFonts w:eastAsia="宋体" w:hint="eastAsia"/>
          <w:sz w:val="24"/>
          <w:lang w:eastAsia="zh-CN"/>
        </w:rPr>
        <w:t>确保输电运营商和平衡机构拥有履行其运营和计划职责所需的数据。</w:t>
      </w:r>
    </w:p>
    <w:p w:rsidR="00C5034E" w:rsidRDefault="00724C3D">
      <w:pPr>
        <w:pStyle w:val="2"/>
        <w:numPr>
          <w:ilvl w:val="1"/>
          <w:numId w:val="14"/>
        </w:numPr>
        <w:tabs>
          <w:tab w:val="left" w:pos="1036"/>
          <w:tab w:val="left" w:pos="1037"/>
        </w:tabs>
        <w:ind w:hanging="577"/>
      </w:pPr>
      <w:r>
        <w:t>Applicability:</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t>4.</w:t>
      </w:r>
      <w:r>
        <w:rPr>
          <w:rFonts w:eastAsia="宋体" w:hint="eastAsia"/>
          <w:lang w:eastAsia="zh-CN"/>
        </w:rPr>
        <w:t>适用范围：</w:t>
      </w:r>
    </w:p>
    <w:p w:rsidR="00C5034E" w:rsidRDefault="00724C3D">
      <w:pPr>
        <w:pStyle w:val="a6"/>
        <w:numPr>
          <w:ilvl w:val="2"/>
          <w:numId w:val="14"/>
        </w:numPr>
        <w:tabs>
          <w:tab w:val="left" w:pos="1541"/>
        </w:tabs>
        <w:ind w:hanging="505"/>
        <w:rPr>
          <w:sz w:val="24"/>
        </w:rPr>
      </w:pPr>
      <w:r>
        <w:rPr>
          <w:sz w:val="24"/>
        </w:rPr>
        <w:t>Transmission Operator</w:t>
      </w:r>
      <w:r>
        <w:rPr>
          <w:rFonts w:eastAsia="宋体" w:hint="eastAsia"/>
          <w:sz w:val="24"/>
          <w:lang w:eastAsia="zh-CN"/>
        </w:rPr>
        <w:tab/>
      </w:r>
      <w:r>
        <w:rPr>
          <w:rFonts w:eastAsia="宋体" w:hint="eastAsia"/>
          <w:sz w:val="24"/>
          <w:lang w:eastAsia="zh-CN"/>
        </w:rPr>
        <w:tab/>
      </w:r>
      <w:r>
        <w:rPr>
          <w:rFonts w:eastAsia="宋体" w:hint="eastAsia"/>
          <w:b/>
          <w:bCs/>
          <w:sz w:val="24"/>
          <w:lang w:eastAsia="zh-CN"/>
        </w:rPr>
        <w:t>4.1.</w:t>
      </w:r>
      <w:r>
        <w:rPr>
          <w:rFonts w:eastAsia="宋体" w:hint="eastAsia"/>
          <w:sz w:val="24"/>
          <w:lang w:eastAsia="zh-CN"/>
        </w:rPr>
        <w:t>输电运营商</w:t>
      </w:r>
    </w:p>
    <w:p w:rsidR="00C5034E" w:rsidRDefault="00724C3D">
      <w:pPr>
        <w:pStyle w:val="a6"/>
        <w:numPr>
          <w:ilvl w:val="2"/>
          <w:numId w:val="14"/>
        </w:numPr>
        <w:tabs>
          <w:tab w:val="left" w:pos="1541"/>
        </w:tabs>
        <w:ind w:hanging="505"/>
        <w:rPr>
          <w:sz w:val="24"/>
        </w:rPr>
      </w:pPr>
      <w:r>
        <w:rPr>
          <w:sz w:val="24"/>
        </w:rPr>
        <w:t>Balancing</w:t>
      </w:r>
      <w:r>
        <w:rPr>
          <w:spacing w:val="-1"/>
          <w:sz w:val="24"/>
        </w:rPr>
        <w:t xml:space="preserve"> </w:t>
      </w:r>
      <w:r>
        <w:rPr>
          <w:sz w:val="24"/>
        </w:rPr>
        <w:t>Authority</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b/>
          <w:bCs/>
          <w:sz w:val="24"/>
          <w:lang w:eastAsia="zh-CN"/>
        </w:rPr>
        <w:t>4.2.</w:t>
      </w:r>
      <w:r>
        <w:rPr>
          <w:rFonts w:eastAsia="宋体" w:hint="eastAsia"/>
          <w:sz w:val="24"/>
          <w:lang w:eastAsia="zh-CN"/>
        </w:rPr>
        <w:t>平衡机构</w:t>
      </w:r>
    </w:p>
    <w:p w:rsidR="00C5034E" w:rsidRDefault="00724C3D">
      <w:pPr>
        <w:pStyle w:val="a6"/>
        <w:numPr>
          <w:ilvl w:val="2"/>
          <w:numId w:val="14"/>
        </w:numPr>
        <w:tabs>
          <w:tab w:val="left" w:pos="1541"/>
        </w:tabs>
        <w:ind w:hanging="505"/>
        <w:rPr>
          <w:sz w:val="24"/>
        </w:rPr>
      </w:pPr>
      <w:r>
        <w:rPr>
          <w:sz w:val="24"/>
        </w:rPr>
        <w:t>Generator Owner</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b/>
          <w:bCs/>
          <w:sz w:val="24"/>
          <w:lang w:eastAsia="zh-CN"/>
        </w:rPr>
        <w:t>4.3.</w:t>
      </w:r>
      <w:r>
        <w:rPr>
          <w:rFonts w:eastAsia="宋体" w:hint="eastAsia"/>
          <w:sz w:val="24"/>
          <w:lang w:eastAsia="zh-CN"/>
        </w:rPr>
        <w:t>发电机拥有者</w:t>
      </w:r>
    </w:p>
    <w:p w:rsidR="00C5034E" w:rsidRDefault="00724C3D">
      <w:pPr>
        <w:pStyle w:val="a6"/>
        <w:numPr>
          <w:ilvl w:val="2"/>
          <w:numId w:val="14"/>
        </w:numPr>
        <w:tabs>
          <w:tab w:val="left" w:pos="1541"/>
        </w:tabs>
        <w:ind w:hanging="505"/>
        <w:rPr>
          <w:sz w:val="24"/>
        </w:rPr>
      </w:pPr>
      <w:r>
        <w:rPr>
          <w:sz w:val="24"/>
        </w:rPr>
        <w:t>Generator Operator</w:t>
      </w:r>
      <w:r>
        <w:rPr>
          <w:rFonts w:eastAsia="宋体" w:hint="eastAsia"/>
          <w:sz w:val="24"/>
          <w:lang w:eastAsia="zh-CN"/>
        </w:rPr>
        <w:tab/>
      </w:r>
      <w:r>
        <w:rPr>
          <w:rFonts w:eastAsia="宋体" w:hint="eastAsia"/>
          <w:sz w:val="24"/>
          <w:lang w:eastAsia="zh-CN"/>
        </w:rPr>
        <w:tab/>
      </w:r>
      <w:r>
        <w:rPr>
          <w:rFonts w:eastAsia="宋体" w:hint="eastAsia"/>
          <w:sz w:val="24"/>
          <w:lang w:eastAsia="zh-CN"/>
        </w:rPr>
        <w:tab/>
        <w:t>4.4.</w:t>
      </w:r>
      <w:r>
        <w:rPr>
          <w:rFonts w:eastAsia="宋体" w:hint="eastAsia"/>
          <w:sz w:val="24"/>
          <w:lang w:eastAsia="zh-CN"/>
        </w:rPr>
        <w:t>发电机运营商</w:t>
      </w:r>
    </w:p>
    <w:p w:rsidR="00C5034E" w:rsidRDefault="00724C3D">
      <w:pPr>
        <w:pStyle w:val="a6"/>
        <w:numPr>
          <w:ilvl w:val="2"/>
          <w:numId w:val="14"/>
        </w:numPr>
        <w:tabs>
          <w:tab w:val="left" w:pos="1541"/>
        </w:tabs>
        <w:ind w:hanging="505"/>
        <w:rPr>
          <w:sz w:val="24"/>
        </w:rPr>
      </w:pPr>
      <w:r>
        <w:rPr>
          <w:sz w:val="24"/>
        </w:rPr>
        <w:t>Load-Serving</w:t>
      </w:r>
      <w:r>
        <w:rPr>
          <w:spacing w:val="-1"/>
          <w:sz w:val="24"/>
        </w:rPr>
        <w:t xml:space="preserve"> </w:t>
      </w:r>
      <w:r>
        <w:rPr>
          <w:sz w:val="24"/>
        </w:rPr>
        <w:t>Entity</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b/>
          <w:bCs/>
          <w:sz w:val="24"/>
          <w:lang w:eastAsia="zh-CN"/>
        </w:rPr>
        <w:t>4.5.</w:t>
      </w:r>
      <w:r>
        <w:rPr>
          <w:rFonts w:eastAsia="宋体" w:hint="eastAsia"/>
          <w:sz w:val="24"/>
          <w:lang w:eastAsia="zh-CN"/>
        </w:rPr>
        <w:t>负荷服务实体</w:t>
      </w:r>
    </w:p>
    <w:p w:rsidR="00C5034E" w:rsidRDefault="00724C3D">
      <w:pPr>
        <w:pStyle w:val="a6"/>
        <w:numPr>
          <w:ilvl w:val="2"/>
          <w:numId w:val="14"/>
        </w:numPr>
        <w:tabs>
          <w:tab w:val="left" w:pos="1541"/>
        </w:tabs>
        <w:ind w:hanging="505"/>
        <w:rPr>
          <w:sz w:val="24"/>
        </w:rPr>
      </w:pPr>
      <w:r>
        <w:rPr>
          <w:sz w:val="24"/>
        </w:rPr>
        <w:t>Transmission Owner</w:t>
      </w:r>
      <w:r>
        <w:rPr>
          <w:rFonts w:eastAsia="宋体" w:hint="eastAsia"/>
          <w:sz w:val="24"/>
          <w:lang w:eastAsia="zh-CN"/>
        </w:rPr>
        <w:tab/>
      </w:r>
      <w:r>
        <w:rPr>
          <w:rFonts w:eastAsia="宋体" w:hint="eastAsia"/>
          <w:sz w:val="24"/>
          <w:lang w:eastAsia="zh-CN"/>
        </w:rPr>
        <w:tab/>
      </w:r>
      <w:r>
        <w:rPr>
          <w:rFonts w:eastAsia="宋体" w:hint="eastAsia"/>
          <w:sz w:val="24"/>
          <w:lang w:eastAsia="zh-CN"/>
        </w:rPr>
        <w:tab/>
        <w:t>4.6.</w:t>
      </w:r>
      <w:r>
        <w:rPr>
          <w:rFonts w:eastAsia="宋体" w:hint="eastAsia"/>
          <w:sz w:val="24"/>
          <w:lang w:eastAsia="zh-CN"/>
        </w:rPr>
        <w:t>输电拥有者</w:t>
      </w:r>
    </w:p>
    <w:p w:rsidR="00C5034E" w:rsidRDefault="00724C3D">
      <w:pPr>
        <w:pStyle w:val="a6"/>
        <w:numPr>
          <w:ilvl w:val="2"/>
          <w:numId w:val="14"/>
        </w:numPr>
        <w:tabs>
          <w:tab w:val="left" w:pos="1541"/>
        </w:tabs>
        <w:ind w:hanging="505"/>
        <w:rPr>
          <w:sz w:val="24"/>
        </w:rPr>
      </w:pPr>
      <w:r>
        <w:rPr>
          <w:sz w:val="24"/>
        </w:rPr>
        <w:t>Distribution</w:t>
      </w:r>
      <w:r>
        <w:rPr>
          <w:spacing w:val="-1"/>
          <w:sz w:val="24"/>
        </w:rPr>
        <w:t xml:space="preserve"> </w:t>
      </w:r>
      <w:r>
        <w:rPr>
          <w:sz w:val="24"/>
        </w:rPr>
        <w:t>Provider</w:t>
      </w:r>
      <w:r>
        <w:rPr>
          <w:rFonts w:eastAsia="宋体" w:hint="eastAsia"/>
          <w:sz w:val="24"/>
          <w:lang w:eastAsia="zh-CN"/>
        </w:rPr>
        <w:tab/>
      </w:r>
      <w:r>
        <w:rPr>
          <w:rFonts w:eastAsia="宋体" w:hint="eastAsia"/>
          <w:sz w:val="24"/>
          <w:lang w:eastAsia="zh-CN"/>
        </w:rPr>
        <w:tab/>
      </w:r>
      <w:r>
        <w:rPr>
          <w:rFonts w:eastAsia="宋体" w:hint="eastAsia"/>
          <w:sz w:val="24"/>
          <w:lang w:eastAsia="zh-CN"/>
        </w:rPr>
        <w:tab/>
        <w:t>4.7.</w:t>
      </w:r>
      <w:r>
        <w:rPr>
          <w:rFonts w:eastAsia="宋体" w:hint="eastAsia"/>
          <w:sz w:val="24"/>
          <w:lang w:eastAsia="zh-CN"/>
        </w:rPr>
        <w:t>配电供应商</w:t>
      </w:r>
    </w:p>
    <w:p w:rsidR="00C5034E" w:rsidRDefault="00724C3D">
      <w:pPr>
        <w:pStyle w:val="2"/>
        <w:numPr>
          <w:ilvl w:val="1"/>
          <w:numId w:val="14"/>
        </w:numPr>
        <w:tabs>
          <w:tab w:val="left" w:pos="1036"/>
          <w:tab w:val="left" w:pos="1037"/>
        </w:tabs>
        <w:spacing w:before="122"/>
        <w:ind w:hanging="577"/>
      </w:pPr>
      <w:r>
        <w:t>Effective</w:t>
      </w:r>
      <w:r>
        <w:rPr>
          <w:spacing w:val="-8"/>
        </w:rPr>
        <w:t xml:space="preserve"> </w:t>
      </w:r>
      <w:r>
        <w:t>Date:</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t>5.</w:t>
      </w:r>
      <w:r>
        <w:rPr>
          <w:rFonts w:eastAsia="宋体" w:hint="eastAsia"/>
          <w:lang w:eastAsia="zh-CN"/>
        </w:rPr>
        <w:t>生效日期</w:t>
      </w:r>
    </w:p>
    <w:p w:rsidR="00C5034E" w:rsidRDefault="00724C3D">
      <w:pPr>
        <w:pStyle w:val="a4"/>
        <w:spacing w:before="120"/>
        <w:ind w:left="1036"/>
        <w:rPr>
          <w:rFonts w:eastAsia="宋体"/>
          <w:lang w:eastAsia="zh-CN"/>
        </w:rPr>
      </w:pPr>
      <w:r>
        <w:t>See Implementation</w:t>
      </w:r>
      <w:r>
        <w:rPr>
          <w:spacing w:val="-9"/>
        </w:rPr>
        <w:t xml:space="preserve"> </w:t>
      </w:r>
      <w:r>
        <w:t>Plan.</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见实施计划</w:t>
      </w:r>
    </w:p>
    <w:p w:rsidR="00C5034E" w:rsidRDefault="00724C3D">
      <w:pPr>
        <w:pStyle w:val="2"/>
        <w:numPr>
          <w:ilvl w:val="1"/>
          <w:numId w:val="14"/>
        </w:numPr>
        <w:tabs>
          <w:tab w:val="left" w:pos="1036"/>
          <w:tab w:val="left" w:pos="1037"/>
        </w:tabs>
        <w:spacing w:before="119"/>
        <w:ind w:hanging="577"/>
      </w:pPr>
      <w:r>
        <w:t>Background:</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t>6.</w:t>
      </w:r>
      <w:r>
        <w:rPr>
          <w:rFonts w:eastAsia="宋体" w:hint="eastAsia"/>
          <w:lang w:eastAsia="zh-CN"/>
        </w:rPr>
        <w:t>背景：</w:t>
      </w:r>
    </w:p>
    <w:p w:rsidR="00C5034E" w:rsidRDefault="00724C3D">
      <w:pPr>
        <w:pStyle w:val="a4"/>
        <w:spacing w:before="120"/>
        <w:ind w:left="1036"/>
        <w:rPr>
          <w:rFonts w:eastAsia="宋体"/>
          <w:lang w:eastAsia="zh-CN"/>
        </w:rPr>
      </w:pPr>
      <w:r>
        <w:t xml:space="preserve">See Project 2014-03 </w:t>
      </w:r>
      <w:hyperlink r:id="rId40">
        <w:r>
          <w:rPr>
            <w:u w:val="single" w:color="0000FF"/>
          </w:rPr>
          <w:t>project</w:t>
        </w:r>
        <w:r>
          <w:rPr>
            <w:spacing w:val="-10"/>
            <w:u w:val="single" w:color="0000FF"/>
          </w:rPr>
          <w:t xml:space="preserve"> </w:t>
        </w:r>
        <w:r>
          <w:rPr>
            <w:u w:val="single" w:color="0000FF"/>
          </w:rPr>
          <w:t>page</w:t>
        </w:r>
      </w:hyperlink>
      <w:r>
        <w:t>.</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见项目</w:t>
      </w:r>
      <w:r>
        <w:rPr>
          <w:rFonts w:eastAsia="宋体" w:hint="eastAsia"/>
          <w:lang w:eastAsia="zh-CN"/>
        </w:rPr>
        <w:t>2014-03</w:t>
      </w:r>
      <w:r>
        <w:rPr>
          <w:rFonts w:eastAsia="宋体" w:hint="eastAsia"/>
          <w:lang w:eastAsia="zh-CN"/>
        </w:rPr>
        <w:t>项目页。</w:t>
      </w:r>
    </w:p>
    <w:p w:rsidR="00C5034E" w:rsidRDefault="00C5034E">
      <w:pPr>
        <w:pStyle w:val="a4"/>
        <w:spacing w:before="1"/>
      </w:pPr>
    </w:p>
    <w:p w:rsidR="00C5034E" w:rsidRDefault="00724C3D">
      <w:pPr>
        <w:pStyle w:val="2"/>
        <w:numPr>
          <w:ilvl w:val="0"/>
          <w:numId w:val="14"/>
        </w:numPr>
        <w:tabs>
          <w:tab w:val="left" w:pos="461"/>
        </w:tabs>
        <w:spacing w:before="101"/>
        <w:ind w:hanging="361"/>
        <w:rPr>
          <w:rFonts w:ascii="Tahoma"/>
        </w:rPr>
      </w:pPr>
      <w:r>
        <w:rPr>
          <w:rFonts w:ascii="Tahoma"/>
        </w:rPr>
        <w:t>Requirements and</w:t>
      </w:r>
      <w:r>
        <w:rPr>
          <w:rFonts w:ascii="Tahoma"/>
          <w:spacing w:val="-12"/>
        </w:rPr>
        <w:t xml:space="preserve"> </w:t>
      </w:r>
      <w:r>
        <w:rPr>
          <w:rFonts w:ascii="Tahoma"/>
        </w:rPr>
        <w:t>Measures</w:t>
      </w:r>
      <w:r>
        <w:rPr>
          <w:rFonts w:ascii="Tahoma" w:eastAsia="宋体" w:hint="eastAsia"/>
          <w:lang w:eastAsia="zh-CN"/>
        </w:rPr>
        <w:tab/>
        <w:t>B.</w:t>
      </w:r>
      <w:r>
        <w:rPr>
          <w:rFonts w:ascii="Tahoma" w:eastAsia="宋体" w:hint="eastAsia"/>
          <w:lang w:eastAsia="zh-CN"/>
        </w:rPr>
        <w:t>要求和措施</w:t>
      </w:r>
    </w:p>
    <w:p w:rsidR="00C5034E" w:rsidRDefault="00724C3D">
      <w:pPr>
        <w:tabs>
          <w:tab w:val="left" w:pos="1000"/>
        </w:tabs>
        <w:spacing w:before="122"/>
        <w:ind w:left="1000" w:right="819" w:hanging="540"/>
        <w:rPr>
          <w:i/>
          <w:sz w:val="24"/>
        </w:rPr>
      </w:pPr>
      <w:r>
        <w:rPr>
          <w:b/>
          <w:sz w:val="24"/>
        </w:rPr>
        <w:t>R1.</w:t>
      </w:r>
      <w:r>
        <w:rPr>
          <w:b/>
          <w:sz w:val="24"/>
        </w:rPr>
        <w:tab/>
      </w:r>
      <w:r>
        <w:rPr>
          <w:sz w:val="24"/>
        </w:rPr>
        <w:t xml:space="preserve">Each Transmission Operator shall maintain a documented specification for the data necessary for it to perform its Operational Planning Analyses, Real-time monitoring, and Real-time Assessments. The data specification shall include, but not be limited to: </w:t>
      </w:r>
      <w:r>
        <w:rPr>
          <w:i/>
          <w:sz w:val="24"/>
        </w:rPr>
        <w:t>[Violation Risk Factor: Low] [Time Horizon: Operations</w:t>
      </w:r>
      <w:r>
        <w:rPr>
          <w:i/>
          <w:spacing w:val="-2"/>
          <w:sz w:val="24"/>
        </w:rPr>
        <w:t xml:space="preserve"> </w:t>
      </w:r>
      <w:r>
        <w:rPr>
          <w:i/>
          <w:sz w:val="24"/>
        </w:rPr>
        <w:t>Planning]</w:t>
      </w:r>
    </w:p>
    <w:p w:rsidR="00C5034E" w:rsidRDefault="00724C3D">
      <w:pPr>
        <w:tabs>
          <w:tab w:val="left" w:pos="1000"/>
        </w:tabs>
        <w:spacing w:before="122"/>
        <w:ind w:left="1000" w:right="819" w:hanging="540"/>
        <w:rPr>
          <w:i/>
          <w:sz w:val="24"/>
          <w:lang w:eastAsia="zh-CN"/>
        </w:rPr>
      </w:pPr>
      <w:r>
        <w:rPr>
          <w:rFonts w:hint="eastAsia"/>
          <w:b/>
          <w:bCs/>
          <w:iCs/>
          <w:sz w:val="24"/>
          <w:lang w:eastAsia="zh-CN"/>
        </w:rPr>
        <w:t>R1</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每个输电运营商应保持一份文件化的数据规范，以执行其运营计划分析、实时监控和实时评估所需的数据。数据规范应包括但不限于:</w:t>
      </w:r>
      <w:r>
        <w:rPr>
          <w:rFonts w:hint="eastAsia"/>
          <w:i/>
          <w:sz w:val="24"/>
          <w:lang w:eastAsia="zh-CN"/>
        </w:rPr>
        <w:t>[违反风险因素:低][时间范围:运营计划]</w:t>
      </w:r>
    </w:p>
    <w:p w:rsidR="00C5034E" w:rsidRDefault="00724C3D">
      <w:pPr>
        <w:pStyle w:val="a6"/>
        <w:numPr>
          <w:ilvl w:val="1"/>
          <w:numId w:val="15"/>
        </w:numPr>
        <w:tabs>
          <w:tab w:val="left" w:pos="1828"/>
          <w:tab w:val="left" w:pos="1829"/>
        </w:tabs>
        <w:ind w:right="1124"/>
        <w:rPr>
          <w:sz w:val="24"/>
        </w:rPr>
      </w:pPr>
      <w:r>
        <w:rPr>
          <w:sz w:val="24"/>
        </w:rPr>
        <w:t>A list of data and information needed by the Transmission Operator to</w:t>
      </w:r>
      <w:r>
        <w:rPr>
          <w:rFonts w:eastAsia="宋体" w:hint="eastAsia"/>
          <w:sz w:val="24"/>
          <w:lang w:eastAsia="zh-CN"/>
        </w:rPr>
        <w:t xml:space="preserve"> </w:t>
      </w:r>
      <w:r>
        <w:rPr>
          <w:sz w:val="24"/>
        </w:rPr>
        <w:t>support its Operational Planning Analyses, Real-time monitoring, and Real- time Assessments including non-BES data and external network data as deemed necessary by the Transmission</w:t>
      </w:r>
      <w:r>
        <w:rPr>
          <w:spacing w:val="-4"/>
          <w:sz w:val="24"/>
        </w:rPr>
        <w:t xml:space="preserve"> </w:t>
      </w:r>
      <w:r>
        <w:rPr>
          <w:sz w:val="24"/>
        </w:rPr>
        <w:t>Operator.</w:t>
      </w:r>
    </w:p>
    <w:p w:rsidR="00C5034E" w:rsidRDefault="00724C3D">
      <w:pPr>
        <w:pStyle w:val="a6"/>
        <w:numPr>
          <w:ilvl w:val="1"/>
          <w:numId w:val="15"/>
        </w:numPr>
        <w:tabs>
          <w:tab w:val="left" w:pos="1828"/>
          <w:tab w:val="left" w:pos="1829"/>
        </w:tabs>
        <w:spacing w:before="119"/>
        <w:ind w:right="802"/>
        <w:rPr>
          <w:sz w:val="24"/>
        </w:rPr>
      </w:pPr>
      <w:r>
        <w:rPr>
          <w:sz w:val="24"/>
        </w:rPr>
        <w:t>Provisions for notification of current Protection System and Special Protection System status or degradation that impacts System</w:t>
      </w:r>
      <w:r>
        <w:rPr>
          <w:spacing w:val="-6"/>
          <w:sz w:val="24"/>
        </w:rPr>
        <w:t xml:space="preserve"> </w:t>
      </w:r>
      <w:r>
        <w:rPr>
          <w:sz w:val="24"/>
        </w:rPr>
        <w:t>reliability.</w:t>
      </w:r>
    </w:p>
    <w:p w:rsidR="00C5034E" w:rsidRDefault="00724C3D">
      <w:pPr>
        <w:pStyle w:val="a6"/>
        <w:numPr>
          <w:ilvl w:val="1"/>
          <w:numId w:val="15"/>
        </w:numPr>
        <w:tabs>
          <w:tab w:val="left" w:pos="1828"/>
          <w:tab w:val="left" w:pos="1829"/>
        </w:tabs>
        <w:ind w:hanging="793"/>
        <w:rPr>
          <w:sz w:val="24"/>
        </w:rPr>
      </w:pPr>
      <w:r>
        <w:rPr>
          <w:sz w:val="24"/>
        </w:rPr>
        <w:t>A periodicity for providing</w:t>
      </w:r>
      <w:r>
        <w:rPr>
          <w:spacing w:val="-4"/>
          <w:sz w:val="24"/>
        </w:rPr>
        <w:t xml:space="preserve"> </w:t>
      </w:r>
      <w:r>
        <w:rPr>
          <w:sz w:val="24"/>
        </w:rPr>
        <w:t>data.</w:t>
      </w:r>
    </w:p>
    <w:p w:rsidR="00C5034E" w:rsidRDefault="00724C3D">
      <w:pPr>
        <w:pStyle w:val="a6"/>
        <w:numPr>
          <w:ilvl w:val="1"/>
          <w:numId w:val="15"/>
        </w:numPr>
        <w:tabs>
          <w:tab w:val="left" w:pos="1828"/>
          <w:tab w:val="left" w:pos="1829"/>
        </w:tabs>
        <w:ind w:hanging="793"/>
        <w:rPr>
          <w:sz w:val="24"/>
        </w:rPr>
      </w:pPr>
      <w:r>
        <w:rPr>
          <w:sz w:val="24"/>
        </w:rPr>
        <w:t>The deadline by which the respondent is to provide the indicated</w:t>
      </w:r>
      <w:r>
        <w:rPr>
          <w:spacing w:val="-10"/>
          <w:sz w:val="24"/>
        </w:rPr>
        <w:t xml:space="preserve"> </w:t>
      </w:r>
      <w:r>
        <w:rPr>
          <w:sz w:val="24"/>
        </w:rPr>
        <w:t>data.</w:t>
      </w:r>
    </w:p>
    <w:p w:rsidR="00C5034E" w:rsidRDefault="00724C3D">
      <w:pPr>
        <w:pStyle w:val="a6"/>
        <w:numPr>
          <w:ilvl w:val="1"/>
          <w:numId w:val="16"/>
        </w:numPr>
        <w:tabs>
          <w:tab w:val="clear" w:pos="312"/>
          <w:tab w:val="left" w:pos="1828"/>
          <w:tab w:val="left" w:pos="1829"/>
        </w:tabs>
        <w:ind w:left="1035"/>
        <w:rPr>
          <w:sz w:val="24"/>
          <w:lang w:eastAsia="zh-CN"/>
        </w:rPr>
      </w:pPr>
      <w:r>
        <w:rPr>
          <w:rFonts w:eastAsia="宋体" w:hint="eastAsia"/>
          <w:lang w:eastAsia="zh-CN"/>
        </w:rPr>
        <w:lastRenderedPageBreak/>
        <w:t>输电运营商</w:t>
      </w:r>
      <w:r>
        <w:rPr>
          <w:rFonts w:hint="eastAsia"/>
          <w:sz w:val="24"/>
          <w:lang w:eastAsia="zh-CN"/>
        </w:rPr>
        <w:t>为支持其运营计划分析、实时监控和实时评估所需的数据和信息列</w:t>
      </w:r>
      <w:r>
        <w:rPr>
          <w:rFonts w:eastAsia="宋体" w:hint="eastAsia"/>
          <w:sz w:val="24"/>
          <w:lang w:eastAsia="zh-CN"/>
        </w:rPr>
        <w:tab/>
      </w:r>
      <w:r>
        <w:rPr>
          <w:rFonts w:hint="eastAsia"/>
          <w:sz w:val="24"/>
          <w:lang w:eastAsia="zh-CN"/>
        </w:rPr>
        <w:t>表，包括</w:t>
      </w:r>
      <w:r>
        <w:rPr>
          <w:rFonts w:eastAsia="宋体" w:hint="eastAsia"/>
          <w:lang w:eastAsia="zh-CN"/>
        </w:rPr>
        <w:t>输电运营商</w:t>
      </w:r>
      <w:r>
        <w:rPr>
          <w:rFonts w:hint="eastAsia"/>
          <w:sz w:val="24"/>
          <w:lang w:eastAsia="zh-CN"/>
        </w:rPr>
        <w:t>认为必要的非bes数据和外部网络数据。</w:t>
      </w:r>
    </w:p>
    <w:p w:rsidR="00C5034E" w:rsidRDefault="00724C3D">
      <w:pPr>
        <w:pStyle w:val="a6"/>
        <w:numPr>
          <w:ilvl w:val="1"/>
          <w:numId w:val="16"/>
        </w:numPr>
        <w:tabs>
          <w:tab w:val="clear" w:pos="312"/>
          <w:tab w:val="left" w:pos="1828"/>
          <w:tab w:val="left" w:pos="1829"/>
        </w:tabs>
        <w:ind w:left="1035"/>
        <w:rPr>
          <w:sz w:val="24"/>
          <w:lang w:eastAsia="zh-CN"/>
        </w:rPr>
      </w:pPr>
      <w:r>
        <w:rPr>
          <w:rFonts w:hint="eastAsia"/>
          <w:sz w:val="24"/>
          <w:lang w:eastAsia="zh-CN"/>
        </w:rPr>
        <w:t>影响系统可靠性的当前保护系统和特殊保护系统状态或降级通知规定。</w:t>
      </w:r>
    </w:p>
    <w:p w:rsidR="00C5034E" w:rsidRDefault="00724C3D">
      <w:pPr>
        <w:pStyle w:val="a6"/>
        <w:numPr>
          <w:ilvl w:val="1"/>
          <w:numId w:val="16"/>
        </w:numPr>
        <w:tabs>
          <w:tab w:val="clear" w:pos="312"/>
          <w:tab w:val="left" w:pos="1828"/>
          <w:tab w:val="left" w:pos="1829"/>
        </w:tabs>
        <w:ind w:left="1035"/>
        <w:rPr>
          <w:sz w:val="24"/>
        </w:rPr>
      </w:pPr>
      <w:r>
        <w:rPr>
          <w:rFonts w:hint="eastAsia"/>
          <w:sz w:val="24"/>
        </w:rPr>
        <w:t>提供数据的周期。</w:t>
      </w:r>
    </w:p>
    <w:p w:rsidR="00C5034E" w:rsidRDefault="00724C3D">
      <w:pPr>
        <w:pStyle w:val="a6"/>
        <w:numPr>
          <w:ilvl w:val="1"/>
          <w:numId w:val="16"/>
        </w:numPr>
        <w:tabs>
          <w:tab w:val="clear" w:pos="312"/>
          <w:tab w:val="left" w:pos="1828"/>
          <w:tab w:val="left" w:pos="1829"/>
        </w:tabs>
        <w:ind w:left="1035"/>
        <w:rPr>
          <w:sz w:val="24"/>
          <w:lang w:eastAsia="zh-CN"/>
        </w:rPr>
      </w:pPr>
      <w:r>
        <w:rPr>
          <w:rFonts w:hint="eastAsia"/>
          <w:sz w:val="24"/>
          <w:lang w:eastAsia="zh-CN"/>
        </w:rPr>
        <w:t>答复人提供所指出的数据的截止日期。</w:t>
      </w:r>
    </w:p>
    <w:p w:rsidR="00C5034E" w:rsidRDefault="00724C3D">
      <w:pPr>
        <w:pStyle w:val="a4"/>
        <w:spacing w:before="120"/>
        <w:ind w:left="1000" w:right="796" w:hanging="540"/>
      </w:pPr>
      <w:r>
        <w:rPr>
          <w:b/>
        </w:rPr>
        <w:t xml:space="preserve">M1. </w:t>
      </w:r>
      <w:r>
        <w:rPr>
          <w:rFonts w:eastAsia="宋体" w:hint="eastAsia"/>
          <w:b/>
          <w:lang w:eastAsia="zh-CN"/>
        </w:rPr>
        <w:tab/>
      </w:r>
      <w:r>
        <w:t>Each Transmission Operator shall make available its dated, current, in force documented specification for data.</w:t>
      </w:r>
    </w:p>
    <w:p w:rsidR="00C5034E" w:rsidRDefault="00724C3D">
      <w:pPr>
        <w:pStyle w:val="a4"/>
        <w:spacing w:before="120"/>
        <w:ind w:left="1000" w:right="796" w:hanging="540"/>
        <w:rPr>
          <w:lang w:eastAsia="zh-CN"/>
        </w:rPr>
      </w:pPr>
      <w:r>
        <w:rPr>
          <w:rFonts w:hint="eastAsia"/>
          <w:b/>
          <w:bCs/>
          <w:lang w:eastAsia="zh-CN"/>
        </w:rPr>
        <w:t>M1</w:t>
      </w:r>
      <w:r>
        <w:rPr>
          <w:rFonts w:eastAsia="宋体" w:hint="eastAsia"/>
          <w:b/>
          <w:bCs/>
          <w:lang w:eastAsia="zh-CN"/>
        </w:rPr>
        <w:t>.</w:t>
      </w:r>
      <w:r>
        <w:rPr>
          <w:rFonts w:eastAsia="宋体" w:hint="eastAsia"/>
          <w:b/>
          <w:bCs/>
          <w:lang w:eastAsia="zh-CN"/>
        </w:rPr>
        <w:tab/>
      </w:r>
      <w:r>
        <w:rPr>
          <w:rFonts w:hint="eastAsia"/>
          <w:lang w:eastAsia="zh-CN"/>
        </w:rPr>
        <w:t>每个</w:t>
      </w:r>
      <w:r>
        <w:rPr>
          <w:rFonts w:eastAsia="宋体" w:hint="eastAsia"/>
          <w:lang w:eastAsia="zh-CN"/>
        </w:rPr>
        <w:t>输电运营商</w:t>
      </w:r>
      <w:r>
        <w:rPr>
          <w:rFonts w:hint="eastAsia"/>
          <w:lang w:eastAsia="zh-CN"/>
        </w:rPr>
        <w:t>应提供其日期、</w:t>
      </w:r>
      <w:r>
        <w:rPr>
          <w:rFonts w:eastAsia="宋体" w:hint="eastAsia"/>
          <w:lang w:eastAsia="zh-CN"/>
        </w:rPr>
        <w:t>现行</w:t>
      </w:r>
      <w:r>
        <w:rPr>
          <w:rFonts w:hint="eastAsia"/>
          <w:lang w:eastAsia="zh-CN"/>
        </w:rPr>
        <w:t>的和有效的数据规范文件。</w:t>
      </w:r>
    </w:p>
    <w:p w:rsidR="00C5034E" w:rsidRDefault="00724C3D">
      <w:pPr>
        <w:pStyle w:val="a4"/>
        <w:spacing w:before="120"/>
        <w:ind w:left="1000" w:right="796" w:hanging="540"/>
        <w:rPr>
          <w:i/>
        </w:rPr>
      </w:pPr>
      <w:r>
        <w:rPr>
          <w:b/>
        </w:rPr>
        <w:t>R2.</w:t>
      </w:r>
      <w:r>
        <w:rPr>
          <w:b/>
        </w:rPr>
        <w:tab/>
      </w:r>
      <w:r>
        <w:t xml:space="preserve">Each Balancing Authority shall maintain a documented specification for the data necessary for it to perform its analysis functions and Real-time monitoring. The data specification shall include, but not be limited to: </w:t>
      </w:r>
      <w:r>
        <w:rPr>
          <w:i/>
        </w:rPr>
        <w:t>[Violation Risk Factor: Low] [Time Horizon: Operations Planning]</w:t>
      </w:r>
    </w:p>
    <w:p w:rsidR="00C5034E" w:rsidRDefault="00724C3D">
      <w:pPr>
        <w:pStyle w:val="a4"/>
        <w:spacing w:before="120"/>
        <w:ind w:left="1000" w:right="796" w:hanging="540"/>
        <w:rPr>
          <w:i/>
          <w:lang w:eastAsia="zh-CN"/>
        </w:rPr>
      </w:pPr>
      <w:r>
        <w:rPr>
          <w:rFonts w:hint="eastAsia"/>
          <w:b/>
          <w:bCs/>
          <w:iCs/>
          <w:lang w:eastAsia="zh-CN"/>
        </w:rPr>
        <w:t>R2</w:t>
      </w:r>
      <w:r>
        <w:rPr>
          <w:rFonts w:eastAsia="宋体" w:hint="eastAsia"/>
          <w:b/>
          <w:bCs/>
          <w:iCs/>
          <w:lang w:eastAsia="zh-CN"/>
        </w:rPr>
        <w:t>.</w:t>
      </w:r>
      <w:r>
        <w:rPr>
          <w:rFonts w:eastAsia="宋体" w:hint="eastAsia"/>
          <w:iCs/>
          <w:lang w:eastAsia="zh-CN"/>
        </w:rPr>
        <w:tab/>
      </w:r>
      <w:r>
        <w:rPr>
          <w:rFonts w:hint="eastAsia"/>
          <w:iCs/>
          <w:lang w:eastAsia="zh-CN"/>
        </w:rPr>
        <w:t>每个平衡机构应对其执行分析功能和实时监控所需的数据保持文件化的规格。数据规范应包括但不限于:</w:t>
      </w:r>
      <w:r>
        <w:rPr>
          <w:rFonts w:hint="eastAsia"/>
          <w:i/>
          <w:lang w:eastAsia="zh-CN"/>
        </w:rPr>
        <w:t>[违反风险因素:低][时间范围:运营计划]</w:t>
      </w:r>
    </w:p>
    <w:p w:rsidR="00C5034E" w:rsidRDefault="00724C3D">
      <w:pPr>
        <w:pStyle w:val="a6"/>
        <w:numPr>
          <w:ilvl w:val="1"/>
          <w:numId w:val="17"/>
        </w:numPr>
        <w:tabs>
          <w:tab w:val="left" w:pos="1828"/>
          <w:tab w:val="left" w:pos="1829"/>
        </w:tabs>
        <w:spacing w:before="119"/>
        <w:ind w:right="1045"/>
        <w:rPr>
          <w:sz w:val="24"/>
        </w:rPr>
      </w:pPr>
      <w:r>
        <w:rPr>
          <w:sz w:val="24"/>
        </w:rPr>
        <w:t>A list of data and information needed by the Balancing Authority to</w:t>
      </w:r>
      <w:r>
        <w:rPr>
          <w:spacing w:val="-32"/>
          <w:sz w:val="24"/>
        </w:rPr>
        <w:t xml:space="preserve"> </w:t>
      </w:r>
      <w:r>
        <w:rPr>
          <w:sz w:val="24"/>
        </w:rPr>
        <w:t>support its analysis functions and Real-time</w:t>
      </w:r>
      <w:r>
        <w:rPr>
          <w:spacing w:val="-3"/>
          <w:sz w:val="24"/>
        </w:rPr>
        <w:t xml:space="preserve"> </w:t>
      </w:r>
      <w:r>
        <w:rPr>
          <w:sz w:val="24"/>
        </w:rPr>
        <w:t>monitoring.</w:t>
      </w:r>
    </w:p>
    <w:p w:rsidR="00C5034E" w:rsidRDefault="00724C3D">
      <w:pPr>
        <w:pStyle w:val="a6"/>
        <w:numPr>
          <w:ilvl w:val="1"/>
          <w:numId w:val="17"/>
        </w:numPr>
        <w:tabs>
          <w:tab w:val="left" w:pos="1828"/>
          <w:tab w:val="left" w:pos="1829"/>
        </w:tabs>
        <w:ind w:right="802"/>
        <w:rPr>
          <w:sz w:val="24"/>
        </w:rPr>
      </w:pPr>
      <w:r>
        <w:rPr>
          <w:sz w:val="24"/>
        </w:rPr>
        <w:t>Provisions for notification of current Protection System and Special Protection System status or degradation that impacts System</w:t>
      </w:r>
      <w:r>
        <w:rPr>
          <w:spacing w:val="-5"/>
          <w:sz w:val="24"/>
        </w:rPr>
        <w:t xml:space="preserve"> </w:t>
      </w:r>
      <w:r>
        <w:rPr>
          <w:sz w:val="24"/>
        </w:rPr>
        <w:t>reliability.</w:t>
      </w:r>
    </w:p>
    <w:p w:rsidR="00C5034E" w:rsidRDefault="00724C3D">
      <w:pPr>
        <w:pStyle w:val="a6"/>
        <w:numPr>
          <w:ilvl w:val="1"/>
          <w:numId w:val="17"/>
        </w:numPr>
        <w:tabs>
          <w:tab w:val="left" w:pos="1828"/>
          <w:tab w:val="left" w:pos="1829"/>
        </w:tabs>
        <w:spacing w:before="122"/>
        <w:ind w:hanging="793"/>
        <w:rPr>
          <w:sz w:val="24"/>
        </w:rPr>
      </w:pPr>
      <w:r>
        <w:rPr>
          <w:sz w:val="24"/>
        </w:rPr>
        <w:t>A periodicity for providing</w:t>
      </w:r>
      <w:r>
        <w:rPr>
          <w:spacing w:val="-4"/>
          <w:sz w:val="24"/>
        </w:rPr>
        <w:t xml:space="preserve"> </w:t>
      </w:r>
      <w:r>
        <w:rPr>
          <w:sz w:val="24"/>
        </w:rPr>
        <w:t>data.</w:t>
      </w:r>
    </w:p>
    <w:p w:rsidR="00C5034E" w:rsidRDefault="00724C3D">
      <w:pPr>
        <w:pStyle w:val="a6"/>
        <w:numPr>
          <w:ilvl w:val="1"/>
          <w:numId w:val="17"/>
        </w:numPr>
        <w:tabs>
          <w:tab w:val="left" w:pos="1828"/>
          <w:tab w:val="left" w:pos="1829"/>
        </w:tabs>
        <w:ind w:hanging="793"/>
        <w:rPr>
          <w:sz w:val="24"/>
        </w:rPr>
      </w:pPr>
      <w:r>
        <w:rPr>
          <w:sz w:val="24"/>
        </w:rPr>
        <w:t>The deadline by which the respondent is to provide the indicated</w:t>
      </w:r>
      <w:r>
        <w:rPr>
          <w:spacing w:val="-12"/>
          <w:sz w:val="24"/>
        </w:rPr>
        <w:t xml:space="preserve"> </w:t>
      </w:r>
      <w:r>
        <w:rPr>
          <w:sz w:val="24"/>
        </w:rPr>
        <w:t>data.</w:t>
      </w:r>
    </w:p>
    <w:p w:rsidR="00C5034E" w:rsidRDefault="00724C3D">
      <w:pPr>
        <w:pStyle w:val="a6"/>
        <w:tabs>
          <w:tab w:val="left" w:pos="1828"/>
          <w:tab w:val="left" w:pos="1829"/>
        </w:tabs>
        <w:ind w:left="1035" w:firstLine="0"/>
        <w:rPr>
          <w:sz w:val="24"/>
          <w:lang w:eastAsia="zh-CN"/>
        </w:rPr>
      </w:pPr>
      <w:r>
        <w:rPr>
          <w:rFonts w:hint="eastAsia"/>
          <w:sz w:val="24"/>
          <w:lang w:eastAsia="zh-CN"/>
        </w:rPr>
        <w:t>2.1</w:t>
      </w:r>
      <w:r>
        <w:rPr>
          <w:rFonts w:eastAsia="宋体" w:hint="eastAsia"/>
          <w:sz w:val="24"/>
          <w:lang w:eastAsia="zh-CN"/>
        </w:rPr>
        <w:t>.</w:t>
      </w:r>
      <w:r>
        <w:rPr>
          <w:rFonts w:eastAsia="宋体" w:hint="eastAsia"/>
          <w:sz w:val="24"/>
          <w:lang w:eastAsia="zh-CN"/>
        </w:rPr>
        <w:tab/>
      </w:r>
      <w:r>
        <w:rPr>
          <w:rFonts w:hint="eastAsia"/>
          <w:sz w:val="24"/>
          <w:lang w:eastAsia="zh-CN"/>
        </w:rPr>
        <w:t>平衡机构支持其分析功能和实时监控所需的数据和信息列表。</w:t>
      </w:r>
    </w:p>
    <w:p w:rsidR="00C5034E" w:rsidRDefault="00724C3D">
      <w:pPr>
        <w:pStyle w:val="a6"/>
        <w:tabs>
          <w:tab w:val="left" w:pos="1828"/>
          <w:tab w:val="left" w:pos="1829"/>
        </w:tabs>
        <w:ind w:left="1035" w:firstLine="0"/>
        <w:rPr>
          <w:sz w:val="24"/>
          <w:lang w:eastAsia="zh-CN"/>
        </w:rPr>
      </w:pPr>
      <w:r>
        <w:rPr>
          <w:rFonts w:hint="eastAsia"/>
          <w:sz w:val="24"/>
          <w:lang w:eastAsia="zh-CN"/>
        </w:rPr>
        <w:t>2.</w:t>
      </w:r>
      <w:r>
        <w:rPr>
          <w:rFonts w:eastAsia="宋体" w:hint="eastAsia"/>
          <w:sz w:val="24"/>
          <w:lang w:eastAsia="zh-CN"/>
        </w:rPr>
        <w:t>2.</w:t>
      </w:r>
      <w:r>
        <w:rPr>
          <w:rFonts w:eastAsia="宋体" w:hint="eastAsia"/>
          <w:sz w:val="24"/>
          <w:lang w:eastAsia="zh-CN"/>
        </w:rPr>
        <w:tab/>
      </w:r>
      <w:r>
        <w:rPr>
          <w:rFonts w:hint="eastAsia"/>
          <w:sz w:val="24"/>
          <w:lang w:eastAsia="zh-CN"/>
        </w:rPr>
        <w:t>影响系统可靠性的当前保护系统和特殊保护系统状态或降级通知规定。</w:t>
      </w:r>
    </w:p>
    <w:p w:rsidR="00C5034E" w:rsidRDefault="00724C3D">
      <w:pPr>
        <w:pStyle w:val="a6"/>
        <w:tabs>
          <w:tab w:val="left" w:pos="1828"/>
          <w:tab w:val="left" w:pos="1829"/>
        </w:tabs>
        <w:ind w:left="1035" w:firstLine="0"/>
        <w:rPr>
          <w:sz w:val="24"/>
          <w:lang w:eastAsia="zh-CN"/>
        </w:rPr>
      </w:pPr>
      <w:r>
        <w:rPr>
          <w:rFonts w:hint="eastAsia"/>
          <w:sz w:val="24"/>
          <w:lang w:eastAsia="zh-CN"/>
        </w:rPr>
        <w:t>2.3</w:t>
      </w:r>
      <w:r>
        <w:rPr>
          <w:rFonts w:eastAsia="宋体" w:hint="eastAsia"/>
          <w:sz w:val="24"/>
          <w:lang w:eastAsia="zh-CN"/>
        </w:rPr>
        <w:t>.</w:t>
      </w:r>
      <w:r>
        <w:rPr>
          <w:rFonts w:eastAsia="宋体" w:hint="eastAsia"/>
          <w:sz w:val="24"/>
          <w:lang w:eastAsia="zh-CN"/>
        </w:rPr>
        <w:tab/>
      </w:r>
      <w:r>
        <w:rPr>
          <w:rFonts w:hint="eastAsia"/>
          <w:sz w:val="24"/>
          <w:lang w:eastAsia="zh-CN"/>
        </w:rPr>
        <w:t>提供数据的周期。</w:t>
      </w:r>
    </w:p>
    <w:p w:rsidR="00C5034E" w:rsidRDefault="00724C3D">
      <w:pPr>
        <w:pStyle w:val="a6"/>
        <w:tabs>
          <w:tab w:val="left" w:pos="1828"/>
          <w:tab w:val="left" w:pos="1829"/>
        </w:tabs>
        <w:ind w:left="1035" w:firstLine="0"/>
        <w:rPr>
          <w:sz w:val="24"/>
          <w:lang w:eastAsia="zh-CN"/>
        </w:rPr>
      </w:pPr>
      <w:r>
        <w:rPr>
          <w:rFonts w:hint="eastAsia"/>
          <w:sz w:val="24"/>
          <w:lang w:eastAsia="zh-CN"/>
        </w:rPr>
        <w:t>2.4</w:t>
      </w:r>
      <w:r>
        <w:rPr>
          <w:rFonts w:eastAsia="宋体" w:hint="eastAsia"/>
          <w:sz w:val="24"/>
          <w:lang w:eastAsia="zh-CN"/>
        </w:rPr>
        <w:t>.</w:t>
      </w:r>
      <w:r>
        <w:rPr>
          <w:rFonts w:eastAsia="宋体" w:hint="eastAsia"/>
          <w:sz w:val="24"/>
          <w:lang w:eastAsia="zh-CN"/>
        </w:rPr>
        <w:tab/>
      </w:r>
      <w:r>
        <w:rPr>
          <w:rFonts w:hint="eastAsia"/>
          <w:sz w:val="24"/>
          <w:lang w:eastAsia="zh-CN"/>
        </w:rPr>
        <w:t>答复人提供所指出的数据的截止日期。</w:t>
      </w:r>
    </w:p>
    <w:p w:rsidR="00C5034E" w:rsidRDefault="00724C3D">
      <w:pPr>
        <w:pStyle w:val="a4"/>
        <w:spacing w:before="120"/>
        <w:ind w:left="1000" w:hanging="540"/>
      </w:pPr>
      <w:r>
        <w:rPr>
          <w:b/>
        </w:rPr>
        <w:t xml:space="preserve">M2. </w:t>
      </w:r>
      <w:r>
        <w:rPr>
          <w:rFonts w:eastAsia="宋体" w:hint="eastAsia"/>
          <w:b/>
          <w:lang w:eastAsia="zh-CN"/>
        </w:rPr>
        <w:tab/>
      </w:r>
      <w:r>
        <w:t>Each Balancing Authority shall make available its dated, current, in force documented specification for data.</w:t>
      </w:r>
    </w:p>
    <w:p w:rsidR="00C5034E" w:rsidRDefault="00724C3D">
      <w:pPr>
        <w:pStyle w:val="a4"/>
        <w:spacing w:before="120"/>
        <w:ind w:left="1000" w:hanging="540"/>
        <w:rPr>
          <w:lang w:eastAsia="zh-CN"/>
        </w:rPr>
      </w:pPr>
      <w:r>
        <w:rPr>
          <w:rFonts w:hint="eastAsia"/>
          <w:lang w:eastAsia="zh-CN"/>
        </w:rPr>
        <w:t>M2</w:t>
      </w:r>
      <w:r>
        <w:rPr>
          <w:rFonts w:eastAsia="宋体" w:hint="eastAsia"/>
          <w:lang w:eastAsia="zh-CN"/>
        </w:rPr>
        <w:t>.</w:t>
      </w:r>
      <w:r>
        <w:rPr>
          <w:rFonts w:eastAsia="宋体" w:hint="eastAsia"/>
          <w:lang w:eastAsia="zh-CN"/>
        </w:rPr>
        <w:tab/>
      </w:r>
      <w:r>
        <w:rPr>
          <w:rFonts w:hint="eastAsia"/>
          <w:lang w:eastAsia="zh-CN"/>
        </w:rPr>
        <w:t>各平衡机构应提供其日期、现行和有效的数据规范文件。</w:t>
      </w:r>
    </w:p>
    <w:p w:rsidR="00C5034E" w:rsidRDefault="00724C3D">
      <w:pPr>
        <w:tabs>
          <w:tab w:val="left" w:pos="1000"/>
        </w:tabs>
        <w:spacing w:before="120"/>
        <w:ind w:left="1000" w:right="913" w:hanging="540"/>
        <w:rPr>
          <w:i/>
          <w:sz w:val="24"/>
        </w:rPr>
      </w:pPr>
      <w:r>
        <w:rPr>
          <w:b/>
          <w:sz w:val="24"/>
        </w:rPr>
        <w:t>R3.</w:t>
      </w:r>
      <w:r>
        <w:rPr>
          <w:b/>
          <w:sz w:val="24"/>
        </w:rPr>
        <w:tab/>
      </w:r>
      <w:r>
        <w:rPr>
          <w:sz w:val="24"/>
        </w:rPr>
        <w:t xml:space="preserve">Each Transmission Operator shall distribute its data specification to entities that have data required by the Transmission Operator’s Operational Planning Analyses, Real- time monitoring, and Real-time Assessment. </w:t>
      </w:r>
      <w:r>
        <w:rPr>
          <w:i/>
          <w:sz w:val="24"/>
        </w:rPr>
        <w:t>[Violation Risk Factor: Low] [Time Horizon: Operations Planning]</w:t>
      </w:r>
    </w:p>
    <w:p w:rsidR="00C5034E" w:rsidRDefault="00724C3D">
      <w:pPr>
        <w:tabs>
          <w:tab w:val="left" w:pos="1000"/>
        </w:tabs>
        <w:spacing w:before="120"/>
        <w:ind w:left="1000" w:right="913" w:hanging="540"/>
        <w:rPr>
          <w:i/>
          <w:sz w:val="24"/>
        </w:rPr>
      </w:pPr>
      <w:r>
        <w:rPr>
          <w:rFonts w:hint="eastAsia"/>
          <w:b/>
          <w:bCs/>
          <w:iCs/>
          <w:sz w:val="24"/>
        </w:rPr>
        <w:t>R3</w:t>
      </w:r>
      <w:r>
        <w:rPr>
          <w:rFonts w:eastAsia="宋体" w:hint="eastAsia"/>
          <w:b/>
          <w:bCs/>
          <w:iCs/>
          <w:sz w:val="24"/>
          <w:lang w:eastAsia="zh-CN"/>
        </w:rPr>
        <w:t>.</w:t>
      </w:r>
      <w:r>
        <w:rPr>
          <w:rFonts w:eastAsia="宋体" w:hint="eastAsia"/>
          <w:iCs/>
          <w:sz w:val="24"/>
          <w:lang w:eastAsia="zh-CN"/>
        </w:rPr>
        <w:tab/>
      </w:r>
      <w:r>
        <w:rPr>
          <w:rFonts w:hint="eastAsia"/>
          <w:iCs/>
          <w:sz w:val="24"/>
        </w:rPr>
        <w:t>各输电运营商应当将其数据规范发给具有输电运营商运营规划分析、实时监测、实时评估所需数据的单位。</w:t>
      </w:r>
      <w:r>
        <w:rPr>
          <w:rFonts w:hint="eastAsia"/>
          <w:i/>
          <w:sz w:val="24"/>
        </w:rPr>
        <w:t>[违反风险因素:低][时间范围:运营计划]</w:t>
      </w:r>
    </w:p>
    <w:p w:rsidR="00C5034E" w:rsidRDefault="00724C3D">
      <w:pPr>
        <w:pStyle w:val="a4"/>
        <w:spacing w:before="119"/>
        <w:ind w:left="1000" w:right="988" w:hanging="540"/>
      </w:pPr>
      <w:r>
        <w:rPr>
          <w:b/>
        </w:rPr>
        <w:t xml:space="preserve">M3. </w:t>
      </w:r>
      <w:r>
        <w:t>Each Transmission Operator shall make available evidence that it has distributed its data specification to entities that have data required by the Transmission Operator’s Operational Planning Analyses, Real-time monitoring, and Real-time Assessments.</w:t>
      </w:r>
    </w:p>
    <w:p w:rsidR="00C5034E" w:rsidRDefault="00724C3D">
      <w:pPr>
        <w:pStyle w:val="a4"/>
        <w:ind w:left="1000" w:right="1042"/>
      </w:pPr>
      <w:r>
        <w:t xml:space="preserve">Such evidence could include but is not limited to web postings with an electronic </w:t>
      </w:r>
      <w:r>
        <w:lastRenderedPageBreak/>
        <w:t>notice of the posting, dated operator logs, voice recordings, postal receipts showing the recipient, date and contents, or e-mail records.</w:t>
      </w:r>
    </w:p>
    <w:p w:rsidR="00C5034E" w:rsidRDefault="00724C3D">
      <w:pPr>
        <w:tabs>
          <w:tab w:val="left" w:pos="1000"/>
        </w:tabs>
        <w:spacing w:before="194"/>
        <w:ind w:left="1000" w:right="1226" w:hanging="540"/>
        <w:rPr>
          <w:iCs/>
          <w:sz w:val="24"/>
          <w:lang w:eastAsia="zh-CN"/>
        </w:rPr>
      </w:pPr>
      <w:r>
        <w:rPr>
          <w:rFonts w:hint="eastAsia"/>
          <w:b/>
          <w:bCs/>
          <w:iCs/>
          <w:sz w:val="24"/>
          <w:lang w:eastAsia="zh-CN"/>
        </w:rPr>
        <w:t>M3</w:t>
      </w:r>
      <w:r>
        <w:rPr>
          <w:rFonts w:eastAsia="宋体" w:hint="eastAsia"/>
          <w:b/>
          <w:bCs/>
          <w:iCs/>
          <w:sz w:val="24"/>
          <w:lang w:eastAsia="zh-CN"/>
        </w:rPr>
        <w:t>.</w:t>
      </w:r>
      <w:r>
        <w:rPr>
          <w:rFonts w:eastAsia="宋体" w:hint="eastAsia"/>
          <w:b/>
          <w:bCs/>
          <w:iCs/>
          <w:sz w:val="24"/>
          <w:lang w:eastAsia="zh-CN"/>
        </w:rPr>
        <w:tab/>
      </w:r>
      <w:r>
        <w:rPr>
          <w:rFonts w:hint="eastAsia"/>
          <w:iCs/>
          <w:sz w:val="24"/>
          <w:lang w:eastAsia="zh-CN"/>
        </w:rPr>
        <w:t>各</w:t>
      </w:r>
      <w:r>
        <w:rPr>
          <w:rFonts w:eastAsia="宋体" w:hint="eastAsia"/>
          <w:lang w:eastAsia="zh-CN"/>
        </w:rPr>
        <w:t>输电运营商</w:t>
      </w:r>
      <w:r>
        <w:rPr>
          <w:rFonts w:hint="eastAsia"/>
          <w:iCs/>
          <w:sz w:val="24"/>
          <w:lang w:eastAsia="zh-CN"/>
        </w:rPr>
        <w:t>应提供证据，证明其已将其数据规范分发给具有</w:t>
      </w:r>
      <w:r>
        <w:rPr>
          <w:rFonts w:eastAsia="宋体" w:hint="eastAsia"/>
          <w:lang w:eastAsia="zh-CN"/>
        </w:rPr>
        <w:t>输电运营商</w:t>
      </w:r>
      <w:r>
        <w:rPr>
          <w:rFonts w:hint="eastAsia"/>
          <w:iCs/>
          <w:sz w:val="24"/>
          <w:lang w:eastAsia="zh-CN"/>
        </w:rPr>
        <w:t>运营计划分析、实时监控和实时评估所需数据的实体。此类证据可以包括但不限于带有张贴电子通知的网页张贴、注明日期的操作员日志、语音记录、显示收件人、日期和内容的邮政收据或电子邮件记录。</w:t>
      </w:r>
    </w:p>
    <w:p w:rsidR="00C5034E" w:rsidRDefault="00724C3D">
      <w:pPr>
        <w:tabs>
          <w:tab w:val="left" w:pos="1000"/>
        </w:tabs>
        <w:spacing w:before="194"/>
        <w:ind w:left="1000" w:right="1226" w:hanging="540"/>
        <w:rPr>
          <w:i/>
          <w:sz w:val="24"/>
        </w:rPr>
      </w:pPr>
      <w:r>
        <w:rPr>
          <w:b/>
          <w:sz w:val="24"/>
        </w:rPr>
        <w:t>R4.</w:t>
      </w:r>
      <w:r>
        <w:rPr>
          <w:b/>
          <w:sz w:val="24"/>
        </w:rPr>
        <w:tab/>
      </w:r>
      <w:r>
        <w:rPr>
          <w:sz w:val="24"/>
        </w:rPr>
        <w:t>Each Balancing Authority shall distribute its data specification to entities that</w:t>
      </w:r>
      <w:r>
        <w:rPr>
          <w:spacing w:val="-33"/>
          <w:sz w:val="24"/>
        </w:rPr>
        <w:t xml:space="preserve"> </w:t>
      </w:r>
      <w:r>
        <w:rPr>
          <w:sz w:val="24"/>
        </w:rPr>
        <w:t xml:space="preserve">have data required by the Balancing Authority’s analysis functions and Real-time monitoring. </w:t>
      </w:r>
      <w:r>
        <w:rPr>
          <w:i/>
          <w:sz w:val="24"/>
        </w:rPr>
        <w:t>[Violation Risk Factor: Low] [Time Horizon: Operations</w:t>
      </w:r>
      <w:r>
        <w:rPr>
          <w:i/>
          <w:spacing w:val="-16"/>
          <w:sz w:val="24"/>
        </w:rPr>
        <w:t xml:space="preserve"> </w:t>
      </w:r>
      <w:r>
        <w:rPr>
          <w:i/>
          <w:sz w:val="24"/>
        </w:rPr>
        <w:t>Planning]</w:t>
      </w:r>
    </w:p>
    <w:p w:rsidR="00C5034E" w:rsidRDefault="00724C3D">
      <w:pPr>
        <w:tabs>
          <w:tab w:val="left" w:pos="1000"/>
        </w:tabs>
        <w:spacing w:before="194"/>
        <w:ind w:left="1000" w:right="1226" w:hanging="540"/>
        <w:rPr>
          <w:i/>
          <w:sz w:val="24"/>
        </w:rPr>
      </w:pPr>
      <w:r>
        <w:rPr>
          <w:rFonts w:hint="eastAsia"/>
          <w:b/>
          <w:bCs/>
          <w:iCs/>
          <w:sz w:val="24"/>
        </w:rPr>
        <w:t>R4</w:t>
      </w:r>
      <w:r>
        <w:rPr>
          <w:rFonts w:eastAsia="宋体" w:hint="eastAsia"/>
          <w:b/>
          <w:bCs/>
          <w:iCs/>
          <w:sz w:val="24"/>
          <w:lang w:eastAsia="zh-CN"/>
        </w:rPr>
        <w:t>.</w:t>
      </w:r>
      <w:r>
        <w:rPr>
          <w:rFonts w:eastAsia="宋体" w:hint="eastAsia"/>
          <w:iCs/>
          <w:sz w:val="24"/>
          <w:lang w:eastAsia="zh-CN"/>
        </w:rPr>
        <w:tab/>
      </w:r>
      <w:r>
        <w:rPr>
          <w:rFonts w:hint="eastAsia"/>
          <w:iCs/>
          <w:sz w:val="24"/>
        </w:rPr>
        <w:t>各平衡机构应将其数据规范分发给具有平衡机构分析功能和实时监控所需数据的实体。</w:t>
      </w:r>
      <w:r>
        <w:rPr>
          <w:rFonts w:hint="eastAsia"/>
          <w:i/>
          <w:sz w:val="24"/>
        </w:rPr>
        <w:t>[违反风险因素:低][时间范围:运营计划]</w:t>
      </w:r>
    </w:p>
    <w:p w:rsidR="00C5034E" w:rsidRDefault="00724C3D">
      <w:pPr>
        <w:pStyle w:val="a4"/>
        <w:spacing w:before="120"/>
        <w:ind w:left="1000" w:right="796" w:hanging="540"/>
      </w:pPr>
      <w:r>
        <w:rPr>
          <w:b/>
        </w:rPr>
        <w:t xml:space="preserve">M4. </w:t>
      </w:r>
      <w:r>
        <w:t>Each Balancing Authority shall make available evidence that it has distributed its data specification to entities that have data required by the Balancing Authority’s analysis functions and Real-time monitoring. Such evidence could include but is not limited to web postings with an electronic notice of the posting, dated operator logs, voice recordings, postal receipts showing the recipient, or e-mail records.</w:t>
      </w:r>
    </w:p>
    <w:p w:rsidR="00C5034E" w:rsidRDefault="00724C3D">
      <w:pPr>
        <w:pStyle w:val="a4"/>
        <w:spacing w:before="120"/>
        <w:ind w:left="1000" w:right="796" w:hanging="540"/>
        <w:rPr>
          <w:lang w:eastAsia="zh-CN"/>
        </w:rPr>
      </w:pPr>
      <w:r>
        <w:rPr>
          <w:rFonts w:hint="eastAsia"/>
          <w:b/>
          <w:bCs/>
          <w:lang w:eastAsia="zh-CN"/>
        </w:rPr>
        <w:t>M4</w:t>
      </w:r>
      <w:r>
        <w:rPr>
          <w:rFonts w:eastAsia="宋体" w:hint="eastAsia"/>
          <w:b/>
          <w:bCs/>
          <w:lang w:eastAsia="zh-CN"/>
        </w:rPr>
        <w:t>.</w:t>
      </w:r>
      <w:r>
        <w:rPr>
          <w:rFonts w:eastAsia="宋体" w:hint="eastAsia"/>
          <w:lang w:eastAsia="zh-CN"/>
        </w:rPr>
        <w:tab/>
      </w:r>
      <w:r>
        <w:rPr>
          <w:rFonts w:hint="eastAsia"/>
          <w:lang w:eastAsia="zh-CN"/>
        </w:rPr>
        <w:t>各平衡机构应提供证据，证明其已将其数据规范分发给具有平衡机构分析功能和实时监控所需数据的实体。此类证据可以包括但不限于带有张贴电子通知的网页张贴、注明日期的操作员日志、语音记录、显示收件人的邮政收据或电子邮件记录。</w:t>
      </w:r>
    </w:p>
    <w:p w:rsidR="00C5034E" w:rsidRDefault="00724C3D">
      <w:pPr>
        <w:tabs>
          <w:tab w:val="left" w:pos="1000"/>
        </w:tabs>
        <w:spacing w:before="121"/>
        <w:ind w:left="1000" w:right="1009" w:hanging="540"/>
        <w:rPr>
          <w:i/>
          <w:sz w:val="24"/>
        </w:rPr>
      </w:pPr>
      <w:r>
        <w:rPr>
          <w:b/>
          <w:sz w:val="24"/>
        </w:rPr>
        <w:t>R5.</w:t>
      </w:r>
      <w:r>
        <w:rPr>
          <w:b/>
          <w:sz w:val="24"/>
        </w:rPr>
        <w:tab/>
      </w:r>
      <w:r>
        <w:rPr>
          <w:sz w:val="24"/>
        </w:rPr>
        <w:t xml:space="preserve">Each Transmission Operator, Balancing Authority, Generator Owner, Generator Operator, Load-Serving Entity, Transmission Owner, and Distribution Provider receiving a data specification in Requirement R3 or R4 shall satisfy the obligations of the documented specifications using: </w:t>
      </w:r>
      <w:r>
        <w:rPr>
          <w:i/>
          <w:sz w:val="24"/>
        </w:rPr>
        <w:t>[Violation Risk Factor: Medium] [Time</w:t>
      </w:r>
      <w:r>
        <w:rPr>
          <w:i/>
          <w:spacing w:val="-30"/>
          <w:sz w:val="24"/>
        </w:rPr>
        <w:t xml:space="preserve"> </w:t>
      </w:r>
      <w:r>
        <w:rPr>
          <w:i/>
          <w:sz w:val="24"/>
        </w:rPr>
        <w:t>Horizon: Operations Planning, Same-Day Operations, Real-time</w:t>
      </w:r>
      <w:r>
        <w:rPr>
          <w:i/>
          <w:spacing w:val="-2"/>
          <w:sz w:val="24"/>
        </w:rPr>
        <w:t xml:space="preserve"> </w:t>
      </w:r>
      <w:r>
        <w:rPr>
          <w:i/>
          <w:sz w:val="24"/>
        </w:rPr>
        <w:t>Operations]</w:t>
      </w:r>
    </w:p>
    <w:p w:rsidR="00C5034E" w:rsidRDefault="00724C3D">
      <w:pPr>
        <w:tabs>
          <w:tab w:val="left" w:pos="1000"/>
        </w:tabs>
        <w:spacing w:before="121"/>
        <w:ind w:left="1000" w:right="1009" w:hanging="540"/>
        <w:rPr>
          <w:i/>
          <w:sz w:val="24"/>
          <w:lang w:eastAsia="zh-CN"/>
        </w:rPr>
      </w:pPr>
      <w:r>
        <w:rPr>
          <w:rFonts w:hint="eastAsia"/>
          <w:b/>
          <w:bCs/>
          <w:iCs/>
          <w:sz w:val="24"/>
          <w:lang w:eastAsia="zh-CN"/>
        </w:rPr>
        <w:t>R5</w:t>
      </w:r>
      <w:r>
        <w:rPr>
          <w:rFonts w:eastAsia="宋体" w:hint="eastAsia"/>
          <w:b/>
          <w:bCs/>
          <w:iCs/>
          <w:sz w:val="24"/>
          <w:lang w:eastAsia="zh-CN"/>
        </w:rPr>
        <w:t>.</w:t>
      </w:r>
      <w:r>
        <w:rPr>
          <w:rFonts w:eastAsia="宋体" w:hint="eastAsia"/>
          <w:iCs/>
          <w:sz w:val="24"/>
          <w:lang w:eastAsia="zh-CN"/>
        </w:rPr>
        <w:tab/>
      </w:r>
      <w:r>
        <w:rPr>
          <w:rFonts w:hint="eastAsia"/>
          <w:iCs/>
          <w:sz w:val="24"/>
          <w:lang w:eastAsia="zh-CN"/>
        </w:rPr>
        <w:t>接收到要求R3或R4中的数据规范的每个</w:t>
      </w:r>
      <w:r>
        <w:rPr>
          <w:rFonts w:eastAsia="宋体" w:hint="eastAsia"/>
          <w:iCs/>
          <w:sz w:val="24"/>
          <w:lang w:eastAsia="zh-CN"/>
        </w:rPr>
        <w:t>输电</w:t>
      </w:r>
      <w:r>
        <w:rPr>
          <w:rFonts w:hint="eastAsia"/>
          <w:iCs/>
          <w:sz w:val="24"/>
          <w:lang w:eastAsia="zh-CN"/>
        </w:rPr>
        <w:t>运营商、平衡机构、发电机所有者、发电机运营商、负荷服务实体、传输所有者和配电</w:t>
      </w:r>
      <w:r>
        <w:rPr>
          <w:rFonts w:eastAsia="宋体" w:hint="eastAsia"/>
          <w:iCs/>
          <w:sz w:val="24"/>
          <w:lang w:eastAsia="zh-CN"/>
        </w:rPr>
        <w:t>供应</w:t>
      </w:r>
      <w:r>
        <w:rPr>
          <w:rFonts w:hint="eastAsia"/>
          <w:iCs/>
          <w:sz w:val="24"/>
          <w:lang w:eastAsia="zh-CN"/>
        </w:rPr>
        <w:t>商，应通过以下方式履行规范文件规定的义务:</w:t>
      </w:r>
      <w:r>
        <w:rPr>
          <w:rFonts w:hint="eastAsia"/>
          <w:i/>
          <w:sz w:val="24"/>
          <w:lang w:eastAsia="zh-CN"/>
        </w:rPr>
        <w:t>[违反风险因素:中等][时间范围:运营计划、当日运营、实时运营]</w:t>
      </w:r>
    </w:p>
    <w:p w:rsidR="00C5034E" w:rsidRDefault="00724C3D">
      <w:pPr>
        <w:pStyle w:val="a6"/>
        <w:numPr>
          <w:ilvl w:val="1"/>
          <w:numId w:val="18"/>
        </w:numPr>
        <w:tabs>
          <w:tab w:val="left" w:pos="1541"/>
        </w:tabs>
        <w:ind w:hanging="505"/>
        <w:rPr>
          <w:sz w:val="24"/>
        </w:rPr>
      </w:pPr>
      <w:r>
        <w:rPr>
          <w:sz w:val="24"/>
        </w:rPr>
        <w:t>A mutually agreeable</w:t>
      </w:r>
      <w:r>
        <w:rPr>
          <w:spacing w:val="-2"/>
          <w:sz w:val="24"/>
        </w:rPr>
        <w:t xml:space="preserve"> </w:t>
      </w:r>
      <w:r>
        <w:rPr>
          <w:sz w:val="24"/>
        </w:rPr>
        <w:t>format</w:t>
      </w:r>
    </w:p>
    <w:p w:rsidR="00C5034E" w:rsidRDefault="00724C3D">
      <w:pPr>
        <w:pStyle w:val="a6"/>
        <w:numPr>
          <w:ilvl w:val="1"/>
          <w:numId w:val="18"/>
        </w:numPr>
        <w:tabs>
          <w:tab w:val="left" w:pos="1541"/>
        </w:tabs>
        <w:ind w:hanging="505"/>
        <w:rPr>
          <w:sz w:val="24"/>
        </w:rPr>
      </w:pPr>
      <w:r>
        <w:rPr>
          <w:sz w:val="24"/>
        </w:rPr>
        <w:t>A mutually agreeable process for resolving data</w:t>
      </w:r>
      <w:r>
        <w:rPr>
          <w:spacing w:val="-6"/>
          <w:sz w:val="24"/>
        </w:rPr>
        <w:t xml:space="preserve"> </w:t>
      </w:r>
      <w:r>
        <w:rPr>
          <w:sz w:val="24"/>
        </w:rPr>
        <w:t>conflicts</w:t>
      </w:r>
    </w:p>
    <w:p w:rsidR="00C5034E" w:rsidRDefault="00724C3D">
      <w:pPr>
        <w:pStyle w:val="a6"/>
        <w:numPr>
          <w:ilvl w:val="1"/>
          <w:numId w:val="18"/>
        </w:numPr>
        <w:tabs>
          <w:tab w:val="left" w:pos="1541"/>
        </w:tabs>
        <w:ind w:hanging="505"/>
        <w:rPr>
          <w:sz w:val="24"/>
        </w:rPr>
      </w:pPr>
      <w:r>
        <w:rPr>
          <w:sz w:val="24"/>
        </w:rPr>
        <w:t>A mutually agreeable security</w:t>
      </w:r>
      <w:r>
        <w:rPr>
          <w:spacing w:val="-2"/>
          <w:sz w:val="24"/>
        </w:rPr>
        <w:t xml:space="preserve"> </w:t>
      </w:r>
      <w:r>
        <w:rPr>
          <w:sz w:val="24"/>
        </w:rPr>
        <w:t>protocol</w:t>
      </w:r>
    </w:p>
    <w:p w:rsidR="00C5034E" w:rsidRDefault="00724C3D">
      <w:pPr>
        <w:pStyle w:val="a6"/>
        <w:tabs>
          <w:tab w:val="left" w:pos="1541"/>
        </w:tabs>
        <w:ind w:left="1035" w:firstLine="0"/>
        <w:rPr>
          <w:sz w:val="24"/>
        </w:rPr>
      </w:pPr>
      <w:r>
        <w:rPr>
          <w:rFonts w:hint="eastAsia"/>
          <w:sz w:val="24"/>
        </w:rPr>
        <w:t>5.1</w:t>
      </w:r>
      <w:r>
        <w:rPr>
          <w:rFonts w:eastAsia="宋体" w:hint="eastAsia"/>
          <w:sz w:val="24"/>
          <w:lang w:eastAsia="zh-CN"/>
        </w:rPr>
        <w:t>.</w:t>
      </w:r>
      <w:r>
        <w:rPr>
          <w:rFonts w:eastAsia="宋体" w:hint="eastAsia"/>
          <w:sz w:val="24"/>
          <w:lang w:eastAsia="zh-CN"/>
        </w:rPr>
        <w:tab/>
      </w:r>
      <w:r>
        <w:rPr>
          <w:rFonts w:hint="eastAsia"/>
          <w:sz w:val="24"/>
        </w:rPr>
        <w:t>双方同意的格式</w:t>
      </w:r>
    </w:p>
    <w:p w:rsidR="00C5034E" w:rsidRDefault="00724C3D">
      <w:pPr>
        <w:pStyle w:val="a6"/>
        <w:tabs>
          <w:tab w:val="left" w:pos="1541"/>
        </w:tabs>
        <w:ind w:left="1035" w:firstLine="0"/>
        <w:rPr>
          <w:sz w:val="24"/>
          <w:lang w:eastAsia="zh-CN"/>
        </w:rPr>
      </w:pPr>
      <w:r>
        <w:rPr>
          <w:rFonts w:hint="eastAsia"/>
          <w:sz w:val="24"/>
          <w:lang w:eastAsia="zh-CN"/>
        </w:rPr>
        <w:t>5.2</w:t>
      </w:r>
      <w:r>
        <w:rPr>
          <w:rFonts w:eastAsia="宋体" w:hint="eastAsia"/>
          <w:sz w:val="24"/>
          <w:lang w:eastAsia="zh-CN"/>
        </w:rPr>
        <w:t>.</w:t>
      </w:r>
      <w:r>
        <w:rPr>
          <w:rFonts w:eastAsia="宋体" w:hint="eastAsia"/>
          <w:sz w:val="24"/>
          <w:lang w:eastAsia="zh-CN"/>
        </w:rPr>
        <w:tab/>
      </w:r>
      <w:r>
        <w:rPr>
          <w:rFonts w:hint="eastAsia"/>
          <w:sz w:val="24"/>
          <w:lang w:eastAsia="zh-CN"/>
        </w:rPr>
        <w:t>解决数据冲突的双方同意的过程</w:t>
      </w:r>
    </w:p>
    <w:p w:rsidR="00C5034E" w:rsidRDefault="00724C3D">
      <w:pPr>
        <w:pStyle w:val="a6"/>
        <w:tabs>
          <w:tab w:val="left" w:pos="1541"/>
        </w:tabs>
        <w:ind w:left="1035" w:firstLine="0"/>
        <w:rPr>
          <w:sz w:val="24"/>
        </w:rPr>
      </w:pPr>
      <w:r>
        <w:rPr>
          <w:rFonts w:hint="eastAsia"/>
          <w:sz w:val="24"/>
        </w:rPr>
        <w:t>5.3</w:t>
      </w:r>
      <w:r>
        <w:rPr>
          <w:rFonts w:eastAsia="宋体" w:hint="eastAsia"/>
          <w:sz w:val="24"/>
          <w:lang w:eastAsia="zh-CN"/>
        </w:rPr>
        <w:t>.</w:t>
      </w:r>
      <w:r>
        <w:rPr>
          <w:rFonts w:eastAsia="宋体" w:hint="eastAsia"/>
          <w:sz w:val="24"/>
          <w:lang w:eastAsia="zh-CN"/>
        </w:rPr>
        <w:tab/>
      </w:r>
      <w:r>
        <w:rPr>
          <w:rFonts w:hint="eastAsia"/>
          <w:sz w:val="24"/>
        </w:rPr>
        <w:t>双方同意的安全协议</w:t>
      </w:r>
    </w:p>
    <w:p w:rsidR="00C5034E" w:rsidRDefault="00724C3D">
      <w:pPr>
        <w:pStyle w:val="a4"/>
        <w:spacing w:before="92"/>
        <w:ind w:left="1000" w:right="1014" w:hanging="540"/>
      </w:pPr>
      <w:r>
        <w:rPr>
          <w:b/>
        </w:rPr>
        <w:t xml:space="preserve">M5. </w:t>
      </w:r>
      <w:r>
        <w:t xml:space="preserve">Each Transmission Operator, Balancing Authority, Generator Owner, Generator Operator, Load-Serving Entity, Transmission Owner, and Distribution Provider receiving a data specification in Requirement R3 or R4 shall make available evidence </w:t>
      </w:r>
      <w:r>
        <w:lastRenderedPageBreak/>
        <w:t>that it has satisfied the obligations of the documented specifications. Such evidence could include, but is not limited to, electronic or hard copies of data transmittals or attestations of receiving entities.</w:t>
      </w:r>
    </w:p>
    <w:p w:rsidR="00C5034E" w:rsidRDefault="00724C3D">
      <w:pPr>
        <w:pStyle w:val="a4"/>
        <w:spacing w:before="92"/>
        <w:ind w:left="1000" w:right="1014" w:hanging="540"/>
        <w:rPr>
          <w:lang w:eastAsia="zh-CN"/>
        </w:rPr>
      </w:pPr>
      <w:r>
        <w:rPr>
          <w:rFonts w:hint="eastAsia"/>
          <w:lang w:eastAsia="zh-CN"/>
        </w:rPr>
        <w:t>M5</w:t>
      </w:r>
      <w:r>
        <w:rPr>
          <w:rFonts w:eastAsia="宋体" w:hint="eastAsia"/>
          <w:lang w:eastAsia="zh-CN"/>
        </w:rPr>
        <w:t>.</w:t>
      </w:r>
      <w:r>
        <w:rPr>
          <w:rFonts w:eastAsia="宋体" w:hint="eastAsia"/>
          <w:lang w:eastAsia="zh-CN"/>
        </w:rPr>
        <w:tab/>
      </w:r>
      <w:r>
        <w:rPr>
          <w:rFonts w:hint="eastAsia"/>
          <w:lang w:eastAsia="zh-CN"/>
        </w:rPr>
        <w:t>每个接收到要求R3或R4中的数据规范的</w:t>
      </w:r>
      <w:r>
        <w:rPr>
          <w:rFonts w:eastAsia="宋体" w:hint="eastAsia"/>
          <w:lang w:eastAsia="zh-CN"/>
        </w:rPr>
        <w:t>输电运营商</w:t>
      </w:r>
      <w:r>
        <w:rPr>
          <w:rFonts w:hint="eastAsia"/>
          <w:lang w:eastAsia="zh-CN"/>
        </w:rPr>
        <w:t>、平衡机构、发电机所有者、发电机运营商、负载服务实体、传输所有者和配电提供商，都应提供证据证明其已满足规范文件规定的义务。这种证据可以包括但不限于数据传输的电子或硬拷贝或接收实体的证明。</w:t>
      </w:r>
    </w:p>
    <w:p w:rsidR="00C5034E" w:rsidRDefault="00C5034E">
      <w:pPr>
        <w:pStyle w:val="a4"/>
        <w:spacing w:before="5"/>
        <w:rPr>
          <w:sz w:val="19"/>
          <w:lang w:eastAsia="zh-CN"/>
        </w:rPr>
      </w:pPr>
    </w:p>
    <w:p w:rsidR="00C5034E" w:rsidRDefault="00724C3D">
      <w:pPr>
        <w:pStyle w:val="2"/>
        <w:numPr>
          <w:ilvl w:val="0"/>
          <w:numId w:val="14"/>
        </w:numPr>
        <w:tabs>
          <w:tab w:val="left" w:pos="461"/>
        </w:tabs>
        <w:spacing w:before="0"/>
        <w:ind w:hanging="361"/>
        <w:rPr>
          <w:rFonts w:ascii="Tahoma"/>
        </w:rPr>
      </w:pPr>
      <w:r>
        <w:rPr>
          <w:rFonts w:ascii="Tahoma"/>
        </w:rPr>
        <w:t>Compliance</w:t>
      </w:r>
      <w:r>
        <w:rPr>
          <w:rFonts w:ascii="Tahoma" w:eastAsia="宋体" w:hint="eastAsia"/>
          <w:lang w:eastAsia="zh-CN"/>
        </w:rPr>
        <w:tab/>
      </w:r>
      <w:r>
        <w:rPr>
          <w:rFonts w:ascii="Tahoma" w:eastAsia="宋体" w:hint="eastAsia"/>
          <w:lang w:eastAsia="zh-CN"/>
        </w:rPr>
        <w:tab/>
        <w:t>C.</w:t>
      </w:r>
      <w:r>
        <w:rPr>
          <w:rFonts w:ascii="Tahoma" w:eastAsia="宋体" w:hint="eastAsia"/>
          <w:lang w:eastAsia="zh-CN"/>
        </w:rPr>
        <w:t>合规手段</w:t>
      </w:r>
    </w:p>
    <w:p w:rsidR="00C5034E" w:rsidRDefault="00724C3D">
      <w:pPr>
        <w:pStyle w:val="a6"/>
        <w:numPr>
          <w:ilvl w:val="1"/>
          <w:numId w:val="14"/>
        </w:numPr>
        <w:tabs>
          <w:tab w:val="left" w:pos="1036"/>
          <w:tab w:val="left" w:pos="1037"/>
        </w:tabs>
        <w:spacing w:before="123"/>
        <w:ind w:hanging="577"/>
        <w:rPr>
          <w:b/>
          <w:sz w:val="24"/>
        </w:rPr>
      </w:pPr>
      <w:r>
        <w:rPr>
          <w:b/>
          <w:sz w:val="24"/>
        </w:rPr>
        <w:t>Compliance Monitoring</w:t>
      </w:r>
      <w:r>
        <w:rPr>
          <w:b/>
          <w:spacing w:val="-4"/>
          <w:sz w:val="24"/>
        </w:rPr>
        <w:t xml:space="preserve"> </w:t>
      </w:r>
      <w:r>
        <w:rPr>
          <w:b/>
          <w:sz w:val="24"/>
        </w:rPr>
        <w:t>Process</w:t>
      </w:r>
      <w:r>
        <w:rPr>
          <w:rFonts w:eastAsia="宋体" w:hint="eastAsia"/>
          <w:b/>
          <w:sz w:val="24"/>
          <w:lang w:eastAsia="zh-CN"/>
        </w:rPr>
        <w:tab/>
      </w:r>
      <w:r>
        <w:rPr>
          <w:rFonts w:eastAsia="宋体" w:hint="eastAsia"/>
          <w:b/>
          <w:sz w:val="24"/>
          <w:lang w:eastAsia="zh-CN"/>
        </w:rPr>
        <w:tab/>
        <w:t>1.</w:t>
      </w:r>
      <w:r>
        <w:rPr>
          <w:rFonts w:eastAsia="宋体" w:hint="eastAsia"/>
          <w:b/>
          <w:sz w:val="24"/>
          <w:lang w:eastAsia="zh-CN"/>
        </w:rPr>
        <w:t>合规监控手段：</w:t>
      </w:r>
    </w:p>
    <w:p w:rsidR="00C5034E" w:rsidRDefault="00724C3D">
      <w:pPr>
        <w:pStyle w:val="a6"/>
        <w:numPr>
          <w:ilvl w:val="2"/>
          <w:numId w:val="14"/>
        </w:numPr>
        <w:tabs>
          <w:tab w:val="left" w:pos="1541"/>
        </w:tabs>
        <w:ind w:hanging="505"/>
        <w:rPr>
          <w:b/>
          <w:sz w:val="24"/>
        </w:rPr>
      </w:pPr>
      <w:r>
        <w:rPr>
          <w:b/>
          <w:sz w:val="24"/>
        </w:rPr>
        <w:t>Compliance Monitoring</w:t>
      </w:r>
      <w:r>
        <w:rPr>
          <w:b/>
          <w:spacing w:val="-4"/>
          <w:sz w:val="24"/>
        </w:rPr>
        <w:t xml:space="preserve"> </w:t>
      </w:r>
      <w:r>
        <w:rPr>
          <w:b/>
          <w:sz w:val="24"/>
        </w:rPr>
        <w:t>Process</w:t>
      </w:r>
      <w:r>
        <w:rPr>
          <w:rFonts w:eastAsia="宋体" w:hint="eastAsia"/>
          <w:b/>
          <w:sz w:val="24"/>
          <w:lang w:eastAsia="zh-CN"/>
        </w:rPr>
        <w:tab/>
      </w:r>
      <w:r>
        <w:rPr>
          <w:rFonts w:eastAsia="宋体" w:hint="eastAsia"/>
          <w:b/>
          <w:sz w:val="24"/>
          <w:lang w:eastAsia="zh-CN"/>
        </w:rPr>
        <w:tab/>
        <w:t>1.1.</w:t>
      </w:r>
      <w:r>
        <w:rPr>
          <w:rFonts w:eastAsia="宋体" w:hint="eastAsia"/>
          <w:b/>
          <w:sz w:val="24"/>
          <w:lang w:eastAsia="zh-CN"/>
        </w:rPr>
        <w:t>合规监控过程</w:t>
      </w:r>
    </w:p>
    <w:p w:rsidR="00C5034E" w:rsidRDefault="00724C3D">
      <w:pPr>
        <w:pStyle w:val="a4"/>
        <w:spacing w:before="120"/>
        <w:ind w:left="1540" w:right="635"/>
      </w:pPr>
      <w:r>
        <w:t>As defined in the NERC Rules of Procedure, “Compliance Enforcement Authority” (CEA) means NERC or the Regional Entity in their respective roles of monitoring and enforcing compliance with the NERC Reliability Standards.</w:t>
      </w:r>
    </w:p>
    <w:p w:rsidR="00C5034E" w:rsidRDefault="00724C3D">
      <w:pPr>
        <w:pStyle w:val="a4"/>
        <w:spacing w:before="120"/>
        <w:ind w:left="1540" w:right="635"/>
        <w:rPr>
          <w:lang w:eastAsia="zh-CN"/>
        </w:rPr>
      </w:pPr>
      <w:r>
        <w:rPr>
          <w:rFonts w:hint="eastAsia"/>
          <w:lang w:eastAsia="zh-CN"/>
        </w:rPr>
        <w:t>按照NERC程序规则的定义，“合规执行机构”(CEA)是指NERC或区域实体在各自的角色中，监督和执行符合NERC可靠性标准。</w:t>
      </w:r>
    </w:p>
    <w:p w:rsidR="00C5034E" w:rsidRDefault="00724C3D">
      <w:pPr>
        <w:pStyle w:val="2"/>
        <w:numPr>
          <w:ilvl w:val="2"/>
          <w:numId w:val="14"/>
        </w:numPr>
        <w:tabs>
          <w:tab w:val="left" w:pos="1541"/>
        </w:tabs>
        <w:ind w:hanging="505"/>
      </w:pPr>
      <w:r>
        <w:t>Compliance Monitoring and Assessment</w:t>
      </w:r>
      <w:r>
        <w:rPr>
          <w:spacing w:val="-1"/>
        </w:rPr>
        <w:t xml:space="preserve"> </w:t>
      </w:r>
      <w:r>
        <w:t>Processes</w:t>
      </w:r>
      <w:r>
        <w:rPr>
          <w:rFonts w:eastAsia="宋体" w:hint="eastAsia"/>
          <w:lang w:eastAsia="zh-CN"/>
        </w:rPr>
        <w:tab/>
        <w:t>1.2.</w:t>
      </w:r>
      <w:r>
        <w:rPr>
          <w:rFonts w:eastAsia="宋体" w:hint="eastAsia"/>
          <w:lang w:eastAsia="zh-CN"/>
        </w:rPr>
        <w:t>合规监测和评估流程</w:t>
      </w:r>
    </w:p>
    <w:p w:rsidR="00C5034E" w:rsidRDefault="00724C3D">
      <w:pPr>
        <w:pStyle w:val="a4"/>
        <w:spacing w:before="122"/>
        <w:ind w:left="1595"/>
        <w:jc w:val="both"/>
      </w:pPr>
      <w:r>
        <w:t>As defined in the NERC Rules of Procedure, “Compliance Monitoring and</w:t>
      </w:r>
    </w:p>
    <w:p w:rsidR="00C5034E" w:rsidRDefault="00724C3D">
      <w:pPr>
        <w:pStyle w:val="a4"/>
        <w:ind w:left="1540" w:right="1008"/>
        <w:jc w:val="both"/>
      </w:pPr>
      <w:r>
        <w:t>Assessment Processes” refers to the identification of the processes that will be used to evaluate data or information for the purpose of assessing</w:t>
      </w:r>
      <w:r>
        <w:rPr>
          <w:spacing w:val="-39"/>
        </w:rPr>
        <w:t xml:space="preserve"> </w:t>
      </w:r>
      <w:r>
        <w:t>performance or outcomes with the associated reliability</w:t>
      </w:r>
      <w:r>
        <w:rPr>
          <w:spacing w:val="-7"/>
        </w:rPr>
        <w:t xml:space="preserve"> </w:t>
      </w:r>
      <w:r>
        <w:t>standard.</w:t>
      </w:r>
    </w:p>
    <w:p w:rsidR="00C5034E" w:rsidRDefault="00724C3D">
      <w:pPr>
        <w:pStyle w:val="a4"/>
        <w:ind w:left="1540" w:right="1008"/>
        <w:jc w:val="both"/>
        <w:rPr>
          <w:lang w:eastAsia="zh-CN"/>
        </w:rPr>
      </w:pPr>
      <w:r>
        <w:rPr>
          <w:rFonts w:hint="eastAsia"/>
          <w:lang w:eastAsia="zh-CN"/>
        </w:rPr>
        <w:t>按照NERC程序规则的定义，“合规性监测和评估过程”指的是将用于评估数据或信息的过程的识别，以评估性能或结果与相关的可靠性标准。</w:t>
      </w:r>
    </w:p>
    <w:p w:rsidR="00C5034E" w:rsidRDefault="00724C3D">
      <w:pPr>
        <w:pStyle w:val="2"/>
        <w:numPr>
          <w:ilvl w:val="2"/>
          <w:numId w:val="14"/>
        </w:numPr>
        <w:tabs>
          <w:tab w:val="left" w:pos="1541"/>
        </w:tabs>
        <w:spacing w:before="119"/>
        <w:ind w:hanging="505"/>
        <w:jc w:val="both"/>
      </w:pPr>
      <w:r>
        <w:t>Data</w:t>
      </w:r>
      <w:r>
        <w:rPr>
          <w:spacing w:val="-1"/>
        </w:rPr>
        <w:t xml:space="preserve"> </w:t>
      </w:r>
      <w:r>
        <w:t>Retention</w:t>
      </w:r>
      <w:r>
        <w:rPr>
          <w:rFonts w:eastAsia="宋体" w:hint="eastAsia"/>
          <w:lang w:eastAsia="zh-CN"/>
        </w:rPr>
        <w:tab/>
        <w:t>1.3.</w:t>
      </w:r>
      <w:r>
        <w:rPr>
          <w:rFonts w:eastAsia="宋体" w:hint="eastAsia"/>
          <w:lang w:eastAsia="zh-CN"/>
        </w:rPr>
        <w:t>数据保留</w:t>
      </w:r>
    </w:p>
    <w:p w:rsidR="00C5034E" w:rsidRDefault="00724C3D">
      <w:pPr>
        <w:pStyle w:val="a4"/>
        <w:spacing w:before="120"/>
        <w:ind w:left="1540" w:right="796"/>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that it was compliant for the full time period since the last audit.</w:t>
      </w:r>
    </w:p>
    <w:p w:rsidR="00C5034E" w:rsidRDefault="00724C3D">
      <w:pPr>
        <w:pStyle w:val="a4"/>
        <w:spacing w:before="120"/>
        <w:ind w:left="1540" w:right="796"/>
        <w:rPr>
          <w:lang w:eastAsia="zh-CN"/>
        </w:rPr>
      </w:pPr>
      <w:r>
        <w:rPr>
          <w:rFonts w:hint="eastAsia"/>
          <w:lang w:eastAsia="zh-CN"/>
        </w:rPr>
        <w:t>以下证据保存期确定了一个实体被要求保留特定证据以证明合规的时间期限。如果以下规定的证据保留期比上次审计后的时间短，合规执行机构可以要求实体提供其他证据，以证明其在上次审计后的完整时间内是合规的。</w:t>
      </w:r>
    </w:p>
    <w:p w:rsidR="00C5034E" w:rsidRDefault="00724C3D">
      <w:pPr>
        <w:pStyle w:val="a4"/>
        <w:spacing w:before="119"/>
        <w:ind w:left="1540" w:right="796"/>
      </w:pPr>
      <w:r>
        <w:t>Each responsible entity shall keep data or evidence to show compliance as identified below unless directed by its Compliance Enforcement Authority to retain specific evidence for a longer period of time as part of an investigation:</w:t>
      </w:r>
    </w:p>
    <w:p w:rsidR="00C5034E" w:rsidRDefault="00724C3D">
      <w:pPr>
        <w:pStyle w:val="a4"/>
        <w:spacing w:before="119"/>
        <w:ind w:left="1540" w:right="796"/>
        <w:rPr>
          <w:lang w:eastAsia="zh-CN"/>
        </w:rPr>
      </w:pPr>
      <w:r>
        <w:rPr>
          <w:rFonts w:hint="eastAsia"/>
          <w:lang w:eastAsia="zh-CN"/>
        </w:rPr>
        <w:t>每个负责任的实体应保存数据或证据，以显示以下所述的合规情况，除非其合规执法机构指示将特定证据保留较长时间，作为调查的一部分:</w:t>
      </w:r>
    </w:p>
    <w:p w:rsidR="00C5034E" w:rsidRDefault="00724C3D">
      <w:pPr>
        <w:pStyle w:val="a4"/>
        <w:spacing w:before="122"/>
        <w:ind w:left="1540" w:right="796"/>
      </w:pPr>
      <w:r>
        <w:t xml:space="preserve">Each Transmission Operator shall retain its dated, current, in force, documented </w:t>
      </w:r>
      <w:r>
        <w:lastRenderedPageBreak/>
        <w:t>specification for the data necessary for it to perform its Operational Planning Analyses, Real-time monitoring, and Real-time Assessments in accordance with Requirement R1 and Measurement M1 as well as any documents in force since the last compliance audit.</w:t>
      </w:r>
    </w:p>
    <w:p w:rsidR="00C5034E" w:rsidRDefault="00724C3D">
      <w:pPr>
        <w:pStyle w:val="a4"/>
        <w:spacing w:before="122"/>
        <w:ind w:left="1540" w:right="796"/>
        <w:rPr>
          <w:lang w:eastAsia="zh-CN"/>
        </w:rPr>
      </w:pPr>
      <w:r>
        <w:rPr>
          <w:rFonts w:hint="eastAsia"/>
          <w:lang w:eastAsia="zh-CN"/>
        </w:rPr>
        <w:t>每个输电运营商应根据要求R1和测量M1以及自上次符合性审核以来的任何有效文件，保留其已日期的、当前的、有效的、文件化的数据规范，以进行运营计划分析、实时监控和实时评估所需的数据。</w:t>
      </w:r>
    </w:p>
    <w:p w:rsidR="00C5034E" w:rsidRDefault="00724C3D">
      <w:pPr>
        <w:pStyle w:val="a4"/>
        <w:spacing w:before="120"/>
        <w:ind w:left="1540" w:right="851"/>
      </w:pPr>
      <w:r>
        <w:t>Each Balancing Authority shall retain its dated, current, in force, documented specification for the data necessary for it to perform its analysis functions and Real-time monitoring in accordance with Requirement R2 and Measurement M2 as well as any documents in force since the last compliance audit.</w:t>
      </w:r>
    </w:p>
    <w:p w:rsidR="00C5034E" w:rsidRDefault="00724C3D">
      <w:pPr>
        <w:pStyle w:val="a4"/>
        <w:spacing w:before="120"/>
        <w:ind w:left="1540" w:right="851"/>
        <w:rPr>
          <w:lang w:eastAsia="zh-CN"/>
        </w:rPr>
      </w:pPr>
      <w:r>
        <w:rPr>
          <w:rFonts w:hint="eastAsia"/>
          <w:lang w:eastAsia="zh-CN"/>
        </w:rPr>
        <w:t>每个平衡机构应保留其已日期的、当前的、有效的、文件化的规范，用于按照要求R2和测量M2执行分析功能和实时监控所需的数据，以及自上次合规审核以来的任何有效文件。</w:t>
      </w:r>
    </w:p>
    <w:p w:rsidR="00C5034E" w:rsidRDefault="00724C3D">
      <w:pPr>
        <w:pStyle w:val="a4"/>
        <w:spacing w:before="119"/>
        <w:ind w:left="1540" w:right="839"/>
      </w:pPr>
      <w:r>
        <w:t>Each Transmission Operator shall retain evidence for three calendar years that it has distributed its data specification to entities that have data required by the</w:t>
      </w:r>
      <w:r>
        <w:rPr>
          <w:rFonts w:eastAsia="宋体" w:hint="eastAsia"/>
          <w:lang w:eastAsia="zh-CN"/>
        </w:rPr>
        <w:t xml:space="preserve"> </w:t>
      </w:r>
      <w:r>
        <w:t>Transmission Operator’s Operational Planning Analyses, Real-time monitoring, and Real-time Assessments in accordance with Requirement R3 and Measurement M3.</w:t>
      </w:r>
    </w:p>
    <w:p w:rsidR="00C5034E" w:rsidRDefault="00724C3D">
      <w:pPr>
        <w:pStyle w:val="a4"/>
        <w:spacing w:before="119"/>
        <w:ind w:left="1540" w:right="839"/>
        <w:rPr>
          <w:lang w:eastAsia="zh-CN"/>
        </w:rPr>
      </w:pPr>
      <w:r>
        <w:rPr>
          <w:rFonts w:hint="eastAsia"/>
          <w:lang w:eastAsia="zh-CN"/>
        </w:rPr>
        <w:t>每一</w:t>
      </w:r>
      <w:r>
        <w:rPr>
          <w:rFonts w:eastAsia="宋体" w:hint="eastAsia"/>
          <w:lang w:eastAsia="zh-CN"/>
        </w:rPr>
        <w:t>个</w:t>
      </w:r>
      <w:r>
        <w:rPr>
          <w:rFonts w:hint="eastAsia"/>
          <w:lang w:eastAsia="zh-CN"/>
        </w:rPr>
        <w:t>输电运营商应保留其已将其数据规范分发给具有根据R3和M3要求进行运营规划分析、实时监测和实时评估所需数据的实体的证据3个日历年。</w:t>
      </w:r>
    </w:p>
    <w:p w:rsidR="00C5034E" w:rsidRDefault="00724C3D">
      <w:pPr>
        <w:pStyle w:val="a4"/>
        <w:spacing w:before="120"/>
        <w:ind w:left="1540" w:right="869"/>
      </w:pPr>
      <w:r>
        <w:t>Each Balancing Authority shall retain evidence for three calendar years that it has distributed its data specification to entities that have data required by the Balancing Authority’s analysis functions and Real-time monitoring in accordance with Requirement R4 and Measurement M4.</w:t>
      </w:r>
    </w:p>
    <w:p w:rsidR="00C5034E" w:rsidRDefault="00724C3D">
      <w:pPr>
        <w:pStyle w:val="a4"/>
        <w:spacing w:before="120"/>
        <w:ind w:left="1540" w:right="869"/>
        <w:rPr>
          <w:lang w:eastAsia="zh-CN"/>
        </w:rPr>
      </w:pPr>
      <w:r>
        <w:rPr>
          <w:rFonts w:hint="eastAsia"/>
          <w:lang w:eastAsia="zh-CN"/>
        </w:rPr>
        <w:t>每个平衡机构应保留三个日历年的证据，证明其已将其数据规范分发给具有平衡机构分析功能和根据要求R4和测量M4实时监控所需数据的实体。</w:t>
      </w:r>
    </w:p>
    <w:p w:rsidR="00C5034E" w:rsidRDefault="00724C3D">
      <w:pPr>
        <w:pStyle w:val="a4"/>
        <w:spacing w:before="119"/>
        <w:ind w:left="1540" w:right="975"/>
      </w:pPr>
      <w:r>
        <w:t>Each Balancing Authority, Generator Owner, Generator Operator, Load-Serving Entity, Transmission Operator, Transmission Owner, and Distribution Provider receiving a data specification in Requirement R3 or R4 shall retain evidence for the most recent 90-calendar days that it has satisfied the obligations of the documented specifications in accordance with Requirement R5 and Measurement M5.</w:t>
      </w:r>
    </w:p>
    <w:p w:rsidR="00C5034E" w:rsidRDefault="00724C3D">
      <w:pPr>
        <w:pStyle w:val="a4"/>
        <w:spacing w:before="122"/>
        <w:ind w:left="1540" w:right="1009"/>
        <w:rPr>
          <w:lang w:eastAsia="zh-CN"/>
        </w:rPr>
      </w:pPr>
      <w:r>
        <w:rPr>
          <w:rFonts w:hint="eastAsia"/>
          <w:lang w:eastAsia="zh-CN"/>
        </w:rPr>
        <w:t>每个接收到要求R3或R4中的数据规范的平衡机构、发电机所有者、发电机运营商、负荷服务实体、</w:t>
      </w:r>
      <w:r>
        <w:rPr>
          <w:rFonts w:eastAsia="宋体" w:hint="eastAsia"/>
          <w:lang w:eastAsia="zh-CN"/>
        </w:rPr>
        <w:t>输电</w:t>
      </w:r>
      <w:r>
        <w:rPr>
          <w:rFonts w:hint="eastAsia"/>
          <w:lang w:eastAsia="zh-CN"/>
        </w:rPr>
        <w:t>运营商、</w:t>
      </w:r>
      <w:r>
        <w:rPr>
          <w:rFonts w:eastAsia="宋体" w:hint="eastAsia"/>
          <w:lang w:eastAsia="zh-CN"/>
        </w:rPr>
        <w:t>输电</w:t>
      </w:r>
      <w:r>
        <w:rPr>
          <w:rFonts w:hint="eastAsia"/>
          <w:lang w:eastAsia="zh-CN"/>
        </w:rPr>
        <w:t>所有者和配电提供商，应根据要求R5和测量M5，在最近的90个日历天内保留其已履行规范文件义务的证据。</w:t>
      </w:r>
    </w:p>
    <w:p w:rsidR="00C5034E" w:rsidRDefault="00724C3D">
      <w:pPr>
        <w:pStyle w:val="a4"/>
        <w:spacing w:before="122"/>
        <w:ind w:left="1540" w:right="1009"/>
      </w:pPr>
      <w:r>
        <w:t>If a responsible entity is found non-compliant, it shall keep information related to the non-compliance until mitigation is complete and approved or the time period specified above, whichever is longer.</w:t>
      </w:r>
    </w:p>
    <w:p w:rsidR="00C5034E" w:rsidRDefault="00724C3D">
      <w:pPr>
        <w:pStyle w:val="a4"/>
        <w:spacing w:before="122"/>
        <w:ind w:left="1540" w:right="1009"/>
        <w:rPr>
          <w:lang w:eastAsia="zh-CN"/>
        </w:rPr>
      </w:pPr>
      <w:r>
        <w:rPr>
          <w:rFonts w:hint="eastAsia"/>
          <w:lang w:eastAsia="zh-CN"/>
        </w:rPr>
        <w:lastRenderedPageBreak/>
        <w:t>如果发现一个责任实体不符合规定，它应保存有关不符合规定的信息，直到缓解措施完成并获得批准或上述规定的时间期限为止(以较长者为准)。</w:t>
      </w:r>
    </w:p>
    <w:p w:rsidR="00C5034E" w:rsidRDefault="00724C3D">
      <w:pPr>
        <w:pStyle w:val="a4"/>
        <w:spacing w:before="119"/>
        <w:ind w:left="1540" w:right="796"/>
      </w:pPr>
      <w:r>
        <w:t>The Compliance Enforcement Authority shall keep the last audit records and</w:t>
      </w:r>
      <w:r>
        <w:rPr>
          <w:spacing w:val="-34"/>
        </w:rPr>
        <w:t xml:space="preserve"> </w:t>
      </w:r>
      <w:r>
        <w:t>all requested and submitted subsequent audit</w:t>
      </w:r>
      <w:r>
        <w:rPr>
          <w:spacing w:val="2"/>
        </w:rPr>
        <w:t xml:space="preserve"> </w:t>
      </w:r>
      <w:r>
        <w:t>records.</w:t>
      </w:r>
    </w:p>
    <w:p w:rsidR="00C5034E" w:rsidRDefault="00724C3D">
      <w:pPr>
        <w:pStyle w:val="a4"/>
        <w:spacing w:before="119"/>
        <w:ind w:left="1540" w:right="796"/>
        <w:rPr>
          <w:lang w:eastAsia="zh-CN"/>
        </w:rPr>
      </w:pPr>
      <w:r>
        <w:rPr>
          <w:rFonts w:hint="eastAsia"/>
          <w:lang w:eastAsia="zh-CN"/>
        </w:rPr>
        <w:t>合规执行机构应保留上次审核记录以及所有要求和提交的后续审核记录。</w:t>
      </w:r>
    </w:p>
    <w:p w:rsidR="00C5034E" w:rsidRDefault="00724C3D">
      <w:pPr>
        <w:pStyle w:val="2"/>
        <w:numPr>
          <w:ilvl w:val="2"/>
          <w:numId w:val="14"/>
        </w:numPr>
        <w:tabs>
          <w:tab w:val="left" w:pos="1541"/>
        </w:tabs>
        <w:ind w:hanging="505"/>
      </w:pPr>
      <w:r>
        <w:t>Additional Compliance</w:t>
      </w:r>
      <w:r>
        <w:rPr>
          <w:spacing w:val="-12"/>
        </w:rPr>
        <w:t xml:space="preserve"> </w:t>
      </w:r>
      <w:r>
        <w:t>Information</w:t>
      </w:r>
      <w:r>
        <w:rPr>
          <w:rFonts w:eastAsia="宋体" w:hint="eastAsia"/>
          <w:lang w:eastAsia="zh-CN"/>
        </w:rPr>
        <w:tab/>
        <w:t xml:space="preserve">1.4. </w:t>
      </w:r>
      <w:r>
        <w:rPr>
          <w:rFonts w:eastAsia="宋体" w:hint="eastAsia"/>
          <w:lang w:eastAsia="zh-CN"/>
        </w:rPr>
        <w:t>其他合规信息</w:t>
      </w:r>
    </w:p>
    <w:p w:rsidR="00C5034E" w:rsidRDefault="00724C3D">
      <w:pPr>
        <w:pStyle w:val="a4"/>
        <w:spacing w:before="120"/>
        <w:ind w:left="1540"/>
        <w:rPr>
          <w:rFonts w:eastAsia="宋体"/>
          <w:lang w:eastAsia="zh-CN"/>
        </w:rPr>
        <w:sectPr w:rsidR="00C5034E">
          <w:headerReference w:type="default" r:id="rId41"/>
          <w:footerReference w:type="default" r:id="rId42"/>
          <w:pgSz w:w="12240" w:h="15840"/>
          <w:pgMar w:top="1340" w:right="660" w:bottom="920" w:left="1340" w:header="768" w:footer="723" w:gutter="0"/>
          <w:cols w:space="720"/>
        </w:sectPr>
      </w:pPr>
      <w:r>
        <w:t>None.</w:t>
      </w:r>
      <w:r>
        <w:rPr>
          <w:rFonts w:eastAsia="宋体" w:hint="eastAsia"/>
          <w:lang w:eastAsia="zh-CN"/>
        </w:rPr>
        <w:t>无</w:t>
      </w:r>
    </w:p>
    <w:p w:rsidR="00C5034E" w:rsidRDefault="00C5034E">
      <w:pPr>
        <w:pStyle w:val="a4"/>
        <w:spacing w:before="1"/>
        <w:rPr>
          <w:sz w:val="10"/>
        </w:rPr>
      </w:pPr>
    </w:p>
    <w:p w:rsidR="00C5034E" w:rsidRDefault="00724C3D">
      <w:pPr>
        <w:pStyle w:val="2"/>
        <w:spacing w:before="101"/>
        <w:ind w:left="109"/>
        <w:rPr>
          <w:rFonts w:ascii="Tahoma"/>
        </w:rPr>
      </w:pPr>
      <w:r>
        <w:rPr>
          <w:rFonts w:ascii="Tahoma"/>
        </w:rPr>
        <w:t>Table of Compliance Elements</w:t>
      </w:r>
    </w:p>
    <w:p w:rsidR="00C5034E" w:rsidRDefault="00C5034E">
      <w:pPr>
        <w:pStyle w:val="a4"/>
        <w:spacing w:before="2"/>
        <w:rPr>
          <w:rFonts w:ascii="Tahoma"/>
          <w:b/>
          <w:sz w:val="10"/>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3"/>
        <w:gridCol w:w="1431"/>
        <w:gridCol w:w="1016"/>
        <w:gridCol w:w="2418"/>
        <w:gridCol w:w="2418"/>
        <w:gridCol w:w="2418"/>
        <w:gridCol w:w="2423"/>
      </w:tblGrid>
      <w:tr w:rsidR="00C5034E">
        <w:trPr>
          <w:trHeight w:val="508"/>
        </w:trPr>
        <w:tc>
          <w:tcPr>
            <w:tcW w:w="843" w:type="dxa"/>
            <w:vMerge w:val="restart"/>
            <w:shd w:val="clear" w:color="auto" w:fill="254D74"/>
          </w:tcPr>
          <w:p w:rsidR="00C5034E" w:rsidRDefault="00724C3D">
            <w:pPr>
              <w:pStyle w:val="TableParagraph"/>
              <w:spacing w:before="119"/>
              <w:ind w:left="206"/>
              <w:rPr>
                <w:b/>
                <w:sz w:val="20"/>
              </w:rPr>
            </w:pPr>
            <w:r>
              <w:rPr>
                <w:b/>
                <w:sz w:val="20"/>
              </w:rPr>
              <w:t>R #</w:t>
            </w:r>
          </w:p>
        </w:tc>
        <w:tc>
          <w:tcPr>
            <w:tcW w:w="1431" w:type="dxa"/>
            <w:vMerge w:val="restart"/>
            <w:shd w:val="clear" w:color="auto" w:fill="254D74"/>
          </w:tcPr>
          <w:p w:rsidR="00C5034E" w:rsidRDefault="00724C3D">
            <w:pPr>
              <w:pStyle w:val="TableParagraph"/>
              <w:spacing w:before="119"/>
              <w:ind w:left="160"/>
              <w:rPr>
                <w:b/>
                <w:sz w:val="20"/>
              </w:rPr>
            </w:pPr>
            <w:r>
              <w:rPr>
                <w:b/>
                <w:sz w:val="20"/>
              </w:rPr>
              <w:t>Time Horizon</w:t>
            </w:r>
          </w:p>
        </w:tc>
        <w:tc>
          <w:tcPr>
            <w:tcW w:w="1016" w:type="dxa"/>
            <w:vMerge w:val="restart"/>
            <w:shd w:val="clear" w:color="auto" w:fill="254D74"/>
          </w:tcPr>
          <w:p w:rsidR="00C5034E" w:rsidRDefault="00724C3D">
            <w:pPr>
              <w:pStyle w:val="TableParagraph"/>
              <w:spacing w:before="119"/>
              <w:ind w:left="323" w:right="319"/>
              <w:jc w:val="center"/>
              <w:rPr>
                <w:b/>
                <w:sz w:val="20"/>
              </w:rPr>
            </w:pPr>
            <w:r>
              <w:rPr>
                <w:b/>
                <w:sz w:val="20"/>
              </w:rPr>
              <w:t>VRF</w:t>
            </w:r>
          </w:p>
        </w:tc>
        <w:tc>
          <w:tcPr>
            <w:tcW w:w="9677" w:type="dxa"/>
            <w:gridSpan w:val="4"/>
            <w:shd w:val="clear" w:color="auto" w:fill="254D74"/>
          </w:tcPr>
          <w:p w:rsidR="00C5034E" w:rsidRDefault="00724C3D">
            <w:pPr>
              <w:pStyle w:val="TableParagraph"/>
              <w:spacing w:before="116"/>
              <w:ind w:left="3696" w:right="3696"/>
              <w:jc w:val="center"/>
              <w:rPr>
                <w:b/>
              </w:rPr>
            </w:pPr>
            <w:r>
              <w:rPr>
                <w:b/>
              </w:rPr>
              <w:t>Violation Severity Levels</w:t>
            </w:r>
          </w:p>
        </w:tc>
      </w:tr>
      <w:tr w:rsidR="00C5034E">
        <w:trPr>
          <w:trHeight w:val="484"/>
        </w:trPr>
        <w:tc>
          <w:tcPr>
            <w:tcW w:w="843" w:type="dxa"/>
            <w:vMerge/>
            <w:tcBorders>
              <w:top w:val="nil"/>
            </w:tcBorders>
            <w:shd w:val="clear" w:color="auto" w:fill="254D74"/>
          </w:tcPr>
          <w:p w:rsidR="00C5034E" w:rsidRDefault="00C5034E">
            <w:pPr>
              <w:rPr>
                <w:sz w:val="2"/>
                <w:szCs w:val="2"/>
              </w:rPr>
            </w:pPr>
          </w:p>
        </w:tc>
        <w:tc>
          <w:tcPr>
            <w:tcW w:w="1431" w:type="dxa"/>
            <w:vMerge/>
            <w:tcBorders>
              <w:top w:val="nil"/>
            </w:tcBorders>
            <w:shd w:val="clear" w:color="auto" w:fill="254D74"/>
          </w:tcPr>
          <w:p w:rsidR="00C5034E" w:rsidRDefault="00C5034E">
            <w:pPr>
              <w:rPr>
                <w:sz w:val="2"/>
                <w:szCs w:val="2"/>
              </w:rPr>
            </w:pPr>
          </w:p>
        </w:tc>
        <w:tc>
          <w:tcPr>
            <w:tcW w:w="1016" w:type="dxa"/>
            <w:vMerge/>
            <w:tcBorders>
              <w:top w:val="nil"/>
            </w:tcBorders>
            <w:shd w:val="clear" w:color="auto" w:fill="254D74"/>
          </w:tcPr>
          <w:p w:rsidR="00C5034E" w:rsidRDefault="00C5034E">
            <w:pPr>
              <w:rPr>
                <w:sz w:val="2"/>
                <w:szCs w:val="2"/>
              </w:rPr>
            </w:pPr>
          </w:p>
        </w:tc>
        <w:tc>
          <w:tcPr>
            <w:tcW w:w="2418" w:type="dxa"/>
            <w:shd w:val="clear" w:color="auto" w:fill="5D85A9"/>
          </w:tcPr>
          <w:p w:rsidR="00C5034E" w:rsidRDefault="00724C3D">
            <w:pPr>
              <w:pStyle w:val="TableParagraph"/>
              <w:spacing w:before="119"/>
              <w:ind w:left="778"/>
              <w:rPr>
                <w:b/>
                <w:sz w:val="20"/>
              </w:rPr>
            </w:pPr>
            <w:r>
              <w:rPr>
                <w:b/>
                <w:sz w:val="20"/>
              </w:rPr>
              <w:t>Lower VSL</w:t>
            </w:r>
          </w:p>
        </w:tc>
        <w:tc>
          <w:tcPr>
            <w:tcW w:w="2418" w:type="dxa"/>
            <w:shd w:val="clear" w:color="auto" w:fill="5D85A9"/>
          </w:tcPr>
          <w:p w:rsidR="00C5034E" w:rsidRDefault="00724C3D">
            <w:pPr>
              <w:pStyle w:val="TableParagraph"/>
              <w:spacing w:before="119"/>
              <w:ind w:left="619"/>
              <w:rPr>
                <w:b/>
                <w:sz w:val="20"/>
              </w:rPr>
            </w:pPr>
            <w:r>
              <w:rPr>
                <w:b/>
                <w:sz w:val="20"/>
              </w:rPr>
              <w:t>Moderate VSL</w:t>
            </w:r>
          </w:p>
        </w:tc>
        <w:tc>
          <w:tcPr>
            <w:tcW w:w="2418" w:type="dxa"/>
            <w:shd w:val="clear" w:color="auto" w:fill="5D85A9"/>
          </w:tcPr>
          <w:p w:rsidR="00C5034E" w:rsidRDefault="00724C3D">
            <w:pPr>
              <w:pStyle w:val="TableParagraph"/>
              <w:spacing w:before="119"/>
              <w:ind w:left="824" w:right="824"/>
              <w:jc w:val="center"/>
              <w:rPr>
                <w:b/>
                <w:sz w:val="20"/>
              </w:rPr>
            </w:pPr>
            <w:r>
              <w:rPr>
                <w:b/>
                <w:sz w:val="20"/>
              </w:rPr>
              <w:t>High VSL</w:t>
            </w:r>
          </w:p>
        </w:tc>
        <w:tc>
          <w:tcPr>
            <w:tcW w:w="2423" w:type="dxa"/>
            <w:shd w:val="clear" w:color="auto" w:fill="5D85A9"/>
          </w:tcPr>
          <w:p w:rsidR="00C5034E" w:rsidRDefault="00724C3D">
            <w:pPr>
              <w:pStyle w:val="TableParagraph"/>
              <w:spacing w:before="119"/>
              <w:ind w:left="754"/>
              <w:rPr>
                <w:b/>
                <w:sz w:val="20"/>
              </w:rPr>
            </w:pPr>
            <w:r>
              <w:rPr>
                <w:b/>
                <w:sz w:val="20"/>
              </w:rPr>
              <w:t>Severe VSL</w:t>
            </w:r>
          </w:p>
        </w:tc>
      </w:tr>
      <w:tr w:rsidR="00C5034E">
        <w:trPr>
          <w:trHeight w:val="7292"/>
        </w:trPr>
        <w:tc>
          <w:tcPr>
            <w:tcW w:w="843" w:type="dxa"/>
          </w:tcPr>
          <w:p w:rsidR="00C5034E" w:rsidRDefault="00724C3D">
            <w:pPr>
              <w:pStyle w:val="TableParagraph"/>
              <w:spacing w:before="119"/>
              <w:ind w:left="115"/>
              <w:rPr>
                <w:sz w:val="24"/>
              </w:rPr>
            </w:pPr>
            <w:r>
              <w:rPr>
                <w:sz w:val="24"/>
              </w:rPr>
              <w:t>R1</w:t>
            </w:r>
          </w:p>
        </w:tc>
        <w:tc>
          <w:tcPr>
            <w:tcW w:w="1431" w:type="dxa"/>
          </w:tcPr>
          <w:p w:rsidR="00C5034E" w:rsidRDefault="00724C3D">
            <w:pPr>
              <w:pStyle w:val="TableParagraph"/>
              <w:spacing w:before="119"/>
              <w:ind w:left="112" w:right="203"/>
              <w:rPr>
                <w:sz w:val="24"/>
              </w:rPr>
            </w:pPr>
            <w:r>
              <w:rPr>
                <w:sz w:val="24"/>
              </w:rPr>
              <w:t>Operations Planning</w:t>
            </w:r>
          </w:p>
          <w:p w:rsidR="00C5034E" w:rsidRDefault="00724C3D">
            <w:pPr>
              <w:pStyle w:val="TableParagraph"/>
              <w:spacing w:before="119"/>
              <w:ind w:left="112" w:right="203"/>
              <w:rPr>
                <w:rFonts w:eastAsia="宋体"/>
                <w:sz w:val="24"/>
                <w:lang w:eastAsia="zh-CN"/>
              </w:rPr>
            </w:pPr>
            <w:r>
              <w:rPr>
                <w:rFonts w:eastAsia="宋体" w:hint="eastAsia"/>
                <w:sz w:val="24"/>
                <w:lang w:eastAsia="zh-CN"/>
              </w:rPr>
              <w:t>运营计划</w:t>
            </w:r>
          </w:p>
        </w:tc>
        <w:tc>
          <w:tcPr>
            <w:tcW w:w="1016" w:type="dxa"/>
          </w:tcPr>
          <w:p w:rsidR="00C5034E" w:rsidRDefault="00724C3D">
            <w:pPr>
              <w:pStyle w:val="TableParagraph"/>
              <w:spacing w:before="119"/>
              <w:ind w:left="114"/>
              <w:rPr>
                <w:sz w:val="24"/>
              </w:rPr>
            </w:pPr>
            <w:r>
              <w:rPr>
                <w:sz w:val="24"/>
              </w:rPr>
              <w:t>Low</w:t>
            </w:r>
          </w:p>
          <w:p w:rsidR="00C5034E" w:rsidRDefault="00724C3D">
            <w:pPr>
              <w:pStyle w:val="TableParagraph"/>
              <w:spacing w:before="119"/>
              <w:ind w:left="114"/>
              <w:rPr>
                <w:rFonts w:eastAsia="宋体"/>
                <w:sz w:val="24"/>
                <w:lang w:eastAsia="zh-CN"/>
              </w:rPr>
            </w:pPr>
            <w:r>
              <w:rPr>
                <w:rFonts w:eastAsia="宋体" w:hint="eastAsia"/>
                <w:sz w:val="24"/>
                <w:lang w:eastAsia="zh-CN"/>
              </w:rPr>
              <w:t>低</w:t>
            </w:r>
          </w:p>
        </w:tc>
        <w:tc>
          <w:tcPr>
            <w:tcW w:w="2418" w:type="dxa"/>
          </w:tcPr>
          <w:p w:rsidR="00C5034E" w:rsidRDefault="00724C3D">
            <w:pPr>
              <w:pStyle w:val="TableParagraph"/>
              <w:spacing w:before="59"/>
              <w:ind w:left="113" w:right="162"/>
              <w:rPr>
                <w:sz w:val="24"/>
              </w:rPr>
            </w:pPr>
            <w:r>
              <w:rPr>
                <w:sz w:val="24"/>
              </w:rPr>
              <w:t>The Transmission Operator did not include one of the parts (Part 1.1 through Part 1.4) of the documented specification for the data necessary for it to perform its Operational Planning Analyses, Real-time monitoring, and Real- time Assessments.</w:t>
            </w:r>
          </w:p>
          <w:p w:rsidR="00C5034E" w:rsidRDefault="00724C3D">
            <w:pPr>
              <w:pStyle w:val="TableParagraph"/>
              <w:spacing w:before="59"/>
              <w:ind w:left="113" w:right="162"/>
              <w:rPr>
                <w:sz w:val="24"/>
                <w:lang w:eastAsia="zh-CN"/>
              </w:rPr>
            </w:pPr>
            <w:r>
              <w:rPr>
                <w:rFonts w:eastAsia="宋体" w:hint="eastAsia"/>
                <w:sz w:val="24"/>
                <w:lang w:eastAsia="zh-CN"/>
              </w:rPr>
              <w:t>输电</w:t>
            </w:r>
            <w:r>
              <w:rPr>
                <w:rFonts w:hint="eastAsia"/>
                <w:sz w:val="24"/>
                <w:lang w:eastAsia="zh-CN"/>
              </w:rPr>
              <w:t>运营商没有包括文件规范中的一个部分(第1.1至1.4部分)的数据，这些数据是其进行运营计划分析、实时监控和实时评估所必需的。</w:t>
            </w:r>
          </w:p>
        </w:tc>
        <w:tc>
          <w:tcPr>
            <w:tcW w:w="2418" w:type="dxa"/>
          </w:tcPr>
          <w:p w:rsidR="00C5034E" w:rsidRDefault="00724C3D">
            <w:pPr>
              <w:pStyle w:val="TableParagraph"/>
              <w:spacing w:before="59"/>
              <w:ind w:left="112" w:right="163"/>
              <w:rPr>
                <w:sz w:val="24"/>
              </w:rPr>
            </w:pPr>
            <w:r>
              <w:rPr>
                <w:sz w:val="24"/>
              </w:rPr>
              <w:t>The Transmission Operator did not include two of the parts (Part 1.1 through Part 1.4) of the documented specification for the data necessary for it to perform its Operational Planning Analyses, Real-time monitoring, and Real- time Assessments.</w:t>
            </w:r>
          </w:p>
          <w:p w:rsidR="00C5034E" w:rsidRDefault="00724C3D">
            <w:pPr>
              <w:pStyle w:val="TableParagraph"/>
              <w:spacing w:before="59"/>
              <w:ind w:left="112" w:right="163"/>
              <w:rPr>
                <w:sz w:val="24"/>
                <w:lang w:eastAsia="zh-CN"/>
              </w:rPr>
            </w:pPr>
            <w:r>
              <w:rPr>
                <w:rFonts w:eastAsia="宋体" w:hint="eastAsia"/>
                <w:sz w:val="24"/>
                <w:lang w:eastAsia="zh-CN"/>
              </w:rPr>
              <w:t>输电</w:t>
            </w:r>
            <w:r>
              <w:rPr>
                <w:rFonts w:hint="eastAsia"/>
                <w:sz w:val="24"/>
                <w:lang w:eastAsia="zh-CN"/>
              </w:rPr>
              <w:t>运营商没有包括文件规范的两个部分(第1.1到1.4部分)的数据，这些数据是其进行运营计划分析、实时监控和实时评估所必需的。</w:t>
            </w:r>
          </w:p>
        </w:tc>
        <w:tc>
          <w:tcPr>
            <w:tcW w:w="2418" w:type="dxa"/>
          </w:tcPr>
          <w:p w:rsidR="00C5034E" w:rsidRDefault="00724C3D">
            <w:pPr>
              <w:pStyle w:val="TableParagraph"/>
              <w:spacing w:before="59"/>
              <w:ind w:left="111" w:right="164"/>
              <w:rPr>
                <w:sz w:val="24"/>
              </w:rPr>
            </w:pPr>
            <w:r>
              <w:rPr>
                <w:sz w:val="24"/>
              </w:rPr>
              <w:t>The Transmission Operator did not include three of the parts (Part 1.1 through Part 1.4) of the documented specification for the data necessary for it to perform its Operational Planning Analyses, Real-time monitoring, and Real- time Assessments.</w:t>
            </w:r>
          </w:p>
          <w:p w:rsidR="00C5034E" w:rsidRDefault="00724C3D">
            <w:pPr>
              <w:pStyle w:val="TableParagraph"/>
              <w:spacing w:before="59"/>
              <w:ind w:left="111" w:right="164"/>
              <w:rPr>
                <w:sz w:val="24"/>
                <w:lang w:eastAsia="zh-CN"/>
              </w:rPr>
            </w:pPr>
            <w:r>
              <w:rPr>
                <w:rFonts w:hint="eastAsia"/>
                <w:sz w:val="24"/>
                <w:lang w:eastAsia="zh-CN"/>
              </w:rPr>
              <w:t>输电运营商没有包括规范文件中的三个部分(第1.1至1.4部分)，以提供其执行运营计划分析、实时监控和实时评估所需的数据。</w:t>
            </w:r>
          </w:p>
        </w:tc>
        <w:tc>
          <w:tcPr>
            <w:tcW w:w="2423" w:type="dxa"/>
          </w:tcPr>
          <w:p w:rsidR="00C5034E" w:rsidRDefault="00724C3D">
            <w:pPr>
              <w:pStyle w:val="TableParagraph"/>
              <w:spacing w:before="59"/>
              <w:ind w:left="111" w:right="169"/>
              <w:rPr>
                <w:sz w:val="24"/>
              </w:rPr>
            </w:pPr>
            <w:r>
              <w:rPr>
                <w:sz w:val="24"/>
              </w:rPr>
              <w:t>The Transmission Operator did not include four of the parts (Part 1.1 through Part 1.4) of the documented specification for the data necessary for it to perform its Operational Planning Analyses, Real-time monitoring, and Real- time Assessments.</w:t>
            </w:r>
          </w:p>
          <w:p w:rsidR="00C5034E" w:rsidRDefault="00724C3D">
            <w:pPr>
              <w:pStyle w:val="TableParagraph"/>
              <w:spacing w:before="59"/>
              <w:ind w:left="111" w:right="169"/>
              <w:rPr>
                <w:sz w:val="24"/>
                <w:lang w:eastAsia="zh-CN"/>
              </w:rPr>
            </w:pPr>
            <w:r>
              <w:rPr>
                <w:rFonts w:eastAsia="宋体" w:hint="eastAsia"/>
                <w:sz w:val="24"/>
                <w:lang w:eastAsia="zh-CN"/>
              </w:rPr>
              <w:t>输电</w:t>
            </w:r>
            <w:r>
              <w:rPr>
                <w:rFonts w:hint="eastAsia"/>
                <w:sz w:val="24"/>
                <w:lang w:eastAsia="zh-CN"/>
              </w:rPr>
              <w:t>运营商没有包括其执行运营计划分析、实时监控和实时评估所需数据的文件规范中的四个部分(第1.1至1.4部分)。</w:t>
            </w:r>
          </w:p>
          <w:p w:rsidR="00C5034E" w:rsidRDefault="00724C3D">
            <w:pPr>
              <w:pStyle w:val="TableParagraph"/>
              <w:spacing w:before="8"/>
              <w:ind w:left="111"/>
              <w:rPr>
                <w:sz w:val="24"/>
              </w:rPr>
            </w:pPr>
            <w:r>
              <w:rPr>
                <w:sz w:val="24"/>
              </w:rPr>
              <w:t>OR,</w:t>
            </w:r>
          </w:p>
          <w:p w:rsidR="00C5034E" w:rsidRDefault="00724C3D">
            <w:pPr>
              <w:pStyle w:val="TableParagraph"/>
              <w:spacing w:before="8"/>
              <w:ind w:left="111" w:right="116"/>
              <w:rPr>
                <w:sz w:val="24"/>
              </w:rPr>
            </w:pPr>
            <w:r>
              <w:rPr>
                <w:sz w:val="24"/>
              </w:rPr>
              <w:t xml:space="preserve">The Transmission Operator did not have a documented specification for the data necessary for it to perform its </w:t>
            </w:r>
            <w:r>
              <w:rPr>
                <w:sz w:val="24"/>
              </w:rPr>
              <w:lastRenderedPageBreak/>
              <w:t>Operational Planning Analyses, Real-time monitoring, and Real- time Assessments.</w:t>
            </w:r>
          </w:p>
          <w:p w:rsidR="00C5034E" w:rsidRDefault="00724C3D">
            <w:pPr>
              <w:pStyle w:val="TableParagraph"/>
              <w:spacing w:before="8"/>
              <w:ind w:left="111" w:right="116"/>
              <w:rPr>
                <w:rFonts w:eastAsia="宋体"/>
                <w:sz w:val="24"/>
                <w:lang w:eastAsia="zh-CN"/>
              </w:rPr>
            </w:pPr>
            <w:r>
              <w:rPr>
                <w:rFonts w:eastAsia="宋体" w:hint="eastAsia"/>
                <w:sz w:val="24"/>
                <w:lang w:eastAsia="zh-CN"/>
              </w:rPr>
              <w:t>或者，</w:t>
            </w:r>
          </w:p>
          <w:p w:rsidR="00C5034E" w:rsidRDefault="00724C3D">
            <w:pPr>
              <w:pStyle w:val="TableParagraph"/>
              <w:spacing w:before="8"/>
              <w:ind w:left="111" w:right="116"/>
              <w:rPr>
                <w:rFonts w:eastAsia="宋体"/>
                <w:sz w:val="24"/>
                <w:lang w:eastAsia="zh-CN"/>
              </w:rPr>
            </w:pPr>
            <w:r>
              <w:rPr>
                <w:rFonts w:eastAsia="宋体" w:hint="eastAsia"/>
                <w:sz w:val="24"/>
                <w:lang w:eastAsia="zh-CN"/>
              </w:rPr>
              <w:t>输电运营商没有一个文件规范的数据，必要的数据，以执行其运营计划分析，实时监测和实时评估。</w:t>
            </w:r>
          </w:p>
        </w:tc>
      </w:tr>
    </w:tbl>
    <w:p w:rsidR="00C5034E" w:rsidRDefault="00C5034E">
      <w:pPr>
        <w:rPr>
          <w:sz w:val="24"/>
          <w:lang w:eastAsia="zh-CN"/>
        </w:rPr>
        <w:sectPr w:rsidR="00C5034E">
          <w:headerReference w:type="default" r:id="rId43"/>
          <w:footerReference w:type="default" r:id="rId44"/>
          <w:pgSz w:w="15840" w:h="12240" w:orient="landscape"/>
          <w:pgMar w:top="1200" w:right="1200" w:bottom="920" w:left="1400" w:header="768" w:footer="723" w:gutter="0"/>
          <w:pgNumType w:start="5"/>
          <w:cols w:space="720"/>
        </w:sectPr>
      </w:pPr>
    </w:p>
    <w:p w:rsidR="00C5034E" w:rsidRDefault="00C5034E">
      <w:pPr>
        <w:pStyle w:val="a4"/>
        <w:spacing w:before="7" w:after="1"/>
        <w:rPr>
          <w:rFonts w:ascii="Times New Roman"/>
          <w:sz w:val="19"/>
          <w:lang w:eastAsia="zh-CN"/>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3"/>
        <w:gridCol w:w="1431"/>
        <w:gridCol w:w="1016"/>
        <w:gridCol w:w="2418"/>
        <w:gridCol w:w="2418"/>
        <w:gridCol w:w="2418"/>
        <w:gridCol w:w="2423"/>
      </w:tblGrid>
      <w:tr w:rsidR="00C5034E">
        <w:trPr>
          <w:trHeight w:val="508"/>
        </w:trPr>
        <w:tc>
          <w:tcPr>
            <w:tcW w:w="843" w:type="dxa"/>
            <w:vMerge w:val="restart"/>
            <w:shd w:val="clear" w:color="auto" w:fill="254D74"/>
          </w:tcPr>
          <w:p w:rsidR="00C5034E" w:rsidRDefault="00724C3D">
            <w:pPr>
              <w:pStyle w:val="TableParagraph"/>
              <w:spacing w:before="119"/>
              <w:ind w:left="206"/>
              <w:rPr>
                <w:b/>
                <w:sz w:val="20"/>
              </w:rPr>
            </w:pPr>
            <w:r>
              <w:rPr>
                <w:b/>
                <w:sz w:val="20"/>
              </w:rPr>
              <w:t>R #</w:t>
            </w:r>
          </w:p>
        </w:tc>
        <w:tc>
          <w:tcPr>
            <w:tcW w:w="1431" w:type="dxa"/>
            <w:vMerge w:val="restart"/>
            <w:shd w:val="clear" w:color="auto" w:fill="254D74"/>
          </w:tcPr>
          <w:p w:rsidR="00C5034E" w:rsidRDefault="00724C3D">
            <w:pPr>
              <w:pStyle w:val="TableParagraph"/>
              <w:spacing w:before="119"/>
              <w:ind w:left="160"/>
              <w:rPr>
                <w:b/>
                <w:sz w:val="20"/>
              </w:rPr>
            </w:pPr>
            <w:r>
              <w:rPr>
                <w:b/>
                <w:sz w:val="20"/>
              </w:rPr>
              <w:t>Time Horizon</w:t>
            </w:r>
          </w:p>
        </w:tc>
        <w:tc>
          <w:tcPr>
            <w:tcW w:w="1016" w:type="dxa"/>
            <w:vMerge w:val="restart"/>
            <w:shd w:val="clear" w:color="auto" w:fill="254D74"/>
          </w:tcPr>
          <w:p w:rsidR="00C5034E" w:rsidRDefault="00724C3D">
            <w:pPr>
              <w:pStyle w:val="TableParagraph"/>
              <w:spacing w:before="119"/>
              <w:ind w:left="323" w:right="319"/>
              <w:jc w:val="center"/>
              <w:rPr>
                <w:b/>
                <w:sz w:val="20"/>
              </w:rPr>
            </w:pPr>
            <w:r>
              <w:rPr>
                <w:b/>
                <w:sz w:val="20"/>
              </w:rPr>
              <w:t>VRF</w:t>
            </w:r>
          </w:p>
        </w:tc>
        <w:tc>
          <w:tcPr>
            <w:tcW w:w="9677" w:type="dxa"/>
            <w:gridSpan w:val="4"/>
            <w:shd w:val="clear" w:color="auto" w:fill="254D74"/>
          </w:tcPr>
          <w:p w:rsidR="00C5034E" w:rsidRDefault="00724C3D">
            <w:pPr>
              <w:pStyle w:val="TableParagraph"/>
              <w:spacing w:before="116"/>
              <w:ind w:left="3696" w:right="3696"/>
              <w:jc w:val="center"/>
              <w:rPr>
                <w:b/>
              </w:rPr>
            </w:pPr>
            <w:r>
              <w:rPr>
                <w:b/>
              </w:rPr>
              <w:t>Violation Severity Levels</w:t>
            </w:r>
          </w:p>
        </w:tc>
      </w:tr>
      <w:tr w:rsidR="00C5034E">
        <w:trPr>
          <w:trHeight w:val="484"/>
        </w:trPr>
        <w:tc>
          <w:tcPr>
            <w:tcW w:w="843" w:type="dxa"/>
            <w:vMerge/>
            <w:tcBorders>
              <w:top w:val="nil"/>
            </w:tcBorders>
            <w:shd w:val="clear" w:color="auto" w:fill="254D74"/>
          </w:tcPr>
          <w:p w:rsidR="00C5034E" w:rsidRDefault="00C5034E">
            <w:pPr>
              <w:rPr>
                <w:sz w:val="2"/>
                <w:szCs w:val="2"/>
              </w:rPr>
            </w:pPr>
          </w:p>
        </w:tc>
        <w:tc>
          <w:tcPr>
            <w:tcW w:w="1431" w:type="dxa"/>
            <w:vMerge/>
            <w:tcBorders>
              <w:top w:val="nil"/>
            </w:tcBorders>
            <w:shd w:val="clear" w:color="auto" w:fill="254D74"/>
          </w:tcPr>
          <w:p w:rsidR="00C5034E" w:rsidRDefault="00C5034E">
            <w:pPr>
              <w:rPr>
                <w:sz w:val="2"/>
                <w:szCs w:val="2"/>
              </w:rPr>
            </w:pPr>
          </w:p>
        </w:tc>
        <w:tc>
          <w:tcPr>
            <w:tcW w:w="1016" w:type="dxa"/>
            <w:vMerge/>
            <w:tcBorders>
              <w:top w:val="nil"/>
            </w:tcBorders>
            <w:shd w:val="clear" w:color="auto" w:fill="254D74"/>
          </w:tcPr>
          <w:p w:rsidR="00C5034E" w:rsidRDefault="00C5034E">
            <w:pPr>
              <w:rPr>
                <w:sz w:val="2"/>
                <w:szCs w:val="2"/>
              </w:rPr>
            </w:pPr>
          </w:p>
        </w:tc>
        <w:tc>
          <w:tcPr>
            <w:tcW w:w="2418" w:type="dxa"/>
            <w:shd w:val="clear" w:color="auto" w:fill="5D85A9"/>
          </w:tcPr>
          <w:p w:rsidR="00C5034E" w:rsidRDefault="00724C3D">
            <w:pPr>
              <w:pStyle w:val="TableParagraph"/>
              <w:spacing w:before="119"/>
              <w:ind w:left="778"/>
              <w:rPr>
                <w:b/>
                <w:sz w:val="20"/>
              </w:rPr>
            </w:pPr>
            <w:r>
              <w:rPr>
                <w:b/>
                <w:sz w:val="20"/>
              </w:rPr>
              <w:t>Lower VSL</w:t>
            </w:r>
          </w:p>
        </w:tc>
        <w:tc>
          <w:tcPr>
            <w:tcW w:w="2418" w:type="dxa"/>
            <w:shd w:val="clear" w:color="auto" w:fill="5D85A9"/>
          </w:tcPr>
          <w:p w:rsidR="00C5034E" w:rsidRDefault="00724C3D">
            <w:pPr>
              <w:pStyle w:val="TableParagraph"/>
              <w:spacing w:before="119"/>
              <w:ind w:left="619"/>
              <w:rPr>
                <w:b/>
                <w:sz w:val="20"/>
              </w:rPr>
            </w:pPr>
            <w:r>
              <w:rPr>
                <w:b/>
                <w:sz w:val="20"/>
              </w:rPr>
              <w:t>Moderate VSL</w:t>
            </w:r>
          </w:p>
        </w:tc>
        <w:tc>
          <w:tcPr>
            <w:tcW w:w="2418" w:type="dxa"/>
            <w:shd w:val="clear" w:color="auto" w:fill="5D85A9"/>
          </w:tcPr>
          <w:p w:rsidR="00C5034E" w:rsidRDefault="00724C3D">
            <w:pPr>
              <w:pStyle w:val="TableParagraph"/>
              <w:spacing w:before="119"/>
              <w:ind w:left="824" w:right="824"/>
              <w:jc w:val="center"/>
              <w:rPr>
                <w:b/>
                <w:sz w:val="20"/>
              </w:rPr>
            </w:pPr>
            <w:r>
              <w:rPr>
                <w:b/>
                <w:sz w:val="20"/>
              </w:rPr>
              <w:t>High VSL</w:t>
            </w:r>
          </w:p>
        </w:tc>
        <w:tc>
          <w:tcPr>
            <w:tcW w:w="2423" w:type="dxa"/>
            <w:shd w:val="clear" w:color="auto" w:fill="5D85A9"/>
          </w:tcPr>
          <w:p w:rsidR="00C5034E" w:rsidRDefault="00724C3D">
            <w:pPr>
              <w:pStyle w:val="TableParagraph"/>
              <w:spacing w:before="119"/>
              <w:ind w:left="754"/>
              <w:rPr>
                <w:b/>
                <w:sz w:val="20"/>
              </w:rPr>
            </w:pPr>
            <w:r>
              <w:rPr>
                <w:b/>
                <w:sz w:val="20"/>
              </w:rPr>
              <w:t>Severe VSL</w:t>
            </w:r>
          </w:p>
        </w:tc>
      </w:tr>
      <w:tr w:rsidR="00C5034E">
        <w:trPr>
          <w:trHeight w:val="952"/>
        </w:trPr>
        <w:tc>
          <w:tcPr>
            <w:tcW w:w="843" w:type="dxa"/>
          </w:tcPr>
          <w:p w:rsidR="00C5034E" w:rsidRDefault="00724C3D">
            <w:pPr>
              <w:pStyle w:val="TableParagraph"/>
              <w:spacing w:before="119"/>
              <w:ind w:left="115"/>
              <w:rPr>
                <w:sz w:val="24"/>
              </w:rPr>
            </w:pPr>
            <w:r>
              <w:rPr>
                <w:sz w:val="24"/>
              </w:rPr>
              <w:t>R2</w:t>
            </w:r>
          </w:p>
        </w:tc>
        <w:tc>
          <w:tcPr>
            <w:tcW w:w="1431" w:type="dxa"/>
          </w:tcPr>
          <w:p w:rsidR="00C5034E" w:rsidRDefault="00724C3D">
            <w:pPr>
              <w:pStyle w:val="TableParagraph"/>
              <w:spacing w:before="119"/>
              <w:ind w:left="112" w:right="203"/>
              <w:rPr>
                <w:sz w:val="24"/>
              </w:rPr>
            </w:pPr>
            <w:r>
              <w:rPr>
                <w:sz w:val="24"/>
              </w:rPr>
              <w:t>Operations Planning</w:t>
            </w:r>
          </w:p>
          <w:p w:rsidR="00C5034E" w:rsidRDefault="00724C3D">
            <w:pPr>
              <w:pStyle w:val="TableParagraph"/>
              <w:spacing w:before="119"/>
              <w:ind w:left="112" w:right="203"/>
              <w:rPr>
                <w:rFonts w:eastAsia="宋体"/>
                <w:sz w:val="24"/>
                <w:lang w:eastAsia="zh-CN"/>
              </w:rPr>
            </w:pPr>
            <w:r>
              <w:rPr>
                <w:rFonts w:eastAsia="宋体" w:hint="eastAsia"/>
                <w:sz w:val="24"/>
                <w:lang w:eastAsia="zh-CN"/>
              </w:rPr>
              <w:t>运营规划</w:t>
            </w:r>
          </w:p>
        </w:tc>
        <w:tc>
          <w:tcPr>
            <w:tcW w:w="1016" w:type="dxa"/>
          </w:tcPr>
          <w:p w:rsidR="00C5034E" w:rsidRDefault="00724C3D">
            <w:pPr>
              <w:pStyle w:val="TableParagraph"/>
              <w:spacing w:before="119"/>
              <w:ind w:left="114"/>
              <w:rPr>
                <w:sz w:val="24"/>
              </w:rPr>
            </w:pPr>
            <w:r>
              <w:rPr>
                <w:sz w:val="24"/>
              </w:rPr>
              <w:t>Low</w:t>
            </w:r>
          </w:p>
          <w:p w:rsidR="00C5034E" w:rsidRDefault="00724C3D">
            <w:pPr>
              <w:pStyle w:val="TableParagraph"/>
              <w:spacing w:before="119"/>
              <w:ind w:left="114"/>
              <w:rPr>
                <w:rFonts w:eastAsia="宋体"/>
                <w:sz w:val="24"/>
                <w:lang w:eastAsia="zh-CN"/>
              </w:rPr>
            </w:pPr>
            <w:r>
              <w:rPr>
                <w:rFonts w:eastAsia="宋体" w:hint="eastAsia"/>
                <w:sz w:val="24"/>
                <w:lang w:eastAsia="zh-CN"/>
              </w:rPr>
              <w:t>低</w:t>
            </w:r>
          </w:p>
        </w:tc>
        <w:tc>
          <w:tcPr>
            <w:tcW w:w="2418" w:type="dxa"/>
          </w:tcPr>
          <w:p w:rsidR="00C5034E" w:rsidRDefault="00724C3D">
            <w:pPr>
              <w:pStyle w:val="TableParagraph"/>
              <w:spacing w:before="59"/>
              <w:ind w:left="113" w:right="125"/>
              <w:rPr>
                <w:sz w:val="24"/>
              </w:rPr>
            </w:pPr>
            <w:r>
              <w:rPr>
                <w:sz w:val="24"/>
              </w:rPr>
              <w:t>The Balancing Authority did not include one of the parts (Part 2.1 through Part 2.4) of the documented specification for the data necessary for it to perform its analysis functions and Real- time monitoring.</w:t>
            </w:r>
          </w:p>
          <w:p w:rsidR="00C5034E" w:rsidRDefault="00724C3D">
            <w:pPr>
              <w:pStyle w:val="TableParagraph"/>
              <w:spacing w:before="59"/>
              <w:ind w:left="113" w:right="125"/>
              <w:rPr>
                <w:sz w:val="24"/>
                <w:lang w:eastAsia="zh-CN"/>
              </w:rPr>
            </w:pPr>
            <w:r>
              <w:rPr>
                <w:rFonts w:hint="eastAsia"/>
                <w:sz w:val="24"/>
                <w:lang w:eastAsia="zh-CN"/>
              </w:rPr>
              <w:t>平衡机构没有包括规范文件中为其执行分析功能和实时监控所必需的数据的其中一部分(第2.1部分至第2.4部分)。</w:t>
            </w:r>
          </w:p>
        </w:tc>
        <w:tc>
          <w:tcPr>
            <w:tcW w:w="2418" w:type="dxa"/>
          </w:tcPr>
          <w:p w:rsidR="00C5034E" w:rsidRDefault="00724C3D">
            <w:pPr>
              <w:pStyle w:val="TableParagraph"/>
              <w:spacing w:before="59"/>
              <w:ind w:left="112" w:right="126"/>
              <w:rPr>
                <w:sz w:val="24"/>
              </w:rPr>
            </w:pPr>
            <w:r>
              <w:rPr>
                <w:sz w:val="24"/>
              </w:rPr>
              <w:t>The Balancing Authority did not include two of the parts (Part 2.1 through Part 2.4) of the documented specification for the data necessary for it to perform its analysis functions and Real- time monitoring.</w:t>
            </w:r>
          </w:p>
          <w:p w:rsidR="00C5034E" w:rsidRDefault="00724C3D">
            <w:pPr>
              <w:pStyle w:val="TableParagraph"/>
              <w:spacing w:before="59"/>
              <w:ind w:left="112" w:right="126"/>
              <w:rPr>
                <w:sz w:val="24"/>
                <w:lang w:eastAsia="zh-CN"/>
              </w:rPr>
            </w:pPr>
            <w:r>
              <w:rPr>
                <w:rFonts w:hint="eastAsia"/>
                <w:sz w:val="24"/>
                <w:lang w:eastAsia="zh-CN"/>
              </w:rPr>
              <w:t>平衡机构没有包括规范文件中两个部分(2.1到2.4部分)的数据，这些数据是其执行分析功能和实时监控所必需的。</w:t>
            </w:r>
          </w:p>
        </w:tc>
        <w:tc>
          <w:tcPr>
            <w:tcW w:w="2418" w:type="dxa"/>
          </w:tcPr>
          <w:p w:rsidR="00C5034E" w:rsidRDefault="00724C3D">
            <w:pPr>
              <w:pStyle w:val="TableParagraph"/>
              <w:spacing w:before="59"/>
              <w:ind w:left="111" w:right="126"/>
              <w:rPr>
                <w:sz w:val="24"/>
              </w:rPr>
            </w:pPr>
            <w:r>
              <w:rPr>
                <w:sz w:val="24"/>
              </w:rPr>
              <w:t>The Balancing Authority did not include three of the parts (Part 2.1 through Part 2.4) of the documented specification for the data necessary for it to perform its analysis functions and Real- time monitoring.</w:t>
            </w:r>
          </w:p>
          <w:p w:rsidR="00C5034E" w:rsidRDefault="00724C3D">
            <w:pPr>
              <w:pStyle w:val="TableParagraph"/>
              <w:spacing w:before="59"/>
              <w:ind w:left="111" w:right="126"/>
              <w:rPr>
                <w:sz w:val="24"/>
                <w:lang w:eastAsia="zh-CN"/>
              </w:rPr>
            </w:pPr>
            <w:r>
              <w:rPr>
                <w:rFonts w:hint="eastAsia"/>
                <w:sz w:val="24"/>
                <w:lang w:eastAsia="zh-CN"/>
              </w:rPr>
              <w:t>平衡机构没有包括规范文件中为其执行分析功能和实时监控所必需的数据的三个部分(2.1到2.4部分)。</w:t>
            </w:r>
          </w:p>
        </w:tc>
        <w:tc>
          <w:tcPr>
            <w:tcW w:w="2423" w:type="dxa"/>
          </w:tcPr>
          <w:p w:rsidR="00C5034E" w:rsidRDefault="00724C3D">
            <w:pPr>
              <w:pStyle w:val="TableParagraph"/>
              <w:spacing w:before="59"/>
              <w:ind w:left="111" w:right="132"/>
              <w:rPr>
                <w:sz w:val="24"/>
              </w:rPr>
            </w:pPr>
            <w:r>
              <w:rPr>
                <w:sz w:val="24"/>
              </w:rPr>
              <w:t>The Balancing Authority did not include four of the parts (Part 2.1 through Part 2.4) of the documented specification for the data necessary for it to perform its analysis functions and Real- time monitoring.</w:t>
            </w:r>
          </w:p>
          <w:p w:rsidR="00C5034E" w:rsidRDefault="00724C3D">
            <w:pPr>
              <w:pStyle w:val="TableParagraph"/>
              <w:spacing w:before="59"/>
              <w:ind w:left="111" w:right="132"/>
              <w:rPr>
                <w:sz w:val="24"/>
                <w:lang w:eastAsia="zh-CN"/>
              </w:rPr>
            </w:pPr>
            <w:r>
              <w:rPr>
                <w:rFonts w:hint="eastAsia"/>
                <w:sz w:val="24"/>
                <w:lang w:eastAsia="zh-CN"/>
              </w:rPr>
              <w:t>平衡机构没有包括规范文件中为其执行分析功能和实时监控所需数据的四个部分(第2.1部分至第2.4部分)。</w:t>
            </w:r>
          </w:p>
          <w:p w:rsidR="00C5034E" w:rsidRDefault="00724C3D">
            <w:pPr>
              <w:pStyle w:val="TableParagraph"/>
              <w:spacing w:before="8"/>
              <w:ind w:left="111"/>
              <w:rPr>
                <w:sz w:val="24"/>
              </w:rPr>
            </w:pPr>
            <w:r>
              <w:rPr>
                <w:sz w:val="24"/>
              </w:rPr>
              <w:t>OR,</w:t>
            </w:r>
          </w:p>
          <w:p w:rsidR="00C5034E" w:rsidRDefault="00724C3D">
            <w:pPr>
              <w:pStyle w:val="TableParagraph"/>
              <w:spacing w:before="8"/>
              <w:ind w:left="111" w:right="134"/>
              <w:rPr>
                <w:sz w:val="24"/>
              </w:rPr>
            </w:pPr>
            <w:r>
              <w:rPr>
                <w:sz w:val="24"/>
              </w:rPr>
              <w:t>The Balancing Authority did not have a documented specification for the data necessary for it to perform its analysis functions and Real- time monitoring.</w:t>
            </w:r>
          </w:p>
          <w:p w:rsidR="00C5034E" w:rsidRDefault="00724C3D">
            <w:pPr>
              <w:pStyle w:val="TableParagraph"/>
              <w:spacing w:before="8"/>
              <w:ind w:left="111" w:right="134"/>
              <w:rPr>
                <w:rFonts w:eastAsia="宋体"/>
                <w:sz w:val="24"/>
                <w:lang w:eastAsia="zh-CN"/>
              </w:rPr>
            </w:pPr>
            <w:r>
              <w:rPr>
                <w:rFonts w:eastAsia="宋体" w:hint="eastAsia"/>
                <w:sz w:val="24"/>
                <w:lang w:eastAsia="zh-CN"/>
              </w:rPr>
              <w:t>或者，</w:t>
            </w:r>
          </w:p>
          <w:p w:rsidR="00C5034E" w:rsidRDefault="00724C3D">
            <w:pPr>
              <w:pStyle w:val="TableParagraph"/>
              <w:spacing w:before="8"/>
              <w:ind w:left="111" w:right="134"/>
              <w:rPr>
                <w:rFonts w:eastAsia="宋体"/>
                <w:sz w:val="24"/>
                <w:lang w:eastAsia="zh-CN"/>
              </w:rPr>
            </w:pPr>
            <w:r>
              <w:rPr>
                <w:rFonts w:eastAsia="宋体" w:hint="eastAsia"/>
                <w:sz w:val="24"/>
                <w:lang w:eastAsia="zh-CN"/>
              </w:rPr>
              <w:t>平衡机构没有一个文档化的数据规范，这</w:t>
            </w:r>
            <w:r>
              <w:rPr>
                <w:rFonts w:eastAsia="宋体" w:hint="eastAsia"/>
                <w:sz w:val="24"/>
                <w:lang w:eastAsia="zh-CN"/>
              </w:rPr>
              <w:lastRenderedPageBreak/>
              <w:t>些数据是它执行分析功能和实时监控所必需的。</w:t>
            </w:r>
          </w:p>
        </w:tc>
      </w:tr>
      <w:tr w:rsidR="00C5034E">
        <w:trPr>
          <w:trHeight w:val="1118"/>
        </w:trPr>
        <w:tc>
          <w:tcPr>
            <w:tcW w:w="12967" w:type="dxa"/>
            <w:gridSpan w:val="7"/>
          </w:tcPr>
          <w:p w:rsidR="00C5034E" w:rsidRDefault="00724C3D">
            <w:pPr>
              <w:pStyle w:val="TableParagraph"/>
              <w:spacing w:before="119"/>
              <w:ind w:left="115" w:right="270"/>
              <w:rPr>
                <w:sz w:val="24"/>
              </w:rPr>
            </w:pPr>
            <w:r>
              <w:rPr>
                <w:sz w:val="24"/>
              </w:rPr>
              <w:lastRenderedPageBreak/>
              <w:t>For the Requirement R3 and R4 VSLs only, the intent of the SDT is to start with the Severe VSL first and then to work your way to the left until you find the situation that fits. In this manner, the VSL will not be discriminatory by size of entity. If a small entity has just one affected reliability entity to inform, the intent is that that situation would be a Severe violation.</w:t>
            </w:r>
          </w:p>
          <w:p w:rsidR="00C5034E" w:rsidRDefault="00724C3D">
            <w:pPr>
              <w:pStyle w:val="TableParagraph"/>
              <w:spacing w:before="119"/>
              <w:ind w:left="115" w:right="270"/>
              <w:rPr>
                <w:sz w:val="24"/>
                <w:lang w:eastAsia="zh-CN"/>
              </w:rPr>
            </w:pPr>
            <w:r>
              <w:rPr>
                <w:rFonts w:hint="eastAsia"/>
                <w:sz w:val="24"/>
                <w:lang w:eastAsia="zh-CN"/>
              </w:rPr>
              <w:t>仅对于需求R3和R4 VSL, SDT的目的是首先从严重的VSL开始，然后一直向左工作，直到找到适合的情况。通过这种方式，VSL将不会因实体的大小而受到歧视。如果一个小的实体只有一个受影响的可靠性实体要通知，其意图是这种情况将是一个严重的违反。</w:t>
            </w:r>
          </w:p>
        </w:tc>
      </w:tr>
      <w:tr w:rsidR="00C5034E">
        <w:trPr>
          <w:trHeight w:val="5148"/>
        </w:trPr>
        <w:tc>
          <w:tcPr>
            <w:tcW w:w="843" w:type="dxa"/>
          </w:tcPr>
          <w:p w:rsidR="00C5034E" w:rsidRDefault="00724C3D">
            <w:pPr>
              <w:pStyle w:val="TableParagraph"/>
              <w:spacing w:before="119"/>
              <w:ind w:left="115"/>
              <w:rPr>
                <w:sz w:val="24"/>
              </w:rPr>
            </w:pPr>
            <w:r>
              <w:rPr>
                <w:sz w:val="24"/>
              </w:rPr>
              <w:t>R3</w:t>
            </w:r>
          </w:p>
        </w:tc>
        <w:tc>
          <w:tcPr>
            <w:tcW w:w="1431" w:type="dxa"/>
          </w:tcPr>
          <w:p w:rsidR="00C5034E" w:rsidRDefault="00724C3D">
            <w:pPr>
              <w:pStyle w:val="TableParagraph"/>
              <w:spacing w:before="119"/>
              <w:ind w:left="112" w:right="203"/>
              <w:rPr>
                <w:sz w:val="24"/>
              </w:rPr>
            </w:pPr>
            <w:r>
              <w:rPr>
                <w:sz w:val="24"/>
              </w:rPr>
              <w:t>Operations Planning</w:t>
            </w:r>
          </w:p>
          <w:p w:rsidR="00C5034E" w:rsidRDefault="00724C3D">
            <w:pPr>
              <w:pStyle w:val="TableParagraph"/>
              <w:spacing w:before="119"/>
              <w:ind w:left="112" w:right="203"/>
              <w:rPr>
                <w:rFonts w:eastAsia="宋体"/>
                <w:sz w:val="24"/>
                <w:lang w:eastAsia="zh-CN"/>
              </w:rPr>
            </w:pPr>
            <w:r>
              <w:rPr>
                <w:rFonts w:eastAsia="宋体" w:hint="eastAsia"/>
                <w:sz w:val="24"/>
                <w:lang w:eastAsia="zh-CN"/>
              </w:rPr>
              <w:t>运营规划</w:t>
            </w:r>
          </w:p>
        </w:tc>
        <w:tc>
          <w:tcPr>
            <w:tcW w:w="1016" w:type="dxa"/>
          </w:tcPr>
          <w:p w:rsidR="00C5034E" w:rsidRDefault="00724C3D">
            <w:pPr>
              <w:pStyle w:val="TableParagraph"/>
              <w:spacing w:before="119"/>
              <w:ind w:left="114"/>
              <w:rPr>
                <w:sz w:val="24"/>
              </w:rPr>
            </w:pPr>
            <w:r>
              <w:rPr>
                <w:sz w:val="24"/>
              </w:rPr>
              <w:t>Low</w:t>
            </w:r>
          </w:p>
          <w:p w:rsidR="00C5034E" w:rsidRDefault="00724C3D">
            <w:pPr>
              <w:pStyle w:val="TableParagraph"/>
              <w:spacing w:before="119"/>
              <w:ind w:left="114"/>
              <w:rPr>
                <w:rFonts w:eastAsia="宋体"/>
                <w:sz w:val="24"/>
                <w:lang w:eastAsia="zh-CN"/>
              </w:rPr>
            </w:pPr>
            <w:r>
              <w:rPr>
                <w:rFonts w:eastAsia="宋体" w:hint="eastAsia"/>
                <w:sz w:val="24"/>
                <w:lang w:eastAsia="zh-CN"/>
              </w:rPr>
              <w:t>低</w:t>
            </w:r>
          </w:p>
        </w:tc>
        <w:tc>
          <w:tcPr>
            <w:tcW w:w="2418" w:type="dxa"/>
          </w:tcPr>
          <w:p w:rsidR="00C5034E" w:rsidRDefault="00724C3D">
            <w:pPr>
              <w:pStyle w:val="TableParagraph"/>
              <w:spacing w:before="54" w:line="292" w:lineRule="exact"/>
              <w:ind w:left="113" w:right="571"/>
              <w:jc w:val="both"/>
              <w:rPr>
                <w:sz w:val="24"/>
              </w:rPr>
            </w:pPr>
            <w:r>
              <w:rPr>
                <w:sz w:val="24"/>
              </w:rPr>
              <w:t>The Transmission Operator did not distribute its data</w:t>
            </w:r>
          </w:p>
          <w:p w:rsidR="00C5034E" w:rsidRDefault="00724C3D">
            <w:pPr>
              <w:pStyle w:val="TableParagraph"/>
              <w:spacing w:line="287" w:lineRule="exact"/>
              <w:ind w:left="113"/>
              <w:rPr>
                <w:sz w:val="24"/>
              </w:rPr>
            </w:pPr>
            <w:r>
              <w:rPr>
                <w:sz w:val="24"/>
              </w:rPr>
              <w:t>specification to one</w:t>
            </w:r>
          </w:p>
          <w:p w:rsidR="00C5034E" w:rsidRDefault="00724C3D">
            <w:pPr>
              <w:pStyle w:val="TableParagraph"/>
              <w:spacing w:line="258" w:lineRule="exact"/>
              <w:ind w:left="113"/>
              <w:rPr>
                <w:sz w:val="24"/>
              </w:rPr>
            </w:pPr>
            <w:r>
              <w:rPr>
                <w:sz w:val="24"/>
              </w:rPr>
              <w:t>entity, or 5% or less of</w:t>
            </w:r>
          </w:p>
          <w:p w:rsidR="00C5034E" w:rsidRDefault="00724C3D">
            <w:pPr>
              <w:pStyle w:val="TableParagraph"/>
              <w:spacing w:line="258" w:lineRule="exact"/>
              <w:ind w:left="113"/>
              <w:rPr>
                <w:sz w:val="24"/>
              </w:rPr>
            </w:pPr>
            <w:r>
              <w:rPr>
                <w:sz w:val="24"/>
              </w:rPr>
              <w:t>the entities,</w:t>
            </w:r>
          </w:p>
          <w:p w:rsidR="00C5034E" w:rsidRDefault="00724C3D">
            <w:pPr>
              <w:pStyle w:val="TableParagraph"/>
              <w:spacing w:line="258" w:lineRule="exact"/>
              <w:ind w:left="113"/>
              <w:rPr>
                <w:sz w:val="24"/>
              </w:rPr>
            </w:pPr>
            <w:r>
              <w:rPr>
                <w:sz w:val="24"/>
              </w:rPr>
              <w:t>whichever is greater,</w:t>
            </w:r>
          </w:p>
          <w:p w:rsidR="00C5034E" w:rsidRDefault="00724C3D">
            <w:pPr>
              <w:pStyle w:val="TableParagraph"/>
              <w:spacing w:line="258" w:lineRule="exact"/>
              <w:ind w:left="113"/>
              <w:rPr>
                <w:sz w:val="24"/>
              </w:rPr>
            </w:pPr>
            <w:r>
              <w:rPr>
                <w:sz w:val="24"/>
              </w:rPr>
              <w:t>that have data</w:t>
            </w:r>
          </w:p>
          <w:p w:rsidR="00C5034E" w:rsidRDefault="00724C3D">
            <w:pPr>
              <w:pStyle w:val="TableParagraph"/>
              <w:spacing w:line="259" w:lineRule="exact"/>
              <w:ind w:left="113"/>
              <w:rPr>
                <w:sz w:val="24"/>
              </w:rPr>
            </w:pPr>
            <w:r>
              <w:rPr>
                <w:sz w:val="24"/>
              </w:rPr>
              <w:t>required by the</w:t>
            </w:r>
          </w:p>
          <w:p w:rsidR="00C5034E" w:rsidRDefault="00724C3D">
            <w:pPr>
              <w:pStyle w:val="TableParagraph"/>
              <w:spacing w:line="259" w:lineRule="exact"/>
              <w:ind w:left="113"/>
              <w:rPr>
                <w:sz w:val="24"/>
              </w:rPr>
            </w:pPr>
            <w:r>
              <w:rPr>
                <w:sz w:val="24"/>
              </w:rPr>
              <w:t>Transmission</w:t>
            </w:r>
          </w:p>
          <w:p w:rsidR="00C5034E" w:rsidRDefault="00724C3D">
            <w:pPr>
              <w:pStyle w:val="TableParagraph"/>
              <w:spacing w:line="258" w:lineRule="exact"/>
              <w:ind w:left="113"/>
              <w:rPr>
                <w:sz w:val="24"/>
              </w:rPr>
            </w:pPr>
            <w:r>
              <w:rPr>
                <w:sz w:val="24"/>
              </w:rPr>
              <w:t>Operator’s</w:t>
            </w:r>
          </w:p>
          <w:p w:rsidR="00C5034E" w:rsidRDefault="00724C3D">
            <w:pPr>
              <w:pStyle w:val="TableParagraph"/>
              <w:spacing w:line="258" w:lineRule="exact"/>
              <w:ind w:left="113"/>
              <w:rPr>
                <w:sz w:val="24"/>
              </w:rPr>
            </w:pPr>
            <w:r>
              <w:rPr>
                <w:sz w:val="24"/>
              </w:rPr>
              <w:t>Operational Planning</w:t>
            </w:r>
          </w:p>
          <w:p w:rsidR="00C5034E" w:rsidRDefault="00724C3D">
            <w:pPr>
              <w:pStyle w:val="TableParagraph"/>
              <w:spacing w:line="258" w:lineRule="exact"/>
              <w:ind w:left="113"/>
              <w:rPr>
                <w:sz w:val="24"/>
              </w:rPr>
            </w:pPr>
            <w:r>
              <w:rPr>
                <w:sz w:val="24"/>
              </w:rPr>
              <w:t>Analyses, Real-time</w:t>
            </w:r>
          </w:p>
          <w:p w:rsidR="00C5034E" w:rsidRDefault="00724C3D">
            <w:pPr>
              <w:pStyle w:val="TableParagraph"/>
              <w:spacing w:line="258" w:lineRule="exact"/>
              <w:ind w:left="113"/>
              <w:rPr>
                <w:sz w:val="24"/>
              </w:rPr>
            </w:pPr>
            <w:r>
              <w:rPr>
                <w:sz w:val="24"/>
              </w:rPr>
              <w:t>monitoring, and Real-</w:t>
            </w:r>
          </w:p>
          <w:p w:rsidR="00C5034E" w:rsidRDefault="00724C3D">
            <w:pPr>
              <w:pStyle w:val="TableParagraph"/>
              <w:spacing w:before="54" w:line="292" w:lineRule="exact"/>
              <w:ind w:left="113" w:right="571"/>
              <w:jc w:val="both"/>
              <w:rPr>
                <w:sz w:val="24"/>
              </w:rPr>
            </w:pPr>
            <w:r>
              <w:rPr>
                <w:sz w:val="24"/>
              </w:rPr>
              <w:t>time Assessments.</w:t>
            </w:r>
          </w:p>
          <w:p w:rsidR="00C5034E" w:rsidRDefault="00724C3D">
            <w:pPr>
              <w:pStyle w:val="TableParagraph"/>
              <w:spacing w:before="54" w:line="292" w:lineRule="exact"/>
              <w:ind w:left="113" w:right="571"/>
              <w:jc w:val="both"/>
              <w:rPr>
                <w:sz w:val="24"/>
                <w:lang w:eastAsia="zh-CN"/>
              </w:rPr>
            </w:pPr>
            <w:r>
              <w:rPr>
                <w:rFonts w:eastAsia="宋体" w:hint="eastAsia"/>
                <w:sz w:val="24"/>
                <w:lang w:eastAsia="zh-CN"/>
              </w:rPr>
              <w:t>输电</w:t>
            </w:r>
            <w:r>
              <w:rPr>
                <w:rFonts w:hint="eastAsia"/>
                <w:sz w:val="24"/>
                <w:lang w:eastAsia="zh-CN"/>
              </w:rPr>
              <w:t>运营商未将其数据规范分发给具有</w:t>
            </w:r>
            <w:r>
              <w:rPr>
                <w:rFonts w:eastAsia="宋体" w:hint="eastAsia"/>
                <w:lang w:eastAsia="zh-CN"/>
              </w:rPr>
              <w:t>输电运营商</w:t>
            </w:r>
            <w:r>
              <w:rPr>
                <w:rFonts w:hint="eastAsia"/>
                <w:sz w:val="24"/>
                <w:lang w:eastAsia="zh-CN"/>
              </w:rPr>
              <w:t>运营计划分析、实时监控和实时评估所需数据的一个实体或5%或以下的实</w:t>
            </w:r>
            <w:r>
              <w:rPr>
                <w:rFonts w:hint="eastAsia"/>
                <w:sz w:val="24"/>
                <w:lang w:eastAsia="zh-CN"/>
              </w:rPr>
              <w:lastRenderedPageBreak/>
              <w:t>体(以较大的实体为准)。</w:t>
            </w:r>
          </w:p>
        </w:tc>
        <w:tc>
          <w:tcPr>
            <w:tcW w:w="2418" w:type="dxa"/>
          </w:tcPr>
          <w:p w:rsidR="00C5034E" w:rsidRDefault="00724C3D">
            <w:pPr>
              <w:pStyle w:val="TableParagraph"/>
              <w:spacing w:before="54" w:line="292" w:lineRule="exact"/>
              <w:ind w:left="112" w:right="571"/>
              <w:jc w:val="both"/>
              <w:rPr>
                <w:sz w:val="24"/>
              </w:rPr>
            </w:pPr>
            <w:r>
              <w:rPr>
                <w:sz w:val="24"/>
              </w:rPr>
              <w:lastRenderedPageBreak/>
              <w:t>The Transmission Operator did not distribute its data</w:t>
            </w:r>
          </w:p>
          <w:p w:rsidR="00C5034E" w:rsidRDefault="00724C3D">
            <w:pPr>
              <w:pStyle w:val="TableParagraph"/>
              <w:spacing w:line="287" w:lineRule="exact"/>
              <w:ind w:left="112"/>
              <w:rPr>
                <w:sz w:val="24"/>
              </w:rPr>
            </w:pPr>
            <w:r>
              <w:rPr>
                <w:sz w:val="24"/>
              </w:rPr>
              <w:t>specification to two</w:t>
            </w:r>
          </w:p>
          <w:p w:rsidR="00C5034E" w:rsidRDefault="00724C3D">
            <w:pPr>
              <w:pStyle w:val="TableParagraph"/>
              <w:spacing w:line="258" w:lineRule="exact"/>
              <w:ind w:left="112"/>
              <w:rPr>
                <w:sz w:val="24"/>
              </w:rPr>
            </w:pPr>
            <w:r>
              <w:rPr>
                <w:sz w:val="24"/>
              </w:rPr>
              <w:t>entities, or more than</w:t>
            </w:r>
          </w:p>
          <w:p w:rsidR="00C5034E" w:rsidRDefault="00724C3D">
            <w:pPr>
              <w:pStyle w:val="TableParagraph"/>
              <w:spacing w:line="258" w:lineRule="exact"/>
              <w:ind w:left="112"/>
              <w:rPr>
                <w:sz w:val="24"/>
              </w:rPr>
            </w:pPr>
            <w:r>
              <w:rPr>
                <w:sz w:val="24"/>
              </w:rPr>
              <w:t>5% and less than or</w:t>
            </w:r>
          </w:p>
          <w:p w:rsidR="00C5034E" w:rsidRDefault="00724C3D">
            <w:pPr>
              <w:pStyle w:val="TableParagraph"/>
              <w:spacing w:line="258" w:lineRule="exact"/>
              <w:ind w:left="112"/>
              <w:rPr>
                <w:sz w:val="24"/>
              </w:rPr>
            </w:pPr>
            <w:r>
              <w:rPr>
                <w:sz w:val="24"/>
              </w:rPr>
              <w:t>equal to10% of the</w:t>
            </w:r>
          </w:p>
          <w:p w:rsidR="00C5034E" w:rsidRDefault="00724C3D">
            <w:pPr>
              <w:pStyle w:val="TableParagraph"/>
              <w:spacing w:line="258" w:lineRule="exact"/>
              <w:ind w:left="112"/>
              <w:rPr>
                <w:sz w:val="24"/>
              </w:rPr>
            </w:pPr>
            <w:r>
              <w:rPr>
                <w:sz w:val="24"/>
              </w:rPr>
              <w:t>reliability entities,</w:t>
            </w:r>
          </w:p>
          <w:p w:rsidR="00C5034E" w:rsidRDefault="00724C3D">
            <w:pPr>
              <w:pStyle w:val="TableParagraph"/>
              <w:spacing w:line="259" w:lineRule="exact"/>
              <w:ind w:left="112"/>
              <w:rPr>
                <w:sz w:val="24"/>
              </w:rPr>
            </w:pPr>
            <w:r>
              <w:rPr>
                <w:sz w:val="24"/>
              </w:rPr>
              <w:t>whichever is greater,</w:t>
            </w:r>
          </w:p>
          <w:p w:rsidR="00C5034E" w:rsidRDefault="00724C3D">
            <w:pPr>
              <w:pStyle w:val="TableParagraph"/>
              <w:spacing w:line="259" w:lineRule="exact"/>
              <w:ind w:left="112"/>
              <w:rPr>
                <w:sz w:val="24"/>
              </w:rPr>
            </w:pPr>
            <w:r>
              <w:rPr>
                <w:sz w:val="24"/>
              </w:rPr>
              <w:t>that have data</w:t>
            </w:r>
          </w:p>
          <w:p w:rsidR="00C5034E" w:rsidRDefault="00724C3D">
            <w:pPr>
              <w:pStyle w:val="TableParagraph"/>
              <w:spacing w:line="258" w:lineRule="exact"/>
              <w:ind w:left="112"/>
              <w:rPr>
                <w:sz w:val="24"/>
              </w:rPr>
            </w:pPr>
            <w:r>
              <w:rPr>
                <w:sz w:val="24"/>
              </w:rPr>
              <w:t>required by the</w:t>
            </w:r>
          </w:p>
          <w:p w:rsidR="00C5034E" w:rsidRDefault="00724C3D">
            <w:pPr>
              <w:pStyle w:val="TableParagraph"/>
              <w:spacing w:line="258" w:lineRule="exact"/>
              <w:ind w:left="112"/>
              <w:rPr>
                <w:sz w:val="24"/>
              </w:rPr>
            </w:pPr>
            <w:r>
              <w:rPr>
                <w:sz w:val="24"/>
              </w:rPr>
              <w:t>Transmission</w:t>
            </w:r>
          </w:p>
          <w:p w:rsidR="00C5034E" w:rsidRDefault="00724C3D">
            <w:pPr>
              <w:pStyle w:val="TableParagraph"/>
              <w:spacing w:line="258" w:lineRule="exact"/>
              <w:ind w:left="112"/>
              <w:rPr>
                <w:sz w:val="24"/>
              </w:rPr>
            </w:pPr>
            <w:r>
              <w:rPr>
                <w:sz w:val="24"/>
              </w:rPr>
              <w:t>Operator’s</w:t>
            </w:r>
          </w:p>
          <w:p w:rsidR="00C5034E" w:rsidRDefault="00724C3D">
            <w:pPr>
              <w:pStyle w:val="TableParagraph"/>
              <w:spacing w:line="258" w:lineRule="exact"/>
              <w:ind w:left="112"/>
              <w:rPr>
                <w:sz w:val="24"/>
              </w:rPr>
            </w:pPr>
            <w:r>
              <w:rPr>
                <w:sz w:val="24"/>
              </w:rPr>
              <w:t>Operational Planning</w:t>
            </w:r>
          </w:p>
          <w:p w:rsidR="00C5034E" w:rsidRDefault="00724C3D">
            <w:pPr>
              <w:pStyle w:val="TableParagraph"/>
              <w:spacing w:line="258" w:lineRule="exact"/>
              <w:ind w:left="112"/>
              <w:rPr>
                <w:sz w:val="24"/>
              </w:rPr>
            </w:pPr>
            <w:r>
              <w:rPr>
                <w:sz w:val="24"/>
              </w:rPr>
              <w:t>Analyses, Real-time</w:t>
            </w:r>
          </w:p>
          <w:p w:rsidR="00C5034E" w:rsidRDefault="00724C3D">
            <w:pPr>
              <w:pStyle w:val="TableParagraph"/>
              <w:spacing w:line="258" w:lineRule="exact"/>
              <w:ind w:left="112"/>
              <w:rPr>
                <w:sz w:val="24"/>
              </w:rPr>
            </w:pPr>
            <w:r>
              <w:rPr>
                <w:sz w:val="24"/>
              </w:rPr>
              <w:t>monitoring, and Real-</w:t>
            </w:r>
          </w:p>
          <w:p w:rsidR="00C5034E" w:rsidRDefault="00724C3D">
            <w:pPr>
              <w:pStyle w:val="TableParagraph"/>
              <w:spacing w:before="54" w:line="292" w:lineRule="exact"/>
              <w:ind w:left="112" w:right="571"/>
              <w:jc w:val="both"/>
              <w:rPr>
                <w:sz w:val="24"/>
              </w:rPr>
            </w:pPr>
            <w:r>
              <w:rPr>
                <w:rFonts w:eastAsia="宋体" w:hint="eastAsia"/>
                <w:sz w:val="24"/>
                <w:lang w:eastAsia="zh-CN"/>
              </w:rPr>
              <w:t>t</w:t>
            </w:r>
            <w:r>
              <w:rPr>
                <w:sz w:val="24"/>
              </w:rPr>
              <w:t>ime</w:t>
            </w:r>
            <w:r>
              <w:rPr>
                <w:rFonts w:eastAsia="宋体" w:hint="eastAsia"/>
                <w:sz w:val="24"/>
                <w:lang w:eastAsia="zh-CN"/>
              </w:rPr>
              <w:t xml:space="preserve"> </w:t>
            </w:r>
            <w:r>
              <w:rPr>
                <w:sz w:val="24"/>
              </w:rPr>
              <w:t>Assessments.</w:t>
            </w:r>
          </w:p>
          <w:p w:rsidR="00C5034E" w:rsidRDefault="00724C3D">
            <w:pPr>
              <w:pStyle w:val="TableParagraph"/>
              <w:spacing w:before="54" w:line="292" w:lineRule="exact"/>
              <w:ind w:left="112" w:right="571"/>
              <w:jc w:val="both"/>
              <w:rPr>
                <w:sz w:val="24"/>
                <w:lang w:eastAsia="zh-CN"/>
              </w:rPr>
            </w:pPr>
            <w:r>
              <w:rPr>
                <w:rFonts w:hint="eastAsia"/>
                <w:sz w:val="24"/>
                <w:lang w:eastAsia="zh-CN"/>
              </w:rPr>
              <w:t>输电运营商未将其数据规范分发给两个具有输电运营商运营计划分析、实时监控和实时评估所需数据的实体，或</w:t>
            </w:r>
            <w:r>
              <w:rPr>
                <w:rFonts w:hint="eastAsia"/>
                <w:sz w:val="24"/>
                <w:lang w:eastAsia="zh-CN"/>
              </w:rPr>
              <w:lastRenderedPageBreak/>
              <w:t>大于5%且小于或等于10%的可靠性实体(以两者中较大者为准)。</w:t>
            </w:r>
          </w:p>
        </w:tc>
        <w:tc>
          <w:tcPr>
            <w:tcW w:w="2418" w:type="dxa"/>
          </w:tcPr>
          <w:p w:rsidR="00C5034E" w:rsidRDefault="00724C3D">
            <w:pPr>
              <w:pStyle w:val="TableParagraph"/>
              <w:spacing w:before="54" w:line="292" w:lineRule="exact"/>
              <w:ind w:left="111" w:right="572"/>
              <w:jc w:val="both"/>
              <w:rPr>
                <w:sz w:val="24"/>
              </w:rPr>
            </w:pPr>
            <w:r>
              <w:rPr>
                <w:sz w:val="24"/>
              </w:rPr>
              <w:lastRenderedPageBreak/>
              <w:t>The Transmission Operator did not distribute its data</w:t>
            </w:r>
          </w:p>
          <w:p w:rsidR="00C5034E" w:rsidRDefault="00724C3D">
            <w:pPr>
              <w:pStyle w:val="TableParagraph"/>
              <w:spacing w:line="287" w:lineRule="exact"/>
              <w:ind w:left="111"/>
              <w:rPr>
                <w:sz w:val="24"/>
              </w:rPr>
            </w:pPr>
            <w:r>
              <w:rPr>
                <w:sz w:val="24"/>
              </w:rPr>
              <w:t>specification to three</w:t>
            </w:r>
          </w:p>
          <w:p w:rsidR="00C5034E" w:rsidRDefault="00724C3D">
            <w:pPr>
              <w:pStyle w:val="TableParagraph"/>
              <w:spacing w:line="258" w:lineRule="exact"/>
              <w:ind w:left="111"/>
              <w:rPr>
                <w:sz w:val="24"/>
              </w:rPr>
            </w:pPr>
            <w:r>
              <w:rPr>
                <w:sz w:val="24"/>
              </w:rPr>
              <w:t>entities, or more than</w:t>
            </w:r>
          </w:p>
          <w:p w:rsidR="00C5034E" w:rsidRDefault="00724C3D">
            <w:pPr>
              <w:pStyle w:val="TableParagraph"/>
              <w:spacing w:line="258" w:lineRule="exact"/>
              <w:ind w:left="111"/>
              <w:rPr>
                <w:sz w:val="24"/>
              </w:rPr>
            </w:pPr>
            <w:r>
              <w:rPr>
                <w:sz w:val="24"/>
              </w:rPr>
              <w:t>10% and less than or</w:t>
            </w:r>
          </w:p>
          <w:p w:rsidR="00C5034E" w:rsidRDefault="00724C3D">
            <w:pPr>
              <w:pStyle w:val="TableParagraph"/>
              <w:spacing w:line="258" w:lineRule="exact"/>
              <w:ind w:left="111"/>
              <w:rPr>
                <w:sz w:val="24"/>
              </w:rPr>
            </w:pPr>
            <w:r>
              <w:rPr>
                <w:sz w:val="24"/>
              </w:rPr>
              <w:t>equal to 15% of the</w:t>
            </w:r>
          </w:p>
          <w:p w:rsidR="00C5034E" w:rsidRDefault="00724C3D">
            <w:pPr>
              <w:pStyle w:val="TableParagraph"/>
              <w:spacing w:line="258" w:lineRule="exact"/>
              <w:ind w:left="111"/>
              <w:rPr>
                <w:sz w:val="24"/>
              </w:rPr>
            </w:pPr>
            <w:r>
              <w:rPr>
                <w:sz w:val="24"/>
              </w:rPr>
              <w:t>reliability entities,</w:t>
            </w:r>
          </w:p>
          <w:p w:rsidR="00C5034E" w:rsidRDefault="00724C3D">
            <w:pPr>
              <w:pStyle w:val="TableParagraph"/>
              <w:spacing w:line="259" w:lineRule="exact"/>
              <w:ind w:left="111"/>
              <w:rPr>
                <w:sz w:val="24"/>
              </w:rPr>
            </w:pPr>
            <w:r>
              <w:rPr>
                <w:sz w:val="24"/>
              </w:rPr>
              <w:t>whichever is greater,</w:t>
            </w:r>
          </w:p>
          <w:p w:rsidR="00C5034E" w:rsidRDefault="00724C3D">
            <w:pPr>
              <w:pStyle w:val="TableParagraph"/>
              <w:spacing w:line="259" w:lineRule="exact"/>
              <w:ind w:left="111"/>
              <w:rPr>
                <w:sz w:val="24"/>
              </w:rPr>
            </w:pPr>
            <w:r>
              <w:rPr>
                <w:sz w:val="24"/>
              </w:rPr>
              <w:t>that have data</w:t>
            </w:r>
          </w:p>
          <w:p w:rsidR="00C5034E" w:rsidRDefault="00724C3D">
            <w:pPr>
              <w:pStyle w:val="TableParagraph"/>
              <w:spacing w:line="258" w:lineRule="exact"/>
              <w:ind w:left="111"/>
              <w:rPr>
                <w:sz w:val="24"/>
              </w:rPr>
            </w:pPr>
            <w:r>
              <w:rPr>
                <w:sz w:val="24"/>
              </w:rPr>
              <w:t>required by the</w:t>
            </w:r>
          </w:p>
          <w:p w:rsidR="00C5034E" w:rsidRDefault="00724C3D">
            <w:pPr>
              <w:pStyle w:val="TableParagraph"/>
              <w:spacing w:line="258" w:lineRule="exact"/>
              <w:ind w:left="111"/>
              <w:rPr>
                <w:sz w:val="24"/>
              </w:rPr>
            </w:pPr>
            <w:r>
              <w:rPr>
                <w:sz w:val="24"/>
              </w:rPr>
              <w:t>Transmission</w:t>
            </w:r>
          </w:p>
          <w:p w:rsidR="00C5034E" w:rsidRDefault="00724C3D">
            <w:pPr>
              <w:pStyle w:val="TableParagraph"/>
              <w:spacing w:line="258" w:lineRule="exact"/>
              <w:ind w:left="111"/>
              <w:rPr>
                <w:sz w:val="24"/>
              </w:rPr>
            </w:pPr>
            <w:r>
              <w:rPr>
                <w:sz w:val="24"/>
              </w:rPr>
              <w:t>Operator’s</w:t>
            </w:r>
          </w:p>
          <w:p w:rsidR="00C5034E" w:rsidRDefault="00724C3D">
            <w:pPr>
              <w:pStyle w:val="TableParagraph"/>
              <w:spacing w:line="258" w:lineRule="exact"/>
              <w:ind w:left="111"/>
              <w:rPr>
                <w:sz w:val="24"/>
              </w:rPr>
            </w:pPr>
            <w:r>
              <w:rPr>
                <w:sz w:val="24"/>
              </w:rPr>
              <w:t>Operational Planning</w:t>
            </w:r>
          </w:p>
          <w:p w:rsidR="00C5034E" w:rsidRDefault="00724C3D">
            <w:pPr>
              <w:pStyle w:val="TableParagraph"/>
              <w:spacing w:line="258" w:lineRule="exact"/>
              <w:ind w:left="111"/>
              <w:rPr>
                <w:sz w:val="24"/>
              </w:rPr>
            </w:pPr>
            <w:r>
              <w:rPr>
                <w:sz w:val="24"/>
              </w:rPr>
              <w:t>Analyses, Real-time</w:t>
            </w:r>
          </w:p>
          <w:p w:rsidR="00C5034E" w:rsidRDefault="00724C3D">
            <w:pPr>
              <w:pStyle w:val="TableParagraph"/>
              <w:spacing w:line="258" w:lineRule="exact"/>
              <w:ind w:left="111"/>
              <w:rPr>
                <w:sz w:val="24"/>
              </w:rPr>
            </w:pPr>
            <w:r>
              <w:rPr>
                <w:sz w:val="24"/>
              </w:rPr>
              <w:t>monitoring, and Real-</w:t>
            </w:r>
          </w:p>
          <w:p w:rsidR="00C5034E" w:rsidRDefault="00724C3D">
            <w:pPr>
              <w:pStyle w:val="TableParagraph"/>
              <w:spacing w:before="54" w:line="292" w:lineRule="exact"/>
              <w:ind w:left="111" w:right="572"/>
              <w:jc w:val="both"/>
              <w:rPr>
                <w:sz w:val="24"/>
              </w:rPr>
            </w:pPr>
            <w:r>
              <w:rPr>
                <w:sz w:val="24"/>
              </w:rPr>
              <w:t>time Assessments.</w:t>
            </w:r>
          </w:p>
          <w:p w:rsidR="00C5034E" w:rsidRDefault="00724C3D">
            <w:pPr>
              <w:pStyle w:val="TableParagraph"/>
              <w:spacing w:before="54" w:line="292" w:lineRule="exact"/>
              <w:ind w:left="111" w:right="572"/>
              <w:jc w:val="both"/>
              <w:rPr>
                <w:sz w:val="24"/>
                <w:lang w:eastAsia="zh-CN"/>
              </w:rPr>
            </w:pPr>
            <w:r>
              <w:rPr>
                <w:rFonts w:hint="eastAsia"/>
                <w:sz w:val="24"/>
                <w:lang w:eastAsia="zh-CN"/>
              </w:rPr>
              <w:t>输电运营商未将其数据规范分发给两个具有输电运营商运营计划分析、实时监控和实时评估所需数据的实体，或</w:t>
            </w:r>
            <w:r>
              <w:rPr>
                <w:rFonts w:hint="eastAsia"/>
                <w:sz w:val="24"/>
                <w:lang w:eastAsia="zh-CN"/>
              </w:rPr>
              <w:lastRenderedPageBreak/>
              <w:t>大于</w:t>
            </w:r>
            <w:r>
              <w:rPr>
                <w:rFonts w:eastAsia="宋体" w:hint="eastAsia"/>
                <w:sz w:val="24"/>
                <w:lang w:eastAsia="zh-CN"/>
              </w:rPr>
              <w:t>10</w:t>
            </w:r>
            <w:r>
              <w:rPr>
                <w:rFonts w:hint="eastAsia"/>
                <w:sz w:val="24"/>
                <w:lang w:eastAsia="zh-CN"/>
              </w:rPr>
              <w:t>%且小于或等于1</w:t>
            </w:r>
            <w:r>
              <w:rPr>
                <w:rFonts w:eastAsia="宋体" w:hint="eastAsia"/>
                <w:sz w:val="24"/>
                <w:lang w:eastAsia="zh-CN"/>
              </w:rPr>
              <w:t>5</w:t>
            </w:r>
            <w:r>
              <w:rPr>
                <w:rFonts w:hint="eastAsia"/>
                <w:sz w:val="24"/>
                <w:lang w:eastAsia="zh-CN"/>
              </w:rPr>
              <w:t>%的可靠性实体(以两者中较大者为准)。</w:t>
            </w:r>
          </w:p>
        </w:tc>
        <w:tc>
          <w:tcPr>
            <w:tcW w:w="2423" w:type="dxa"/>
          </w:tcPr>
          <w:p w:rsidR="00C5034E" w:rsidRDefault="00724C3D">
            <w:pPr>
              <w:pStyle w:val="TableParagraph"/>
              <w:spacing w:before="54" w:line="292" w:lineRule="exact"/>
              <w:ind w:left="111" w:right="578"/>
              <w:jc w:val="both"/>
              <w:rPr>
                <w:sz w:val="24"/>
              </w:rPr>
            </w:pPr>
            <w:r>
              <w:rPr>
                <w:sz w:val="24"/>
              </w:rPr>
              <w:lastRenderedPageBreak/>
              <w:t>The Transmission Operator did not distribute its data</w:t>
            </w:r>
          </w:p>
          <w:p w:rsidR="00C5034E" w:rsidRDefault="00724C3D">
            <w:pPr>
              <w:pStyle w:val="TableParagraph"/>
              <w:spacing w:line="287" w:lineRule="exact"/>
              <w:ind w:left="111"/>
              <w:rPr>
                <w:sz w:val="24"/>
              </w:rPr>
            </w:pPr>
            <w:r>
              <w:rPr>
                <w:sz w:val="24"/>
              </w:rPr>
              <w:t>specification to four</w:t>
            </w:r>
          </w:p>
          <w:p w:rsidR="00C5034E" w:rsidRDefault="00724C3D">
            <w:pPr>
              <w:pStyle w:val="TableParagraph"/>
              <w:spacing w:line="258" w:lineRule="exact"/>
              <w:ind w:left="111"/>
              <w:rPr>
                <w:sz w:val="24"/>
              </w:rPr>
            </w:pPr>
            <w:r>
              <w:rPr>
                <w:sz w:val="24"/>
              </w:rPr>
              <w:t>or more entities, or</w:t>
            </w:r>
          </w:p>
          <w:p w:rsidR="00C5034E" w:rsidRDefault="00724C3D">
            <w:pPr>
              <w:pStyle w:val="TableParagraph"/>
              <w:spacing w:line="258" w:lineRule="exact"/>
              <w:ind w:left="111"/>
              <w:rPr>
                <w:sz w:val="24"/>
              </w:rPr>
            </w:pPr>
            <w:r>
              <w:rPr>
                <w:sz w:val="24"/>
              </w:rPr>
              <w:t>more than 15% of the</w:t>
            </w:r>
          </w:p>
          <w:p w:rsidR="00C5034E" w:rsidRDefault="00724C3D">
            <w:pPr>
              <w:pStyle w:val="TableParagraph"/>
              <w:spacing w:line="258" w:lineRule="exact"/>
              <w:ind w:left="111"/>
              <w:rPr>
                <w:sz w:val="24"/>
              </w:rPr>
            </w:pPr>
            <w:r>
              <w:rPr>
                <w:sz w:val="24"/>
              </w:rPr>
              <w:t>entities that have</w:t>
            </w:r>
          </w:p>
          <w:p w:rsidR="00C5034E" w:rsidRDefault="00724C3D">
            <w:pPr>
              <w:pStyle w:val="TableParagraph"/>
              <w:spacing w:line="258" w:lineRule="exact"/>
              <w:ind w:left="111"/>
              <w:rPr>
                <w:sz w:val="24"/>
              </w:rPr>
            </w:pPr>
            <w:r>
              <w:rPr>
                <w:sz w:val="24"/>
              </w:rPr>
              <w:t>data required by the</w:t>
            </w:r>
          </w:p>
          <w:p w:rsidR="00C5034E" w:rsidRDefault="00724C3D">
            <w:pPr>
              <w:pStyle w:val="TableParagraph"/>
              <w:spacing w:line="259" w:lineRule="exact"/>
              <w:ind w:left="111"/>
              <w:rPr>
                <w:sz w:val="24"/>
              </w:rPr>
            </w:pPr>
            <w:r>
              <w:rPr>
                <w:sz w:val="24"/>
              </w:rPr>
              <w:t>Transmission</w:t>
            </w:r>
          </w:p>
          <w:p w:rsidR="00C5034E" w:rsidRDefault="00724C3D">
            <w:pPr>
              <w:pStyle w:val="TableParagraph"/>
              <w:spacing w:line="259" w:lineRule="exact"/>
              <w:ind w:left="111"/>
              <w:rPr>
                <w:sz w:val="24"/>
              </w:rPr>
            </w:pPr>
            <w:r>
              <w:rPr>
                <w:sz w:val="24"/>
              </w:rPr>
              <w:t>Operator’s</w:t>
            </w:r>
          </w:p>
          <w:p w:rsidR="00C5034E" w:rsidRDefault="00724C3D">
            <w:pPr>
              <w:pStyle w:val="TableParagraph"/>
              <w:spacing w:line="258" w:lineRule="exact"/>
              <w:ind w:left="111"/>
              <w:rPr>
                <w:sz w:val="24"/>
              </w:rPr>
            </w:pPr>
            <w:r>
              <w:rPr>
                <w:sz w:val="24"/>
              </w:rPr>
              <w:t>Operational Planning</w:t>
            </w:r>
          </w:p>
          <w:p w:rsidR="00C5034E" w:rsidRDefault="00724C3D">
            <w:pPr>
              <w:pStyle w:val="TableParagraph"/>
              <w:spacing w:line="258" w:lineRule="exact"/>
              <w:ind w:left="111"/>
              <w:rPr>
                <w:sz w:val="24"/>
              </w:rPr>
            </w:pPr>
            <w:r>
              <w:rPr>
                <w:sz w:val="24"/>
              </w:rPr>
              <w:t>Analyses, Real-time</w:t>
            </w:r>
          </w:p>
          <w:p w:rsidR="00C5034E" w:rsidRDefault="00724C3D">
            <w:pPr>
              <w:pStyle w:val="TableParagraph"/>
              <w:spacing w:line="258" w:lineRule="exact"/>
              <w:ind w:left="111"/>
              <w:rPr>
                <w:sz w:val="24"/>
              </w:rPr>
            </w:pPr>
            <w:r>
              <w:rPr>
                <w:sz w:val="24"/>
              </w:rPr>
              <w:t>monitoring, and Real-</w:t>
            </w:r>
          </w:p>
          <w:p w:rsidR="00C5034E" w:rsidRDefault="00724C3D">
            <w:pPr>
              <w:pStyle w:val="TableParagraph"/>
              <w:spacing w:before="54" w:line="292" w:lineRule="exact"/>
              <w:ind w:left="111" w:right="578"/>
              <w:jc w:val="both"/>
              <w:rPr>
                <w:sz w:val="24"/>
                <w:lang w:eastAsia="zh-CN"/>
              </w:rPr>
            </w:pPr>
            <w:r>
              <w:rPr>
                <w:sz w:val="24"/>
                <w:lang w:eastAsia="zh-CN"/>
              </w:rPr>
              <w:t>time Assessments.</w:t>
            </w:r>
          </w:p>
          <w:p w:rsidR="00C5034E" w:rsidRDefault="00724C3D">
            <w:pPr>
              <w:pStyle w:val="TableParagraph"/>
              <w:spacing w:before="54" w:line="292" w:lineRule="exact"/>
              <w:ind w:left="111" w:right="578"/>
              <w:jc w:val="both"/>
              <w:rPr>
                <w:sz w:val="24"/>
                <w:lang w:eastAsia="zh-CN"/>
              </w:rPr>
            </w:pPr>
            <w:r>
              <w:rPr>
                <w:rFonts w:eastAsia="宋体" w:hint="eastAsia"/>
                <w:lang w:eastAsia="zh-CN"/>
              </w:rPr>
              <w:t>输电运营商</w:t>
            </w:r>
            <w:r>
              <w:rPr>
                <w:rFonts w:hint="eastAsia"/>
                <w:sz w:val="24"/>
                <w:lang w:eastAsia="zh-CN"/>
              </w:rPr>
              <w:t>未将其数据规范分发给具有</w:t>
            </w:r>
            <w:r>
              <w:rPr>
                <w:rFonts w:eastAsia="宋体" w:hint="eastAsia"/>
                <w:lang w:eastAsia="zh-CN"/>
              </w:rPr>
              <w:t>输电运营商</w:t>
            </w:r>
            <w:r>
              <w:rPr>
                <w:rFonts w:hint="eastAsia"/>
                <w:sz w:val="24"/>
                <w:lang w:eastAsia="zh-CN"/>
              </w:rPr>
              <w:t>运营计划分析、实时监控和实时评估所需数据的一个实体或</w:t>
            </w:r>
            <w:r>
              <w:rPr>
                <w:rFonts w:eastAsia="宋体" w:hint="eastAsia"/>
                <w:sz w:val="24"/>
                <w:lang w:eastAsia="zh-CN"/>
              </w:rPr>
              <w:t>1</w:t>
            </w:r>
            <w:r>
              <w:rPr>
                <w:rFonts w:hint="eastAsia"/>
                <w:sz w:val="24"/>
                <w:lang w:eastAsia="zh-CN"/>
              </w:rPr>
              <w:t>5%或以</w:t>
            </w:r>
            <w:r>
              <w:rPr>
                <w:rFonts w:eastAsia="宋体" w:hint="eastAsia"/>
                <w:sz w:val="24"/>
                <w:lang w:eastAsia="zh-CN"/>
              </w:rPr>
              <w:t>上</w:t>
            </w:r>
            <w:r>
              <w:rPr>
                <w:rFonts w:hint="eastAsia"/>
                <w:sz w:val="24"/>
                <w:lang w:eastAsia="zh-CN"/>
              </w:rPr>
              <w:t>的实体(以较大的实</w:t>
            </w:r>
            <w:r>
              <w:rPr>
                <w:rFonts w:hint="eastAsia"/>
                <w:sz w:val="24"/>
                <w:lang w:eastAsia="zh-CN"/>
              </w:rPr>
              <w:lastRenderedPageBreak/>
              <w:t>体为准)。</w:t>
            </w:r>
          </w:p>
        </w:tc>
      </w:tr>
    </w:tbl>
    <w:p w:rsidR="00C5034E" w:rsidRDefault="00C5034E">
      <w:pPr>
        <w:spacing w:line="292" w:lineRule="exact"/>
        <w:jc w:val="both"/>
        <w:rPr>
          <w:sz w:val="24"/>
          <w:lang w:eastAsia="zh-CN"/>
        </w:rPr>
        <w:sectPr w:rsidR="00C5034E">
          <w:pgSz w:w="15840" w:h="12240" w:orient="landscape"/>
          <w:pgMar w:top="1200" w:right="1200" w:bottom="920" w:left="1400" w:header="768" w:footer="723" w:gutter="0"/>
          <w:cols w:space="720"/>
        </w:sectPr>
      </w:pPr>
    </w:p>
    <w:p w:rsidR="00C5034E" w:rsidRDefault="00C5034E">
      <w:pPr>
        <w:pStyle w:val="a4"/>
        <w:spacing w:before="7" w:after="1"/>
        <w:rPr>
          <w:rFonts w:ascii="Times New Roman"/>
          <w:sz w:val="19"/>
          <w:lang w:eastAsia="zh-CN"/>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3"/>
        <w:gridCol w:w="1431"/>
        <w:gridCol w:w="1016"/>
        <w:gridCol w:w="2418"/>
        <w:gridCol w:w="2418"/>
        <w:gridCol w:w="2418"/>
        <w:gridCol w:w="2423"/>
      </w:tblGrid>
      <w:tr w:rsidR="00C5034E">
        <w:trPr>
          <w:trHeight w:val="508"/>
        </w:trPr>
        <w:tc>
          <w:tcPr>
            <w:tcW w:w="843" w:type="dxa"/>
            <w:vMerge w:val="restart"/>
            <w:shd w:val="clear" w:color="auto" w:fill="254D74"/>
          </w:tcPr>
          <w:p w:rsidR="00C5034E" w:rsidRDefault="00724C3D">
            <w:pPr>
              <w:pStyle w:val="TableParagraph"/>
              <w:spacing w:before="119"/>
              <w:ind w:left="206"/>
              <w:rPr>
                <w:b/>
                <w:sz w:val="20"/>
              </w:rPr>
            </w:pPr>
            <w:r>
              <w:rPr>
                <w:b/>
                <w:sz w:val="20"/>
              </w:rPr>
              <w:t>R #</w:t>
            </w:r>
          </w:p>
        </w:tc>
        <w:tc>
          <w:tcPr>
            <w:tcW w:w="1431" w:type="dxa"/>
            <w:vMerge w:val="restart"/>
            <w:shd w:val="clear" w:color="auto" w:fill="254D74"/>
          </w:tcPr>
          <w:p w:rsidR="00C5034E" w:rsidRDefault="00724C3D">
            <w:pPr>
              <w:pStyle w:val="TableParagraph"/>
              <w:spacing w:before="119"/>
              <w:ind w:left="160"/>
              <w:rPr>
                <w:b/>
                <w:sz w:val="20"/>
              </w:rPr>
            </w:pPr>
            <w:r>
              <w:rPr>
                <w:b/>
                <w:sz w:val="20"/>
              </w:rPr>
              <w:t>Time Horizon</w:t>
            </w:r>
          </w:p>
        </w:tc>
        <w:tc>
          <w:tcPr>
            <w:tcW w:w="1016" w:type="dxa"/>
            <w:vMerge w:val="restart"/>
            <w:shd w:val="clear" w:color="auto" w:fill="254D74"/>
          </w:tcPr>
          <w:p w:rsidR="00C5034E" w:rsidRDefault="00724C3D">
            <w:pPr>
              <w:pStyle w:val="TableParagraph"/>
              <w:spacing w:before="119"/>
              <w:ind w:left="323" w:right="319"/>
              <w:jc w:val="center"/>
              <w:rPr>
                <w:b/>
                <w:sz w:val="20"/>
              </w:rPr>
            </w:pPr>
            <w:r>
              <w:rPr>
                <w:b/>
                <w:sz w:val="20"/>
              </w:rPr>
              <w:t>VRF</w:t>
            </w:r>
          </w:p>
        </w:tc>
        <w:tc>
          <w:tcPr>
            <w:tcW w:w="9677" w:type="dxa"/>
            <w:gridSpan w:val="4"/>
            <w:shd w:val="clear" w:color="auto" w:fill="254D74"/>
          </w:tcPr>
          <w:p w:rsidR="00C5034E" w:rsidRDefault="00724C3D">
            <w:pPr>
              <w:pStyle w:val="TableParagraph"/>
              <w:spacing w:before="116"/>
              <w:ind w:left="3696" w:right="3696"/>
              <w:jc w:val="center"/>
              <w:rPr>
                <w:b/>
              </w:rPr>
            </w:pPr>
            <w:r>
              <w:rPr>
                <w:b/>
              </w:rPr>
              <w:t>Violation Severity Levels</w:t>
            </w:r>
          </w:p>
        </w:tc>
      </w:tr>
      <w:tr w:rsidR="00C5034E">
        <w:trPr>
          <w:trHeight w:val="484"/>
        </w:trPr>
        <w:tc>
          <w:tcPr>
            <w:tcW w:w="843" w:type="dxa"/>
            <w:vMerge/>
            <w:tcBorders>
              <w:top w:val="nil"/>
            </w:tcBorders>
            <w:shd w:val="clear" w:color="auto" w:fill="254D74"/>
          </w:tcPr>
          <w:p w:rsidR="00C5034E" w:rsidRDefault="00C5034E">
            <w:pPr>
              <w:rPr>
                <w:sz w:val="2"/>
                <w:szCs w:val="2"/>
              </w:rPr>
            </w:pPr>
          </w:p>
        </w:tc>
        <w:tc>
          <w:tcPr>
            <w:tcW w:w="1431" w:type="dxa"/>
            <w:vMerge/>
            <w:tcBorders>
              <w:top w:val="nil"/>
            </w:tcBorders>
            <w:shd w:val="clear" w:color="auto" w:fill="254D74"/>
          </w:tcPr>
          <w:p w:rsidR="00C5034E" w:rsidRDefault="00C5034E">
            <w:pPr>
              <w:rPr>
                <w:sz w:val="2"/>
                <w:szCs w:val="2"/>
              </w:rPr>
            </w:pPr>
          </w:p>
        </w:tc>
        <w:tc>
          <w:tcPr>
            <w:tcW w:w="1016" w:type="dxa"/>
            <w:vMerge/>
            <w:tcBorders>
              <w:top w:val="nil"/>
            </w:tcBorders>
            <w:shd w:val="clear" w:color="auto" w:fill="254D74"/>
          </w:tcPr>
          <w:p w:rsidR="00C5034E" w:rsidRDefault="00C5034E">
            <w:pPr>
              <w:rPr>
                <w:sz w:val="2"/>
                <w:szCs w:val="2"/>
              </w:rPr>
            </w:pPr>
          </w:p>
        </w:tc>
        <w:tc>
          <w:tcPr>
            <w:tcW w:w="2418" w:type="dxa"/>
            <w:shd w:val="clear" w:color="auto" w:fill="5D85A9"/>
          </w:tcPr>
          <w:p w:rsidR="00C5034E" w:rsidRDefault="00724C3D">
            <w:pPr>
              <w:pStyle w:val="TableParagraph"/>
              <w:spacing w:before="119"/>
              <w:ind w:left="778"/>
              <w:rPr>
                <w:b/>
                <w:sz w:val="20"/>
              </w:rPr>
            </w:pPr>
            <w:r>
              <w:rPr>
                <w:b/>
                <w:sz w:val="20"/>
              </w:rPr>
              <w:t>Lower VSL</w:t>
            </w:r>
          </w:p>
        </w:tc>
        <w:tc>
          <w:tcPr>
            <w:tcW w:w="2418" w:type="dxa"/>
            <w:shd w:val="clear" w:color="auto" w:fill="5D85A9"/>
          </w:tcPr>
          <w:p w:rsidR="00C5034E" w:rsidRDefault="00724C3D">
            <w:pPr>
              <w:pStyle w:val="TableParagraph"/>
              <w:spacing w:before="119"/>
              <w:ind w:left="619"/>
              <w:rPr>
                <w:b/>
                <w:sz w:val="20"/>
              </w:rPr>
            </w:pPr>
            <w:r>
              <w:rPr>
                <w:b/>
                <w:sz w:val="20"/>
              </w:rPr>
              <w:t>Moderate VSL</w:t>
            </w:r>
          </w:p>
        </w:tc>
        <w:tc>
          <w:tcPr>
            <w:tcW w:w="2418" w:type="dxa"/>
            <w:shd w:val="clear" w:color="auto" w:fill="5D85A9"/>
          </w:tcPr>
          <w:p w:rsidR="00C5034E" w:rsidRDefault="00724C3D">
            <w:pPr>
              <w:pStyle w:val="TableParagraph"/>
              <w:spacing w:before="119"/>
              <w:ind w:left="824" w:right="824"/>
              <w:jc w:val="center"/>
              <w:rPr>
                <w:b/>
                <w:sz w:val="20"/>
              </w:rPr>
            </w:pPr>
            <w:r>
              <w:rPr>
                <w:b/>
                <w:sz w:val="20"/>
              </w:rPr>
              <w:t>High VSL</w:t>
            </w:r>
          </w:p>
        </w:tc>
        <w:tc>
          <w:tcPr>
            <w:tcW w:w="2423" w:type="dxa"/>
            <w:shd w:val="clear" w:color="auto" w:fill="5D85A9"/>
          </w:tcPr>
          <w:p w:rsidR="00C5034E" w:rsidRDefault="00724C3D">
            <w:pPr>
              <w:pStyle w:val="TableParagraph"/>
              <w:spacing w:before="119"/>
              <w:ind w:left="754"/>
              <w:rPr>
                <w:b/>
                <w:sz w:val="20"/>
              </w:rPr>
            </w:pPr>
            <w:r>
              <w:rPr>
                <w:b/>
                <w:sz w:val="20"/>
              </w:rPr>
              <w:t>Severe VSL</w:t>
            </w:r>
          </w:p>
        </w:tc>
      </w:tr>
      <w:tr w:rsidR="00C5034E">
        <w:trPr>
          <w:trHeight w:val="1247"/>
        </w:trPr>
        <w:tc>
          <w:tcPr>
            <w:tcW w:w="843" w:type="dxa"/>
            <w:tcBorders>
              <w:top w:val="single" w:sz="6" w:space="0" w:color="000000"/>
            </w:tcBorders>
          </w:tcPr>
          <w:p w:rsidR="00C5034E" w:rsidRDefault="00724C3D">
            <w:pPr>
              <w:pStyle w:val="TableParagraph"/>
              <w:spacing w:before="117" w:line="267" w:lineRule="exact"/>
              <w:ind w:left="115"/>
              <w:rPr>
                <w:sz w:val="24"/>
              </w:rPr>
            </w:pPr>
            <w:r>
              <w:rPr>
                <w:sz w:val="24"/>
              </w:rPr>
              <w:t>R4</w:t>
            </w:r>
          </w:p>
        </w:tc>
        <w:tc>
          <w:tcPr>
            <w:tcW w:w="1431" w:type="dxa"/>
            <w:tcBorders>
              <w:top w:val="single" w:sz="6" w:space="0" w:color="000000"/>
            </w:tcBorders>
          </w:tcPr>
          <w:p w:rsidR="00C5034E" w:rsidRDefault="00724C3D">
            <w:pPr>
              <w:pStyle w:val="TableParagraph"/>
              <w:spacing w:before="117" w:line="267" w:lineRule="exact"/>
              <w:ind w:left="112"/>
              <w:rPr>
                <w:sz w:val="24"/>
              </w:rPr>
            </w:pPr>
            <w:r>
              <w:rPr>
                <w:sz w:val="24"/>
              </w:rPr>
              <w:t>Operations</w:t>
            </w:r>
          </w:p>
          <w:p w:rsidR="00C5034E" w:rsidRDefault="00724C3D">
            <w:pPr>
              <w:pStyle w:val="TableParagraph"/>
              <w:spacing w:before="6" w:line="266" w:lineRule="exact"/>
              <w:ind w:left="112"/>
              <w:rPr>
                <w:sz w:val="24"/>
              </w:rPr>
            </w:pPr>
            <w:r>
              <w:rPr>
                <w:sz w:val="24"/>
              </w:rPr>
              <w:t>Planning</w:t>
            </w:r>
          </w:p>
          <w:p w:rsidR="00C5034E" w:rsidRDefault="00724C3D">
            <w:pPr>
              <w:pStyle w:val="TableParagraph"/>
              <w:spacing w:before="6" w:line="266" w:lineRule="exact"/>
              <w:ind w:left="112"/>
              <w:rPr>
                <w:rFonts w:eastAsia="宋体"/>
                <w:sz w:val="24"/>
                <w:lang w:eastAsia="zh-CN"/>
              </w:rPr>
            </w:pPr>
            <w:r>
              <w:rPr>
                <w:rFonts w:eastAsia="宋体" w:hint="eastAsia"/>
                <w:sz w:val="24"/>
                <w:lang w:eastAsia="zh-CN"/>
              </w:rPr>
              <w:t>运营规划</w:t>
            </w:r>
          </w:p>
        </w:tc>
        <w:tc>
          <w:tcPr>
            <w:tcW w:w="1016" w:type="dxa"/>
            <w:tcBorders>
              <w:top w:val="single" w:sz="6" w:space="0" w:color="000000"/>
            </w:tcBorders>
          </w:tcPr>
          <w:p w:rsidR="00C5034E" w:rsidRDefault="00724C3D">
            <w:pPr>
              <w:pStyle w:val="TableParagraph"/>
              <w:spacing w:before="117" w:line="267" w:lineRule="exact"/>
              <w:ind w:left="114"/>
              <w:rPr>
                <w:sz w:val="24"/>
              </w:rPr>
            </w:pPr>
            <w:r>
              <w:rPr>
                <w:sz w:val="24"/>
              </w:rPr>
              <w:t>Low</w:t>
            </w:r>
          </w:p>
          <w:p w:rsidR="00C5034E" w:rsidRDefault="00724C3D">
            <w:pPr>
              <w:pStyle w:val="TableParagraph"/>
              <w:spacing w:before="117" w:line="267" w:lineRule="exact"/>
              <w:ind w:left="114"/>
              <w:rPr>
                <w:rFonts w:eastAsia="宋体"/>
                <w:sz w:val="24"/>
                <w:lang w:eastAsia="zh-CN"/>
              </w:rPr>
            </w:pPr>
            <w:r>
              <w:rPr>
                <w:rFonts w:eastAsia="宋体" w:hint="eastAsia"/>
                <w:sz w:val="24"/>
                <w:lang w:eastAsia="zh-CN"/>
              </w:rPr>
              <w:t>低</w:t>
            </w:r>
          </w:p>
        </w:tc>
        <w:tc>
          <w:tcPr>
            <w:tcW w:w="2418" w:type="dxa"/>
            <w:tcBorders>
              <w:top w:val="single" w:sz="6" w:space="0" w:color="000000"/>
            </w:tcBorders>
          </w:tcPr>
          <w:p w:rsidR="00C5034E" w:rsidRDefault="00724C3D">
            <w:pPr>
              <w:pStyle w:val="TableParagraph"/>
              <w:spacing w:before="57"/>
              <w:ind w:left="113"/>
              <w:rPr>
                <w:sz w:val="24"/>
              </w:rPr>
            </w:pPr>
            <w:r>
              <w:rPr>
                <w:sz w:val="24"/>
              </w:rPr>
              <w:t>The Balancing</w:t>
            </w:r>
          </w:p>
          <w:p w:rsidR="00C5034E" w:rsidRDefault="00724C3D">
            <w:pPr>
              <w:pStyle w:val="TableParagraph"/>
              <w:spacing w:line="239" w:lineRule="exact"/>
              <w:ind w:left="113"/>
              <w:rPr>
                <w:sz w:val="24"/>
              </w:rPr>
            </w:pPr>
            <w:r>
              <w:rPr>
                <w:sz w:val="24"/>
              </w:rPr>
              <w:t>Authority did not</w:t>
            </w:r>
          </w:p>
          <w:p w:rsidR="00C5034E" w:rsidRDefault="00724C3D">
            <w:pPr>
              <w:pStyle w:val="TableParagraph"/>
              <w:spacing w:line="241" w:lineRule="exact"/>
              <w:ind w:left="113"/>
              <w:rPr>
                <w:sz w:val="24"/>
              </w:rPr>
            </w:pPr>
            <w:r>
              <w:rPr>
                <w:sz w:val="24"/>
              </w:rPr>
              <w:t>distribute its data</w:t>
            </w:r>
          </w:p>
          <w:p w:rsidR="00C5034E" w:rsidRDefault="00724C3D">
            <w:pPr>
              <w:pStyle w:val="TableParagraph"/>
              <w:spacing w:line="271" w:lineRule="exact"/>
              <w:ind w:left="113"/>
              <w:rPr>
                <w:sz w:val="24"/>
              </w:rPr>
            </w:pPr>
            <w:r>
              <w:rPr>
                <w:sz w:val="24"/>
              </w:rPr>
              <w:t>specification to one</w:t>
            </w:r>
          </w:p>
          <w:p w:rsidR="00C5034E" w:rsidRDefault="00724C3D">
            <w:pPr>
              <w:pStyle w:val="TableParagraph"/>
              <w:spacing w:line="272" w:lineRule="exact"/>
              <w:ind w:left="113"/>
              <w:rPr>
                <w:sz w:val="24"/>
              </w:rPr>
            </w:pPr>
            <w:r>
              <w:rPr>
                <w:sz w:val="24"/>
              </w:rPr>
              <w:t>entity, or 5% or less of</w:t>
            </w:r>
          </w:p>
          <w:p w:rsidR="00C5034E" w:rsidRDefault="00724C3D">
            <w:pPr>
              <w:pStyle w:val="TableParagraph"/>
              <w:spacing w:line="271" w:lineRule="exact"/>
              <w:ind w:left="113"/>
              <w:rPr>
                <w:sz w:val="24"/>
              </w:rPr>
            </w:pPr>
            <w:r>
              <w:rPr>
                <w:sz w:val="24"/>
              </w:rPr>
              <w:t>the entities,</w:t>
            </w:r>
          </w:p>
          <w:p w:rsidR="00C5034E" w:rsidRDefault="00724C3D">
            <w:pPr>
              <w:pStyle w:val="TableParagraph"/>
              <w:spacing w:line="271" w:lineRule="exact"/>
              <w:ind w:left="113"/>
              <w:rPr>
                <w:sz w:val="24"/>
              </w:rPr>
            </w:pPr>
            <w:r>
              <w:rPr>
                <w:sz w:val="24"/>
              </w:rPr>
              <w:t>whichever is greater,</w:t>
            </w:r>
          </w:p>
          <w:p w:rsidR="00C5034E" w:rsidRDefault="00724C3D">
            <w:pPr>
              <w:pStyle w:val="TableParagraph"/>
              <w:spacing w:line="271" w:lineRule="exact"/>
              <w:ind w:left="113"/>
              <w:rPr>
                <w:sz w:val="24"/>
              </w:rPr>
            </w:pPr>
            <w:r>
              <w:rPr>
                <w:sz w:val="24"/>
              </w:rPr>
              <w:t>that have data</w:t>
            </w:r>
          </w:p>
          <w:p w:rsidR="00C5034E" w:rsidRDefault="00724C3D">
            <w:pPr>
              <w:pStyle w:val="TableParagraph"/>
              <w:spacing w:line="271" w:lineRule="exact"/>
              <w:ind w:left="113"/>
              <w:rPr>
                <w:sz w:val="24"/>
              </w:rPr>
            </w:pPr>
            <w:r>
              <w:rPr>
                <w:sz w:val="24"/>
              </w:rPr>
              <w:t>required by the</w:t>
            </w:r>
          </w:p>
          <w:p w:rsidR="00C5034E" w:rsidRDefault="00724C3D">
            <w:pPr>
              <w:pStyle w:val="TableParagraph"/>
              <w:spacing w:line="271" w:lineRule="exact"/>
              <w:ind w:left="113"/>
              <w:rPr>
                <w:sz w:val="24"/>
              </w:rPr>
            </w:pPr>
            <w:r>
              <w:rPr>
                <w:sz w:val="24"/>
              </w:rPr>
              <w:t>Balancing Authority’s</w:t>
            </w:r>
          </w:p>
          <w:p w:rsidR="00C5034E" w:rsidRDefault="00724C3D">
            <w:pPr>
              <w:pStyle w:val="TableParagraph"/>
              <w:spacing w:line="271" w:lineRule="exact"/>
              <w:ind w:left="113"/>
              <w:rPr>
                <w:sz w:val="24"/>
              </w:rPr>
            </w:pPr>
            <w:r>
              <w:rPr>
                <w:sz w:val="24"/>
              </w:rPr>
              <w:t>analysis functions and</w:t>
            </w:r>
          </w:p>
          <w:p w:rsidR="00C5034E" w:rsidRDefault="00724C3D">
            <w:pPr>
              <w:pStyle w:val="TableParagraph"/>
              <w:spacing w:line="271" w:lineRule="exact"/>
              <w:ind w:left="113"/>
              <w:rPr>
                <w:sz w:val="24"/>
              </w:rPr>
            </w:pPr>
            <w:r>
              <w:rPr>
                <w:sz w:val="24"/>
              </w:rPr>
              <w:t>Real-time monitoring.</w:t>
            </w:r>
          </w:p>
          <w:p w:rsidR="00C5034E" w:rsidRDefault="00724C3D">
            <w:pPr>
              <w:pStyle w:val="TableParagraph"/>
              <w:spacing w:line="271" w:lineRule="exact"/>
              <w:ind w:left="113"/>
              <w:rPr>
                <w:sz w:val="24"/>
                <w:lang w:eastAsia="zh-CN"/>
              </w:rPr>
            </w:pPr>
            <w:r>
              <w:rPr>
                <w:rFonts w:hint="eastAsia"/>
                <w:sz w:val="24"/>
                <w:lang w:eastAsia="zh-CN"/>
              </w:rPr>
              <w:t>平衡机构没有将其数据规范分发给一个具有平衡机构分析功能和实时监控所需数据的实体，或5%或更少的实体(以较大的实体为准)。</w:t>
            </w:r>
          </w:p>
        </w:tc>
        <w:tc>
          <w:tcPr>
            <w:tcW w:w="2418" w:type="dxa"/>
            <w:tcBorders>
              <w:top w:val="single" w:sz="6" w:space="0" w:color="000000"/>
            </w:tcBorders>
          </w:tcPr>
          <w:p w:rsidR="00C5034E" w:rsidRDefault="00724C3D">
            <w:pPr>
              <w:pStyle w:val="TableParagraph"/>
              <w:spacing w:before="57"/>
              <w:ind w:left="112"/>
              <w:rPr>
                <w:sz w:val="24"/>
              </w:rPr>
            </w:pPr>
            <w:r>
              <w:rPr>
                <w:sz w:val="24"/>
              </w:rPr>
              <w:t>The Balancing</w:t>
            </w:r>
          </w:p>
          <w:p w:rsidR="00C5034E" w:rsidRDefault="00724C3D">
            <w:pPr>
              <w:pStyle w:val="TableParagraph"/>
              <w:spacing w:line="239" w:lineRule="exact"/>
              <w:ind w:left="112"/>
              <w:rPr>
                <w:sz w:val="24"/>
              </w:rPr>
            </w:pPr>
            <w:r>
              <w:rPr>
                <w:sz w:val="24"/>
              </w:rPr>
              <w:t>Authority did not</w:t>
            </w:r>
          </w:p>
          <w:p w:rsidR="00C5034E" w:rsidRDefault="00724C3D">
            <w:pPr>
              <w:pStyle w:val="TableParagraph"/>
              <w:spacing w:line="241" w:lineRule="exact"/>
              <w:ind w:left="112"/>
              <w:rPr>
                <w:sz w:val="24"/>
              </w:rPr>
            </w:pPr>
            <w:r>
              <w:rPr>
                <w:sz w:val="24"/>
              </w:rPr>
              <w:t>distribute its data</w:t>
            </w:r>
          </w:p>
          <w:p w:rsidR="00C5034E" w:rsidRDefault="00724C3D">
            <w:pPr>
              <w:pStyle w:val="TableParagraph"/>
              <w:spacing w:line="271" w:lineRule="exact"/>
              <w:ind w:left="112"/>
              <w:rPr>
                <w:sz w:val="24"/>
              </w:rPr>
            </w:pPr>
            <w:r>
              <w:rPr>
                <w:sz w:val="24"/>
              </w:rPr>
              <w:t>specification to two</w:t>
            </w:r>
          </w:p>
          <w:p w:rsidR="00C5034E" w:rsidRDefault="00724C3D">
            <w:pPr>
              <w:pStyle w:val="TableParagraph"/>
              <w:spacing w:line="272" w:lineRule="exact"/>
              <w:ind w:left="112"/>
              <w:rPr>
                <w:sz w:val="24"/>
              </w:rPr>
            </w:pPr>
            <w:r>
              <w:rPr>
                <w:sz w:val="24"/>
              </w:rPr>
              <w:t>entities, or more than</w:t>
            </w:r>
          </w:p>
          <w:p w:rsidR="00C5034E" w:rsidRDefault="00724C3D">
            <w:pPr>
              <w:pStyle w:val="TableParagraph"/>
              <w:spacing w:line="271" w:lineRule="exact"/>
              <w:ind w:left="112"/>
              <w:rPr>
                <w:sz w:val="24"/>
              </w:rPr>
            </w:pPr>
            <w:r>
              <w:rPr>
                <w:sz w:val="24"/>
              </w:rPr>
              <w:t>5% and less than or</w:t>
            </w:r>
          </w:p>
          <w:p w:rsidR="00C5034E" w:rsidRDefault="00724C3D">
            <w:pPr>
              <w:pStyle w:val="TableParagraph"/>
              <w:spacing w:line="271" w:lineRule="exact"/>
              <w:ind w:left="112"/>
              <w:rPr>
                <w:sz w:val="24"/>
              </w:rPr>
            </w:pPr>
            <w:r>
              <w:rPr>
                <w:sz w:val="24"/>
              </w:rPr>
              <w:t>equal to 10% of the</w:t>
            </w:r>
          </w:p>
          <w:p w:rsidR="00C5034E" w:rsidRDefault="00724C3D">
            <w:pPr>
              <w:pStyle w:val="TableParagraph"/>
              <w:spacing w:line="271" w:lineRule="exact"/>
              <w:ind w:left="112"/>
              <w:rPr>
                <w:sz w:val="24"/>
              </w:rPr>
            </w:pPr>
            <w:r>
              <w:rPr>
                <w:sz w:val="24"/>
              </w:rPr>
              <w:t>entities, whichever is</w:t>
            </w:r>
          </w:p>
          <w:p w:rsidR="00C5034E" w:rsidRDefault="00724C3D">
            <w:pPr>
              <w:pStyle w:val="TableParagraph"/>
              <w:spacing w:line="271" w:lineRule="exact"/>
              <w:ind w:left="112"/>
              <w:rPr>
                <w:sz w:val="24"/>
              </w:rPr>
            </w:pPr>
            <w:r>
              <w:rPr>
                <w:sz w:val="24"/>
              </w:rPr>
              <w:t>greater, that have</w:t>
            </w:r>
          </w:p>
          <w:p w:rsidR="00C5034E" w:rsidRDefault="00724C3D">
            <w:pPr>
              <w:pStyle w:val="TableParagraph"/>
              <w:spacing w:line="271" w:lineRule="exact"/>
              <w:ind w:left="112"/>
              <w:rPr>
                <w:sz w:val="24"/>
              </w:rPr>
            </w:pPr>
            <w:r>
              <w:rPr>
                <w:sz w:val="24"/>
              </w:rPr>
              <w:t>data required by the</w:t>
            </w:r>
          </w:p>
          <w:p w:rsidR="00C5034E" w:rsidRDefault="00724C3D">
            <w:pPr>
              <w:pStyle w:val="TableParagraph"/>
              <w:spacing w:line="271" w:lineRule="exact"/>
              <w:ind w:left="112"/>
              <w:rPr>
                <w:sz w:val="24"/>
              </w:rPr>
            </w:pPr>
            <w:r>
              <w:rPr>
                <w:sz w:val="24"/>
              </w:rPr>
              <w:t>Balancing Authority’s</w:t>
            </w:r>
          </w:p>
          <w:p w:rsidR="00C5034E" w:rsidRDefault="00724C3D">
            <w:pPr>
              <w:pStyle w:val="TableParagraph"/>
              <w:spacing w:line="271" w:lineRule="exact"/>
              <w:ind w:left="112"/>
              <w:rPr>
                <w:sz w:val="24"/>
              </w:rPr>
            </w:pPr>
            <w:r>
              <w:rPr>
                <w:sz w:val="24"/>
              </w:rPr>
              <w:t>analysis functions and</w:t>
            </w:r>
          </w:p>
          <w:p w:rsidR="00C5034E" w:rsidRDefault="00724C3D">
            <w:pPr>
              <w:pStyle w:val="TableParagraph"/>
              <w:spacing w:line="271" w:lineRule="exact"/>
              <w:ind w:left="112"/>
              <w:rPr>
                <w:sz w:val="24"/>
              </w:rPr>
            </w:pPr>
            <w:r>
              <w:rPr>
                <w:sz w:val="24"/>
              </w:rPr>
              <w:t>Real-time monitoring.</w:t>
            </w:r>
            <w:r>
              <w:rPr>
                <w:rFonts w:hint="eastAsia"/>
                <w:sz w:val="24"/>
              </w:rPr>
              <w:t>平衡机构没有将其数据规范分发给两个具有平衡机构分析功能和实时监控所需数据的实体，或者大于5%且小于或等于10%(以两者中较大的一个为准)。</w:t>
            </w:r>
          </w:p>
        </w:tc>
        <w:tc>
          <w:tcPr>
            <w:tcW w:w="2418" w:type="dxa"/>
            <w:tcBorders>
              <w:top w:val="single" w:sz="6" w:space="0" w:color="000000"/>
            </w:tcBorders>
          </w:tcPr>
          <w:p w:rsidR="00C5034E" w:rsidRDefault="00724C3D">
            <w:pPr>
              <w:pStyle w:val="TableParagraph"/>
              <w:spacing w:before="57"/>
              <w:ind w:left="111"/>
              <w:rPr>
                <w:sz w:val="24"/>
              </w:rPr>
            </w:pPr>
            <w:r>
              <w:rPr>
                <w:sz w:val="24"/>
              </w:rPr>
              <w:t>The Balancing</w:t>
            </w:r>
          </w:p>
          <w:p w:rsidR="00C5034E" w:rsidRDefault="00724C3D">
            <w:pPr>
              <w:pStyle w:val="TableParagraph"/>
              <w:spacing w:line="239" w:lineRule="exact"/>
              <w:ind w:left="111"/>
              <w:rPr>
                <w:sz w:val="24"/>
              </w:rPr>
            </w:pPr>
            <w:r>
              <w:rPr>
                <w:sz w:val="24"/>
              </w:rPr>
              <w:t>Authority did not</w:t>
            </w:r>
          </w:p>
          <w:p w:rsidR="00C5034E" w:rsidRDefault="00724C3D">
            <w:pPr>
              <w:pStyle w:val="TableParagraph"/>
              <w:spacing w:line="241" w:lineRule="exact"/>
              <w:ind w:left="111"/>
              <w:rPr>
                <w:sz w:val="24"/>
              </w:rPr>
            </w:pPr>
            <w:r>
              <w:rPr>
                <w:sz w:val="24"/>
              </w:rPr>
              <w:t>distribute its data</w:t>
            </w:r>
          </w:p>
          <w:p w:rsidR="00C5034E" w:rsidRDefault="00724C3D">
            <w:pPr>
              <w:pStyle w:val="TableParagraph"/>
              <w:spacing w:line="271" w:lineRule="exact"/>
              <w:ind w:left="111"/>
              <w:rPr>
                <w:sz w:val="24"/>
              </w:rPr>
            </w:pPr>
            <w:r>
              <w:rPr>
                <w:sz w:val="24"/>
              </w:rPr>
              <w:t>specification to three</w:t>
            </w:r>
          </w:p>
          <w:p w:rsidR="00C5034E" w:rsidRDefault="00724C3D">
            <w:pPr>
              <w:pStyle w:val="TableParagraph"/>
              <w:spacing w:line="272" w:lineRule="exact"/>
              <w:ind w:left="111"/>
              <w:rPr>
                <w:sz w:val="24"/>
              </w:rPr>
            </w:pPr>
            <w:r>
              <w:rPr>
                <w:sz w:val="24"/>
              </w:rPr>
              <w:t>entities, or more than</w:t>
            </w:r>
          </w:p>
          <w:p w:rsidR="00C5034E" w:rsidRDefault="00724C3D">
            <w:pPr>
              <w:pStyle w:val="TableParagraph"/>
              <w:spacing w:line="271" w:lineRule="exact"/>
              <w:ind w:left="111"/>
              <w:rPr>
                <w:sz w:val="24"/>
              </w:rPr>
            </w:pPr>
            <w:r>
              <w:rPr>
                <w:sz w:val="24"/>
              </w:rPr>
              <w:t>10% and less than or</w:t>
            </w:r>
          </w:p>
          <w:p w:rsidR="00C5034E" w:rsidRDefault="00724C3D">
            <w:pPr>
              <w:pStyle w:val="TableParagraph"/>
              <w:spacing w:line="271" w:lineRule="exact"/>
              <w:ind w:left="111"/>
              <w:rPr>
                <w:sz w:val="24"/>
              </w:rPr>
            </w:pPr>
            <w:r>
              <w:rPr>
                <w:sz w:val="24"/>
              </w:rPr>
              <w:t>equal to 15% of the</w:t>
            </w:r>
          </w:p>
          <w:p w:rsidR="00C5034E" w:rsidRDefault="00724C3D">
            <w:pPr>
              <w:pStyle w:val="TableParagraph"/>
              <w:spacing w:line="271" w:lineRule="exact"/>
              <w:ind w:left="111"/>
              <w:rPr>
                <w:sz w:val="24"/>
              </w:rPr>
            </w:pPr>
            <w:r>
              <w:rPr>
                <w:sz w:val="24"/>
              </w:rPr>
              <w:t>entities, whichever is</w:t>
            </w:r>
          </w:p>
          <w:p w:rsidR="00C5034E" w:rsidRDefault="00724C3D">
            <w:pPr>
              <w:pStyle w:val="TableParagraph"/>
              <w:spacing w:line="271" w:lineRule="exact"/>
              <w:ind w:left="111"/>
              <w:rPr>
                <w:sz w:val="24"/>
              </w:rPr>
            </w:pPr>
            <w:r>
              <w:rPr>
                <w:sz w:val="24"/>
              </w:rPr>
              <w:t>greater, that have</w:t>
            </w:r>
          </w:p>
          <w:p w:rsidR="00C5034E" w:rsidRDefault="00724C3D">
            <w:pPr>
              <w:pStyle w:val="TableParagraph"/>
              <w:spacing w:line="271" w:lineRule="exact"/>
              <w:ind w:left="111"/>
              <w:rPr>
                <w:sz w:val="24"/>
              </w:rPr>
            </w:pPr>
            <w:r>
              <w:rPr>
                <w:sz w:val="24"/>
              </w:rPr>
              <w:t>data required by the</w:t>
            </w:r>
          </w:p>
          <w:p w:rsidR="00C5034E" w:rsidRDefault="00724C3D">
            <w:pPr>
              <w:pStyle w:val="TableParagraph"/>
              <w:spacing w:line="271" w:lineRule="exact"/>
              <w:ind w:left="111"/>
              <w:rPr>
                <w:sz w:val="24"/>
              </w:rPr>
            </w:pPr>
            <w:r>
              <w:rPr>
                <w:sz w:val="24"/>
              </w:rPr>
              <w:t>Balancing Authority’s</w:t>
            </w:r>
          </w:p>
          <w:p w:rsidR="00C5034E" w:rsidRDefault="00724C3D">
            <w:pPr>
              <w:pStyle w:val="TableParagraph"/>
              <w:spacing w:line="271" w:lineRule="exact"/>
              <w:ind w:left="111"/>
              <w:rPr>
                <w:sz w:val="24"/>
              </w:rPr>
            </w:pPr>
            <w:r>
              <w:rPr>
                <w:sz w:val="24"/>
              </w:rPr>
              <w:t>analysis functions and</w:t>
            </w:r>
          </w:p>
          <w:p w:rsidR="00C5034E" w:rsidRDefault="00724C3D">
            <w:pPr>
              <w:pStyle w:val="TableParagraph"/>
              <w:spacing w:line="271" w:lineRule="exact"/>
              <w:ind w:left="111"/>
              <w:rPr>
                <w:sz w:val="24"/>
              </w:rPr>
            </w:pPr>
            <w:r>
              <w:rPr>
                <w:sz w:val="24"/>
              </w:rPr>
              <w:t>Real-time monitoring.</w:t>
            </w:r>
          </w:p>
          <w:p w:rsidR="00C5034E" w:rsidRDefault="00724C3D">
            <w:pPr>
              <w:pStyle w:val="TableParagraph"/>
              <w:spacing w:line="271" w:lineRule="exact"/>
              <w:ind w:left="111"/>
              <w:rPr>
                <w:sz w:val="24"/>
                <w:lang w:eastAsia="zh-CN"/>
              </w:rPr>
            </w:pPr>
            <w:r>
              <w:rPr>
                <w:rFonts w:hint="eastAsia"/>
                <w:sz w:val="24"/>
                <w:lang w:eastAsia="zh-CN"/>
              </w:rPr>
              <w:t>平衡机构没有将其数据规范分发给两个具有平衡机构分析功能和实时监控所需数据的实体，或者大于</w:t>
            </w:r>
            <w:r>
              <w:rPr>
                <w:rFonts w:eastAsia="宋体" w:hint="eastAsia"/>
                <w:sz w:val="24"/>
                <w:lang w:eastAsia="zh-CN"/>
              </w:rPr>
              <w:t>10</w:t>
            </w:r>
            <w:r>
              <w:rPr>
                <w:rFonts w:hint="eastAsia"/>
                <w:sz w:val="24"/>
                <w:lang w:eastAsia="zh-CN"/>
              </w:rPr>
              <w:t>%且小于或等于1</w:t>
            </w:r>
            <w:r>
              <w:rPr>
                <w:rFonts w:eastAsia="宋体" w:hint="eastAsia"/>
                <w:sz w:val="24"/>
                <w:lang w:eastAsia="zh-CN"/>
              </w:rPr>
              <w:t>5</w:t>
            </w:r>
            <w:r>
              <w:rPr>
                <w:rFonts w:hint="eastAsia"/>
                <w:sz w:val="24"/>
                <w:lang w:eastAsia="zh-CN"/>
              </w:rPr>
              <w:t>%(以两者中较大的一个为准)。</w:t>
            </w:r>
          </w:p>
        </w:tc>
        <w:tc>
          <w:tcPr>
            <w:tcW w:w="2423" w:type="dxa"/>
            <w:tcBorders>
              <w:top w:val="single" w:sz="6" w:space="0" w:color="000000"/>
            </w:tcBorders>
          </w:tcPr>
          <w:p w:rsidR="00C5034E" w:rsidRDefault="00724C3D">
            <w:pPr>
              <w:pStyle w:val="TableParagraph"/>
              <w:spacing w:before="57"/>
              <w:ind w:left="111"/>
              <w:rPr>
                <w:sz w:val="24"/>
              </w:rPr>
            </w:pPr>
            <w:r>
              <w:rPr>
                <w:sz w:val="24"/>
              </w:rPr>
              <w:t>The Balancing</w:t>
            </w:r>
          </w:p>
          <w:p w:rsidR="00C5034E" w:rsidRDefault="00724C3D">
            <w:pPr>
              <w:pStyle w:val="TableParagraph"/>
              <w:spacing w:line="239" w:lineRule="exact"/>
              <w:ind w:left="111"/>
              <w:rPr>
                <w:sz w:val="24"/>
              </w:rPr>
            </w:pPr>
            <w:r>
              <w:rPr>
                <w:sz w:val="24"/>
              </w:rPr>
              <w:t>Authority did not</w:t>
            </w:r>
          </w:p>
          <w:p w:rsidR="00C5034E" w:rsidRDefault="00724C3D">
            <w:pPr>
              <w:pStyle w:val="TableParagraph"/>
              <w:spacing w:line="241" w:lineRule="exact"/>
              <w:ind w:left="111"/>
              <w:rPr>
                <w:sz w:val="24"/>
              </w:rPr>
            </w:pPr>
            <w:r>
              <w:rPr>
                <w:sz w:val="24"/>
              </w:rPr>
              <w:t>distribute its data</w:t>
            </w:r>
          </w:p>
          <w:p w:rsidR="00C5034E" w:rsidRDefault="00724C3D">
            <w:pPr>
              <w:pStyle w:val="TableParagraph"/>
              <w:spacing w:line="271" w:lineRule="exact"/>
              <w:ind w:left="111"/>
              <w:rPr>
                <w:sz w:val="24"/>
              </w:rPr>
            </w:pPr>
            <w:r>
              <w:rPr>
                <w:sz w:val="24"/>
              </w:rPr>
              <w:t>specification to four</w:t>
            </w:r>
          </w:p>
          <w:p w:rsidR="00C5034E" w:rsidRDefault="00724C3D">
            <w:pPr>
              <w:pStyle w:val="TableParagraph"/>
              <w:spacing w:line="272" w:lineRule="exact"/>
              <w:ind w:left="111"/>
              <w:rPr>
                <w:sz w:val="24"/>
              </w:rPr>
            </w:pPr>
            <w:r>
              <w:rPr>
                <w:sz w:val="24"/>
              </w:rPr>
              <w:t>or more entities, or</w:t>
            </w:r>
          </w:p>
          <w:p w:rsidR="00C5034E" w:rsidRDefault="00724C3D">
            <w:pPr>
              <w:pStyle w:val="TableParagraph"/>
              <w:spacing w:line="271" w:lineRule="exact"/>
              <w:ind w:left="111"/>
              <w:rPr>
                <w:sz w:val="24"/>
              </w:rPr>
            </w:pPr>
            <w:r>
              <w:rPr>
                <w:sz w:val="24"/>
              </w:rPr>
              <w:t>more than 15% of the</w:t>
            </w:r>
          </w:p>
          <w:p w:rsidR="00C5034E" w:rsidRDefault="00724C3D">
            <w:pPr>
              <w:pStyle w:val="TableParagraph"/>
              <w:spacing w:line="271" w:lineRule="exact"/>
              <w:ind w:left="111"/>
              <w:rPr>
                <w:sz w:val="24"/>
              </w:rPr>
            </w:pPr>
            <w:r>
              <w:rPr>
                <w:sz w:val="24"/>
              </w:rPr>
              <w:t>entities that have</w:t>
            </w:r>
          </w:p>
          <w:p w:rsidR="00C5034E" w:rsidRDefault="00724C3D">
            <w:pPr>
              <w:pStyle w:val="TableParagraph"/>
              <w:spacing w:line="271" w:lineRule="exact"/>
              <w:ind w:left="111"/>
              <w:rPr>
                <w:sz w:val="24"/>
              </w:rPr>
            </w:pPr>
            <w:r>
              <w:rPr>
                <w:sz w:val="24"/>
              </w:rPr>
              <w:t>data required by the</w:t>
            </w:r>
          </w:p>
          <w:p w:rsidR="00C5034E" w:rsidRDefault="00724C3D">
            <w:pPr>
              <w:pStyle w:val="TableParagraph"/>
              <w:spacing w:line="271" w:lineRule="exact"/>
              <w:ind w:left="111"/>
              <w:rPr>
                <w:sz w:val="24"/>
              </w:rPr>
            </w:pPr>
            <w:r>
              <w:rPr>
                <w:sz w:val="24"/>
              </w:rPr>
              <w:t>Balancing Authority’s</w:t>
            </w:r>
          </w:p>
          <w:p w:rsidR="00C5034E" w:rsidRDefault="00724C3D">
            <w:pPr>
              <w:pStyle w:val="TableParagraph"/>
              <w:spacing w:line="271" w:lineRule="exact"/>
              <w:ind w:left="111"/>
              <w:rPr>
                <w:sz w:val="24"/>
              </w:rPr>
            </w:pPr>
            <w:r>
              <w:rPr>
                <w:sz w:val="24"/>
              </w:rPr>
              <w:t>analysis functions and</w:t>
            </w:r>
          </w:p>
          <w:p w:rsidR="00C5034E" w:rsidRDefault="00724C3D">
            <w:pPr>
              <w:pStyle w:val="TableParagraph"/>
              <w:spacing w:line="271" w:lineRule="exact"/>
              <w:ind w:left="111"/>
              <w:rPr>
                <w:sz w:val="24"/>
              </w:rPr>
            </w:pPr>
            <w:r>
              <w:rPr>
                <w:sz w:val="24"/>
              </w:rPr>
              <w:t>Real-time monitoring.</w:t>
            </w:r>
          </w:p>
          <w:p w:rsidR="00C5034E" w:rsidRDefault="00724C3D">
            <w:pPr>
              <w:pStyle w:val="TableParagraph"/>
              <w:spacing w:line="271" w:lineRule="exact"/>
              <w:ind w:left="111"/>
              <w:rPr>
                <w:sz w:val="24"/>
                <w:lang w:eastAsia="zh-CN"/>
              </w:rPr>
            </w:pPr>
            <w:r>
              <w:rPr>
                <w:rFonts w:hint="eastAsia"/>
                <w:sz w:val="24"/>
                <w:lang w:eastAsia="zh-CN"/>
              </w:rPr>
              <w:t>平衡机构没有将其数据规范分发给一个具有平衡机构分析功能和实时监控所需数据的实体，或</w:t>
            </w:r>
            <w:r>
              <w:rPr>
                <w:rFonts w:eastAsia="宋体" w:hint="eastAsia"/>
                <w:sz w:val="24"/>
                <w:lang w:eastAsia="zh-CN"/>
              </w:rPr>
              <w:t>1</w:t>
            </w:r>
            <w:r>
              <w:rPr>
                <w:rFonts w:hint="eastAsia"/>
                <w:sz w:val="24"/>
                <w:lang w:eastAsia="zh-CN"/>
              </w:rPr>
              <w:t>5%或更</w:t>
            </w:r>
            <w:r>
              <w:rPr>
                <w:rFonts w:eastAsia="宋体" w:hint="eastAsia"/>
                <w:sz w:val="24"/>
                <w:lang w:eastAsia="zh-CN"/>
              </w:rPr>
              <w:t>多</w:t>
            </w:r>
            <w:r>
              <w:rPr>
                <w:rFonts w:hint="eastAsia"/>
                <w:sz w:val="24"/>
                <w:lang w:eastAsia="zh-CN"/>
              </w:rPr>
              <w:t>的实体(以较大的实体为准)。</w:t>
            </w:r>
          </w:p>
        </w:tc>
      </w:tr>
    </w:tbl>
    <w:p w:rsidR="00C5034E" w:rsidRDefault="00C5034E">
      <w:pPr>
        <w:rPr>
          <w:rFonts w:ascii="Times New Roman"/>
          <w:lang w:eastAsia="zh-CN"/>
        </w:rPr>
        <w:sectPr w:rsidR="00C5034E">
          <w:pgSz w:w="15840" w:h="12240" w:orient="landscape"/>
          <w:pgMar w:top="1200" w:right="1200" w:bottom="920" w:left="1400" w:header="768" w:footer="723" w:gutter="0"/>
          <w:cols w:space="720"/>
        </w:sectPr>
      </w:pPr>
    </w:p>
    <w:p w:rsidR="00C5034E" w:rsidRDefault="00C5034E">
      <w:pPr>
        <w:pStyle w:val="a4"/>
        <w:spacing w:before="7" w:after="1"/>
        <w:rPr>
          <w:rFonts w:ascii="Times New Roman"/>
          <w:sz w:val="19"/>
          <w:lang w:eastAsia="zh-CN"/>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843"/>
        <w:gridCol w:w="1431"/>
        <w:gridCol w:w="1016"/>
        <w:gridCol w:w="2418"/>
        <w:gridCol w:w="2418"/>
        <w:gridCol w:w="2418"/>
        <w:gridCol w:w="2423"/>
      </w:tblGrid>
      <w:tr w:rsidR="00C5034E">
        <w:trPr>
          <w:trHeight w:val="508"/>
        </w:trPr>
        <w:tc>
          <w:tcPr>
            <w:tcW w:w="843" w:type="dxa"/>
            <w:vMerge w:val="restart"/>
            <w:shd w:val="clear" w:color="auto" w:fill="254D74"/>
          </w:tcPr>
          <w:p w:rsidR="00C5034E" w:rsidRDefault="00724C3D">
            <w:pPr>
              <w:pStyle w:val="TableParagraph"/>
              <w:spacing w:before="119"/>
              <w:ind w:left="206"/>
              <w:rPr>
                <w:b/>
                <w:sz w:val="20"/>
              </w:rPr>
            </w:pPr>
            <w:r>
              <w:rPr>
                <w:b/>
                <w:sz w:val="20"/>
              </w:rPr>
              <w:t>R #</w:t>
            </w:r>
          </w:p>
        </w:tc>
        <w:tc>
          <w:tcPr>
            <w:tcW w:w="1431" w:type="dxa"/>
            <w:vMerge w:val="restart"/>
            <w:shd w:val="clear" w:color="auto" w:fill="254D74"/>
          </w:tcPr>
          <w:p w:rsidR="00C5034E" w:rsidRDefault="00724C3D">
            <w:pPr>
              <w:pStyle w:val="TableParagraph"/>
              <w:spacing w:before="119"/>
              <w:ind w:left="160"/>
              <w:rPr>
                <w:b/>
                <w:sz w:val="20"/>
              </w:rPr>
            </w:pPr>
            <w:r>
              <w:rPr>
                <w:b/>
                <w:sz w:val="20"/>
              </w:rPr>
              <w:t>Time Horizon</w:t>
            </w:r>
          </w:p>
        </w:tc>
        <w:tc>
          <w:tcPr>
            <w:tcW w:w="1016" w:type="dxa"/>
            <w:vMerge w:val="restart"/>
            <w:shd w:val="clear" w:color="auto" w:fill="254D74"/>
          </w:tcPr>
          <w:p w:rsidR="00C5034E" w:rsidRDefault="00724C3D">
            <w:pPr>
              <w:pStyle w:val="TableParagraph"/>
              <w:spacing w:before="119"/>
              <w:ind w:left="323" w:right="319"/>
              <w:jc w:val="center"/>
              <w:rPr>
                <w:b/>
                <w:sz w:val="20"/>
              </w:rPr>
            </w:pPr>
            <w:r>
              <w:rPr>
                <w:b/>
                <w:sz w:val="20"/>
              </w:rPr>
              <w:t>VRF</w:t>
            </w:r>
          </w:p>
        </w:tc>
        <w:tc>
          <w:tcPr>
            <w:tcW w:w="9677" w:type="dxa"/>
            <w:gridSpan w:val="4"/>
            <w:shd w:val="clear" w:color="auto" w:fill="254D74"/>
          </w:tcPr>
          <w:p w:rsidR="00C5034E" w:rsidRDefault="00724C3D">
            <w:pPr>
              <w:pStyle w:val="TableParagraph"/>
              <w:spacing w:before="116"/>
              <w:ind w:left="3696" w:right="3696"/>
              <w:jc w:val="center"/>
              <w:rPr>
                <w:b/>
              </w:rPr>
            </w:pPr>
            <w:r>
              <w:rPr>
                <w:b/>
              </w:rPr>
              <w:t>Violation Severity Levels</w:t>
            </w:r>
          </w:p>
        </w:tc>
      </w:tr>
      <w:tr w:rsidR="00C5034E">
        <w:trPr>
          <w:trHeight w:val="484"/>
        </w:trPr>
        <w:tc>
          <w:tcPr>
            <w:tcW w:w="843" w:type="dxa"/>
            <w:vMerge/>
            <w:tcBorders>
              <w:top w:val="nil"/>
            </w:tcBorders>
            <w:shd w:val="clear" w:color="auto" w:fill="254D74"/>
          </w:tcPr>
          <w:p w:rsidR="00C5034E" w:rsidRDefault="00C5034E">
            <w:pPr>
              <w:rPr>
                <w:sz w:val="2"/>
                <w:szCs w:val="2"/>
              </w:rPr>
            </w:pPr>
          </w:p>
        </w:tc>
        <w:tc>
          <w:tcPr>
            <w:tcW w:w="1431" w:type="dxa"/>
            <w:vMerge/>
            <w:tcBorders>
              <w:top w:val="nil"/>
            </w:tcBorders>
            <w:shd w:val="clear" w:color="auto" w:fill="254D74"/>
          </w:tcPr>
          <w:p w:rsidR="00C5034E" w:rsidRDefault="00C5034E">
            <w:pPr>
              <w:rPr>
                <w:sz w:val="2"/>
                <w:szCs w:val="2"/>
              </w:rPr>
            </w:pPr>
          </w:p>
        </w:tc>
        <w:tc>
          <w:tcPr>
            <w:tcW w:w="1016" w:type="dxa"/>
            <w:vMerge/>
            <w:tcBorders>
              <w:top w:val="nil"/>
            </w:tcBorders>
            <w:shd w:val="clear" w:color="auto" w:fill="254D74"/>
          </w:tcPr>
          <w:p w:rsidR="00C5034E" w:rsidRDefault="00C5034E">
            <w:pPr>
              <w:rPr>
                <w:sz w:val="2"/>
                <w:szCs w:val="2"/>
              </w:rPr>
            </w:pPr>
          </w:p>
        </w:tc>
        <w:tc>
          <w:tcPr>
            <w:tcW w:w="2418" w:type="dxa"/>
            <w:shd w:val="clear" w:color="auto" w:fill="5D85A9"/>
          </w:tcPr>
          <w:p w:rsidR="00C5034E" w:rsidRDefault="00724C3D">
            <w:pPr>
              <w:pStyle w:val="TableParagraph"/>
              <w:spacing w:before="119"/>
              <w:ind w:left="778"/>
              <w:rPr>
                <w:b/>
                <w:sz w:val="20"/>
              </w:rPr>
            </w:pPr>
            <w:r>
              <w:rPr>
                <w:b/>
                <w:sz w:val="20"/>
              </w:rPr>
              <w:t>Lower VSL</w:t>
            </w:r>
          </w:p>
        </w:tc>
        <w:tc>
          <w:tcPr>
            <w:tcW w:w="2418" w:type="dxa"/>
            <w:shd w:val="clear" w:color="auto" w:fill="5D85A9"/>
          </w:tcPr>
          <w:p w:rsidR="00C5034E" w:rsidRDefault="00724C3D">
            <w:pPr>
              <w:pStyle w:val="TableParagraph"/>
              <w:spacing w:before="119"/>
              <w:ind w:left="619"/>
              <w:rPr>
                <w:b/>
                <w:sz w:val="20"/>
              </w:rPr>
            </w:pPr>
            <w:r>
              <w:rPr>
                <w:b/>
                <w:sz w:val="20"/>
              </w:rPr>
              <w:t>Moderate VSL</w:t>
            </w:r>
          </w:p>
        </w:tc>
        <w:tc>
          <w:tcPr>
            <w:tcW w:w="2418" w:type="dxa"/>
            <w:shd w:val="clear" w:color="auto" w:fill="5D85A9"/>
          </w:tcPr>
          <w:p w:rsidR="00C5034E" w:rsidRDefault="00724C3D">
            <w:pPr>
              <w:pStyle w:val="TableParagraph"/>
              <w:spacing w:before="119"/>
              <w:ind w:left="824" w:right="824"/>
              <w:jc w:val="center"/>
              <w:rPr>
                <w:b/>
                <w:sz w:val="20"/>
              </w:rPr>
            </w:pPr>
            <w:r>
              <w:rPr>
                <w:b/>
                <w:sz w:val="20"/>
              </w:rPr>
              <w:t>High VSL</w:t>
            </w:r>
          </w:p>
        </w:tc>
        <w:tc>
          <w:tcPr>
            <w:tcW w:w="2423" w:type="dxa"/>
            <w:shd w:val="clear" w:color="auto" w:fill="5D85A9"/>
          </w:tcPr>
          <w:p w:rsidR="00C5034E" w:rsidRDefault="00724C3D">
            <w:pPr>
              <w:pStyle w:val="TableParagraph"/>
              <w:spacing w:before="119"/>
              <w:ind w:left="754"/>
              <w:rPr>
                <w:b/>
                <w:sz w:val="20"/>
              </w:rPr>
            </w:pPr>
            <w:r>
              <w:rPr>
                <w:b/>
                <w:sz w:val="20"/>
              </w:rPr>
              <w:t>Severe VSL</w:t>
            </w:r>
          </w:p>
        </w:tc>
      </w:tr>
      <w:tr w:rsidR="00C5034E">
        <w:trPr>
          <w:trHeight w:val="3343"/>
        </w:trPr>
        <w:tc>
          <w:tcPr>
            <w:tcW w:w="843" w:type="dxa"/>
          </w:tcPr>
          <w:p w:rsidR="00C5034E" w:rsidRDefault="00724C3D">
            <w:pPr>
              <w:pStyle w:val="TableParagraph"/>
              <w:spacing w:before="119"/>
              <w:ind w:left="115"/>
              <w:rPr>
                <w:sz w:val="24"/>
              </w:rPr>
            </w:pPr>
            <w:r>
              <w:rPr>
                <w:sz w:val="24"/>
              </w:rPr>
              <w:t>R5</w:t>
            </w:r>
          </w:p>
        </w:tc>
        <w:tc>
          <w:tcPr>
            <w:tcW w:w="1431" w:type="dxa"/>
          </w:tcPr>
          <w:p w:rsidR="00C5034E" w:rsidRDefault="00724C3D">
            <w:pPr>
              <w:pStyle w:val="TableParagraph"/>
              <w:spacing w:before="59"/>
              <w:ind w:left="112" w:right="160"/>
              <w:rPr>
                <w:sz w:val="24"/>
              </w:rPr>
            </w:pPr>
            <w:r>
              <w:rPr>
                <w:sz w:val="24"/>
              </w:rPr>
              <w:t>Operations Planning, Same-Day Operations, Real-time Operations</w:t>
            </w:r>
          </w:p>
          <w:p w:rsidR="00C5034E" w:rsidRDefault="00724C3D">
            <w:pPr>
              <w:pStyle w:val="TableParagraph"/>
              <w:spacing w:before="59"/>
              <w:ind w:left="112" w:right="160"/>
              <w:rPr>
                <w:sz w:val="24"/>
                <w:lang w:eastAsia="zh-CN"/>
              </w:rPr>
            </w:pPr>
            <w:r>
              <w:rPr>
                <w:rFonts w:eastAsia="宋体" w:hint="eastAsia"/>
                <w:sz w:val="24"/>
                <w:lang w:eastAsia="zh-CN"/>
              </w:rPr>
              <w:t>运营规划</w:t>
            </w:r>
            <w:r>
              <w:rPr>
                <w:rFonts w:hint="eastAsia"/>
                <w:sz w:val="24"/>
                <w:lang w:eastAsia="zh-CN"/>
              </w:rPr>
              <w:t>，当日作业，实时作业</w:t>
            </w:r>
          </w:p>
        </w:tc>
        <w:tc>
          <w:tcPr>
            <w:tcW w:w="1016" w:type="dxa"/>
          </w:tcPr>
          <w:p w:rsidR="00C5034E" w:rsidRDefault="00724C3D">
            <w:pPr>
              <w:pStyle w:val="TableParagraph"/>
              <w:spacing w:before="59"/>
              <w:ind w:left="114"/>
              <w:rPr>
                <w:sz w:val="24"/>
              </w:rPr>
            </w:pPr>
            <w:r>
              <w:rPr>
                <w:sz w:val="24"/>
              </w:rPr>
              <w:t>Medium</w:t>
            </w:r>
          </w:p>
          <w:p w:rsidR="00C5034E" w:rsidRDefault="00724C3D">
            <w:pPr>
              <w:pStyle w:val="TableParagraph"/>
              <w:spacing w:before="59"/>
              <w:ind w:left="114"/>
              <w:rPr>
                <w:rFonts w:eastAsia="宋体"/>
                <w:sz w:val="24"/>
                <w:lang w:eastAsia="zh-CN"/>
              </w:rPr>
            </w:pPr>
            <w:r>
              <w:rPr>
                <w:rFonts w:eastAsia="宋体" w:hint="eastAsia"/>
                <w:sz w:val="24"/>
                <w:lang w:eastAsia="zh-CN"/>
              </w:rPr>
              <w:t>中等</w:t>
            </w:r>
          </w:p>
        </w:tc>
        <w:tc>
          <w:tcPr>
            <w:tcW w:w="2418" w:type="dxa"/>
          </w:tcPr>
          <w:p w:rsidR="00C5034E" w:rsidRDefault="00724C3D">
            <w:pPr>
              <w:pStyle w:val="TableParagraph"/>
              <w:spacing w:before="59"/>
              <w:ind w:left="113" w:right="113" w:firstLine="55"/>
              <w:rPr>
                <w:sz w:val="24"/>
              </w:rPr>
            </w:pPr>
            <w:r>
              <w:rPr>
                <w:sz w:val="24"/>
              </w:rPr>
              <w:t>The responsible entity receiving a data specification in Requirement R3 or R4 satisfied the obligations in the data specification but did not meet one of the criteria shown in Requirement R5 (Parts 5.1 –</w:t>
            </w:r>
            <w:r>
              <w:rPr>
                <w:spacing w:val="-3"/>
                <w:sz w:val="24"/>
              </w:rPr>
              <w:t xml:space="preserve"> </w:t>
            </w:r>
            <w:r>
              <w:rPr>
                <w:sz w:val="24"/>
              </w:rPr>
              <w:t>5.3).</w:t>
            </w:r>
          </w:p>
          <w:p w:rsidR="00C5034E" w:rsidRDefault="00724C3D">
            <w:pPr>
              <w:pStyle w:val="TableParagraph"/>
              <w:spacing w:before="59"/>
              <w:ind w:left="113" w:right="113" w:firstLine="55"/>
              <w:rPr>
                <w:sz w:val="24"/>
                <w:lang w:eastAsia="zh-CN"/>
              </w:rPr>
            </w:pPr>
            <w:r>
              <w:rPr>
                <w:rFonts w:hint="eastAsia"/>
                <w:sz w:val="24"/>
                <w:lang w:eastAsia="zh-CN"/>
              </w:rPr>
              <w:t>接收R3或R4中数据规范的负责实体满足了数据规范中的义务，但没有满足R5(5.1 - 5.3部分)中所示的任何一个标准。</w:t>
            </w:r>
          </w:p>
        </w:tc>
        <w:tc>
          <w:tcPr>
            <w:tcW w:w="2418" w:type="dxa"/>
          </w:tcPr>
          <w:p w:rsidR="00C5034E" w:rsidRDefault="00724C3D">
            <w:pPr>
              <w:pStyle w:val="TableParagraph"/>
              <w:spacing w:before="59"/>
              <w:ind w:left="112" w:right="113"/>
              <w:rPr>
                <w:sz w:val="24"/>
              </w:rPr>
            </w:pPr>
            <w:r>
              <w:rPr>
                <w:sz w:val="24"/>
              </w:rPr>
              <w:t>The responsible entity receiving a data specification in Requirement R3 or R4 satisfied the obligations in the data specification but did not meet two of the criteria shown in Requirement R5 (Parts 5.1 –</w:t>
            </w:r>
            <w:r>
              <w:rPr>
                <w:spacing w:val="-3"/>
                <w:sz w:val="24"/>
              </w:rPr>
              <w:t xml:space="preserve"> </w:t>
            </w:r>
            <w:r>
              <w:rPr>
                <w:sz w:val="24"/>
              </w:rPr>
              <w:t>5.3).</w:t>
            </w:r>
          </w:p>
          <w:p w:rsidR="00C5034E" w:rsidRDefault="00724C3D">
            <w:pPr>
              <w:pStyle w:val="TableParagraph"/>
              <w:spacing w:before="59"/>
              <w:ind w:left="112" w:right="113"/>
              <w:rPr>
                <w:sz w:val="24"/>
                <w:lang w:eastAsia="zh-CN"/>
              </w:rPr>
            </w:pPr>
            <w:r>
              <w:rPr>
                <w:rFonts w:hint="eastAsia"/>
                <w:sz w:val="24"/>
                <w:lang w:eastAsia="zh-CN"/>
              </w:rPr>
              <w:t>接收R3或R4中数据规范的负责实体满足了数据规范中的义务，但没有满足R5(5.1 - 5.3部分)中的两个标准。</w:t>
            </w:r>
          </w:p>
        </w:tc>
        <w:tc>
          <w:tcPr>
            <w:tcW w:w="2418" w:type="dxa"/>
          </w:tcPr>
          <w:p w:rsidR="00C5034E" w:rsidRDefault="00724C3D">
            <w:pPr>
              <w:pStyle w:val="TableParagraph"/>
              <w:spacing w:before="59"/>
              <w:ind w:left="111" w:right="114"/>
              <w:rPr>
                <w:sz w:val="24"/>
              </w:rPr>
            </w:pPr>
            <w:r>
              <w:rPr>
                <w:sz w:val="24"/>
              </w:rPr>
              <w:t>The responsible entity receiving a data specification in Requirement R3 or R4 satisfied the obligations in the data specification but did not meet three of the criteria shown in Requirement R5 (Parts 5.1 –</w:t>
            </w:r>
            <w:r>
              <w:rPr>
                <w:spacing w:val="-3"/>
                <w:sz w:val="24"/>
              </w:rPr>
              <w:t xml:space="preserve"> </w:t>
            </w:r>
            <w:r>
              <w:rPr>
                <w:sz w:val="24"/>
              </w:rPr>
              <w:t>5.3).</w:t>
            </w:r>
          </w:p>
          <w:p w:rsidR="00C5034E" w:rsidRDefault="00724C3D">
            <w:pPr>
              <w:pStyle w:val="TableParagraph"/>
              <w:spacing w:before="59"/>
              <w:ind w:left="111" w:right="114"/>
              <w:rPr>
                <w:sz w:val="24"/>
                <w:lang w:eastAsia="zh-CN"/>
              </w:rPr>
            </w:pPr>
            <w:r>
              <w:rPr>
                <w:rFonts w:hint="eastAsia"/>
                <w:sz w:val="24"/>
                <w:lang w:eastAsia="zh-CN"/>
              </w:rPr>
              <w:t>接收R3或R4中数据规范的负责实体满足了数据规范中的义务，但没有满足R5(5.1 - 5.3部分)中的</w:t>
            </w:r>
            <w:r>
              <w:rPr>
                <w:rFonts w:eastAsia="宋体" w:hint="eastAsia"/>
                <w:sz w:val="24"/>
                <w:lang w:eastAsia="zh-CN"/>
              </w:rPr>
              <w:t>三</w:t>
            </w:r>
            <w:r>
              <w:rPr>
                <w:rFonts w:hint="eastAsia"/>
                <w:sz w:val="24"/>
                <w:lang w:eastAsia="zh-CN"/>
              </w:rPr>
              <w:t>个标准。</w:t>
            </w:r>
          </w:p>
        </w:tc>
        <w:tc>
          <w:tcPr>
            <w:tcW w:w="2423" w:type="dxa"/>
          </w:tcPr>
          <w:p w:rsidR="00C5034E" w:rsidRDefault="00724C3D">
            <w:pPr>
              <w:pStyle w:val="TableParagraph"/>
              <w:spacing w:before="59"/>
              <w:ind w:left="111" w:right="133"/>
              <w:rPr>
                <w:sz w:val="24"/>
              </w:rPr>
            </w:pPr>
            <w:r>
              <w:rPr>
                <w:sz w:val="24"/>
              </w:rPr>
              <w:t>The responsible entity receiving a data specification in Requirement R3 or R4 did not satisfy the obligations of the documented specifications for data.</w:t>
            </w:r>
          </w:p>
          <w:p w:rsidR="00C5034E" w:rsidRDefault="00724C3D">
            <w:pPr>
              <w:pStyle w:val="TableParagraph"/>
              <w:spacing w:before="59"/>
              <w:ind w:left="111" w:right="133"/>
              <w:rPr>
                <w:sz w:val="24"/>
                <w:lang w:eastAsia="zh-CN"/>
              </w:rPr>
            </w:pPr>
            <w:r>
              <w:rPr>
                <w:rFonts w:hint="eastAsia"/>
                <w:sz w:val="24"/>
                <w:lang w:eastAsia="zh-CN"/>
              </w:rPr>
              <w:t>在要求R3或R4中接收数据规范的责任实体不满足记录的数据规范的义务。</w:t>
            </w:r>
          </w:p>
        </w:tc>
      </w:tr>
    </w:tbl>
    <w:p w:rsidR="00C5034E" w:rsidRDefault="00C5034E">
      <w:pPr>
        <w:rPr>
          <w:sz w:val="24"/>
          <w:lang w:eastAsia="zh-CN"/>
        </w:rPr>
        <w:sectPr w:rsidR="00C5034E">
          <w:pgSz w:w="15840" w:h="12240" w:orient="landscape"/>
          <w:pgMar w:top="1200" w:right="1200" w:bottom="920" w:left="1400" w:header="768" w:footer="723" w:gutter="0"/>
          <w:cols w:space="720"/>
        </w:sectPr>
      </w:pPr>
    </w:p>
    <w:p w:rsidR="00C5034E" w:rsidRDefault="00724C3D">
      <w:pPr>
        <w:pStyle w:val="a6"/>
        <w:numPr>
          <w:ilvl w:val="0"/>
          <w:numId w:val="14"/>
        </w:numPr>
        <w:tabs>
          <w:tab w:val="left" w:pos="481"/>
        </w:tabs>
        <w:spacing w:before="90"/>
        <w:ind w:left="480" w:hanging="361"/>
        <w:rPr>
          <w:rFonts w:ascii="Tahoma"/>
          <w:b/>
          <w:sz w:val="24"/>
        </w:rPr>
      </w:pPr>
      <w:r>
        <w:rPr>
          <w:rFonts w:ascii="Tahoma"/>
          <w:b/>
          <w:sz w:val="24"/>
        </w:rPr>
        <w:lastRenderedPageBreak/>
        <w:t>Regional</w:t>
      </w:r>
      <w:r>
        <w:rPr>
          <w:rFonts w:ascii="Tahoma"/>
          <w:b/>
          <w:spacing w:val="-2"/>
          <w:sz w:val="24"/>
        </w:rPr>
        <w:t xml:space="preserve"> </w:t>
      </w:r>
      <w:r>
        <w:rPr>
          <w:rFonts w:ascii="Tahoma"/>
          <w:b/>
          <w:sz w:val="24"/>
        </w:rPr>
        <w:t>Variances</w:t>
      </w:r>
    </w:p>
    <w:p w:rsidR="00C5034E" w:rsidRDefault="00724C3D">
      <w:pPr>
        <w:pStyle w:val="a4"/>
        <w:spacing w:before="123"/>
        <w:ind w:left="480"/>
      </w:pPr>
      <w:r>
        <w:t>None.</w:t>
      </w:r>
    </w:p>
    <w:p w:rsidR="00C5034E" w:rsidRDefault="00724C3D">
      <w:pPr>
        <w:pStyle w:val="2"/>
        <w:numPr>
          <w:ilvl w:val="0"/>
          <w:numId w:val="14"/>
        </w:numPr>
        <w:tabs>
          <w:tab w:val="left" w:pos="481"/>
        </w:tabs>
        <w:spacing w:before="118"/>
        <w:ind w:left="480" w:hanging="361"/>
        <w:rPr>
          <w:rFonts w:ascii="Tahoma"/>
        </w:rPr>
      </w:pPr>
      <w:r>
        <w:rPr>
          <w:rFonts w:ascii="Tahoma"/>
        </w:rPr>
        <w:t>Interpretations</w:t>
      </w:r>
    </w:p>
    <w:p w:rsidR="00C5034E" w:rsidRDefault="00724C3D">
      <w:pPr>
        <w:pStyle w:val="a4"/>
        <w:spacing w:before="120"/>
        <w:ind w:left="480"/>
      </w:pPr>
      <w:r>
        <w:t>None.</w:t>
      </w:r>
    </w:p>
    <w:p w:rsidR="00C5034E" w:rsidRDefault="00724C3D">
      <w:pPr>
        <w:pStyle w:val="2"/>
        <w:numPr>
          <w:ilvl w:val="0"/>
          <w:numId w:val="14"/>
        </w:numPr>
        <w:tabs>
          <w:tab w:val="left" w:pos="481"/>
        </w:tabs>
        <w:ind w:left="480" w:hanging="361"/>
        <w:rPr>
          <w:rFonts w:ascii="Tahoma"/>
        </w:rPr>
      </w:pPr>
      <w:r>
        <w:rPr>
          <w:rFonts w:ascii="Tahoma"/>
        </w:rPr>
        <w:t>Associated</w:t>
      </w:r>
      <w:r>
        <w:rPr>
          <w:rFonts w:ascii="Tahoma"/>
          <w:spacing w:val="-2"/>
        </w:rPr>
        <w:t xml:space="preserve"> </w:t>
      </w:r>
      <w:r>
        <w:rPr>
          <w:rFonts w:ascii="Tahoma"/>
        </w:rPr>
        <w:t>Documents</w:t>
      </w:r>
    </w:p>
    <w:p w:rsidR="00C5034E" w:rsidRDefault="00724C3D">
      <w:pPr>
        <w:pStyle w:val="a4"/>
        <w:spacing w:before="121"/>
        <w:ind w:left="480"/>
      </w:pPr>
      <w:r>
        <w:t>None.</w:t>
      </w:r>
    </w:p>
    <w:p w:rsidR="00C5034E" w:rsidRDefault="00C5034E">
      <w:pPr>
        <w:pStyle w:val="a4"/>
      </w:pPr>
    </w:p>
    <w:p w:rsidR="00C5034E" w:rsidRDefault="00C5034E">
      <w:pPr>
        <w:pStyle w:val="a4"/>
      </w:pPr>
    </w:p>
    <w:p w:rsidR="00C5034E" w:rsidRDefault="00C5034E">
      <w:pPr>
        <w:pStyle w:val="a4"/>
      </w:pPr>
    </w:p>
    <w:p w:rsidR="00C5034E" w:rsidRDefault="00724C3D">
      <w:pPr>
        <w:spacing w:before="185"/>
        <w:ind w:left="120"/>
        <w:rPr>
          <w:rFonts w:ascii="Tahoma"/>
          <w:b/>
          <w:sz w:val="28"/>
        </w:rPr>
      </w:pPr>
      <w:r>
        <w:rPr>
          <w:rFonts w:ascii="Tahoma"/>
          <w:b/>
          <w:sz w:val="28"/>
        </w:rPr>
        <w:t>Version History</w:t>
      </w:r>
    </w:p>
    <w:p w:rsidR="00C5034E" w:rsidRDefault="00C5034E">
      <w:pPr>
        <w:pStyle w:val="a4"/>
        <w:spacing w:before="2"/>
        <w:rPr>
          <w:rFonts w:ascii="Tahoma"/>
          <w:b/>
          <w:sz w:val="5"/>
        </w:rPr>
      </w:pPr>
    </w:p>
    <w:tbl>
      <w:tblPr>
        <w:tblW w:w="0" w:type="auto"/>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10"/>
        <w:gridCol w:w="2189"/>
        <w:gridCol w:w="4143"/>
        <w:gridCol w:w="2385"/>
      </w:tblGrid>
      <w:tr w:rsidR="00C5034E">
        <w:trPr>
          <w:trHeight w:val="534"/>
        </w:trPr>
        <w:tc>
          <w:tcPr>
            <w:tcW w:w="1610" w:type="dxa"/>
            <w:shd w:val="clear" w:color="auto" w:fill="5D85A9"/>
          </w:tcPr>
          <w:p w:rsidR="00C5034E" w:rsidRDefault="00724C3D">
            <w:pPr>
              <w:pStyle w:val="TableParagraph"/>
              <w:spacing w:before="119"/>
              <w:ind w:left="329" w:right="324"/>
              <w:jc w:val="center"/>
              <w:rPr>
                <w:b/>
                <w:sz w:val="24"/>
              </w:rPr>
            </w:pPr>
            <w:r>
              <w:rPr>
                <w:b/>
                <w:sz w:val="24"/>
              </w:rPr>
              <w:t>Version</w:t>
            </w:r>
          </w:p>
        </w:tc>
        <w:tc>
          <w:tcPr>
            <w:tcW w:w="2189" w:type="dxa"/>
            <w:shd w:val="clear" w:color="auto" w:fill="5D85A9"/>
          </w:tcPr>
          <w:p w:rsidR="00C5034E" w:rsidRDefault="00724C3D">
            <w:pPr>
              <w:pStyle w:val="TableParagraph"/>
              <w:spacing w:before="119"/>
              <w:ind w:left="107" w:right="99"/>
              <w:jc w:val="center"/>
              <w:rPr>
                <w:b/>
                <w:sz w:val="24"/>
              </w:rPr>
            </w:pPr>
            <w:r>
              <w:rPr>
                <w:b/>
                <w:sz w:val="24"/>
              </w:rPr>
              <w:t>Date</w:t>
            </w:r>
          </w:p>
        </w:tc>
        <w:tc>
          <w:tcPr>
            <w:tcW w:w="4143" w:type="dxa"/>
            <w:shd w:val="clear" w:color="auto" w:fill="5D85A9"/>
          </w:tcPr>
          <w:p w:rsidR="00C5034E" w:rsidRDefault="00724C3D">
            <w:pPr>
              <w:pStyle w:val="TableParagraph"/>
              <w:spacing w:before="119"/>
              <w:ind w:left="1730" w:right="1716"/>
              <w:jc w:val="center"/>
              <w:rPr>
                <w:b/>
                <w:sz w:val="24"/>
              </w:rPr>
            </w:pPr>
            <w:r>
              <w:rPr>
                <w:b/>
                <w:sz w:val="24"/>
              </w:rPr>
              <w:t>Action</w:t>
            </w:r>
          </w:p>
        </w:tc>
        <w:tc>
          <w:tcPr>
            <w:tcW w:w="2385" w:type="dxa"/>
            <w:shd w:val="clear" w:color="auto" w:fill="5D85A9"/>
          </w:tcPr>
          <w:p w:rsidR="00C5034E" w:rsidRDefault="00724C3D">
            <w:pPr>
              <w:pStyle w:val="TableParagraph"/>
              <w:spacing w:before="119"/>
              <w:ind w:left="358" w:right="345"/>
              <w:jc w:val="center"/>
              <w:rPr>
                <w:b/>
                <w:sz w:val="24"/>
              </w:rPr>
            </w:pPr>
            <w:r>
              <w:rPr>
                <w:b/>
                <w:sz w:val="24"/>
              </w:rPr>
              <w:t>Change Tracking</w:t>
            </w:r>
          </w:p>
        </w:tc>
      </w:tr>
      <w:tr w:rsidR="00C5034E">
        <w:trPr>
          <w:trHeight w:val="532"/>
        </w:trPr>
        <w:tc>
          <w:tcPr>
            <w:tcW w:w="1610" w:type="dxa"/>
          </w:tcPr>
          <w:p w:rsidR="00C5034E" w:rsidRDefault="00724C3D">
            <w:pPr>
              <w:pStyle w:val="TableParagraph"/>
              <w:spacing w:before="119"/>
              <w:ind w:left="4"/>
              <w:jc w:val="center"/>
              <w:rPr>
                <w:sz w:val="24"/>
              </w:rPr>
            </w:pPr>
            <w:r>
              <w:rPr>
                <w:sz w:val="24"/>
              </w:rPr>
              <w:t>0</w:t>
            </w:r>
          </w:p>
        </w:tc>
        <w:tc>
          <w:tcPr>
            <w:tcW w:w="2189" w:type="dxa"/>
          </w:tcPr>
          <w:p w:rsidR="00C5034E" w:rsidRDefault="00724C3D">
            <w:pPr>
              <w:pStyle w:val="TableParagraph"/>
              <w:spacing w:before="119"/>
              <w:ind w:left="108" w:right="99"/>
              <w:jc w:val="center"/>
              <w:rPr>
                <w:sz w:val="24"/>
              </w:rPr>
            </w:pPr>
            <w:r>
              <w:rPr>
                <w:sz w:val="24"/>
              </w:rPr>
              <w:t>April 1, 2005</w:t>
            </w:r>
          </w:p>
          <w:p w:rsidR="00C5034E" w:rsidRDefault="00724C3D">
            <w:pPr>
              <w:pStyle w:val="TableParagraph"/>
              <w:spacing w:before="119"/>
              <w:ind w:left="108" w:right="99"/>
              <w:jc w:val="center"/>
              <w:rPr>
                <w:rFonts w:eastAsia="宋体"/>
                <w:sz w:val="24"/>
                <w:lang w:eastAsia="zh-CN"/>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r>
              <w:rPr>
                <w:rFonts w:eastAsia="宋体" w:hint="eastAsia"/>
                <w:sz w:val="24"/>
                <w:lang w:eastAsia="zh-CN"/>
              </w:rPr>
              <w:t>1</w:t>
            </w:r>
            <w:r>
              <w:rPr>
                <w:rFonts w:eastAsia="宋体" w:hint="eastAsia"/>
                <w:sz w:val="24"/>
                <w:lang w:eastAsia="zh-CN"/>
              </w:rPr>
              <w:t>日</w:t>
            </w:r>
          </w:p>
        </w:tc>
        <w:tc>
          <w:tcPr>
            <w:tcW w:w="4143" w:type="dxa"/>
          </w:tcPr>
          <w:p w:rsidR="00C5034E" w:rsidRDefault="00724C3D">
            <w:pPr>
              <w:pStyle w:val="TableParagraph"/>
              <w:spacing w:before="119"/>
              <w:ind w:left="108"/>
              <w:rPr>
                <w:sz w:val="24"/>
              </w:rPr>
            </w:pPr>
            <w:r>
              <w:rPr>
                <w:sz w:val="24"/>
              </w:rPr>
              <w:t>Effective Date</w:t>
            </w:r>
          </w:p>
          <w:p w:rsidR="00C5034E" w:rsidRDefault="00724C3D">
            <w:pPr>
              <w:pStyle w:val="TableParagraph"/>
              <w:spacing w:before="119"/>
              <w:ind w:left="108"/>
              <w:rPr>
                <w:rFonts w:eastAsia="宋体"/>
                <w:sz w:val="24"/>
                <w:lang w:eastAsia="zh-CN"/>
              </w:rPr>
            </w:pPr>
            <w:r>
              <w:rPr>
                <w:rFonts w:eastAsia="宋体" w:hint="eastAsia"/>
                <w:sz w:val="24"/>
                <w:lang w:eastAsia="zh-CN"/>
              </w:rPr>
              <w:t>生效日期</w:t>
            </w:r>
          </w:p>
        </w:tc>
        <w:tc>
          <w:tcPr>
            <w:tcW w:w="2385" w:type="dxa"/>
          </w:tcPr>
          <w:p w:rsidR="00C5034E" w:rsidRDefault="00724C3D">
            <w:pPr>
              <w:pStyle w:val="TableParagraph"/>
              <w:spacing w:before="119"/>
              <w:ind w:left="357" w:right="345"/>
              <w:jc w:val="center"/>
              <w:rPr>
                <w:sz w:val="24"/>
              </w:rPr>
            </w:pPr>
            <w:r>
              <w:rPr>
                <w:sz w:val="24"/>
              </w:rPr>
              <w:t>New</w:t>
            </w:r>
          </w:p>
          <w:p w:rsidR="00C5034E" w:rsidRDefault="00724C3D">
            <w:pPr>
              <w:pStyle w:val="TableParagraph"/>
              <w:spacing w:before="119"/>
              <w:ind w:left="357" w:right="345"/>
              <w:jc w:val="center"/>
              <w:rPr>
                <w:rFonts w:eastAsia="宋体"/>
                <w:sz w:val="24"/>
                <w:lang w:eastAsia="zh-CN"/>
              </w:rPr>
            </w:pPr>
            <w:r>
              <w:rPr>
                <w:rFonts w:eastAsia="宋体" w:hint="eastAsia"/>
                <w:sz w:val="24"/>
                <w:lang w:eastAsia="zh-CN"/>
              </w:rPr>
              <w:t>新</w:t>
            </w:r>
          </w:p>
        </w:tc>
      </w:tr>
      <w:tr w:rsidR="00C5034E">
        <w:trPr>
          <w:trHeight w:val="825"/>
        </w:trPr>
        <w:tc>
          <w:tcPr>
            <w:tcW w:w="1610" w:type="dxa"/>
          </w:tcPr>
          <w:p w:rsidR="00C5034E" w:rsidRDefault="00724C3D">
            <w:pPr>
              <w:pStyle w:val="TableParagraph"/>
              <w:spacing w:before="119"/>
              <w:ind w:left="4"/>
              <w:jc w:val="center"/>
              <w:rPr>
                <w:sz w:val="24"/>
              </w:rPr>
            </w:pPr>
            <w:r>
              <w:rPr>
                <w:sz w:val="24"/>
              </w:rPr>
              <w:t>0</w:t>
            </w:r>
          </w:p>
        </w:tc>
        <w:tc>
          <w:tcPr>
            <w:tcW w:w="2189" w:type="dxa"/>
          </w:tcPr>
          <w:p w:rsidR="00C5034E" w:rsidRDefault="00724C3D">
            <w:pPr>
              <w:pStyle w:val="TableParagraph"/>
              <w:spacing w:before="119"/>
              <w:ind w:left="109" w:right="99"/>
              <w:jc w:val="center"/>
              <w:rPr>
                <w:sz w:val="24"/>
              </w:rPr>
            </w:pPr>
            <w:r>
              <w:rPr>
                <w:sz w:val="24"/>
              </w:rPr>
              <w:t>August 8, 2005</w:t>
            </w:r>
          </w:p>
          <w:p w:rsidR="00C5034E" w:rsidRDefault="00724C3D">
            <w:pPr>
              <w:pStyle w:val="TableParagraph"/>
              <w:spacing w:before="119"/>
              <w:ind w:left="109" w:right="99"/>
              <w:jc w:val="center"/>
              <w:rPr>
                <w:sz w:val="24"/>
              </w:rPr>
            </w:pPr>
            <w:r>
              <w:rPr>
                <w:rFonts w:eastAsia="宋体" w:hint="eastAsia"/>
                <w:sz w:val="24"/>
                <w:lang w:eastAsia="zh-CN"/>
              </w:rPr>
              <w:t>2005</w:t>
            </w:r>
            <w:r>
              <w:rPr>
                <w:rFonts w:eastAsia="宋体" w:hint="eastAsia"/>
                <w:sz w:val="24"/>
                <w:lang w:eastAsia="zh-CN"/>
              </w:rPr>
              <w:t>年</w:t>
            </w:r>
            <w:r>
              <w:rPr>
                <w:rFonts w:eastAsia="宋体" w:hint="eastAsia"/>
                <w:sz w:val="24"/>
                <w:lang w:eastAsia="zh-CN"/>
              </w:rPr>
              <w:t>8</w:t>
            </w:r>
            <w:r>
              <w:rPr>
                <w:rFonts w:eastAsia="宋体" w:hint="eastAsia"/>
                <w:sz w:val="24"/>
                <w:lang w:eastAsia="zh-CN"/>
              </w:rPr>
              <w:t>月</w:t>
            </w:r>
            <w:r>
              <w:rPr>
                <w:rFonts w:eastAsia="宋体" w:hint="eastAsia"/>
                <w:sz w:val="24"/>
                <w:lang w:eastAsia="zh-CN"/>
              </w:rPr>
              <w:t>8</w:t>
            </w:r>
            <w:r>
              <w:rPr>
                <w:rFonts w:eastAsia="宋体" w:hint="eastAsia"/>
                <w:sz w:val="24"/>
                <w:lang w:eastAsia="zh-CN"/>
              </w:rPr>
              <w:t>日</w:t>
            </w:r>
          </w:p>
        </w:tc>
        <w:tc>
          <w:tcPr>
            <w:tcW w:w="4143" w:type="dxa"/>
          </w:tcPr>
          <w:p w:rsidR="00C5034E" w:rsidRDefault="00724C3D">
            <w:pPr>
              <w:pStyle w:val="TableParagraph"/>
              <w:spacing w:before="119"/>
              <w:ind w:left="108" w:right="470"/>
              <w:rPr>
                <w:sz w:val="24"/>
              </w:rPr>
            </w:pPr>
            <w:r>
              <w:rPr>
                <w:sz w:val="24"/>
              </w:rPr>
              <w:t>Removed “Proposed” from Effective Date</w:t>
            </w:r>
          </w:p>
          <w:p w:rsidR="00C5034E" w:rsidRDefault="00724C3D">
            <w:pPr>
              <w:pStyle w:val="TableParagraph"/>
              <w:spacing w:before="119"/>
              <w:ind w:left="108" w:right="470"/>
              <w:rPr>
                <w:sz w:val="24"/>
                <w:lang w:eastAsia="zh-CN"/>
              </w:rPr>
            </w:pPr>
            <w:r>
              <w:rPr>
                <w:rFonts w:hint="eastAsia"/>
                <w:sz w:val="24"/>
                <w:lang w:eastAsia="zh-CN"/>
              </w:rPr>
              <w:t>从生效日期中删除“建议”一词</w:t>
            </w:r>
          </w:p>
        </w:tc>
        <w:tc>
          <w:tcPr>
            <w:tcW w:w="2385" w:type="dxa"/>
          </w:tcPr>
          <w:p w:rsidR="00C5034E" w:rsidRDefault="00724C3D">
            <w:pPr>
              <w:pStyle w:val="TableParagraph"/>
              <w:spacing w:before="119"/>
              <w:ind w:left="358" w:right="345"/>
              <w:jc w:val="center"/>
              <w:rPr>
                <w:sz w:val="24"/>
              </w:rPr>
            </w:pPr>
            <w:r>
              <w:rPr>
                <w:sz w:val="24"/>
              </w:rPr>
              <w:t>Errata</w:t>
            </w:r>
          </w:p>
          <w:p w:rsidR="00C5034E" w:rsidRDefault="00724C3D">
            <w:pPr>
              <w:pStyle w:val="TableParagraph"/>
              <w:spacing w:before="119"/>
              <w:ind w:left="358" w:right="345"/>
              <w:jc w:val="center"/>
              <w:rPr>
                <w:sz w:val="24"/>
              </w:rPr>
            </w:pPr>
            <w:r>
              <w:rPr>
                <w:rFonts w:eastAsia="宋体" w:hint="eastAsia"/>
                <w:sz w:val="24"/>
                <w:lang w:eastAsia="zh-CN"/>
              </w:rPr>
              <w:t>勘误</w:t>
            </w:r>
          </w:p>
        </w:tc>
      </w:tr>
      <w:tr w:rsidR="00C5034E">
        <w:trPr>
          <w:trHeight w:val="1826"/>
        </w:trPr>
        <w:tc>
          <w:tcPr>
            <w:tcW w:w="1610" w:type="dxa"/>
          </w:tcPr>
          <w:p w:rsidR="00C5034E" w:rsidRDefault="00724C3D">
            <w:pPr>
              <w:pStyle w:val="TableParagraph"/>
              <w:spacing w:before="119"/>
              <w:ind w:left="4"/>
              <w:jc w:val="center"/>
              <w:rPr>
                <w:sz w:val="24"/>
              </w:rPr>
            </w:pPr>
            <w:r>
              <w:rPr>
                <w:sz w:val="24"/>
              </w:rPr>
              <w:t>1</w:t>
            </w:r>
          </w:p>
        </w:tc>
        <w:tc>
          <w:tcPr>
            <w:tcW w:w="2189" w:type="dxa"/>
          </w:tcPr>
          <w:p w:rsidR="00C5034E" w:rsidRDefault="00C5034E">
            <w:pPr>
              <w:pStyle w:val="TableParagraph"/>
              <w:rPr>
                <w:rFonts w:ascii="Times New Roman"/>
                <w:sz w:val="24"/>
              </w:rPr>
            </w:pPr>
          </w:p>
        </w:tc>
        <w:tc>
          <w:tcPr>
            <w:tcW w:w="4143" w:type="dxa"/>
          </w:tcPr>
          <w:p w:rsidR="00C5034E" w:rsidRDefault="00724C3D">
            <w:pPr>
              <w:pStyle w:val="TableParagraph"/>
              <w:spacing w:before="59" w:line="288" w:lineRule="auto"/>
              <w:ind w:left="108" w:right="2629"/>
              <w:rPr>
                <w:sz w:val="24"/>
              </w:rPr>
            </w:pPr>
            <w:r>
              <w:rPr>
                <w:sz w:val="24"/>
              </w:rPr>
              <w:t>Modified R1.2 Modified M1</w:t>
            </w:r>
          </w:p>
          <w:p w:rsidR="00C5034E" w:rsidRDefault="00724C3D">
            <w:pPr>
              <w:pStyle w:val="TableParagraph"/>
              <w:spacing w:before="62"/>
              <w:ind w:left="108" w:right="553"/>
              <w:rPr>
                <w:sz w:val="24"/>
              </w:rPr>
            </w:pPr>
            <w:r>
              <w:rPr>
                <w:sz w:val="24"/>
              </w:rPr>
              <w:t>Replaced Levels of Non-compliance with the Feb 28, BOT approved Violation Severity Levels (VSLs)</w:t>
            </w:r>
          </w:p>
          <w:p w:rsidR="00C5034E" w:rsidRDefault="00724C3D">
            <w:pPr>
              <w:pStyle w:val="TableParagraph"/>
              <w:spacing w:before="62"/>
              <w:ind w:left="108" w:right="553"/>
              <w:rPr>
                <w:sz w:val="24"/>
                <w:lang w:eastAsia="zh-CN"/>
              </w:rPr>
            </w:pPr>
            <w:r>
              <w:rPr>
                <w:rFonts w:hint="eastAsia"/>
                <w:sz w:val="24"/>
                <w:lang w:eastAsia="zh-CN"/>
              </w:rPr>
              <w:t>修正的R1.2修正的M1</w:t>
            </w:r>
          </w:p>
          <w:p w:rsidR="00C5034E" w:rsidRDefault="00724C3D">
            <w:pPr>
              <w:pStyle w:val="TableParagraph"/>
              <w:spacing w:before="62"/>
              <w:ind w:left="108" w:right="553"/>
              <w:rPr>
                <w:sz w:val="24"/>
                <w:lang w:eastAsia="zh-CN"/>
              </w:rPr>
            </w:pPr>
            <w:r>
              <w:rPr>
                <w:rFonts w:hint="eastAsia"/>
                <w:sz w:val="24"/>
                <w:lang w:eastAsia="zh-CN"/>
              </w:rPr>
              <w:t>替换了不符合</w:t>
            </w:r>
            <w:r>
              <w:rPr>
                <w:rFonts w:eastAsia="宋体" w:hint="eastAsia"/>
                <w:sz w:val="24"/>
                <w:lang w:eastAsia="zh-CN"/>
              </w:rPr>
              <w:t>2</w:t>
            </w:r>
            <w:r>
              <w:rPr>
                <w:rFonts w:eastAsia="宋体" w:hint="eastAsia"/>
                <w:sz w:val="24"/>
                <w:lang w:eastAsia="zh-CN"/>
              </w:rPr>
              <w:t>月</w:t>
            </w:r>
            <w:r>
              <w:rPr>
                <w:rFonts w:eastAsia="宋体" w:hint="eastAsia"/>
                <w:sz w:val="24"/>
                <w:lang w:eastAsia="zh-CN"/>
              </w:rPr>
              <w:t>28</w:t>
            </w:r>
            <w:r>
              <w:rPr>
                <w:rFonts w:eastAsia="宋体" w:hint="eastAsia"/>
                <w:sz w:val="24"/>
                <w:lang w:eastAsia="zh-CN"/>
              </w:rPr>
              <w:t>日</w:t>
            </w:r>
            <w:r>
              <w:rPr>
                <w:rFonts w:hint="eastAsia"/>
                <w:sz w:val="24"/>
                <w:lang w:eastAsia="zh-CN"/>
              </w:rPr>
              <w:t>BOT批准的违规严重程度级别(VSLs)</w:t>
            </w:r>
          </w:p>
        </w:tc>
        <w:tc>
          <w:tcPr>
            <w:tcW w:w="2385" w:type="dxa"/>
          </w:tcPr>
          <w:p w:rsidR="00C5034E" w:rsidRDefault="00724C3D">
            <w:pPr>
              <w:pStyle w:val="TableParagraph"/>
              <w:spacing w:before="119"/>
              <w:ind w:left="356" w:right="345"/>
              <w:jc w:val="center"/>
              <w:rPr>
                <w:sz w:val="24"/>
              </w:rPr>
            </w:pPr>
            <w:r>
              <w:rPr>
                <w:sz w:val="24"/>
              </w:rPr>
              <w:t>Revised</w:t>
            </w:r>
          </w:p>
          <w:p w:rsidR="00C5034E" w:rsidRDefault="00724C3D">
            <w:pPr>
              <w:pStyle w:val="TableParagraph"/>
              <w:spacing w:before="119"/>
              <w:ind w:left="356" w:right="345"/>
              <w:jc w:val="center"/>
              <w:rPr>
                <w:rFonts w:eastAsia="宋体"/>
                <w:sz w:val="24"/>
                <w:lang w:eastAsia="zh-CN"/>
              </w:rPr>
            </w:pPr>
            <w:r>
              <w:rPr>
                <w:rFonts w:eastAsia="宋体" w:hint="eastAsia"/>
                <w:sz w:val="24"/>
                <w:lang w:eastAsia="zh-CN"/>
              </w:rPr>
              <w:t>校订</w:t>
            </w:r>
          </w:p>
        </w:tc>
      </w:tr>
      <w:tr w:rsidR="00C5034E">
        <w:trPr>
          <w:trHeight w:val="532"/>
        </w:trPr>
        <w:tc>
          <w:tcPr>
            <w:tcW w:w="1610" w:type="dxa"/>
          </w:tcPr>
          <w:p w:rsidR="00C5034E" w:rsidRDefault="00724C3D">
            <w:pPr>
              <w:pStyle w:val="TableParagraph"/>
              <w:spacing w:before="119"/>
              <w:ind w:left="4"/>
              <w:jc w:val="center"/>
              <w:rPr>
                <w:sz w:val="24"/>
              </w:rPr>
            </w:pPr>
            <w:r>
              <w:rPr>
                <w:sz w:val="24"/>
              </w:rPr>
              <w:t>1</w:t>
            </w:r>
          </w:p>
        </w:tc>
        <w:tc>
          <w:tcPr>
            <w:tcW w:w="2189" w:type="dxa"/>
          </w:tcPr>
          <w:p w:rsidR="00C5034E" w:rsidRDefault="00724C3D">
            <w:pPr>
              <w:pStyle w:val="TableParagraph"/>
              <w:spacing w:before="119"/>
              <w:ind w:left="109" w:right="99"/>
              <w:jc w:val="center"/>
              <w:rPr>
                <w:sz w:val="24"/>
              </w:rPr>
            </w:pPr>
            <w:r>
              <w:rPr>
                <w:sz w:val="24"/>
              </w:rPr>
              <w:t>October 17, 2008</w:t>
            </w:r>
          </w:p>
          <w:p w:rsidR="00C5034E" w:rsidRDefault="00724C3D">
            <w:pPr>
              <w:pStyle w:val="TableParagraph"/>
              <w:spacing w:before="119"/>
              <w:ind w:left="109" w:right="99"/>
              <w:jc w:val="center"/>
              <w:rPr>
                <w:rFonts w:eastAsia="宋体"/>
                <w:sz w:val="24"/>
                <w:lang w:eastAsia="zh-CN"/>
              </w:rPr>
            </w:pPr>
            <w:r>
              <w:rPr>
                <w:rFonts w:eastAsia="宋体" w:hint="eastAsia"/>
                <w:sz w:val="24"/>
                <w:lang w:eastAsia="zh-CN"/>
              </w:rPr>
              <w:t>2008</w:t>
            </w:r>
            <w:r>
              <w:rPr>
                <w:rFonts w:eastAsia="宋体" w:hint="eastAsia"/>
                <w:sz w:val="24"/>
                <w:lang w:eastAsia="zh-CN"/>
              </w:rPr>
              <w:t>年</w:t>
            </w:r>
            <w:r>
              <w:rPr>
                <w:rFonts w:eastAsia="宋体" w:hint="eastAsia"/>
                <w:sz w:val="24"/>
                <w:lang w:eastAsia="zh-CN"/>
              </w:rPr>
              <w:t>10</w:t>
            </w:r>
            <w:r>
              <w:rPr>
                <w:rFonts w:eastAsia="宋体" w:hint="eastAsia"/>
                <w:sz w:val="24"/>
                <w:lang w:eastAsia="zh-CN"/>
              </w:rPr>
              <w:t>月</w:t>
            </w:r>
            <w:r>
              <w:rPr>
                <w:rFonts w:eastAsia="宋体" w:hint="eastAsia"/>
                <w:sz w:val="24"/>
                <w:lang w:eastAsia="zh-CN"/>
              </w:rPr>
              <w:t>17</w:t>
            </w:r>
            <w:r>
              <w:rPr>
                <w:rFonts w:eastAsia="宋体" w:hint="eastAsia"/>
                <w:sz w:val="24"/>
                <w:lang w:eastAsia="zh-CN"/>
              </w:rPr>
              <w:t>日</w:t>
            </w:r>
          </w:p>
        </w:tc>
        <w:tc>
          <w:tcPr>
            <w:tcW w:w="4143" w:type="dxa"/>
          </w:tcPr>
          <w:p w:rsidR="00C5034E" w:rsidRDefault="00724C3D">
            <w:pPr>
              <w:pStyle w:val="TableParagraph"/>
              <w:spacing w:before="119"/>
              <w:ind w:left="108"/>
              <w:rPr>
                <w:sz w:val="24"/>
              </w:rPr>
            </w:pPr>
            <w:r>
              <w:rPr>
                <w:sz w:val="24"/>
              </w:rPr>
              <w:t>Adopted by NERC Board of Trustees</w:t>
            </w:r>
          </w:p>
          <w:p w:rsidR="00C5034E" w:rsidRDefault="00724C3D">
            <w:pPr>
              <w:pStyle w:val="TableParagraph"/>
              <w:spacing w:before="119"/>
              <w:ind w:left="108"/>
              <w:rPr>
                <w:sz w:val="24"/>
              </w:rPr>
            </w:pPr>
            <w:r>
              <w:rPr>
                <w:rFonts w:hint="eastAsia"/>
                <w:sz w:val="24"/>
              </w:rPr>
              <w:t>理事会通过</w:t>
            </w:r>
          </w:p>
        </w:tc>
        <w:tc>
          <w:tcPr>
            <w:tcW w:w="2385" w:type="dxa"/>
          </w:tcPr>
          <w:p w:rsidR="00C5034E" w:rsidRDefault="00C5034E">
            <w:pPr>
              <w:pStyle w:val="TableParagraph"/>
              <w:rPr>
                <w:rFonts w:ascii="Times New Roman"/>
                <w:sz w:val="24"/>
              </w:rPr>
            </w:pPr>
          </w:p>
        </w:tc>
      </w:tr>
      <w:tr w:rsidR="00C5034E">
        <w:trPr>
          <w:trHeight w:val="825"/>
        </w:trPr>
        <w:tc>
          <w:tcPr>
            <w:tcW w:w="1610" w:type="dxa"/>
          </w:tcPr>
          <w:p w:rsidR="00C5034E" w:rsidRDefault="00724C3D">
            <w:pPr>
              <w:pStyle w:val="TableParagraph"/>
              <w:spacing w:before="119"/>
              <w:ind w:left="4"/>
              <w:jc w:val="center"/>
              <w:rPr>
                <w:sz w:val="24"/>
              </w:rPr>
            </w:pPr>
            <w:r>
              <w:rPr>
                <w:sz w:val="24"/>
              </w:rPr>
              <w:t>1</w:t>
            </w:r>
          </w:p>
        </w:tc>
        <w:tc>
          <w:tcPr>
            <w:tcW w:w="2189" w:type="dxa"/>
          </w:tcPr>
          <w:p w:rsidR="00C5034E" w:rsidRDefault="00724C3D">
            <w:pPr>
              <w:pStyle w:val="TableParagraph"/>
              <w:spacing w:before="119"/>
              <w:ind w:left="107" w:right="99"/>
              <w:jc w:val="center"/>
              <w:rPr>
                <w:sz w:val="24"/>
              </w:rPr>
            </w:pPr>
            <w:r>
              <w:rPr>
                <w:sz w:val="24"/>
              </w:rPr>
              <w:t>March 17, 2011</w:t>
            </w:r>
          </w:p>
          <w:p w:rsidR="00C5034E" w:rsidRDefault="00724C3D">
            <w:pPr>
              <w:pStyle w:val="TableParagraph"/>
              <w:spacing w:before="119"/>
              <w:ind w:left="107" w:right="99"/>
              <w:jc w:val="center"/>
              <w:rPr>
                <w:rFonts w:eastAsia="宋体"/>
                <w:sz w:val="24"/>
                <w:lang w:eastAsia="zh-CN"/>
              </w:rPr>
            </w:pPr>
            <w:r>
              <w:rPr>
                <w:rFonts w:eastAsia="宋体" w:hint="eastAsia"/>
                <w:sz w:val="24"/>
                <w:lang w:eastAsia="zh-CN"/>
              </w:rPr>
              <w:t>2011</w:t>
            </w:r>
            <w:r>
              <w:rPr>
                <w:rFonts w:eastAsia="宋体" w:hint="eastAsia"/>
                <w:sz w:val="24"/>
                <w:lang w:eastAsia="zh-CN"/>
              </w:rPr>
              <w:t>年</w:t>
            </w:r>
            <w:r>
              <w:rPr>
                <w:rFonts w:eastAsia="宋体" w:hint="eastAsia"/>
                <w:sz w:val="24"/>
                <w:lang w:eastAsia="zh-CN"/>
              </w:rPr>
              <w:t>3</w:t>
            </w:r>
            <w:r>
              <w:rPr>
                <w:rFonts w:eastAsia="宋体" w:hint="eastAsia"/>
                <w:sz w:val="24"/>
                <w:lang w:eastAsia="zh-CN"/>
              </w:rPr>
              <w:t>月</w:t>
            </w:r>
            <w:r>
              <w:rPr>
                <w:rFonts w:eastAsia="宋体" w:hint="eastAsia"/>
                <w:sz w:val="24"/>
                <w:lang w:eastAsia="zh-CN"/>
              </w:rPr>
              <w:t>17</w:t>
            </w:r>
            <w:r>
              <w:rPr>
                <w:rFonts w:eastAsia="宋体" w:hint="eastAsia"/>
                <w:sz w:val="24"/>
                <w:lang w:eastAsia="zh-CN"/>
              </w:rPr>
              <w:t>日</w:t>
            </w:r>
          </w:p>
        </w:tc>
        <w:tc>
          <w:tcPr>
            <w:tcW w:w="4143" w:type="dxa"/>
          </w:tcPr>
          <w:p w:rsidR="00C5034E" w:rsidRDefault="00724C3D">
            <w:pPr>
              <w:pStyle w:val="TableParagraph"/>
              <w:spacing w:before="119"/>
              <w:ind w:left="108" w:right="389"/>
              <w:rPr>
                <w:sz w:val="24"/>
              </w:rPr>
            </w:pPr>
            <w:r>
              <w:rPr>
                <w:sz w:val="24"/>
              </w:rPr>
              <w:t>Order issued by FERC approving TOP- 003-1 (approval effective 5/23/11)</w:t>
            </w:r>
          </w:p>
          <w:p w:rsidR="00C5034E" w:rsidRDefault="00724C3D">
            <w:pPr>
              <w:pStyle w:val="TableParagraph"/>
              <w:spacing w:before="119"/>
              <w:ind w:left="108" w:right="389"/>
              <w:rPr>
                <w:sz w:val="24"/>
              </w:rPr>
            </w:pPr>
            <w:r>
              <w:rPr>
                <w:rFonts w:hint="eastAsia"/>
                <w:sz w:val="24"/>
              </w:rPr>
              <w:t>FERC批准TOP- 003-1发出的命令(批准生效</w:t>
            </w:r>
            <w:r>
              <w:rPr>
                <w:rFonts w:eastAsia="宋体" w:hint="eastAsia"/>
                <w:sz w:val="24"/>
                <w:lang w:eastAsia="zh-CN"/>
              </w:rPr>
              <w:t>于</w:t>
            </w:r>
            <w:r>
              <w:rPr>
                <w:rFonts w:eastAsia="宋体" w:hint="eastAsia"/>
                <w:sz w:val="24"/>
                <w:lang w:eastAsia="zh-CN"/>
              </w:rPr>
              <w:t>2011</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23</w:t>
            </w:r>
            <w:r>
              <w:rPr>
                <w:rFonts w:eastAsia="宋体" w:hint="eastAsia"/>
                <w:sz w:val="24"/>
                <w:lang w:eastAsia="zh-CN"/>
              </w:rPr>
              <w:t>日</w:t>
            </w:r>
            <w:r>
              <w:rPr>
                <w:rFonts w:hint="eastAsia"/>
                <w:sz w:val="24"/>
              </w:rPr>
              <w:t>)</w:t>
            </w:r>
          </w:p>
        </w:tc>
        <w:tc>
          <w:tcPr>
            <w:tcW w:w="2385" w:type="dxa"/>
          </w:tcPr>
          <w:p w:rsidR="00C5034E" w:rsidRDefault="00C5034E">
            <w:pPr>
              <w:pStyle w:val="TableParagraph"/>
              <w:rPr>
                <w:rFonts w:ascii="Times New Roman"/>
                <w:sz w:val="24"/>
              </w:rPr>
            </w:pPr>
          </w:p>
        </w:tc>
      </w:tr>
      <w:tr w:rsidR="00C5034E">
        <w:trPr>
          <w:trHeight w:val="532"/>
        </w:trPr>
        <w:tc>
          <w:tcPr>
            <w:tcW w:w="1610" w:type="dxa"/>
          </w:tcPr>
          <w:p w:rsidR="00C5034E" w:rsidRDefault="00724C3D">
            <w:pPr>
              <w:pStyle w:val="TableParagraph"/>
              <w:spacing w:before="119"/>
              <w:ind w:left="4"/>
              <w:jc w:val="center"/>
              <w:rPr>
                <w:sz w:val="24"/>
              </w:rPr>
            </w:pPr>
            <w:r>
              <w:rPr>
                <w:sz w:val="24"/>
              </w:rPr>
              <w:t>2</w:t>
            </w:r>
          </w:p>
        </w:tc>
        <w:tc>
          <w:tcPr>
            <w:tcW w:w="2189" w:type="dxa"/>
          </w:tcPr>
          <w:p w:rsidR="00C5034E" w:rsidRDefault="00724C3D">
            <w:pPr>
              <w:pStyle w:val="TableParagraph"/>
              <w:spacing w:before="119"/>
              <w:ind w:left="109" w:right="99"/>
              <w:jc w:val="center"/>
              <w:rPr>
                <w:sz w:val="24"/>
              </w:rPr>
            </w:pPr>
            <w:r>
              <w:rPr>
                <w:sz w:val="24"/>
              </w:rPr>
              <w:t>May 6, 2012</w:t>
            </w:r>
          </w:p>
          <w:p w:rsidR="00C5034E" w:rsidRDefault="00724C3D">
            <w:pPr>
              <w:pStyle w:val="TableParagraph"/>
              <w:spacing w:before="119"/>
              <w:ind w:left="109" w:right="99"/>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6</w:t>
            </w:r>
            <w:r>
              <w:rPr>
                <w:rFonts w:eastAsia="宋体" w:hint="eastAsia"/>
                <w:sz w:val="24"/>
                <w:lang w:eastAsia="zh-CN"/>
              </w:rPr>
              <w:t>日</w:t>
            </w:r>
          </w:p>
        </w:tc>
        <w:tc>
          <w:tcPr>
            <w:tcW w:w="4143" w:type="dxa"/>
          </w:tcPr>
          <w:p w:rsidR="00C5034E" w:rsidRDefault="00724C3D">
            <w:pPr>
              <w:pStyle w:val="TableParagraph"/>
              <w:spacing w:before="119"/>
              <w:ind w:left="108"/>
              <w:rPr>
                <w:sz w:val="24"/>
              </w:rPr>
            </w:pPr>
            <w:r>
              <w:rPr>
                <w:sz w:val="24"/>
              </w:rPr>
              <w:t>Revised under Project 2007-03</w:t>
            </w:r>
          </w:p>
          <w:p w:rsidR="00C5034E" w:rsidRDefault="00724C3D">
            <w:pPr>
              <w:pStyle w:val="TableParagraph"/>
              <w:spacing w:before="119"/>
              <w:ind w:left="108"/>
              <w:rPr>
                <w:sz w:val="24"/>
              </w:rPr>
            </w:pPr>
            <w:r>
              <w:rPr>
                <w:rFonts w:eastAsia="宋体" w:hint="eastAsia"/>
                <w:sz w:val="24"/>
                <w:lang w:eastAsia="zh-CN"/>
              </w:rPr>
              <w:t>根据</w:t>
            </w:r>
            <w:r>
              <w:rPr>
                <w:rFonts w:hint="eastAsia"/>
                <w:sz w:val="24"/>
              </w:rPr>
              <w:t>2007-03</w:t>
            </w:r>
            <w:r>
              <w:rPr>
                <w:rFonts w:eastAsia="宋体" w:hint="eastAsia"/>
                <w:sz w:val="24"/>
                <w:lang w:eastAsia="zh-CN"/>
              </w:rPr>
              <w:t>项目</w:t>
            </w:r>
            <w:r>
              <w:rPr>
                <w:rFonts w:hint="eastAsia"/>
                <w:sz w:val="24"/>
              </w:rPr>
              <w:t>下修订</w:t>
            </w:r>
          </w:p>
        </w:tc>
        <w:tc>
          <w:tcPr>
            <w:tcW w:w="2385" w:type="dxa"/>
          </w:tcPr>
          <w:p w:rsidR="00C5034E" w:rsidRDefault="00724C3D">
            <w:pPr>
              <w:pStyle w:val="TableParagraph"/>
              <w:spacing w:before="119"/>
              <w:ind w:left="356" w:right="345"/>
              <w:jc w:val="center"/>
              <w:rPr>
                <w:sz w:val="24"/>
              </w:rPr>
            </w:pPr>
            <w:r>
              <w:rPr>
                <w:sz w:val="24"/>
              </w:rPr>
              <w:t>Revised</w:t>
            </w:r>
          </w:p>
          <w:p w:rsidR="00C5034E" w:rsidRDefault="00724C3D">
            <w:pPr>
              <w:pStyle w:val="TableParagraph"/>
              <w:spacing w:before="119"/>
              <w:ind w:left="356" w:right="345"/>
              <w:jc w:val="center"/>
              <w:rPr>
                <w:rFonts w:eastAsia="宋体"/>
                <w:sz w:val="24"/>
                <w:lang w:eastAsia="zh-CN"/>
              </w:rPr>
            </w:pPr>
            <w:r>
              <w:rPr>
                <w:rFonts w:eastAsia="宋体" w:hint="eastAsia"/>
                <w:sz w:val="24"/>
                <w:lang w:eastAsia="zh-CN"/>
              </w:rPr>
              <w:t>校订</w:t>
            </w:r>
          </w:p>
        </w:tc>
      </w:tr>
      <w:tr w:rsidR="00C5034E">
        <w:trPr>
          <w:trHeight w:val="534"/>
        </w:trPr>
        <w:tc>
          <w:tcPr>
            <w:tcW w:w="1610" w:type="dxa"/>
          </w:tcPr>
          <w:p w:rsidR="00C5034E" w:rsidRDefault="00724C3D">
            <w:pPr>
              <w:pStyle w:val="TableParagraph"/>
              <w:spacing w:before="121"/>
              <w:ind w:left="4"/>
              <w:jc w:val="center"/>
              <w:rPr>
                <w:sz w:val="24"/>
              </w:rPr>
            </w:pPr>
            <w:r>
              <w:rPr>
                <w:sz w:val="24"/>
              </w:rPr>
              <w:t>2</w:t>
            </w:r>
          </w:p>
        </w:tc>
        <w:tc>
          <w:tcPr>
            <w:tcW w:w="2189" w:type="dxa"/>
          </w:tcPr>
          <w:p w:rsidR="00C5034E" w:rsidRDefault="00724C3D">
            <w:pPr>
              <w:pStyle w:val="TableParagraph"/>
              <w:spacing w:before="121"/>
              <w:ind w:left="109" w:right="99"/>
              <w:jc w:val="center"/>
              <w:rPr>
                <w:sz w:val="24"/>
              </w:rPr>
            </w:pPr>
            <w:r>
              <w:rPr>
                <w:sz w:val="24"/>
              </w:rPr>
              <w:t>May 9, 2012</w:t>
            </w:r>
          </w:p>
          <w:p w:rsidR="00C5034E" w:rsidRDefault="00724C3D">
            <w:pPr>
              <w:pStyle w:val="TableParagraph"/>
              <w:spacing w:before="121"/>
              <w:ind w:left="109" w:right="99"/>
              <w:jc w:val="center"/>
              <w:rPr>
                <w:rFonts w:eastAsia="宋体"/>
                <w:sz w:val="24"/>
                <w:lang w:eastAsia="zh-CN"/>
              </w:rPr>
            </w:pPr>
            <w:r>
              <w:rPr>
                <w:rFonts w:eastAsia="宋体" w:hint="eastAsia"/>
                <w:sz w:val="24"/>
                <w:lang w:eastAsia="zh-CN"/>
              </w:rPr>
              <w:t>2012</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9</w:t>
            </w:r>
            <w:r>
              <w:rPr>
                <w:rFonts w:eastAsia="宋体" w:hint="eastAsia"/>
                <w:sz w:val="24"/>
                <w:lang w:eastAsia="zh-CN"/>
              </w:rPr>
              <w:t>日</w:t>
            </w:r>
          </w:p>
        </w:tc>
        <w:tc>
          <w:tcPr>
            <w:tcW w:w="4143" w:type="dxa"/>
          </w:tcPr>
          <w:p w:rsidR="00C5034E" w:rsidRDefault="00724C3D">
            <w:pPr>
              <w:pStyle w:val="TableParagraph"/>
              <w:spacing w:before="121"/>
              <w:ind w:left="108"/>
              <w:rPr>
                <w:sz w:val="24"/>
              </w:rPr>
            </w:pPr>
            <w:r>
              <w:rPr>
                <w:sz w:val="24"/>
              </w:rPr>
              <w:t>Adopted by Board of Trustees</w:t>
            </w:r>
          </w:p>
          <w:p w:rsidR="00C5034E" w:rsidRDefault="00724C3D">
            <w:pPr>
              <w:pStyle w:val="TableParagraph"/>
              <w:spacing w:before="121"/>
              <w:ind w:left="108"/>
              <w:rPr>
                <w:rFonts w:eastAsia="宋体"/>
                <w:sz w:val="24"/>
                <w:lang w:eastAsia="zh-CN"/>
              </w:rPr>
            </w:pPr>
            <w:r>
              <w:rPr>
                <w:rFonts w:eastAsia="宋体" w:hint="eastAsia"/>
                <w:sz w:val="24"/>
                <w:lang w:eastAsia="zh-CN"/>
              </w:rPr>
              <w:t>经理事会通过</w:t>
            </w:r>
          </w:p>
        </w:tc>
        <w:tc>
          <w:tcPr>
            <w:tcW w:w="2385" w:type="dxa"/>
          </w:tcPr>
          <w:p w:rsidR="00C5034E" w:rsidRDefault="00724C3D">
            <w:pPr>
              <w:pStyle w:val="TableParagraph"/>
              <w:spacing w:before="121"/>
              <w:ind w:left="356" w:right="345"/>
              <w:jc w:val="center"/>
              <w:rPr>
                <w:sz w:val="24"/>
              </w:rPr>
            </w:pPr>
            <w:r>
              <w:rPr>
                <w:sz w:val="24"/>
              </w:rPr>
              <w:t>Revised</w:t>
            </w:r>
          </w:p>
          <w:p w:rsidR="00C5034E" w:rsidRDefault="00724C3D">
            <w:pPr>
              <w:pStyle w:val="TableParagraph"/>
              <w:spacing w:before="121"/>
              <w:ind w:left="356" w:right="345"/>
              <w:jc w:val="center"/>
              <w:rPr>
                <w:rFonts w:eastAsia="宋体"/>
                <w:sz w:val="24"/>
                <w:lang w:eastAsia="zh-CN"/>
              </w:rPr>
            </w:pPr>
            <w:r>
              <w:rPr>
                <w:rFonts w:eastAsia="宋体" w:hint="eastAsia"/>
                <w:sz w:val="24"/>
                <w:lang w:eastAsia="zh-CN"/>
              </w:rPr>
              <w:t>校订</w:t>
            </w:r>
          </w:p>
        </w:tc>
      </w:tr>
      <w:tr w:rsidR="00C5034E">
        <w:trPr>
          <w:trHeight w:val="532"/>
        </w:trPr>
        <w:tc>
          <w:tcPr>
            <w:tcW w:w="1610" w:type="dxa"/>
          </w:tcPr>
          <w:p w:rsidR="00C5034E" w:rsidRDefault="00724C3D">
            <w:pPr>
              <w:pStyle w:val="TableParagraph"/>
              <w:spacing w:before="119"/>
              <w:ind w:left="4"/>
              <w:jc w:val="center"/>
              <w:rPr>
                <w:sz w:val="24"/>
              </w:rPr>
            </w:pPr>
            <w:r>
              <w:rPr>
                <w:sz w:val="24"/>
              </w:rPr>
              <w:lastRenderedPageBreak/>
              <w:t>3</w:t>
            </w:r>
          </w:p>
        </w:tc>
        <w:tc>
          <w:tcPr>
            <w:tcW w:w="2189" w:type="dxa"/>
          </w:tcPr>
          <w:p w:rsidR="00C5034E" w:rsidRDefault="00724C3D">
            <w:pPr>
              <w:pStyle w:val="TableParagraph"/>
              <w:spacing w:before="119"/>
              <w:ind w:left="107" w:right="99"/>
              <w:jc w:val="center"/>
              <w:rPr>
                <w:sz w:val="24"/>
              </w:rPr>
            </w:pPr>
            <w:r>
              <w:rPr>
                <w:sz w:val="24"/>
              </w:rPr>
              <w:t>April 2014</w:t>
            </w:r>
          </w:p>
          <w:p w:rsidR="00C5034E" w:rsidRDefault="00724C3D">
            <w:pPr>
              <w:pStyle w:val="TableParagraph"/>
              <w:spacing w:before="119"/>
              <w:ind w:left="107" w:right="99"/>
              <w:jc w:val="center"/>
              <w:rPr>
                <w:rFonts w:eastAsia="宋体"/>
                <w:sz w:val="24"/>
                <w:lang w:eastAsia="zh-CN"/>
              </w:rPr>
            </w:pPr>
            <w:r>
              <w:rPr>
                <w:rFonts w:eastAsia="宋体" w:hint="eastAsia"/>
                <w:sz w:val="24"/>
                <w:lang w:eastAsia="zh-CN"/>
              </w:rPr>
              <w:t>2014</w:t>
            </w:r>
            <w:r>
              <w:rPr>
                <w:rFonts w:eastAsia="宋体" w:hint="eastAsia"/>
                <w:sz w:val="24"/>
                <w:lang w:eastAsia="zh-CN"/>
              </w:rPr>
              <w:t>年</w:t>
            </w:r>
            <w:r>
              <w:rPr>
                <w:rFonts w:eastAsia="宋体" w:hint="eastAsia"/>
                <w:sz w:val="24"/>
                <w:lang w:eastAsia="zh-CN"/>
              </w:rPr>
              <w:t>4</w:t>
            </w:r>
            <w:r>
              <w:rPr>
                <w:rFonts w:eastAsia="宋体" w:hint="eastAsia"/>
                <w:sz w:val="24"/>
                <w:lang w:eastAsia="zh-CN"/>
              </w:rPr>
              <w:t>月</w:t>
            </w:r>
          </w:p>
        </w:tc>
        <w:tc>
          <w:tcPr>
            <w:tcW w:w="4143" w:type="dxa"/>
          </w:tcPr>
          <w:p w:rsidR="00C5034E" w:rsidRDefault="00724C3D">
            <w:pPr>
              <w:pStyle w:val="TableParagraph"/>
              <w:spacing w:before="119"/>
              <w:ind w:left="108"/>
              <w:rPr>
                <w:sz w:val="24"/>
              </w:rPr>
            </w:pPr>
            <w:r>
              <w:rPr>
                <w:sz w:val="24"/>
              </w:rPr>
              <w:t>Changes pursuant to Project 2014-03</w:t>
            </w:r>
          </w:p>
          <w:p w:rsidR="00C5034E" w:rsidRDefault="00724C3D">
            <w:pPr>
              <w:pStyle w:val="TableParagraph"/>
              <w:spacing w:before="119"/>
              <w:ind w:left="108"/>
              <w:rPr>
                <w:sz w:val="24"/>
              </w:rPr>
            </w:pPr>
            <w:r>
              <w:rPr>
                <w:rFonts w:hint="eastAsia"/>
                <w:sz w:val="24"/>
              </w:rPr>
              <w:t>根据项目2014-03的变更</w:t>
            </w:r>
          </w:p>
        </w:tc>
        <w:tc>
          <w:tcPr>
            <w:tcW w:w="2385" w:type="dxa"/>
          </w:tcPr>
          <w:p w:rsidR="00C5034E" w:rsidRDefault="00724C3D">
            <w:pPr>
              <w:pStyle w:val="TableParagraph"/>
              <w:spacing w:before="119"/>
              <w:ind w:left="356" w:right="345"/>
              <w:jc w:val="center"/>
              <w:rPr>
                <w:sz w:val="24"/>
              </w:rPr>
            </w:pPr>
            <w:r>
              <w:rPr>
                <w:sz w:val="24"/>
              </w:rPr>
              <w:t>Revised</w:t>
            </w:r>
          </w:p>
          <w:p w:rsidR="00C5034E" w:rsidRDefault="00724C3D">
            <w:pPr>
              <w:pStyle w:val="TableParagraph"/>
              <w:spacing w:before="119"/>
              <w:ind w:left="356" w:right="345"/>
              <w:jc w:val="center"/>
              <w:rPr>
                <w:rFonts w:eastAsia="宋体"/>
                <w:sz w:val="24"/>
                <w:lang w:eastAsia="zh-CN"/>
              </w:rPr>
            </w:pPr>
            <w:r>
              <w:rPr>
                <w:rFonts w:eastAsia="宋体" w:hint="eastAsia"/>
                <w:sz w:val="24"/>
                <w:lang w:eastAsia="zh-CN"/>
              </w:rPr>
              <w:t>校订</w:t>
            </w:r>
          </w:p>
        </w:tc>
      </w:tr>
      <w:tr w:rsidR="00C5034E">
        <w:trPr>
          <w:trHeight w:val="825"/>
        </w:trPr>
        <w:tc>
          <w:tcPr>
            <w:tcW w:w="1610" w:type="dxa"/>
          </w:tcPr>
          <w:p w:rsidR="00C5034E" w:rsidRDefault="00724C3D">
            <w:pPr>
              <w:pStyle w:val="TableParagraph"/>
              <w:spacing w:before="120"/>
              <w:ind w:left="4"/>
              <w:jc w:val="center"/>
              <w:rPr>
                <w:sz w:val="24"/>
              </w:rPr>
            </w:pPr>
            <w:r>
              <w:rPr>
                <w:sz w:val="24"/>
              </w:rPr>
              <w:t>3</w:t>
            </w:r>
          </w:p>
        </w:tc>
        <w:tc>
          <w:tcPr>
            <w:tcW w:w="2189" w:type="dxa"/>
          </w:tcPr>
          <w:p w:rsidR="00C5034E" w:rsidRDefault="00724C3D">
            <w:pPr>
              <w:pStyle w:val="TableParagraph"/>
              <w:spacing w:before="120"/>
              <w:ind w:left="109" w:right="99"/>
              <w:jc w:val="center"/>
              <w:rPr>
                <w:sz w:val="24"/>
              </w:rPr>
            </w:pPr>
            <w:r>
              <w:rPr>
                <w:sz w:val="24"/>
              </w:rPr>
              <w:t>November 13, 2014</w:t>
            </w:r>
          </w:p>
          <w:p w:rsidR="00C5034E" w:rsidRDefault="00724C3D">
            <w:pPr>
              <w:pStyle w:val="TableParagraph"/>
              <w:spacing w:before="120"/>
              <w:ind w:left="109" w:right="99"/>
              <w:jc w:val="center"/>
              <w:rPr>
                <w:rFonts w:eastAsia="宋体"/>
                <w:sz w:val="24"/>
                <w:lang w:eastAsia="zh-CN"/>
              </w:rPr>
            </w:pPr>
            <w:r>
              <w:rPr>
                <w:rFonts w:eastAsia="宋体" w:hint="eastAsia"/>
                <w:sz w:val="24"/>
                <w:lang w:eastAsia="zh-CN"/>
              </w:rPr>
              <w:t>2014</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13</w:t>
            </w:r>
            <w:r>
              <w:rPr>
                <w:rFonts w:eastAsia="宋体" w:hint="eastAsia"/>
                <w:sz w:val="24"/>
                <w:lang w:eastAsia="zh-CN"/>
              </w:rPr>
              <w:t>日</w:t>
            </w:r>
          </w:p>
        </w:tc>
        <w:tc>
          <w:tcPr>
            <w:tcW w:w="4143" w:type="dxa"/>
          </w:tcPr>
          <w:p w:rsidR="00C5034E" w:rsidRDefault="00724C3D">
            <w:pPr>
              <w:pStyle w:val="TableParagraph"/>
              <w:spacing w:before="120"/>
              <w:ind w:left="108"/>
              <w:rPr>
                <w:sz w:val="24"/>
              </w:rPr>
            </w:pPr>
            <w:r>
              <w:rPr>
                <w:sz w:val="24"/>
              </w:rPr>
              <w:t>Adopted by Board of Trustees</w:t>
            </w:r>
          </w:p>
          <w:p w:rsidR="00C5034E" w:rsidRDefault="00724C3D">
            <w:pPr>
              <w:pStyle w:val="TableParagraph"/>
              <w:spacing w:before="120"/>
              <w:ind w:left="108"/>
              <w:rPr>
                <w:rFonts w:eastAsia="宋体"/>
                <w:sz w:val="24"/>
                <w:lang w:eastAsia="zh-CN"/>
              </w:rPr>
            </w:pPr>
            <w:r>
              <w:rPr>
                <w:rFonts w:eastAsia="宋体" w:hint="eastAsia"/>
                <w:sz w:val="24"/>
                <w:lang w:eastAsia="zh-CN"/>
              </w:rPr>
              <w:t>经理事会通过</w:t>
            </w:r>
          </w:p>
        </w:tc>
        <w:tc>
          <w:tcPr>
            <w:tcW w:w="2385" w:type="dxa"/>
          </w:tcPr>
          <w:p w:rsidR="00C5034E" w:rsidRDefault="00724C3D">
            <w:pPr>
              <w:pStyle w:val="TableParagraph"/>
              <w:spacing w:before="120"/>
              <w:ind w:left="418" w:right="386" w:firstLine="2"/>
              <w:rPr>
                <w:sz w:val="24"/>
              </w:rPr>
            </w:pPr>
            <w:r>
              <w:rPr>
                <w:sz w:val="24"/>
              </w:rPr>
              <w:t>Revisions under Project 2014-03</w:t>
            </w:r>
          </w:p>
          <w:p w:rsidR="00C5034E" w:rsidRDefault="00724C3D">
            <w:pPr>
              <w:pStyle w:val="TableParagraph"/>
              <w:spacing w:before="120"/>
              <w:ind w:left="418" w:right="386" w:firstLine="2"/>
              <w:rPr>
                <w:sz w:val="24"/>
              </w:rPr>
            </w:pPr>
            <w:r>
              <w:rPr>
                <w:rFonts w:eastAsia="宋体" w:hint="eastAsia"/>
                <w:sz w:val="24"/>
                <w:lang w:eastAsia="zh-CN"/>
              </w:rPr>
              <w:t>根据</w:t>
            </w:r>
            <w:r>
              <w:rPr>
                <w:rFonts w:hint="eastAsia"/>
                <w:sz w:val="24"/>
              </w:rPr>
              <w:t>20</w:t>
            </w:r>
            <w:r>
              <w:rPr>
                <w:rFonts w:eastAsia="宋体" w:hint="eastAsia"/>
                <w:sz w:val="24"/>
                <w:lang w:eastAsia="zh-CN"/>
              </w:rPr>
              <w:t>14</w:t>
            </w:r>
            <w:r>
              <w:rPr>
                <w:rFonts w:hint="eastAsia"/>
                <w:sz w:val="24"/>
              </w:rPr>
              <w:t>-03</w:t>
            </w:r>
            <w:r>
              <w:rPr>
                <w:rFonts w:eastAsia="宋体" w:hint="eastAsia"/>
                <w:sz w:val="24"/>
                <w:lang w:eastAsia="zh-CN"/>
              </w:rPr>
              <w:t>项目</w:t>
            </w:r>
            <w:r>
              <w:rPr>
                <w:rFonts w:hint="eastAsia"/>
                <w:sz w:val="24"/>
              </w:rPr>
              <w:t>下修订</w:t>
            </w:r>
          </w:p>
        </w:tc>
      </w:tr>
      <w:tr w:rsidR="00C5034E">
        <w:trPr>
          <w:trHeight w:val="587"/>
        </w:trPr>
        <w:tc>
          <w:tcPr>
            <w:tcW w:w="1610" w:type="dxa"/>
          </w:tcPr>
          <w:p w:rsidR="00C5034E" w:rsidRDefault="00724C3D">
            <w:pPr>
              <w:pStyle w:val="TableParagraph"/>
              <w:spacing w:before="119"/>
              <w:ind w:left="4"/>
              <w:jc w:val="center"/>
              <w:rPr>
                <w:sz w:val="24"/>
              </w:rPr>
            </w:pPr>
            <w:r>
              <w:rPr>
                <w:sz w:val="24"/>
              </w:rPr>
              <w:t>3</w:t>
            </w:r>
          </w:p>
        </w:tc>
        <w:tc>
          <w:tcPr>
            <w:tcW w:w="2189" w:type="dxa"/>
          </w:tcPr>
          <w:p w:rsidR="00C5034E" w:rsidRDefault="00724C3D">
            <w:pPr>
              <w:pStyle w:val="TableParagraph"/>
              <w:spacing w:before="119"/>
              <w:ind w:left="110" w:right="99"/>
              <w:jc w:val="center"/>
              <w:rPr>
                <w:sz w:val="24"/>
              </w:rPr>
            </w:pPr>
            <w:r>
              <w:rPr>
                <w:sz w:val="24"/>
              </w:rPr>
              <w:t>November 19, 2015</w:t>
            </w:r>
          </w:p>
          <w:p w:rsidR="00C5034E" w:rsidRDefault="00724C3D">
            <w:pPr>
              <w:pStyle w:val="TableParagraph"/>
              <w:spacing w:before="119"/>
              <w:ind w:left="110" w:right="99"/>
              <w:jc w:val="center"/>
              <w:rPr>
                <w:rFonts w:eastAsia="宋体"/>
                <w:sz w:val="24"/>
                <w:lang w:eastAsia="zh-CN"/>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19</w:t>
            </w:r>
            <w:r>
              <w:rPr>
                <w:rFonts w:eastAsia="宋体" w:hint="eastAsia"/>
                <w:sz w:val="24"/>
                <w:lang w:eastAsia="zh-CN"/>
              </w:rPr>
              <w:t>日</w:t>
            </w:r>
          </w:p>
        </w:tc>
        <w:tc>
          <w:tcPr>
            <w:tcW w:w="4143" w:type="dxa"/>
          </w:tcPr>
          <w:p w:rsidR="00C5034E" w:rsidRDefault="00724C3D">
            <w:pPr>
              <w:pStyle w:val="TableParagraph"/>
              <w:spacing w:line="292" w:lineRule="exact"/>
              <w:ind w:left="108"/>
              <w:rPr>
                <w:sz w:val="24"/>
              </w:rPr>
            </w:pPr>
            <w:r>
              <w:rPr>
                <w:sz w:val="24"/>
              </w:rPr>
              <w:t>FERC approved TOP-003-3. Docket No.</w:t>
            </w:r>
          </w:p>
          <w:p w:rsidR="00C5034E" w:rsidRDefault="00724C3D">
            <w:pPr>
              <w:pStyle w:val="TableParagraph"/>
              <w:spacing w:line="275" w:lineRule="exact"/>
              <w:ind w:left="108"/>
              <w:rPr>
                <w:sz w:val="24"/>
              </w:rPr>
            </w:pPr>
            <w:r>
              <w:rPr>
                <w:sz w:val="24"/>
              </w:rPr>
              <w:t>RM15-16-000, Order No. 817</w:t>
            </w:r>
          </w:p>
          <w:p w:rsidR="00C5034E" w:rsidRDefault="00724C3D">
            <w:pPr>
              <w:pStyle w:val="TableParagraph"/>
              <w:spacing w:line="275" w:lineRule="exact"/>
              <w:ind w:left="108"/>
              <w:rPr>
                <w:sz w:val="24"/>
                <w:lang w:eastAsia="zh-CN"/>
              </w:rPr>
            </w:pPr>
            <w:r>
              <w:rPr>
                <w:rFonts w:hint="eastAsia"/>
                <w:sz w:val="24"/>
              </w:rPr>
              <w:t>FERC批准TOP-001-3。</w:t>
            </w:r>
            <w:r>
              <w:rPr>
                <w:rFonts w:hint="eastAsia"/>
                <w:sz w:val="24"/>
                <w:lang w:eastAsia="zh-CN"/>
              </w:rPr>
              <w:t>审单编号RM15 -16-000号。命令817号。</w:t>
            </w:r>
          </w:p>
        </w:tc>
        <w:tc>
          <w:tcPr>
            <w:tcW w:w="2385" w:type="dxa"/>
          </w:tcPr>
          <w:p w:rsidR="00C5034E" w:rsidRDefault="00C5034E">
            <w:pPr>
              <w:pStyle w:val="TableParagraph"/>
              <w:rPr>
                <w:rFonts w:ascii="Times New Roman"/>
                <w:sz w:val="24"/>
                <w:lang w:eastAsia="zh-CN"/>
              </w:rPr>
            </w:pPr>
          </w:p>
        </w:tc>
      </w:tr>
    </w:tbl>
    <w:p w:rsidR="00C5034E" w:rsidRDefault="00C5034E">
      <w:pPr>
        <w:rPr>
          <w:rFonts w:ascii="Times New Roman"/>
          <w:sz w:val="24"/>
          <w:lang w:eastAsia="zh-CN"/>
        </w:rPr>
        <w:sectPr w:rsidR="00C5034E">
          <w:headerReference w:type="default" r:id="rId45"/>
          <w:footerReference w:type="default" r:id="rId46"/>
          <w:pgSz w:w="12240" w:h="15840"/>
          <w:pgMar w:top="1340" w:right="240" w:bottom="920" w:left="1320" w:header="768" w:footer="723" w:gutter="0"/>
          <w:pgNumType w:start="9"/>
          <w:cols w:space="720"/>
        </w:sectPr>
      </w:pPr>
    </w:p>
    <w:p w:rsidR="00C5034E" w:rsidRDefault="00724C3D">
      <w:pPr>
        <w:pStyle w:val="2"/>
        <w:spacing w:before="92" w:line="338" w:lineRule="auto"/>
        <w:ind w:right="7509"/>
        <w:rPr>
          <w:rFonts w:eastAsia="宋体"/>
          <w:lang w:eastAsia="zh-CN"/>
        </w:rPr>
      </w:pPr>
      <w:r>
        <w:lastRenderedPageBreak/>
        <w:t xml:space="preserve">Guidelines and Technical Basis </w:t>
      </w:r>
      <w:r>
        <w:rPr>
          <w:rFonts w:eastAsia="宋体" w:hint="eastAsia"/>
          <w:lang w:eastAsia="zh-CN"/>
        </w:rPr>
        <w:t>指引及技术基础</w:t>
      </w:r>
    </w:p>
    <w:p w:rsidR="00C5034E" w:rsidRDefault="00724C3D">
      <w:pPr>
        <w:spacing w:before="92" w:line="403" w:lineRule="auto"/>
        <w:ind w:right="7089"/>
        <w:rPr>
          <w:rFonts w:eastAsia="宋体"/>
          <w:b/>
          <w:sz w:val="24"/>
          <w:lang w:eastAsia="zh-CN"/>
        </w:rPr>
      </w:pPr>
      <w:r>
        <w:rPr>
          <w:b/>
          <w:sz w:val="24"/>
        </w:rPr>
        <w:t xml:space="preserve"> Rationale:</w:t>
      </w:r>
      <w:r>
        <w:rPr>
          <w:rFonts w:eastAsia="宋体" w:hint="eastAsia"/>
          <w:b/>
          <w:sz w:val="24"/>
          <w:lang w:eastAsia="zh-CN"/>
        </w:rPr>
        <w:tab/>
      </w:r>
      <w:r>
        <w:rPr>
          <w:rFonts w:eastAsia="宋体" w:hint="eastAsia"/>
          <w:b/>
          <w:sz w:val="24"/>
          <w:lang w:eastAsia="zh-CN"/>
        </w:rPr>
        <w:t>理论基础</w:t>
      </w:r>
    </w:p>
    <w:p w:rsidR="00C5034E" w:rsidRDefault="00724C3D">
      <w:pPr>
        <w:pStyle w:val="a4"/>
        <w:ind w:left="100" w:right="635"/>
      </w:pPr>
      <w:r>
        <w:t>During development of this standard, text boxes were embedded within the standard to explain the rationale for various parts of the standard. Upon BOT approval, the text from the rationale text boxes was moved to this section.</w:t>
      </w:r>
    </w:p>
    <w:p w:rsidR="00C5034E" w:rsidRDefault="00724C3D">
      <w:pPr>
        <w:pStyle w:val="a4"/>
        <w:ind w:left="100" w:right="635"/>
        <w:rPr>
          <w:lang w:eastAsia="zh-CN"/>
        </w:rPr>
      </w:pPr>
      <w:r>
        <w:rPr>
          <w:rFonts w:hint="eastAsia"/>
          <w:lang w:eastAsia="zh-CN"/>
        </w:rPr>
        <w:t>在这个标准的开发过程中，文本框被嵌入到标准中来解释标准各个部分的基本原理。在BOT批准后，</w:t>
      </w:r>
      <w:r>
        <w:rPr>
          <w:rFonts w:eastAsia="宋体" w:hint="eastAsia"/>
          <w:lang w:eastAsia="zh-CN"/>
        </w:rPr>
        <w:t>理论基础</w:t>
      </w:r>
      <w:r>
        <w:rPr>
          <w:rFonts w:hint="eastAsia"/>
          <w:lang w:eastAsia="zh-CN"/>
        </w:rPr>
        <w:t>文本框中的文本被移到此部分。</w:t>
      </w:r>
    </w:p>
    <w:p w:rsidR="00C5034E" w:rsidRDefault="00724C3D">
      <w:pPr>
        <w:pStyle w:val="2"/>
        <w:spacing w:before="201"/>
        <w:ind w:left="100"/>
        <w:rPr>
          <w:rFonts w:eastAsia="宋体"/>
          <w:lang w:eastAsia="zh-CN"/>
        </w:rPr>
      </w:pPr>
      <w:r>
        <w:t>Rationale for Definitions:</w:t>
      </w:r>
      <w:r>
        <w:rPr>
          <w:rFonts w:eastAsia="宋体" w:hint="eastAsia"/>
          <w:lang w:eastAsia="zh-CN"/>
        </w:rPr>
        <w:tab/>
      </w:r>
      <w:r>
        <w:rPr>
          <w:rFonts w:eastAsia="宋体" w:hint="eastAsia"/>
          <w:lang w:eastAsia="zh-CN"/>
        </w:rPr>
        <w:t>理论定义：</w:t>
      </w:r>
    </w:p>
    <w:p w:rsidR="00C5034E" w:rsidRDefault="00724C3D">
      <w:pPr>
        <w:pStyle w:val="a4"/>
        <w:ind w:left="100" w:right="819"/>
      </w:pPr>
      <w:r>
        <w:t>Changes made to the proposed definitions were made in order to respond to issues raised in NOPR paragraphs 55, 73, and 74 dealing with analysis of SOLs in all time horizons, questions on Protection Systems and Special Protection Systems in NOPR paragraph 78, and recommendations on phase angles from the SW Outage Report (recommendation 27). The intent of such changes is to ensure that Real-time Assessments contain sufficient details to result in an appropriate level of situational awareness. Some examples include: 1) analyzing phase angles which may result in the implementation of an Operating Plan to adjust generation or curtail transactions so that a Transmission facility may be returned to service, or 2) evaluating the impact of a modified Contingency resulting from the status change of a Special Protection Scheme from enabled/in-service to disabled/out-of-service.</w:t>
      </w:r>
    </w:p>
    <w:p w:rsidR="00C5034E" w:rsidRDefault="00724C3D">
      <w:pPr>
        <w:pStyle w:val="a4"/>
        <w:ind w:left="100" w:right="819"/>
        <w:rPr>
          <w:lang w:eastAsia="zh-CN"/>
        </w:rPr>
      </w:pPr>
      <w:r>
        <w:rPr>
          <w:rFonts w:hint="eastAsia"/>
          <w:lang w:eastAsia="zh-CN"/>
        </w:rPr>
        <w:t>对提议的定义进行了修改，以回应NOPR第55、73和74段中提出的问题，这些问题涉及所有时间段的sol分析，NOPR第78段中关于保护系统和特殊保护系统的问题，以及SW停电报告中关于相位角度的建议(建议27)。这种变化的目的是确保实时评估包含足够的细节，从而产生适当的态势感知水平。一些例子包括:1)分析可能导致运行计划实施的相位角度，以调整发电或减少事务，以便传输设施可以恢复服务，或2)评估特殊保护方案状态从启用/在用变为禁用/不在用所产生的修改后的意外事件的影响。</w:t>
      </w:r>
    </w:p>
    <w:p w:rsidR="00C5034E" w:rsidRDefault="00724C3D">
      <w:pPr>
        <w:pStyle w:val="2"/>
        <w:spacing w:before="121"/>
        <w:rPr>
          <w:rFonts w:eastAsia="宋体"/>
          <w:lang w:eastAsia="zh-CN"/>
        </w:rPr>
      </w:pPr>
      <w:r>
        <w:t>Rationale for R1:</w:t>
      </w:r>
      <w:r>
        <w:rPr>
          <w:rFonts w:eastAsia="宋体" w:hint="eastAsia"/>
          <w:lang w:eastAsia="zh-CN"/>
        </w:rPr>
        <w:t xml:space="preserve"> </w:t>
      </w:r>
      <w:r>
        <w:rPr>
          <w:rFonts w:eastAsia="宋体" w:hint="eastAsia"/>
          <w:lang w:eastAsia="zh-CN"/>
        </w:rPr>
        <w:tab/>
        <w:t>R1</w:t>
      </w:r>
      <w:r>
        <w:rPr>
          <w:rFonts w:eastAsia="宋体" w:hint="eastAsia"/>
          <w:lang w:eastAsia="zh-CN"/>
        </w:rPr>
        <w:t>的理论基础</w:t>
      </w:r>
    </w:p>
    <w:p w:rsidR="00C5034E" w:rsidRDefault="00724C3D">
      <w:pPr>
        <w:pStyle w:val="a4"/>
        <w:ind w:left="120" w:right="1452"/>
      </w:pPr>
      <w:r>
        <w:t>Changes to proposed Requirement R1, Part 1.1 are in response to issues raised in NOPR paragraph 67 on the need for obtaining non-BES and external network data necessary for the Transmission Operator to fulfill its responsibilities.</w:t>
      </w:r>
    </w:p>
    <w:p w:rsidR="00C5034E" w:rsidRDefault="00724C3D">
      <w:pPr>
        <w:pStyle w:val="a4"/>
        <w:ind w:left="120" w:right="1452"/>
        <w:rPr>
          <w:lang w:eastAsia="zh-CN"/>
        </w:rPr>
      </w:pPr>
      <w:r>
        <w:rPr>
          <w:rFonts w:hint="eastAsia"/>
          <w:lang w:eastAsia="zh-CN"/>
        </w:rPr>
        <w:t>对要求R1第1.1部分的修改是为了回应NOPR第67段中提出的关于</w:t>
      </w:r>
      <w:r>
        <w:rPr>
          <w:rFonts w:eastAsia="宋体" w:hint="eastAsia"/>
          <w:lang w:eastAsia="zh-CN"/>
        </w:rPr>
        <w:t>输电运营商</w:t>
      </w:r>
      <w:r>
        <w:rPr>
          <w:rFonts w:hint="eastAsia"/>
          <w:lang w:eastAsia="zh-CN"/>
        </w:rPr>
        <w:t>履行其职责所需获取非bes和外部网络数据的需要的问题。</w:t>
      </w:r>
    </w:p>
    <w:p w:rsidR="00C5034E" w:rsidRDefault="00724C3D">
      <w:pPr>
        <w:pStyle w:val="a4"/>
        <w:spacing w:before="119" w:line="242" w:lineRule="auto"/>
        <w:ind w:left="120" w:right="994"/>
      </w:pPr>
      <w:r>
        <w:t>Proposed Requirement R1, Part 1.2 is in response to NOPR paragraph 78 on relay data. The language has been moved from approved PRC-001-1.</w:t>
      </w:r>
    </w:p>
    <w:p w:rsidR="00C5034E" w:rsidRDefault="00724C3D">
      <w:pPr>
        <w:pStyle w:val="a4"/>
        <w:spacing w:before="119" w:line="242" w:lineRule="auto"/>
        <w:ind w:left="120" w:right="994"/>
      </w:pPr>
      <w:r>
        <w:rPr>
          <w:rFonts w:hint="eastAsia"/>
        </w:rPr>
        <w:t>提议的要求R1，第1.2部分是对NOPR第78段中继数据的响应</w:t>
      </w:r>
      <w:r>
        <w:rPr>
          <w:rFonts w:eastAsia="宋体" w:hint="eastAsia"/>
          <w:lang w:eastAsia="zh-CN"/>
        </w:rPr>
        <w:t>，</w:t>
      </w:r>
      <w:r>
        <w:rPr>
          <w:rFonts w:hint="eastAsia"/>
        </w:rPr>
        <w:t>已从核准的PRC-001-1中移出。</w:t>
      </w:r>
    </w:p>
    <w:p w:rsidR="00C5034E" w:rsidRDefault="00724C3D">
      <w:pPr>
        <w:pStyle w:val="a4"/>
        <w:spacing w:before="117"/>
        <w:ind w:left="120" w:right="994"/>
      </w:pPr>
      <w:r>
        <w:t>Corresponding changes have been made to Requirement R2 for the Balancing Authority and to proposed IRO-010-2, Requirement R1 for the Reliability Coordinator.</w:t>
      </w:r>
    </w:p>
    <w:p w:rsidR="00C5034E" w:rsidRDefault="00724C3D">
      <w:pPr>
        <w:pStyle w:val="a4"/>
        <w:spacing w:before="117"/>
        <w:ind w:left="120" w:right="994"/>
        <w:rPr>
          <w:lang w:eastAsia="zh-CN"/>
        </w:rPr>
      </w:pPr>
      <w:r>
        <w:rPr>
          <w:rFonts w:hint="eastAsia"/>
          <w:lang w:eastAsia="zh-CN"/>
        </w:rPr>
        <w:t>关于平衡机构的要求R2和关于可靠性协调器的建议的IRO-010-2要求R1已作出相应的更改。</w:t>
      </w:r>
    </w:p>
    <w:p w:rsidR="00C5034E" w:rsidRDefault="00724C3D">
      <w:pPr>
        <w:pStyle w:val="2"/>
        <w:rPr>
          <w:rFonts w:eastAsia="宋体"/>
          <w:lang w:eastAsia="zh-CN"/>
        </w:rPr>
      </w:pPr>
      <w:r>
        <w:t>Rationale for R5:</w:t>
      </w:r>
      <w:r>
        <w:rPr>
          <w:rFonts w:eastAsia="宋体" w:hint="eastAsia"/>
          <w:lang w:eastAsia="zh-CN"/>
        </w:rPr>
        <w:tab/>
        <w:t>R5</w:t>
      </w:r>
      <w:r>
        <w:rPr>
          <w:rFonts w:eastAsia="宋体" w:hint="eastAsia"/>
          <w:lang w:eastAsia="zh-CN"/>
        </w:rPr>
        <w:t>的理论基础</w:t>
      </w:r>
    </w:p>
    <w:p w:rsidR="00C5034E" w:rsidRDefault="00724C3D">
      <w:pPr>
        <w:pStyle w:val="a4"/>
        <w:ind w:left="120" w:right="994"/>
      </w:pPr>
      <w:r>
        <w:lastRenderedPageBreak/>
        <w:t>Proposed Requirement R5, Part 5.3 is in response to NOPR paragraph 92 where concerns were raised about data exchange through secured networks.</w:t>
      </w:r>
    </w:p>
    <w:p w:rsidR="00C5034E" w:rsidRDefault="00724C3D">
      <w:pPr>
        <w:pStyle w:val="a4"/>
        <w:ind w:left="120" w:right="994"/>
        <w:rPr>
          <w:lang w:eastAsia="zh-CN"/>
        </w:rPr>
      </w:pPr>
      <w:r>
        <w:rPr>
          <w:rFonts w:hint="eastAsia"/>
          <w:lang w:eastAsia="zh-CN"/>
        </w:rPr>
        <w:t>提议的要求R5，第5.3部分是对NOPR第92段的回应，其中对通过安全网络交换数据提出了关注。</w:t>
      </w:r>
    </w:p>
    <w:p w:rsidR="00C5034E" w:rsidRDefault="00C5034E">
      <w:pPr>
        <w:rPr>
          <w:lang w:eastAsia="zh-CN"/>
        </w:rPr>
      </w:pPr>
    </w:p>
    <w:p w:rsidR="00C5034E" w:rsidRDefault="00C5034E">
      <w:pPr>
        <w:rPr>
          <w:lang w:eastAsia="zh-CN"/>
        </w:rPr>
        <w:sectPr w:rsidR="00C5034E">
          <w:headerReference w:type="default" r:id="rId47"/>
          <w:pgSz w:w="12240" w:h="15840"/>
          <w:pgMar w:top="1340" w:right="240" w:bottom="920" w:left="1320" w:header="768" w:footer="723" w:gutter="0"/>
          <w:cols w:space="720"/>
        </w:sectPr>
      </w:pPr>
    </w:p>
    <w:p w:rsidR="00C5034E" w:rsidRDefault="00724C3D">
      <w:pPr>
        <w:pStyle w:val="2"/>
        <w:numPr>
          <w:ilvl w:val="0"/>
          <w:numId w:val="19"/>
        </w:numPr>
        <w:tabs>
          <w:tab w:val="left" w:pos="480"/>
        </w:tabs>
        <w:spacing w:before="90"/>
        <w:rPr>
          <w:rFonts w:ascii="Tahoma"/>
        </w:rPr>
      </w:pPr>
      <w:bookmarkStart w:id="73" w:name="TOP-010-1(i)"/>
      <w:bookmarkEnd w:id="73"/>
      <w:r>
        <w:rPr>
          <w:rFonts w:ascii="Tahoma"/>
        </w:rPr>
        <w:lastRenderedPageBreak/>
        <w:t>Introduction</w:t>
      </w:r>
      <w:r>
        <w:rPr>
          <w:rFonts w:ascii="Tahoma" w:eastAsia="宋体" w:hint="eastAsia"/>
          <w:lang w:eastAsia="zh-CN"/>
        </w:rPr>
        <w:tab/>
      </w:r>
      <w:r>
        <w:rPr>
          <w:rFonts w:ascii="Tahoma" w:eastAsia="宋体" w:hint="eastAsia"/>
          <w:lang w:eastAsia="zh-CN"/>
        </w:rPr>
        <w:tab/>
        <w:t>A.</w:t>
      </w:r>
      <w:r>
        <w:rPr>
          <w:rFonts w:ascii="Tahoma" w:eastAsia="宋体" w:hint="eastAsia"/>
          <w:lang w:eastAsia="zh-CN"/>
        </w:rPr>
        <w:t>介绍</w:t>
      </w:r>
    </w:p>
    <w:p w:rsidR="00C5034E" w:rsidRDefault="00724C3D">
      <w:pPr>
        <w:pStyle w:val="a6"/>
        <w:numPr>
          <w:ilvl w:val="1"/>
          <w:numId w:val="19"/>
        </w:numPr>
        <w:tabs>
          <w:tab w:val="left" w:pos="1055"/>
          <w:tab w:val="left" w:pos="1056"/>
          <w:tab w:val="left" w:pos="2279"/>
        </w:tabs>
        <w:spacing w:before="122"/>
        <w:ind w:hanging="577"/>
        <w:rPr>
          <w:b/>
          <w:sz w:val="24"/>
        </w:rPr>
      </w:pPr>
      <w:r>
        <w:rPr>
          <w:b/>
          <w:sz w:val="24"/>
        </w:rPr>
        <w:t>Title:</w:t>
      </w:r>
      <w:r>
        <w:rPr>
          <w:b/>
          <w:sz w:val="24"/>
        </w:rPr>
        <w:tab/>
        <w:t>Real-time Reliability Monitoring and Analysis</w:t>
      </w:r>
      <w:r>
        <w:rPr>
          <w:b/>
          <w:spacing w:val="-4"/>
          <w:sz w:val="24"/>
        </w:rPr>
        <w:t xml:space="preserve"> </w:t>
      </w:r>
      <w:r>
        <w:rPr>
          <w:b/>
          <w:sz w:val="24"/>
        </w:rPr>
        <w:t>Capabilities</w:t>
      </w:r>
    </w:p>
    <w:p w:rsidR="00C5034E" w:rsidRDefault="00724C3D">
      <w:pPr>
        <w:pStyle w:val="a6"/>
        <w:tabs>
          <w:tab w:val="left" w:pos="1055"/>
          <w:tab w:val="left" w:pos="1056"/>
          <w:tab w:val="left" w:pos="2279"/>
        </w:tabs>
        <w:spacing w:before="122"/>
        <w:ind w:left="479" w:firstLine="0"/>
        <w:rPr>
          <w:rFonts w:eastAsia="宋体"/>
          <w:b/>
          <w:sz w:val="24"/>
          <w:lang w:eastAsia="zh-CN"/>
        </w:rPr>
      </w:pPr>
      <w:r>
        <w:rPr>
          <w:rFonts w:eastAsia="宋体" w:hint="eastAsia"/>
          <w:b/>
          <w:sz w:val="24"/>
          <w:lang w:eastAsia="zh-CN"/>
        </w:rPr>
        <w:t>1.</w:t>
      </w:r>
      <w:r>
        <w:rPr>
          <w:rFonts w:eastAsia="宋体" w:hint="eastAsia"/>
          <w:b/>
          <w:sz w:val="24"/>
          <w:lang w:eastAsia="zh-CN"/>
        </w:rPr>
        <w:tab/>
      </w:r>
      <w:r>
        <w:rPr>
          <w:rFonts w:eastAsia="宋体" w:hint="eastAsia"/>
          <w:b/>
          <w:sz w:val="24"/>
          <w:lang w:eastAsia="zh-CN"/>
        </w:rPr>
        <w:t>标题：</w:t>
      </w:r>
      <w:r>
        <w:rPr>
          <w:rFonts w:eastAsia="宋体" w:hint="eastAsia"/>
          <w:b/>
          <w:sz w:val="24"/>
          <w:lang w:eastAsia="zh-CN"/>
        </w:rPr>
        <w:tab/>
      </w:r>
      <w:r>
        <w:rPr>
          <w:rFonts w:eastAsia="宋体" w:hint="eastAsia"/>
          <w:b/>
          <w:sz w:val="24"/>
          <w:lang w:eastAsia="zh-CN"/>
        </w:rPr>
        <w:t>实时可靠性监测和分析能力</w:t>
      </w:r>
    </w:p>
    <w:p w:rsidR="00C5034E" w:rsidRDefault="00724C3D">
      <w:pPr>
        <w:pStyle w:val="a6"/>
        <w:numPr>
          <w:ilvl w:val="1"/>
          <w:numId w:val="19"/>
        </w:numPr>
        <w:tabs>
          <w:tab w:val="left" w:pos="1055"/>
          <w:tab w:val="left" w:pos="1056"/>
          <w:tab w:val="left" w:pos="2279"/>
        </w:tabs>
        <w:rPr>
          <w:b/>
          <w:sz w:val="24"/>
        </w:rPr>
      </w:pPr>
      <w:r>
        <w:rPr>
          <w:b/>
          <w:sz w:val="24"/>
        </w:rPr>
        <w:t>Number:</w:t>
      </w:r>
      <w:r>
        <w:rPr>
          <w:b/>
          <w:sz w:val="24"/>
        </w:rPr>
        <w:tab/>
        <w:t>TOP-010-1(i)</w:t>
      </w:r>
    </w:p>
    <w:p w:rsidR="00C5034E" w:rsidRDefault="00724C3D">
      <w:pPr>
        <w:pStyle w:val="a6"/>
        <w:tabs>
          <w:tab w:val="left" w:pos="1055"/>
          <w:tab w:val="left" w:pos="1056"/>
          <w:tab w:val="left" w:pos="2279"/>
        </w:tabs>
        <w:ind w:left="480" w:firstLine="0"/>
        <w:rPr>
          <w:rFonts w:eastAsia="宋体"/>
          <w:b/>
          <w:sz w:val="24"/>
          <w:lang w:eastAsia="zh-CN"/>
        </w:rPr>
      </w:pPr>
      <w:r>
        <w:rPr>
          <w:rFonts w:eastAsia="宋体" w:hint="eastAsia"/>
          <w:b/>
          <w:sz w:val="24"/>
          <w:lang w:eastAsia="zh-CN"/>
        </w:rPr>
        <w:t>2.</w:t>
      </w:r>
      <w:r>
        <w:rPr>
          <w:rFonts w:eastAsia="宋体" w:hint="eastAsia"/>
          <w:b/>
          <w:sz w:val="24"/>
          <w:lang w:eastAsia="zh-CN"/>
        </w:rPr>
        <w:tab/>
      </w:r>
      <w:r>
        <w:rPr>
          <w:rFonts w:eastAsia="宋体" w:hint="eastAsia"/>
          <w:b/>
          <w:sz w:val="24"/>
          <w:lang w:eastAsia="zh-CN"/>
        </w:rPr>
        <w:t>编号：</w:t>
      </w:r>
      <w:r>
        <w:rPr>
          <w:rFonts w:eastAsia="宋体" w:hint="eastAsia"/>
          <w:b/>
          <w:sz w:val="24"/>
          <w:lang w:eastAsia="zh-CN"/>
        </w:rPr>
        <w:tab/>
        <w:t>TOP-010-1(i)</w:t>
      </w:r>
    </w:p>
    <w:p w:rsidR="00C5034E" w:rsidRDefault="00724C3D">
      <w:pPr>
        <w:pStyle w:val="a6"/>
        <w:numPr>
          <w:ilvl w:val="1"/>
          <w:numId w:val="19"/>
        </w:numPr>
        <w:tabs>
          <w:tab w:val="left" w:pos="1055"/>
          <w:tab w:val="left" w:pos="1056"/>
          <w:tab w:val="left" w:pos="2279"/>
        </w:tabs>
        <w:ind w:left="2280" w:right="2445" w:hanging="1800"/>
        <w:rPr>
          <w:sz w:val="24"/>
        </w:rPr>
      </w:pPr>
      <w:r>
        <w:rPr>
          <w:b/>
          <w:sz w:val="24"/>
        </w:rPr>
        <w:t>Purpose:</w:t>
      </w:r>
      <w:r>
        <w:rPr>
          <w:b/>
          <w:sz w:val="24"/>
        </w:rPr>
        <w:tab/>
      </w:r>
      <w:r>
        <w:rPr>
          <w:sz w:val="24"/>
        </w:rPr>
        <w:t>Establish requirements for Real-time monitoring and analysis capabilities to support reliable System</w:t>
      </w:r>
      <w:r>
        <w:rPr>
          <w:spacing w:val="-6"/>
          <w:sz w:val="24"/>
        </w:rPr>
        <w:t xml:space="preserve"> </w:t>
      </w:r>
      <w:r>
        <w:rPr>
          <w:sz w:val="24"/>
        </w:rPr>
        <w:t>operations.</w:t>
      </w:r>
    </w:p>
    <w:p w:rsidR="00C5034E" w:rsidRDefault="00724C3D">
      <w:pPr>
        <w:pStyle w:val="a6"/>
        <w:tabs>
          <w:tab w:val="left" w:pos="1055"/>
          <w:tab w:val="left" w:pos="1056"/>
          <w:tab w:val="left" w:pos="2279"/>
        </w:tabs>
        <w:ind w:left="480" w:right="2445" w:firstLine="0"/>
        <w:rPr>
          <w:rFonts w:eastAsia="宋体"/>
          <w:sz w:val="24"/>
          <w:lang w:eastAsia="zh-CN"/>
        </w:rPr>
      </w:pPr>
      <w:r>
        <w:rPr>
          <w:rFonts w:eastAsia="宋体" w:hint="eastAsia"/>
          <w:sz w:val="24"/>
          <w:lang w:eastAsia="zh-CN"/>
        </w:rPr>
        <w:t>3.</w:t>
      </w:r>
      <w:r>
        <w:rPr>
          <w:rFonts w:eastAsia="宋体" w:hint="eastAsia"/>
          <w:sz w:val="24"/>
          <w:lang w:eastAsia="zh-CN"/>
        </w:rPr>
        <w:tab/>
      </w:r>
      <w:r>
        <w:rPr>
          <w:rFonts w:eastAsia="宋体" w:hint="eastAsia"/>
          <w:sz w:val="24"/>
          <w:lang w:eastAsia="zh-CN"/>
        </w:rPr>
        <w:t>目的：</w:t>
      </w:r>
      <w:r>
        <w:rPr>
          <w:rFonts w:eastAsia="宋体" w:hint="eastAsia"/>
          <w:sz w:val="24"/>
          <w:lang w:eastAsia="zh-CN"/>
        </w:rPr>
        <w:tab/>
      </w:r>
      <w:r>
        <w:rPr>
          <w:rFonts w:eastAsia="宋体" w:hint="eastAsia"/>
          <w:sz w:val="24"/>
          <w:lang w:eastAsia="zh-CN"/>
        </w:rPr>
        <w:t>建立实时监控和分析能力的要求，以支持可靠的系统运</w:t>
      </w:r>
      <w:r>
        <w:rPr>
          <w:rFonts w:eastAsia="宋体" w:hint="eastAsia"/>
          <w:sz w:val="24"/>
          <w:lang w:eastAsia="zh-CN"/>
        </w:rPr>
        <w:tab/>
      </w:r>
      <w:r>
        <w:rPr>
          <w:rFonts w:eastAsia="宋体" w:hint="eastAsia"/>
          <w:sz w:val="24"/>
          <w:lang w:eastAsia="zh-CN"/>
        </w:rPr>
        <w:tab/>
      </w:r>
      <w:r>
        <w:rPr>
          <w:rFonts w:eastAsia="宋体" w:hint="eastAsia"/>
          <w:sz w:val="24"/>
          <w:lang w:eastAsia="zh-CN"/>
        </w:rPr>
        <w:tab/>
      </w:r>
      <w:r>
        <w:rPr>
          <w:rFonts w:eastAsia="宋体" w:hint="eastAsia"/>
          <w:sz w:val="24"/>
          <w:lang w:eastAsia="zh-CN"/>
        </w:rPr>
        <w:t>行。</w:t>
      </w:r>
    </w:p>
    <w:p w:rsidR="00C5034E" w:rsidRDefault="00724C3D">
      <w:pPr>
        <w:pStyle w:val="2"/>
        <w:numPr>
          <w:ilvl w:val="1"/>
          <w:numId w:val="19"/>
        </w:numPr>
        <w:tabs>
          <w:tab w:val="left" w:pos="1055"/>
          <w:tab w:val="left" w:pos="1056"/>
        </w:tabs>
      </w:pPr>
      <w:r>
        <w:t>Applicability:</w:t>
      </w:r>
      <w:r>
        <w:rPr>
          <w:rFonts w:eastAsia="宋体" w:hint="eastAsia"/>
          <w:lang w:eastAsia="zh-CN"/>
        </w:rPr>
        <w:tab/>
      </w:r>
      <w:r>
        <w:rPr>
          <w:rFonts w:eastAsia="宋体" w:hint="eastAsia"/>
          <w:lang w:eastAsia="zh-CN"/>
        </w:rPr>
        <w:tab/>
      </w:r>
      <w:r>
        <w:rPr>
          <w:rFonts w:eastAsia="宋体" w:hint="eastAsia"/>
          <w:lang w:eastAsia="zh-CN"/>
        </w:rPr>
        <w:tab/>
      </w:r>
      <w:r>
        <w:rPr>
          <w:rFonts w:eastAsia="宋体" w:hint="eastAsia"/>
          <w:lang w:eastAsia="zh-CN"/>
        </w:rPr>
        <w:tab/>
        <w:t>4.</w:t>
      </w:r>
      <w:r>
        <w:rPr>
          <w:rFonts w:eastAsia="宋体" w:hint="eastAsia"/>
          <w:lang w:eastAsia="zh-CN"/>
        </w:rPr>
        <w:t>适用范围：</w:t>
      </w:r>
    </w:p>
    <w:p w:rsidR="00C5034E" w:rsidRDefault="00724C3D">
      <w:pPr>
        <w:pStyle w:val="a6"/>
        <w:numPr>
          <w:ilvl w:val="2"/>
          <w:numId w:val="19"/>
        </w:numPr>
        <w:tabs>
          <w:tab w:val="left" w:pos="1560"/>
        </w:tabs>
        <w:rPr>
          <w:b/>
          <w:sz w:val="24"/>
        </w:rPr>
      </w:pPr>
      <w:r>
        <w:rPr>
          <w:b/>
          <w:sz w:val="24"/>
        </w:rPr>
        <w:t>Functional</w:t>
      </w:r>
      <w:r>
        <w:rPr>
          <w:b/>
          <w:spacing w:val="-2"/>
          <w:sz w:val="24"/>
        </w:rPr>
        <w:t xml:space="preserve"> </w:t>
      </w:r>
      <w:r>
        <w:rPr>
          <w:b/>
          <w:sz w:val="24"/>
        </w:rPr>
        <w:t>Entities:</w:t>
      </w:r>
      <w:r>
        <w:rPr>
          <w:rFonts w:eastAsia="宋体" w:hint="eastAsia"/>
          <w:b/>
          <w:sz w:val="24"/>
          <w:lang w:eastAsia="zh-CN"/>
        </w:rPr>
        <w:tab/>
      </w:r>
      <w:r>
        <w:rPr>
          <w:rFonts w:eastAsia="宋体" w:hint="eastAsia"/>
          <w:b/>
          <w:sz w:val="24"/>
          <w:lang w:eastAsia="zh-CN"/>
        </w:rPr>
        <w:tab/>
      </w:r>
      <w:r>
        <w:rPr>
          <w:rFonts w:eastAsia="宋体" w:hint="eastAsia"/>
          <w:b/>
          <w:sz w:val="24"/>
          <w:lang w:eastAsia="zh-CN"/>
        </w:rPr>
        <w:tab/>
      </w:r>
      <w:r>
        <w:rPr>
          <w:rFonts w:eastAsia="宋体" w:hint="eastAsia"/>
          <w:b/>
          <w:sz w:val="24"/>
          <w:lang w:eastAsia="zh-CN"/>
        </w:rPr>
        <w:tab/>
        <w:t>4.1.</w:t>
      </w:r>
      <w:r>
        <w:rPr>
          <w:rFonts w:eastAsia="宋体" w:hint="eastAsia"/>
          <w:b/>
          <w:sz w:val="24"/>
          <w:lang w:eastAsia="zh-CN"/>
        </w:rPr>
        <w:t>功能性实体</w:t>
      </w:r>
    </w:p>
    <w:p w:rsidR="00C5034E" w:rsidRDefault="00724C3D">
      <w:pPr>
        <w:pStyle w:val="a6"/>
        <w:numPr>
          <w:ilvl w:val="3"/>
          <w:numId w:val="19"/>
        </w:numPr>
        <w:tabs>
          <w:tab w:val="left" w:pos="2280"/>
        </w:tabs>
        <w:spacing w:before="119"/>
        <w:rPr>
          <w:sz w:val="24"/>
        </w:rPr>
      </w:pPr>
      <w:r>
        <w:rPr>
          <w:sz w:val="24"/>
        </w:rPr>
        <w:t>Transmission</w:t>
      </w:r>
      <w:r>
        <w:rPr>
          <w:spacing w:val="1"/>
          <w:sz w:val="24"/>
        </w:rPr>
        <w:t xml:space="preserve"> </w:t>
      </w:r>
      <w:r>
        <w:rPr>
          <w:sz w:val="24"/>
        </w:rPr>
        <w:t>Operators</w:t>
      </w:r>
      <w:r>
        <w:rPr>
          <w:rFonts w:eastAsia="宋体" w:hint="eastAsia"/>
          <w:sz w:val="24"/>
          <w:lang w:eastAsia="zh-CN"/>
        </w:rPr>
        <w:tab/>
      </w:r>
      <w:r>
        <w:rPr>
          <w:rFonts w:eastAsia="宋体" w:hint="eastAsia"/>
          <w:sz w:val="24"/>
          <w:lang w:eastAsia="zh-CN"/>
        </w:rPr>
        <w:tab/>
        <w:t xml:space="preserve">4.1.1. </w:t>
      </w:r>
      <w:r>
        <w:rPr>
          <w:rFonts w:eastAsia="宋体" w:hint="eastAsia"/>
          <w:sz w:val="24"/>
          <w:lang w:eastAsia="zh-CN"/>
        </w:rPr>
        <w:t>输电运营商</w:t>
      </w:r>
    </w:p>
    <w:p w:rsidR="00C5034E" w:rsidRDefault="00724C3D">
      <w:pPr>
        <w:pStyle w:val="a6"/>
        <w:numPr>
          <w:ilvl w:val="3"/>
          <w:numId w:val="19"/>
        </w:numPr>
        <w:tabs>
          <w:tab w:val="left" w:pos="2280"/>
        </w:tabs>
        <w:rPr>
          <w:sz w:val="24"/>
        </w:rPr>
      </w:pPr>
      <w:r>
        <w:rPr>
          <w:sz w:val="24"/>
        </w:rPr>
        <w:t>Balancing</w:t>
      </w:r>
      <w:r>
        <w:rPr>
          <w:spacing w:val="-1"/>
          <w:sz w:val="24"/>
        </w:rPr>
        <w:t xml:space="preserve"> </w:t>
      </w:r>
      <w:r>
        <w:rPr>
          <w:sz w:val="24"/>
        </w:rPr>
        <w:t>Authorities</w:t>
      </w:r>
      <w:r>
        <w:rPr>
          <w:rFonts w:eastAsia="宋体" w:hint="eastAsia"/>
          <w:sz w:val="24"/>
          <w:lang w:eastAsia="zh-CN"/>
        </w:rPr>
        <w:tab/>
      </w:r>
      <w:r>
        <w:rPr>
          <w:rFonts w:eastAsia="宋体" w:hint="eastAsia"/>
          <w:sz w:val="24"/>
          <w:lang w:eastAsia="zh-CN"/>
        </w:rPr>
        <w:tab/>
        <w:t xml:space="preserve">4.1.2. </w:t>
      </w:r>
      <w:r>
        <w:rPr>
          <w:rFonts w:eastAsia="宋体" w:hint="eastAsia"/>
          <w:sz w:val="24"/>
          <w:lang w:eastAsia="zh-CN"/>
        </w:rPr>
        <w:t>平衡机构</w:t>
      </w:r>
    </w:p>
    <w:p w:rsidR="00C5034E" w:rsidRDefault="00C5034E">
      <w:pPr>
        <w:pStyle w:val="a4"/>
        <w:spacing w:before="7"/>
        <w:rPr>
          <w:sz w:val="23"/>
        </w:rPr>
      </w:pPr>
    </w:p>
    <w:p w:rsidR="00C5034E" w:rsidRDefault="00724C3D">
      <w:pPr>
        <w:pStyle w:val="a6"/>
        <w:numPr>
          <w:ilvl w:val="1"/>
          <w:numId w:val="19"/>
        </w:numPr>
        <w:tabs>
          <w:tab w:val="left" w:pos="1055"/>
          <w:tab w:val="left" w:pos="1056"/>
        </w:tabs>
        <w:spacing w:before="0"/>
        <w:rPr>
          <w:sz w:val="24"/>
        </w:rPr>
      </w:pPr>
      <w:r>
        <w:rPr>
          <w:b/>
          <w:sz w:val="24"/>
        </w:rPr>
        <w:t xml:space="preserve">Effective Date: </w:t>
      </w:r>
      <w:r>
        <w:rPr>
          <w:sz w:val="24"/>
        </w:rPr>
        <w:t>See Implementation</w:t>
      </w:r>
      <w:r>
        <w:rPr>
          <w:spacing w:val="5"/>
          <w:sz w:val="24"/>
        </w:rPr>
        <w:t xml:space="preserve"> </w:t>
      </w:r>
      <w:r>
        <w:rPr>
          <w:sz w:val="24"/>
        </w:rPr>
        <w:t>Plan</w:t>
      </w:r>
      <w:r>
        <w:rPr>
          <w:rFonts w:eastAsia="宋体" w:hint="eastAsia"/>
          <w:sz w:val="24"/>
          <w:lang w:eastAsia="zh-CN"/>
        </w:rPr>
        <w:tab/>
      </w:r>
      <w:r>
        <w:rPr>
          <w:rFonts w:eastAsia="宋体" w:hint="eastAsia"/>
          <w:sz w:val="24"/>
          <w:lang w:eastAsia="zh-CN"/>
        </w:rPr>
        <w:tab/>
        <w:t>5.</w:t>
      </w:r>
      <w:r>
        <w:rPr>
          <w:rFonts w:eastAsia="宋体" w:hint="eastAsia"/>
          <w:sz w:val="24"/>
          <w:lang w:eastAsia="zh-CN"/>
        </w:rPr>
        <w:t>生效日期：见实施计划</w:t>
      </w:r>
    </w:p>
    <w:p w:rsidR="00C5034E" w:rsidRDefault="00C5034E">
      <w:pPr>
        <w:pStyle w:val="a4"/>
        <w:spacing w:before="5"/>
        <w:rPr>
          <w:sz w:val="22"/>
        </w:rPr>
      </w:pPr>
    </w:p>
    <w:p w:rsidR="00C5034E" w:rsidRDefault="00724C3D">
      <w:pPr>
        <w:pStyle w:val="2"/>
        <w:numPr>
          <w:ilvl w:val="0"/>
          <w:numId w:val="19"/>
        </w:numPr>
        <w:tabs>
          <w:tab w:val="left" w:pos="480"/>
        </w:tabs>
        <w:spacing w:before="1"/>
        <w:rPr>
          <w:rFonts w:ascii="Tahoma"/>
        </w:rPr>
      </w:pPr>
      <w:r>
        <w:rPr>
          <w:rFonts w:ascii="Tahoma"/>
        </w:rPr>
        <w:t>Requirements and</w:t>
      </w:r>
      <w:r>
        <w:rPr>
          <w:rFonts w:ascii="Tahoma"/>
          <w:spacing w:val="-2"/>
        </w:rPr>
        <w:t xml:space="preserve"> </w:t>
      </w:r>
      <w:r>
        <w:rPr>
          <w:rFonts w:ascii="Tahoma"/>
        </w:rPr>
        <w:t>Measures</w:t>
      </w:r>
      <w:r>
        <w:rPr>
          <w:rFonts w:ascii="Tahoma" w:eastAsia="宋体" w:hint="eastAsia"/>
          <w:lang w:eastAsia="zh-CN"/>
        </w:rPr>
        <w:tab/>
        <w:t>B.</w:t>
      </w:r>
      <w:r>
        <w:rPr>
          <w:rFonts w:ascii="Tahoma" w:eastAsia="宋体" w:hint="eastAsia"/>
          <w:lang w:eastAsia="zh-CN"/>
        </w:rPr>
        <w:t>要求和措施</w:t>
      </w:r>
    </w:p>
    <w:p w:rsidR="00C5034E" w:rsidRDefault="00724C3D">
      <w:pPr>
        <w:tabs>
          <w:tab w:val="left" w:pos="1055"/>
        </w:tabs>
        <w:spacing w:before="122"/>
        <w:ind w:left="1056" w:right="1347" w:hanging="576"/>
        <w:rPr>
          <w:i/>
          <w:sz w:val="24"/>
        </w:rPr>
      </w:pPr>
      <w:r>
        <w:rPr>
          <w:b/>
          <w:sz w:val="24"/>
        </w:rPr>
        <w:t>R1.</w:t>
      </w:r>
      <w:r>
        <w:rPr>
          <w:b/>
          <w:sz w:val="24"/>
        </w:rPr>
        <w:tab/>
      </w:r>
      <w:r>
        <w:rPr>
          <w:sz w:val="24"/>
        </w:rPr>
        <w:t xml:space="preserve">Each Transmission Operator shall implement an Operating Process or Operating Procedure to address the quality of the Real-time data necessary to perform its Real- time monitoring and Real-time Assessments. The Operating Process or Operating Procedure shall include: </w:t>
      </w:r>
      <w:r>
        <w:rPr>
          <w:i/>
          <w:sz w:val="24"/>
        </w:rPr>
        <w:t>[Violation Risk Factor: High] [Time Horizon: Real-time Operations]</w:t>
      </w:r>
    </w:p>
    <w:p w:rsidR="00C5034E" w:rsidRDefault="00724C3D">
      <w:pPr>
        <w:tabs>
          <w:tab w:val="left" w:pos="1055"/>
        </w:tabs>
        <w:spacing w:before="122"/>
        <w:ind w:left="1056" w:right="1347" w:hanging="576"/>
        <w:rPr>
          <w:i/>
          <w:sz w:val="24"/>
          <w:lang w:eastAsia="zh-CN"/>
        </w:rPr>
      </w:pPr>
      <w:r>
        <w:rPr>
          <w:rFonts w:hint="eastAsia"/>
          <w:b/>
          <w:bCs/>
          <w:iCs/>
          <w:sz w:val="24"/>
          <w:lang w:eastAsia="zh-CN"/>
        </w:rPr>
        <w:t>R1</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w:t>
      </w:r>
      <w:r>
        <w:rPr>
          <w:rFonts w:eastAsia="宋体" w:hint="eastAsia"/>
          <w:iCs/>
          <w:sz w:val="24"/>
          <w:lang w:eastAsia="zh-CN"/>
        </w:rPr>
        <w:t>输电</w:t>
      </w:r>
      <w:r>
        <w:rPr>
          <w:rFonts w:hint="eastAsia"/>
          <w:iCs/>
          <w:sz w:val="24"/>
          <w:lang w:eastAsia="zh-CN"/>
        </w:rPr>
        <w:t>运营商应实施操作流程或操作程序，以解决实时数据的质量问题，这是进行实时监测和实时评估所必需的。操作过程或操作程序应包括:</w:t>
      </w:r>
      <w:r>
        <w:rPr>
          <w:rFonts w:hint="eastAsia"/>
          <w:i/>
          <w:sz w:val="24"/>
          <w:lang w:eastAsia="zh-CN"/>
        </w:rPr>
        <w:t>[违章风险因素:高][时间范围:实时操作]</w:t>
      </w:r>
    </w:p>
    <w:p w:rsidR="00C5034E" w:rsidRDefault="00724C3D">
      <w:pPr>
        <w:pStyle w:val="a6"/>
        <w:numPr>
          <w:ilvl w:val="1"/>
          <w:numId w:val="20"/>
        </w:numPr>
        <w:tabs>
          <w:tab w:val="left" w:pos="1560"/>
        </w:tabs>
        <w:spacing w:before="119"/>
        <w:rPr>
          <w:sz w:val="24"/>
        </w:rPr>
      </w:pPr>
      <w:r>
        <w:rPr>
          <w:sz w:val="24"/>
        </w:rPr>
        <w:t>Criteria for evaluating the quality of Real-time</w:t>
      </w:r>
      <w:r>
        <w:rPr>
          <w:spacing w:val="-9"/>
          <w:sz w:val="24"/>
        </w:rPr>
        <w:t xml:space="preserve"> </w:t>
      </w:r>
      <w:r>
        <w:rPr>
          <w:sz w:val="24"/>
        </w:rPr>
        <w:t>data;</w:t>
      </w:r>
    </w:p>
    <w:p w:rsidR="00C5034E" w:rsidRDefault="00724C3D">
      <w:pPr>
        <w:pStyle w:val="a6"/>
        <w:numPr>
          <w:ilvl w:val="1"/>
          <w:numId w:val="20"/>
        </w:numPr>
        <w:tabs>
          <w:tab w:val="left" w:pos="1560"/>
        </w:tabs>
        <w:rPr>
          <w:sz w:val="24"/>
        </w:rPr>
      </w:pPr>
      <w:r>
        <w:rPr>
          <w:sz w:val="24"/>
        </w:rPr>
        <w:t>Provisions to indicate the quality of Real-time data to the System Operator;</w:t>
      </w:r>
      <w:r>
        <w:rPr>
          <w:spacing w:val="-15"/>
          <w:sz w:val="24"/>
        </w:rPr>
        <w:t xml:space="preserve"> </w:t>
      </w:r>
      <w:r>
        <w:rPr>
          <w:sz w:val="24"/>
        </w:rPr>
        <w:t>and</w:t>
      </w:r>
    </w:p>
    <w:p w:rsidR="00C5034E" w:rsidRDefault="00724C3D">
      <w:pPr>
        <w:pStyle w:val="a6"/>
        <w:numPr>
          <w:ilvl w:val="1"/>
          <w:numId w:val="20"/>
        </w:numPr>
        <w:tabs>
          <w:tab w:val="left" w:pos="1560"/>
        </w:tabs>
        <w:spacing w:before="123"/>
        <w:ind w:right="1392"/>
        <w:rPr>
          <w:sz w:val="24"/>
        </w:rPr>
      </w:pPr>
      <w:r>
        <w:rPr>
          <w:sz w:val="24"/>
        </w:rPr>
        <w:t>Actions to address Real-time data quality issues with the entity(ies) responsible for providing the data when data quality affects Real-time</w:t>
      </w:r>
      <w:r>
        <w:rPr>
          <w:spacing w:val="-17"/>
          <w:sz w:val="24"/>
        </w:rPr>
        <w:t xml:space="preserve"> </w:t>
      </w:r>
      <w:r>
        <w:rPr>
          <w:sz w:val="24"/>
        </w:rPr>
        <w:t>Assessments.</w:t>
      </w:r>
    </w:p>
    <w:p w:rsidR="00C5034E" w:rsidRDefault="00724C3D">
      <w:pPr>
        <w:pStyle w:val="a6"/>
        <w:numPr>
          <w:ilvl w:val="1"/>
          <w:numId w:val="21"/>
        </w:numPr>
        <w:tabs>
          <w:tab w:val="clear" w:pos="312"/>
          <w:tab w:val="left" w:pos="1560"/>
        </w:tabs>
        <w:spacing w:before="123"/>
        <w:ind w:left="1056" w:right="1392"/>
        <w:rPr>
          <w:sz w:val="24"/>
          <w:lang w:eastAsia="zh-CN"/>
        </w:rPr>
      </w:pPr>
      <w:r>
        <w:rPr>
          <w:rFonts w:hint="eastAsia"/>
          <w:sz w:val="24"/>
          <w:lang w:eastAsia="zh-CN"/>
        </w:rPr>
        <w:t>实时数据质量评估标准;</w:t>
      </w:r>
    </w:p>
    <w:p w:rsidR="00C5034E" w:rsidRDefault="00724C3D">
      <w:pPr>
        <w:pStyle w:val="a6"/>
        <w:numPr>
          <w:ilvl w:val="1"/>
          <w:numId w:val="21"/>
        </w:numPr>
        <w:tabs>
          <w:tab w:val="clear" w:pos="312"/>
          <w:tab w:val="left" w:pos="1560"/>
        </w:tabs>
        <w:spacing w:before="123"/>
        <w:ind w:left="1056" w:right="1392"/>
        <w:rPr>
          <w:sz w:val="24"/>
          <w:lang w:eastAsia="zh-CN"/>
        </w:rPr>
      </w:pPr>
      <w:r>
        <w:rPr>
          <w:rFonts w:hint="eastAsia"/>
          <w:sz w:val="24"/>
          <w:lang w:eastAsia="zh-CN"/>
        </w:rPr>
        <w:t>规定向系统操作员显示实时数据的质量;和</w:t>
      </w:r>
    </w:p>
    <w:p w:rsidR="00C5034E" w:rsidRDefault="00724C3D">
      <w:pPr>
        <w:pStyle w:val="a6"/>
        <w:numPr>
          <w:ilvl w:val="1"/>
          <w:numId w:val="21"/>
        </w:numPr>
        <w:tabs>
          <w:tab w:val="clear" w:pos="312"/>
          <w:tab w:val="left" w:pos="1560"/>
        </w:tabs>
        <w:spacing w:before="123"/>
        <w:ind w:left="1056" w:right="1392"/>
        <w:rPr>
          <w:sz w:val="24"/>
          <w:lang w:eastAsia="zh-CN"/>
        </w:rPr>
      </w:pPr>
      <w:r>
        <w:rPr>
          <w:rFonts w:hint="eastAsia"/>
          <w:sz w:val="24"/>
          <w:lang w:eastAsia="zh-CN"/>
        </w:rPr>
        <w:t>当数据质量影响实时评估时，与负责提供数据的实体(ies)一起解决实时数据质量问题的措施。</w:t>
      </w:r>
    </w:p>
    <w:p w:rsidR="00C5034E" w:rsidRDefault="00724C3D">
      <w:pPr>
        <w:pStyle w:val="a4"/>
        <w:spacing w:before="119"/>
        <w:ind w:left="1056" w:right="1191" w:hanging="576"/>
      </w:pPr>
      <w:r>
        <w:rPr>
          <w:b/>
        </w:rPr>
        <w:t xml:space="preserve">M1. </w:t>
      </w:r>
      <w:r>
        <w:t xml:space="preserve">Each Transmission Operator shall have evidence that it implemented its Operating Process or Operating Procedure to address the quality of the Real-time data necessary to perform its Real-time monitoring and Real-time Assessments. This evidence could include, but is not limited to: 1) an Operating Process or Operating Procedure in </w:t>
      </w:r>
      <w:r>
        <w:lastRenderedPageBreak/>
        <w:t>electronic or hard copy format meeting all provisions of Requirement R1; and 2) evidence the Transmission Operator implemented the Operating Process or Operating Procedure as called for in the Operating Process or Operating Procedure, such as dated operator logs, dated checklists, voice recordings, voice transcripts, or other evidence.</w:t>
      </w:r>
    </w:p>
    <w:p w:rsidR="00C5034E" w:rsidRDefault="00724C3D">
      <w:pPr>
        <w:pStyle w:val="a4"/>
        <w:spacing w:before="119"/>
        <w:ind w:left="1056" w:right="1191" w:hanging="576"/>
        <w:rPr>
          <w:lang w:eastAsia="zh-CN"/>
        </w:rPr>
      </w:pPr>
      <w:r>
        <w:rPr>
          <w:rFonts w:hint="eastAsia"/>
          <w:lang w:eastAsia="zh-CN"/>
        </w:rPr>
        <w:t>M1。每个</w:t>
      </w:r>
      <w:r>
        <w:rPr>
          <w:rFonts w:eastAsia="宋体" w:hint="eastAsia"/>
          <w:lang w:eastAsia="zh-CN"/>
        </w:rPr>
        <w:t>输电</w:t>
      </w:r>
      <w:r>
        <w:rPr>
          <w:rFonts w:hint="eastAsia"/>
          <w:lang w:eastAsia="zh-CN"/>
        </w:rPr>
        <w:t>运营商应有证据证明其实施了其操作过程或操作程序，以解决实时数据的质量，这是实施实时监测和实时评估所必需的。该证据可以包括但不限于:1)符合要求R1的所有规定的电子或硬拷贝格式的操作过程或操作程序;2)</w:t>
      </w:r>
      <w:r>
        <w:rPr>
          <w:rFonts w:eastAsia="宋体" w:hint="eastAsia"/>
          <w:lang w:eastAsia="zh-CN"/>
        </w:rPr>
        <w:t>输电运营商</w:t>
      </w:r>
      <w:r>
        <w:rPr>
          <w:rFonts w:hint="eastAsia"/>
          <w:lang w:eastAsia="zh-CN"/>
        </w:rPr>
        <w:t>按照《操作规程》或《操作规程》的要求执行操作规程或操作规程的证据，如注明日期的操作员日志、注明日期的核对表、语音记录、语音誊本或其他证据。</w:t>
      </w:r>
    </w:p>
    <w:p w:rsidR="00C5034E" w:rsidRDefault="00724C3D">
      <w:pPr>
        <w:tabs>
          <w:tab w:val="left" w:pos="1055"/>
        </w:tabs>
        <w:spacing w:before="119"/>
        <w:ind w:left="1056" w:right="1737" w:hanging="576"/>
        <w:rPr>
          <w:i/>
          <w:sz w:val="24"/>
        </w:rPr>
      </w:pPr>
      <w:r>
        <w:rPr>
          <w:b/>
          <w:sz w:val="24"/>
        </w:rPr>
        <w:t>R2.</w:t>
      </w:r>
      <w:r>
        <w:rPr>
          <w:b/>
          <w:sz w:val="24"/>
        </w:rPr>
        <w:tab/>
      </w:r>
      <w:r>
        <w:rPr>
          <w:sz w:val="24"/>
        </w:rPr>
        <w:t xml:space="preserve">Each Balancing Authority shall implement an Operating Process or Operating Procedure to address the quality of the Real-time data necessary to perform its analysis functions and Real-time monitoring. The Operating Process or Operating Procedure shall include: </w:t>
      </w:r>
      <w:r>
        <w:rPr>
          <w:i/>
          <w:sz w:val="24"/>
        </w:rPr>
        <w:t>[Violation Risk Factor: High] [Time Horizon: Real-time Operations]</w:t>
      </w:r>
    </w:p>
    <w:p w:rsidR="00C5034E" w:rsidRDefault="00724C3D">
      <w:pPr>
        <w:tabs>
          <w:tab w:val="left" w:pos="1055"/>
        </w:tabs>
        <w:spacing w:before="119"/>
        <w:ind w:left="1056" w:right="1737" w:hanging="576"/>
        <w:rPr>
          <w:i/>
          <w:sz w:val="24"/>
          <w:lang w:eastAsia="zh-CN"/>
        </w:rPr>
      </w:pPr>
      <w:r>
        <w:rPr>
          <w:rFonts w:hint="eastAsia"/>
          <w:b/>
          <w:bCs/>
          <w:iCs/>
          <w:sz w:val="24"/>
          <w:lang w:eastAsia="zh-CN"/>
        </w:rPr>
        <w:t>R2</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每个平衡机构应实施操作过程或操作程序，以解决执行其分析功能和实时监控所需的实时数据的质量问题。操作过程或操作程序应包括:</w:t>
      </w:r>
      <w:r>
        <w:rPr>
          <w:rFonts w:hint="eastAsia"/>
          <w:i/>
          <w:sz w:val="24"/>
          <w:lang w:eastAsia="zh-CN"/>
        </w:rPr>
        <w:t>[违章风险因素:高][时间范围:实时操作]</w:t>
      </w:r>
    </w:p>
    <w:p w:rsidR="00C5034E" w:rsidRDefault="00724C3D">
      <w:pPr>
        <w:pStyle w:val="a6"/>
        <w:numPr>
          <w:ilvl w:val="1"/>
          <w:numId w:val="22"/>
        </w:numPr>
        <w:tabs>
          <w:tab w:val="left" w:pos="1560"/>
        </w:tabs>
        <w:spacing w:before="121"/>
        <w:rPr>
          <w:sz w:val="24"/>
        </w:rPr>
      </w:pPr>
      <w:r>
        <w:rPr>
          <w:sz w:val="24"/>
        </w:rPr>
        <w:t>Criteria for evaluating the quality of Real-time</w:t>
      </w:r>
      <w:r>
        <w:rPr>
          <w:spacing w:val="-9"/>
          <w:sz w:val="24"/>
        </w:rPr>
        <w:t xml:space="preserve"> </w:t>
      </w:r>
      <w:r>
        <w:rPr>
          <w:sz w:val="24"/>
        </w:rPr>
        <w:t>data;</w:t>
      </w:r>
    </w:p>
    <w:p w:rsidR="00C5034E" w:rsidRDefault="00724C3D">
      <w:pPr>
        <w:pStyle w:val="a6"/>
        <w:numPr>
          <w:ilvl w:val="1"/>
          <w:numId w:val="22"/>
        </w:numPr>
        <w:tabs>
          <w:tab w:val="left" w:pos="1560"/>
        </w:tabs>
        <w:rPr>
          <w:sz w:val="24"/>
        </w:rPr>
      </w:pPr>
      <w:r>
        <w:rPr>
          <w:sz w:val="24"/>
        </w:rPr>
        <w:t>Provisions to indicate the quality of Real-time data to the System Operator;</w:t>
      </w:r>
      <w:r>
        <w:rPr>
          <w:spacing w:val="-15"/>
          <w:sz w:val="24"/>
        </w:rPr>
        <w:t xml:space="preserve"> </w:t>
      </w:r>
      <w:r>
        <w:rPr>
          <w:sz w:val="24"/>
        </w:rPr>
        <w:t>and</w:t>
      </w:r>
    </w:p>
    <w:p w:rsidR="00C5034E" w:rsidRDefault="00724C3D">
      <w:pPr>
        <w:pStyle w:val="a6"/>
        <w:numPr>
          <w:ilvl w:val="1"/>
          <w:numId w:val="22"/>
        </w:numPr>
        <w:tabs>
          <w:tab w:val="left" w:pos="1560"/>
        </w:tabs>
        <w:spacing w:before="92"/>
        <w:ind w:right="1392"/>
        <w:rPr>
          <w:sz w:val="24"/>
        </w:rPr>
      </w:pPr>
      <w:r>
        <w:rPr>
          <w:sz w:val="24"/>
        </w:rPr>
        <w:t>Actions to address Real-time data quality issues with the entity(ies) responsible for providing the data when data quality affects its analysis</w:t>
      </w:r>
      <w:r>
        <w:rPr>
          <w:spacing w:val="-14"/>
          <w:sz w:val="24"/>
        </w:rPr>
        <w:t xml:space="preserve"> </w:t>
      </w:r>
      <w:r>
        <w:rPr>
          <w:sz w:val="24"/>
        </w:rPr>
        <w:t>functions.</w:t>
      </w:r>
    </w:p>
    <w:p w:rsidR="00C5034E" w:rsidRDefault="00724C3D">
      <w:pPr>
        <w:pStyle w:val="a6"/>
        <w:tabs>
          <w:tab w:val="left" w:pos="1560"/>
        </w:tabs>
        <w:spacing w:before="92"/>
        <w:ind w:left="1056" w:right="1392" w:firstLine="0"/>
        <w:rPr>
          <w:sz w:val="24"/>
          <w:lang w:eastAsia="zh-CN"/>
        </w:rPr>
      </w:pPr>
      <w:r>
        <w:rPr>
          <w:rFonts w:hint="eastAsia"/>
          <w:sz w:val="24"/>
          <w:lang w:eastAsia="zh-CN"/>
        </w:rPr>
        <w:t>2.1</w:t>
      </w:r>
      <w:r>
        <w:rPr>
          <w:rFonts w:eastAsia="宋体" w:hint="eastAsia"/>
          <w:sz w:val="24"/>
          <w:lang w:eastAsia="zh-CN"/>
        </w:rPr>
        <w:t>.</w:t>
      </w:r>
      <w:r>
        <w:rPr>
          <w:rFonts w:eastAsia="宋体" w:hint="eastAsia"/>
          <w:sz w:val="24"/>
          <w:lang w:eastAsia="zh-CN"/>
        </w:rPr>
        <w:tab/>
      </w:r>
      <w:r>
        <w:rPr>
          <w:rFonts w:hint="eastAsia"/>
          <w:sz w:val="24"/>
          <w:lang w:eastAsia="zh-CN"/>
        </w:rPr>
        <w:t>实时数据质量评估标准;</w:t>
      </w:r>
    </w:p>
    <w:p w:rsidR="00C5034E" w:rsidRDefault="00724C3D">
      <w:pPr>
        <w:pStyle w:val="a6"/>
        <w:tabs>
          <w:tab w:val="left" w:pos="1560"/>
        </w:tabs>
        <w:spacing w:before="92"/>
        <w:ind w:left="1056" w:right="1392" w:firstLine="0"/>
        <w:rPr>
          <w:sz w:val="24"/>
          <w:lang w:eastAsia="zh-CN"/>
        </w:rPr>
      </w:pPr>
      <w:r>
        <w:rPr>
          <w:rFonts w:hint="eastAsia"/>
          <w:sz w:val="24"/>
          <w:lang w:eastAsia="zh-CN"/>
        </w:rPr>
        <w:t>2.2</w:t>
      </w:r>
      <w:r>
        <w:rPr>
          <w:rFonts w:eastAsia="宋体" w:hint="eastAsia"/>
          <w:sz w:val="24"/>
          <w:lang w:eastAsia="zh-CN"/>
        </w:rPr>
        <w:t>.</w:t>
      </w:r>
      <w:r>
        <w:rPr>
          <w:rFonts w:eastAsia="宋体" w:hint="eastAsia"/>
          <w:sz w:val="24"/>
          <w:lang w:eastAsia="zh-CN"/>
        </w:rPr>
        <w:tab/>
      </w:r>
      <w:r>
        <w:rPr>
          <w:rFonts w:hint="eastAsia"/>
          <w:sz w:val="24"/>
          <w:lang w:eastAsia="zh-CN"/>
        </w:rPr>
        <w:t>规定向系统操作员显示实时数据的质量;和</w:t>
      </w:r>
    </w:p>
    <w:p w:rsidR="00C5034E" w:rsidRDefault="00724C3D">
      <w:pPr>
        <w:pStyle w:val="a6"/>
        <w:tabs>
          <w:tab w:val="left" w:pos="1560"/>
        </w:tabs>
        <w:spacing w:before="92"/>
        <w:ind w:left="1056" w:right="1392" w:firstLine="0"/>
        <w:rPr>
          <w:sz w:val="24"/>
          <w:lang w:eastAsia="zh-CN"/>
        </w:rPr>
      </w:pPr>
      <w:r>
        <w:rPr>
          <w:rFonts w:hint="eastAsia"/>
          <w:sz w:val="24"/>
          <w:lang w:eastAsia="zh-CN"/>
        </w:rPr>
        <w:t>2.3</w:t>
      </w:r>
      <w:r>
        <w:rPr>
          <w:rFonts w:eastAsia="宋体" w:hint="eastAsia"/>
          <w:sz w:val="24"/>
          <w:lang w:eastAsia="zh-CN"/>
        </w:rPr>
        <w:t>.</w:t>
      </w:r>
      <w:r>
        <w:rPr>
          <w:rFonts w:eastAsia="宋体" w:hint="eastAsia"/>
          <w:sz w:val="24"/>
          <w:lang w:eastAsia="zh-CN"/>
        </w:rPr>
        <w:tab/>
      </w:r>
      <w:r>
        <w:rPr>
          <w:rFonts w:hint="eastAsia"/>
          <w:sz w:val="24"/>
          <w:lang w:eastAsia="zh-CN"/>
        </w:rPr>
        <w:t>当数据质量影响数据分析功能时，与负责提供数据的实体(ies)一起解决实时数据质量问题的行动。</w:t>
      </w:r>
    </w:p>
    <w:p w:rsidR="00C5034E" w:rsidRDefault="00724C3D">
      <w:pPr>
        <w:pStyle w:val="a4"/>
        <w:spacing w:before="119"/>
        <w:ind w:left="1055" w:right="1204" w:hanging="576"/>
      </w:pPr>
      <w:r>
        <w:rPr>
          <w:b/>
        </w:rPr>
        <w:t xml:space="preserve">M2.  </w:t>
      </w:r>
      <w:r>
        <w:t xml:space="preserve">Each Balancing Authority shall have evidence that it implemented its Operating Process or Operating Procedure to address the quality of the Real-time data necessary to perform its analysis functions and Real-time monitoring. This evidence could include, but is not limited to: 1) an Operating Process or Operating Procedure </w:t>
      </w:r>
      <w:r>
        <w:rPr>
          <w:spacing w:val="-3"/>
        </w:rPr>
        <w:t xml:space="preserve">in </w:t>
      </w:r>
      <w:r>
        <w:t>electronic or hard copy format meeting all provisions of Requirement R2; and 2) evidence the Balancing Authority implemented the Operating Process or Operating Procedure as called for in the Operating Process or Operating Procedure, such as dated operator logs, dated checklists, voice recordings, voice transcripts, or other evidence.</w:t>
      </w:r>
    </w:p>
    <w:p w:rsidR="00C5034E" w:rsidRDefault="00724C3D">
      <w:pPr>
        <w:pStyle w:val="a4"/>
        <w:spacing w:before="119"/>
        <w:ind w:left="1055" w:right="1204" w:hanging="576"/>
        <w:rPr>
          <w:lang w:eastAsia="zh-CN"/>
        </w:rPr>
      </w:pPr>
      <w:r>
        <w:rPr>
          <w:rFonts w:hint="eastAsia"/>
          <w:lang w:eastAsia="zh-CN"/>
        </w:rPr>
        <w:t>M2。每个平衡机构应有证据证明其实施了其操作过程或操作程序，以解决执行其分析功能和实时监控所需的实时数据的质量问题。该证据可以包括但不限于:1)符合要求R2所有规定的电子或纸质格式的操作过程或操作程序;2)证据:平衡机构按照操作过程或操作程序的要求执行操作过程或操作程序，如有日期的操作员日志、有日期的核对表、语音记录、语音誊本或其他证据。</w:t>
      </w:r>
    </w:p>
    <w:p w:rsidR="00C5034E" w:rsidRDefault="00724C3D">
      <w:pPr>
        <w:tabs>
          <w:tab w:val="left" w:pos="1055"/>
        </w:tabs>
        <w:spacing w:before="121"/>
        <w:ind w:left="1056" w:right="1553" w:hanging="576"/>
        <w:rPr>
          <w:i/>
          <w:sz w:val="24"/>
        </w:rPr>
      </w:pPr>
      <w:r>
        <w:rPr>
          <w:b/>
          <w:sz w:val="24"/>
        </w:rPr>
        <w:lastRenderedPageBreak/>
        <w:t>R3.</w:t>
      </w:r>
      <w:r>
        <w:rPr>
          <w:b/>
          <w:sz w:val="24"/>
        </w:rPr>
        <w:tab/>
      </w:r>
      <w:r>
        <w:rPr>
          <w:sz w:val="24"/>
        </w:rPr>
        <w:t xml:space="preserve">Each Transmission Operator shall implement an Operating Process or Operating Procedure to address the quality of analysis used in its Real-time Assessments. The Operating Process or Operating Procedure shall include: </w:t>
      </w:r>
      <w:r>
        <w:rPr>
          <w:i/>
          <w:sz w:val="24"/>
        </w:rPr>
        <w:t>[Violation Risk Factor: Medium] [Time Horizon: Real-time</w:t>
      </w:r>
      <w:r>
        <w:rPr>
          <w:i/>
          <w:spacing w:val="1"/>
          <w:sz w:val="24"/>
        </w:rPr>
        <w:t xml:space="preserve"> </w:t>
      </w:r>
      <w:r>
        <w:rPr>
          <w:i/>
          <w:sz w:val="24"/>
        </w:rPr>
        <w:t>Operations]</w:t>
      </w:r>
    </w:p>
    <w:p w:rsidR="00C5034E" w:rsidRDefault="00724C3D">
      <w:pPr>
        <w:tabs>
          <w:tab w:val="left" w:pos="1055"/>
        </w:tabs>
        <w:spacing w:before="121"/>
        <w:ind w:left="1056" w:right="1553" w:hanging="576"/>
        <w:rPr>
          <w:i/>
          <w:sz w:val="24"/>
          <w:lang w:eastAsia="zh-CN"/>
        </w:rPr>
      </w:pPr>
      <w:r>
        <w:rPr>
          <w:rFonts w:hint="eastAsia"/>
          <w:b/>
          <w:bCs/>
          <w:iCs/>
          <w:sz w:val="24"/>
          <w:lang w:eastAsia="zh-CN"/>
        </w:rPr>
        <w:t>R3</w:t>
      </w:r>
      <w:r>
        <w:rPr>
          <w:rFonts w:eastAsia="宋体" w:hint="eastAsia"/>
          <w:b/>
          <w:bCs/>
          <w:iCs/>
          <w:sz w:val="24"/>
          <w:lang w:eastAsia="zh-CN"/>
        </w:rPr>
        <w:t>.</w:t>
      </w:r>
      <w:r>
        <w:rPr>
          <w:rFonts w:eastAsia="宋体" w:hint="eastAsia"/>
          <w:iCs/>
          <w:sz w:val="24"/>
          <w:lang w:eastAsia="zh-CN"/>
        </w:rPr>
        <w:tab/>
      </w:r>
      <w:r>
        <w:rPr>
          <w:rFonts w:hint="eastAsia"/>
          <w:iCs/>
          <w:sz w:val="24"/>
          <w:lang w:eastAsia="zh-CN"/>
        </w:rPr>
        <w:t>每个输电运营商应实施操作流程或操作程序，以解决其实时评估中使用的分析质量问题。操作过程或操作程序应包括:</w:t>
      </w:r>
      <w:r>
        <w:rPr>
          <w:rFonts w:hint="eastAsia"/>
          <w:i/>
          <w:sz w:val="24"/>
          <w:lang w:eastAsia="zh-CN"/>
        </w:rPr>
        <w:t>[违规风险因素:中等][时间范围:实时操作]</w:t>
      </w:r>
    </w:p>
    <w:p w:rsidR="00C5034E" w:rsidRDefault="00724C3D">
      <w:pPr>
        <w:pStyle w:val="a6"/>
        <w:numPr>
          <w:ilvl w:val="1"/>
          <w:numId w:val="23"/>
        </w:numPr>
        <w:tabs>
          <w:tab w:val="left" w:pos="1560"/>
        </w:tabs>
        <w:rPr>
          <w:sz w:val="24"/>
        </w:rPr>
      </w:pPr>
      <w:r>
        <w:rPr>
          <w:sz w:val="24"/>
        </w:rPr>
        <w:t>Criteria for evaluating the quality of analysis used in its Real-time</w:t>
      </w:r>
      <w:r>
        <w:rPr>
          <w:spacing w:val="-17"/>
          <w:sz w:val="24"/>
        </w:rPr>
        <w:t xml:space="preserve"> </w:t>
      </w:r>
      <w:r>
        <w:rPr>
          <w:sz w:val="24"/>
        </w:rPr>
        <w:t>Assessments;</w:t>
      </w:r>
    </w:p>
    <w:p w:rsidR="00C5034E" w:rsidRDefault="00724C3D">
      <w:pPr>
        <w:pStyle w:val="a6"/>
        <w:numPr>
          <w:ilvl w:val="1"/>
          <w:numId w:val="23"/>
        </w:numPr>
        <w:tabs>
          <w:tab w:val="left" w:pos="1560"/>
        </w:tabs>
        <w:spacing w:before="119"/>
        <w:ind w:right="1460"/>
        <w:rPr>
          <w:sz w:val="24"/>
        </w:rPr>
      </w:pPr>
      <w:r>
        <w:rPr>
          <w:sz w:val="24"/>
        </w:rPr>
        <w:t>Provisions to indicate the quality of analysis used in its Real-time Assessments; and</w:t>
      </w:r>
    </w:p>
    <w:p w:rsidR="00C5034E" w:rsidRDefault="00724C3D">
      <w:pPr>
        <w:pStyle w:val="a6"/>
        <w:numPr>
          <w:ilvl w:val="1"/>
          <w:numId w:val="23"/>
        </w:numPr>
        <w:tabs>
          <w:tab w:val="left" w:pos="1560"/>
        </w:tabs>
        <w:ind w:hanging="505"/>
        <w:rPr>
          <w:sz w:val="24"/>
        </w:rPr>
      </w:pPr>
      <w:r>
        <w:rPr>
          <w:sz w:val="24"/>
        </w:rPr>
        <w:t>Actions to address analysis quality issues affecting its Real-time</w:t>
      </w:r>
      <w:r>
        <w:rPr>
          <w:spacing w:val="-10"/>
          <w:sz w:val="24"/>
        </w:rPr>
        <w:t xml:space="preserve"> </w:t>
      </w:r>
      <w:r>
        <w:rPr>
          <w:sz w:val="24"/>
        </w:rPr>
        <w:t>Assessments.</w:t>
      </w:r>
    </w:p>
    <w:p w:rsidR="00C5034E" w:rsidRDefault="00724C3D">
      <w:pPr>
        <w:pStyle w:val="a6"/>
        <w:tabs>
          <w:tab w:val="left" w:pos="1560"/>
        </w:tabs>
        <w:ind w:left="1055" w:firstLine="0"/>
        <w:rPr>
          <w:sz w:val="24"/>
          <w:lang w:eastAsia="zh-CN"/>
        </w:rPr>
      </w:pPr>
      <w:r>
        <w:rPr>
          <w:rFonts w:hint="eastAsia"/>
          <w:sz w:val="24"/>
          <w:lang w:eastAsia="zh-CN"/>
        </w:rPr>
        <w:t>3.1</w:t>
      </w:r>
      <w:r>
        <w:rPr>
          <w:rFonts w:eastAsia="宋体" w:hint="eastAsia"/>
          <w:sz w:val="24"/>
          <w:lang w:eastAsia="zh-CN"/>
        </w:rPr>
        <w:t>.</w:t>
      </w:r>
      <w:r>
        <w:rPr>
          <w:rFonts w:eastAsia="宋体" w:hint="eastAsia"/>
          <w:sz w:val="24"/>
          <w:lang w:eastAsia="zh-CN"/>
        </w:rPr>
        <w:tab/>
      </w:r>
      <w:r>
        <w:rPr>
          <w:rFonts w:hint="eastAsia"/>
          <w:sz w:val="24"/>
          <w:lang w:eastAsia="zh-CN"/>
        </w:rPr>
        <w:t>用于实时评估的分析质量评估标准;</w:t>
      </w:r>
    </w:p>
    <w:p w:rsidR="00C5034E" w:rsidRDefault="00724C3D">
      <w:pPr>
        <w:pStyle w:val="a6"/>
        <w:tabs>
          <w:tab w:val="left" w:pos="1560"/>
        </w:tabs>
        <w:ind w:left="1055" w:firstLine="0"/>
        <w:rPr>
          <w:sz w:val="24"/>
          <w:lang w:eastAsia="zh-CN"/>
        </w:rPr>
      </w:pPr>
      <w:r>
        <w:rPr>
          <w:rFonts w:hint="eastAsia"/>
          <w:sz w:val="24"/>
          <w:lang w:eastAsia="zh-CN"/>
        </w:rPr>
        <w:t>3.2</w:t>
      </w:r>
      <w:r>
        <w:rPr>
          <w:rFonts w:eastAsia="宋体" w:hint="eastAsia"/>
          <w:sz w:val="24"/>
          <w:lang w:eastAsia="zh-CN"/>
        </w:rPr>
        <w:t>.</w:t>
      </w:r>
      <w:r>
        <w:rPr>
          <w:rFonts w:eastAsia="宋体" w:hint="eastAsia"/>
          <w:sz w:val="24"/>
          <w:lang w:eastAsia="zh-CN"/>
        </w:rPr>
        <w:tab/>
      </w:r>
      <w:r>
        <w:rPr>
          <w:rFonts w:hint="eastAsia"/>
          <w:sz w:val="24"/>
          <w:lang w:eastAsia="zh-CN"/>
        </w:rPr>
        <w:t>规定用于实时评估的分析质量;和</w:t>
      </w:r>
    </w:p>
    <w:p w:rsidR="00C5034E" w:rsidRDefault="00724C3D">
      <w:pPr>
        <w:pStyle w:val="a6"/>
        <w:tabs>
          <w:tab w:val="left" w:pos="1560"/>
        </w:tabs>
        <w:ind w:left="1055" w:firstLine="0"/>
        <w:rPr>
          <w:sz w:val="24"/>
          <w:lang w:eastAsia="zh-CN"/>
        </w:rPr>
      </w:pPr>
      <w:r>
        <w:rPr>
          <w:rFonts w:hint="eastAsia"/>
          <w:sz w:val="24"/>
          <w:lang w:eastAsia="zh-CN"/>
        </w:rPr>
        <w:t>3.3</w:t>
      </w:r>
      <w:r>
        <w:rPr>
          <w:rFonts w:eastAsia="宋体" w:hint="eastAsia"/>
          <w:sz w:val="24"/>
          <w:lang w:eastAsia="zh-CN"/>
        </w:rPr>
        <w:t>.</w:t>
      </w:r>
      <w:r>
        <w:rPr>
          <w:rFonts w:eastAsia="宋体" w:hint="eastAsia"/>
          <w:sz w:val="24"/>
          <w:lang w:eastAsia="zh-CN"/>
        </w:rPr>
        <w:tab/>
      </w:r>
      <w:r>
        <w:rPr>
          <w:rFonts w:hint="eastAsia"/>
          <w:sz w:val="24"/>
          <w:lang w:eastAsia="zh-CN"/>
        </w:rPr>
        <w:t>解决影响实时评估的分析质量问题的行动。</w:t>
      </w:r>
    </w:p>
    <w:p w:rsidR="00C5034E" w:rsidRDefault="00724C3D">
      <w:pPr>
        <w:pStyle w:val="a4"/>
        <w:spacing w:before="120"/>
        <w:ind w:left="1055" w:right="1239" w:hanging="576"/>
      </w:pPr>
      <w:r>
        <w:rPr>
          <w:b/>
        </w:rPr>
        <w:t xml:space="preserve">M3. </w:t>
      </w:r>
      <w:r>
        <w:rPr>
          <w:rFonts w:eastAsia="宋体" w:hint="eastAsia"/>
          <w:b/>
          <w:lang w:eastAsia="zh-CN"/>
        </w:rPr>
        <w:tab/>
      </w:r>
      <w:r>
        <w:t>Each Transmission Operator shall have evidence it implemented its Operating Process or Operating Procedure to address the quality of analysis used in its Real-time Assessments as specified in Requirement R3. This evidence could include, but is not limited to: 1) an Operating Process or Operating Procedure in electronic or hard copy format meeting all provisions of Requirement R3; and 2) evidence the Transmission Operator implemented the Operating Process or Operating Procedure as called for in the Operating Process or Operating Procedure, such as dated operator logs, dated checklists, voice recordings, voice transcripts, or other evidence.</w:t>
      </w:r>
    </w:p>
    <w:p w:rsidR="00C5034E" w:rsidRDefault="00724C3D">
      <w:pPr>
        <w:pStyle w:val="a4"/>
        <w:spacing w:before="120"/>
        <w:ind w:left="1055" w:right="1239" w:hanging="576"/>
        <w:rPr>
          <w:lang w:eastAsia="zh-CN"/>
        </w:rPr>
      </w:pPr>
      <w:r>
        <w:rPr>
          <w:rFonts w:hint="eastAsia"/>
          <w:lang w:eastAsia="zh-CN"/>
        </w:rPr>
        <w:t>M3。每个</w:t>
      </w:r>
      <w:r>
        <w:rPr>
          <w:rFonts w:eastAsia="宋体" w:hint="eastAsia"/>
          <w:lang w:eastAsia="zh-CN"/>
        </w:rPr>
        <w:t>输电</w:t>
      </w:r>
      <w:r>
        <w:rPr>
          <w:rFonts w:hint="eastAsia"/>
          <w:lang w:eastAsia="zh-CN"/>
        </w:rPr>
        <w:t>运营商应有证据证明其按照要求R3规定实施了其操作过程或操作程序，以解决其实时评估中使用的分析质量问题。该证据可以包括但不限于:1)符合要求R3所有规定的电子或纸质的操作过程或操作程序;2)</w:t>
      </w:r>
      <w:r>
        <w:rPr>
          <w:rFonts w:eastAsia="宋体" w:hint="eastAsia"/>
          <w:lang w:eastAsia="zh-CN"/>
        </w:rPr>
        <w:t>输电运营商</w:t>
      </w:r>
      <w:r>
        <w:rPr>
          <w:rFonts w:hint="eastAsia"/>
          <w:lang w:eastAsia="zh-CN"/>
        </w:rPr>
        <w:t>按照《操作规程》或《操作规程》的要求执行操作规程或操作规程的证据，如注明日期的操作员日志、注明日期的核对表、语音记录、语音誊本或其他证据。</w:t>
      </w:r>
    </w:p>
    <w:p w:rsidR="00C5034E" w:rsidRDefault="00724C3D">
      <w:pPr>
        <w:tabs>
          <w:tab w:val="left" w:pos="1055"/>
        </w:tabs>
        <w:spacing w:before="121"/>
        <w:ind w:left="1055" w:right="1424" w:hanging="576"/>
        <w:rPr>
          <w:i/>
          <w:sz w:val="24"/>
        </w:rPr>
      </w:pPr>
      <w:r>
        <w:rPr>
          <w:b/>
          <w:sz w:val="24"/>
        </w:rPr>
        <w:t>R4.</w:t>
      </w:r>
      <w:r>
        <w:rPr>
          <w:b/>
          <w:sz w:val="24"/>
        </w:rPr>
        <w:tab/>
      </w:r>
      <w:r>
        <w:rPr>
          <w:sz w:val="24"/>
        </w:rPr>
        <w:t xml:space="preserve">Each Transmission Operator and Balancing Authority shall have an alarm process monitor that provides notification(s) to its System Operators when a failure of its Real-time monitoring alarm processor has occurred. </w:t>
      </w:r>
      <w:r>
        <w:rPr>
          <w:i/>
          <w:sz w:val="24"/>
        </w:rPr>
        <w:t>[Violation Risk Factor: Medium] [Time Horizon: Real-time Operations]</w:t>
      </w:r>
    </w:p>
    <w:p w:rsidR="00C5034E" w:rsidRDefault="00724C3D">
      <w:pPr>
        <w:tabs>
          <w:tab w:val="left" w:pos="1055"/>
        </w:tabs>
        <w:spacing w:before="121"/>
        <w:ind w:left="1055" w:right="1424" w:hanging="576"/>
        <w:rPr>
          <w:i/>
          <w:sz w:val="24"/>
        </w:rPr>
      </w:pPr>
      <w:r>
        <w:rPr>
          <w:rFonts w:hint="eastAsia"/>
          <w:b/>
          <w:bCs/>
          <w:iCs/>
          <w:sz w:val="24"/>
        </w:rPr>
        <w:t>R4</w:t>
      </w:r>
      <w:r>
        <w:rPr>
          <w:rFonts w:eastAsia="宋体" w:hint="eastAsia"/>
          <w:b/>
          <w:bCs/>
          <w:iCs/>
          <w:sz w:val="24"/>
          <w:lang w:eastAsia="zh-CN"/>
        </w:rPr>
        <w:t>.</w:t>
      </w:r>
      <w:r>
        <w:rPr>
          <w:rFonts w:eastAsia="宋体" w:hint="eastAsia"/>
          <w:iCs/>
          <w:sz w:val="24"/>
          <w:lang w:eastAsia="zh-CN"/>
        </w:rPr>
        <w:tab/>
      </w:r>
      <w:r>
        <w:rPr>
          <w:rFonts w:hint="eastAsia"/>
          <w:iCs/>
          <w:sz w:val="24"/>
        </w:rPr>
        <w:t>每个</w:t>
      </w:r>
      <w:r>
        <w:rPr>
          <w:rFonts w:eastAsia="宋体" w:hint="eastAsia"/>
          <w:iCs/>
          <w:sz w:val="24"/>
          <w:lang w:eastAsia="zh-CN"/>
        </w:rPr>
        <w:t>输电运营商</w:t>
      </w:r>
      <w:r>
        <w:rPr>
          <w:rFonts w:hint="eastAsia"/>
          <w:iCs/>
          <w:sz w:val="24"/>
        </w:rPr>
        <w:t>和平衡机构都应有一个报警过程监视器，当其实时监控报警处理器发生故障时，该监视器向其系统操作员提供通知。</w:t>
      </w:r>
      <w:r>
        <w:rPr>
          <w:rFonts w:hint="eastAsia"/>
          <w:i/>
          <w:sz w:val="24"/>
        </w:rPr>
        <w:t>[违反风险因素:中等][时间范围:实时操作]</w:t>
      </w:r>
    </w:p>
    <w:p w:rsidR="00C5034E" w:rsidRDefault="00724C3D">
      <w:pPr>
        <w:pStyle w:val="a4"/>
        <w:spacing w:before="119"/>
        <w:ind w:left="1055" w:right="1218" w:hanging="576"/>
      </w:pPr>
      <w:r>
        <w:rPr>
          <w:b/>
        </w:rPr>
        <w:t xml:space="preserve">M4. </w:t>
      </w:r>
      <w:r>
        <w:t>Each Transmission Operator and Balancing Authority shall have evidence of an alarm process monitor that provides notification(s) to its System Operators when a failure of its Real-time monitoring alarm processor has occurred. This evidence could include, but is not limited to, operator logs, computer printouts, system specifications, or other evidence.</w:t>
      </w:r>
    </w:p>
    <w:p w:rsidR="00C5034E" w:rsidRDefault="00724C3D">
      <w:pPr>
        <w:pStyle w:val="a4"/>
        <w:spacing w:before="119"/>
        <w:ind w:left="1055" w:right="1218" w:hanging="576"/>
        <w:rPr>
          <w:lang w:eastAsia="zh-CN"/>
        </w:rPr>
      </w:pPr>
      <w:r>
        <w:rPr>
          <w:rFonts w:hint="eastAsia"/>
          <w:lang w:eastAsia="zh-CN"/>
        </w:rPr>
        <w:t>M4。每个</w:t>
      </w:r>
      <w:r>
        <w:rPr>
          <w:rFonts w:eastAsia="宋体" w:hint="eastAsia"/>
          <w:lang w:eastAsia="zh-CN"/>
        </w:rPr>
        <w:t>输电运营商</w:t>
      </w:r>
      <w:r>
        <w:rPr>
          <w:rFonts w:hint="eastAsia"/>
          <w:lang w:eastAsia="zh-CN"/>
        </w:rPr>
        <w:t>和平衡机构都应有报警过程监视器的证据，当其实时监控报警处</w:t>
      </w:r>
      <w:r>
        <w:rPr>
          <w:rFonts w:hint="eastAsia"/>
          <w:lang w:eastAsia="zh-CN"/>
        </w:rPr>
        <w:lastRenderedPageBreak/>
        <w:t>理器发生故障时，报警过程监视器向其系统操作员提供通知。此证据可以包括但不限于，操作员日志、计算机打印、系统说明或其他证据。</w:t>
      </w:r>
    </w:p>
    <w:p w:rsidR="00C5034E" w:rsidRDefault="00C5034E">
      <w:pPr>
        <w:pStyle w:val="a4"/>
        <w:spacing w:before="7"/>
        <w:rPr>
          <w:sz w:val="22"/>
          <w:lang w:eastAsia="zh-CN"/>
        </w:rPr>
      </w:pPr>
    </w:p>
    <w:p w:rsidR="00C5034E" w:rsidRDefault="00724C3D">
      <w:pPr>
        <w:pStyle w:val="2"/>
        <w:numPr>
          <w:ilvl w:val="0"/>
          <w:numId w:val="19"/>
        </w:numPr>
        <w:tabs>
          <w:tab w:val="left" w:pos="480"/>
        </w:tabs>
        <w:spacing w:before="0"/>
        <w:ind w:hanging="361"/>
        <w:rPr>
          <w:rFonts w:ascii="Tahoma"/>
        </w:rPr>
      </w:pPr>
      <w:r>
        <w:rPr>
          <w:rFonts w:ascii="Tahoma"/>
        </w:rPr>
        <w:t>Compliance</w:t>
      </w:r>
      <w:r>
        <w:rPr>
          <w:rFonts w:ascii="Tahoma" w:eastAsia="宋体" w:hint="eastAsia"/>
          <w:lang w:eastAsia="zh-CN"/>
        </w:rPr>
        <w:tab/>
        <w:t>C.</w:t>
      </w:r>
      <w:r>
        <w:rPr>
          <w:rFonts w:ascii="Tahoma" w:eastAsia="宋体" w:hint="eastAsia"/>
          <w:lang w:eastAsia="zh-CN"/>
        </w:rPr>
        <w:t>合规手段</w:t>
      </w:r>
    </w:p>
    <w:p w:rsidR="00C5034E" w:rsidRDefault="00724C3D">
      <w:pPr>
        <w:pStyle w:val="a6"/>
        <w:numPr>
          <w:ilvl w:val="1"/>
          <w:numId w:val="11"/>
        </w:numPr>
        <w:tabs>
          <w:tab w:val="left" w:pos="1056"/>
          <w:tab w:val="left" w:pos="1057"/>
        </w:tabs>
        <w:spacing w:before="123"/>
        <w:ind w:hanging="577"/>
        <w:rPr>
          <w:b/>
          <w:sz w:val="24"/>
        </w:rPr>
      </w:pPr>
      <w:r>
        <w:rPr>
          <w:b/>
          <w:sz w:val="24"/>
        </w:rPr>
        <w:t>Compliance Monitoring</w:t>
      </w:r>
      <w:r>
        <w:rPr>
          <w:b/>
          <w:spacing w:val="-4"/>
          <w:sz w:val="24"/>
        </w:rPr>
        <w:t xml:space="preserve"> </w:t>
      </w:r>
      <w:r>
        <w:rPr>
          <w:b/>
          <w:sz w:val="24"/>
        </w:rPr>
        <w:t>Process</w:t>
      </w:r>
      <w:r>
        <w:rPr>
          <w:rFonts w:eastAsia="宋体" w:hint="eastAsia"/>
          <w:b/>
          <w:sz w:val="24"/>
          <w:lang w:eastAsia="zh-CN"/>
        </w:rPr>
        <w:tab/>
      </w:r>
      <w:r>
        <w:rPr>
          <w:rFonts w:eastAsia="宋体" w:hint="eastAsia"/>
          <w:lang w:eastAsia="zh-CN"/>
        </w:rPr>
        <w:t>1.</w:t>
      </w:r>
      <w:r>
        <w:rPr>
          <w:rFonts w:eastAsia="宋体" w:hint="eastAsia"/>
          <w:lang w:eastAsia="zh-CN"/>
        </w:rPr>
        <w:t>合规监控过程</w:t>
      </w:r>
      <w:r>
        <w:rPr>
          <w:rFonts w:eastAsia="宋体" w:hint="eastAsia"/>
          <w:lang w:eastAsia="zh-CN"/>
        </w:rPr>
        <w:t>:</w:t>
      </w:r>
    </w:p>
    <w:p w:rsidR="00C5034E" w:rsidRDefault="00724C3D">
      <w:pPr>
        <w:pStyle w:val="a6"/>
        <w:numPr>
          <w:ilvl w:val="2"/>
          <w:numId w:val="11"/>
        </w:numPr>
        <w:tabs>
          <w:tab w:val="left" w:pos="1561"/>
        </w:tabs>
        <w:ind w:hanging="505"/>
        <w:rPr>
          <w:b/>
          <w:sz w:val="24"/>
        </w:rPr>
      </w:pPr>
      <w:r>
        <w:rPr>
          <w:b/>
          <w:sz w:val="24"/>
        </w:rPr>
        <w:t>Compliance Enforcement</w:t>
      </w:r>
      <w:r>
        <w:rPr>
          <w:b/>
          <w:spacing w:val="-1"/>
          <w:sz w:val="24"/>
        </w:rPr>
        <w:t xml:space="preserve"> </w:t>
      </w:r>
      <w:r>
        <w:rPr>
          <w:b/>
          <w:sz w:val="24"/>
        </w:rPr>
        <w:t>Authority</w:t>
      </w:r>
      <w:r>
        <w:rPr>
          <w:rFonts w:eastAsia="宋体" w:hint="eastAsia"/>
          <w:b/>
          <w:sz w:val="24"/>
          <w:lang w:eastAsia="zh-CN"/>
        </w:rPr>
        <w:tab/>
      </w:r>
    </w:p>
    <w:p w:rsidR="00C5034E" w:rsidRDefault="00724C3D">
      <w:pPr>
        <w:pStyle w:val="a4"/>
        <w:spacing w:before="119"/>
        <w:ind w:left="1560" w:right="527"/>
        <w:rPr>
          <w:rFonts w:ascii="Times New Roman" w:hAnsi="Times New Roman"/>
        </w:rPr>
      </w:pPr>
      <w:r>
        <w:t>As defined in the NERC Rules of Procedure, “Compliance Enforcement Authority” (CEA) means NERC or the Regional Entity in their respective roles of monitoring and enforcing compliance with the NERC Reliability Standards</w:t>
      </w:r>
      <w:r>
        <w:rPr>
          <w:rFonts w:ascii="Times New Roman" w:hAnsi="Times New Roman"/>
        </w:rPr>
        <w:t>.</w:t>
      </w:r>
    </w:p>
    <w:p w:rsidR="00C5034E" w:rsidRDefault="00724C3D">
      <w:pPr>
        <w:pStyle w:val="a6"/>
        <w:numPr>
          <w:ilvl w:val="1"/>
          <w:numId w:val="13"/>
        </w:numPr>
        <w:tabs>
          <w:tab w:val="clear" w:pos="312"/>
          <w:tab w:val="left" w:pos="1632"/>
        </w:tabs>
        <w:ind w:left="1090"/>
        <w:rPr>
          <w:b/>
          <w:sz w:val="24"/>
        </w:rPr>
      </w:pPr>
      <w:r>
        <w:rPr>
          <w:rFonts w:hint="eastAsia"/>
          <w:b/>
          <w:sz w:val="24"/>
        </w:rPr>
        <w:t>合规执法机构:</w:t>
      </w:r>
    </w:p>
    <w:p w:rsidR="00C5034E" w:rsidRDefault="00724C3D">
      <w:pPr>
        <w:pStyle w:val="a4"/>
        <w:ind w:left="1631" w:right="101"/>
        <w:rPr>
          <w:rFonts w:ascii="Times New Roman" w:eastAsia="宋体" w:hAnsi="Times New Roman"/>
          <w:lang w:eastAsia="zh-CN"/>
        </w:rPr>
      </w:pPr>
      <w:r>
        <w:rPr>
          <w:rFonts w:hint="eastAsia"/>
          <w:lang w:eastAsia="zh-CN"/>
        </w:rPr>
        <w:t>“合规执行机构”系指NERC或区域实体，或由适用的政府机构指定的任何实体，在各自的管辖范围内各自履行监督和/或强制执行可靠性标准的职责。</w:t>
      </w:r>
    </w:p>
    <w:p w:rsidR="00C5034E" w:rsidRDefault="00724C3D">
      <w:pPr>
        <w:pStyle w:val="2"/>
        <w:tabs>
          <w:tab w:val="left" w:pos="1652"/>
        </w:tabs>
        <w:spacing w:before="119"/>
        <w:ind w:left="1110"/>
        <w:rPr>
          <w:rFonts w:eastAsia="宋体"/>
          <w:lang w:eastAsia="zh-CN"/>
        </w:rPr>
      </w:pPr>
      <w:r>
        <w:rPr>
          <w:rFonts w:eastAsia="宋体" w:hint="eastAsia"/>
          <w:lang w:eastAsia="zh-CN"/>
        </w:rPr>
        <w:t>1.3</w:t>
      </w:r>
      <w:r>
        <w:rPr>
          <w:rFonts w:eastAsia="宋体" w:hint="eastAsia"/>
          <w:lang w:eastAsia="zh-CN"/>
        </w:rPr>
        <w:tab/>
      </w:r>
      <w:r>
        <w:t>Evidence</w:t>
      </w:r>
      <w:r>
        <w:rPr>
          <w:spacing w:val="-1"/>
        </w:rPr>
        <w:t xml:space="preserve"> </w:t>
      </w:r>
      <w:r>
        <w:t>Retention:</w:t>
      </w:r>
      <w:r>
        <w:rPr>
          <w:rFonts w:eastAsia="宋体" w:hint="eastAsia"/>
          <w:lang w:eastAsia="zh-CN"/>
        </w:rPr>
        <w:tab/>
        <w:t xml:space="preserve">1.3 </w:t>
      </w:r>
      <w:r>
        <w:rPr>
          <w:rFonts w:eastAsia="宋体" w:hint="eastAsia"/>
          <w:lang w:eastAsia="zh-CN"/>
        </w:rPr>
        <w:t>证据保留</w:t>
      </w:r>
    </w:p>
    <w:p w:rsidR="00C5034E" w:rsidRDefault="00724C3D">
      <w:pPr>
        <w:pStyle w:val="a4"/>
        <w:ind w:left="1651" w:right="1210"/>
      </w:pPr>
      <w:r>
        <w:t>The following evidence retention period(s) identify the period of time an entity is required to retain specific evidence to demonstrate compliance. For instances where the evidence retention period specified below is shorter than the time since the last audit, the Compliance Enforcement Authority may ask an entity to provide other evidence to show it was compliant for the full-time period since the last audit.</w:t>
      </w:r>
    </w:p>
    <w:p w:rsidR="00C5034E" w:rsidRDefault="00724C3D">
      <w:pPr>
        <w:pStyle w:val="a4"/>
        <w:ind w:left="1651" w:right="1210"/>
        <w:rPr>
          <w:lang w:eastAsia="zh-CN"/>
        </w:rPr>
      </w:pPr>
      <w:r>
        <w:rPr>
          <w:rFonts w:hint="eastAsia"/>
          <w:lang w:eastAsia="zh-CN"/>
        </w:rPr>
        <w:t>以下证据保留期限指实体被要求保留特定证据以证明合规的期限。如果以下规定的证据保留期比上次审计后的时间短，合规执行机构可以要求实体提供其他证据，以证明其在上次审计后的全职期间是合规的。</w:t>
      </w:r>
    </w:p>
    <w:p w:rsidR="00C5034E" w:rsidRDefault="00724C3D">
      <w:pPr>
        <w:pStyle w:val="a4"/>
        <w:spacing w:before="121"/>
        <w:ind w:left="1651" w:right="1447"/>
      </w:pPr>
      <w:r>
        <w:t>The applicable entity shall keep data or evidence to show compliance as identified below unless directed by its Compliance Enforcement Authority to retain specific evidence for a longer period of time as part of an investigation.</w:t>
      </w:r>
      <w:r>
        <w:rPr>
          <w:rFonts w:hint="eastAsia"/>
        </w:rPr>
        <w:t>适用实体应保存数据或证据，以证明符合下述规定，除非其合规执行机构指示将特定证据保留较长时间，作为调查的一部分。</w:t>
      </w:r>
    </w:p>
    <w:p w:rsidR="00C5034E" w:rsidRDefault="00724C3D">
      <w:pPr>
        <w:pStyle w:val="a4"/>
        <w:spacing w:before="120"/>
        <w:ind w:left="1651" w:right="1184"/>
      </w:pPr>
      <w:r>
        <w:t>The applicable entity shall retain evidence of compliance for Requirements R1, R2, and R4, and Measures M1, M2, and M4 for the current calendar year and one previous calendar year, with the exception of operator logs and voice recordings which shall be retained for a minimum of 90 calendar days, unless directed by its Compliance Enforcement Authority to retain specific evidence for a longer period of time as part of an investigation.</w:t>
      </w:r>
    </w:p>
    <w:p w:rsidR="00C5034E" w:rsidRDefault="00724C3D">
      <w:pPr>
        <w:pStyle w:val="a4"/>
        <w:spacing w:before="120"/>
        <w:ind w:left="1651" w:right="1184"/>
        <w:rPr>
          <w:lang w:eastAsia="zh-CN"/>
        </w:rPr>
      </w:pPr>
      <w:r>
        <w:rPr>
          <w:rFonts w:hint="eastAsia"/>
          <w:lang w:eastAsia="zh-CN"/>
        </w:rPr>
        <w:t>单位应当保留证据的合规需求R1、R2和R4,和措施M1, M2,和M4为当前日历年和一个以前的日历年,除了操作日志和语音记录应保留至少90日历天,除非由其合规执法机构保留更长一段时间的具体证据,作为调查的一部分。</w:t>
      </w:r>
    </w:p>
    <w:p w:rsidR="00C5034E" w:rsidRDefault="00724C3D">
      <w:pPr>
        <w:pStyle w:val="a4"/>
        <w:spacing w:before="119"/>
        <w:ind w:left="1651" w:right="1207"/>
      </w:pPr>
      <w:r>
        <w:t>The Transmission Operator shall retain evidence of compliance for Requirement R3 and Measure M3 for a rolling 30-day period, unless directed by its Compliance Enforcement Authority to retain specific evidence for a longer period of time as part of an investigation.</w:t>
      </w:r>
    </w:p>
    <w:p w:rsidR="00C5034E" w:rsidRDefault="00724C3D">
      <w:pPr>
        <w:pStyle w:val="a4"/>
        <w:spacing w:before="119"/>
        <w:ind w:left="1651" w:right="1207"/>
        <w:rPr>
          <w:lang w:eastAsia="zh-CN"/>
        </w:rPr>
      </w:pPr>
      <w:r>
        <w:rPr>
          <w:rFonts w:hint="eastAsia"/>
          <w:lang w:eastAsia="zh-CN"/>
        </w:rPr>
        <w:t>输电运营商应保留符合要求R3和措施M3的证据，持续30天，除非其合规执</w:t>
      </w:r>
      <w:r>
        <w:rPr>
          <w:rFonts w:hint="eastAsia"/>
          <w:lang w:eastAsia="zh-CN"/>
        </w:rPr>
        <w:lastRenderedPageBreak/>
        <w:t>行机构指示保留特定证据更长的时间，作为调查的一部分。</w:t>
      </w:r>
    </w:p>
    <w:p w:rsidR="00C5034E" w:rsidRDefault="00724C3D">
      <w:pPr>
        <w:pStyle w:val="a4"/>
        <w:spacing w:before="121"/>
        <w:ind w:left="1651" w:right="1198"/>
      </w:pPr>
      <w:r>
        <w:t>If an applicable entity is found non-compliant it shall keep information related to the non-compliance until mitigation is complete and approved or for the time specified above, whichever is</w:t>
      </w:r>
      <w:r>
        <w:rPr>
          <w:spacing w:val="3"/>
        </w:rPr>
        <w:t xml:space="preserve"> </w:t>
      </w:r>
      <w:r>
        <w:t>longer.</w:t>
      </w:r>
    </w:p>
    <w:p w:rsidR="00C5034E" w:rsidRDefault="00724C3D">
      <w:pPr>
        <w:pStyle w:val="a4"/>
        <w:spacing w:before="121"/>
        <w:ind w:left="1651" w:right="1198"/>
        <w:rPr>
          <w:lang w:eastAsia="zh-CN"/>
        </w:rPr>
      </w:pPr>
      <w:r>
        <w:rPr>
          <w:rFonts w:hint="eastAsia"/>
          <w:lang w:eastAsia="zh-CN"/>
        </w:rPr>
        <w:t>如果发现一个适用实体不符合规定，它应保存与不符合规定有关的信息，直到缓解措施完成并获得批准或在上述规定的时间内(以较长时间为准)。</w:t>
      </w:r>
    </w:p>
    <w:p w:rsidR="00C5034E" w:rsidRDefault="00724C3D">
      <w:pPr>
        <w:pStyle w:val="2"/>
        <w:numPr>
          <w:ilvl w:val="1"/>
          <w:numId w:val="21"/>
        </w:numPr>
        <w:tabs>
          <w:tab w:val="clear" w:pos="312"/>
          <w:tab w:val="left" w:pos="1652"/>
        </w:tabs>
        <w:ind w:left="1056"/>
      </w:pPr>
      <w:r>
        <w:t>Compliance Monitoring and Enforcement</w:t>
      </w:r>
      <w:r>
        <w:rPr>
          <w:spacing w:val="-2"/>
        </w:rPr>
        <w:t xml:space="preserve"> </w:t>
      </w:r>
      <w:r>
        <w:t>Program</w:t>
      </w:r>
      <w:r>
        <w:rPr>
          <w:rFonts w:eastAsia="宋体" w:hint="eastAsia"/>
          <w:lang w:eastAsia="zh-CN"/>
        </w:rPr>
        <w:t xml:space="preserve">  1.4.</w:t>
      </w:r>
      <w:r>
        <w:rPr>
          <w:rFonts w:hint="eastAsia"/>
        </w:rPr>
        <w:t>合规性监视和执行程序</w:t>
      </w:r>
    </w:p>
    <w:p w:rsidR="00C5034E" w:rsidRDefault="00724C3D">
      <w:pPr>
        <w:pStyle w:val="a4"/>
        <w:ind w:left="1651" w:right="1705"/>
      </w:pPr>
      <w:r>
        <w:t>As defined in the NERC Rules of Procedure, “Compliance Monitoring and Enforcement Program” refers to the identification of the processes used to evaluate data or information for the purpose of assessing performance or outcomes with the associated Reliability Standard.</w:t>
      </w:r>
    </w:p>
    <w:p w:rsidR="00C5034E" w:rsidRDefault="00724C3D">
      <w:pPr>
        <w:pStyle w:val="a4"/>
        <w:ind w:left="1651" w:right="1705"/>
        <w:rPr>
          <w:lang w:eastAsia="zh-CN"/>
        </w:rPr>
      </w:pPr>
      <w:r>
        <w:rPr>
          <w:rFonts w:hint="eastAsia"/>
          <w:lang w:eastAsia="zh-CN"/>
        </w:rPr>
        <w:t>按照NERC程序规则的定义，“合规性监测和执行计划”指的是用于评估数据或信息的过程的识别，目的是评估性能或结果与相关的可靠性标准。</w:t>
      </w:r>
    </w:p>
    <w:p w:rsidR="00C5034E" w:rsidRDefault="00C5034E">
      <w:pPr>
        <w:pStyle w:val="a4"/>
        <w:ind w:left="1651" w:right="1705"/>
        <w:rPr>
          <w:lang w:eastAsia="zh-CN"/>
        </w:rPr>
      </w:pPr>
    </w:p>
    <w:p w:rsidR="00C5034E" w:rsidRDefault="00C5034E">
      <w:pPr>
        <w:pStyle w:val="a4"/>
        <w:ind w:left="1651" w:right="1705"/>
        <w:rPr>
          <w:lang w:eastAsia="zh-CN"/>
        </w:rPr>
      </w:pPr>
    </w:p>
    <w:p w:rsidR="00C5034E" w:rsidRDefault="00C5034E">
      <w:pPr>
        <w:rPr>
          <w:lang w:eastAsia="zh-CN"/>
        </w:rPr>
      </w:pPr>
    </w:p>
    <w:p w:rsidR="00C5034E" w:rsidRDefault="00C5034E">
      <w:pPr>
        <w:rPr>
          <w:lang w:eastAsia="zh-CN"/>
        </w:rPr>
        <w:sectPr w:rsidR="00C5034E">
          <w:headerReference w:type="default" r:id="rId48"/>
          <w:footerReference w:type="default" r:id="rId49"/>
          <w:pgSz w:w="12240" w:h="15840"/>
          <w:pgMar w:top="1340" w:right="240" w:bottom="900" w:left="1320" w:header="763" w:footer="705" w:gutter="0"/>
          <w:cols w:space="720"/>
        </w:sectPr>
      </w:pPr>
    </w:p>
    <w:p w:rsidR="00C5034E" w:rsidRDefault="00C5034E">
      <w:pPr>
        <w:pStyle w:val="a4"/>
        <w:spacing w:before="7"/>
        <w:rPr>
          <w:sz w:val="10"/>
          <w:lang w:eastAsia="zh-CN"/>
        </w:rPr>
      </w:pPr>
    </w:p>
    <w:p w:rsidR="00C5034E" w:rsidRDefault="00724C3D">
      <w:pPr>
        <w:pStyle w:val="2"/>
        <w:spacing w:before="92"/>
        <w:rPr>
          <w:rFonts w:ascii="Arial"/>
        </w:rPr>
      </w:pPr>
      <w:r>
        <w:rPr>
          <w:rFonts w:ascii="Arial"/>
        </w:rPr>
        <w:t>Violation Severity Levels</w:t>
      </w:r>
    </w:p>
    <w:p w:rsidR="00C5034E" w:rsidRDefault="00C5034E">
      <w:pPr>
        <w:pStyle w:val="a4"/>
        <w:spacing w:before="9" w:after="1"/>
        <w:rPr>
          <w:rFonts w:ascii="Arial"/>
          <w:b/>
          <w:sz w:val="10"/>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20"/>
        <w:gridCol w:w="3065"/>
        <w:gridCol w:w="3075"/>
        <w:gridCol w:w="3063"/>
        <w:gridCol w:w="3073"/>
      </w:tblGrid>
      <w:tr w:rsidR="00C5034E">
        <w:trPr>
          <w:trHeight w:val="530"/>
        </w:trPr>
        <w:tc>
          <w:tcPr>
            <w:tcW w:w="720" w:type="dxa"/>
            <w:vMerge w:val="restart"/>
            <w:shd w:val="clear" w:color="auto" w:fill="264D74"/>
          </w:tcPr>
          <w:p w:rsidR="00C5034E" w:rsidRDefault="00724C3D">
            <w:pPr>
              <w:pStyle w:val="TableParagraph"/>
              <w:spacing w:before="117"/>
              <w:ind w:left="52"/>
              <w:rPr>
                <w:rFonts w:ascii="Tahoma"/>
                <w:b/>
                <w:sz w:val="24"/>
              </w:rPr>
            </w:pPr>
            <w:r>
              <w:rPr>
                <w:rFonts w:ascii="Tahoma"/>
                <w:b/>
                <w:sz w:val="24"/>
              </w:rPr>
              <w:t>R #</w:t>
            </w:r>
          </w:p>
        </w:tc>
        <w:tc>
          <w:tcPr>
            <w:tcW w:w="12276" w:type="dxa"/>
            <w:gridSpan w:val="4"/>
            <w:shd w:val="clear" w:color="auto" w:fill="264D74"/>
          </w:tcPr>
          <w:p w:rsidR="00C5034E" w:rsidRDefault="00724C3D">
            <w:pPr>
              <w:pStyle w:val="TableParagraph"/>
              <w:spacing w:before="117"/>
              <w:ind w:left="4633" w:right="4631"/>
              <w:jc w:val="center"/>
              <w:rPr>
                <w:rFonts w:ascii="Tahoma"/>
                <w:b/>
                <w:sz w:val="24"/>
              </w:rPr>
            </w:pPr>
            <w:r>
              <w:rPr>
                <w:rFonts w:ascii="Tahoma"/>
                <w:b/>
                <w:sz w:val="24"/>
              </w:rPr>
              <w:t>Violation Severity Levels</w:t>
            </w:r>
          </w:p>
        </w:tc>
      </w:tr>
      <w:tr w:rsidR="00C5034E">
        <w:trPr>
          <w:trHeight w:val="486"/>
        </w:trPr>
        <w:tc>
          <w:tcPr>
            <w:tcW w:w="720" w:type="dxa"/>
            <w:vMerge/>
            <w:tcBorders>
              <w:top w:val="nil"/>
            </w:tcBorders>
            <w:shd w:val="clear" w:color="auto" w:fill="264D74"/>
          </w:tcPr>
          <w:p w:rsidR="00C5034E" w:rsidRDefault="00C5034E">
            <w:pPr>
              <w:rPr>
                <w:sz w:val="2"/>
                <w:szCs w:val="2"/>
              </w:rPr>
            </w:pPr>
          </w:p>
        </w:tc>
        <w:tc>
          <w:tcPr>
            <w:tcW w:w="3065" w:type="dxa"/>
            <w:shd w:val="clear" w:color="auto" w:fill="5D85A9"/>
          </w:tcPr>
          <w:p w:rsidR="00C5034E" w:rsidRDefault="00724C3D">
            <w:pPr>
              <w:pStyle w:val="TableParagraph"/>
              <w:spacing w:before="124"/>
              <w:ind w:left="1015"/>
              <w:rPr>
                <w:rFonts w:ascii="Arial"/>
                <w:b/>
                <w:sz w:val="20"/>
              </w:rPr>
            </w:pPr>
            <w:r>
              <w:rPr>
                <w:rFonts w:ascii="Arial"/>
                <w:b/>
                <w:sz w:val="20"/>
              </w:rPr>
              <w:t>Lower VSL</w:t>
            </w:r>
          </w:p>
        </w:tc>
        <w:tc>
          <w:tcPr>
            <w:tcW w:w="3075" w:type="dxa"/>
            <w:shd w:val="clear" w:color="auto" w:fill="5D85A9"/>
          </w:tcPr>
          <w:p w:rsidR="00C5034E" w:rsidRDefault="00724C3D">
            <w:pPr>
              <w:pStyle w:val="TableParagraph"/>
              <w:spacing w:before="124"/>
              <w:ind w:left="868"/>
              <w:rPr>
                <w:rFonts w:ascii="Arial"/>
                <w:b/>
                <w:sz w:val="20"/>
              </w:rPr>
            </w:pPr>
            <w:r>
              <w:rPr>
                <w:rFonts w:ascii="Arial"/>
                <w:b/>
                <w:sz w:val="20"/>
              </w:rPr>
              <w:t>Moderate VSL</w:t>
            </w:r>
          </w:p>
        </w:tc>
        <w:tc>
          <w:tcPr>
            <w:tcW w:w="3063" w:type="dxa"/>
            <w:shd w:val="clear" w:color="auto" w:fill="5D85A9"/>
          </w:tcPr>
          <w:p w:rsidR="00C5034E" w:rsidRDefault="00724C3D">
            <w:pPr>
              <w:pStyle w:val="TableParagraph"/>
              <w:spacing w:before="124"/>
              <w:ind w:left="1063" w:right="1060"/>
              <w:jc w:val="center"/>
              <w:rPr>
                <w:rFonts w:ascii="Arial"/>
                <w:b/>
                <w:sz w:val="20"/>
              </w:rPr>
            </w:pPr>
            <w:r>
              <w:rPr>
                <w:rFonts w:ascii="Arial"/>
                <w:b/>
                <w:sz w:val="20"/>
              </w:rPr>
              <w:t>High VSL</w:t>
            </w:r>
          </w:p>
        </w:tc>
        <w:tc>
          <w:tcPr>
            <w:tcW w:w="3073" w:type="dxa"/>
            <w:shd w:val="clear" w:color="auto" w:fill="5D85A9"/>
          </w:tcPr>
          <w:p w:rsidR="00C5034E" w:rsidRDefault="00724C3D">
            <w:pPr>
              <w:pStyle w:val="TableParagraph"/>
              <w:spacing w:before="124"/>
              <w:ind w:left="982"/>
              <w:rPr>
                <w:rFonts w:ascii="Arial"/>
                <w:b/>
                <w:sz w:val="20"/>
              </w:rPr>
            </w:pPr>
            <w:r>
              <w:rPr>
                <w:rFonts w:ascii="Arial"/>
                <w:b/>
                <w:sz w:val="20"/>
              </w:rPr>
              <w:t>Severe VSL</w:t>
            </w:r>
          </w:p>
        </w:tc>
      </w:tr>
      <w:tr w:rsidR="00C5034E">
        <w:trPr>
          <w:trHeight w:val="1625"/>
        </w:trPr>
        <w:tc>
          <w:tcPr>
            <w:tcW w:w="720" w:type="dxa"/>
          </w:tcPr>
          <w:p w:rsidR="00C5034E" w:rsidRDefault="00724C3D">
            <w:pPr>
              <w:pStyle w:val="TableParagraph"/>
              <w:spacing w:before="119"/>
              <w:ind w:left="107"/>
              <w:rPr>
                <w:b/>
                <w:sz w:val="24"/>
              </w:rPr>
            </w:pPr>
            <w:r>
              <w:rPr>
                <w:b/>
                <w:sz w:val="24"/>
              </w:rPr>
              <w:t>R1.</w:t>
            </w:r>
          </w:p>
        </w:tc>
        <w:tc>
          <w:tcPr>
            <w:tcW w:w="3065" w:type="dxa"/>
          </w:tcPr>
          <w:p w:rsidR="00C5034E" w:rsidRDefault="00724C3D">
            <w:pPr>
              <w:pStyle w:val="TableParagraph"/>
              <w:spacing w:before="119"/>
              <w:ind w:left="107"/>
              <w:rPr>
                <w:sz w:val="24"/>
              </w:rPr>
            </w:pPr>
            <w:r>
              <w:rPr>
                <w:sz w:val="24"/>
              </w:rPr>
              <w:t>N/A</w:t>
            </w:r>
          </w:p>
        </w:tc>
        <w:tc>
          <w:tcPr>
            <w:tcW w:w="3075" w:type="dxa"/>
          </w:tcPr>
          <w:p w:rsidR="00C5034E" w:rsidRDefault="00724C3D">
            <w:pPr>
              <w:pStyle w:val="TableParagraph"/>
              <w:spacing w:before="119"/>
              <w:ind w:left="107" w:right="163"/>
              <w:rPr>
                <w:sz w:val="24"/>
              </w:rPr>
            </w:pPr>
            <w:r>
              <w:rPr>
                <w:sz w:val="24"/>
              </w:rPr>
              <w:t>The Transmission Operator's Operating Process or Operating Procedure to address the quality of the Real-time data necessary to perform its Real-time monitoring and Real-time Assessments did not include one of the elements listed in Part 1.1 through Part 1.3.</w:t>
            </w:r>
          </w:p>
          <w:p w:rsidR="00C5034E" w:rsidRDefault="00724C3D">
            <w:pPr>
              <w:pStyle w:val="TableParagraph"/>
              <w:spacing w:before="119"/>
              <w:ind w:left="107" w:right="163"/>
              <w:rPr>
                <w:sz w:val="24"/>
                <w:lang w:eastAsia="zh-CN"/>
              </w:rPr>
            </w:pPr>
            <w:r>
              <w:rPr>
                <w:rFonts w:eastAsia="宋体" w:hint="eastAsia"/>
                <w:sz w:val="24"/>
                <w:lang w:eastAsia="zh-CN"/>
              </w:rPr>
              <w:t>输电</w:t>
            </w:r>
            <w:r>
              <w:rPr>
                <w:rFonts w:hint="eastAsia"/>
                <w:sz w:val="24"/>
                <w:lang w:eastAsia="zh-CN"/>
              </w:rPr>
              <w:t>运营商的操作流程或操作程序，以解决实时数据的质量，这是执行实时监测和实时评估所必需的，不包括第1.1至1.3部分中列出的要素之一。</w:t>
            </w:r>
          </w:p>
        </w:tc>
        <w:tc>
          <w:tcPr>
            <w:tcW w:w="3063" w:type="dxa"/>
          </w:tcPr>
          <w:p w:rsidR="00C5034E" w:rsidRDefault="00724C3D">
            <w:pPr>
              <w:pStyle w:val="TableParagraph"/>
              <w:spacing w:before="119"/>
              <w:ind w:left="107" w:right="149"/>
              <w:rPr>
                <w:sz w:val="24"/>
              </w:rPr>
            </w:pPr>
            <w:r>
              <w:rPr>
                <w:sz w:val="24"/>
              </w:rPr>
              <w:t>The Transmission Operator's Operating Process or Operating Procedure to address the quality of the Real-time data necessary to perform its Real-time monitoring and Real-time Assessments did not include two of the elements listed in Part 1.1 through Part 1.3.</w:t>
            </w:r>
          </w:p>
          <w:p w:rsidR="00C5034E" w:rsidRDefault="00724C3D">
            <w:pPr>
              <w:pStyle w:val="TableParagraph"/>
              <w:spacing w:before="119"/>
              <w:ind w:left="107" w:right="149"/>
              <w:rPr>
                <w:sz w:val="24"/>
                <w:lang w:eastAsia="zh-CN"/>
              </w:rPr>
            </w:pPr>
            <w:r>
              <w:rPr>
                <w:rFonts w:eastAsia="宋体" w:hint="eastAsia"/>
                <w:sz w:val="24"/>
                <w:lang w:eastAsia="zh-CN"/>
              </w:rPr>
              <w:t>输电</w:t>
            </w:r>
            <w:r>
              <w:rPr>
                <w:rFonts w:hint="eastAsia"/>
                <w:sz w:val="24"/>
                <w:lang w:eastAsia="zh-CN"/>
              </w:rPr>
              <w:t>运营商的操作流程或操作程序，以解决实时数据的质量，这是执行实时监测和实时评估所必需的，不包括第1.1至1.3部分中列出的两个要素。</w:t>
            </w:r>
          </w:p>
        </w:tc>
        <w:tc>
          <w:tcPr>
            <w:tcW w:w="3073" w:type="dxa"/>
          </w:tcPr>
          <w:p w:rsidR="00C5034E" w:rsidRDefault="00724C3D">
            <w:pPr>
              <w:pStyle w:val="TableParagraph"/>
              <w:spacing w:before="119"/>
              <w:ind w:left="106" w:right="162"/>
              <w:rPr>
                <w:sz w:val="24"/>
              </w:rPr>
            </w:pPr>
            <w:r>
              <w:rPr>
                <w:sz w:val="24"/>
              </w:rPr>
              <w:t>The Transmission Operator's Operating Process or Operating Procedure to address the quality of the Real-time data necessary to perform its Real-time monitoring and Real-time Assessments did not include any of the elements listed in Part 1.1 through Part 1.3;</w:t>
            </w:r>
          </w:p>
          <w:p w:rsidR="00C5034E" w:rsidRDefault="00724C3D">
            <w:pPr>
              <w:pStyle w:val="TableParagraph"/>
              <w:spacing w:before="119"/>
              <w:ind w:left="106" w:right="162"/>
              <w:rPr>
                <w:sz w:val="24"/>
                <w:lang w:eastAsia="zh-CN"/>
              </w:rPr>
            </w:pPr>
            <w:r>
              <w:rPr>
                <w:rFonts w:eastAsia="宋体" w:hint="eastAsia"/>
                <w:lang w:eastAsia="zh-CN"/>
              </w:rPr>
              <w:t>输电运营商</w:t>
            </w:r>
            <w:r>
              <w:rPr>
                <w:rFonts w:hint="eastAsia"/>
                <w:sz w:val="24"/>
                <w:lang w:eastAsia="zh-CN"/>
              </w:rPr>
              <w:t>处理实时数据质量所需的操作流程或操作程序，以执行实时监控和实时评估，不包括第1.1至1.3部分所列的任何要素;</w:t>
            </w:r>
          </w:p>
          <w:p w:rsidR="00C5034E" w:rsidRDefault="00724C3D">
            <w:pPr>
              <w:pStyle w:val="TableParagraph"/>
              <w:spacing w:before="38"/>
              <w:ind w:left="106"/>
              <w:rPr>
                <w:sz w:val="24"/>
              </w:rPr>
            </w:pPr>
            <w:r>
              <w:rPr>
                <w:sz w:val="24"/>
              </w:rPr>
              <w:t>OR</w:t>
            </w:r>
          </w:p>
          <w:p w:rsidR="00C5034E" w:rsidRDefault="00724C3D">
            <w:pPr>
              <w:pStyle w:val="TableParagraph"/>
              <w:spacing w:before="38"/>
              <w:ind w:left="106" w:right="245"/>
              <w:rPr>
                <w:sz w:val="24"/>
              </w:rPr>
            </w:pPr>
            <w:r>
              <w:rPr>
                <w:sz w:val="24"/>
              </w:rPr>
              <w:t>The Transmission Operator did not implement an Operating Process or Operating Procedure to address the quality of the Real-time data necessary to perform its Real-time monitoring and Real-time Assessments.</w:t>
            </w:r>
          </w:p>
          <w:p w:rsidR="00C5034E" w:rsidRDefault="00724C3D">
            <w:pPr>
              <w:pStyle w:val="TableParagraph"/>
              <w:spacing w:before="38"/>
              <w:ind w:left="106" w:right="245"/>
              <w:rPr>
                <w:rFonts w:eastAsia="宋体"/>
                <w:sz w:val="24"/>
                <w:lang w:eastAsia="zh-CN"/>
              </w:rPr>
            </w:pPr>
            <w:r>
              <w:rPr>
                <w:rFonts w:eastAsia="宋体" w:hint="eastAsia"/>
                <w:sz w:val="24"/>
                <w:lang w:eastAsia="zh-CN"/>
              </w:rPr>
              <w:t>或者，</w:t>
            </w:r>
          </w:p>
          <w:p w:rsidR="00C5034E" w:rsidRDefault="00724C3D">
            <w:pPr>
              <w:pStyle w:val="TableParagraph"/>
              <w:spacing w:before="38"/>
              <w:ind w:left="106" w:right="245"/>
              <w:rPr>
                <w:rFonts w:eastAsia="宋体"/>
                <w:sz w:val="24"/>
                <w:lang w:eastAsia="zh-CN"/>
              </w:rPr>
            </w:pPr>
            <w:r>
              <w:rPr>
                <w:rFonts w:eastAsia="宋体" w:hint="eastAsia"/>
                <w:lang w:eastAsia="zh-CN"/>
              </w:rPr>
              <w:t>输电运营商</w:t>
            </w:r>
            <w:r>
              <w:rPr>
                <w:rFonts w:eastAsia="宋体" w:hint="eastAsia"/>
                <w:sz w:val="24"/>
                <w:lang w:eastAsia="zh-CN"/>
              </w:rPr>
              <w:t>没有实施操作</w:t>
            </w:r>
            <w:r>
              <w:rPr>
                <w:rFonts w:eastAsia="宋体" w:hint="eastAsia"/>
                <w:sz w:val="24"/>
                <w:lang w:eastAsia="zh-CN"/>
              </w:rPr>
              <w:lastRenderedPageBreak/>
              <w:t>流程或操作程序来解决实时数据的质量问题，这是执行实时监控和实时评估所必需的。</w:t>
            </w:r>
          </w:p>
        </w:tc>
      </w:tr>
      <w:tr w:rsidR="00C5034E">
        <w:trPr>
          <w:trHeight w:val="1290"/>
        </w:trPr>
        <w:tc>
          <w:tcPr>
            <w:tcW w:w="720" w:type="dxa"/>
          </w:tcPr>
          <w:p w:rsidR="00C5034E" w:rsidRDefault="00724C3D">
            <w:pPr>
              <w:pStyle w:val="TableParagraph"/>
              <w:spacing w:before="119"/>
              <w:ind w:left="107"/>
              <w:rPr>
                <w:b/>
                <w:sz w:val="24"/>
              </w:rPr>
            </w:pPr>
            <w:r>
              <w:rPr>
                <w:b/>
                <w:sz w:val="24"/>
              </w:rPr>
              <w:lastRenderedPageBreak/>
              <w:t>R2.</w:t>
            </w:r>
          </w:p>
        </w:tc>
        <w:tc>
          <w:tcPr>
            <w:tcW w:w="3065" w:type="dxa"/>
          </w:tcPr>
          <w:p w:rsidR="00C5034E" w:rsidRDefault="00724C3D">
            <w:pPr>
              <w:pStyle w:val="TableParagraph"/>
              <w:spacing w:before="119"/>
              <w:ind w:left="107"/>
              <w:rPr>
                <w:sz w:val="24"/>
              </w:rPr>
            </w:pPr>
            <w:r>
              <w:rPr>
                <w:sz w:val="24"/>
              </w:rPr>
              <w:t>N/A</w:t>
            </w:r>
          </w:p>
        </w:tc>
        <w:tc>
          <w:tcPr>
            <w:tcW w:w="3075" w:type="dxa"/>
          </w:tcPr>
          <w:p w:rsidR="00C5034E" w:rsidRDefault="00724C3D">
            <w:pPr>
              <w:pStyle w:val="TableParagraph"/>
              <w:spacing w:before="119" w:line="290" w:lineRule="atLeast"/>
              <w:ind w:left="107" w:right="445"/>
              <w:rPr>
                <w:sz w:val="24"/>
              </w:rPr>
            </w:pPr>
            <w:r>
              <w:rPr>
                <w:sz w:val="24"/>
              </w:rPr>
              <w:t>The Balancing Authority's Operating Process or Operating Procedure to address the quality of the</w:t>
            </w:r>
            <w:r>
              <w:rPr>
                <w:rFonts w:eastAsia="宋体" w:hint="eastAsia"/>
                <w:sz w:val="24"/>
                <w:lang w:eastAsia="zh-CN"/>
              </w:rPr>
              <w:t xml:space="preserve"> </w:t>
            </w:r>
            <w:r>
              <w:rPr>
                <w:sz w:val="24"/>
              </w:rPr>
              <w:t>Real-time data necessary to perform its analysis functions and Real-time monitoring did not include one of the elements listed in Part 2.1 through Part 2.3.</w:t>
            </w:r>
          </w:p>
          <w:p w:rsidR="00C5034E" w:rsidRDefault="00724C3D">
            <w:pPr>
              <w:pStyle w:val="TableParagraph"/>
              <w:spacing w:before="119" w:line="290" w:lineRule="atLeast"/>
              <w:ind w:left="107" w:right="445"/>
              <w:rPr>
                <w:sz w:val="24"/>
                <w:lang w:eastAsia="zh-CN"/>
              </w:rPr>
            </w:pPr>
            <w:r>
              <w:rPr>
                <w:rFonts w:hint="eastAsia"/>
                <w:sz w:val="24"/>
                <w:lang w:eastAsia="zh-CN"/>
              </w:rPr>
              <w:t>平衡机构处理执行其分析功能和实时监控所需的实时数据质量的操作流程或操作程序不包括第2.1至2.3部分所列的要素之一。</w:t>
            </w:r>
          </w:p>
        </w:tc>
        <w:tc>
          <w:tcPr>
            <w:tcW w:w="3063" w:type="dxa"/>
          </w:tcPr>
          <w:p w:rsidR="00C5034E" w:rsidRDefault="00724C3D">
            <w:pPr>
              <w:pStyle w:val="TableParagraph"/>
              <w:spacing w:before="119" w:line="290" w:lineRule="atLeast"/>
              <w:ind w:left="107" w:right="433"/>
              <w:rPr>
                <w:sz w:val="24"/>
              </w:rPr>
            </w:pPr>
            <w:r>
              <w:rPr>
                <w:sz w:val="24"/>
              </w:rPr>
              <w:t>The Balancing Authority's Operating Process or Operating Procedure to address the quality of the</w:t>
            </w:r>
            <w:r>
              <w:rPr>
                <w:rFonts w:eastAsia="宋体" w:hint="eastAsia"/>
                <w:sz w:val="24"/>
                <w:lang w:eastAsia="zh-CN"/>
              </w:rPr>
              <w:t xml:space="preserve"> </w:t>
            </w:r>
            <w:r>
              <w:rPr>
                <w:sz w:val="24"/>
              </w:rPr>
              <w:t>Real-time data necessary to perform its analysis functions and Real-time monitoring did not include two of the elements listed in Part 2.1 through Part 2.3.</w:t>
            </w:r>
          </w:p>
          <w:p w:rsidR="00C5034E" w:rsidRDefault="00724C3D">
            <w:pPr>
              <w:pStyle w:val="TableParagraph"/>
              <w:spacing w:before="119" w:line="290" w:lineRule="atLeast"/>
              <w:ind w:left="107" w:right="433"/>
              <w:rPr>
                <w:sz w:val="24"/>
                <w:lang w:eastAsia="zh-CN"/>
              </w:rPr>
            </w:pPr>
            <w:r>
              <w:rPr>
                <w:rFonts w:hint="eastAsia"/>
                <w:sz w:val="24"/>
                <w:lang w:eastAsia="zh-CN"/>
              </w:rPr>
              <w:t>平衡机构处理执行其分析功能和实时监控所需的实时数据质量的操作流程或操作程序不包括第2.1至2.3部分所列的两个要素。</w:t>
            </w:r>
          </w:p>
        </w:tc>
        <w:tc>
          <w:tcPr>
            <w:tcW w:w="3073" w:type="dxa"/>
          </w:tcPr>
          <w:p w:rsidR="00C5034E" w:rsidRDefault="00724C3D">
            <w:pPr>
              <w:pStyle w:val="TableParagraph"/>
              <w:spacing w:before="119" w:line="290" w:lineRule="atLeast"/>
              <w:ind w:left="106" w:right="444"/>
              <w:rPr>
                <w:sz w:val="24"/>
              </w:rPr>
            </w:pPr>
            <w:r>
              <w:rPr>
                <w:sz w:val="24"/>
              </w:rPr>
              <w:t>The Balancing Authority's Operating Process or Operating Procedure to address the quality of the</w:t>
            </w:r>
          </w:p>
          <w:p w:rsidR="00C5034E" w:rsidRDefault="00724C3D">
            <w:pPr>
              <w:pStyle w:val="TableParagraph"/>
              <w:ind w:left="106" w:right="173"/>
              <w:rPr>
                <w:sz w:val="24"/>
              </w:rPr>
            </w:pPr>
            <w:r>
              <w:rPr>
                <w:sz w:val="24"/>
              </w:rPr>
              <w:t>Real-time data necessary to perform its analysis functions and Real-time monitoring did not include any of the elements listed in Part 2.1 through Part 2.3;</w:t>
            </w:r>
          </w:p>
          <w:p w:rsidR="00C5034E" w:rsidRDefault="00724C3D">
            <w:pPr>
              <w:pStyle w:val="TableParagraph"/>
              <w:ind w:left="106" w:right="173"/>
              <w:rPr>
                <w:sz w:val="24"/>
                <w:lang w:eastAsia="zh-CN"/>
              </w:rPr>
            </w:pPr>
            <w:r>
              <w:rPr>
                <w:rFonts w:hint="eastAsia"/>
                <w:sz w:val="24"/>
                <w:lang w:eastAsia="zh-CN"/>
              </w:rPr>
              <w:t>平衡机构为处理其分析功能及实时监察所需的实时数据的质素而制定的运作程序或运作程序，并没有包括第2.1至2.3部所列的任何要素;</w:t>
            </w:r>
          </w:p>
          <w:p w:rsidR="00C5034E" w:rsidRDefault="00724C3D">
            <w:pPr>
              <w:pStyle w:val="TableParagraph"/>
              <w:spacing w:before="120"/>
              <w:ind w:left="106"/>
              <w:rPr>
                <w:sz w:val="24"/>
              </w:rPr>
            </w:pPr>
            <w:r>
              <w:rPr>
                <w:sz w:val="24"/>
              </w:rPr>
              <w:t>OR</w:t>
            </w:r>
          </w:p>
          <w:p w:rsidR="00C5034E" w:rsidRDefault="00724C3D">
            <w:pPr>
              <w:pStyle w:val="TableParagraph"/>
              <w:spacing w:before="119" w:line="290" w:lineRule="atLeast"/>
              <w:ind w:left="106" w:right="444"/>
              <w:rPr>
                <w:sz w:val="24"/>
              </w:rPr>
            </w:pPr>
            <w:r>
              <w:rPr>
                <w:sz w:val="24"/>
              </w:rPr>
              <w:t>The Balancing Authority did not implement an Operating Process or Operating Procedure to address the quality of the Real-time data necessary to perform its analysis functions and Real- time monitoring.</w:t>
            </w:r>
          </w:p>
          <w:p w:rsidR="00C5034E" w:rsidRDefault="00724C3D">
            <w:pPr>
              <w:pStyle w:val="TableParagraph"/>
              <w:spacing w:before="119" w:line="290" w:lineRule="atLeast"/>
              <w:ind w:left="106" w:right="444"/>
              <w:rPr>
                <w:rFonts w:eastAsia="宋体"/>
                <w:sz w:val="24"/>
                <w:lang w:eastAsia="zh-CN"/>
              </w:rPr>
            </w:pPr>
            <w:r>
              <w:rPr>
                <w:rFonts w:eastAsia="宋体" w:hint="eastAsia"/>
                <w:sz w:val="24"/>
                <w:lang w:eastAsia="zh-CN"/>
              </w:rPr>
              <w:lastRenderedPageBreak/>
              <w:t>或者，</w:t>
            </w:r>
          </w:p>
          <w:p w:rsidR="00C5034E" w:rsidRDefault="00724C3D">
            <w:pPr>
              <w:pStyle w:val="TableParagraph"/>
              <w:spacing w:before="119" w:line="290" w:lineRule="atLeast"/>
              <w:ind w:left="106" w:right="444"/>
              <w:rPr>
                <w:rFonts w:eastAsia="宋体"/>
                <w:sz w:val="24"/>
                <w:lang w:eastAsia="zh-CN"/>
              </w:rPr>
            </w:pPr>
            <w:r>
              <w:rPr>
                <w:rFonts w:eastAsia="宋体" w:hint="eastAsia"/>
                <w:sz w:val="24"/>
                <w:lang w:eastAsia="zh-CN"/>
              </w:rPr>
              <w:t>平衡机构没有实施操作流程或操作程序来解决执行其分析功能和实时监控所需的实时数据的质量问题。</w:t>
            </w:r>
          </w:p>
        </w:tc>
      </w:tr>
      <w:tr w:rsidR="00C5034E">
        <w:trPr>
          <w:trHeight w:val="1290"/>
        </w:trPr>
        <w:tc>
          <w:tcPr>
            <w:tcW w:w="720" w:type="dxa"/>
          </w:tcPr>
          <w:p w:rsidR="00C5034E" w:rsidRDefault="00724C3D">
            <w:pPr>
              <w:pStyle w:val="TableParagraph"/>
              <w:spacing w:before="119"/>
              <w:ind w:left="107"/>
              <w:rPr>
                <w:b/>
                <w:sz w:val="24"/>
              </w:rPr>
            </w:pPr>
            <w:r>
              <w:rPr>
                <w:b/>
                <w:sz w:val="24"/>
              </w:rPr>
              <w:lastRenderedPageBreak/>
              <w:t>R3.</w:t>
            </w:r>
          </w:p>
        </w:tc>
        <w:tc>
          <w:tcPr>
            <w:tcW w:w="3065" w:type="dxa"/>
          </w:tcPr>
          <w:p w:rsidR="00C5034E" w:rsidRDefault="00724C3D">
            <w:pPr>
              <w:pStyle w:val="TableParagraph"/>
              <w:spacing w:before="119"/>
              <w:ind w:left="107"/>
              <w:rPr>
                <w:sz w:val="24"/>
              </w:rPr>
            </w:pPr>
            <w:r>
              <w:rPr>
                <w:sz w:val="24"/>
              </w:rPr>
              <w:t>N/A</w:t>
            </w:r>
          </w:p>
        </w:tc>
        <w:tc>
          <w:tcPr>
            <w:tcW w:w="3075" w:type="dxa"/>
          </w:tcPr>
          <w:p w:rsidR="00C5034E" w:rsidRDefault="00724C3D">
            <w:pPr>
              <w:pStyle w:val="TableParagraph"/>
              <w:spacing w:before="119"/>
              <w:ind w:left="107" w:right="142"/>
              <w:rPr>
                <w:sz w:val="24"/>
              </w:rPr>
            </w:pPr>
            <w:r>
              <w:rPr>
                <w:sz w:val="24"/>
              </w:rPr>
              <w:t>The Transmission Operator's Operating Process or Operating Procedure to address the quality of analysis used in its Real-time Assessments did not include one of the elements listed in Part 3.1 through Part 3.3.</w:t>
            </w:r>
          </w:p>
          <w:p w:rsidR="00C5034E" w:rsidRDefault="00724C3D">
            <w:pPr>
              <w:pStyle w:val="TableParagraph"/>
              <w:spacing w:before="119"/>
              <w:ind w:left="107" w:right="142"/>
              <w:rPr>
                <w:sz w:val="24"/>
                <w:lang w:eastAsia="zh-CN"/>
              </w:rPr>
            </w:pPr>
            <w:r>
              <w:rPr>
                <w:rFonts w:hint="eastAsia"/>
                <w:sz w:val="24"/>
                <w:lang w:eastAsia="zh-CN"/>
              </w:rPr>
              <w:t>输电运营商用于实时评估的分析质量的操作流程或操作程序不包括第3.1至3.3部分所列的要素之一。</w:t>
            </w:r>
          </w:p>
        </w:tc>
        <w:tc>
          <w:tcPr>
            <w:tcW w:w="3063" w:type="dxa"/>
          </w:tcPr>
          <w:p w:rsidR="00C5034E" w:rsidRDefault="00724C3D">
            <w:pPr>
              <w:pStyle w:val="TableParagraph"/>
              <w:spacing w:before="119"/>
              <w:ind w:left="107" w:right="130"/>
              <w:rPr>
                <w:sz w:val="24"/>
              </w:rPr>
            </w:pPr>
            <w:r>
              <w:rPr>
                <w:sz w:val="24"/>
              </w:rPr>
              <w:t>The Transmission Operator's Operating Process or Operating Procedure to address the quality of analysis used in its Real-time Assessments did not include two of the elements listed in Part 3.1 through Part 3.3.</w:t>
            </w:r>
          </w:p>
          <w:p w:rsidR="00C5034E" w:rsidRDefault="00724C3D">
            <w:pPr>
              <w:pStyle w:val="TableParagraph"/>
              <w:spacing w:before="119"/>
              <w:ind w:left="107" w:right="130"/>
              <w:rPr>
                <w:sz w:val="24"/>
                <w:lang w:eastAsia="zh-CN"/>
              </w:rPr>
            </w:pPr>
            <w:r>
              <w:rPr>
                <w:rFonts w:hint="eastAsia"/>
                <w:sz w:val="24"/>
                <w:lang w:eastAsia="zh-CN"/>
              </w:rPr>
              <w:t>输电运营商用于实时评估的分析质量的操作流程或操作程序不包括第3.1至3.3部分所列的</w:t>
            </w:r>
            <w:r>
              <w:rPr>
                <w:rFonts w:eastAsia="宋体" w:hint="eastAsia"/>
                <w:sz w:val="24"/>
                <w:lang w:eastAsia="zh-CN"/>
              </w:rPr>
              <w:t>两个</w:t>
            </w:r>
            <w:r>
              <w:rPr>
                <w:rFonts w:hint="eastAsia"/>
                <w:sz w:val="24"/>
                <w:lang w:eastAsia="zh-CN"/>
              </w:rPr>
              <w:t>要素。</w:t>
            </w:r>
          </w:p>
        </w:tc>
        <w:tc>
          <w:tcPr>
            <w:tcW w:w="3073" w:type="dxa"/>
          </w:tcPr>
          <w:p w:rsidR="00C5034E" w:rsidRDefault="00724C3D">
            <w:pPr>
              <w:pStyle w:val="TableParagraph"/>
              <w:spacing w:before="119"/>
              <w:ind w:left="106" w:right="141"/>
              <w:rPr>
                <w:sz w:val="24"/>
              </w:rPr>
            </w:pPr>
            <w:r>
              <w:rPr>
                <w:sz w:val="24"/>
              </w:rPr>
              <w:t>The Transmission Operator's Operating Process or Operating Procedure to address the quality of analysis used in its Real-time Assessments did not include any of the elements listed in Part 3.1 through Part 3.3;</w:t>
            </w:r>
          </w:p>
          <w:p w:rsidR="00C5034E" w:rsidRDefault="00724C3D">
            <w:pPr>
              <w:pStyle w:val="TableParagraph"/>
              <w:spacing w:before="121"/>
              <w:ind w:left="106"/>
              <w:rPr>
                <w:sz w:val="24"/>
                <w:lang w:eastAsia="zh-CN"/>
              </w:rPr>
            </w:pPr>
            <w:r>
              <w:rPr>
                <w:rFonts w:hint="eastAsia"/>
                <w:sz w:val="24"/>
                <w:lang w:eastAsia="zh-CN"/>
              </w:rPr>
              <w:t>输电运营商用于实时评估的分析质量的操作流程或操作程序不包括第3.1至3.3部分所列的任何要素;</w:t>
            </w:r>
          </w:p>
          <w:p w:rsidR="00C5034E" w:rsidRDefault="00724C3D">
            <w:pPr>
              <w:pStyle w:val="TableParagraph"/>
              <w:spacing w:before="121"/>
              <w:ind w:left="106"/>
              <w:rPr>
                <w:sz w:val="24"/>
              </w:rPr>
            </w:pPr>
            <w:r>
              <w:rPr>
                <w:sz w:val="24"/>
              </w:rPr>
              <w:t>OR</w:t>
            </w:r>
          </w:p>
          <w:p w:rsidR="00C5034E" w:rsidRDefault="00724C3D">
            <w:pPr>
              <w:pStyle w:val="TableParagraph"/>
              <w:spacing w:before="121"/>
              <w:ind w:left="106"/>
              <w:rPr>
                <w:sz w:val="24"/>
              </w:rPr>
            </w:pPr>
            <w:r>
              <w:rPr>
                <w:sz w:val="24"/>
              </w:rPr>
              <w:t>The Transmission Operator did not implement an Operating Process or Operating Procedure to address the quality of</w:t>
            </w:r>
            <w:r>
              <w:rPr>
                <w:rFonts w:eastAsia="宋体" w:hint="eastAsia"/>
                <w:sz w:val="24"/>
                <w:lang w:eastAsia="zh-CN"/>
              </w:rPr>
              <w:t xml:space="preserve"> </w:t>
            </w:r>
            <w:r>
              <w:rPr>
                <w:sz w:val="24"/>
              </w:rPr>
              <w:t>analysis used in its Real-time Assessments.</w:t>
            </w:r>
          </w:p>
          <w:p w:rsidR="00C5034E" w:rsidRDefault="00724C3D">
            <w:pPr>
              <w:pStyle w:val="TableParagraph"/>
              <w:spacing w:before="120" w:line="290" w:lineRule="atLeast"/>
              <w:ind w:left="106" w:right="294"/>
              <w:rPr>
                <w:rFonts w:eastAsia="宋体"/>
                <w:sz w:val="24"/>
                <w:lang w:eastAsia="zh-CN"/>
              </w:rPr>
            </w:pPr>
            <w:r>
              <w:rPr>
                <w:rFonts w:eastAsia="宋体" w:hint="eastAsia"/>
                <w:sz w:val="24"/>
                <w:lang w:eastAsia="zh-CN"/>
              </w:rPr>
              <w:t>或者，输电运营商没有实施操作流程或操作程序来解决其实时评估中使用的分析质量问题。</w:t>
            </w:r>
          </w:p>
        </w:tc>
      </w:tr>
    </w:tbl>
    <w:p w:rsidR="00C5034E" w:rsidRDefault="00C5034E">
      <w:pPr>
        <w:spacing w:line="290" w:lineRule="atLeast"/>
        <w:rPr>
          <w:sz w:val="24"/>
          <w:lang w:eastAsia="zh-CN"/>
        </w:rPr>
        <w:sectPr w:rsidR="00C5034E">
          <w:headerReference w:type="default" r:id="rId50"/>
          <w:footerReference w:type="default" r:id="rId51"/>
          <w:pgSz w:w="15840" w:h="12240" w:orient="landscape"/>
          <w:pgMar w:top="1200" w:right="1180" w:bottom="900" w:left="1320" w:header="763" w:footer="705" w:gutter="0"/>
          <w:pgNumType w:start="4"/>
          <w:cols w:space="720"/>
        </w:sectPr>
      </w:pPr>
    </w:p>
    <w:p w:rsidR="00C5034E" w:rsidRDefault="00C5034E">
      <w:pPr>
        <w:pStyle w:val="a4"/>
        <w:spacing w:before="7"/>
        <w:rPr>
          <w:rFonts w:ascii="Times New Roman"/>
          <w:sz w:val="19"/>
          <w:lang w:eastAsia="zh-CN"/>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20"/>
        <w:gridCol w:w="3065"/>
        <w:gridCol w:w="3075"/>
        <w:gridCol w:w="3063"/>
        <w:gridCol w:w="3073"/>
      </w:tblGrid>
      <w:tr w:rsidR="00C5034E">
        <w:trPr>
          <w:trHeight w:val="1409"/>
        </w:trPr>
        <w:tc>
          <w:tcPr>
            <w:tcW w:w="720" w:type="dxa"/>
          </w:tcPr>
          <w:p w:rsidR="00C5034E" w:rsidRDefault="00724C3D">
            <w:pPr>
              <w:pStyle w:val="TableParagraph"/>
              <w:spacing w:before="119"/>
              <w:ind w:left="107"/>
              <w:rPr>
                <w:b/>
                <w:sz w:val="24"/>
              </w:rPr>
            </w:pPr>
            <w:r>
              <w:rPr>
                <w:b/>
                <w:sz w:val="24"/>
              </w:rPr>
              <w:t>R4.</w:t>
            </w:r>
          </w:p>
        </w:tc>
        <w:tc>
          <w:tcPr>
            <w:tcW w:w="3065" w:type="dxa"/>
          </w:tcPr>
          <w:p w:rsidR="00C5034E" w:rsidRDefault="00724C3D">
            <w:pPr>
              <w:pStyle w:val="TableParagraph"/>
              <w:spacing w:before="119"/>
              <w:ind w:left="107"/>
              <w:rPr>
                <w:sz w:val="24"/>
              </w:rPr>
            </w:pPr>
            <w:r>
              <w:rPr>
                <w:sz w:val="24"/>
              </w:rPr>
              <w:t>N/A</w:t>
            </w:r>
          </w:p>
        </w:tc>
        <w:tc>
          <w:tcPr>
            <w:tcW w:w="3075" w:type="dxa"/>
          </w:tcPr>
          <w:p w:rsidR="00C5034E" w:rsidRDefault="00724C3D">
            <w:pPr>
              <w:pStyle w:val="TableParagraph"/>
              <w:spacing w:before="119"/>
              <w:ind w:left="107"/>
              <w:rPr>
                <w:sz w:val="24"/>
              </w:rPr>
            </w:pPr>
            <w:r>
              <w:rPr>
                <w:sz w:val="24"/>
              </w:rPr>
              <w:t>N/A</w:t>
            </w:r>
          </w:p>
        </w:tc>
        <w:tc>
          <w:tcPr>
            <w:tcW w:w="3063" w:type="dxa"/>
          </w:tcPr>
          <w:p w:rsidR="00C5034E" w:rsidRDefault="00724C3D">
            <w:pPr>
              <w:pStyle w:val="TableParagraph"/>
              <w:spacing w:before="119"/>
              <w:ind w:left="106" w:right="236"/>
              <w:rPr>
                <w:sz w:val="24"/>
              </w:rPr>
            </w:pPr>
            <w:r>
              <w:rPr>
                <w:sz w:val="24"/>
              </w:rPr>
              <w:t>The responsible entity has an alarm process monitor but the alarm process monitor did not provide notification(s) to its System Operators when a failure of its Real-time monitoring alarm processor occurred.</w:t>
            </w:r>
          </w:p>
          <w:p w:rsidR="00C5034E" w:rsidRDefault="00724C3D">
            <w:pPr>
              <w:pStyle w:val="TableParagraph"/>
              <w:spacing w:before="119"/>
              <w:ind w:left="106" w:right="236"/>
              <w:rPr>
                <w:sz w:val="24"/>
                <w:lang w:eastAsia="zh-CN"/>
              </w:rPr>
            </w:pPr>
            <w:r>
              <w:rPr>
                <w:rFonts w:hint="eastAsia"/>
                <w:sz w:val="24"/>
                <w:lang w:eastAsia="zh-CN"/>
              </w:rPr>
              <w:t>负责单位有报警过程监视器，但当其实时监控报警处理器发生故障时，报警过程监视器未向其系统操作人员提供通知。</w:t>
            </w:r>
          </w:p>
        </w:tc>
        <w:tc>
          <w:tcPr>
            <w:tcW w:w="3073" w:type="dxa"/>
          </w:tcPr>
          <w:p w:rsidR="00C5034E" w:rsidRDefault="00724C3D">
            <w:pPr>
              <w:pStyle w:val="TableParagraph"/>
              <w:spacing w:before="119"/>
              <w:ind w:left="106" w:right="246"/>
              <w:rPr>
                <w:sz w:val="24"/>
              </w:rPr>
            </w:pPr>
            <w:r>
              <w:rPr>
                <w:sz w:val="24"/>
              </w:rPr>
              <w:t>The responsible entity does not have an alarm process monitor that provides notification(s) to its System Operators when a failure of its Real-time monitoring alarm processor has occurred.</w:t>
            </w:r>
          </w:p>
          <w:p w:rsidR="00C5034E" w:rsidRDefault="00724C3D">
            <w:pPr>
              <w:pStyle w:val="TableParagraph"/>
              <w:spacing w:before="119"/>
              <w:ind w:left="106" w:right="246"/>
              <w:rPr>
                <w:sz w:val="24"/>
                <w:lang w:eastAsia="zh-CN"/>
              </w:rPr>
            </w:pPr>
            <w:r>
              <w:rPr>
                <w:rFonts w:hint="eastAsia"/>
                <w:sz w:val="24"/>
                <w:lang w:eastAsia="zh-CN"/>
              </w:rPr>
              <w:t>负责的实体没有报警过程监控器，当其实时监控报警处理器发生故障时，向其系统操作员提供通知。</w:t>
            </w:r>
          </w:p>
        </w:tc>
      </w:tr>
    </w:tbl>
    <w:p w:rsidR="00C5034E" w:rsidRDefault="00C5034E">
      <w:pPr>
        <w:spacing w:line="290" w:lineRule="atLeast"/>
        <w:rPr>
          <w:sz w:val="24"/>
          <w:lang w:eastAsia="zh-CN"/>
        </w:rPr>
        <w:sectPr w:rsidR="00C5034E">
          <w:pgSz w:w="15840" w:h="12240" w:orient="landscape"/>
          <w:pgMar w:top="1200" w:right="1180" w:bottom="900" w:left="1320" w:header="763" w:footer="705" w:gutter="0"/>
          <w:cols w:space="720"/>
        </w:sectPr>
      </w:pPr>
    </w:p>
    <w:p w:rsidR="00C5034E" w:rsidRDefault="00C5034E">
      <w:pPr>
        <w:pStyle w:val="a4"/>
        <w:spacing w:before="6"/>
        <w:rPr>
          <w:rFonts w:ascii="Times New Roman"/>
          <w:sz w:val="25"/>
          <w:lang w:eastAsia="zh-CN"/>
        </w:rPr>
      </w:pPr>
    </w:p>
    <w:p w:rsidR="00C5034E" w:rsidRDefault="00724C3D">
      <w:pPr>
        <w:pStyle w:val="a6"/>
        <w:numPr>
          <w:ilvl w:val="0"/>
          <w:numId w:val="19"/>
        </w:numPr>
        <w:tabs>
          <w:tab w:val="left" w:pos="480"/>
        </w:tabs>
        <w:spacing w:before="100"/>
        <w:rPr>
          <w:rFonts w:ascii="Tahoma"/>
          <w:b/>
          <w:sz w:val="24"/>
        </w:rPr>
      </w:pPr>
      <w:r>
        <w:rPr>
          <w:rFonts w:ascii="Tahoma"/>
          <w:b/>
          <w:sz w:val="24"/>
        </w:rPr>
        <w:t>Regional</w:t>
      </w:r>
      <w:r>
        <w:rPr>
          <w:rFonts w:ascii="Tahoma"/>
          <w:b/>
          <w:spacing w:val="-3"/>
          <w:sz w:val="24"/>
        </w:rPr>
        <w:t xml:space="preserve"> </w:t>
      </w:r>
      <w:r>
        <w:rPr>
          <w:rFonts w:ascii="Tahoma"/>
          <w:b/>
          <w:sz w:val="24"/>
        </w:rPr>
        <w:t>Variances</w:t>
      </w:r>
      <w:r>
        <w:rPr>
          <w:rFonts w:ascii="Tahoma" w:eastAsia="宋体" w:hint="eastAsia"/>
          <w:b/>
          <w:sz w:val="24"/>
          <w:lang w:eastAsia="zh-CN"/>
        </w:rPr>
        <w:tab/>
      </w:r>
      <w:r>
        <w:rPr>
          <w:rFonts w:ascii="Tahoma" w:eastAsia="宋体" w:hint="eastAsia"/>
          <w:b/>
          <w:sz w:val="24"/>
          <w:lang w:eastAsia="zh-CN"/>
        </w:rPr>
        <w:tab/>
        <w:t xml:space="preserve">D. </w:t>
      </w:r>
      <w:r>
        <w:rPr>
          <w:rFonts w:ascii="Tahoma" w:eastAsia="宋体" w:hint="eastAsia"/>
          <w:b/>
          <w:sz w:val="24"/>
          <w:lang w:eastAsia="zh-CN"/>
        </w:rPr>
        <w:t>区域变量</w:t>
      </w:r>
    </w:p>
    <w:p w:rsidR="00C5034E" w:rsidRDefault="00724C3D">
      <w:pPr>
        <w:pStyle w:val="a4"/>
        <w:spacing w:before="122"/>
        <w:ind w:left="479"/>
        <w:rPr>
          <w:rFonts w:eastAsia="宋体"/>
          <w:lang w:eastAsia="zh-CN"/>
        </w:rPr>
      </w:pPr>
      <w:r>
        <w:t>None.</w:t>
      </w:r>
      <w:r>
        <w:rPr>
          <w:rFonts w:eastAsia="宋体" w:hint="eastAsia"/>
          <w:lang w:eastAsia="zh-CN"/>
        </w:rPr>
        <w:tab/>
      </w:r>
      <w:r>
        <w:rPr>
          <w:rFonts w:eastAsia="宋体" w:hint="eastAsia"/>
          <w:lang w:eastAsia="zh-CN"/>
        </w:rPr>
        <w:t>无</w:t>
      </w:r>
    </w:p>
    <w:p w:rsidR="00C5034E" w:rsidRDefault="00724C3D">
      <w:pPr>
        <w:pStyle w:val="2"/>
        <w:numPr>
          <w:ilvl w:val="0"/>
          <w:numId w:val="19"/>
        </w:numPr>
        <w:tabs>
          <w:tab w:val="left" w:pos="480"/>
        </w:tabs>
        <w:spacing w:before="118"/>
        <w:ind w:hanging="361"/>
        <w:rPr>
          <w:rFonts w:ascii="Tahoma"/>
        </w:rPr>
      </w:pPr>
      <w:r>
        <w:rPr>
          <w:rFonts w:ascii="Tahoma"/>
        </w:rPr>
        <w:t>Associated</w:t>
      </w:r>
      <w:r>
        <w:rPr>
          <w:rFonts w:ascii="Tahoma"/>
          <w:spacing w:val="-2"/>
        </w:rPr>
        <w:t xml:space="preserve"> </w:t>
      </w:r>
      <w:r>
        <w:rPr>
          <w:rFonts w:ascii="Tahoma"/>
        </w:rPr>
        <w:t>Documents</w:t>
      </w:r>
      <w:r>
        <w:rPr>
          <w:rFonts w:ascii="Tahoma" w:eastAsia="宋体" w:hint="eastAsia"/>
          <w:lang w:eastAsia="zh-CN"/>
        </w:rPr>
        <w:tab/>
        <w:t xml:space="preserve">E. </w:t>
      </w:r>
      <w:r>
        <w:rPr>
          <w:rFonts w:ascii="Tahoma" w:eastAsia="宋体" w:hint="eastAsia"/>
          <w:lang w:eastAsia="zh-CN"/>
        </w:rPr>
        <w:t>相关文件</w:t>
      </w:r>
    </w:p>
    <w:p w:rsidR="00C5034E" w:rsidRDefault="00724C3D">
      <w:pPr>
        <w:pStyle w:val="a6"/>
        <w:numPr>
          <w:ilvl w:val="0"/>
          <w:numId w:val="24"/>
        </w:numPr>
        <w:tabs>
          <w:tab w:val="left" w:pos="839"/>
          <w:tab w:val="left" w:pos="840"/>
        </w:tabs>
        <w:spacing w:before="122"/>
        <w:rPr>
          <w:rFonts w:ascii="Symbol" w:hAnsi="Symbol"/>
          <w:sz w:val="24"/>
        </w:rPr>
      </w:pPr>
      <w:r>
        <w:rPr>
          <w:sz w:val="24"/>
          <w:u w:val="single" w:color="0000FF"/>
        </w:rPr>
        <w:t>Implementation</w:t>
      </w:r>
      <w:r>
        <w:rPr>
          <w:spacing w:val="-2"/>
          <w:sz w:val="24"/>
          <w:u w:val="single" w:color="0000FF"/>
        </w:rPr>
        <w:t xml:space="preserve"> </w:t>
      </w:r>
      <w:r>
        <w:rPr>
          <w:sz w:val="24"/>
          <w:u w:val="single" w:color="0000FF"/>
        </w:rPr>
        <w:t>Plan</w:t>
      </w:r>
      <w:r>
        <w:rPr>
          <w:rFonts w:eastAsia="宋体" w:hint="eastAsia"/>
          <w:sz w:val="24"/>
          <w:lang w:eastAsia="zh-CN"/>
        </w:rPr>
        <w:t xml:space="preserve">             </w:t>
      </w:r>
      <w:r>
        <w:rPr>
          <w:sz w:val="24"/>
          <w:u w:val="single" w:color="0000FF"/>
        </w:rPr>
        <w:t>Implementation</w:t>
      </w:r>
      <w:r>
        <w:rPr>
          <w:spacing w:val="-2"/>
          <w:sz w:val="24"/>
          <w:u w:val="single" w:color="0000FF"/>
        </w:rPr>
        <w:t xml:space="preserve"> </w:t>
      </w:r>
      <w:r>
        <w:rPr>
          <w:sz w:val="24"/>
          <w:u w:val="single" w:color="0000FF"/>
        </w:rPr>
        <w:t>Plan</w:t>
      </w:r>
    </w:p>
    <w:p w:rsidR="00C5034E" w:rsidRDefault="00724C3D">
      <w:pPr>
        <w:pStyle w:val="2"/>
        <w:spacing w:before="118"/>
        <w:rPr>
          <w:rFonts w:ascii="Tahoma"/>
        </w:rPr>
      </w:pPr>
      <w:r>
        <w:rPr>
          <w:rFonts w:ascii="Tahoma"/>
        </w:rPr>
        <w:t>Version History</w:t>
      </w:r>
    </w:p>
    <w:p w:rsidR="00C5034E" w:rsidRDefault="00C5034E">
      <w:pPr>
        <w:pStyle w:val="a4"/>
        <w:spacing w:before="2" w:after="1"/>
        <w:rPr>
          <w:rFonts w:ascii="Tahoma"/>
          <w:b/>
          <w:sz w:val="10"/>
        </w:rPr>
      </w:pPr>
    </w:p>
    <w:tbl>
      <w:tblPr>
        <w:tblW w:w="0" w:type="auto"/>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610"/>
        <w:gridCol w:w="1716"/>
        <w:gridCol w:w="5381"/>
        <w:gridCol w:w="4231"/>
      </w:tblGrid>
      <w:tr w:rsidR="00C5034E">
        <w:trPr>
          <w:trHeight w:val="530"/>
        </w:trPr>
        <w:tc>
          <w:tcPr>
            <w:tcW w:w="1610" w:type="dxa"/>
            <w:shd w:val="clear" w:color="auto" w:fill="5D85A9"/>
          </w:tcPr>
          <w:p w:rsidR="00C5034E" w:rsidRDefault="00724C3D">
            <w:pPr>
              <w:pStyle w:val="TableParagraph"/>
              <w:spacing w:before="117"/>
              <w:ind w:left="329" w:right="324"/>
              <w:jc w:val="center"/>
              <w:rPr>
                <w:rFonts w:ascii="Tahoma"/>
                <w:b/>
                <w:sz w:val="24"/>
              </w:rPr>
            </w:pPr>
            <w:r>
              <w:rPr>
                <w:rFonts w:ascii="Tahoma"/>
                <w:b/>
                <w:sz w:val="24"/>
              </w:rPr>
              <w:t>Version</w:t>
            </w:r>
          </w:p>
          <w:p w:rsidR="00C5034E" w:rsidRDefault="00724C3D">
            <w:pPr>
              <w:pStyle w:val="TableParagraph"/>
              <w:spacing w:before="117"/>
              <w:ind w:left="329" w:right="324"/>
              <w:jc w:val="center"/>
              <w:rPr>
                <w:rFonts w:ascii="Tahoma" w:eastAsia="宋体"/>
                <w:b/>
                <w:sz w:val="24"/>
                <w:lang w:eastAsia="zh-CN"/>
              </w:rPr>
            </w:pPr>
            <w:r>
              <w:rPr>
                <w:rFonts w:ascii="Tahoma" w:eastAsia="宋体" w:hint="eastAsia"/>
                <w:b/>
                <w:sz w:val="24"/>
                <w:lang w:eastAsia="zh-CN"/>
              </w:rPr>
              <w:t>版本</w:t>
            </w:r>
          </w:p>
        </w:tc>
        <w:tc>
          <w:tcPr>
            <w:tcW w:w="1716" w:type="dxa"/>
            <w:shd w:val="clear" w:color="auto" w:fill="5D85A9"/>
          </w:tcPr>
          <w:p w:rsidR="00C5034E" w:rsidRDefault="00724C3D">
            <w:pPr>
              <w:pStyle w:val="TableParagraph"/>
              <w:spacing w:before="117"/>
              <w:ind w:left="120" w:right="109"/>
              <w:jc w:val="center"/>
              <w:rPr>
                <w:rFonts w:ascii="Tahoma"/>
                <w:b/>
                <w:sz w:val="24"/>
              </w:rPr>
            </w:pPr>
            <w:r>
              <w:rPr>
                <w:rFonts w:ascii="Tahoma"/>
                <w:b/>
                <w:sz w:val="24"/>
              </w:rPr>
              <w:t>Date</w:t>
            </w:r>
          </w:p>
          <w:p w:rsidR="00C5034E" w:rsidRDefault="00724C3D">
            <w:pPr>
              <w:pStyle w:val="TableParagraph"/>
              <w:spacing w:before="117"/>
              <w:ind w:left="120" w:right="109"/>
              <w:jc w:val="center"/>
              <w:rPr>
                <w:rFonts w:ascii="Tahoma" w:eastAsia="宋体"/>
                <w:b/>
                <w:sz w:val="24"/>
                <w:lang w:eastAsia="zh-CN"/>
              </w:rPr>
            </w:pPr>
            <w:r>
              <w:rPr>
                <w:rFonts w:ascii="Tahoma" w:eastAsia="宋体" w:hint="eastAsia"/>
                <w:b/>
                <w:sz w:val="24"/>
                <w:lang w:eastAsia="zh-CN"/>
              </w:rPr>
              <w:t>日期</w:t>
            </w:r>
          </w:p>
        </w:tc>
        <w:tc>
          <w:tcPr>
            <w:tcW w:w="5381" w:type="dxa"/>
            <w:shd w:val="clear" w:color="auto" w:fill="5D85A9"/>
          </w:tcPr>
          <w:p w:rsidR="00C5034E" w:rsidRDefault="00724C3D">
            <w:pPr>
              <w:pStyle w:val="TableParagraph"/>
              <w:spacing w:before="117"/>
              <w:ind w:left="2287" w:right="2279"/>
              <w:jc w:val="center"/>
              <w:rPr>
                <w:rFonts w:ascii="Tahoma" w:eastAsia="宋体"/>
                <w:b/>
                <w:sz w:val="24"/>
                <w:lang w:eastAsia="zh-CN"/>
              </w:rPr>
            </w:pPr>
            <w:r>
              <w:rPr>
                <w:rFonts w:ascii="Tahoma"/>
                <w:b/>
                <w:sz w:val="24"/>
              </w:rPr>
              <w:t>Action</w:t>
            </w:r>
            <w:r>
              <w:rPr>
                <w:rFonts w:ascii="Tahoma" w:eastAsia="宋体" w:hint="eastAsia"/>
                <w:b/>
                <w:sz w:val="24"/>
                <w:lang w:eastAsia="zh-CN"/>
              </w:rPr>
              <w:t>行动</w:t>
            </w:r>
          </w:p>
        </w:tc>
        <w:tc>
          <w:tcPr>
            <w:tcW w:w="4231" w:type="dxa"/>
            <w:shd w:val="clear" w:color="auto" w:fill="5D85A9"/>
          </w:tcPr>
          <w:p w:rsidR="00C5034E" w:rsidRDefault="00724C3D">
            <w:pPr>
              <w:pStyle w:val="TableParagraph"/>
              <w:spacing w:before="117"/>
              <w:ind w:left="1085" w:right="1078"/>
              <w:jc w:val="center"/>
              <w:rPr>
                <w:rFonts w:ascii="Tahoma"/>
                <w:b/>
                <w:sz w:val="24"/>
              </w:rPr>
            </w:pPr>
            <w:r>
              <w:rPr>
                <w:rFonts w:ascii="Tahoma"/>
                <w:b/>
                <w:sz w:val="24"/>
              </w:rPr>
              <w:t>Change Tracking</w:t>
            </w:r>
          </w:p>
          <w:p w:rsidR="00C5034E" w:rsidRDefault="00724C3D">
            <w:pPr>
              <w:pStyle w:val="TableParagraph"/>
              <w:spacing w:before="117"/>
              <w:ind w:left="1085" w:right="1078"/>
              <w:jc w:val="center"/>
              <w:rPr>
                <w:rFonts w:ascii="Tahoma" w:eastAsia="宋体"/>
                <w:b/>
                <w:sz w:val="24"/>
                <w:lang w:eastAsia="zh-CN"/>
              </w:rPr>
            </w:pPr>
            <w:r>
              <w:rPr>
                <w:rFonts w:ascii="Tahoma" w:eastAsia="宋体" w:hint="eastAsia"/>
                <w:b/>
                <w:sz w:val="24"/>
                <w:lang w:eastAsia="zh-CN"/>
              </w:rPr>
              <w:t>变更追踪</w:t>
            </w:r>
          </w:p>
        </w:tc>
      </w:tr>
      <w:tr w:rsidR="00C5034E">
        <w:trPr>
          <w:trHeight w:val="998"/>
        </w:trPr>
        <w:tc>
          <w:tcPr>
            <w:tcW w:w="1610" w:type="dxa"/>
          </w:tcPr>
          <w:p w:rsidR="00C5034E" w:rsidRDefault="00C5034E">
            <w:pPr>
              <w:pStyle w:val="TableParagraph"/>
              <w:spacing w:before="2"/>
              <w:rPr>
                <w:rFonts w:ascii="Tahoma"/>
                <w:b/>
                <w:sz w:val="24"/>
              </w:rPr>
            </w:pPr>
          </w:p>
          <w:p w:rsidR="00C5034E" w:rsidRDefault="00724C3D">
            <w:pPr>
              <w:pStyle w:val="TableParagraph"/>
              <w:ind w:left="4"/>
              <w:jc w:val="center"/>
              <w:rPr>
                <w:sz w:val="24"/>
              </w:rPr>
            </w:pPr>
            <w:r>
              <w:rPr>
                <w:sz w:val="24"/>
              </w:rPr>
              <w:t>1</w:t>
            </w:r>
          </w:p>
        </w:tc>
        <w:tc>
          <w:tcPr>
            <w:tcW w:w="1716" w:type="dxa"/>
          </w:tcPr>
          <w:p w:rsidR="00C5034E" w:rsidRDefault="00724C3D">
            <w:pPr>
              <w:pStyle w:val="TableParagraph"/>
              <w:spacing w:before="145"/>
              <w:ind w:left="120" w:right="107"/>
              <w:jc w:val="center"/>
              <w:rPr>
                <w:sz w:val="24"/>
              </w:rPr>
            </w:pPr>
            <w:r>
              <w:rPr>
                <w:sz w:val="24"/>
              </w:rPr>
              <w:t>October 30,</w:t>
            </w:r>
          </w:p>
          <w:p w:rsidR="00C5034E" w:rsidRDefault="00724C3D">
            <w:pPr>
              <w:pStyle w:val="TableParagraph"/>
              <w:ind w:left="120" w:right="108"/>
              <w:jc w:val="center"/>
              <w:rPr>
                <w:sz w:val="24"/>
              </w:rPr>
            </w:pPr>
            <w:r>
              <w:rPr>
                <w:sz w:val="24"/>
              </w:rPr>
              <w:t>2015</w:t>
            </w:r>
          </w:p>
          <w:p w:rsidR="00C5034E" w:rsidRDefault="00724C3D">
            <w:pPr>
              <w:pStyle w:val="TableParagraph"/>
              <w:ind w:left="120" w:right="108"/>
              <w:jc w:val="center"/>
              <w:rPr>
                <w:rFonts w:eastAsia="宋体"/>
                <w:sz w:val="24"/>
                <w:lang w:eastAsia="zh-CN"/>
              </w:rPr>
            </w:pPr>
            <w:r>
              <w:rPr>
                <w:rFonts w:eastAsia="宋体" w:hint="eastAsia"/>
                <w:sz w:val="24"/>
                <w:lang w:eastAsia="zh-CN"/>
              </w:rPr>
              <w:t>2015</w:t>
            </w:r>
            <w:r>
              <w:rPr>
                <w:rFonts w:eastAsia="宋体" w:hint="eastAsia"/>
                <w:sz w:val="24"/>
                <w:lang w:eastAsia="zh-CN"/>
              </w:rPr>
              <w:t>年</w:t>
            </w:r>
            <w:r>
              <w:rPr>
                <w:rFonts w:eastAsia="宋体" w:hint="eastAsia"/>
                <w:sz w:val="24"/>
                <w:lang w:eastAsia="zh-CN"/>
              </w:rPr>
              <w:t>10</w:t>
            </w:r>
            <w:r>
              <w:rPr>
                <w:rFonts w:eastAsia="宋体" w:hint="eastAsia"/>
                <w:sz w:val="24"/>
                <w:lang w:eastAsia="zh-CN"/>
              </w:rPr>
              <w:t>月</w:t>
            </w:r>
            <w:r>
              <w:rPr>
                <w:rFonts w:eastAsia="宋体" w:hint="eastAsia"/>
                <w:sz w:val="24"/>
                <w:lang w:eastAsia="zh-CN"/>
              </w:rPr>
              <w:t>30</w:t>
            </w:r>
            <w:r>
              <w:rPr>
                <w:rFonts w:eastAsia="宋体" w:hint="eastAsia"/>
                <w:sz w:val="24"/>
                <w:lang w:eastAsia="zh-CN"/>
              </w:rPr>
              <w:t>日</w:t>
            </w:r>
          </w:p>
        </w:tc>
        <w:tc>
          <w:tcPr>
            <w:tcW w:w="5381" w:type="dxa"/>
          </w:tcPr>
          <w:p w:rsidR="00C5034E" w:rsidRDefault="00724C3D">
            <w:pPr>
              <w:pStyle w:val="TableParagraph"/>
              <w:ind w:left="108" w:right="558"/>
              <w:jc w:val="both"/>
              <w:rPr>
                <w:sz w:val="24"/>
              </w:rPr>
            </w:pPr>
            <w:r>
              <w:rPr>
                <w:sz w:val="24"/>
              </w:rPr>
              <w:t>New standard developed in Project 2009-02 to respond to recommendations in Real-time Best Practices Task Force Report and FERC directives.</w:t>
            </w:r>
          </w:p>
          <w:p w:rsidR="00C5034E" w:rsidRDefault="00724C3D">
            <w:pPr>
              <w:pStyle w:val="TableParagraph"/>
              <w:ind w:left="108" w:right="558"/>
              <w:jc w:val="both"/>
              <w:rPr>
                <w:sz w:val="24"/>
                <w:lang w:eastAsia="zh-CN"/>
              </w:rPr>
            </w:pPr>
            <w:r>
              <w:rPr>
                <w:rFonts w:hint="eastAsia"/>
                <w:sz w:val="24"/>
                <w:lang w:eastAsia="zh-CN"/>
              </w:rPr>
              <w:t>项目2009-02中制定的标准，以响应实时最佳实践工作队报告和FERC指令中的建议。</w:t>
            </w:r>
          </w:p>
        </w:tc>
        <w:tc>
          <w:tcPr>
            <w:tcW w:w="4231" w:type="dxa"/>
          </w:tcPr>
          <w:p w:rsidR="00C5034E" w:rsidRDefault="00C5034E">
            <w:pPr>
              <w:pStyle w:val="TableParagraph"/>
              <w:spacing w:before="2"/>
              <w:rPr>
                <w:rFonts w:ascii="Tahoma"/>
                <w:b/>
                <w:sz w:val="24"/>
                <w:lang w:eastAsia="zh-CN"/>
              </w:rPr>
            </w:pPr>
          </w:p>
          <w:p w:rsidR="00C5034E" w:rsidRDefault="00724C3D">
            <w:pPr>
              <w:pStyle w:val="TableParagraph"/>
              <w:ind w:left="1085" w:right="1078"/>
              <w:jc w:val="center"/>
              <w:rPr>
                <w:sz w:val="24"/>
              </w:rPr>
            </w:pPr>
            <w:r>
              <w:rPr>
                <w:sz w:val="24"/>
              </w:rPr>
              <w:t>N/A</w:t>
            </w:r>
          </w:p>
        </w:tc>
      </w:tr>
      <w:tr w:rsidR="00C5034E">
        <w:trPr>
          <w:trHeight w:val="412"/>
        </w:trPr>
        <w:tc>
          <w:tcPr>
            <w:tcW w:w="1610" w:type="dxa"/>
          </w:tcPr>
          <w:p w:rsidR="00C5034E" w:rsidRDefault="00724C3D">
            <w:pPr>
              <w:pStyle w:val="TableParagraph"/>
              <w:spacing w:line="292" w:lineRule="exact"/>
              <w:ind w:left="4"/>
              <w:jc w:val="center"/>
              <w:rPr>
                <w:sz w:val="24"/>
              </w:rPr>
            </w:pPr>
            <w:r>
              <w:rPr>
                <w:sz w:val="24"/>
              </w:rPr>
              <w:t>1</w:t>
            </w:r>
          </w:p>
        </w:tc>
        <w:tc>
          <w:tcPr>
            <w:tcW w:w="1716" w:type="dxa"/>
          </w:tcPr>
          <w:p w:rsidR="00C5034E" w:rsidRDefault="00724C3D">
            <w:pPr>
              <w:pStyle w:val="TableParagraph"/>
              <w:spacing w:line="292" w:lineRule="exact"/>
              <w:ind w:left="120" w:right="111"/>
              <w:jc w:val="center"/>
              <w:rPr>
                <w:rFonts w:eastAsia="宋体"/>
                <w:sz w:val="24"/>
                <w:lang w:eastAsia="zh-CN"/>
              </w:rPr>
            </w:pPr>
            <w:r>
              <w:rPr>
                <w:sz w:val="24"/>
              </w:rPr>
              <w:t>May 5, 2016</w:t>
            </w:r>
            <w:r>
              <w:rPr>
                <w:rFonts w:eastAsia="宋体" w:hint="eastAsia"/>
                <w:sz w:val="24"/>
                <w:lang w:eastAsia="zh-CN"/>
              </w:rPr>
              <w:t>、</w:t>
            </w:r>
            <w:r>
              <w:rPr>
                <w:rFonts w:eastAsia="宋体" w:hint="eastAsia"/>
                <w:sz w:val="24"/>
                <w:lang w:eastAsia="zh-CN"/>
              </w:rPr>
              <w:t>2016</w:t>
            </w:r>
            <w:r>
              <w:rPr>
                <w:rFonts w:eastAsia="宋体" w:hint="eastAsia"/>
                <w:sz w:val="24"/>
                <w:lang w:eastAsia="zh-CN"/>
              </w:rPr>
              <w:t>年</w:t>
            </w:r>
            <w:r>
              <w:rPr>
                <w:rFonts w:eastAsia="宋体" w:hint="eastAsia"/>
                <w:sz w:val="24"/>
                <w:lang w:eastAsia="zh-CN"/>
              </w:rPr>
              <w:t>5</w:t>
            </w:r>
            <w:r>
              <w:rPr>
                <w:rFonts w:eastAsia="宋体" w:hint="eastAsia"/>
                <w:sz w:val="24"/>
                <w:lang w:eastAsia="zh-CN"/>
              </w:rPr>
              <w:t>月</w:t>
            </w:r>
            <w:r>
              <w:rPr>
                <w:rFonts w:eastAsia="宋体" w:hint="eastAsia"/>
                <w:sz w:val="24"/>
                <w:lang w:eastAsia="zh-CN"/>
              </w:rPr>
              <w:t>5</w:t>
            </w:r>
            <w:r>
              <w:rPr>
                <w:rFonts w:eastAsia="宋体" w:hint="eastAsia"/>
                <w:sz w:val="24"/>
                <w:lang w:eastAsia="zh-CN"/>
              </w:rPr>
              <w:t>日</w:t>
            </w:r>
          </w:p>
        </w:tc>
        <w:tc>
          <w:tcPr>
            <w:tcW w:w="5381" w:type="dxa"/>
          </w:tcPr>
          <w:p w:rsidR="00C5034E" w:rsidRDefault="00724C3D">
            <w:pPr>
              <w:pStyle w:val="TableParagraph"/>
              <w:spacing w:line="292" w:lineRule="exact"/>
              <w:ind w:left="108"/>
              <w:rPr>
                <w:sz w:val="24"/>
              </w:rPr>
            </w:pPr>
            <w:r>
              <w:rPr>
                <w:sz w:val="24"/>
              </w:rPr>
              <w:t>Adopted by the Board of Trustees</w:t>
            </w:r>
          </w:p>
          <w:p w:rsidR="00C5034E" w:rsidRDefault="00724C3D">
            <w:pPr>
              <w:pStyle w:val="TableParagraph"/>
              <w:spacing w:line="292" w:lineRule="exact"/>
              <w:ind w:left="108"/>
              <w:rPr>
                <w:rFonts w:eastAsia="宋体"/>
                <w:sz w:val="24"/>
                <w:lang w:eastAsia="zh-CN"/>
              </w:rPr>
            </w:pPr>
            <w:r>
              <w:rPr>
                <w:rFonts w:eastAsia="宋体" w:hint="eastAsia"/>
                <w:sz w:val="24"/>
                <w:lang w:eastAsia="zh-CN"/>
              </w:rPr>
              <w:t>经理事会同意</w:t>
            </w:r>
          </w:p>
        </w:tc>
        <w:tc>
          <w:tcPr>
            <w:tcW w:w="4231" w:type="dxa"/>
          </w:tcPr>
          <w:p w:rsidR="00C5034E" w:rsidRDefault="00724C3D">
            <w:pPr>
              <w:pStyle w:val="TableParagraph"/>
              <w:spacing w:line="292" w:lineRule="exact"/>
              <w:ind w:left="1085" w:right="1076"/>
              <w:jc w:val="center"/>
              <w:rPr>
                <w:sz w:val="24"/>
              </w:rPr>
            </w:pPr>
            <w:r>
              <w:rPr>
                <w:sz w:val="24"/>
              </w:rPr>
              <w:t>New</w:t>
            </w:r>
          </w:p>
          <w:p w:rsidR="00C5034E" w:rsidRDefault="00724C3D">
            <w:pPr>
              <w:pStyle w:val="TableParagraph"/>
              <w:spacing w:line="292" w:lineRule="exact"/>
              <w:ind w:left="1085" w:right="1076"/>
              <w:jc w:val="center"/>
              <w:rPr>
                <w:rFonts w:eastAsia="宋体"/>
                <w:sz w:val="24"/>
                <w:lang w:eastAsia="zh-CN"/>
              </w:rPr>
            </w:pPr>
            <w:r>
              <w:rPr>
                <w:rFonts w:eastAsia="宋体" w:hint="eastAsia"/>
                <w:sz w:val="24"/>
                <w:lang w:eastAsia="zh-CN"/>
              </w:rPr>
              <w:t>新的</w:t>
            </w:r>
          </w:p>
        </w:tc>
      </w:tr>
      <w:tr w:rsidR="00C5034E">
        <w:trPr>
          <w:trHeight w:val="707"/>
        </w:trPr>
        <w:tc>
          <w:tcPr>
            <w:tcW w:w="1610" w:type="dxa"/>
          </w:tcPr>
          <w:p w:rsidR="00C5034E" w:rsidRDefault="00724C3D">
            <w:pPr>
              <w:pStyle w:val="TableParagraph"/>
              <w:spacing w:before="145"/>
              <w:ind w:left="4"/>
              <w:jc w:val="center"/>
              <w:rPr>
                <w:sz w:val="24"/>
              </w:rPr>
            </w:pPr>
            <w:r>
              <w:rPr>
                <w:sz w:val="24"/>
              </w:rPr>
              <w:t>1</w:t>
            </w:r>
          </w:p>
        </w:tc>
        <w:tc>
          <w:tcPr>
            <w:tcW w:w="1716" w:type="dxa"/>
          </w:tcPr>
          <w:p w:rsidR="00C5034E" w:rsidRDefault="00724C3D">
            <w:pPr>
              <w:pStyle w:val="TableParagraph"/>
              <w:spacing w:line="292" w:lineRule="exact"/>
              <w:ind w:left="120" w:right="111"/>
              <w:jc w:val="center"/>
              <w:rPr>
                <w:sz w:val="24"/>
              </w:rPr>
            </w:pPr>
            <w:r>
              <w:rPr>
                <w:sz w:val="24"/>
              </w:rPr>
              <w:t>September 22,</w:t>
            </w:r>
          </w:p>
          <w:p w:rsidR="00C5034E" w:rsidRDefault="00724C3D">
            <w:pPr>
              <w:pStyle w:val="TableParagraph"/>
              <w:ind w:left="120" w:right="108"/>
              <w:jc w:val="center"/>
              <w:rPr>
                <w:sz w:val="24"/>
              </w:rPr>
            </w:pPr>
            <w:r>
              <w:rPr>
                <w:sz w:val="24"/>
              </w:rPr>
              <w:t>2016</w:t>
            </w:r>
          </w:p>
          <w:p w:rsidR="00C5034E" w:rsidRDefault="00724C3D">
            <w:pPr>
              <w:pStyle w:val="TableParagraph"/>
              <w:ind w:left="120" w:right="108"/>
              <w:jc w:val="center"/>
              <w:rPr>
                <w:rFonts w:eastAsia="宋体"/>
                <w:sz w:val="24"/>
                <w:lang w:eastAsia="zh-CN"/>
              </w:rPr>
            </w:pPr>
            <w:r>
              <w:rPr>
                <w:rFonts w:eastAsia="宋体" w:hint="eastAsia"/>
                <w:sz w:val="24"/>
                <w:lang w:eastAsia="zh-CN"/>
              </w:rPr>
              <w:t>2016</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22</w:t>
            </w:r>
            <w:r>
              <w:rPr>
                <w:rFonts w:eastAsia="宋体" w:hint="eastAsia"/>
                <w:sz w:val="24"/>
                <w:lang w:eastAsia="zh-CN"/>
              </w:rPr>
              <w:t>日</w:t>
            </w:r>
          </w:p>
        </w:tc>
        <w:tc>
          <w:tcPr>
            <w:tcW w:w="5381" w:type="dxa"/>
          </w:tcPr>
          <w:p w:rsidR="00C5034E" w:rsidRDefault="00724C3D">
            <w:pPr>
              <w:pStyle w:val="TableParagraph"/>
              <w:ind w:left="108" w:right="160"/>
              <w:rPr>
                <w:sz w:val="24"/>
              </w:rPr>
            </w:pPr>
            <w:r>
              <w:rPr>
                <w:sz w:val="24"/>
              </w:rPr>
              <w:t>FERC Order issued approving TOP-010-1. Docket No. RD16-6-000</w:t>
            </w:r>
          </w:p>
          <w:p w:rsidR="00C5034E" w:rsidRDefault="00724C3D">
            <w:pPr>
              <w:pStyle w:val="TableParagraph"/>
              <w:ind w:left="108" w:right="160"/>
              <w:rPr>
                <w:sz w:val="24"/>
              </w:rPr>
            </w:pPr>
            <w:r>
              <w:rPr>
                <w:rFonts w:hint="eastAsia"/>
                <w:sz w:val="24"/>
              </w:rPr>
              <w:t>FERC批准TOP-0</w:t>
            </w:r>
            <w:r>
              <w:rPr>
                <w:rFonts w:eastAsia="宋体" w:hint="eastAsia"/>
                <w:sz w:val="24"/>
                <w:lang w:eastAsia="zh-CN"/>
              </w:rPr>
              <w:t>10</w:t>
            </w:r>
            <w:r>
              <w:rPr>
                <w:rFonts w:hint="eastAsia"/>
                <w:sz w:val="24"/>
              </w:rPr>
              <w:t>-</w:t>
            </w:r>
            <w:r>
              <w:rPr>
                <w:rFonts w:eastAsia="宋体" w:hint="eastAsia"/>
                <w:sz w:val="24"/>
                <w:lang w:eastAsia="zh-CN"/>
              </w:rPr>
              <w:t>1</w:t>
            </w:r>
            <w:r>
              <w:rPr>
                <w:rFonts w:hint="eastAsia"/>
                <w:sz w:val="24"/>
              </w:rPr>
              <w:t>。审单编号RM1</w:t>
            </w:r>
            <w:r>
              <w:rPr>
                <w:rFonts w:eastAsia="宋体" w:hint="eastAsia"/>
                <w:sz w:val="24"/>
                <w:lang w:eastAsia="zh-CN"/>
              </w:rPr>
              <w:t>6</w:t>
            </w:r>
            <w:r>
              <w:rPr>
                <w:rFonts w:hint="eastAsia"/>
                <w:sz w:val="24"/>
              </w:rPr>
              <w:t xml:space="preserve"> -6-000号。</w:t>
            </w:r>
          </w:p>
        </w:tc>
        <w:tc>
          <w:tcPr>
            <w:tcW w:w="4231" w:type="dxa"/>
          </w:tcPr>
          <w:p w:rsidR="00C5034E" w:rsidRDefault="00C5034E">
            <w:pPr>
              <w:pStyle w:val="TableParagraph"/>
              <w:rPr>
                <w:rFonts w:ascii="Times New Roman"/>
              </w:rPr>
            </w:pPr>
          </w:p>
        </w:tc>
      </w:tr>
      <w:tr w:rsidR="00C5034E">
        <w:trPr>
          <w:trHeight w:val="707"/>
        </w:trPr>
        <w:tc>
          <w:tcPr>
            <w:tcW w:w="1610" w:type="dxa"/>
          </w:tcPr>
          <w:p w:rsidR="00C5034E" w:rsidRDefault="00C5034E">
            <w:pPr>
              <w:pStyle w:val="TableParagraph"/>
              <w:spacing w:before="4"/>
              <w:rPr>
                <w:rFonts w:ascii="Times New Roman"/>
                <w:sz w:val="25"/>
              </w:rPr>
            </w:pPr>
          </w:p>
          <w:p w:rsidR="00C5034E" w:rsidRDefault="00724C3D">
            <w:pPr>
              <w:pStyle w:val="TableParagraph"/>
              <w:ind w:left="642"/>
              <w:rPr>
                <w:sz w:val="24"/>
              </w:rPr>
            </w:pPr>
            <w:r>
              <w:rPr>
                <w:sz w:val="24"/>
              </w:rPr>
              <w:t>1(i)</w:t>
            </w:r>
          </w:p>
        </w:tc>
        <w:tc>
          <w:tcPr>
            <w:tcW w:w="1716" w:type="dxa"/>
          </w:tcPr>
          <w:p w:rsidR="00C5034E" w:rsidRDefault="00724C3D">
            <w:pPr>
              <w:pStyle w:val="TableParagraph"/>
              <w:spacing w:before="145"/>
              <w:ind w:left="120" w:right="111"/>
              <w:jc w:val="center"/>
              <w:rPr>
                <w:sz w:val="24"/>
              </w:rPr>
            </w:pPr>
            <w:r>
              <w:rPr>
                <w:sz w:val="24"/>
              </w:rPr>
              <w:t>September 22,</w:t>
            </w:r>
          </w:p>
          <w:p w:rsidR="00C5034E" w:rsidRDefault="00724C3D">
            <w:pPr>
              <w:pStyle w:val="TableParagraph"/>
              <w:ind w:left="120" w:right="108"/>
              <w:jc w:val="center"/>
              <w:rPr>
                <w:sz w:val="24"/>
              </w:rPr>
            </w:pPr>
            <w:r>
              <w:rPr>
                <w:sz w:val="24"/>
              </w:rPr>
              <w:t>2016</w:t>
            </w:r>
          </w:p>
          <w:p w:rsidR="00C5034E" w:rsidRDefault="00724C3D">
            <w:pPr>
              <w:pStyle w:val="TableParagraph"/>
              <w:ind w:left="120" w:right="108"/>
              <w:jc w:val="center"/>
              <w:rPr>
                <w:rFonts w:eastAsia="宋体"/>
                <w:sz w:val="24"/>
                <w:lang w:eastAsia="zh-CN"/>
              </w:rPr>
            </w:pPr>
            <w:r>
              <w:rPr>
                <w:rFonts w:eastAsia="宋体" w:hint="eastAsia"/>
                <w:sz w:val="24"/>
                <w:lang w:eastAsia="zh-CN"/>
              </w:rPr>
              <w:t>2016</w:t>
            </w:r>
            <w:r>
              <w:rPr>
                <w:rFonts w:eastAsia="宋体" w:hint="eastAsia"/>
                <w:sz w:val="24"/>
                <w:lang w:eastAsia="zh-CN"/>
              </w:rPr>
              <w:t>年</w:t>
            </w:r>
            <w:r>
              <w:rPr>
                <w:rFonts w:eastAsia="宋体" w:hint="eastAsia"/>
                <w:sz w:val="24"/>
                <w:lang w:eastAsia="zh-CN"/>
              </w:rPr>
              <w:t>9</w:t>
            </w:r>
            <w:r>
              <w:rPr>
                <w:rFonts w:eastAsia="宋体" w:hint="eastAsia"/>
                <w:sz w:val="24"/>
                <w:lang w:eastAsia="zh-CN"/>
              </w:rPr>
              <w:t>月</w:t>
            </w:r>
            <w:r>
              <w:rPr>
                <w:rFonts w:eastAsia="宋体" w:hint="eastAsia"/>
                <w:sz w:val="24"/>
                <w:lang w:eastAsia="zh-CN"/>
              </w:rPr>
              <w:t>22</w:t>
            </w:r>
            <w:r>
              <w:rPr>
                <w:rFonts w:eastAsia="宋体" w:hint="eastAsia"/>
                <w:sz w:val="24"/>
                <w:lang w:eastAsia="zh-CN"/>
              </w:rPr>
              <w:t>日</w:t>
            </w:r>
          </w:p>
        </w:tc>
        <w:tc>
          <w:tcPr>
            <w:tcW w:w="5381" w:type="dxa"/>
          </w:tcPr>
          <w:p w:rsidR="00C5034E" w:rsidRDefault="00724C3D">
            <w:pPr>
              <w:pStyle w:val="TableParagraph"/>
              <w:ind w:left="108" w:right="240"/>
              <w:rPr>
                <w:sz w:val="24"/>
              </w:rPr>
            </w:pPr>
            <w:r>
              <w:rPr>
                <w:sz w:val="24"/>
              </w:rPr>
              <w:t>FERC directive to change Requirement 1 and Requirement 2 from ‘medium’ to ‘high’. Docket No. RD16-6-000</w:t>
            </w:r>
          </w:p>
          <w:p w:rsidR="00C5034E" w:rsidRDefault="00724C3D">
            <w:pPr>
              <w:pStyle w:val="TableParagraph"/>
              <w:ind w:left="108" w:right="240"/>
              <w:rPr>
                <w:rFonts w:eastAsia="宋体"/>
                <w:sz w:val="24"/>
                <w:lang w:eastAsia="zh-CN"/>
              </w:rPr>
            </w:pPr>
            <w:r>
              <w:rPr>
                <w:rFonts w:hint="eastAsia"/>
                <w:sz w:val="24"/>
              </w:rPr>
              <w:t>FERC指令将要求1和要求2从“中等”改为“高”。审单编号R</w:t>
            </w:r>
            <w:r>
              <w:rPr>
                <w:rFonts w:eastAsia="宋体" w:hint="eastAsia"/>
                <w:sz w:val="24"/>
                <w:lang w:eastAsia="zh-CN"/>
              </w:rPr>
              <w:t>D</w:t>
            </w:r>
            <w:r>
              <w:rPr>
                <w:rFonts w:hint="eastAsia"/>
                <w:sz w:val="24"/>
              </w:rPr>
              <w:t>1</w:t>
            </w:r>
            <w:r>
              <w:rPr>
                <w:rFonts w:eastAsia="宋体" w:hint="eastAsia"/>
                <w:sz w:val="24"/>
                <w:lang w:eastAsia="zh-CN"/>
              </w:rPr>
              <w:t>6</w:t>
            </w:r>
            <w:r>
              <w:rPr>
                <w:rFonts w:hint="eastAsia"/>
                <w:sz w:val="24"/>
              </w:rPr>
              <w:t xml:space="preserve"> -6-000号</w:t>
            </w:r>
            <w:r>
              <w:rPr>
                <w:rFonts w:eastAsia="宋体" w:hint="eastAsia"/>
                <w:sz w:val="24"/>
                <w:lang w:eastAsia="zh-CN"/>
              </w:rPr>
              <w:t>。</w:t>
            </w:r>
          </w:p>
        </w:tc>
        <w:tc>
          <w:tcPr>
            <w:tcW w:w="4231" w:type="dxa"/>
          </w:tcPr>
          <w:p w:rsidR="00C5034E" w:rsidRDefault="00C5034E">
            <w:pPr>
              <w:pStyle w:val="TableParagraph"/>
              <w:spacing w:before="4"/>
              <w:rPr>
                <w:rFonts w:ascii="Times New Roman"/>
                <w:sz w:val="25"/>
              </w:rPr>
            </w:pPr>
          </w:p>
          <w:p w:rsidR="00C5034E" w:rsidRDefault="00724C3D">
            <w:pPr>
              <w:pStyle w:val="TableParagraph"/>
              <w:ind w:left="1085" w:right="1078"/>
              <w:jc w:val="center"/>
              <w:rPr>
                <w:sz w:val="24"/>
              </w:rPr>
            </w:pPr>
            <w:r>
              <w:rPr>
                <w:sz w:val="24"/>
              </w:rPr>
              <w:t>Revised</w:t>
            </w:r>
          </w:p>
          <w:p w:rsidR="00C5034E" w:rsidRDefault="00724C3D">
            <w:pPr>
              <w:pStyle w:val="TableParagraph"/>
              <w:ind w:left="1085" w:right="1078"/>
              <w:jc w:val="center"/>
              <w:rPr>
                <w:rFonts w:eastAsia="宋体"/>
                <w:sz w:val="24"/>
                <w:lang w:eastAsia="zh-CN"/>
              </w:rPr>
            </w:pPr>
            <w:r>
              <w:rPr>
                <w:rFonts w:eastAsia="宋体" w:hint="eastAsia"/>
                <w:sz w:val="24"/>
                <w:lang w:eastAsia="zh-CN"/>
              </w:rPr>
              <w:t>校订</w:t>
            </w:r>
          </w:p>
        </w:tc>
      </w:tr>
      <w:tr w:rsidR="00C5034E">
        <w:trPr>
          <w:trHeight w:val="707"/>
        </w:trPr>
        <w:tc>
          <w:tcPr>
            <w:tcW w:w="1610" w:type="dxa"/>
          </w:tcPr>
          <w:p w:rsidR="00C5034E" w:rsidRDefault="00724C3D">
            <w:pPr>
              <w:pStyle w:val="TableParagraph"/>
              <w:spacing w:before="148"/>
              <w:ind w:left="642"/>
              <w:rPr>
                <w:sz w:val="24"/>
              </w:rPr>
            </w:pPr>
            <w:r>
              <w:rPr>
                <w:sz w:val="24"/>
              </w:rPr>
              <w:t>1(i)</w:t>
            </w:r>
          </w:p>
        </w:tc>
        <w:tc>
          <w:tcPr>
            <w:tcW w:w="1716" w:type="dxa"/>
          </w:tcPr>
          <w:p w:rsidR="00C5034E" w:rsidRDefault="00724C3D">
            <w:pPr>
              <w:pStyle w:val="TableParagraph"/>
              <w:spacing w:before="1"/>
              <w:ind w:left="120" w:right="110"/>
              <w:jc w:val="center"/>
              <w:rPr>
                <w:sz w:val="24"/>
              </w:rPr>
            </w:pPr>
            <w:r>
              <w:rPr>
                <w:sz w:val="24"/>
              </w:rPr>
              <w:t>November 2,</w:t>
            </w:r>
          </w:p>
          <w:p w:rsidR="00C5034E" w:rsidRDefault="00724C3D">
            <w:pPr>
              <w:pStyle w:val="TableParagraph"/>
              <w:ind w:left="120" w:right="108"/>
              <w:jc w:val="center"/>
              <w:rPr>
                <w:sz w:val="24"/>
              </w:rPr>
            </w:pPr>
            <w:r>
              <w:rPr>
                <w:sz w:val="24"/>
              </w:rPr>
              <w:t>2016</w:t>
            </w:r>
          </w:p>
          <w:p w:rsidR="00C5034E" w:rsidRDefault="00724C3D">
            <w:pPr>
              <w:pStyle w:val="TableParagraph"/>
              <w:ind w:left="120" w:right="108"/>
              <w:jc w:val="center"/>
              <w:rPr>
                <w:rFonts w:eastAsia="宋体"/>
                <w:sz w:val="24"/>
                <w:lang w:eastAsia="zh-CN"/>
              </w:rPr>
            </w:pPr>
            <w:r>
              <w:rPr>
                <w:rFonts w:eastAsia="宋体" w:hint="eastAsia"/>
                <w:sz w:val="24"/>
                <w:lang w:eastAsia="zh-CN"/>
              </w:rPr>
              <w:t>2016</w:t>
            </w:r>
            <w:r>
              <w:rPr>
                <w:rFonts w:eastAsia="宋体" w:hint="eastAsia"/>
                <w:sz w:val="24"/>
                <w:lang w:eastAsia="zh-CN"/>
              </w:rPr>
              <w:t>年</w:t>
            </w:r>
            <w:r>
              <w:rPr>
                <w:rFonts w:eastAsia="宋体" w:hint="eastAsia"/>
                <w:sz w:val="24"/>
                <w:lang w:eastAsia="zh-CN"/>
              </w:rPr>
              <w:t>11</w:t>
            </w:r>
            <w:r>
              <w:rPr>
                <w:rFonts w:eastAsia="宋体" w:hint="eastAsia"/>
                <w:sz w:val="24"/>
                <w:lang w:eastAsia="zh-CN"/>
              </w:rPr>
              <w:t>月</w:t>
            </w:r>
            <w:r>
              <w:rPr>
                <w:rFonts w:eastAsia="宋体" w:hint="eastAsia"/>
                <w:sz w:val="24"/>
                <w:lang w:eastAsia="zh-CN"/>
              </w:rPr>
              <w:t>2</w:t>
            </w:r>
            <w:r>
              <w:rPr>
                <w:rFonts w:eastAsia="宋体" w:hint="eastAsia"/>
                <w:sz w:val="24"/>
                <w:lang w:eastAsia="zh-CN"/>
              </w:rPr>
              <w:t>日</w:t>
            </w:r>
          </w:p>
        </w:tc>
        <w:tc>
          <w:tcPr>
            <w:tcW w:w="5381" w:type="dxa"/>
          </w:tcPr>
          <w:p w:rsidR="00C5034E" w:rsidRDefault="00724C3D">
            <w:pPr>
              <w:pStyle w:val="TableParagraph"/>
              <w:spacing w:before="1"/>
              <w:ind w:left="108"/>
              <w:rPr>
                <w:sz w:val="24"/>
              </w:rPr>
            </w:pPr>
            <w:r>
              <w:rPr>
                <w:sz w:val="24"/>
              </w:rPr>
              <w:t>Adopted by the Board of Trustees</w:t>
            </w:r>
          </w:p>
          <w:p w:rsidR="00C5034E" w:rsidRDefault="00724C3D">
            <w:pPr>
              <w:pStyle w:val="TableParagraph"/>
              <w:spacing w:before="1"/>
              <w:ind w:left="108"/>
              <w:rPr>
                <w:rFonts w:eastAsia="宋体"/>
                <w:sz w:val="24"/>
                <w:lang w:eastAsia="zh-CN"/>
              </w:rPr>
            </w:pPr>
            <w:r>
              <w:rPr>
                <w:rFonts w:eastAsia="宋体" w:hint="eastAsia"/>
                <w:sz w:val="24"/>
                <w:lang w:eastAsia="zh-CN"/>
              </w:rPr>
              <w:t>经理事会同意</w:t>
            </w:r>
          </w:p>
        </w:tc>
        <w:tc>
          <w:tcPr>
            <w:tcW w:w="4231" w:type="dxa"/>
          </w:tcPr>
          <w:p w:rsidR="00C5034E" w:rsidRDefault="00724C3D">
            <w:pPr>
              <w:pStyle w:val="TableParagraph"/>
              <w:spacing w:before="148"/>
              <w:ind w:left="1085" w:right="1076"/>
              <w:jc w:val="center"/>
              <w:rPr>
                <w:sz w:val="24"/>
              </w:rPr>
            </w:pPr>
            <w:r>
              <w:rPr>
                <w:sz w:val="24"/>
              </w:rPr>
              <w:t>New</w:t>
            </w:r>
          </w:p>
          <w:p w:rsidR="00C5034E" w:rsidRDefault="00724C3D">
            <w:pPr>
              <w:pStyle w:val="TableParagraph"/>
              <w:spacing w:before="148"/>
              <w:ind w:left="1085" w:right="1076"/>
              <w:jc w:val="center"/>
              <w:rPr>
                <w:rFonts w:eastAsia="宋体"/>
                <w:sz w:val="24"/>
                <w:lang w:eastAsia="zh-CN"/>
              </w:rPr>
            </w:pPr>
            <w:r>
              <w:rPr>
                <w:rFonts w:eastAsia="宋体" w:hint="eastAsia"/>
                <w:sz w:val="24"/>
                <w:lang w:eastAsia="zh-CN"/>
              </w:rPr>
              <w:t>新</w:t>
            </w:r>
          </w:p>
        </w:tc>
      </w:tr>
      <w:tr w:rsidR="00C5034E">
        <w:trPr>
          <w:trHeight w:val="707"/>
        </w:trPr>
        <w:tc>
          <w:tcPr>
            <w:tcW w:w="1610" w:type="dxa"/>
          </w:tcPr>
          <w:p w:rsidR="00C5034E" w:rsidRDefault="00C5034E">
            <w:pPr>
              <w:pStyle w:val="TableParagraph"/>
              <w:spacing w:before="4"/>
              <w:rPr>
                <w:rFonts w:ascii="Times New Roman"/>
                <w:sz w:val="25"/>
              </w:rPr>
            </w:pPr>
          </w:p>
          <w:p w:rsidR="00C5034E" w:rsidRDefault="00724C3D">
            <w:pPr>
              <w:pStyle w:val="TableParagraph"/>
              <w:ind w:left="642"/>
              <w:rPr>
                <w:sz w:val="24"/>
              </w:rPr>
            </w:pPr>
            <w:r>
              <w:rPr>
                <w:sz w:val="24"/>
              </w:rPr>
              <w:t>1(i)</w:t>
            </w:r>
          </w:p>
        </w:tc>
        <w:tc>
          <w:tcPr>
            <w:tcW w:w="1716" w:type="dxa"/>
          </w:tcPr>
          <w:p w:rsidR="00C5034E" w:rsidRDefault="00724C3D">
            <w:pPr>
              <w:pStyle w:val="TableParagraph"/>
              <w:spacing w:before="145"/>
              <w:ind w:left="119" w:right="111"/>
              <w:jc w:val="center"/>
              <w:rPr>
                <w:sz w:val="24"/>
              </w:rPr>
            </w:pPr>
            <w:r>
              <w:rPr>
                <w:sz w:val="24"/>
              </w:rPr>
              <w:t>December 14,</w:t>
            </w:r>
          </w:p>
          <w:p w:rsidR="00C5034E" w:rsidRDefault="00724C3D">
            <w:pPr>
              <w:pStyle w:val="TableParagraph"/>
              <w:ind w:left="120" w:right="108"/>
              <w:jc w:val="center"/>
              <w:rPr>
                <w:sz w:val="24"/>
              </w:rPr>
            </w:pPr>
            <w:r>
              <w:rPr>
                <w:sz w:val="24"/>
              </w:rPr>
              <w:t>2016</w:t>
            </w:r>
          </w:p>
          <w:p w:rsidR="00C5034E" w:rsidRDefault="00724C3D">
            <w:pPr>
              <w:pStyle w:val="TableParagraph"/>
              <w:ind w:left="120" w:right="108"/>
              <w:jc w:val="center"/>
              <w:rPr>
                <w:rFonts w:eastAsia="宋体"/>
                <w:sz w:val="24"/>
                <w:lang w:eastAsia="zh-CN"/>
              </w:rPr>
            </w:pPr>
            <w:r>
              <w:rPr>
                <w:rFonts w:eastAsia="宋体" w:hint="eastAsia"/>
                <w:sz w:val="24"/>
                <w:lang w:eastAsia="zh-CN"/>
              </w:rPr>
              <w:t>2016</w:t>
            </w:r>
            <w:r>
              <w:rPr>
                <w:rFonts w:eastAsia="宋体" w:hint="eastAsia"/>
                <w:sz w:val="24"/>
                <w:lang w:eastAsia="zh-CN"/>
              </w:rPr>
              <w:t>年</w:t>
            </w:r>
            <w:r>
              <w:rPr>
                <w:rFonts w:eastAsia="宋体" w:hint="eastAsia"/>
                <w:sz w:val="24"/>
                <w:lang w:eastAsia="zh-CN"/>
              </w:rPr>
              <w:t>12</w:t>
            </w:r>
            <w:r>
              <w:rPr>
                <w:rFonts w:eastAsia="宋体" w:hint="eastAsia"/>
                <w:sz w:val="24"/>
                <w:lang w:eastAsia="zh-CN"/>
              </w:rPr>
              <w:t>月</w:t>
            </w:r>
            <w:r>
              <w:rPr>
                <w:rFonts w:eastAsia="宋体" w:hint="eastAsia"/>
                <w:sz w:val="24"/>
                <w:lang w:eastAsia="zh-CN"/>
              </w:rPr>
              <w:t>14</w:t>
            </w:r>
            <w:r>
              <w:rPr>
                <w:rFonts w:eastAsia="宋体" w:hint="eastAsia"/>
                <w:sz w:val="24"/>
                <w:lang w:eastAsia="zh-CN"/>
              </w:rPr>
              <w:t>日</w:t>
            </w:r>
          </w:p>
        </w:tc>
        <w:tc>
          <w:tcPr>
            <w:tcW w:w="5381" w:type="dxa"/>
          </w:tcPr>
          <w:p w:rsidR="00C5034E" w:rsidRDefault="00724C3D">
            <w:pPr>
              <w:pStyle w:val="TableParagraph"/>
              <w:ind w:left="108" w:right="178"/>
              <w:rPr>
                <w:sz w:val="24"/>
              </w:rPr>
            </w:pPr>
            <w:r>
              <w:rPr>
                <w:sz w:val="24"/>
              </w:rPr>
              <w:t>FERC letter Order approving revisions to the VRF for R1 and R2 from ‘medium’ to ‘high’. Docket No.</w:t>
            </w:r>
          </w:p>
          <w:p w:rsidR="00C5034E" w:rsidRDefault="00724C3D">
            <w:pPr>
              <w:pStyle w:val="TableParagraph"/>
              <w:spacing w:line="293" w:lineRule="exact"/>
              <w:ind w:left="108"/>
              <w:rPr>
                <w:sz w:val="24"/>
              </w:rPr>
            </w:pPr>
            <w:r>
              <w:rPr>
                <w:sz w:val="24"/>
              </w:rPr>
              <w:t>RD16-6-001.</w:t>
            </w:r>
          </w:p>
          <w:p w:rsidR="00C5034E" w:rsidRDefault="00724C3D">
            <w:pPr>
              <w:pStyle w:val="TableParagraph"/>
              <w:spacing w:line="293" w:lineRule="exact"/>
              <w:ind w:left="108"/>
              <w:rPr>
                <w:sz w:val="24"/>
              </w:rPr>
            </w:pPr>
            <w:r>
              <w:rPr>
                <w:rFonts w:hint="eastAsia"/>
                <w:sz w:val="24"/>
              </w:rPr>
              <w:t>FERC批准对R1和R2的VRF从“中”到“高”的修订的顺序。审单编号R</w:t>
            </w:r>
            <w:r>
              <w:rPr>
                <w:rFonts w:eastAsia="宋体" w:hint="eastAsia"/>
                <w:sz w:val="24"/>
                <w:lang w:eastAsia="zh-CN"/>
              </w:rPr>
              <w:t>D</w:t>
            </w:r>
            <w:r>
              <w:rPr>
                <w:rFonts w:hint="eastAsia"/>
                <w:sz w:val="24"/>
              </w:rPr>
              <w:t>1</w:t>
            </w:r>
            <w:r>
              <w:rPr>
                <w:rFonts w:eastAsia="宋体" w:hint="eastAsia"/>
                <w:sz w:val="24"/>
                <w:lang w:eastAsia="zh-CN"/>
              </w:rPr>
              <w:t>6</w:t>
            </w:r>
            <w:r>
              <w:rPr>
                <w:rFonts w:hint="eastAsia"/>
                <w:sz w:val="24"/>
              </w:rPr>
              <w:t xml:space="preserve"> -6-000号</w:t>
            </w:r>
            <w:r>
              <w:rPr>
                <w:rFonts w:eastAsia="宋体" w:hint="eastAsia"/>
                <w:sz w:val="24"/>
                <w:lang w:eastAsia="zh-CN"/>
              </w:rPr>
              <w:t>。</w:t>
            </w:r>
          </w:p>
        </w:tc>
        <w:tc>
          <w:tcPr>
            <w:tcW w:w="4231" w:type="dxa"/>
          </w:tcPr>
          <w:p w:rsidR="00C5034E" w:rsidRDefault="00C5034E">
            <w:pPr>
              <w:pStyle w:val="TableParagraph"/>
              <w:rPr>
                <w:rFonts w:ascii="Times New Roman"/>
              </w:rPr>
            </w:pPr>
          </w:p>
        </w:tc>
      </w:tr>
    </w:tbl>
    <w:p w:rsidR="00C5034E" w:rsidRDefault="00C5034E">
      <w:pPr>
        <w:rPr>
          <w:rFonts w:ascii="Times New Roman"/>
        </w:rPr>
        <w:sectPr w:rsidR="00C5034E">
          <w:pgSz w:w="15840" w:h="12240" w:orient="landscape"/>
          <w:pgMar w:top="1200" w:right="1180" w:bottom="900" w:left="1320" w:header="763" w:footer="705" w:gutter="0"/>
          <w:cols w:space="720"/>
        </w:sectPr>
      </w:pPr>
    </w:p>
    <w:p w:rsidR="00C5034E" w:rsidRDefault="00724C3D">
      <w:pPr>
        <w:spacing w:before="90"/>
        <w:ind w:left="120"/>
        <w:rPr>
          <w:rFonts w:ascii="Tahoma" w:eastAsia="宋体"/>
          <w:b/>
          <w:sz w:val="24"/>
          <w:lang w:eastAsia="zh-CN"/>
        </w:rPr>
      </w:pPr>
      <w:r>
        <w:rPr>
          <w:rFonts w:ascii="Tahoma"/>
          <w:b/>
          <w:sz w:val="24"/>
        </w:rPr>
        <w:lastRenderedPageBreak/>
        <w:t>Guidelines and Technical Basis</w:t>
      </w:r>
      <w:r>
        <w:rPr>
          <w:rFonts w:ascii="Tahoma" w:eastAsia="宋体" w:hint="eastAsia"/>
          <w:b/>
          <w:sz w:val="24"/>
          <w:lang w:eastAsia="zh-CN"/>
        </w:rPr>
        <w:t xml:space="preserve"> </w:t>
      </w:r>
      <w:r>
        <w:rPr>
          <w:rFonts w:ascii="Tahoma" w:eastAsia="宋体" w:hint="eastAsia"/>
          <w:b/>
          <w:sz w:val="24"/>
          <w:lang w:eastAsia="zh-CN"/>
        </w:rPr>
        <w:tab/>
      </w:r>
      <w:r>
        <w:rPr>
          <w:rFonts w:ascii="Tahoma" w:eastAsia="宋体" w:hint="eastAsia"/>
          <w:b/>
          <w:sz w:val="24"/>
          <w:lang w:eastAsia="zh-CN"/>
        </w:rPr>
        <w:t>指引和技术基础</w:t>
      </w:r>
    </w:p>
    <w:p w:rsidR="00C5034E" w:rsidRDefault="00724C3D">
      <w:pPr>
        <w:pStyle w:val="a4"/>
        <w:spacing w:before="242"/>
        <w:ind w:left="119" w:right="273"/>
      </w:pPr>
      <w:r>
        <w:rPr>
          <w:i/>
        </w:rPr>
        <w:t xml:space="preserve">Real-time monitoring, </w:t>
      </w:r>
      <w:r>
        <w:t xml:space="preserve">or </w:t>
      </w:r>
      <w:r>
        <w:rPr>
          <w:i/>
        </w:rPr>
        <w:t xml:space="preserve">monitoring </w:t>
      </w:r>
      <w:r>
        <w:t>the Bulk Electric System (BES) in Real-time, is a primary function of Reliability Coordinators (RCs), Transmission Operators (TOPs), and Balancing Authorities (BAs) as required by TOP and IRO Reliability Standards. As used in TOP and IRO Reliability Standards, monitoring involves observing operating status and operating values in Real-time for awareness of system conditions. Real-time monitoring may include the following activities performed in Real-time:</w:t>
      </w:r>
    </w:p>
    <w:p w:rsidR="00C5034E" w:rsidRDefault="00724C3D">
      <w:pPr>
        <w:pStyle w:val="a4"/>
        <w:spacing w:before="242"/>
        <w:ind w:left="119" w:right="273"/>
      </w:pPr>
      <w:r>
        <w:rPr>
          <w:rFonts w:hint="eastAsia"/>
          <w:lang w:eastAsia="zh-CN"/>
        </w:rPr>
        <w:t>根据TOP和IRO可靠性标准的要求，实时监控或实时监控大容量电力系统(BES)是可靠性协调器(RCs)、</w:t>
      </w:r>
      <w:r>
        <w:rPr>
          <w:rFonts w:eastAsia="宋体" w:hint="eastAsia"/>
          <w:lang w:eastAsia="zh-CN"/>
        </w:rPr>
        <w:t>输电运营商</w:t>
      </w:r>
      <w:r>
        <w:rPr>
          <w:rFonts w:hint="eastAsia"/>
          <w:lang w:eastAsia="zh-CN"/>
        </w:rPr>
        <w:t>(TOPs)和平衡机构(BAs)的主要功能。正如TOP和IRO可靠性标准所使用的，监控包括实时观察运行状态和运行值，以了解系统状况。</w:t>
      </w:r>
      <w:r>
        <w:rPr>
          <w:rFonts w:hint="eastAsia"/>
        </w:rPr>
        <w:t>实时监控可以包括以下实时执行的活动:</w:t>
      </w:r>
    </w:p>
    <w:p w:rsidR="00C5034E" w:rsidRDefault="00724C3D">
      <w:pPr>
        <w:pStyle w:val="a6"/>
        <w:numPr>
          <w:ilvl w:val="0"/>
          <w:numId w:val="24"/>
        </w:numPr>
        <w:tabs>
          <w:tab w:val="left" w:pos="839"/>
          <w:tab w:val="left" w:pos="840"/>
        </w:tabs>
        <w:spacing w:before="59"/>
        <w:ind w:hanging="361"/>
        <w:rPr>
          <w:rFonts w:ascii="Symbol" w:hAnsi="Symbol"/>
          <w:sz w:val="24"/>
        </w:rPr>
      </w:pPr>
      <w:r>
        <w:rPr>
          <w:sz w:val="24"/>
        </w:rPr>
        <w:t>Acquisition of operating</w:t>
      </w:r>
      <w:r>
        <w:rPr>
          <w:spacing w:val="-5"/>
          <w:sz w:val="24"/>
        </w:rPr>
        <w:t xml:space="preserve"> </w:t>
      </w:r>
      <w:r>
        <w:rPr>
          <w:sz w:val="24"/>
        </w:rPr>
        <w:t>data;</w:t>
      </w:r>
    </w:p>
    <w:p w:rsidR="00C5034E" w:rsidRDefault="00724C3D">
      <w:pPr>
        <w:pStyle w:val="a6"/>
        <w:numPr>
          <w:ilvl w:val="0"/>
          <w:numId w:val="24"/>
        </w:numPr>
        <w:tabs>
          <w:tab w:val="left" w:pos="839"/>
          <w:tab w:val="left" w:pos="840"/>
        </w:tabs>
        <w:spacing w:before="1" w:line="305" w:lineRule="exact"/>
        <w:ind w:hanging="361"/>
        <w:rPr>
          <w:rFonts w:ascii="Symbol" w:hAnsi="Symbol"/>
          <w:sz w:val="24"/>
        </w:rPr>
      </w:pPr>
      <w:r>
        <w:rPr>
          <w:sz w:val="24"/>
        </w:rPr>
        <w:t>Display of operating data as needed for visualization of system</w:t>
      </w:r>
      <w:r>
        <w:rPr>
          <w:spacing w:val="-9"/>
          <w:sz w:val="24"/>
        </w:rPr>
        <w:t xml:space="preserve"> </w:t>
      </w:r>
      <w:r>
        <w:rPr>
          <w:sz w:val="24"/>
        </w:rPr>
        <w:t>conditions;</w:t>
      </w:r>
    </w:p>
    <w:p w:rsidR="00C5034E" w:rsidRDefault="00724C3D">
      <w:pPr>
        <w:pStyle w:val="a6"/>
        <w:numPr>
          <w:ilvl w:val="0"/>
          <w:numId w:val="24"/>
        </w:numPr>
        <w:tabs>
          <w:tab w:val="left" w:pos="839"/>
          <w:tab w:val="left" w:pos="840"/>
        </w:tabs>
        <w:spacing w:before="0" w:line="305" w:lineRule="exact"/>
        <w:ind w:hanging="361"/>
        <w:rPr>
          <w:rFonts w:ascii="Symbol" w:hAnsi="Symbol"/>
          <w:sz w:val="24"/>
        </w:rPr>
      </w:pPr>
      <w:r>
        <w:rPr>
          <w:sz w:val="24"/>
        </w:rPr>
        <w:t>Audible or visual alerting when warranted by system conditions;</w:t>
      </w:r>
      <w:r>
        <w:rPr>
          <w:spacing w:val="-6"/>
          <w:sz w:val="24"/>
        </w:rPr>
        <w:t xml:space="preserve"> </w:t>
      </w:r>
      <w:r>
        <w:rPr>
          <w:sz w:val="24"/>
        </w:rPr>
        <w:t>and</w:t>
      </w:r>
    </w:p>
    <w:p w:rsidR="00C5034E" w:rsidRDefault="00724C3D">
      <w:pPr>
        <w:pStyle w:val="a6"/>
        <w:numPr>
          <w:ilvl w:val="0"/>
          <w:numId w:val="24"/>
        </w:numPr>
        <w:tabs>
          <w:tab w:val="left" w:pos="839"/>
          <w:tab w:val="left" w:pos="840"/>
        </w:tabs>
        <w:spacing w:before="0" w:line="242" w:lineRule="auto"/>
        <w:ind w:left="839" w:right="245"/>
        <w:rPr>
          <w:rFonts w:ascii="Symbol" w:hAnsi="Symbol"/>
          <w:sz w:val="24"/>
        </w:rPr>
      </w:pPr>
      <w:r>
        <w:rPr>
          <w:sz w:val="24"/>
        </w:rPr>
        <w:t>Audible or visual alerting when monitoring and analysis capabilities degrade or become unavailable.</w:t>
      </w:r>
    </w:p>
    <w:p w:rsidR="00C5034E" w:rsidRDefault="00724C3D">
      <w:pPr>
        <w:pStyle w:val="a6"/>
        <w:tabs>
          <w:tab w:val="left" w:pos="839"/>
          <w:tab w:val="left" w:pos="840"/>
        </w:tabs>
        <w:spacing w:before="0" w:line="242" w:lineRule="auto"/>
        <w:ind w:left="479" w:right="245" w:firstLine="0"/>
        <w:rPr>
          <w:rFonts w:ascii="Symbol" w:hAnsi="Symbol"/>
          <w:sz w:val="24"/>
          <w:lang w:eastAsia="zh-CN"/>
        </w:rPr>
      </w:pPr>
      <w:r>
        <w:rPr>
          <w:rFonts w:ascii="Symbol" w:hAnsi="Symbol" w:hint="eastAsia"/>
          <w:sz w:val="24"/>
          <w:lang w:eastAsia="zh-CN"/>
        </w:rPr>
        <w:t></w:t>
      </w:r>
      <w:r>
        <w:rPr>
          <w:rFonts w:ascii="Symbol" w:eastAsia="宋体" w:hAnsi="Symbol"/>
          <w:sz w:val="24"/>
          <w:lang w:eastAsia="zh-CN"/>
        </w:rPr>
        <w:tab/>
      </w:r>
      <w:r>
        <w:rPr>
          <w:rFonts w:ascii="Symbol" w:hAnsi="Symbol"/>
          <w:sz w:val="24"/>
          <w:lang w:eastAsia="zh-CN"/>
        </w:rPr>
        <w:t>收购操作数据</w:t>
      </w:r>
      <w:r>
        <w:rPr>
          <w:rFonts w:ascii="Symbol" w:hAnsi="Symbol"/>
          <w:sz w:val="24"/>
          <w:lang w:eastAsia="zh-CN"/>
        </w:rPr>
        <w:t></w:t>
      </w:r>
    </w:p>
    <w:p w:rsidR="00C5034E" w:rsidRDefault="00724C3D">
      <w:pPr>
        <w:pStyle w:val="a6"/>
        <w:tabs>
          <w:tab w:val="left" w:pos="839"/>
          <w:tab w:val="left" w:pos="840"/>
        </w:tabs>
        <w:spacing w:before="0" w:line="242" w:lineRule="auto"/>
        <w:ind w:left="479" w:right="245" w:firstLine="0"/>
        <w:rPr>
          <w:rFonts w:ascii="Symbol" w:hAnsi="Symbol"/>
          <w:sz w:val="24"/>
          <w:lang w:eastAsia="zh-CN"/>
        </w:rPr>
      </w:pPr>
      <w:r>
        <w:rPr>
          <w:rFonts w:ascii="Symbol" w:hAnsi="Symbol" w:hint="eastAsia"/>
          <w:sz w:val="24"/>
          <w:lang w:eastAsia="zh-CN"/>
        </w:rPr>
        <w:t></w:t>
      </w:r>
      <w:r>
        <w:rPr>
          <w:rFonts w:ascii="Symbol" w:eastAsia="宋体" w:hAnsi="Symbol"/>
          <w:sz w:val="24"/>
          <w:lang w:eastAsia="zh-CN"/>
        </w:rPr>
        <w:tab/>
      </w:r>
      <w:r>
        <w:rPr>
          <w:rFonts w:ascii="Symbol" w:hAnsi="Symbol"/>
          <w:sz w:val="24"/>
          <w:lang w:eastAsia="zh-CN"/>
        </w:rPr>
        <w:t>显示所需的操作数据可视化系统的条件</w:t>
      </w:r>
      <w:r>
        <w:rPr>
          <w:rFonts w:ascii="Symbol" w:hAnsi="Symbol"/>
          <w:sz w:val="24"/>
          <w:lang w:eastAsia="zh-CN"/>
        </w:rPr>
        <w:t></w:t>
      </w:r>
    </w:p>
    <w:p w:rsidR="00C5034E" w:rsidRDefault="00724C3D">
      <w:pPr>
        <w:pStyle w:val="a6"/>
        <w:tabs>
          <w:tab w:val="left" w:pos="839"/>
          <w:tab w:val="left" w:pos="840"/>
        </w:tabs>
        <w:spacing w:before="0" w:line="242" w:lineRule="auto"/>
        <w:ind w:left="479" w:right="245" w:firstLine="0"/>
        <w:rPr>
          <w:rFonts w:ascii="Symbol" w:hAnsi="Symbol"/>
          <w:sz w:val="24"/>
          <w:lang w:eastAsia="zh-CN"/>
        </w:rPr>
      </w:pPr>
      <w:r>
        <w:rPr>
          <w:rFonts w:ascii="Symbol" w:hAnsi="Symbol" w:hint="eastAsia"/>
          <w:sz w:val="24"/>
          <w:lang w:eastAsia="zh-CN"/>
        </w:rPr>
        <w:t></w:t>
      </w:r>
      <w:r>
        <w:rPr>
          <w:rFonts w:ascii="Symbol" w:eastAsia="宋体" w:hAnsi="Symbol"/>
          <w:sz w:val="24"/>
          <w:lang w:eastAsia="zh-CN"/>
        </w:rPr>
        <w:tab/>
      </w:r>
      <w:r>
        <w:rPr>
          <w:rFonts w:ascii="Symbol" w:hAnsi="Symbol"/>
          <w:sz w:val="24"/>
          <w:lang w:eastAsia="zh-CN"/>
        </w:rPr>
        <w:t>声音或视觉报警时系统保证的条件</w:t>
      </w:r>
      <w:r>
        <w:rPr>
          <w:rFonts w:ascii="Symbol" w:hAnsi="Symbol"/>
          <w:sz w:val="24"/>
          <w:lang w:eastAsia="zh-CN"/>
        </w:rPr>
        <w:t></w:t>
      </w:r>
      <w:r>
        <w:rPr>
          <w:rFonts w:ascii="Symbol" w:hAnsi="Symbol"/>
          <w:sz w:val="24"/>
          <w:lang w:eastAsia="zh-CN"/>
        </w:rPr>
        <w:t>和</w:t>
      </w:r>
    </w:p>
    <w:p w:rsidR="00C5034E" w:rsidRDefault="00724C3D">
      <w:pPr>
        <w:pStyle w:val="a6"/>
        <w:tabs>
          <w:tab w:val="left" w:pos="839"/>
          <w:tab w:val="left" w:pos="840"/>
        </w:tabs>
        <w:spacing w:before="0" w:line="242" w:lineRule="auto"/>
        <w:ind w:left="479" w:right="245" w:firstLine="0"/>
        <w:rPr>
          <w:rFonts w:ascii="Symbol" w:hAnsi="Symbol"/>
          <w:sz w:val="24"/>
          <w:lang w:eastAsia="zh-CN"/>
        </w:rPr>
      </w:pPr>
      <w:r>
        <w:rPr>
          <w:rFonts w:ascii="Symbol" w:hAnsi="Symbol" w:hint="eastAsia"/>
          <w:sz w:val="24"/>
          <w:lang w:eastAsia="zh-CN"/>
        </w:rPr>
        <w:t></w:t>
      </w:r>
      <w:r>
        <w:rPr>
          <w:rFonts w:ascii="Symbol" w:eastAsia="宋体" w:hAnsi="Symbol"/>
          <w:sz w:val="24"/>
          <w:lang w:eastAsia="zh-CN"/>
        </w:rPr>
        <w:tab/>
      </w:r>
      <w:r>
        <w:rPr>
          <w:rFonts w:ascii="Symbol" w:hAnsi="Symbol"/>
          <w:sz w:val="24"/>
          <w:lang w:eastAsia="zh-CN"/>
        </w:rPr>
        <w:t>声音或视觉报警时监测和分析功能降低或不可用。</w:t>
      </w:r>
    </w:p>
    <w:p w:rsidR="00C5034E" w:rsidRDefault="00C5034E">
      <w:pPr>
        <w:pStyle w:val="a4"/>
        <w:spacing w:before="6"/>
        <w:rPr>
          <w:sz w:val="33"/>
          <w:lang w:eastAsia="zh-CN"/>
        </w:rPr>
      </w:pPr>
    </w:p>
    <w:p w:rsidR="00C5034E" w:rsidRDefault="00724C3D">
      <w:pPr>
        <w:ind w:left="120"/>
        <w:rPr>
          <w:rFonts w:eastAsia="宋体"/>
          <w:b/>
          <w:sz w:val="24"/>
          <w:lang w:eastAsia="zh-CN"/>
        </w:rPr>
      </w:pPr>
      <w:r>
        <w:rPr>
          <w:b/>
          <w:sz w:val="24"/>
          <w:u w:val="single"/>
        </w:rPr>
        <w:t>Requirement R1</w:t>
      </w:r>
      <w:r>
        <w:rPr>
          <w:rFonts w:eastAsia="宋体" w:hint="eastAsia"/>
          <w:b/>
          <w:sz w:val="24"/>
          <w:lang w:eastAsia="zh-CN"/>
        </w:rPr>
        <w:tab/>
      </w:r>
      <w:r>
        <w:rPr>
          <w:rFonts w:eastAsia="宋体" w:hint="eastAsia"/>
          <w:b/>
          <w:sz w:val="24"/>
          <w:lang w:eastAsia="zh-CN"/>
        </w:rPr>
        <w:t>要求</w:t>
      </w:r>
      <w:r>
        <w:rPr>
          <w:rFonts w:eastAsia="宋体" w:hint="eastAsia"/>
          <w:b/>
          <w:sz w:val="24"/>
          <w:lang w:eastAsia="zh-CN"/>
        </w:rPr>
        <w:t>R1</w:t>
      </w:r>
    </w:p>
    <w:p w:rsidR="00C5034E" w:rsidRDefault="00724C3D">
      <w:pPr>
        <w:pStyle w:val="a4"/>
        <w:ind w:left="120" w:right="562"/>
      </w:pPr>
      <w:r>
        <w:t>The TOP uses a set of Real-time data identified in TOP-003-3 Requirement R1 to perform its Real-time monitoring and Real-time Assessments. Functional requirements to perform monitoring and Real-time Assessments appear in other Reliability Standards.</w:t>
      </w:r>
    </w:p>
    <w:p w:rsidR="00C5034E" w:rsidRDefault="00724C3D">
      <w:pPr>
        <w:pStyle w:val="a4"/>
        <w:ind w:left="120" w:right="562"/>
        <w:rPr>
          <w:lang w:eastAsia="zh-CN"/>
        </w:rPr>
      </w:pPr>
      <w:r>
        <w:rPr>
          <w:rFonts w:hint="eastAsia"/>
          <w:lang w:eastAsia="zh-CN"/>
        </w:rPr>
        <w:t>TOP使用TOP-003-3要求R1中确定的一组实时数据来执行其实时监控和实时评估。执行监视和实时评估的功能要求出现在其他可靠性标准中。</w:t>
      </w:r>
    </w:p>
    <w:p w:rsidR="00C5034E" w:rsidRDefault="00724C3D">
      <w:pPr>
        <w:pStyle w:val="a4"/>
        <w:spacing w:before="119"/>
        <w:ind w:left="120" w:right="441"/>
      </w:pPr>
      <w:r>
        <w:t>The TOP's Operating Process or Operating Procedure must contain criteria for evaluating the quality of Real-time data as specified in proposed TOP-010-1 Requirement R1 Part 1.1. The criteria support identification of applicable data quality issues, which may include:</w:t>
      </w:r>
    </w:p>
    <w:p w:rsidR="00C5034E" w:rsidRDefault="00724C3D">
      <w:pPr>
        <w:pStyle w:val="a4"/>
        <w:spacing w:before="119"/>
        <w:ind w:left="120" w:right="441"/>
        <w:rPr>
          <w:lang w:eastAsia="zh-CN"/>
        </w:rPr>
      </w:pPr>
      <w:r>
        <w:rPr>
          <w:rFonts w:hint="eastAsia"/>
          <w:lang w:eastAsia="zh-CN"/>
        </w:rPr>
        <w:t>TOP的操作过程或操作程序必须包含根据TOP-010-1要求R1第1.1部分规定的实时数据质量评估标准。该标准支持识别适用的数据质量问题，包括:</w:t>
      </w:r>
    </w:p>
    <w:p w:rsidR="00C5034E" w:rsidRDefault="00724C3D">
      <w:pPr>
        <w:pStyle w:val="a6"/>
        <w:numPr>
          <w:ilvl w:val="1"/>
          <w:numId w:val="24"/>
        </w:numPr>
        <w:tabs>
          <w:tab w:val="left" w:pos="840"/>
        </w:tabs>
        <w:spacing w:before="119"/>
        <w:ind w:left="840"/>
        <w:rPr>
          <w:sz w:val="24"/>
        </w:rPr>
      </w:pPr>
      <w:r>
        <w:rPr>
          <w:sz w:val="24"/>
        </w:rPr>
        <w:t>Data outside of a prescribed data</w:t>
      </w:r>
      <w:r>
        <w:rPr>
          <w:spacing w:val="-5"/>
          <w:sz w:val="24"/>
        </w:rPr>
        <w:t xml:space="preserve"> </w:t>
      </w:r>
      <w:r>
        <w:rPr>
          <w:sz w:val="24"/>
        </w:rPr>
        <w:t>range;</w:t>
      </w:r>
    </w:p>
    <w:p w:rsidR="00C5034E" w:rsidRDefault="00724C3D">
      <w:pPr>
        <w:pStyle w:val="a6"/>
        <w:numPr>
          <w:ilvl w:val="1"/>
          <w:numId w:val="24"/>
        </w:numPr>
        <w:tabs>
          <w:tab w:val="left" w:pos="840"/>
        </w:tabs>
        <w:spacing w:before="121"/>
        <w:ind w:left="840"/>
        <w:rPr>
          <w:sz w:val="24"/>
        </w:rPr>
      </w:pPr>
      <w:r>
        <w:rPr>
          <w:sz w:val="24"/>
        </w:rPr>
        <w:t>Analog data not updated within a predetermined time</w:t>
      </w:r>
      <w:r>
        <w:rPr>
          <w:spacing w:val="-13"/>
          <w:sz w:val="24"/>
        </w:rPr>
        <w:t xml:space="preserve"> </w:t>
      </w:r>
      <w:r>
        <w:rPr>
          <w:sz w:val="24"/>
        </w:rPr>
        <w:t>period;</w:t>
      </w:r>
    </w:p>
    <w:p w:rsidR="00C5034E" w:rsidRDefault="00724C3D">
      <w:pPr>
        <w:pStyle w:val="a6"/>
        <w:numPr>
          <w:ilvl w:val="1"/>
          <w:numId w:val="24"/>
        </w:numPr>
        <w:tabs>
          <w:tab w:val="left" w:pos="840"/>
        </w:tabs>
        <w:spacing w:before="119"/>
        <w:ind w:left="840"/>
        <w:rPr>
          <w:sz w:val="24"/>
        </w:rPr>
      </w:pPr>
      <w:r>
        <w:rPr>
          <w:sz w:val="24"/>
        </w:rPr>
        <w:t>Data entered manually to override telemetered information;</w:t>
      </w:r>
      <w:r>
        <w:rPr>
          <w:spacing w:val="-5"/>
          <w:sz w:val="24"/>
        </w:rPr>
        <w:t xml:space="preserve"> </w:t>
      </w:r>
      <w:r>
        <w:rPr>
          <w:sz w:val="24"/>
        </w:rPr>
        <w:t>or</w:t>
      </w:r>
    </w:p>
    <w:p w:rsidR="00C5034E" w:rsidRDefault="00724C3D">
      <w:pPr>
        <w:pStyle w:val="a6"/>
        <w:numPr>
          <w:ilvl w:val="1"/>
          <w:numId w:val="24"/>
        </w:numPr>
        <w:tabs>
          <w:tab w:val="left" w:pos="840"/>
        </w:tabs>
        <w:spacing w:before="122"/>
        <w:ind w:left="840"/>
        <w:rPr>
          <w:sz w:val="24"/>
        </w:rPr>
      </w:pPr>
      <w:r>
        <w:rPr>
          <w:sz w:val="24"/>
        </w:rPr>
        <w:t>Data otherwise identified as invalid or</w:t>
      </w:r>
      <w:r>
        <w:rPr>
          <w:spacing w:val="-1"/>
          <w:sz w:val="24"/>
        </w:rPr>
        <w:t xml:space="preserve"> </w:t>
      </w:r>
      <w:r>
        <w:rPr>
          <w:sz w:val="24"/>
        </w:rPr>
        <w:t>suspect.</w:t>
      </w:r>
    </w:p>
    <w:p w:rsidR="00C5034E" w:rsidRDefault="00724C3D">
      <w:pPr>
        <w:pStyle w:val="a6"/>
        <w:tabs>
          <w:tab w:val="left" w:pos="840"/>
        </w:tabs>
        <w:spacing w:before="122"/>
        <w:ind w:left="571" w:firstLine="0"/>
        <w:rPr>
          <w:sz w:val="24"/>
          <w:lang w:eastAsia="zh-CN"/>
        </w:rPr>
      </w:pPr>
      <w:r>
        <w:rPr>
          <w:rFonts w:hint="eastAsia"/>
          <w:sz w:val="24"/>
          <w:lang w:eastAsia="zh-CN"/>
        </w:rPr>
        <w:t>规定以外的数据范围;</w:t>
      </w:r>
    </w:p>
    <w:p w:rsidR="00C5034E" w:rsidRDefault="00724C3D">
      <w:pPr>
        <w:pStyle w:val="a6"/>
        <w:tabs>
          <w:tab w:val="left" w:pos="840"/>
        </w:tabs>
        <w:spacing w:before="122"/>
        <w:ind w:left="571" w:firstLine="0"/>
        <w:rPr>
          <w:sz w:val="24"/>
          <w:lang w:eastAsia="zh-CN"/>
        </w:rPr>
      </w:pPr>
      <w:r>
        <w:rPr>
          <w:rFonts w:hint="eastAsia"/>
          <w:sz w:val="24"/>
          <w:lang w:eastAsia="zh-CN"/>
        </w:rPr>
        <w:t>模拟数据不更新在一个预定的时期;</w:t>
      </w:r>
    </w:p>
    <w:p w:rsidR="00C5034E" w:rsidRDefault="00724C3D">
      <w:pPr>
        <w:pStyle w:val="a6"/>
        <w:tabs>
          <w:tab w:val="left" w:pos="840"/>
        </w:tabs>
        <w:spacing w:before="122"/>
        <w:ind w:left="571" w:firstLine="0"/>
        <w:rPr>
          <w:sz w:val="24"/>
          <w:lang w:eastAsia="zh-CN"/>
        </w:rPr>
      </w:pPr>
      <w:r>
        <w:rPr>
          <w:rFonts w:hint="eastAsia"/>
          <w:sz w:val="24"/>
          <w:lang w:eastAsia="zh-CN"/>
        </w:rPr>
        <w:lastRenderedPageBreak/>
        <w:t>覆盖遥测数据手动输入信息;或</w:t>
      </w:r>
    </w:p>
    <w:p w:rsidR="00C5034E" w:rsidRDefault="00724C3D">
      <w:pPr>
        <w:pStyle w:val="a6"/>
        <w:tabs>
          <w:tab w:val="left" w:pos="840"/>
        </w:tabs>
        <w:spacing w:before="122"/>
        <w:ind w:left="571" w:firstLine="0"/>
        <w:rPr>
          <w:sz w:val="24"/>
          <w:lang w:eastAsia="zh-CN"/>
        </w:rPr>
      </w:pPr>
      <w:r>
        <w:rPr>
          <w:rFonts w:hint="eastAsia"/>
          <w:sz w:val="24"/>
          <w:lang w:eastAsia="zh-CN"/>
        </w:rPr>
        <w:t>数据否则认定为无效或怀疑。</w:t>
      </w:r>
    </w:p>
    <w:p w:rsidR="00C5034E" w:rsidRDefault="00724C3D">
      <w:pPr>
        <w:pStyle w:val="a4"/>
        <w:spacing w:before="120"/>
        <w:ind w:left="120" w:right="116"/>
      </w:pPr>
      <w:r>
        <w:t>The Operating Process or Operating Procedure must include provisions for indicating the quality of Real-time data to operating personnel. Descriptions of quality indicators such as display color codes, data quality flags, or other such indicators as found in Real-time monitoring specifications could be used.</w:t>
      </w:r>
    </w:p>
    <w:p w:rsidR="00C5034E" w:rsidRDefault="00724C3D">
      <w:pPr>
        <w:pStyle w:val="a4"/>
        <w:spacing w:before="120"/>
        <w:ind w:left="120" w:right="116"/>
        <w:rPr>
          <w:lang w:eastAsia="zh-CN"/>
        </w:rPr>
      </w:pPr>
      <w:r>
        <w:rPr>
          <w:rFonts w:hint="eastAsia"/>
          <w:lang w:eastAsia="zh-CN"/>
        </w:rPr>
        <w:t>操作过程或操作程序必须包括向操作人员表明实时数据质量的规定。可以使用诸如显示颜色代码、数据质量标志或实时监控规范中发现的其他质量指标的批评。</w:t>
      </w:r>
    </w:p>
    <w:p w:rsidR="00C5034E" w:rsidRDefault="00724C3D">
      <w:pPr>
        <w:pStyle w:val="a4"/>
        <w:spacing w:before="119"/>
        <w:ind w:left="120" w:right="226"/>
      </w:pPr>
      <w:r>
        <w:t>Requirement R1 Part 1.3 specifies the TOP shall include actions to address Real-time data quality issues with the entity(ies) responsible for providing the data when data quality affects Real-time Assessments. Requirement R1 Part 1.3 is focused on addressing data point quality issues affecting Real-time Assessments. Other data quality issues of a lower priority are addressed according to an entity's operating practices and are not covered under Requirement R1 Part 1.3.</w:t>
      </w:r>
    </w:p>
    <w:p w:rsidR="00C5034E" w:rsidRDefault="00724C3D">
      <w:pPr>
        <w:pStyle w:val="a4"/>
        <w:spacing w:before="119"/>
        <w:ind w:left="120" w:right="226"/>
        <w:rPr>
          <w:lang w:eastAsia="zh-CN"/>
        </w:rPr>
      </w:pPr>
      <w:r>
        <w:rPr>
          <w:rFonts w:hint="eastAsia"/>
          <w:lang w:eastAsia="zh-CN"/>
        </w:rPr>
        <w:t>要求R1第1.3部分规定，当数据质量影响实时评估时，TOP应包括与负责提供数据的实体(ies)解决实时数据质量问题的措施。要求R1第1.3部分关注的是解决影响实时评估的数据点质量问题。其他优先级较低的数据质量问题是根据实体的操作实践来解决的，在要求R1第1.3部分中没有涉及。</w:t>
      </w:r>
    </w:p>
    <w:p w:rsidR="00C5034E" w:rsidRDefault="00724C3D">
      <w:pPr>
        <w:pStyle w:val="a4"/>
        <w:spacing w:before="121"/>
        <w:ind w:left="119" w:right="317"/>
      </w:pPr>
      <w:r>
        <w:t>The TOP's actions to address data quality issues are steps within existing authorities and capabilities that provide awareness and enable the TOP to meet its obligations for performing the Real-time Assessment. Examples of actions to address data quality issues include, but are not limited to, the following:</w:t>
      </w:r>
    </w:p>
    <w:p w:rsidR="00C5034E" w:rsidRDefault="00724C3D">
      <w:pPr>
        <w:pStyle w:val="a4"/>
        <w:spacing w:before="121"/>
        <w:ind w:left="119" w:right="317"/>
        <w:rPr>
          <w:lang w:eastAsia="zh-CN"/>
        </w:rPr>
      </w:pPr>
      <w:r>
        <w:rPr>
          <w:rFonts w:hint="eastAsia"/>
          <w:lang w:eastAsia="zh-CN"/>
        </w:rPr>
        <w:t>TOP处理数据质量问题的行动是在现有的权威和能力范围内的步骤，这些措施提供了认识，并使TOP能够履行其履行实时评估的义务。解决数据质量问题的行动示例包括但不限于以下:</w:t>
      </w:r>
    </w:p>
    <w:p w:rsidR="00C5034E" w:rsidRDefault="00724C3D">
      <w:pPr>
        <w:pStyle w:val="a6"/>
        <w:numPr>
          <w:ilvl w:val="1"/>
          <w:numId w:val="24"/>
        </w:numPr>
        <w:tabs>
          <w:tab w:val="left" w:pos="895"/>
          <w:tab w:val="left" w:pos="896"/>
        </w:tabs>
        <w:spacing w:before="91"/>
        <w:ind w:hanging="361"/>
        <w:rPr>
          <w:sz w:val="24"/>
        </w:rPr>
      </w:pPr>
      <w:r>
        <w:rPr>
          <w:sz w:val="24"/>
        </w:rPr>
        <w:t>Notifying entities that provide Real-time data to the</w:t>
      </w:r>
      <w:r>
        <w:rPr>
          <w:spacing w:val="-7"/>
          <w:sz w:val="24"/>
        </w:rPr>
        <w:t xml:space="preserve"> </w:t>
      </w:r>
      <w:r>
        <w:rPr>
          <w:sz w:val="24"/>
        </w:rPr>
        <w:t>TOP;</w:t>
      </w:r>
    </w:p>
    <w:p w:rsidR="00C5034E" w:rsidRDefault="00724C3D">
      <w:pPr>
        <w:pStyle w:val="a6"/>
        <w:numPr>
          <w:ilvl w:val="1"/>
          <w:numId w:val="24"/>
        </w:numPr>
        <w:tabs>
          <w:tab w:val="left" w:pos="895"/>
          <w:tab w:val="left" w:pos="896"/>
        </w:tabs>
        <w:spacing w:before="119" w:line="242" w:lineRule="auto"/>
        <w:ind w:right="122" w:hanging="360"/>
        <w:rPr>
          <w:sz w:val="24"/>
        </w:rPr>
      </w:pPr>
      <w:r>
        <w:rPr>
          <w:sz w:val="24"/>
        </w:rPr>
        <w:t>Following processes established for resolving data conflicts as specified in TOP-003-3,</w:t>
      </w:r>
      <w:r>
        <w:rPr>
          <w:spacing w:val="-34"/>
          <w:sz w:val="24"/>
        </w:rPr>
        <w:t xml:space="preserve"> </w:t>
      </w:r>
      <w:r>
        <w:rPr>
          <w:sz w:val="24"/>
        </w:rPr>
        <w:t>or other applicable Reliability</w:t>
      </w:r>
      <w:r>
        <w:rPr>
          <w:spacing w:val="1"/>
          <w:sz w:val="24"/>
        </w:rPr>
        <w:t xml:space="preserve"> </w:t>
      </w:r>
      <w:r>
        <w:rPr>
          <w:sz w:val="24"/>
        </w:rPr>
        <w:t>Standards;</w:t>
      </w:r>
    </w:p>
    <w:p w:rsidR="00C5034E" w:rsidRDefault="00724C3D">
      <w:pPr>
        <w:pStyle w:val="a6"/>
        <w:numPr>
          <w:ilvl w:val="1"/>
          <w:numId w:val="24"/>
        </w:numPr>
        <w:tabs>
          <w:tab w:val="left" w:pos="895"/>
          <w:tab w:val="left" w:pos="896"/>
        </w:tabs>
        <w:spacing w:before="115"/>
        <w:ind w:hanging="361"/>
        <w:rPr>
          <w:sz w:val="24"/>
        </w:rPr>
      </w:pPr>
      <w:r>
        <w:rPr>
          <w:sz w:val="24"/>
        </w:rPr>
        <w:t>Taking corrective actions on the TOP's own</w:t>
      </w:r>
      <w:r>
        <w:rPr>
          <w:spacing w:val="-6"/>
          <w:sz w:val="24"/>
        </w:rPr>
        <w:t xml:space="preserve"> </w:t>
      </w:r>
      <w:r>
        <w:rPr>
          <w:sz w:val="24"/>
        </w:rPr>
        <w:t>data;</w:t>
      </w:r>
    </w:p>
    <w:p w:rsidR="00C5034E" w:rsidRDefault="00724C3D">
      <w:pPr>
        <w:pStyle w:val="a6"/>
        <w:numPr>
          <w:ilvl w:val="1"/>
          <w:numId w:val="24"/>
        </w:numPr>
        <w:tabs>
          <w:tab w:val="left" w:pos="895"/>
          <w:tab w:val="left" w:pos="896"/>
        </w:tabs>
        <w:spacing w:before="119" w:line="242" w:lineRule="auto"/>
        <w:ind w:right="427" w:hanging="360"/>
        <w:rPr>
          <w:sz w:val="24"/>
        </w:rPr>
      </w:pPr>
      <w:r>
        <w:rPr>
          <w:sz w:val="24"/>
        </w:rPr>
        <w:t>Changing data sources or other inputs so that the data quality issue no longer affects the TOP's Real-time Assessment;</w:t>
      </w:r>
      <w:r>
        <w:rPr>
          <w:spacing w:val="-2"/>
          <w:sz w:val="24"/>
        </w:rPr>
        <w:t xml:space="preserve"> </w:t>
      </w:r>
      <w:r>
        <w:rPr>
          <w:sz w:val="24"/>
        </w:rPr>
        <w:t>and</w:t>
      </w:r>
    </w:p>
    <w:p w:rsidR="00C5034E" w:rsidRDefault="00724C3D">
      <w:pPr>
        <w:pStyle w:val="a6"/>
        <w:numPr>
          <w:ilvl w:val="1"/>
          <w:numId w:val="24"/>
        </w:numPr>
        <w:tabs>
          <w:tab w:val="left" w:pos="895"/>
          <w:tab w:val="left" w:pos="896"/>
        </w:tabs>
        <w:spacing w:before="116"/>
        <w:ind w:hanging="361"/>
        <w:rPr>
          <w:sz w:val="24"/>
        </w:rPr>
      </w:pPr>
      <w:r>
        <w:rPr>
          <w:sz w:val="24"/>
        </w:rPr>
        <w:t>Inputting data manually and updating as</w:t>
      </w:r>
      <w:r>
        <w:rPr>
          <w:spacing w:val="-9"/>
          <w:sz w:val="24"/>
        </w:rPr>
        <w:t xml:space="preserve"> </w:t>
      </w:r>
      <w:r>
        <w:rPr>
          <w:sz w:val="24"/>
        </w:rPr>
        <w:t>necessary.</w:t>
      </w:r>
    </w:p>
    <w:p w:rsidR="00C5034E" w:rsidRDefault="00724C3D">
      <w:pPr>
        <w:pStyle w:val="a6"/>
        <w:tabs>
          <w:tab w:val="left" w:pos="895"/>
          <w:tab w:val="left" w:pos="896"/>
        </w:tabs>
        <w:spacing w:before="116"/>
        <w:ind w:left="534" w:firstLine="0"/>
        <w:rPr>
          <w:sz w:val="24"/>
          <w:lang w:eastAsia="zh-CN"/>
        </w:rPr>
      </w:pPr>
      <w:r>
        <w:rPr>
          <w:rFonts w:hint="eastAsia"/>
          <w:sz w:val="24"/>
          <w:lang w:eastAsia="zh-CN"/>
        </w:rPr>
        <w:t>通知实体提供实时数据的;</w:t>
      </w:r>
    </w:p>
    <w:p w:rsidR="00C5034E" w:rsidRDefault="00724C3D">
      <w:pPr>
        <w:pStyle w:val="a6"/>
        <w:tabs>
          <w:tab w:val="left" w:pos="895"/>
          <w:tab w:val="left" w:pos="896"/>
        </w:tabs>
        <w:spacing w:before="116"/>
        <w:ind w:left="534" w:firstLine="0"/>
        <w:rPr>
          <w:sz w:val="24"/>
          <w:lang w:eastAsia="zh-CN"/>
        </w:rPr>
      </w:pPr>
      <w:r>
        <w:rPr>
          <w:rFonts w:hint="eastAsia"/>
          <w:sz w:val="24"/>
          <w:lang w:eastAsia="zh-CN"/>
        </w:rPr>
        <w:t>后过程建立了解决数据冲突中指定- 003 - 3,或其他适用的可靠性标准;</w:t>
      </w:r>
    </w:p>
    <w:p w:rsidR="00C5034E" w:rsidRDefault="00724C3D">
      <w:pPr>
        <w:pStyle w:val="a6"/>
        <w:tabs>
          <w:tab w:val="left" w:pos="895"/>
          <w:tab w:val="left" w:pos="896"/>
        </w:tabs>
        <w:spacing w:before="116"/>
        <w:ind w:left="534" w:firstLine="0"/>
        <w:rPr>
          <w:sz w:val="24"/>
          <w:lang w:eastAsia="zh-CN"/>
        </w:rPr>
      </w:pPr>
      <w:r>
        <w:rPr>
          <w:rFonts w:hint="eastAsia"/>
          <w:sz w:val="24"/>
          <w:lang w:eastAsia="zh-CN"/>
        </w:rPr>
        <w:t>采取纠正措施在顶部的数据;</w:t>
      </w:r>
    </w:p>
    <w:p w:rsidR="00C5034E" w:rsidRDefault="00724C3D">
      <w:pPr>
        <w:pStyle w:val="a6"/>
        <w:tabs>
          <w:tab w:val="left" w:pos="895"/>
          <w:tab w:val="left" w:pos="896"/>
        </w:tabs>
        <w:spacing w:before="116"/>
        <w:ind w:left="534" w:firstLine="0"/>
        <w:rPr>
          <w:sz w:val="24"/>
          <w:lang w:eastAsia="zh-CN"/>
        </w:rPr>
      </w:pPr>
      <w:r>
        <w:rPr>
          <w:rFonts w:hint="eastAsia"/>
          <w:sz w:val="24"/>
          <w:lang w:eastAsia="zh-CN"/>
        </w:rPr>
        <w:t>改变数据源或其他输入,数据质量问题不再影响顶部的实时评估;和</w:t>
      </w:r>
    </w:p>
    <w:p w:rsidR="00C5034E" w:rsidRDefault="00724C3D">
      <w:pPr>
        <w:pStyle w:val="a6"/>
        <w:tabs>
          <w:tab w:val="left" w:pos="895"/>
          <w:tab w:val="left" w:pos="896"/>
        </w:tabs>
        <w:spacing w:before="116"/>
        <w:ind w:left="534" w:firstLine="0"/>
        <w:rPr>
          <w:sz w:val="24"/>
          <w:lang w:eastAsia="zh-CN"/>
        </w:rPr>
      </w:pPr>
      <w:r>
        <w:rPr>
          <w:rFonts w:hint="eastAsia"/>
          <w:sz w:val="24"/>
          <w:lang w:eastAsia="zh-CN"/>
        </w:rPr>
        <w:t>在必要时手动输入数据和更新。</w:t>
      </w:r>
    </w:p>
    <w:p w:rsidR="00C5034E" w:rsidRDefault="00724C3D">
      <w:pPr>
        <w:pStyle w:val="a4"/>
        <w:spacing w:before="120"/>
        <w:ind w:left="119" w:right="101"/>
      </w:pPr>
      <w:r>
        <w:lastRenderedPageBreak/>
        <w:t>The Operating Process or Operating Procedure must clearly identify to operating personnel how to determine the data that affects the quality of the Real-time Assessment so that effective actions can be taken to address data quality issues in an appropriate time</w:t>
      </w:r>
      <w:r>
        <w:rPr>
          <w:rFonts w:eastAsia="宋体" w:hint="eastAsia"/>
          <w:lang w:eastAsia="zh-CN"/>
        </w:rPr>
        <w:t xml:space="preserve"> </w:t>
      </w:r>
      <w:r>
        <w:t>frame.</w:t>
      </w:r>
    </w:p>
    <w:p w:rsidR="00C5034E" w:rsidRDefault="00724C3D">
      <w:pPr>
        <w:pStyle w:val="a4"/>
        <w:spacing w:before="120"/>
        <w:ind w:left="119" w:right="101"/>
        <w:rPr>
          <w:lang w:eastAsia="zh-CN"/>
        </w:rPr>
      </w:pPr>
      <w:r>
        <w:rPr>
          <w:rFonts w:hint="eastAsia"/>
          <w:lang w:eastAsia="zh-CN"/>
        </w:rPr>
        <w:t>操作过程或操作程序必须清晰地向操作人员识别如何确定影响实时评估质量的数据，以便在适当的时间范围内采取有效的措施解决数据质量问题。</w:t>
      </w:r>
    </w:p>
    <w:p w:rsidR="00C5034E" w:rsidRDefault="00724C3D">
      <w:pPr>
        <w:spacing w:before="119"/>
        <w:ind w:left="120"/>
        <w:rPr>
          <w:rFonts w:eastAsia="宋体"/>
          <w:b/>
          <w:sz w:val="24"/>
          <w:lang w:eastAsia="zh-CN"/>
        </w:rPr>
      </w:pPr>
      <w:r>
        <w:rPr>
          <w:b/>
          <w:sz w:val="24"/>
          <w:u w:val="single"/>
        </w:rPr>
        <w:t>Requirement R2</w:t>
      </w:r>
      <w:r>
        <w:rPr>
          <w:rFonts w:eastAsia="宋体" w:hint="eastAsia"/>
          <w:b/>
          <w:sz w:val="24"/>
          <w:lang w:eastAsia="zh-CN"/>
        </w:rPr>
        <w:tab/>
      </w:r>
      <w:r>
        <w:rPr>
          <w:rFonts w:eastAsia="宋体" w:hint="eastAsia"/>
          <w:b/>
          <w:sz w:val="24"/>
          <w:lang w:eastAsia="zh-CN"/>
        </w:rPr>
        <w:t>要求</w:t>
      </w:r>
      <w:r>
        <w:rPr>
          <w:rFonts w:eastAsia="宋体" w:hint="eastAsia"/>
          <w:b/>
          <w:sz w:val="24"/>
          <w:lang w:eastAsia="zh-CN"/>
        </w:rPr>
        <w:t>R2</w:t>
      </w:r>
    </w:p>
    <w:p w:rsidR="00C5034E" w:rsidRDefault="00724C3D">
      <w:pPr>
        <w:pStyle w:val="a4"/>
        <w:spacing w:before="120"/>
        <w:ind w:left="120" w:right="460"/>
      </w:pPr>
      <w:r>
        <w:t>The BA uses a set of Real-time data identified in TOP-003-3 Requirement R2 to perform its analysis functions and Real-time monitoring. Requirements to perform monitoring appear in other Reliability Standards.</w:t>
      </w:r>
    </w:p>
    <w:p w:rsidR="00C5034E" w:rsidRDefault="00724C3D">
      <w:pPr>
        <w:pStyle w:val="a4"/>
        <w:spacing w:before="120"/>
        <w:ind w:left="120" w:right="460"/>
      </w:pPr>
      <w:r>
        <w:rPr>
          <w:rFonts w:eastAsia="宋体" w:hint="eastAsia"/>
          <w:lang w:eastAsia="zh-CN"/>
        </w:rPr>
        <w:t>平衡机构</w:t>
      </w:r>
      <w:r>
        <w:rPr>
          <w:rFonts w:hint="eastAsia"/>
        </w:rPr>
        <w:t>使用一组在TOP-003-3需求R2中识别的实时数据来执行其分析功能和实时监控。执行监控的要求出现在其他可靠性标准中。</w:t>
      </w:r>
    </w:p>
    <w:p w:rsidR="00C5034E" w:rsidRDefault="00724C3D">
      <w:pPr>
        <w:pStyle w:val="a4"/>
        <w:spacing w:before="122"/>
        <w:ind w:left="120" w:right="585"/>
        <w:jc w:val="both"/>
      </w:pPr>
      <w:r>
        <w:t>The BA's Operating Process or Operating Procedure must contain criteria for evaluating the quality of Real-time data as specified in proposed TOP-010-1 Requirement R2 Part 2.1. The criteria supports identification of applicable data quality issues, which may include:</w:t>
      </w:r>
    </w:p>
    <w:p w:rsidR="00C5034E" w:rsidRDefault="00724C3D">
      <w:pPr>
        <w:pStyle w:val="a4"/>
        <w:spacing w:before="122"/>
        <w:ind w:left="120" w:right="585"/>
        <w:jc w:val="both"/>
        <w:rPr>
          <w:lang w:eastAsia="zh-CN"/>
        </w:rPr>
      </w:pPr>
      <w:r>
        <w:rPr>
          <w:rFonts w:eastAsia="宋体" w:hint="eastAsia"/>
          <w:lang w:eastAsia="zh-CN"/>
        </w:rPr>
        <w:t>平衡机构</w:t>
      </w:r>
      <w:r>
        <w:rPr>
          <w:rFonts w:hint="eastAsia"/>
          <w:lang w:eastAsia="zh-CN"/>
        </w:rPr>
        <w:t>的操作过程或操作程序必须包含根据TOP-010-1要求R2第2.1部分规定的实时数据质量评估标准。该标准支持识别适用的数据质量问题，其中可能包括:</w:t>
      </w:r>
    </w:p>
    <w:p w:rsidR="00C5034E" w:rsidRDefault="00724C3D">
      <w:pPr>
        <w:pStyle w:val="a6"/>
        <w:numPr>
          <w:ilvl w:val="1"/>
          <w:numId w:val="24"/>
        </w:numPr>
        <w:tabs>
          <w:tab w:val="left" w:pos="840"/>
        </w:tabs>
        <w:spacing w:before="119"/>
        <w:ind w:left="840"/>
        <w:rPr>
          <w:sz w:val="24"/>
        </w:rPr>
      </w:pPr>
      <w:r>
        <w:rPr>
          <w:sz w:val="24"/>
        </w:rPr>
        <w:t>Data outside of a prescribed data</w:t>
      </w:r>
      <w:r>
        <w:rPr>
          <w:spacing w:val="-5"/>
          <w:sz w:val="24"/>
        </w:rPr>
        <w:t xml:space="preserve"> </w:t>
      </w:r>
      <w:r>
        <w:rPr>
          <w:sz w:val="24"/>
        </w:rPr>
        <w:t>range;</w:t>
      </w:r>
    </w:p>
    <w:p w:rsidR="00C5034E" w:rsidRDefault="00724C3D">
      <w:pPr>
        <w:pStyle w:val="a6"/>
        <w:numPr>
          <w:ilvl w:val="1"/>
          <w:numId w:val="24"/>
        </w:numPr>
        <w:tabs>
          <w:tab w:val="left" w:pos="840"/>
        </w:tabs>
        <w:spacing w:before="119"/>
        <w:ind w:left="840"/>
        <w:rPr>
          <w:sz w:val="24"/>
        </w:rPr>
      </w:pPr>
      <w:r>
        <w:rPr>
          <w:sz w:val="24"/>
        </w:rPr>
        <w:t>Analog data not updated within a predetermined time</w:t>
      </w:r>
      <w:r>
        <w:rPr>
          <w:spacing w:val="-13"/>
          <w:sz w:val="24"/>
        </w:rPr>
        <w:t xml:space="preserve"> </w:t>
      </w:r>
      <w:r>
        <w:rPr>
          <w:sz w:val="24"/>
        </w:rPr>
        <w:t>period;</w:t>
      </w:r>
    </w:p>
    <w:p w:rsidR="00C5034E" w:rsidRDefault="00724C3D">
      <w:pPr>
        <w:pStyle w:val="a6"/>
        <w:numPr>
          <w:ilvl w:val="1"/>
          <w:numId w:val="24"/>
        </w:numPr>
        <w:tabs>
          <w:tab w:val="left" w:pos="840"/>
        </w:tabs>
        <w:spacing w:before="121"/>
        <w:ind w:left="840"/>
        <w:rPr>
          <w:sz w:val="24"/>
        </w:rPr>
      </w:pPr>
      <w:r>
        <w:rPr>
          <w:sz w:val="24"/>
        </w:rPr>
        <w:t>Data entered manually to override telemetered information;</w:t>
      </w:r>
      <w:r>
        <w:rPr>
          <w:spacing w:val="-5"/>
          <w:sz w:val="24"/>
        </w:rPr>
        <w:t xml:space="preserve"> </w:t>
      </w:r>
      <w:r>
        <w:rPr>
          <w:sz w:val="24"/>
        </w:rPr>
        <w:t>or</w:t>
      </w:r>
    </w:p>
    <w:p w:rsidR="00C5034E" w:rsidRDefault="00724C3D">
      <w:pPr>
        <w:pStyle w:val="a6"/>
        <w:numPr>
          <w:ilvl w:val="1"/>
          <w:numId w:val="24"/>
        </w:numPr>
        <w:tabs>
          <w:tab w:val="left" w:pos="840"/>
        </w:tabs>
        <w:spacing w:before="119"/>
        <w:ind w:left="840"/>
        <w:rPr>
          <w:sz w:val="24"/>
        </w:rPr>
      </w:pPr>
      <w:r>
        <w:rPr>
          <w:sz w:val="24"/>
        </w:rPr>
        <w:t>Data otherwise identified as invalid or</w:t>
      </w:r>
      <w:r>
        <w:rPr>
          <w:spacing w:val="-1"/>
          <w:sz w:val="24"/>
        </w:rPr>
        <w:t xml:space="preserve"> </w:t>
      </w:r>
      <w:r>
        <w:rPr>
          <w:sz w:val="24"/>
        </w:rPr>
        <w:t>suspect.</w:t>
      </w:r>
    </w:p>
    <w:p w:rsidR="00C5034E" w:rsidRDefault="00724C3D">
      <w:pPr>
        <w:pStyle w:val="a6"/>
        <w:tabs>
          <w:tab w:val="left" w:pos="840"/>
        </w:tabs>
        <w:spacing w:before="119"/>
        <w:ind w:left="571" w:firstLine="0"/>
        <w:rPr>
          <w:sz w:val="24"/>
          <w:lang w:eastAsia="zh-CN"/>
        </w:rPr>
      </w:pPr>
      <w:r>
        <w:rPr>
          <w:rFonts w:hint="eastAsia"/>
          <w:sz w:val="24"/>
          <w:lang w:eastAsia="zh-CN"/>
        </w:rPr>
        <w:t>规定以外的数据范围;</w:t>
      </w:r>
    </w:p>
    <w:p w:rsidR="00C5034E" w:rsidRDefault="00724C3D">
      <w:pPr>
        <w:pStyle w:val="a6"/>
        <w:tabs>
          <w:tab w:val="left" w:pos="840"/>
        </w:tabs>
        <w:spacing w:before="119"/>
        <w:ind w:left="571" w:firstLine="0"/>
        <w:rPr>
          <w:sz w:val="24"/>
          <w:lang w:eastAsia="zh-CN"/>
        </w:rPr>
      </w:pPr>
      <w:r>
        <w:rPr>
          <w:rFonts w:hint="eastAsia"/>
          <w:sz w:val="24"/>
          <w:lang w:eastAsia="zh-CN"/>
        </w:rPr>
        <w:t>模拟数据不更新在一个预定的时期;</w:t>
      </w:r>
    </w:p>
    <w:p w:rsidR="00C5034E" w:rsidRDefault="00724C3D">
      <w:pPr>
        <w:pStyle w:val="a6"/>
        <w:tabs>
          <w:tab w:val="left" w:pos="840"/>
        </w:tabs>
        <w:spacing w:before="119"/>
        <w:ind w:left="571" w:firstLine="0"/>
        <w:rPr>
          <w:sz w:val="24"/>
          <w:lang w:eastAsia="zh-CN"/>
        </w:rPr>
      </w:pPr>
      <w:r>
        <w:rPr>
          <w:rFonts w:hint="eastAsia"/>
          <w:sz w:val="24"/>
          <w:lang w:eastAsia="zh-CN"/>
        </w:rPr>
        <w:t>覆盖遥测数据手动输入信息;或</w:t>
      </w:r>
    </w:p>
    <w:p w:rsidR="00C5034E" w:rsidRDefault="00724C3D">
      <w:pPr>
        <w:pStyle w:val="a6"/>
        <w:tabs>
          <w:tab w:val="left" w:pos="840"/>
        </w:tabs>
        <w:spacing w:before="119"/>
        <w:ind w:left="571" w:firstLine="0"/>
        <w:rPr>
          <w:sz w:val="24"/>
          <w:lang w:eastAsia="zh-CN"/>
        </w:rPr>
      </w:pPr>
      <w:r>
        <w:rPr>
          <w:rFonts w:hint="eastAsia"/>
          <w:sz w:val="24"/>
          <w:lang w:eastAsia="zh-CN"/>
        </w:rPr>
        <w:t>数据否则认定为无效或怀疑。</w:t>
      </w:r>
    </w:p>
    <w:p w:rsidR="00C5034E" w:rsidRDefault="00724C3D">
      <w:pPr>
        <w:pStyle w:val="a4"/>
        <w:spacing w:before="120"/>
        <w:ind w:left="120" w:right="116"/>
      </w:pPr>
      <w:r>
        <w:t>The Operating Process or Operating Procedure must include provisions for indicating the quality of Real-time data to operating personnel. Descriptions of quality indicators such as display color codes, data quality flags, or other such indicators as found in Real-time monitoring specifications could be used.</w:t>
      </w:r>
    </w:p>
    <w:p w:rsidR="00C5034E" w:rsidRDefault="00724C3D">
      <w:pPr>
        <w:pStyle w:val="a4"/>
        <w:spacing w:before="120"/>
        <w:ind w:left="120" w:right="116"/>
        <w:rPr>
          <w:lang w:eastAsia="zh-CN"/>
        </w:rPr>
      </w:pPr>
      <w:r>
        <w:rPr>
          <w:rFonts w:hint="eastAsia"/>
          <w:lang w:eastAsia="zh-CN"/>
        </w:rPr>
        <w:t>操作规程或操作规程中必须有向操作人员说明实时数据质量的规定。可以使用质量指标的描述，如显示色码、数据质量标志或实时监控规范中发现的其他此类指标。</w:t>
      </w:r>
    </w:p>
    <w:p w:rsidR="00C5034E" w:rsidRDefault="00724C3D">
      <w:pPr>
        <w:pStyle w:val="a4"/>
        <w:spacing w:before="122"/>
        <w:ind w:left="119" w:right="162"/>
      </w:pPr>
      <w:r>
        <w:t>Requirement R2 Part 2.3 specifies the BA shall include in its Operating Process or Operating Procedure actions to address Real-time data quality issues when data quality affects its analysis functions. Requirement R2 Part 2.3 is focused on addressing data point quality issues affecting analysis functions. Other data quality issues of a lower priority are addressed according to an entity's operating practices and are not covered under Requirement R2 Part 2.3.</w:t>
      </w:r>
    </w:p>
    <w:p w:rsidR="00C5034E" w:rsidRDefault="00724C3D">
      <w:pPr>
        <w:pStyle w:val="a4"/>
        <w:spacing w:before="122"/>
        <w:ind w:left="119" w:right="162"/>
        <w:rPr>
          <w:rFonts w:eastAsia="宋体"/>
          <w:lang w:eastAsia="zh-CN"/>
        </w:rPr>
      </w:pPr>
      <w:r>
        <w:rPr>
          <w:rFonts w:eastAsia="宋体" w:hint="eastAsia"/>
          <w:lang w:eastAsia="zh-CN"/>
        </w:rPr>
        <w:t>要求</w:t>
      </w:r>
      <w:r>
        <w:rPr>
          <w:rFonts w:eastAsia="宋体" w:hint="eastAsia"/>
          <w:lang w:eastAsia="zh-CN"/>
        </w:rPr>
        <w:t>R2</w:t>
      </w:r>
      <w:r>
        <w:rPr>
          <w:rFonts w:eastAsia="宋体" w:hint="eastAsia"/>
          <w:lang w:eastAsia="zh-CN"/>
        </w:rPr>
        <w:t>第</w:t>
      </w:r>
      <w:r>
        <w:rPr>
          <w:rFonts w:eastAsia="宋体" w:hint="eastAsia"/>
          <w:lang w:eastAsia="zh-CN"/>
        </w:rPr>
        <w:t>2.3</w:t>
      </w:r>
      <w:r>
        <w:rPr>
          <w:rFonts w:eastAsia="宋体" w:hint="eastAsia"/>
          <w:lang w:eastAsia="zh-CN"/>
        </w:rPr>
        <w:t>部分规定，当数据质量影响其分析功能时，</w:t>
      </w:r>
      <w:r>
        <w:rPr>
          <w:rFonts w:eastAsia="宋体" w:hint="eastAsia"/>
          <w:lang w:eastAsia="zh-CN"/>
        </w:rPr>
        <w:t>BA</w:t>
      </w:r>
      <w:r>
        <w:rPr>
          <w:rFonts w:eastAsia="宋体" w:hint="eastAsia"/>
          <w:lang w:eastAsia="zh-CN"/>
        </w:rPr>
        <w:t>应在其操作过程或操作程序中包括解决实时数据质量问题的措施。需求</w:t>
      </w:r>
      <w:r>
        <w:rPr>
          <w:rFonts w:eastAsia="宋体" w:hint="eastAsia"/>
          <w:lang w:eastAsia="zh-CN"/>
        </w:rPr>
        <w:t>R2</w:t>
      </w:r>
      <w:r>
        <w:rPr>
          <w:rFonts w:eastAsia="宋体" w:hint="eastAsia"/>
          <w:lang w:eastAsia="zh-CN"/>
        </w:rPr>
        <w:t>第</w:t>
      </w:r>
      <w:r>
        <w:rPr>
          <w:rFonts w:eastAsia="宋体" w:hint="eastAsia"/>
          <w:lang w:eastAsia="zh-CN"/>
        </w:rPr>
        <w:t>2.3</w:t>
      </w:r>
      <w:r>
        <w:rPr>
          <w:rFonts w:eastAsia="宋体" w:hint="eastAsia"/>
          <w:lang w:eastAsia="zh-CN"/>
        </w:rPr>
        <w:t>部分着重于解决影响分析功能的数据点</w:t>
      </w:r>
      <w:r>
        <w:rPr>
          <w:rFonts w:eastAsia="宋体" w:hint="eastAsia"/>
          <w:lang w:eastAsia="zh-CN"/>
        </w:rPr>
        <w:lastRenderedPageBreak/>
        <w:t>质量问题。其他优先级较低的数据质量问题是根据实体的操作实践来解决的，不包括在要求</w:t>
      </w:r>
      <w:r>
        <w:rPr>
          <w:rFonts w:eastAsia="宋体" w:hint="eastAsia"/>
          <w:lang w:eastAsia="zh-CN"/>
        </w:rPr>
        <w:t>R2 2.3</w:t>
      </w:r>
      <w:r>
        <w:rPr>
          <w:rFonts w:eastAsia="宋体" w:hint="eastAsia"/>
          <w:lang w:eastAsia="zh-CN"/>
        </w:rPr>
        <w:t>部分中。</w:t>
      </w:r>
    </w:p>
    <w:p w:rsidR="00C5034E" w:rsidRDefault="00724C3D">
      <w:pPr>
        <w:pStyle w:val="a4"/>
        <w:spacing w:before="119"/>
        <w:ind w:left="119" w:right="164"/>
      </w:pPr>
      <w:r>
        <w:t>The BA's actions to address data quality issues are steps within existing authorities and capabilities that provide awareness and enable the BA to meet its obligations for performing its analysis functions. Examples of actions to address data quality issues include, but are not limited to, the following:</w:t>
      </w:r>
    </w:p>
    <w:p w:rsidR="00C5034E" w:rsidRDefault="00724C3D">
      <w:pPr>
        <w:pStyle w:val="a4"/>
        <w:spacing w:before="119"/>
        <w:ind w:left="119" w:right="164"/>
        <w:rPr>
          <w:lang w:eastAsia="zh-CN"/>
        </w:rPr>
      </w:pPr>
      <w:r>
        <w:rPr>
          <w:rFonts w:eastAsia="宋体" w:hint="eastAsia"/>
          <w:lang w:eastAsia="zh-CN"/>
        </w:rPr>
        <w:t>平衡机构</w:t>
      </w:r>
      <w:r>
        <w:rPr>
          <w:rFonts w:hint="eastAsia"/>
          <w:lang w:eastAsia="zh-CN"/>
        </w:rPr>
        <w:t>处理数据质量问题的行动是现有权限和能力范围内的步骤，这些权限和能力提供了认识，并使</w:t>
      </w:r>
      <w:r>
        <w:rPr>
          <w:rFonts w:eastAsia="宋体" w:hint="eastAsia"/>
          <w:lang w:eastAsia="zh-CN"/>
        </w:rPr>
        <w:t>平衡机构</w:t>
      </w:r>
      <w:r>
        <w:rPr>
          <w:rFonts w:hint="eastAsia"/>
          <w:lang w:eastAsia="zh-CN"/>
        </w:rPr>
        <w:t>能够履行其履行其分析功能的义务。解决数据质量问题的行动示例包括但不限于以下:</w:t>
      </w:r>
    </w:p>
    <w:p w:rsidR="00C5034E" w:rsidRDefault="00724C3D">
      <w:pPr>
        <w:pStyle w:val="a6"/>
        <w:numPr>
          <w:ilvl w:val="1"/>
          <w:numId w:val="24"/>
        </w:numPr>
        <w:tabs>
          <w:tab w:val="left" w:pos="895"/>
          <w:tab w:val="left" w:pos="896"/>
        </w:tabs>
        <w:spacing w:before="118"/>
        <w:ind w:hanging="361"/>
        <w:rPr>
          <w:sz w:val="24"/>
        </w:rPr>
      </w:pPr>
      <w:r>
        <w:rPr>
          <w:sz w:val="24"/>
        </w:rPr>
        <w:t>Notifying entities that provide Real-time data to the</w:t>
      </w:r>
      <w:r>
        <w:rPr>
          <w:spacing w:val="-7"/>
          <w:sz w:val="24"/>
        </w:rPr>
        <w:t xml:space="preserve"> </w:t>
      </w:r>
      <w:r>
        <w:rPr>
          <w:sz w:val="24"/>
        </w:rPr>
        <w:t>BA;</w:t>
      </w:r>
    </w:p>
    <w:p w:rsidR="00C5034E" w:rsidRDefault="00724C3D">
      <w:pPr>
        <w:pStyle w:val="a6"/>
        <w:numPr>
          <w:ilvl w:val="1"/>
          <w:numId w:val="24"/>
        </w:numPr>
        <w:tabs>
          <w:tab w:val="left" w:pos="895"/>
          <w:tab w:val="left" w:pos="896"/>
        </w:tabs>
        <w:spacing w:before="91"/>
        <w:ind w:right="182" w:hanging="360"/>
        <w:rPr>
          <w:sz w:val="24"/>
        </w:rPr>
      </w:pPr>
      <w:r>
        <w:rPr>
          <w:sz w:val="24"/>
        </w:rPr>
        <w:t>Following processes established for resolving data conflicts as specified in TOP-003-3</w:t>
      </w:r>
      <w:r>
        <w:rPr>
          <w:spacing w:val="-34"/>
          <w:sz w:val="24"/>
        </w:rPr>
        <w:t xml:space="preserve"> </w:t>
      </w:r>
      <w:r>
        <w:rPr>
          <w:sz w:val="24"/>
        </w:rPr>
        <w:t>or other applicable Reliability</w:t>
      </w:r>
      <w:r>
        <w:rPr>
          <w:spacing w:val="1"/>
          <w:sz w:val="24"/>
        </w:rPr>
        <w:t xml:space="preserve"> </w:t>
      </w:r>
      <w:r>
        <w:rPr>
          <w:sz w:val="24"/>
        </w:rPr>
        <w:t>Standards;</w:t>
      </w:r>
    </w:p>
    <w:p w:rsidR="00C5034E" w:rsidRDefault="00724C3D">
      <w:pPr>
        <w:pStyle w:val="a6"/>
        <w:numPr>
          <w:ilvl w:val="1"/>
          <w:numId w:val="24"/>
        </w:numPr>
        <w:tabs>
          <w:tab w:val="left" w:pos="895"/>
          <w:tab w:val="left" w:pos="896"/>
        </w:tabs>
        <w:spacing w:before="119"/>
        <w:ind w:hanging="361"/>
        <w:rPr>
          <w:sz w:val="24"/>
        </w:rPr>
      </w:pPr>
      <w:r>
        <w:rPr>
          <w:sz w:val="24"/>
        </w:rPr>
        <w:t>Taking corrective actions on the BA's own</w:t>
      </w:r>
      <w:r>
        <w:rPr>
          <w:spacing w:val="-4"/>
          <w:sz w:val="24"/>
        </w:rPr>
        <w:t xml:space="preserve"> </w:t>
      </w:r>
      <w:r>
        <w:rPr>
          <w:sz w:val="24"/>
        </w:rPr>
        <w:t>data;</w:t>
      </w:r>
    </w:p>
    <w:p w:rsidR="00C5034E" w:rsidRDefault="00724C3D">
      <w:pPr>
        <w:pStyle w:val="a6"/>
        <w:numPr>
          <w:ilvl w:val="1"/>
          <w:numId w:val="24"/>
        </w:numPr>
        <w:tabs>
          <w:tab w:val="left" w:pos="895"/>
          <w:tab w:val="left" w:pos="896"/>
        </w:tabs>
        <w:spacing w:before="121"/>
        <w:ind w:right="427" w:hanging="360"/>
        <w:rPr>
          <w:sz w:val="24"/>
        </w:rPr>
      </w:pPr>
      <w:r>
        <w:rPr>
          <w:sz w:val="24"/>
        </w:rPr>
        <w:t>Changing data sources or other inputs so that the data quality issue no longer affects the BA's analysis functions;</w:t>
      </w:r>
      <w:r>
        <w:rPr>
          <w:spacing w:val="-3"/>
          <w:sz w:val="24"/>
        </w:rPr>
        <w:t xml:space="preserve"> </w:t>
      </w:r>
      <w:r>
        <w:rPr>
          <w:sz w:val="24"/>
        </w:rPr>
        <w:t>and</w:t>
      </w:r>
    </w:p>
    <w:p w:rsidR="00C5034E" w:rsidRDefault="00724C3D">
      <w:pPr>
        <w:pStyle w:val="a6"/>
        <w:numPr>
          <w:ilvl w:val="1"/>
          <w:numId w:val="24"/>
        </w:numPr>
        <w:tabs>
          <w:tab w:val="left" w:pos="895"/>
          <w:tab w:val="left" w:pos="896"/>
        </w:tabs>
        <w:spacing w:before="119"/>
        <w:ind w:hanging="361"/>
        <w:rPr>
          <w:sz w:val="24"/>
        </w:rPr>
      </w:pPr>
      <w:r>
        <w:rPr>
          <w:sz w:val="24"/>
        </w:rPr>
        <w:t>Inputting data manually and updating as</w:t>
      </w:r>
      <w:r>
        <w:rPr>
          <w:spacing w:val="-9"/>
          <w:sz w:val="24"/>
        </w:rPr>
        <w:t xml:space="preserve"> </w:t>
      </w:r>
      <w:r>
        <w:rPr>
          <w:sz w:val="24"/>
        </w:rPr>
        <w:t>necessary.</w:t>
      </w:r>
    </w:p>
    <w:p w:rsidR="00C5034E" w:rsidRDefault="00724C3D">
      <w:pPr>
        <w:pStyle w:val="a6"/>
        <w:tabs>
          <w:tab w:val="left" w:pos="895"/>
          <w:tab w:val="left" w:pos="896"/>
        </w:tabs>
        <w:spacing w:before="119"/>
        <w:ind w:left="534" w:firstLine="0"/>
        <w:rPr>
          <w:sz w:val="24"/>
          <w:lang w:eastAsia="zh-CN"/>
        </w:rPr>
      </w:pPr>
      <w:r>
        <w:rPr>
          <w:rFonts w:hint="eastAsia"/>
          <w:sz w:val="24"/>
          <w:lang w:eastAsia="zh-CN"/>
        </w:rPr>
        <w:t>通知实体向巴提供实时数据;</w:t>
      </w:r>
    </w:p>
    <w:p w:rsidR="00C5034E" w:rsidRDefault="00724C3D">
      <w:pPr>
        <w:pStyle w:val="a6"/>
        <w:tabs>
          <w:tab w:val="left" w:pos="895"/>
          <w:tab w:val="left" w:pos="896"/>
        </w:tabs>
        <w:spacing w:before="119"/>
        <w:ind w:left="534" w:firstLine="0"/>
        <w:rPr>
          <w:sz w:val="24"/>
          <w:lang w:eastAsia="zh-CN"/>
        </w:rPr>
      </w:pPr>
      <w:r>
        <w:rPr>
          <w:rFonts w:hint="eastAsia"/>
          <w:sz w:val="24"/>
          <w:lang w:eastAsia="zh-CN"/>
        </w:rPr>
        <w:t>后过程建立了解决数据冲突规定最高- 003 - 3或其他适用的可靠性标准;</w:t>
      </w:r>
    </w:p>
    <w:p w:rsidR="00C5034E" w:rsidRDefault="00724C3D">
      <w:pPr>
        <w:pStyle w:val="a6"/>
        <w:tabs>
          <w:tab w:val="left" w:pos="895"/>
          <w:tab w:val="left" w:pos="896"/>
        </w:tabs>
        <w:spacing w:before="119"/>
        <w:ind w:left="534" w:firstLine="0"/>
        <w:rPr>
          <w:sz w:val="24"/>
          <w:lang w:eastAsia="zh-CN"/>
        </w:rPr>
      </w:pPr>
      <w:r>
        <w:rPr>
          <w:rFonts w:hint="eastAsia"/>
          <w:sz w:val="24"/>
          <w:lang w:eastAsia="zh-CN"/>
        </w:rPr>
        <w:t>记录数据源或其他输入，使数据质量问题不再影响</w:t>
      </w:r>
      <w:r>
        <w:rPr>
          <w:rFonts w:eastAsia="宋体" w:hint="eastAsia"/>
          <w:sz w:val="24"/>
          <w:lang w:eastAsia="zh-CN"/>
        </w:rPr>
        <w:t>平衡</w:t>
      </w:r>
      <w:r>
        <w:rPr>
          <w:rFonts w:hint="eastAsia"/>
          <w:sz w:val="24"/>
          <w:lang w:eastAsia="zh-CN"/>
        </w:rPr>
        <w:t>机构的分析功能</w:t>
      </w:r>
    </w:p>
    <w:p w:rsidR="00C5034E" w:rsidRDefault="00724C3D">
      <w:pPr>
        <w:pStyle w:val="a6"/>
        <w:tabs>
          <w:tab w:val="left" w:pos="895"/>
          <w:tab w:val="left" w:pos="896"/>
        </w:tabs>
        <w:spacing w:before="119"/>
        <w:ind w:left="534" w:firstLine="0"/>
        <w:rPr>
          <w:sz w:val="24"/>
          <w:lang w:eastAsia="zh-CN"/>
        </w:rPr>
      </w:pPr>
      <w:r>
        <w:rPr>
          <w:rFonts w:hint="eastAsia"/>
          <w:sz w:val="24"/>
          <w:lang w:eastAsia="zh-CN"/>
        </w:rPr>
        <w:t>更改数据来源或其他输入，使数据质量问题不再影响</w:t>
      </w:r>
      <w:r>
        <w:rPr>
          <w:rFonts w:eastAsia="宋体" w:hint="eastAsia"/>
          <w:sz w:val="24"/>
          <w:lang w:eastAsia="zh-CN"/>
        </w:rPr>
        <w:t>平衡机构</w:t>
      </w:r>
      <w:r>
        <w:rPr>
          <w:rFonts w:hint="eastAsia"/>
          <w:sz w:val="24"/>
          <w:lang w:eastAsia="zh-CN"/>
        </w:rPr>
        <w:t>的分析功能;和</w:t>
      </w:r>
    </w:p>
    <w:p w:rsidR="00C5034E" w:rsidRDefault="00724C3D">
      <w:pPr>
        <w:pStyle w:val="a6"/>
        <w:tabs>
          <w:tab w:val="left" w:pos="895"/>
          <w:tab w:val="left" w:pos="896"/>
        </w:tabs>
        <w:spacing w:before="119"/>
        <w:ind w:left="534" w:firstLine="0"/>
        <w:rPr>
          <w:sz w:val="24"/>
          <w:lang w:eastAsia="zh-CN"/>
        </w:rPr>
      </w:pPr>
      <w:r>
        <w:rPr>
          <w:rFonts w:hint="eastAsia"/>
          <w:sz w:val="24"/>
          <w:lang w:eastAsia="zh-CN"/>
        </w:rPr>
        <w:t>在必要时手动输入数据和更新。</w:t>
      </w:r>
    </w:p>
    <w:p w:rsidR="00C5034E" w:rsidRDefault="00724C3D">
      <w:pPr>
        <w:pStyle w:val="a4"/>
        <w:spacing w:before="122"/>
        <w:ind w:left="120" w:right="100"/>
      </w:pPr>
      <w:r>
        <w:t>The Operating Process or Operating Procedure must clearly identify to operating personnel how to determine the data that affects the analysis quality so that effective actions can be taken to address data quality issues in an appropriate timeframe.</w:t>
      </w:r>
    </w:p>
    <w:p w:rsidR="00C5034E" w:rsidRDefault="00724C3D">
      <w:pPr>
        <w:pStyle w:val="a4"/>
        <w:spacing w:before="122"/>
        <w:ind w:left="120" w:right="100"/>
        <w:rPr>
          <w:rFonts w:eastAsia="宋体"/>
          <w:lang w:eastAsia="zh-CN"/>
        </w:rPr>
      </w:pPr>
      <w:r>
        <w:rPr>
          <w:rFonts w:hint="eastAsia"/>
          <w:lang w:eastAsia="zh-CN"/>
        </w:rPr>
        <w:t>操作过程或操作程序必须清晰地向操作人员识别如何确定影响分析质量的数据，以便在适当的时间范围内采取有效的措施解决数据质量问题</w:t>
      </w:r>
      <w:r>
        <w:rPr>
          <w:rFonts w:eastAsia="宋体" w:hint="eastAsia"/>
          <w:lang w:eastAsia="zh-CN"/>
        </w:rPr>
        <w:t>。</w:t>
      </w:r>
    </w:p>
    <w:p w:rsidR="00C5034E" w:rsidRDefault="00724C3D">
      <w:pPr>
        <w:spacing w:before="120"/>
        <w:ind w:left="120"/>
        <w:rPr>
          <w:rFonts w:eastAsia="宋体"/>
          <w:b/>
          <w:sz w:val="24"/>
          <w:lang w:eastAsia="zh-CN"/>
        </w:rPr>
      </w:pPr>
      <w:r>
        <w:rPr>
          <w:b/>
          <w:sz w:val="24"/>
          <w:u w:val="single"/>
        </w:rPr>
        <w:t>Requirement R3</w:t>
      </w:r>
      <w:r>
        <w:rPr>
          <w:rFonts w:eastAsia="宋体" w:hint="eastAsia"/>
          <w:b/>
          <w:sz w:val="24"/>
          <w:lang w:eastAsia="zh-CN"/>
        </w:rPr>
        <w:t xml:space="preserve"> </w:t>
      </w:r>
      <w:r>
        <w:rPr>
          <w:rFonts w:eastAsia="宋体" w:hint="eastAsia"/>
          <w:b/>
          <w:sz w:val="24"/>
          <w:lang w:eastAsia="zh-CN"/>
        </w:rPr>
        <w:tab/>
      </w:r>
      <w:r>
        <w:rPr>
          <w:rFonts w:eastAsia="宋体" w:hint="eastAsia"/>
          <w:b/>
          <w:sz w:val="24"/>
          <w:lang w:eastAsia="zh-CN"/>
        </w:rPr>
        <w:t>要求</w:t>
      </w:r>
      <w:r>
        <w:rPr>
          <w:rFonts w:eastAsia="宋体" w:hint="eastAsia"/>
          <w:b/>
          <w:sz w:val="24"/>
          <w:lang w:eastAsia="zh-CN"/>
        </w:rPr>
        <w:t>R3</w:t>
      </w:r>
    </w:p>
    <w:p w:rsidR="00C5034E" w:rsidRDefault="00724C3D">
      <w:pPr>
        <w:pStyle w:val="a4"/>
        <w:spacing w:before="120"/>
        <w:ind w:left="119" w:right="381"/>
      </w:pPr>
      <w:r>
        <w:t>Requirement R3 ensures TOPs have procedures to address issues related to the quality of the analysis results used for Real-time Assessments. Requirements to perform Real-time Assessments appear in other Reliability Standards. Examples of the types of analysis used in Real-time Assessments may include, as applicable, state estimation, Real-time Contingency analysis, Stability analysis or other studies used for Real-time Assessments.</w:t>
      </w:r>
    </w:p>
    <w:p w:rsidR="00C5034E" w:rsidRDefault="00724C3D">
      <w:pPr>
        <w:pStyle w:val="a4"/>
        <w:spacing w:before="120"/>
        <w:ind w:left="119" w:right="381"/>
        <w:rPr>
          <w:lang w:eastAsia="zh-CN"/>
        </w:rPr>
      </w:pPr>
      <w:r>
        <w:rPr>
          <w:rFonts w:hint="eastAsia"/>
          <w:lang w:eastAsia="zh-CN"/>
        </w:rPr>
        <w:t>要求R3确保TOPs有处理实时评估分析结果质量相关问题的程序。其他可靠性标准也要求进行实时评估。在实时评估中使用的分析类型的例子可能包括，如适用，状态估计，实时应急分析，稳定性分析或其他用于实时评估的研究。</w:t>
      </w:r>
    </w:p>
    <w:p w:rsidR="00C5034E" w:rsidRDefault="00724C3D">
      <w:pPr>
        <w:pStyle w:val="a4"/>
        <w:spacing w:before="119"/>
        <w:ind w:left="119" w:right="295"/>
      </w:pPr>
      <w:r>
        <w:t xml:space="preserve">Examples of the types of criteria used to evaluate the quality of analysis used in Real-time Assessments may include solution tolerances, mismatches with Real-time data, convergences, </w:t>
      </w:r>
      <w:r>
        <w:lastRenderedPageBreak/>
        <w:t>etc.</w:t>
      </w:r>
    </w:p>
    <w:p w:rsidR="00C5034E" w:rsidRDefault="00724C3D">
      <w:pPr>
        <w:pStyle w:val="a4"/>
        <w:spacing w:before="119"/>
        <w:ind w:left="119" w:right="295"/>
        <w:rPr>
          <w:lang w:eastAsia="zh-CN"/>
        </w:rPr>
      </w:pPr>
      <w:r>
        <w:rPr>
          <w:rFonts w:hint="eastAsia"/>
          <w:lang w:eastAsia="zh-CN"/>
        </w:rPr>
        <w:t>用于评估实时评估分析质量的标准类型的例子可能包括解决方案的公差，与实时数据的不匹配，收敛等。</w:t>
      </w:r>
    </w:p>
    <w:p w:rsidR="00C5034E" w:rsidRDefault="00724C3D">
      <w:pPr>
        <w:pStyle w:val="a4"/>
        <w:spacing w:before="122"/>
        <w:ind w:left="119" w:right="126"/>
      </w:pPr>
      <w:r>
        <w:t>The Operating Process or Operating Procedure must describe how the quality of analysis results used in Real-time Assessment will be shown to operating personnel.</w:t>
      </w:r>
    </w:p>
    <w:p w:rsidR="00C5034E" w:rsidRDefault="00724C3D">
      <w:pPr>
        <w:pStyle w:val="a4"/>
        <w:spacing w:before="122"/>
        <w:ind w:left="119" w:right="126"/>
        <w:rPr>
          <w:lang w:eastAsia="zh-CN"/>
        </w:rPr>
      </w:pPr>
      <w:r>
        <w:rPr>
          <w:rFonts w:hint="eastAsia"/>
          <w:lang w:eastAsia="zh-CN"/>
        </w:rPr>
        <w:t>操作过程或操作程序必须描述实时评估中使用的分析结果的质量将如何显示给操作人员。</w:t>
      </w:r>
    </w:p>
    <w:p w:rsidR="00C5034E" w:rsidRDefault="00724C3D">
      <w:pPr>
        <w:spacing w:before="119"/>
        <w:ind w:left="120"/>
        <w:rPr>
          <w:rFonts w:eastAsia="宋体"/>
          <w:b/>
          <w:sz w:val="24"/>
          <w:lang w:eastAsia="zh-CN"/>
        </w:rPr>
      </w:pPr>
      <w:r>
        <w:rPr>
          <w:b/>
          <w:sz w:val="24"/>
          <w:u w:val="single"/>
        </w:rPr>
        <w:t>Requirement R4</w:t>
      </w:r>
      <w:r>
        <w:rPr>
          <w:rFonts w:eastAsia="宋体" w:hint="eastAsia"/>
          <w:b/>
          <w:sz w:val="24"/>
          <w:lang w:eastAsia="zh-CN"/>
        </w:rPr>
        <w:tab/>
      </w:r>
      <w:r>
        <w:rPr>
          <w:rFonts w:eastAsia="宋体" w:hint="eastAsia"/>
          <w:b/>
          <w:sz w:val="24"/>
          <w:lang w:eastAsia="zh-CN"/>
        </w:rPr>
        <w:t>要求</w:t>
      </w:r>
      <w:r>
        <w:rPr>
          <w:rFonts w:eastAsia="宋体" w:hint="eastAsia"/>
          <w:b/>
          <w:sz w:val="24"/>
          <w:lang w:eastAsia="zh-CN"/>
        </w:rPr>
        <w:t>R4</w:t>
      </w:r>
    </w:p>
    <w:p w:rsidR="00C5034E" w:rsidRDefault="00724C3D">
      <w:pPr>
        <w:pStyle w:val="a4"/>
        <w:spacing w:before="120"/>
        <w:ind w:left="120" w:right="700"/>
      </w:pPr>
      <w:r>
        <w:t>Requirement R4 addresses recommendation S7 of the Real-time Best Practices Task Force report concerning operator awareness of alarm availability.</w:t>
      </w:r>
    </w:p>
    <w:p w:rsidR="00C5034E" w:rsidRDefault="00724C3D">
      <w:pPr>
        <w:pStyle w:val="a4"/>
        <w:spacing w:before="120"/>
        <w:ind w:left="120" w:right="700"/>
        <w:rPr>
          <w:lang w:eastAsia="zh-CN"/>
        </w:rPr>
      </w:pPr>
      <w:r>
        <w:rPr>
          <w:rFonts w:hint="eastAsia"/>
          <w:lang w:eastAsia="zh-CN"/>
        </w:rPr>
        <w:t>要求R4提出了实时最佳实践工作组报告中关于操作人员感知警报可用性的建议S7。</w:t>
      </w:r>
    </w:p>
    <w:p w:rsidR="00C5034E" w:rsidRDefault="00724C3D">
      <w:pPr>
        <w:pStyle w:val="a4"/>
        <w:spacing w:before="120"/>
        <w:ind w:left="120" w:right="253"/>
      </w:pPr>
      <w:r>
        <w:t>An alarm process monitor could be an application within a Real-time monitoring system or it could be a separate system. 'Heartbeat' or 'watchdog' monitors are examples of an alarm process monitor. An alarm process monitor should be designed and implemented such that a stall of the Real-time monitoring alarm processor does not cause a failure of the alarm process monitor.</w:t>
      </w:r>
    </w:p>
    <w:p w:rsidR="00C5034E" w:rsidRDefault="00724C3D">
      <w:pPr>
        <w:pStyle w:val="a4"/>
        <w:spacing w:before="120"/>
        <w:ind w:left="120" w:right="253"/>
        <w:rPr>
          <w:lang w:eastAsia="zh-CN"/>
        </w:rPr>
      </w:pPr>
      <w:r>
        <w:rPr>
          <w:rFonts w:hint="eastAsia"/>
          <w:lang w:eastAsia="zh-CN"/>
        </w:rPr>
        <w:t>警报进程监视器可以是实时监控系统中的应用程序，也可以是单独的系统。‘Heartbeat’或‘watchdog’监视器是告警进程监视器的例子。应该设计并实现一种报警过程监视器，使实时监控报警处理器的暂停不会引起报警过程监视器的故障。</w:t>
      </w:r>
    </w:p>
    <w:p w:rsidR="00C5034E" w:rsidRDefault="00724C3D">
      <w:pPr>
        <w:pStyle w:val="2"/>
        <w:spacing w:before="90"/>
        <w:rPr>
          <w:rFonts w:ascii="Tahoma" w:eastAsia="宋体"/>
          <w:lang w:eastAsia="zh-CN"/>
        </w:rPr>
      </w:pPr>
      <w:r>
        <w:rPr>
          <w:rFonts w:ascii="Tahoma"/>
        </w:rPr>
        <w:t>Rationale</w:t>
      </w:r>
      <w:r>
        <w:rPr>
          <w:rFonts w:ascii="Tahoma" w:eastAsia="宋体" w:hint="eastAsia"/>
          <w:lang w:eastAsia="zh-CN"/>
        </w:rPr>
        <w:t xml:space="preserve"> </w:t>
      </w:r>
      <w:r>
        <w:rPr>
          <w:rFonts w:ascii="Tahoma" w:eastAsia="宋体" w:hint="eastAsia"/>
          <w:lang w:eastAsia="zh-CN"/>
        </w:rPr>
        <w:t>理论基础</w:t>
      </w:r>
    </w:p>
    <w:p w:rsidR="00C5034E" w:rsidRDefault="00724C3D">
      <w:pPr>
        <w:pStyle w:val="a4"/>
        <w:spacing w:before="122"/>
        <w:ind w:left="120" w:right="385"/>
        <w:rPr>
          <w:rFonts w:eastAsia="宋体"/>
          <w:b/>
          <w:lang w:eastAsia="zh-CN"/>
        </w:rPr>
      </w:pPr>
      <w:r>
        <w:rPr>
          <w:b/>
        </w:rPr>
        <w:t>Rationale for Requirement R1:</w:t>
      </w:r>
      <w:r>
        <w:rPr>
          <w:rFonts w:eastAsia="宋体" w:hint="eastAsia"/>
          <w:b/>
          <w:lang w:eastAsia="zh-CN"/>
        </w:rPr>
        <w:tab/>
        <w:t>R1</w:t>
      </w:r>
      <w:r>
        <w:rPr>
          <w:rFonts w:eastAsia="宋体" w:hint="eastAsia"/>
          <w:b/>
          <w:lang w:eastAsia="zh-CN"/>
        </w:rPr>
        <w:t>的理论基础</w:t>
      </w:r>
    </w:p>
    <w:p w:rsidR="00C5034E" w:rsidRDefault="00724C3D">
      <w:pPr>
        <w:pStyle w:val="a4"/>
        <w:spacing w:before="122"/>
        <w:ind w:left="120" w:right="385"/>
      </w:pPr>
      <w:r>
        <w:t>The Transmission Operator (TOP) uses a set of Real-time data identified in TOP-003-3 Requirement R1 to perform its Real-time monitoring and Real-time Assessments. Functional requirements to perform Real-time monitoring and Real-time Assessments appear in other Reliability Standards.</w:t>
      </w:r>
    </w:p>
    <w:p w:rsidR="00C5034E" w:rsidRDefault="00724C3D">
      <w:pPr>
        <w:pStyle w:val="a4"/>
        <w:spacing w:before="122"/>
        <w:ind w:left="120" w:right="385"/>
        <w:rPr>
          <w:lang w:eastAsia="zh-CN"/>
        </w:rPr>
      </w:pPr>
      <w:r>
        <w:rPr>
          <w:rFonts w:eastAsia="宋体" w:hint="eastAsia"/>
          <w:lang w:eastAsia="zh-CN"/>
        </w:rPr>
        <w:t>输电</w:t>
      </w:r>
      <w:r>
        <w:rPr>
          <w:rFonts w:hint="eastAsia"/>
          <w:lang w:eastAsia="zh-CN"/>
        </w:rPr>
        <w:t>运营商(TOP)使用TOP-003-3要求R1中确定的一组实时数据来执行其实时监测和实时评估。执行实时监控和实时评估的功能要求出现在其他可靠性标准中。</w:t>
      </w:r>
    </w:p>
    <w:p w:rsidR="00C5034E" w:rsidRDefault="00724C3D">
      <w:pPr>
        <w:pStyle w:val="a4"/>
        <w:spacing w:before="120"/>
        <w:ind w:left="120" w:right="116"/>
      </w:pPr>
      <w:r>
        <w:t>The Operating Process or Operating Procedure must include provisions for indicating the quality of Real-time data to operating personnel. Descriptions of quality indicators such as display color codes, data quality flags, or other such indicators as found in Real-time monitoring specifications could be used.</w:t>
      </w:r>
    </w:p>
    <w:p w:rsidR="00C5034E" w:rsidRDefault="00724C3D">
      <w:pPr>
        <w:pStyle w:val="a4"/>
        <w:spacing w:before="120"/>
        <w:ind w:left="120" w:right="116"/>
        <w:rPr>
          <w:rFonts w:eastAsia="宋体"/>
          <w:lang w:eastAsia="zh-CN"/>
        </w:rPr>
      </w:pPr>
      <w:r>
        <w:rPr>
          <w:rFonts w:eastAsia="宋体" w:hint="eastAsia"/>
          <w:lang w:eastAsia="zh-CN"/>
        </w:rPr>
        <w:t>操作规程或操作规程中必须有向操作人员说明实时数据质量的规定。可以使用质量指标的描述，如显示色码、数据质量标志或实时监控规范中发现的其他此类指标。</w:t>
      </w:r>
    </w:p>
    <w:p w:rsidR="00C5034E" w:rsidRDefault="00724C3D">
      <w:pPr>
        <w:pStyle w:val="a4"/>
        <w:spacing w:before="119"/>
        <w:ind w:left="120" w:right="113"/>
      </w:pPr>
      <w:r>
        <w:t>Requirement R1 Part 1.3 of this standard specifies the TOP shall include actions to address Real- time data quality issues affecting its Real-time Assessments in its Operating Process or Operating Procedure. Examples of actions to address Real-time data quality issues are provided in the Guidelines and Technical Basis section. These actions could be the same as the process used to resolve data conflicts required by TOP-003-3 Requirement R5 Part 5.2, provided that this process addresses Real-time data quality issues.</w:t>
      </w:r>
    </w:p>
    <w:p w:rsidR="00C5034E" w:rsidRDefault="00724C3D">
      <w:pPr>
        <w:pStyle w:val="a4"/>
        <w:spacing w:before="119"/>
        <w:ind w:left="120" w:right="113"/>
        <w:rPr>
          <w:lang w:eastAsia="zh-CN"/>
        </w:rPr>
      </w:pPr>
      <w:r>
        <w:rPr>
          <w:rFonts w:hint="eastAsia"/>
          <w:lang w:eastAsia="zh-CN"/>
        </w:rPr>
        <w:lastRenderedPageBreak/>
        <w:t>R1要求本标准的第1.3部分规定，TOP应包括处理影响其操作过程或操作程序中实时评估的实时数据质量问题的措施。指南和技术基础部分提供了解决实时数据质量问题的行动示例。这些操作可以与TOP-003-3需求R5 5.2部分所要求的解决数据冲突的流程相同，前提是该流程可以解决实时数据质量问题。</w:t>
      </w:r>
    </w:p>
    <w:p w:rsidR="00C5034E" w:rsidRDefault="00724C3D">
      <w:pPr>
        <w:spacing w:before="121"/>
        <w:ind w:left="120" w:right="231"/>
        <w:rPr>
          <w:sz w:val="24"/>
        </w:rPr>
      </w:pPr>
      <w:r>
        <w:rPr>
          <w:sz w:val="24"/>
        </w:rPr>
        <w:t xml:space="preserve">The revision in Part 1.3 to address Real-time data quality issues </w:t>
      </w:r>
      <w:r>
        <w:rPr>
          <w:i/>
          <w:sz w:val="24"/>
        </w:rPr>
        <w:t xml:space="preserve">when data quality affects Real- time Assessments </w:t>
      </w:r>
      <w:r>
        <w:rPr>
          <w:sz w:val="24"/>
        </w:rPr>
        <w:t>clarifies the scope of data points that must be covered by the Operating Process or Operating Procedure.</w:t>
      </w:r>
    </w:p>
    <w:p w:rsidR="00C5034E" w:rsidRDefault="00724C3D">
      <w:pPr>
        <w:spacing w:before="121"/>
        <w:ind w:left="120" w:right="231"/>
        <w:rPr>
          <w:sz w:val="24"/>
          <w:lang w:eastAsia="zh-CN"/>
        </w:rPr>
      </w:pPr>
      <w:r>
        <w:rPr>
          <w:rFonts w:hint="eastAsia"/>
          <w:sz w:val="24"/>
          <w:lang w:eastAsia="zh-CN"/>
        </w:rPr>
        <w:t>为了解决数据质量影响实时评估时的实时数据质量问题，第1.3部分的修订明确了操作过程或操作程序必须涵盖的数据点的范围</w:t>
      </w:r>
    </w:p>
    <w:p w:rsidR="00C5034E" w:rsidRDefault="00C5034E">
      <w:pPr>
        <w:pStyle w:val="a4"/>
        <w:spacing w:before="10"/>
        <w:rPr>
          <w:sz w:val="33"/>
          <w:lang w:eastAsia="zh-CN"/>
        </w:rPr>
      </w:pPr>
    </w:p>
    <w:p w:rsidR="00C5034E" w:rsidRDefault="00724C3D">
      <w:pPr>
        <w:pStyle w:val="a4"/>
        <w:ind w:left="120" w:right="824"/>
        <w:rPr>
          <w:b/>
        </w:rPr>
      </w:pPr>
      <w:r>
        <w:rPr>
          <w:b/>
        </w:rPr>
        <w:t>Rationale for Requirement R2:</w:t>
      </w:r>
      <w:r>
        <w:rPr>
          <w:rFonts w:eastAsia="宋体" w:hint="eastAsia"/>
          <w:b/>
          <w:lang w:eastAsia="zh-CN"/>
        </w:rPr>
        <w:tab/>
        <w:t>R2</w:t>
      </w:r>
      <w:r>
        <w:rPr>
          <w:rFonts w:eastAsia="宋体" w:hint="eastAsia"/>
          <w:b/>
          <w:lang w:eastAsia="zh-CN"/>
        </w:rPr>
        <w:t>的理论基础</w:t>
      </w:r>
      <w:r>
        <w:rPr>
          <w:b/>
        </w:rPr>
        <w:t xml:space="preserve"> </w:t>
      </w:r>
    </w:p>
    <w:p w:rsidR="00C5034E" w:rsidRDefault="00724C3D">
      <w:pPr>
        <w:pStyle w:val="a4"/>
        <w:ind w:left="120" w:right="824"/>
      </w:pPr>
      <w:r>
        <w:t>The Balancing Authority (BA) uses a set of Real-time data identified in TOP-003-3 Requirement R2 to perform its analysis functions and Real-time monitoring. Requirements to perform monitoring appear in other Reliability Standards.</w:t>
      </w:r>
    </w:p>
    <w:p w:rsidR="00C5034E" w:rsidRDefault="00724C3D">
      <w:pPr>
        <w:pStyle w:val="a4"/>
        <w:ind w:left="120" w:right="824"/>
      </w:pPr>
      <w:r>
        <w:rPr>
          <w:rFonts w:hint="eastAsia"/>
        </w:rPr>
        <w:t>平衡机构(BA)使用一组在TOP-003-3需求R2中识别的实时数据来执行其分析功能和实时监控。执行监控的要求出现在其他可靠性标准中。</w:t>
      </w:r>
    </w:p>
    <w:p w:rsidR="00C5034E" w:rsidRDefault="00724C3D">
      <w:pPr>
        <w:pStyle w:val="a4"/>
        <w:spacing w:before="119"/>
        <w:ind w:left="120" w:right="116"/>
      </w:pPr>
      <w:r>
        <w:t>The Operating Process or Operating Procedure must include provisions for indicating the quality of Real-time data to operating personnel. Descriptions of quality indicators such as display color codes, data quality flags, or other such indicators as found in Real-time monitoring specifications could be used.</w:t>
      </w:r>
    </w:p>
    <w:p w:rsidR="00C5034E" w:rsidRDefault="00724C3D">
      <w:pPr>
        <w:pStyle w:val="a4"/>
        <w:spacing w:before="119"/>
        <w:ind w:left="120" w:right="116"/>
        <w:rPr>
          <w:lang w:eastAsia="zh-CN"/>
        </w:rPr>
      </w:pPr>
      <w:r>
        <w:rPr>
          <w:rFonts w:hint="eastAsia"/>
          <w:lang w:eastAsia="zh-CN"/>
        </w:rPr>
        <w:t>操作规程或操作规程中必须有向操作人员说明实时数据质量的规定。可以使用质量指标的描述，如显示色码、数据质量标志或实时监控规范中发现的其他此类指标。</w:t>
      </w:r>
    </w:p>
    <w:p w:rsidR="00C5034E" w:rsidRDefault="00724C3D">
      <w:pPr>
        <w:pStyle w:val="a4"/>
        <w:spacing w:before="120"/>
        <w:ind w:left="120" w:right="244"/>
      </w:pPr>
      <w:r>
        <w:t>Requirement R2 Part 2.3 of this standard specifies the BA shall include actions to address Real- time data quality issues affecting its analysis functions in its Operating Process or Operating Procedure. Examples of actions to address Real-time data quality issues are provided in the Guidelines and Technical Basis section. These actions could be the same as the process to resolve data conflicts required by TOP-003-3 Requirement R5 Part 5.2 provided that this process addresses Real-time data quality issues.</w:t>
      </w:r>
    </w:p>
    <w:p w:rsidR="00C5034E" w:rsidRDefault="00724C3D">
      <w:pPr>
        <w:pStyle w:val="a4"/>
        <w:spacing w:before="120"/>
        <w:ind w:left="120" w:right="244"/>
        <w:rPr>
          <w:lang w:eastAsia="zh-CN"/>
        </w:rPr>
      </w:pPr>
      <w:r>
        <w:rPr>
          <w:rFonts w:hint="eastAsia"/>
          <w:lang w:eastAsia="zh-CN"/>
        </w:rPr>
        <w:t>本标准第2.3部分规定，BA应包括在其操作过程或操作过程中处理影响其分析功能的实时数据质量问题的操作。指南和技术基础部分提供了解决实时数据质量问题的行动示例。这些操作可以与TOP-003-3需求R5 Part 5.2中解决数据冲突的流程相同，前提是该流程可以解决实时数据质量问题。</w:t>
      </w:r>
    </w:p>
    <w:p w:rsidR="00C5034E" w:rsidRDefault="00724C3D">
      <w:pPr>
        <w:spacing w:before="121"/>
        <w:ind w:left="120" w:right="499"/>
        <w:rPr>
          <w:sz w:val="24"/>
        </w:rPr>
      </w:pPr>
      <w:r>
        <w:rPr>
          <w:sz w:val="24"/>
        </w:rPr>
        <w:t xml:space="preserve">The revision in Part 2.3 to address Real-time data quality issues </w:t>
      </w:r>
      <w:r>
        <w:rPr>
          <w:i/>
          <w:sz w:val="24"/>
        </w:rPr>
        <w:t xml:space="preserve">when data quality affects its analysis functions </w:t>
      </w:r>
      <w:r>
        <w:rPr>
          <w:sz w:val="24"/>
        </w:rPr>
        <w:t>clarifies the scope of data points that must be covered by the Operating Process or Operating Procedure.</w:t>
      </w:r>
    </w:p>
    <w:p w:rsidR="00C5034E" w:rsidRDefault="00724C3D">
      <w:pPr>
        <w:spacing w:before="121"/>
        <w:ind w:left="120" w:right="499"/>
        <w:rPr>
          <w:sz w:val="24"/>
          <w:lang w:eastAsia="zh-CN"/>
        </w:rPr>
      </w:pPr>
      <w:r>
        <w:rPr>
          <w:rFonts w:hint="eastAsia"/>
          <w:sz w:val="24"/>
          <w:lang w:eastAsia="zh-CN"/>
        </w:rPr>
        <w:t>第2.3部分的修订，以解决数据质量影响其分析功能时的实时数据质量问题，阐明了操作过程或操作过程必须涵盖的数据点的范围</w:t>
      </w:r>
    </w:p>
    <w:p w:rsidR="00C5034E" w:rsidRDefault="00C5034E">
      <w:pPr>
        <w:pStyle w:val="a4"/>
        <w:spacing w:before="9"/>
        <w:rPr>
          <w:sz w:val="33"/>
          <w:lang w:eastAsia="zh-CN"/>
        </w:rPr>
      </w:pPr>
    </w:p>
    <w:p w:rsidR="00C5034E" w:rsidRDefault="00724C3D">
      <w:pPr>
        <w:pStyle w:val="a4"/>
        <w:spacing w:before="1"/>
        <w:ind w:left="120" w:right="665"/>
        <w:rPr>
          <w:rFonts w:eastAsia="宋体"/>
          <w:b/>
          <w:lang w:eastAsia="zh-CN"/>
        </w:rPr>
      </w:pPr>
      <w:r>
        <w:rPr>
          <w:b/>
        </w:rPr>
        <w:t xml:space="preserve">Rationale for Requirement R3: </w:t>
      </w:r>
      <w:r>
        <w:rPr>
          <w:rFonts w:eastAsia="宋体" w:hint="eastAsia"/>
          <w:b/>
          <w:lang w:eastAsia="zh-CN"/>
        </w:rPr>
        <w:tab/>
        <w:t>R3</w:t>
      </w:r>
      <w:r>
        <w:rPr>
          <w:rFonts w:eastAsia="宋体" w:hint="eastAsia"/>
          <w:b/>
          <w:lang w:eastAsia="zh-CN"/>
        </w:rPr>
        <w:t>的理论基础</w:t>
      </w:r>
    </w:p>
    <w:p w:rsidR="00C5034E" w:rsidRDefault="00724C3D">
      <w:pPr>
        <w:pStyle w:val="a4"/>
        <w:spacing w:before="1"/>
        <w:ind w:left="120" w:right="665"/>
      </w:pPr>
      <w:r>
        <w:t>Requirement R3 ensures TOPs have procedures to address issues related to the quality of the analysis results used for Real-time Assessments.</w:t>
      </w:r>
    </w:p>
    <w:p w:rsidR="00C5034E" w:rsidRDefault="00724C3D">
      <w:pPr>
        <w:pStyle w:val="a4"/>
        <w:spacing w:before="1"/>
        <w:ind w:left="120" w:right="665"/>
        <w:rPr>
          <w:lang w:eastAsia="zh-CN"/>
        </w:rPr>
      </w:pPr>
      <w:r>
        <w:rPr>
          <w:rFonts w:hint="eastAsia"/>
          <w:lang w:eastAsia="zh-CN"/>
        </w:rPr>
        <w:lastRenderedPageBreak/>
        <w:t>要求R3确保</w:t>
      </w:r>
      <w:r>
        <w:rPr>
          <w:rFonts w:eastAsia="宋体" w:hint="eastAsia"/>
          <w:lang w:eastAsia="zh-CN"/>
        </w:rPr>
        <w:t>输电运营商</w:t>
      </w:r>
      <w:r>
        <w:rPr>
          <w:rFonts w:hint="eastAsia"/>
          <w:lang w:eastAsia="zh-CN"/>
        </w:rPr>
        <w:t>有处理实时评估分析结果质量相关问题的程序。</w:t>
      </w:r>
    </w:p>
    <w:p w:rsidR="00C5034E" w:rsidRDefault="00724C3D">
      <w:pPr>
        <w:pStyle w:val="a4"/>
        <w:spacing w:before="92"/>
        <w:ind w:left="120" w:right="108"/>
      </w:pPr>
      <w:r>
        <w:t>Requirements to perform Real-time Assessments appear in other Reliability Standards. Examples of the types of analysis used in Real-time Assessments include, as applicable, state</w:t>
      </w:r>
      <w:r>
        <w:rPr>
          <w:rFonts w:eastAsia="宋体" w:hint="eastAsia"/>
          <w:lang w:eastAsia="zh-CN"/>
        </w:rPr>
        <w:t xml:space="preserve"> </w:t>
      </w:r>
      <w:r>
        <w:t>estimation, Real-time Contingency analysis, Stability analysis or other studies used for Real-time Assessments.</w:t>
      </w:r>
    </w:p>
    <w:p w:rsidR="00C5034E" w:rsidRDefault="00724C3D">
      <w:pPr>
        <w:pStyle w:val="a4"/>
        <w:spacing w:before="92"/>
        <w:ind w:left="120" w:right="108"/>
        <w:rPr>
          <w:lang w:eastAsia="zh-CN"/>
        </w:rPr>
      </w:pPr>
      <w:r>
        <w:rPr>
          <w:rFonts w:hint="eastAsia"/>
          <w:lang w:eastAsia="zh-CN"/>
        </w:rPr>
        <w:t>其他可靠性标准也要求进行实时评估。在实时评估中使用的分析类型的例子包括，如适用，状态估计，实时应急分析，稳定性分析或其他用于实时评估的研究。</w:t>
      </w:r>
    </w:p>
    <w:p w:rsidR="00C5034E" w:rsidRDefault="00724C3D">
      <w:pPr>
        <w:pStyle w:val="a4"/>
        <w:spacing w:before="119"/>
        <w:ind w:left="120" w:right="124"/>
      </w:pPr>
      <w:r>
        <w:t>The Operating Process or Operating Procedure must include provisions for how the quality of analysis results used in Real-time Assessment will be shown to operating personnel. Operating personnel includes System Operators and staff responsible for supporting Real-time operations.</w:t>
      </w:r>
    </w:p>
    <w:p w:rsidR="00C5034E" w:rsidRDefault="00724C3D">
      <w:pPr>
        <w:pStyle w:val="a4"/>
        <w:spacing w:before="119"/>
        <w:ind w:left="120" w:right="124"/>
        <w:rPr>
          <w:rFonts w:eastAsia="宋体"/>
          <w:sz w:val="33"/>
          <w:lang w:eastAsia="zh-CN"/>
        </w:rPr>
      </w:pPr>
      <w:r>
        <w:rPr>
          <w:rFonts w:hint="eastAsia"/>
          <w:lang w:eastAsia="zh-CN"/>
        </w:rPr>
        <w:t>操作过程或操作程序必须包括如何向操作人员显示实时评估中使用的分析结果质量的规定。操作人员包括系统操作人员和支持实时操作的人员</w:t>
      </w:r>
      <w:r>
        <w:rPr>
          <w:rFonts w:eastAsia="宋体" w:hint="eastAsia"/>
          <w:lang w:eastAsia="zh-CN"/>
        </w:rPr>
        <w:t>。</w:t>
      </w:r>
    </w:p>
    <w:p w:rsidR="00C5034E" w:rsidRDefault="00724C3D">
      <w:pPr>
        <w:pStyle w:val="a4"/>
        <w:ind w:left="120" w:right="486"/>
        <w:rPr>
          <w:rFonts w:eastAsia="宋体"/>
          <w:b/>
          <w:lang w:eastAsia="zh-CN"/>
        </w:rPr>
      </w:pPr>
      <w:r>
        <w:rPr>
          <w:b/>
        </w:rPr>
        <w:t>Rationale for Requirement R4:</w:t>
      </w:r>
      <w:r>
        <w:rPr>
          <w:rFonts w:eastAsia="宋体" w:hint="eastAsia"/>
          <w:b/>
          <w:lang w:eastAsia="zh-CN"/>
        </w:rPr>
        <w:tab/>
      </w:r>
      <w:r>
        <w:rPr>
          <w:b/>
        </w:rPr>
        <w:t xml:space="preserve"> </w:t>
      </w:r>
      <w:r>
        <w:rPr>
          <w:rFonts w:eastAsia="宋体" w:hint="eastAsia"/>
          <w:b/>
          <w:lang w:eastAsia="zh-CN"/>
        </w:rPr>
        <w:t>R4</w:t>
      </w:r>
      <w:r>
        <w:rPr>
          <w:rFonts w:eastAsia="宋体" w:hint="eastAsia"/>
          <w:b/>
          <w:lang w:eastAsia="zh-CN"/>
        </w:rPr>
        <w:t>的理论基础</w:t>
      </w:r>
    </w:p>
    <w:p w:rsidR="00C5034E" w:rsidRDefault="00724C3D">
      <w:pPr>
        <w:pStyle w:val="a4"/>
        <w:ind w:left="120" w:right="486"/>
      </w:pPr>
      <w:r>
        <w:t>The requirement addresses recommendation S7 of the Real- time Best Practices Task Force report concerning operator awareness of alarm availability.</w:t>
      </w:r>
    </w:p>
    <w:p w:rsidR="00C5034E" w:rsidRDefault="00724C3D">
      <w:pPr>
        <w:pStyle w:val="a4"/>
        <w:ind w:left="120" w:right="486"/>
        <w:rPr>
          <w:lang w:eastAsia="zh-CN"/>
        </w:rPr>
      </w:pPr>
      <w:r>
        <w:rPr>
          <w:rFonts w:hint="eastAsia"/>
          <w:lang w:eastAsia="zh-CN"/>
        </w:rPr>
        <w:t>该要求提出了实时最佳实践工作组报告中关于操作人员关注警报可用性的建议S7。</w:t>
      </w:r>
    </w:p>
    <w:p w:rsidR="00C5034E" w:rsidRDefault="00724C3D">
      <w:pPr>
        <w:pStyle w:val="a4"/>
        <w:spacing w:before="122"/>
        <w:ind w:left="120" w:right="347"/>
      </w:pPr>
      <w:r>
        <w:t xml:space="preserve">The requirement in Draft Two of the proposed standard has been revised for clarity by removing the term </w:t>
      </w:r>
      <w:r>
        <w:rPr>
          <w:i/>
        </w:rPr>
        <w:t>independent</w:t>
      </w:r>
      <w:r>
        <w:t>. The alarm process monitor must be able to provide notification of failure of the Real-time monitoring alarm processor. This capability could be provided by an application within a Real-time monitoring system or by a separate component used by the System Operator. The alarm process monitor must not fail with a simultaneous failure of the Real-time monitoring alarm processor.</w:t>
      </w:r>
    </w:p>
    <w:p w:rsidR="00C5034E" w:rsidRDefault="00724C3D">
      <w:pPr>
        <w:pStyle w:val="a4"/>
        <w:spacing w:before="122"/>
        <w:ind w:left="120" w:right="347"/>
        <w:rPr>
          <w:lang w:eastAsia="zh-CN"/>
        </w:rPr>
      </w:pPr>
      <w:r>
        <w:rPr>
          <w:rFonts w:hint="eastAsia"/>
          <w:lang w:eastAsia="zh-CN"/>
        </w:rPr>
        <w:t>拟议标准草案二中的要求已经过订正，以澄清独立一词。报警过程监控必须能够提供实时监控报警的故障通知处理器。这种功能可以由实时监控系统中的应用程序提供，也可以由系统操作员使用的单独组件提供。报警过程监控器不能在实时监控报警处理器同时出现故障时发生故障。</w:t>
      </w:r>
    </w:p>
    <w:sectPr w:rsidR="00C5034E">
      <w:headerReference w:type="default" r:id="rId52"/>
      <w:footerReference w:type="default" r:id="rId53"/>
      <w:pgSz w:w="12240" w:h="15840"/>
      <w:pgMar w:top="1340" w:right="1320" w:bottom="900" w:left="1320" w:header="768"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1433" w:rsidRDefault="00B61433">
      <w:r>
        <w:separator/>
      </w:r>
    </w:p>
  </w:endnote>
  <w:endnote w:type="continuationSeparator" w:id="0">
    <w:p w:rsidR="00B61433" w:rsidRDefault="00B6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Bold">
    <w:altName w:val="Cambria"/>
    <w:charset w:val="00"/>
    <w:family w:val="roman"/>
    <w:pitch w:val="default"/>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33152" behindDoc="1" locked="0" layoutInCell="1" allowOverlap="1">
              <wp:simplePos x="0" y="0"/>
              <wp:positionH relativeFrom="page">
                <wp:posOffset>6153150</wp:posOffset>
              </wp:positionH>
              <wp:positionV relativeFrom="page">
                <wp:posOffset>9470390</wp:posOffset>
              </wp:positionV>
              <wp:extent cx="662940" cy="1397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3</w:t>
                          </w:r>
                          <w:r>
                            <w:fldChar w:fldCharType="end"/>
                          </w:r>
                          <w:r>
                            <w:rPr>
                              <w:b/>
                              <w:sz w:val="18"/>
                            </w:rPr>
                            <w:t xml:space="preserve"> of 27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484.5pt;margin-top:745.7pt;width:52.2pt;height:11pt;z-index:-2516833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3</w:t>
                    </w:r>
                    <w:r>
                      <w:fldChar w:fldCharType="end"/>
                    </w:r>
                    <w:r>
                      <w:rPr>
                        <w:b/>
                        <w:sz w:val="18"/>
                      </w:rPr>
                      <w:t xml:space="preserve"> of 27</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60800" behindDoc="1" locked="0" layoutInCell="1" allowOverlap="1">
              <wp:simplePos x="0" y="0"/>
              <wp:positionH relativeFrom="page">
                <wp:posOffset>6116320</wp:posOffset>
              </wp:positionH>
              <wp:positionV relativeFrom="page">
                <wp:posOffset>9458325</wp:posOffset>
              </wp:positionV>
              <wp:extent cx="755650" cy="15367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755650" cy="153670"/>
                      </a:xfrm>
                      <a:prstGeom prst="rect">
                        <a:avLst/>
                      </a:prstGeom>
                      <a:noFill/>
                      <a:ln>
                        <a:noFill/>
                      </a:ln>
                    </wps:spPr>
                    <wps:txbx>
                      <w:txbxContent>
                        <w:p w:rsidR="00724C3D" w:rsidRDefault="00724C3D">
                          <w:pPr>
                            <w:spacing w:before="14"/>
                            <w:ind w:left="20"/>
                            <w:rPr>
                              <w:rFonts w:ascii="Arial"/>
                              <w:b/>
                              <w:sz w:val="18"/>
                            </w:rPr>
                          </w:pPr>
                          <w:r>
                            <w:rPr>
                              <w:rFonts w:ascii="Arial"/>
                              <w:b/>
                              <w:sz w:val="18"/>
                            </w:rPr>
                            <w:t xml:space="preserve">Page </w:t>
                          </w:r>
                          <w:r>
                            <w:fldChar w:fldCharType="begin"/>
                          </w:r>
                          <w:r>
                            <w:rPr>
                              <w:rFonts w:ascii="Arial"/>
                              <w:b/>
                              <w:sz w:val="18"/>
                            </w:rPr>
                            <w:instrText xml:space="preserve"> PAGE </w:instrText>
                          </w:r>
                          <w:r>
                            <w:fldChar w:fldCharType="separate"/>
                          </w:r>
                          <w:r w:rsidR="001B1FA6">
                            <w:rPr>
                              <w:rFonts w:ascii="Arial"/>
                              <w:b/>
                              <w:noProof/>
                              <w:sz w:val="18"/>
                            </w:rPr>
                            <w:t>14</w:t>
                          </w:r>
                          <w:r>
                            <w:fldChar w:fldCharType="end"/>
                          </w:r>
                          <w:r>
                            <w:rPr>
                              <w:rFonts w:ascii="Arial"/>
                              <w:b/>
                              <w:sz w:val="18"/>
                            </w:rPr>
                            <w:t xml:space="preserve"> of 10</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9" o:spid="_x0000_s1044" type="#_x0000_t202" style="position:absolute;margin-left:481.6pt;margin-top:744.75pt;width:59.5pt;height:12.1pt;z-index:-2516556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" filled="f" stroked="f">
              <v:textbox inset="0,0,0,0">
                <w:txbxContent>
                  <w:p w:rsidR="00724C3D" w:rsidRDefault="00724C3D">
                    <w:pPr>
                      <w:spacing w:before="14"/>
                      <w:ind w:left="20"/>
                      <w:rPr>
                        <w:rFonts w:ascii="Arial"/>
                        <w:b/>
                        <w:sz w:val="18"/>
                      </w:rPr>
                    </w:pPr>
                    <w:r>
                      <w:rPr>
                        <w:rFonts w:ascii="Arial"/>
                        <w:b/>
                        <w:sz w:val="18"/>
                      </w:rPr>
                      <w:t xml:space="preserve">Page </w:t>
                    </w:r>
                    <w:r>
                      <w:fldChar w:fldCharType="begin"/>
                    </w:r>
                    <w:r>
                      <w:rPr>
                        <w:rFonts w:ascii="Arial"/>
                        <w:b/>
                        <w:sz w:val="18"/>
                      </w:rPr>
                      <w:instrText xml:space="preserve"> PAGE </w:instrText>
                    </w:r>
                    <w:r>
                      <w:fldChar w:fldCharType="separate"/>
                    </w:r>
                    <w:r w:rsidR="001B1FA6">
                      <w:rPr>
                        <w:rFonts w:ascii="Arial"/>
                        <w:b/>
                        <w:noProof/>
                        <w:sz w:val="18"/>
                      </w:rPr>
                      <w:t>14</w:t>
                    </w:r>
                    <w:r>
                      <w:fldChar w:fldCharType="end"/>
                    </w:r>
                    <w:r>
                      <w:rPr>
                        <w:rFonts w:ascii="Arial"/>
                        <w:b/>
                        <w:sz w:val="18"/>
                      </w:rPr>
                      <w:t xml:space="preserve"> of 10</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65920" behindDoc="1" locked="0" layoutInCell="1" allowOverlap="1">
              <wp:simplePos x="0" y="0"/>
              <wp:positionH relativeFrom="page">
                <wp:posOffset>6470015</wp:posOffset>
              </wp:positionH>
              <wp:positionV relativeFrom="page">
                <wp:posOffset>9459595</wp:posOffset>
              </wp:positionV>
              <wp:extent cx="665480" cy="152400"/>
              <wp:effectExtent l="0" t="0" r="0" b="0"/>
              <wp:wrapNone/>
              <wp:docPr id="33" name="文本框 33"/>
              <wp:cNvGraphicFramePr/>
              <a:graphic xmlns:a="http://schemas.openxmlformats.org/drawingml/2006/main">
                <a:graphicData uri="http://schemas.microsoft.com/office/word/2010/wordprocessingShape">
                  <wps:wsp>
                    <wps:cNvSpPr txBox="1"/>
                    <wps:spPr>
                      <a:xfrm>
                        <a:off x="0" y="0"/>
                        <a:ext cx="665480" cy="152400"/>
                      </a:xfrm>
                      <a:prstGeom prst="rect">
                        <a:avLst/>
                      </a:prstGeom>
                      <a:noFill/>
                      <a:ln>
                        <a:noFill/>
                      </a:ln>
                    </wps:spPr>
                    <wps:txbx>
                      <w:txbxContent>
                        <w:p w:rsidR="00724C3D" w:rsidRDefault="00724C3D">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1B1FA6">
                            <w:rPr>
                              <w:b/>
                              <w:noProof/>
                              <w:sz w:val="20"/>
                            </w:rPr>
                            <w:t>20</w:t>
                          </w:r>
                          <w:r>
                            <w:fldChar w:fldCharType="end"/>
                          </w:r>
                          <w:r>
                            <w:rPr>
                              <w:b/>
                              <w:sz w:val="20"/>
                            </w:rPr>
                            <w:t xml:space="preserve"> of 10</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3" o:spid="_x0000_s1048" type="#_x0000_t202" style="position:absolute;margin-left:509.45pt;margin-top:744.85pt;width:52.4pt;height:12pt;z-index:-25165056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" filled="f" stroked="f">
              <v:textbox inset="0,0,0,0">
                <w:txbxContent>
                  <w:p w:rsidR="00724C3D" w:rsidRDefault="00724C3D">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1B1FA6">
                      <w:rPr>
                        <w:b/>
                        <w:noProof/>
                        <w:sz w:val="20"/>
                      </w:rPr>
                      <w:t>20</w:t>
                    </w:r>
                    <w:r>
                      <w:fldChar w:fldCharType="end"/>
                    </w:r>
                    <w:r>
                      <w:rPr>
                        <w:b/>
                        <w:sz w:val="20"/>
                      </w:rPr>
                      <w:t xml:space="preserve"> of 10</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68992" behindDoc="1" locked="0" layoutInCell="1" allowOverlap="1">
              <wp:simplePos x="0" y="0"/>
              <wp:positionH relativeFrom="page">
                <wp:posOffset>8434070</wp:posOffset>
              </wp:positionH>
              <wp:positionV relativeFrom="page">
                <wp:posOffset>7173595</wp:posOffset>
              </wp:positionV>
              <wp:extent cx="665480" cy="1524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665480" cy="152400"/>
                      </a:xfrm>
                      <a:prstGeom prst="rect">
                        <a:avLst/>
                      </a:prstGeom>
                      <a:noFill/>
                      <a:ln>
                        <a:noFill/>
                      </a:ln>
                    </wps:spPr>
                    <wps:txbx>
                      <w:txbxContent>
                        <w:p w:rsidR="00724C3D" w:rsidRDefault="00724C3D">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1B1FA6">
                            <w:rPr>
                              <w:b/>
                              <w:noProof/>
                              <w:sz w:val="20"/>
                            </w:rPr>
                            <w:t>11</w:t>
                          </w:r>
                          <w:r>
                            <w:fldChar w:fldCharType="end"/>
                          </w:r>
                          <w:r>
                            <w:rPr>
                              <w:b/>
                              <w:sz w:val="20"/>
                            </w:rPr>
                            <w:t xml:space="preserve"> of 10</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6" o:spid="_x0000_s1050" type="#_x0000_t202" style="position:absolute;margin-left:664.1pt;margin-top:564.85pt;width:52.4pt;height:12pt;z-index:-2516474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" filled="f" stroked="f">
              <v:textbox inset="0,0,0,0">
                <w:txbxContent>
                  <w:p w:rsidR="00724C3D" w:rsidRDefault="00724C3D">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1B1FA6">
                      <w:rPr>
                        <w:b/>
                        <w:noProof/>
                        <w:sz w:val="20"/>
                      </w:rPr>
                      <w:t>11</w:t>
                    </w:r>
                    <w:r>
                      <w:fldChar w:fldCharType="end"/>
                    </w:r>
                    <w:r>
                      <w:rPr>
                        <w:b/>
                        <w:sz w:val="20"/>
                      </w:rPr>
                      <w:t xml:space="preserve"> of 10</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72064" behindDoc="1" locked="0" layoutInCell="1" allowOverlap="1">
              <wp:simplePos x="0" y="0"/>
              <wp:positionH relativeFrom="page">
                <wp:posOffset>6139180</wp:posOffset>
              </wp:positionH>
              <wp:positionV relativeFrom="page">
                <wp:posOffset>9459595</wp:posOffset>
              </wp:positionV>
              <wp:extent cx="732790" cy="15240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732790" cy="152400"/>
                      </a:xfrm>
                      <a:prstGeom prst="rect">
                        <a:avLst/>
                      </a:prstGeom>
                      <a:noFill/>
                      <a:ln>
                        <a:noFill/>
                      </a:ln>
                    </wps:spPr>
                    <wps:txbx>
                      <w:txbxContent>
                        <w:p w:rsidR="00724C3D" w:rsidRDefault="00724C3D">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1B1FA6">
                            <w:rPr>
                              <w:b/>
                              <w:noProof/>
                              <w:sz w:val="20"/>
                            </w:rPr>
                            <w:t>12</w:t>
                          </w:r>
                          <w:r>
                            <w:fldChar w:fldCharType="end"/>
                          </w:r>
                          <w:r>
                            <w:rPr>
                              <w:b/>
                              <w:sz w:val="20"/>
                            </w:rPr>
                            <w:t xml:space="preserve"> of 10</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9" o:spid="_x0000_s1052" type="#_x0000_t202" style="position:absolute;margin-left:483.4pt;margin-top:744.85pt;width:57.7pt;height:12pt;z-index:-2516444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" filled="f" stroked="f">
              <v:textbox inset="0,0,0,0">
                <w:txbxContent>
                  <w:p w:rsidR="00724C3D" w:rsidRDefault="00724C3D">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1B1FA6">
                      <w:rPr>
                        <w:b/>
                        <w:noProof/>
                        <w:sz w:val="20"/>
                      </w:rPr>
                      <w:t>12</w:t>
                    </w:r>
                    <w:r>
                      <w:fldChar w:fldCharType="end"/>
                    </w:r>
                    <w:r>
                      <w:rPr>
                        <w:b/>
                        <w:sz w:val="20"/>
                      </w:rPr>
                      <w:t xml:space="preserve"> of 10</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77184" behindDoc="1" locked="0" layoutInCell="1" allowOverlap="1">
              <wp:simplePos x="0" y="0"/>
              <wp:positionH relativeFrom="page">
                <wp:posOffset>6267450</wp:posOffset>
              </wp:positionH>
              <wp:positionV relativeFrom="page">
                <wp:posOffset>9470390</wp:posOffset>
              </wp:positionV>
              <wp:extent cx="605155" cy="13970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605155"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17</w:t>
                          </w:r>
                          <w:r>
                            <w:fldChar w:fldCharType="end"/>
                          </w:r>
                          <w:r>
                            <w:rPr>
                              <w:b/>
                              <w:sz w:val="18"/>
                            </w:rPr>
                            <w:t xml:space="preserve"> of 12</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4" o:spid="_x0000_s1055" type="#_x0000_t202" style="position:absolute;margin-left:493.5pt;margin-top:745.7pt;width:47.65pt;height:11pt;z-index:-2516392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17</w:t>
                    </w:r>
                    <w:r>
                      <w:fldChar w:fldCharType="end"/>
                    </w:r>
                    <w:r>
                      <w:rPr>
                        <w:b/>
                        <w:sz w:val="18"/>
                      </w:rPr>
                      <w:t xml:space="preserve"> of 12</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80256" behindDoc="1" locked="0" layoutInCell="1" allowOverlap="1">
              <wp:simplePos x="0" y="0"/>
              <wp:positionH relativeFrom="page">
                <wp:posOffset>8553450</wp:posOffset>
              </wp:positionH>
              <wp:positionV relativeFrom="page">
                <wp:posOffset>7184390</wp:posOffset>
              </wp:positionV>
              <wp:extent cx="605155" cy="13970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605155"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9</w:t>
                          </w:r>
                          <w:r>
                            <w:fldChar w:fldCharType="end"/>
                          </w:r>
                          <w:r>
                            <w:rPr>
                              <w:b/>
                              <w:sz w:val="18"/>
                            </w:rPr>
                            <w:t xml:space="preserve"> of 12</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7" o:spid="_x0000_s1057" type="#_x0000_t202" style="position:absolute;margin-left:673.5pt;margin-top:565.7pt;width:47.65pt;height:11pt;z-index:-2516362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9</w:t>
                    </w:r>
                    <w:r>
                      <w:fldChar w:fldCharType="end"/>
                    </w:r>
                    <w:r>
                      <w:rPr>
                        <w:b/>
                        <w:sz w:val="18"/>
                      </w:rPr>
                      <w:t xml:space="preserve"> of 12</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83328" behindDoc="1" locked="0" layoutInCell="1" allowOverlap="1">
              <wp:simplePos x="0" y="0"/>
              <wp:positionH relativeFrom="page">
                <wp:posOffset>6209665</wp:posOffset>
              </wp:positionH>
              <wp:positionV relativeFrom="page">
                <wp:posOffset>9470390</wp:posOffset>
              </wp:positionV>
              <wp:extent cx="662940" cy="139700"/>
              <wp:effectExtent l="0" t="0" r="0" b="0"/>
              <wp:wrapNone/>
              <wp:docPr id="50" name="文本框 50"/>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16</w:t>
                          </w:r>
                          <w:r>
                            <w:fldChar w:fldCharType="end"/>
                          </w:r>
                          <w:r>
                            <w:rPr>
                              <w:b/>
                              <w:sz w:val="18"/>
                            </w:rPr>
                            <w:t xml:space="preserve"> of 12</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50" o:spid="_x0000_s1059" type="#_x0000_t202" style="position:absolute;margin-left:488.95pt;margin-top:745.7pt;width:52.2pt;height:11pt;z-index:-2516331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16</w:t>
                    </w:r>
                    <w:r>
                      <w:fldChar w:fldCharType="end"/>
                    </w:r>
                    <w:r>
                      <w:rPr>
                        <w:b/>
                        <w:sz w:val="18"/>
                      </w:rPr>
                      <w:t xml:space="preserve"> of 12</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36224" behindDoc="1" locked="0" layoutInCell="1" allowOverlap="1">
              <wp:simplePos x="0" y="0"/>
              <wp:positionH relativeFrom="page">
                <wp:posOffset>8495665</wp:posOffset>
              </wp:positionH>
              <wp:positionV relativeFrom="page">
                <wp:posOffset>7184390</wp:posOffset>
              </wp:positionV>
              <wp:extent cx="662940" cy="1397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31</w:t>
                          </w:r>
                          <w:r>
                            <w:fldChar w:fldCharType="end"/>
                          </w:r>
                          <w:r>
                            <w:rPr>
                              <w:b/>
                              <w:sz w:val="18"/>
                            </w:rPr>
                            <w:t xml:space="preserve"> of 27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6" o:spid="_x0000_s1028" type="#_x0000_t202" style="position:absolute;margin-left:668.95pt;margin-top:565.7pt;width:52.2pt;height:11pt;z-index:-2516802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31</w:t>
                    </w:r>
                    <w:r>
                      <w:fldChar w:fldCharType="end"/>
                    </w:r>
                    <w:r>
                      <w:rPr>
                        <w:b/>
                        <w:sz w:val="18"/>
                      </w:rPr>
                      <w:t xml:space="preserve"> of 27</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37248" behindDoc="1" locked="0" layoutInCell="1" allowOverlap="1">
              <wp:simplePos x="0" y="0"/>
              <wp:positionH relativeFrom="page">
                <wp:posOffset>6209665</wp:posOffset>
              </wp:positionH>
              <wp:positionV relativeFrom="page">
                <wp:posOffset>9470390</wp:posOffset>
              </wp:positionV>
              <wp:extent cx="662940" cy="1397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40</w:t>
                          </w:r>
                          <w:r>
                            <w:fldChar w:fldCharType="end"/>
                          </w:r>
                          <w:r>
                            <w:rPr>
                              <w:b/>
                              <w:sz w:val="18"/>
                            </w:rPr>
                            <w:t xml:space="preserve"> of 27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9" o:spid="_x0000_s1030" type="#_x0000_t202" style="position:absolute;margin-left:488.95pt;margin-top:745.7pt;width:52.2pt;height:11pt;z-index:-2516792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40</w:t>
                    </w:r>
                    <w:r>
                      <w:fldChar w:fldCharType="end"/>
                    </w:r>
                    <w:r>
                      <w:rPr>
                        <w:b/>
                        <w:sz w:val="18"/>
                      </w:rPr>
                      <w:t xml:space="preserve"> of 27</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45440" behindDoc="1" locked="0" layoutInCell="1" allowOverlap="1">
              <wp:simplePos x="0" y="0"/>
              <wp:positionH relativeFrom="page">
                <wp:posOffset>6153150</wp:posOffset>
              </wp:positionH>
              <wp:positionV relativeFrom="page">
                <wp:posOffset>9470390</wp:posOffset>
              </wp:positionV>
              <wp:extent cx="662940" cy="1397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15</w:t>
                          </w:r>
                          <w:r>
                            <w:fldChar w:fldCharType="end"/>
                          </w:r>
                          <w:r>
                            <w:rPr>
                              <w:b/>
                              <w:sz w:val="18"/>
                            </w:rPr>
                            <w:t xml:space="preserve"> of 28</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14" o:spid="_x0000_s1032" type="#_x0000_t202" style="position:absolute;margin-left:484.5pt;margin-top:745.7pt;width:52.2pt;height:11pt;z-index:-2516710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15</w:t>
                    </w:r>
                    <w:r>
                      <w:fldChar w:fldCharType="end"/>
                    </w:r>
                    <w:r>
                      <w:rPr>
                        <w:b/>
                        <w:sz w:val="18"/>
                      </w:rPr>
                      <w:t xml:space="preserve"> of 28</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48512" behindDoc="1" locked="0" layoutInCell="1" allowOverlap="1">
              <wp:simplePos x="0" y="0"/>
              <wp:positionH relativeFrom="page">
                <wp:posOffset>8495665</wp:posOffset>
              </wp:positionH>
              <wp:positionV relativeFrom="page">
                <wp:posOffset>7184390</wp:posOffset>
              </wp:positionV>
              <wp:extent cx="662940" cy="1397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28</w:t>
                          </w:r>
                          <w:r>
                            <w:fldChar w:fldCharType="end"/>
                          </w:r>
                          <w:r>
                            <w:rPr>
                              <w:b/>
                              <w:sz w:val="18"/>
                            </w:rPr>
                            <w:t xml:space="preserve"> of 28</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17" o:spid="_x0000_s1034" type="#_x0000_t202" style="position:absolute;margin-left:668.95pt;margin-top:565.7pt;width:52.2pt;height:11pt;z-index:-2516679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28</w:t>
                    </w:r>
                    <w:r>
                      <w:fldChar w:fldCharType="end"/>
                    </w:r>
                    <w:r>
                      <w:rPr>
                        <w:b/>
                        <w:sz w:val="18"/>
                      </w:rPr>
                      <w:t xml:space="preserve"> of 28</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51584" behindDoc="1" locked="0" layoutInCell="1" allowOverlap="1">
              <wp:simplePos x="0" y="0"/>
              <wp:positionH relativeFrom="page">
                <wp:posOffset>6209665</wp:posOffset>
              </wp:positionH>
              <wp:positionV relativeFrom="page">
                <wp:posOffset>9470390</wp:posOffset>
              </wp:positionV>
              <wp:extent cx="662940" cy="1397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31</w:t>
                          </w:r>
                          <w:r>
                            <w:fldChar w:fldCharType="end"/>
                          </w:r>
                          <w:r>
                            <w:rPr>
                              <w:b/>
                              <w:sz w:val="18"/>
                            </w:rPr>
                            <w:t xml:space="preserve"> of 28</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0" o:spid="_x0000_s1036" type="#_x0000_t202" style="position:absolute;margin-left:488.95pt;margin-top:745.7pt;width:52.2pt;height:11pt;z-index:-2516648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31</w:t>
                    </w:r>
                    <w:r>
                      <w:fldChar w:fldCharType="end"/>
                    </w:r>
                    <w:r>
                      <w:rPr>
                        <w:b/>
                        <w:sz w:val="18"/>
                      </w:rPr>
                      <w:t xml:space="preserve"> of 28</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38272" behindDoc="1" locked="0" layoutInCell="1" allowOverlap="1">
              <wp:simplePos x="0" y="0"/>
              <wp:positionH relativeFrom="page">
                <wp:posOffset>6209665</wp:posOffset>
              </wp:positionH>
              <wp:positionV relativeFrom="page">
                <wp:posOffset>9470390</wp:posOffset>
              </wp:positionV>
              <wp:extent cx="662940" cy="1397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662940" cy="139700"/>
                      </a:xfrm>
                      <a:prstGeom prst="rect">
                        <a:avLst/>
                      </a:prstGeom>
                      <a:noFill/>
                      <a:ln>
                        <a:noFill/>
                      </a:ln>
                    </wps:spPr>
                    <wps:txbx>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37</w:t>
                          </w:r>
                          <w:r>
                            <w:fldChar w:fldCharType="end"/>
                          </w:r>
                          <w:r>
                            <w:rPr>
                              <w:b/>
                              <w:sz w:val="18"/>
                            </w:rPr>
                            <w:t xml:space="preserve"> of 27</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59" o:spid="_x0000_s1038" type="#_x0000_t202" style="position:absolute;margin-left:488.95pt;margin-top:745.7pt;width:52.2pt;height:11pt;z-index:-251678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" filled="f" stroked="f">
              <v:textbox inset="0,0,0,0">
                <w:txbxContent>
                  <w:p w:rsidR="00724C3D" w:rsidRDefault="00724C3D">
                    <w:pPr>
                      <w:spacing w:line="203" w:lineRule="exact"/>
                      <w:ind w:left="20"/>
                      <w:rPr>
                        <w:b/>
                        <w:sz w:val="18"/>
                      </w:rPr>
                    </w:pPr>
                    <w:r>
                      <w:rPr>
                        <w:b/>
                        <w:sz w:val="18"/>
                      </w:rPr>
                      <w:t xml:space="preserve">Page </w:t>
                    </w:r>
                    <w:r>
                      <w:fldChar w:fldCharType="begin"/>
                    </w:r>
                    <w:r>
                      <w:rPr>
                        <w:b/>
                        <w:sz w:val="18"/>
                      </w:rPr>
                      <w:instrText xml:space="preserve"> PAGE </w:instrText>
                    </w:r>
                    <w:r>
                      <w:fldChar w:fldCharType="separate"/>
                    </w:r>
                    <w:r w:rsidR="001B1FA6">
                      <w:rPr>
                        <w:b/>
                        <w:noProof/>
                        <w:sz w:val="18"/>
                      </w:rPr>
                      <w:t>37</w:t>
                    </w:r>
                    <w:r>
                      <w:fldChar w:fldCharType="end"/>
                    </w:r>
                    <w:r>
                      <w:rPr>
                        <w:b/>
                        <w:sz w:val="18"/>
                      </w:rPr>
                      <w:t xml:space="preserve"> of 27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54656" behindDoc="1" locked="0" layoutInCell="1" allowOverlap="1">
              <wp:simplePos x="0" y="0"/>
              <wp:positionH relativeFrom="page">
                <wp:posOffset>6204585</wp:posOffset>
              </wp:positionH>
              <wp:positionV relativeFrom="page">
                <wp:posOffset>9459595</wp:posOffset>
              </wp:positionV>
              <wp:extent cx="665480" cy="1524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665480" cy="152400"/>
                      </a:xfrm>
                      <a:prstGeom prst="rect">
                        <a:avLst/>
                      </a:prstGeom>
                      <a:noFill/>
                      <a:ln>
                        <a:noFill/>
                      </a:ln>
                    </wps:spPr>
                    <wps:txbx>
                      <w:txbxContent>
                        <w:p w:rsidR="00724C3D" w:rsidRDefault="00724C3D">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1B1FA6">
                            <w:rPr>
                              <w:b/>
                              <w:noProof/>
                              <w:sz w:val="20"/>
                            </w:rPr>
                            <w:t>42</w:t>
                          </w:r>
                          <w:r>
                            <w:fldChar w:fldCharType="end"/>
                          </w:r>
                          <w:r>
                            <w:rPr>
                              <w:b/>
                              <w:sz w:val="20"/>
                            </w:rPr>
                            <w:t xml:space="preserve"> of 10</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3" o:spid="_x0000_s1040" type="#_x0000_t202" style="position:absolute;margin-left:488.55pt;margin-top:744.85pt;width:52.4pt;height:12pt;z-index:-25166182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" filled="f" stroked="f">
              <v:textbox inset="0,0,0,0">
                <w:txbxContent>
                  <w:p w:rsidR="00724C3D" w:rsidRDefault="00724C3D">
                    <w:pPr>
                      <w:spacing w:line="223" w:lineRule="exact"/>
                      <w:ind w:left="20"/>
                      <w:rPr>
                        <w:b/>
                        <w:sz w:val="20"/>
                      </w:rPr>
                    </w:pPr>
                    <w:r>
                      <w:rPr>
                        <w:b/>
                        <w:sz w:val="20"/>
                      </w:rPr>
                      <w:t xml:space="preserve">Page </w:t>
                    </w:r>
                    <w:r>
                      <w:fldChar w:fldCharType="begin"/>
                    </w:r>
                    <w:r>
                      <w:rPr>
                        <w:b/>
                        <w:sz w:val="20"/>
                      </w:rPr>
                      <w:instrText xml:space="preserve"> PAGE </w:instrText>
                    </w:r>
                    <w:r>
                      <w:fldChar w:fldCharType="separate"/>
                    </w:r>
                    <w:r w:rsidR="001B1FA6">
                      <w:rPr>
                        <w:b/>
                        <w:noProof/>
                        <w:sz w:val="20"/>
                      </w:rPr>
                      <w:t>42</w:t>
                    </w:r>
                    <w:r>
                      <w:fldChar w:fldCharType="end"/>
                    </w:r>
                    <w:r>
                      <w:rPr>
                        <w:b/>
                        <w:sz w:val="20"/>
                      </w:rPr>
                      <w:t xml:space="preserve"> of 10</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57728" behindDoc="1" locked="0" layoutInCell="1" allowOverlap="1">
              <wp:simplePos x="0" y="0"/>
              <wp:positionH relativeFrom="page">
                <wp:posOffset>8350250</wp:posOffset>
              </wp:positionH>
              <wp:positionV relativeFrom="page">
                <wp:posOffset>7172325</wp:posOffset>
              </wp:positionV>
              <wp:extent cx="694690" cy="15367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694690" cy="153670"/>
                      </a:xfrm>
                      <a:prstGeom prst="rect">
                        <a:avLst/>
                      </a:prstGeom>
                      <a:noFill/>
                      <a:ln>
                        <a:noFill/>
                      </a:ln>
                    </wps:spPr>
                    <wps:txbx>
                      <w:txbxContent>
                        <w:p w:rsidR="00724C3D" w:rsidRDefault="00724C3D">
                          <w:pPr>
                            <w:spacing w:before="14"/>
                            <w:ind w:left="20"/>
                            <w:rPr>
                              <w:rFonts w:ascii="Arial"/>
                              <w:b/>
                              <w:sz w:val="18"/>
                            </w:rPr>
                          </w:pPr>
                          <w:r>
                            <w:rPr>
                              <w:rFonts w:ascii="Arial"/>
                              <w:b/>
                              <w:sz w:val="18"/>
                            </w:rPr>
                            <w:t xml:space="preserve">Page </w:t>
                          </w:r>
                          <w:r>
                            <w:fldChar w:fldCharType="begin"/>
                          </w:r>
                          <w:r>
                            <w:rPr>
                              <w:rFonts w:ascii="Arial"/>
                              <w:b/>
                              <w:sz w:val="18"/>
                            </w:rPr>
                            <w:instrText xml:space="preserve"> PAGE </w:instrText>
                          </w:r>
                          <w:r>
                            <w:fldChar w:fldCharType="separate"/>
                          </w:r>
                          <w:r w:rsidR="001B1FA6">
                            <w:rPr>
                              <w:rFonts w:ascii="Arial"/>
                              <w:b/>
                              <w:noProof/>
                              <w:sz w:val="18"/>
                            </w:rPr>
                            <w:t>8</w:t>
                          </w:r>
                          <w:r>
                            <w:fldChar w:fldCharType="end"/>
                          </w:r>
                          <w:r>
                            <w:rPr>
                              <w:rFonts w:ascii="Arial"/>
                              <w:b/>
                              <w:sz w:val="18"/>
                            </w:rPr>
                            <w:t xml:space="preserve"> of 10</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6" o:spid="_x0000_s1042" type="#_x0000_t202" style="position:absolute;margin-left:657.5pt;margin-top:564.75pt;width:54.7pt;height:12.1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" filled="f" stroked="f">
              <v:textbox inset="0,0,0,0">
                <w:txbxContent>
                  <w:p w:rsidR="00724C3D" w:rsidRDefault="00724C3D">
                    <w:pPr>
                      <w:spacing w:before="14"/>
                      <w:ind w:left="20"/>
                      <w:rPr>
                        <w:rFonts w:ascii="Arial"/>
                        <w:b/>
                        <w:sz w:val="18"/>
                      </w:rPr>
                    </w:pPr>
                    <w:r>
                      <w:rPr>
                        <w:rFonts w:ascii="Arial"/>
                        <w:b/>
                        <w:sz w:val="18"/>
                      </w:rPr>
                      <w:t xml:space="preserve">Page </w:t>
                    </w:r>
                    <w:r>
                      <w:fldChar w:fldCharType="begin"/>
                    </w:r>
                    <w:r>
                      <w:rPr>
                        <w:rFonts w:ascii="Arial"/>
                        <w:b/>
                        <w:sz w:val="18"/>
                      </w:rPr>
                      <w:instrText xml:space="preserve"> PAGE </w:instrText>
                    </w:r>
                    <w:r>
                      <w:fldChar w:fldCharType="separate"/>
                    </w:r>
                    <w:r w:rsidR="001B1FA6">
                      <w:rPr>
                        <w:rFonts w:ascii="Arial"/>
                        <w:b/>
                        <w:noProof/>
                        <w:sz w:val="18"/>
                      </w:rPr>
                      <w:t>8</w:t>
                    </w:r>
                    <w:r>
                      <w:fldChar w:fldCharType="end"/>
                    </w:r>
                    <w:r>
                      <w:rPr>
                        <w:rFonts w:ascii="Arial"/>
                        <w:b/>
                        <w:sz w:val="18"/>
                      </w:rPr>
                      <w:t xml:space="preserve"> of 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1433" w:rsidRDefault="00B61433">
      <w:r>
        <w:separator/>
      </w:r>
    </w:p>
  </w:footnote>
  <w:footnote w:type="continuationSeparator" w:id="0">
    <w:p w:rsidR="00B61433" w:rsidRDefault="00B614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32128" behindDoc="1" locked="0" layoutInCell="1" allowOverlap="1">
              <wp:simplePos x="0" y="0"/>
              <wp:positionH relativeFrom="page">
                <wp:posOffset>895985</wp:posOffset>
              </wp:positionH>
              <wp:positionV relativeFrom="page">
                <wp:posOffset>642620</wp:posOffset>
              </wp:positionV>
              <wp:extent cx="5979795" cy="0"/>
              <wp:effectExtent l="0" t="0" r="0" b="0"/>
              <wp:wrapNone/>
              <wp:docPr id="1" name="直线 1"/>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7C2D56E6" id="直线 1" o:spid="_x0000_s1026" style="position:absolute;left:0;text-align:left;z-index:-251684352;visibility:visible;mso-wrap-style:square;mso-wrap-distance-left:9pt;mso-wrap-distance-top:0;mso-wrap-distance-right:9pt;mso-wrap-distance-bottom:0;mso-position-horizontal:absolute;mso-position-horizontal-relative:page;mso-position-vertical:absolute;mso-position-vertical-relative:page" from="70.55pt,50.6pt" to="54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" strokeweight=".48pt">
              <w10:wrap anchorx="page" anchory="page"/>
            </v:lin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58752" behindDoc="1" locked="0" layoutInCell="1" allowOverlap="1">
              <wp:simplePos x="0" y="0"/>
              <wp:positionH relativeFrom="page">
                <wp:posOffset>895985</wp:posOffset>
              </wp:positionH>
              <wp:positionV relativeFrom="page">
                <wp:posOffset>659765</wp:posOffset>
              </wp:positionV>
              <wp:extent cx="5981065" cy="0"/>
              <wp:effectExtent l="0" t="0" r="0" b="0"/>
              <wp:wrapNone/>
              <wp:docPr id="27" name="直线 27"/>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426FBF40" id="直线 27" o:spid="_x0000_s1026" style="position:absolute;left:0;text-align:left;z-index:-251657728;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59776" behindDoc="1" locked="0" layoutInCell="1" allowOverlap="1">
              <wp:simplePos x="0" y="0"/>
              <wp:positionH relativeFrom="page">
                <wp:posOffset>901700</wp:posOffset>
              </wp:positionH>
              <wp:positionV relativeFrom="page">
                <wp:posOffset>474980</wp:posOffset>
              </wp:positionV>
              <wp:extent cx="2793365" cy="177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2793365" cy="177800"/>
                      </a:xfrm>
                      <a:prstGeom prst="rect">
                        <a:avLst/>
                      </a:prstGeom>
                      <a:noFill/>
                      <a:ln>
                        <a:noFill/>
                      </a:ln>
                    </wps:spPr>
                    <wps:txbx>
                      <w:txbxContent>
                        <w:p w:rsidR="00724C3D" w:rsidRDefault="00724C3D">
                          <w:pPr>
                            <w:spacing w:line="264" w:lineRule="exact"/>
                            <w:ind w:left="20"/>
                            <w:rPr>
                              <w:b/>
                              <w:sz w:val="24"/>
                            </w:rPr>
                          </w:pPr>
                          <w:r>
                            <w:rPr>
                              <w:b/>
                              <w:sz w:val="24"/>
                            </w:rPr>
                            <w:t>Standard TOP-002-4 — Operations Planning</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8" o:spid="_x0000_s1043" type="#_x0000_t202" style="position:absolute;margin-left:71pt;margin-top:37.4pt;width:219.95pt;height:14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" filled="f" stroked="f">
              <v:textbox inset="0,0,0,0">
                <w:txbxContent>
                  <w:p w:rsidR="00724C3D" w:rsidRDefault="00724C3D">
                    <w:pPr>
                      <w:spacing w:line="264" w:lineRule="exact"/>
                      <w:ind w:left="20"/>
                      <w:rPr>
                        <w:b/>
                        <w:sz w:val="24"/>
                      </w:rPr>
                    </w:pPr>
                    <w:r>
                      <w:rPr>
                        <w:b/>
                        <w:sz w:val="24"/>
                      </w:rPr>
                      <w:t>Standard TOP-002-4 — Operations Planning</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61824" behindDoc="1" locked="0" layoutInCell="1" allowOverlap="1">
              <wp:simplePos x="0" y="0"/>
              <wp:positionH relativeFrom="page">
                <wp:posOffset>883285</wp:posOffset>
              </wp:positionH>
              <wp:positionV relativeFrom="page">
                <wp:posOffset>474980</wp:posOffset>
              </wp:positionV>
              <wp:extent cx="6006465" cy="177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6006465" cy="177800"/>
                      </a:xfrm>
                      <a:prstGeom prst="rect">
                        <a:avLst/>
                      </a:prstGeom>
                      <a:noFill/>
                      <a:ln>
                        <a:noFill/>
                      </a:ln>
                    </wps:spPr>
                    <wps:txbx>
                      <w:txbxContent>
                        <w:p w:rsidR="00724C3D" w:rsidRDefault="00724C3D">
                          <w:pPr>
                            <w:tabs>
                              <w:tab w:val="left" w:pos="9438"/>
                            </w:tabs>
                            <w:spacing w:line="264" w:lineRule="exact"/>
                            <w:ind w:left="20"/>
                            <w:rPr>
                              <w:b/>
                              <w:sz w:val="24"/>
                            </w:rPr>
                          </w:pPr>
                          <w:r>
                            <w:rPr>
                              <w:b/>
                              <w:spacing w:val="-26"/>
                              <w:sz w:val="24"/>
                              <w:u w:val="single"/>
                            </w:rPr>
                            <w:t xml:space="preserve"> </w:t>
                          </w:r>
                          <w:r>
                            <w:rPr>
                              <w:b/>
                              <w:sz w:val="24"/>
                              <w:u w:val="single"/>
                            </w:rPr>
                            <w:t>Standard TOP-002-4 — Guidelines and Technical</w:t>
                          </w:r>
                          <w:r>
                            <w:rPr>
                              <w:b/>
                              <w:spacing w:val="-20"/>
                              <w:sz w:val="24"/>
                              <w:u w:val="single"/>
                            </w:rPr>
                            <w:t xml:space="preserve"> </w:t>
                          </w:r>
                          <w:r>
                            <w:rPr>
                              <w:b/>
                              <w:sz w:val="24"/>
                              <w:u w:val="single"/>
                            </w:rPr>
                            <w:t>Basis</w:t>
                          </w:r>
                          <w:r>
                            <w:rPr>
                              <w:b/>
                              <w:sz w:val="24"/>
                              <w:u w:val="single"/>
                            </w:rPr>
                            <w:tab/>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0" o:spid="_x0000_s1045" type="#_x0000_t202" style="position:absolute;margin-left:69.55pt;margin-top:37.4pt;width:472.95pt;height:14pt;z-index:-25165465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" filled="f" stroked="f">
              <v:textbox inset="0,0,0,0">
                <w:txbxContent>
                  <w:p w:rsidR="00724C3D" w:rsidRDefault="00724C3D">
                    <w:pPr>
                      <w:tabs>
                        <w:tab w:val="left" w:pos="9438"/>
                      </w:tabs>
                      <w:spacing w:line="264" w:lineRule="exact"/>
                      <w:ind w:left="20"/>
                      <w:rPr>
                        <w:b/>
                        <w:sz w:val="24"/>
                      </w:rPr>
                    </w:pPr>
                    <w:r>
                      <w:rPr>
                        <w:b/>
                        <w:spacing w:val="-26"/>
                        <w:sz w:val="24"/>
                        <w:u w:val="single"/>
                      </w:rPr>
                      <w:t xml:space="preserve"> </w:t>
                    </w:r>
                    <w:r>
                      <w:rPr>
                        <w:b/>
                        <w:sz w:val="24"/>
                        <w:u w:val="single"/>
                      </w:rPr>
                      <w:t>Standard TOP-002-4 — Guidelines and Technical</w:t>
                    </w:r>
                    <w:r>
                      <w:rPr>
                        <w:b/>
                        <w:spacing w:val="-20"/>
                        <w:sz w:val="24"/>
                        <w:u w:val="single"/>
                      </w:rPr>
                      <w:t xml:space="preserve"> </w:t>
                    </w:r>
                    <w:r>
                      <w:rPr>
                        <w:b/>
                        <w:sz w:val="24"/>
                        <w:u w:val="single"/>
                      </w:rPr>
                      <w:t>Basis</w:t>
                    </w:r>
                    <w:r>
                      <w:rPr>
                        <w:b/>
                        <w:sz w:val="24"/>
                        <w:u w:val="single"/>
                      </w:rPr>
                      <w:tab/>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62848" behindDoc="1" locked="0" layoutInCell="1" allowOverlap="1">
              <wp:simplePos x="0" y="0"/>
              <wp:positionH relativeFrom="page">
                <wp:posOffset>883285</wp:posOffset>
              </wp:positionH>
              <wp:positionV relativeFrom="page">
                <wp:posOffset>474980</wp:posOffset>
              </wp:positionV>
              <wp:extent cx="6006465" cy="177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6006465" cy="177800"/>
                      </a:xfrm>
                      <a:prstGeom prst="rect">
                        <a:avLst/>
                      </a:prstGeom>
                      <a:noFill/>
                      <a:ln>
                        <a:noFill/>
                      </a:ln>
                    </wps:spPr>
                    <wps:txbx>
                      <w:txbxContent>
                        <w:p w:rsidR="00724C3D" w:rsidRDefault="00724C3D">
                          <w:pPr>
                            <w:tabs>
                              <w:tab w:val="left" w:pos="9438"/>
                            </w:tabs>
                            <w:spacing w:line="264" w:lineRule="exact"/>
                            <w:ind w:left="20"/>
                            <w:rPr>
                              <w:b/>
                              <w:sz w:val="24"/>
                            </w:rPr>
                          </w:pPr>
                          <w:r>
                            <w:rPr>
                              <w:b/>
                              <w:spacing w:val="-26"/>
                              <w:sz w:val="24"/>
                              <w:u w:val="single"/>
                            </w:rPr>
                            <w:t xml:space="preserve"> </w:t>
                          </w:r>
                          <w:r>
                            <w:rPr>
                              <w:b/>
                              <w:sz w:val="24"/>
                              <w:u w:val="single"/>
                            </w:rPr>
                            <w:t>Standard TOP-002-4 — Guidelines and Technical</w:t>
                          </w:r>
                          <w:r>
                            <w:rPr>
                              <w:b/>
                              <w:spacing w:val="-20"/>
                              <w:sz w:val="24"/>
                              <w:u w:val="single"/>
                            </w:rPr>
                            <w:t xml:space="preserve"> </w:t>
                          </w:r>
                          <w:r>
                            <w:rPr>
                              <w:b/>
                              <w:sz w:val="24"/>
                              <w:u w:val="single"/>
                            </w:rPr>
                            <w:t>Basis</w:t>
                          </w:r>
                          <w:r>
                            <w:rPr>
                              <w:b/>
                              <w:sz w:val="24"/>
                              <w:u w:val="single"/>
                            </w:rPr>
                            <w:tab/>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7" o:spid="_x0000_s1046" type="#_x0000_t202" style="position:absolute;margin-left:69.55pt;margin-top:37.4pt;width:472.95pt;height:14pt;z-index:-25165363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" filled="f" stroked="f">
              <v:textbox inset="0,0,0,0">
                <w:txbxContent>
                  <w:p w:rsidR="00724C3D" w:rsidRDefault="00724C3D">
                    <w:pPr>
                      <w:tabs>
                        <w:tab w:val="left" w:pos="9438"/>
                      </w:tabs>
                      <w:spacing w:line="264" w:lineRule="exact"/>
                      <w:ind w:left="20"/>
                      <w:rPr>
                        <w:b/>
                        <w:sz w:val="24"/>
                      </w:rPr>
                    </w:pPr>
                    <w:r>
                      <w:rPr>
                        <w:b/>
                        <w:spacing w:val="-26"/>
                        <w:sz w:val="24"/>
                        <w:u w:val="single"/>
                      </w:rPr>
                      <w:t xml:space="preserve"> </w:t>
                    </w:r>
                    <w:r>
                      <w:rPr>
                        <w:b/>
                        <w:sz w:val="24"/>
                        <w:u w:val="single"/>
                      </w:rPr>
                      <w:t>Standard TOP-002-4 — Guidelines and Technical</w:t>
                    </w:r>
                    <w:r>
                      <w:rPr>
                        <w:b/>
                        <w:spacing w:val="-20"/>
                        <w:sz w:val="24"/>
                        <w:u w:val="single"/>
                      </w:rPr>
                      <w:t xml:space="preserve"> </w:t>
                    </w:r>
                    <w:r>
                      <w:rPr>
                        <w:b/>
                        <w:sz w:val="24"/>
                        <w:u w:val="single"/>
                      </w:rPr>
                      <w:t>Basis</w:t>
                    </w:r>
                    <w:r>
                      <w:rPr>
                        <w:b/>
                        <w:sz w:val="24"/>
                        <w:u w:val="single"/>
                      </w:rPr>
                      <w:tab/>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63872" behindDoc="1" locked="0" layoutInCell="1" allowOverlap="1">
              <wp:simplePos x="0" y="0"/>
              <wp:positionH relativeFrom="page">
                <wp:posOffset>895985</wp:posOffset>
              </wp:positionH>
              <wp:positionV relativeFrom="page">
                <wp:posOffset>659765</wp:posOffset>
              </wp:positionV>
              <wp:extent cx="5981065" cy="0"/>
              <wp:effectExtent l="0" t="0" r="0" b="0"/>
              <wp:wrapNone/>
              <wp:docPr id="31" name="直线 31"/>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1AA6E71B" id="直线 31" o:spid="_x0000_s1026" style="position:absolute;left:0;text-align:left;z-index:-251652608;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" strokeweight=".48pt">
              <w10:wrap anchorx="page" anchory="page"/>
            </v:line>
          </w:pict>
        </mc:Fallback>
      </mc:AlternateContent>
    </w:r>
    <w:r>
      <w:rPr>
        <w:noProof/>
        <w:lang w:eastAsia="zh-CN" w:bidi="ar-SA"/>
      </w:rPr>
      <mc:AlternateContent>
        <mc:Choice Requires="wps">
          <w:drawing>
            <wp:anchor distT="0" distB="0" distL="114300" distR="114300" simplePos="0" relativeHeight="251664896" behindDoc="1" locked="0" layoutInCell="1" allowOverlap="1">
              <wp:simplePos x="0" y="0"/>
              <wp:positionH relativeFrom="page">
                <wp:posOffset>901700</wp:posOffset>
              </wp:positionH>
              <wp:positionV relativeFrom="page">
                <wp:posOffset>474980</wp:posOffset>
              </wp:positionV>
              <wp:extent cx="3259455" cy="177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3259455" cy="177800"/>
                      </a:xfrm>
                      <a:prstGeom prst="rect">
                        <a:avLst/>
                      </a:prstGeom>
                      <a:noFill/>
                      <a:ln>
                        <a:noFill/>
                      </a:ln>
                    </wps:spPr>
                    <wps:txbx>
                      <w:txbxContent>
                        <w:p w:rsidR="00724C3D" w:rsidRDefault="00724C3D">
                          <w:pPr>
                            <w:spacing w:line="264" w:lineRule="exact"/>
                            <w:ind w:left="20"/>
                            <w:rPr>
                              <w:b/>
                              <w:sz w:val="24"/>
                            </w:rPr>
                          </w:pPr>
                          <w:r>
                            <w:rPr>
                              <w:b/>
                              <w:sz w:val="24"/>
                            </w:rPr>
                            <w:t>Standard TOP-003-3 — Operational Reliability Data</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2" o:spid="_x0000_s1047" type="#_x0000_t202" style="position:absolute;margin-left:71pt;margin-top:37.4pt;width:256.65pt;height:14pt;z-index:-25165158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" filled="f" stroked="f">
              <v:textbox inset="0,0,0,0">
                <w:txbxContent>
                  <w:p w:rsidR="00724C3D" w:rsidRDefault="00724C3D">
                    <w:pPr>
                      <w:spacing w:line="264" w:lineRule="exact"/>
                      <w:ind w:left="20"/>
                      <w:rPr>
                        <w:b/>
                        <w:sz w:val="24"/>
                      </w:rPr>
                    </w:pPr>
                    <w:r>
                      <w:rPr>
                        <w:b/>
                        <w:sz w:val="24"/>
                      </w:rPr>
                      <w:t>Standard TOP-003-3 — Operational Reliability Data</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66944" behindDoc="1" locked="0" layoutInCell="1" allowOverlap="1">
              <wp:simplePos x="0" y="0"/>
              <wp:positionH relativeFrom="page">
                <wp:posOffset>895985</wp:posOffset>
              </wp:positionH>
              <wp:positionV relativeFrom="page">
                <wp:posOffset>659765</wp:posOffset>
              </wp:positionV>
              <wp:extent cx="8267065" cy="0"/>
              <wp:effectExtent l="0" t="0" r="0" b="0"/>
              <wp:wrapNone/>
              <wp:docPr id="34" name="直线 34"/>
              <wp:cNvGraphicFramePr/>
              <a:graphic xmlns:a="http://schemas.openxmlformats.org/drawingml/2006/main">
                <a:graphicData uri="http://schemas.microsoft.com/office/word/2010/wordprocessingShape">
                  <wps:wsp>
                    <wps:cNvCnPr/>
                    <wps:spPr>
                      <a:xfrm>
                        <a:off x="0" y="0"/>
                        <a:ext cx="8267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4350950B" id="直线 34" o:spid="_x0000_s1026" style="position:absolute;left:0;text-align:left;z-index:-251649536;visibility:visible;mso-wrap-style:square;mso-wrap-distance-left:9pt;mso-wrap-distance-top:0;mso-wrap-distance-right:9pt;mso-wrap-distance-bottom:0;mso-position-horizontal:absolute;mso-position-horizontal-relative:page;mso-position-vertical:absolute;mso-position-vertical-relative:page" from="70.55pt,51.95pt" to="72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67968" behindDoc="1" locked="0" layoutInCell="1" allowOverlap="1">
              <wp:simplePos x="0" y="0"/>
              <wp:positionH relativeFrom="page">
                <wp:posOffset>901700</wp:posOffset>
              </wp:positionH>
              <wp:positionV relativeFrom="page">
                <wp:posOffset>474980</wp:posOffset>
              </wp:positionV>
              <wp:extent cx="3260090" cy="1778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260090" cy="177800"/>
                      </a:xfrm>
                      <a:prstGeom prst="rect">
                        <a:avLst/>
                      </a:prstGeom>
                      <a:noFill/>
                      <a:ln>
                        <a:noFill/>
                      </a:ln>
                    </wps:spPr>
                    <wps:txbx>
                      <w:txbxContent>
                        <w:p w:rsidR="00724C3D" w:rsidRDefault="00724C3D">
                          <w:pPr>
                            <w:spacing w:line="264" w:lineRule="exact"/>
                            <w:ind w:left="20"/>
                            <w:rPr>
                              <w:b/>
                              <w:sz w:val="24"/>
                            </w:rPr>
                          </w:pPr>
                          <w:r>
                            <w:rPr>
                              <w:b/>
                              <w:sz w:val="24"/>
                            </w:rPr>
                            <w:t>Standard TOP-003-3 — Operational Reliability Data</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5" o:spid="_x0000_s1049" type="#_x0000_t202" style="position:absolute;margin-left:71pt;margin-top:37.4pt;width:256.7pt;height:14pt;z-index:-2516485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" filled="f" stroked="f">
              <v:textbox inset="0,0,0,0">
                <w:txbxContent>
                  <w:p w:rsidR="00724C3D" w:rsidRDefault="00724C3D">
                    <w:pPr>
                      <w:spacing w:line="264" w:lineRule="exact"/>
                      <w:ind w:left="20"/>
                      <w:rPr>
                        <w:b/>
                        <w:sz w:val="24"/>
                      </w:rPr>
                    </w:pPr>
                    <w:r>
                      <w:rPr>
                        <w:b/>
                        <w:sz w:val="24"/>
                      </w:rPr>
                      <w:t>Standard TOP-003-3 — Operational Reliability Data</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70016" behindDoc="1" locked="0" layoutInCell="1" allowOverlap="1">
              <wp:simplePos x="0" y="0"/>
              <wp:positionH relativeFrom="page">
                <wp:posOffset>895985</wp:posOffset>
              </wp:positionH>
              <wp:positionV relativeFrom="page">
                <wp:posOffset>659765</wp:posOffset>
              </wp:positionV>
              <wp:extent cx="5981065" cy="0"/>
              <wp:effectExtent l="0" t="0" r="0" b="0"/>
              <wp:wrapNone/>
              <wp:docPr id="37" name="直线 37"/>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3AE37FA8" id="直线 37" o:spid="_x0000_s1026" style="position:absolute;left:0;text-align:left;z-index:-251646464;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1040" behindDoc="1" locked="0" layoutInCell="1" allowOverlap="1">
              <wp:simplePos x="0" y="0"/>
              <wp:positionH relativeFrom="page">
                <wp:posOffset>901700</wp:posOffset>
              </wp:positionH>
              <wp:positionV relativeFrom="page">
                <wp:posOffset>474980</wp:posOffset>
              </wp:positionV>
              <wp:extent cx="3259455" cy="17780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3259455" cy="177800"/>
                      </a:xfrm>
                      <a:prstGeom prst="rect">
                        <a:avLst/>
                      </a:prstGeom>
                      <a:noFill/>
                      <a:ln>
                        <a:noFill/>
                      </a:ln>
                    </wps:spPr>
                    <wps:txbx>
                      <w:txbxContent>
                        <w:p w:rsidR="00724C3D" w:rsidRDefault="00724C3D">
                          <w:pPr>
                            <w:spacing w:line="264" w:lineRule="exact"/>
                            <w:ind w:left="20"/>
                            <w:rPr>
                              <w:b/>
                              <w:sz w:val="24"/>
                            </w:rPr>
                          </w:pPr>
                          <w:r>
                            <w:rPr>
                              <w:b/>
                              <w:sz w:val="24"/>
                            </w:rPr>
                            <w:t>Standard TOP-003-3 — Operational Reliability Data</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38" o:spid="_x0000_s1051" type="#_x0000_t202" style="position:absolute;margin-left:71pt;margin-top:37.4pt;width:256.65pt;height:14pt;z-index:-2516454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" filled="f" stroked="f">
              <v:textbox inset="0,0,0,0">
                <w:txbxContent>
                  <w:p w:rsidR="00724C3D" w:rsidRDefault="00724C3D">
                    <w:pPr>
                      <w:spacing w:line="264" w:lineRule="exact"/>
                      <w:ind w:left="20"/>
                      <w:rPr>
                        <w:b/>
                        <w:sz w:val="24"/>
                      </w:rPr>
                    </w:pPr>
                    <w:r>
                      <w:rPr>
                        <w:b/>
                        <w:sz w:val="24"/>
                      </w:rPr>
                      <w:t>Standard TOP-003-3 — Operational Reliability Data</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73088" behindDoc="1" locked="0" layoutInCell="1" allowOverlap="1">
              <wp:simplePos x="0" y="0"/>
              <wp:positionH relativeFrom="page">
                <wp:posOffset>895985</wp:posOffset>
              </wp:positionH>
              <wp:positionV relativeFrom="page">
                <wp:posOffset>659765</wp:posOffset>
              </wp:positionV>
              <wp:extent cx="5981065" cy="0"/>
              <wp:effectExtent l="0" t="0" r="0" b="0"/>
              <wp:wrapNone/>
              <wp:docPr id="40" name="直线 40"/>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0013244A" id="直线 40" o:spid="_x0000_s1026" style="position:absolute;left:0;text-align:left;z-index:-251643392;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4112" behindDoc="1" locked="0" layoutInCell="1" allowOverlap="1">
              <wp:simplePos x="0" y="0"/>
              <wp:positionH relativeFrom="page">
                <wp:posOffset>901700</wp:posOffset>
              </wp:positionH>
              <wp:positionV relativeFrom="page">
                <wp:posOffset>474980</wp:posOffset>
              </wp:positionV>
              <wp:extent cx="3427730" cy="177800"/>
              <wp:effectExtent l="0" t="0" r="0" b="0"/>
              <wp:wrapNone/>
              <wp:docPr id="41" name="文本框 41"/>
              <wp:cNvGraphicFramePr/>
              <a:graphic xmlns:a="http://schemas.openxmlformats.org/drawingml/2006/main">
                <a:graphicData uri="http://schemas.microsoft.com/office/word/2010/wordprocessingShape">
                  <wps:wsp>
                    <wps:cNvSpPr txBox="1"/>
                    <wps:spPr>
                      <a:xfrm>
                        <a:off x="0" y="0"/>
                        <a:ext cx="3427730" cy="177800"/>
                      </a:xfrm>
                      <a:prstGeom prst="rect">
                        <a:avLst/>
                      </a:prstGeom>
                      <a:noFill/>
                      <a:ln>
                        <a:noFill/>
                      </a:ln>
                    </wps:spPr>
                    <wps:txbx>
                      <w:txbxContent>
                        <w:p w:rsidR="00724C3D" w:rsidRDefault="00724C3D">
                          <w:pPr>
                            <w:spacing w:line="264" w:lineRule="exact"/>
                            <w:ind w:left="20"/>
                            <w:rPr>
                              <w:b/>
                              <w:sz w:val="24"/>
                            </w:rPr>
                          </w:pPr>
                          <w:r>
                            <w:rPr>
                              <w:b/>
                              <w:sz w:val="24"/>
                            </w:rPr>
                            <w:t>Standard TOP-003-3 — Guidelines and Technical Basis</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1" o:spid="_x0000_s1053" type="#_x0000_t202" style="position:absolute;margin-left:71pt;margin-top:37.4pt;width:269.9pt;height:14pt;z-index:-2516423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" filled="f" stroked="f">
              <v:textbox inset="0,0,0,0">
                <w:txbxContent>
                  <w:p w:rsidR="00724C3D" w:rsidRDefault="00724C3D">
                    <w:pPr>
                      <w:spacing w:line="264" w:lineRule="exact"/>
                      <w:ind w:left="20"/>
                      <w:rPr>
                        <w:b/>
                        <w:sz w:val="24"/>
                      </w:rPr>
                    </w:pPr>
                    <w:r>
                      <w:rPr>
                        <w:b/>
                        <w:sz w:val="24"/>
                      </w:rPr>
                      <w:t>Standard TOP-003-3 — Guidelines and Technical Basis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75136" behindDoc="1" locked="0" layoutInCell="1" allowOverlap="1">
              <wp:simplePos x="0" y="0"/>
              <wp:positionH relativeFrom="page">
                <wp:posOffset>895985</wp:posOffset>
              </wp:positionH>
              <wp:positionV relativeFrom="page">
                <wp:posOffset>642620</wp:posOffset>
              </wp:positionV>
              <wp:extent cx="5979795" cy="0"/>
              <wp:effectExtent l="0" t="0" r="0" b="0"/>
              <wp:wrapNone/>
              <wp:docPr id="42" name="直线 42"/>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1938435C" id="直线 42" o:spid="_x0000_s1026" style="position:absolute;left:0;text-align:left;z-index:-251641344;visibility:visible;mso-wrap-style:square;mso-wrap-distance-left:9pt;mso-wrap-distance-top:0;mso-wrap-distance-right:9pt;mso-wrap-distance-bottom:0;mso-position-horizontal:absolute;mso-position-horizontal-relative:page;mso-position-vertical:absolute;mso-position-vertical-relative:page" from="70.55pt,50.6pt" to="54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6160" behindDoc="1" locked="0" layoutInCell="1" allowOverlap="1">
              <wp:simplePos x="0" y="0"/>
              <wp:positionH relativeFrom="page">
                <wp:posOffset>901700</wp:posOffset>
              </wp:positionH>
              <wp:positionV relativeFrom="page">
                <wp:posOffset>471805</wp:posOffset>
              </wp:positionV>
              <wp:extent cx="4210685" cy="16573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4210685" cy="165735"/>
                      </a:xfrm>
                      <a:prstGeom prst="rect">
                        <a:avLst/>
                      </a:prstGeom>
                      <a:noFill/>
                      <a:ln>
                        <a:noFill/>
                      </a:ln>
                    </wps:spPr>
                    <wps:txbx>
                      <w:txbxContent>
                        <w:p w:rsidR="00724C3D" w:rsidRDefault="00724C3D">
                          <w:pPr>
                            <w:spacing w:line="245" w:lineRule="exact"/>
                            <w:ind w:left="20"/>
                            <w:rPr>
                              <w:b/>
                            </w:rPr>
                          </w:pPr>
                          <w:r>
                            <w:rPr>
                              <w:b/>
                            </w:rPr>
                            <w:t>TOP-010-1(i) – Real-time Reliability Monitoring and Analysis Capabilities</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3" o:spid="_x0000_s1054" type="#_x0000_t202" style="position:absolute;margin-left:71pt;margin-top:37.15pt;width:331.55pt;height:13.05pt;z-index:-2516403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" filled="f" stroked="f">
              <v:textbox inset="0,0,0,0">
                <w:txbxContent>
                  <w:p w:rsidR="00724C3D" w:rsidRDefault="00724C3D">
                    <w:pPr>
                      <w:spacing w:line="245" w:lineRule="exact"/>
                      <w:ind w:left="20"/>
                      <w:rPr>
                        <w:b/>
                      </w:rPr>
                    </w:pPr>
                    <w:r>
                      <w:rPr>
                        <w:b/>
                      </w:rPr>
                      <w:t>TOP-010-1(i) – Real-time Reliability Monitoring and Analysis Capabilities</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78208" behindDoc="1" locked="0" layoutInCell="1" allowOverlap="1">
              <wp:simplePos x="0" y="0"/>
              <wp:positionH relativeFrom="page">
                <wp:posOffset>895985</wp:posOffset>
              </wp:positionH>
              <wp:positionV relativeFrom="page">
                <wp:posOffset>642620</wp:posOffset>
              </wp:positionV>
              <wp:extent cx="8265795" cy="0"/>
              <wp:effectExtent l="0" t="0" r="0" b="0"/>
              <wp:wrapNone/>
              <wp:docPr id="45" name="直线 45"/>
              <wp:cNvGraphicFramePr/>
              <a:graphic xmlns:a="http://schemas.openxmlformats.org/drawingml/2006/main">
                <a:graphicData uri="http://schemas.microsoft.com/office/word/2010/wordprocessingShape">
                  <wps:wsp>
                    <wps:cNvCnPr/>
                    <wps:spPr>
                      <a:xfrm>
                        <a:off x="0" y="0"/>
                        <a:ext cx="8265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7FE3AC8C" id="直线 45" o:spid="_x0000_s1026" style="position:absolute;left:0;text-align:left;z-index:-251638272;visibility:visible;mso-wrap-style:square;mso-wrap-distance-left:9pt;mso-wrap-distance-top:0;mso-wrap-distance-right:9pt;mso-wrap-distance-bottom:0;mso-position-horizontal:absolute;mso-position-horizontal-relative:page;mso-position-vertical:absolute;mso-position-vertical-relative:page" from="70.55pt,50.6pt" to="72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79232" behindDoc="1" locked="0" layoutInCell="1" allowOverlap="1">
              <wp:simplePos x="0" y="0"/>
              <wp:positionH relativeFrom="page">
                <wp:posOffset>901700</wp:posOffset>
              </wp:positionH>
              <wp:positionV relativeFrom="page">
                <wp:posOffset>471805</wp:posOffset>
              </wp:positionV>
              <wp:extent cx="4210685" cy="165735"/>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4210685" cy="165735"/>
                      </a:xfrm>
                      <a:prstGeom prst="rect">
                        <a:avLst/>
                      </a:prstGeom>
                      <a:noFill/>
                      <a:ln>
                        <a:noFill/>
                      </a:ln>
                    </wps:spPr>
                    <wps:txbx>
                      <w:txbxContent>
                        <w:p w:rsidR="00724C3D" w:rsidRDefault="00724C3D">
                          <w:pPr>
                            <w:spacing w:line="245" w:lineRule="exact"/>
                            <w:ind w:left="20"/>
                            <w:rPr>
                              <w:b/>
                            </w:rPr>
                          </w:pPr>
                          <w:r>
                            <w:rPr>
                              <w:b/>
                            </w:rPr>
                            <w:t>TOP-010-1(i) – Real-time Reliability Monitoring and Analysis Capabilities</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6" o:spid="_x0000_s1056" type="#_x0000_t202" style="position:absolute;margin-left:71pt;margin-top:37.15pt;width:331.55pt;height:13.05pt;z-index:-2516372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" filled="f" stroked="f">
              <v:textbox inset="0,0,0,0">
                <w:txbxContent>
                  <w:p w:rsidR="00724C3D" w:rsidRDefault="00724C3D">
                    <w:pPr>
                      <w:spacing w:line="245" w:lineRule="exact"/>
                      <w:ind w:left="20"/>
                      <w:rPr>
                        <w:b/>
                      </w:rPr>
                    </w:pPr>
                    <w:r>
                      <w:rPr>
                        <w:b/>
                      </w:rPr>
                      <w:t>TOP-010-1(i) – Real-time Reliability Monitoring and Analysis Capabilities</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81280" behindDoc="1" locked="0" layoutInCell="1" allowOverlap="1">
              <wp:simplePos x="0" y="0"/>
              <wp:positionH relativeFrom="page">
                <wp:posOffset>895985</wp:posOffset>
              </wp:positionH>
              <wp:positionV relativeFrom="page">
                <wp:posOffset>659765</wp:posOffset>
              </wp:positionV>
              <wp:extent cx="5979795" cy="0"/>
              <wp:effectExtent l="0" t="0" r="0" b="0"/>
              <wp:wrapNone/>
              <wp:docPr id="48" name="直线 48"/>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140CF532" id="直线 48" o:spid="_x0000_s1026" style="position:absolute;left:0;text-align:left;z-index:-251635200;visibility:visible;mso-wrap-style:square;mso-wrap-distance-left:9pt;mso-wrap-distance-top:0;mso-wrap-distance-right:9pt;mso-wrap-distance-bottom:0;mso-position-horizontal:absolute;mso-position-horizontal-relative:page;mso-position-vertical:absolute;mso-position-vertical-relative:page" from="70.55pt,51.95pt" to="541.4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82304" behindDoc="1" locked="0" layoutInCell="1" allowOverlap="1">
              <wp:simplePos x="0" y="0"/>
              <wp:positionH relativeFrom="page">
                <wp:posOffset>901700</wp:posOffset>
              </wp:positionH>
              <wp:positionV relativeFrom="page">
                <wp:posOffset>474980</wp:posOffset>
              </wp:positionV>
              <wp:extent cx="1483360" cy="17780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1483360" cy="177800"/>
                      </a:xfrm>
                      <a:prstGeom prst="rect">
                        <a:avLst/>
                      </a:prstGeom>
                      <a:noFill/>
                      <a:ln>
                        <a:noFill/>
                      </a:ln>
                    </wps:spPr>
                    <wps:txbx>
                      <w:txbxContent>
                        <w:p w:rsidR="00724C3D" w:rsidRDefault="00724C3D">
                          <w:pPr>
                            <w:spacing w:line="264" w:lineRule="exact"/>
                            <w:ind w:left="20"/>
                            <w:rPr>
                              <w:b/>
                              <w:sz w:val="24"/>
                            </w:rPr>
                          </w:pPr>
                          <w:r>
                            <w:rPr>
                              <w:b/>
                              <w:sz w:val="24"/>
                            </w:rPr>
                            <w:t>Supplemental Material</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49" o:spid="_x0000_s1058" type="#_x0000_t202" style="position:absolute;margin-left:71pt;margin-top:37.4pt;width:116.8pt;height:14pt;z-index:-2516341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" filled="f" stroked="f">
              <v:textbox inset="0,0,0,0">
                <w:txbxContent>
                  <w:p w:rsidR="00724C3D" w:rsidRDefault="00724C3D">
                    <w:pPr>
                      <w:spacing w:line="264" w:lineRule="exact"/>
                      <w:ind w:left="20"/>
                      <w:rPr>
                        <w:b/>
                        <w:sz w:val="24"/>
                      </w:rPr>
                    </w:pPr>
                    <w:r>
                      <w:rPr>
                        <w:b/>
                        <w:sz w:val="24"/>
                      </w:rPr>
                      <w:t>Supplemental Material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34176" behindDoc="1" locked="0" layoutInCell="1" allowOverlap="1">
              <wp:simplePos x="0" y="0"/>
              <wp:positionH relativeFrom="page">
                <wp:posOffset>895985</wp:posOffset>
              </wp:positionH>
              <wp:positionV relativeFrom="page">
                <wp:posOffset>642620</wp:posOffset>
              </wp:positionV>
              <wp:extent cx="8265795" cy="0"/>
              <wp:effectExtent l="0" t="0" r="0" b="0"/>
              <wp:wrapNone/>
              <wp:docPr id="4" name="直线 4"/>
              <wp:cNvGraphicFramePr/>
              <a:graphic xmlns:a="http://schemas.openxmlformats.org/drawingml/2006/main">
                <a:graphicData uri="http://schemas.microsoft.com/office/word/2010/wordprocessingShape">
                  <wps:wsp>
                    <wps:cNvCnPr/>
                    <wps:spPr>
                      <a:xfrm>
                        <a:off x="0" y="0"/>
                        <a:ext cx="8265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0D6D1DFE" id="直线 4" o:spid="_x0000_s1026" style="position:absolute;left:0;text-align:left;z-index:-251682304;visibility:visible;mso-wrap-style:square;mso-wrap-distance-left:9pt;mso-wrap-distance-top:0;mso-wrap-distance-right:9pt;mso-wrap-distance-bottom:0;mso-position-horizontal:absolute;mso-position-horizontal-relative:page;mso-position-vertical:absolute;mso-position-vertical-relative:page" from="70.55pt,50.6pt" to="72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35200" behindDoc="1" locked="0" layoutInCell="1" allowOverlap="1">
              <wp:simplePos x="0" y="0"/>
              <wp:positionH relativeFrom="page">
                <wp:posOffset>901700</wp:posOffset>
              </wp:positionH>
              <wp:positionV relativeFrom="page">
                <wp:posOffset>471805</wp:posOffset>
              </wp:positionV>
              <wp:extent cx="2179955" cy="16573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179955" cy="165735"/>
                      </a:xfrm>
                      <a:prstGeom prst="rect">
                        <a:avLst/>
                      </a:prstGeom>
                      <a:noFill/>
                      <a:ln>
                        <a:noFill/>
                      </a:ln>
                    </wps:spPr>
                    <wps:txbx>
                      <w:txbxContent>
                        <w:p w:rsidR="00724C3D" w:rsidRDefault="00724C3D">
                          <w:pPr>
                            <w:spacing w:line="245" w:lineRule="exact"/>
                            <w:ind w:left="20"/>
                            <w:rPr>
                              <w:b/>
                            </w:rPr>
                          </w:pPr>
                          <w:r>
                            <w:rPr>
                              <w:b/>
                            </w:rPr>
                            <w:t>TOP-001-4 - Transmission Operations</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5" o:spid="_x0000_s1027" type="#_x0000_t202" style="position:absolute;margin-left:71pt;margin-top:37.15pt;width:171.65pt;height:13.05pt;z-index:-2516812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" filled="f" stroked="f">
              <v:textbox inset="0,0,0,0">
                <w:txbxContent>
                  <w:p w:rsidR="00724C3D" w:rsidRDefault="00724C3D">
                    <w:pPr>
                      <w:spacing w:line="245" w:lineRule="exact"/>
                      <w:ind w:left="20"/>
                      <w:rPr>
                        <w:b/>
                      </w:rPr>
                    </w:pPr>
                    <w:r>
                      <w:rPr>
                        <w:b/>
                      </w:rPr>
                      <w:t>TOP-001-4 - Transmission Operations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39296" behindDoc="1" locked="0" layoutInCell="1" allowOverlap="1">
              <wp:simplePos x="0" y="0"/>
              <wp:positionH relativeFrom="page">
                <wp:posOffset>895985</wp:posOffset>
              </wp:positionH>
              <wp:positionV relativeFrom="page">
                <wp:posOffset>659765</wp:posOffset>
              </wp:positionV>
              <wp:extent cx="5979795" cy="0"/>
              <wp:effectExtent l="0" t="0" r="0" b="0"/>
              <wp:wrapNone/>
              <wp:docPr id="10" name="直线 10"/>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7FB5272A" id="直线 10" o:spid="_x0000_s1026" style="position:absolute;left:0;text-align:left;z-index:-251677184;visibility:visible;mso-wrap-style:square;mso-wrap-distance-left:9pt;mso-wrap-distance-top:0;mso-wrap-distance-right:9pt;mso-wrap-distance-bottom:0;mso-position-horizontal:absolute;mso-position-horizontal-relative:page;mso-position-vertical:absolute;mso-position-vertical-relative:page" from="70.55pt,51.95pt" to="541.4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" strokeweight=".48pt">
              <w10:wrap anchorx="page" anchory="page"/>
            </v:line>
          </w:pict>
        </mc:Fallback>
      </mc:AlternateContent>
    </w:r>
    <w:r>
      <w:rPr>
        <w:noProof/>
        <w:lang w:eastAsia="zh-CN" w:bidi="ar-SA"/>
      </w:rPr>
      <mc:AlternateContent>
        <mc:Choice Requires="wps">
          <w:drawing>
            <wp:anchor distT="0" distB="0" distL="114300" distR="114300" simplePos="0" relativeHeight="251641344" behindDoc="1" locked="0" layoutInCell="1" allowOverlap="1">
              <wp:simplePos x="0" y="0"/>
              <wp:positionH relativeFrom="page">
                <wp:posOffset>901700</wp:posOffset>
              </wp:positionH>
              <wp:positionV relativeFrom="page">
                <wp:posOffset>474980</wp:posOffset>
              </wp:positionV>
              <wp:extent cx="1483360" cy="177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483360" cy="177800"/>
                      </a:xfrm>
                      <a:prstGeom prst="rect">
                        <a:avLst/>
                      </a:prstGeom>
                      <a:noFill/>
                      <a:ln>
                        <a:noFill/>
                      </a:ln>
                    </wps:spPr>
                    <wps:txbx>
                      <w:txbxContent>
                        <w:p w:rsidR="00724C3D" w:rsidRDefault="00724C3D">
                          <w:pPr>
                            <w:spacing w:line="264" w:lineRule="exact"/>
                            <w:ind w:left="20"/>
                            <w:rPr>
                              <w:b/>
                              <w:sz w:val="24"/>
                            </w:rPr>
                          </w:pPr>
                          <w:r>
                            <w:rPr>
                              <w:b/>
                              <w:sz w:val="24"/>
                            </w:rPr>
                            <w:t>Supplemental Material</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11" o:spid="_x0000_s1029" type="#_x0000_t202" style="position:absolute;margin-left:71pt;margin-top:37.4pt;width:116.8pt;height:14pt;z-index:-25167513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" filled="f" stroked="f">
              <v:textbox inset="0,0,0,0">
                <w:txbxContent>
                  <w:p w:rsidR="00724C3D" w:rsidRDefault="00724C3D">
                    <w:pPr>
                      <w:spacing w:line="264" w:lineRule="exact"/>
                      <w:ind w:left="20"/>
                      <w:rPr>
                        <w:b/>
                        <w:sz w:val="24"/>
                      </w:rPr>
                    </w:pPr>
                    <w:r>
                      <w:rPr>
                        <w:b/>
                        <w:sz w:val="24"/>
                      </w:rPr>
                      <w:t>Supplemental Material</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43392" behindDoc="1" locked="0" layoutInCell="1" allowOverlap="1">
              <wp:simplePos x="0" y="0"/>
              <wp:positionH relativeFrom="page">
                <wp:posOffset>895985</wp:posOffset>
              </wp:positionH>
              <wp:positionV relativeFrom="page">
                <wp:posOffset>642620</wp:posOffset>
              </wp:positionV>
              <wp:extent cx="5979795" cy="0"/>
              <wp:effectExtent l="0" t="0" r="0" b="0"/>
              <wp:wrapNone/>
              <wp:docPr id="12" name="直线 12"/>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336DF0A7" id="直线 12" o:spid="_x0000_s1026" style="position:absolute;left:0;text-align:left;z-index:-251673088;visibility:visible;mso-wrap-style:square;mso-wrap-distance-left:9pt;mso-wrap-distance-top:0;mso-wrap-distance-right:9pt;mso-wrap-distance-bottom:0;mso-position-horizontal:absolute;mso-position-horizontal-relative:page;mso-position-vertical:absolute;mso-position-vertical-relative:page" from="70.55pt,50.6pt" to="54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" strokeweight=".48pt">
              <w10:wrap anchorx="page" anchory="page"/>
            </v:line>
          </w:pict>
        </mc:Fallback>
      </mc:AlternateContent>
    </w:r>
    <w:r>
      <w:rPr>
        <w:noProof/>
        <w:lang w:eastAsia="zh-CN" w:bidi="ar-SA"/>
      </w:rPr>
      <mc:AlternateContent>
        <mc:Choice Requires="wps">
          <w:drawing>
            <wp:anchor distT="0" distB="0" distL="114300" distR="114300" simplePos="0" relativeHeight="251644416" behindDoc="1" locked="0" layoutInCell="1" allowOverlap="1">
              <wp:simplePos x="0" y="0"/>
              <wp:positionH relativeFrom="page">
                <wp:posOffset>901700</wp:posOffset>
              </wp:positionH>
              <wp:positionV relativeFrom="page">
                <wp:posOffset>471805</wp:posOffset>
              </wp:positionV>
              <wp:extent cx="2179955" cy="16573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179955" cy="165735"/>
                      </a:xfrm>
                      <a:prstGeom prst="rect">
                        <a:avLst/>
                      </a:prstGeom>
                      <a:noFill/>
                      <a:ln>
                        <a:noFill/>
                      </a:ln>
                    </wps:spPr>
                    <wps:txbx>
                      <w:txbxContent>
                        <w:p w:rsidR="00724C3D" w:rsidRDefault="00724C3D">
                          <w:pPr>
                            <w:spacing w:line="245" w:lineRule="exact"/>
                            <w:ind w:left="20"/>
                            <w:rPr>
                              <w:b/>
                            </w:rPr>
                          </w:pPr>
                          <w:r>
                            <w:rPr>
                              <w:b/>
                            </w:rPr>
                            <w:t>TOP-001-5 - Transmission Operations</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71pt;margin-top:37.15pt;width:171.65pt;height:13.0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" filled="f" stroked="f">
              <v:textbox inset="0,0,0,0">
                <w:txbxContent>
                  <w:p w:rsidR="00724C3D" w:rsidRDefault="00724C3D">
                    <w:pPr>
                      <w:spacing w:line="245" w:lineRule="exact"/>
                      <w:ind w:left="20"/>
                      <w:rPr>
                        <w:b/>
                      </w:rPr>
                    </w:pPr>
                    <w:r>
                      <w:rPr>
                        <w:b/>
                      </w:rPr>
                      <w:t>TOP-001-5 - Transmission Operations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46464" behindDoc="1" locked="0" layoutInCell="1" allowOverlap="1">
              <wp:simplePos x="0" y="0"/>
              <wp:positionH relativeFrom="page">
                <wp:posOffset>895985</wp:posOffset>
              </wp:positionH>
              <wp:positionV relativeFrom="page">
                <wp:posOffset>642620</wp:posOffset>
              </wp:positionV>
              <wp:extent cx="8265795" cy="0"/>
              <wp:effectExtent l="0" t="0" r="0" b="0"/>
              <wp:wrapNone/>
              <wp:docPr id="15" name="直线 15"/>
              <wp:cNvGraphicFramePr/>
              <a:graphic xmlns:a="http://schemas.openxmlformats.org/drawingml/2006/main">
                <a:graphicData uri="http://schemas.microsoft.com/office/word/2010/wordprocessingShape">
                  <wps:wsp>
                    <wps:cNvCnPr/>
                    <wps:spPr>
                      <a:xfrm>
                        <a:off x="0" y="0"/>
                        <a:ext cx="8265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54494B06" id="直线 15" o:spid="_x0000_s1026" style="position:absolute;left:0;text-align:left;z-index:-251670016;visibility:visible;mso-wrap-style:square;mso-wrap-distance-left:9pt;mso-wrap-distance-top:0;mso-wrap-distance-right:9pt;mso-wrap-distance-bottom:0;mso-position-horizontal:absolute;mso-position-horizontal-relative:page;mso-position-vertical:absolute;mso-position-vertical-relative:page" from="70.55pt,50.6pt" to="72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47488" behindDoc="1" locked="0" layoutInCell="1" allowOverlap="1">
              <wp:simplePos x="0" y="0"/>
              <wp:positionH relativeFrom="page">
                <wp:posOffset>901700</wp:posOffset>
              </wp:positionH>
              <wp:positionV relativeFrom="page">
                <wp:posOffset>471805</wp:posOffset>
              </wp:positionV>
              <wp:extent cx="2179955" cy="16573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2179955" cy="165735"/>
                      </a:xfrm>
                      <a:prstGeom prst="rect">
                        <a:avLst/>
                      </a:prstGeom>
                      <a:noFill/>
                      <a:ln>
                        <a:noFill/>
                      </a:ln>
                    </wps:spPr>
                    <wps:txbx>
                      <w:txbxContent>
                        <w:p w:rsidR="00724C3D" w:rsidRDefault="00724C3D">
                          <w:pPr>
                            <w:spacing w:line="245" w:lineRule="exact"/>
                            <w:ind w:left="20"/>
                            <w:rPr>
                              <w:b/>
                            </w:rPr>
                          </w:pPr>
                          <w:r>
                            <w:rPr>
                              <w:b/>
                            </w:rPr>
                            <w:t>TOP-001-5 - Transmission Operations</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16" o:spid="_x0000_s1033" type="#_x0000_t202" style="position:absolute;margin-left:71pt;margin-top:37.15pt;width:171.65pt;height:13.05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" filled="f" stroked="f">
              <v:textbox inset="0,0,0,0">
                <w:txbxContent>
                  <w:p w:rsidR="00724C3D" w:rsidRDefault="00724C3D">
                    <w:pPr>
                      <w:spacing w:line="245" w:lineRule="exact"/>
                      <w:ind w:left="20"/>
                      <w:rPr>
                        <w:b/>
                      </w:rPr>
                    </w:pPr>
                    <w:r>
                      <w:rPr>
                        <w:b/>
                      </w:rPr>
                      <w:t>TOP-001-5 - Transmission Operations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49536" behindDoc="1" locked="0" layoutInCell="1" allowOverlap="1">
              <wp:simplePos x="0" y="0"/>
              <wp:positionH relativeFrom="page">
                <wp:posOffset>895985</wp:posOffset>
              </wp:positionH>
              <wp:positionV relativeFrom="page">
                <wp:posOffset>642620</wp:posOffset>
              </wp:positionV>
              <wp:extent cx="5979795" cy="0"/>
              <wp:effectExtent l="0" t="0" r="0" b="0"/>
              <wp:wrapNone/>
              <wp:docPr id="18" name="直线 18"/>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72A2FD42" id="直线 18" o:spid="_x0000_s1026" style="position:absolute;left:0;text-align:left;z-index:-251666944;visibility:visible;mso-wrap-style:square;mso-wrap-distance-left:9pt;mso-wrap-distance-top:0;mso-wrap-distance-right:9pt;mso-wrap-distance-bottom:0;mso-position-horizontal:absolute;mso-position-horizontal-relative:page;mso-position-vertical:absolute;mso-position-vertical-relative:page" from="70.55pt,50.6pt" to="541.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" strokeweight=".48pt">
              <w10:wrap anchorx="page" anchory="page"/>
            </v:line>
          </w:pict>
        </mc:Fallback>
      </mc:AlternateContent>
    </w:r>
    <w:r>
      <w:rPr>
        <w:noProof/>
        <w:lang w:eastAsia="zh-CN" w:bidi="ar-SA"/>
      </w:rPr>
      <mc:AlternateContent>
        <mc:Choice Requires="wps">
          <w:drawing>
            <wp:anchor distT="0" distB="0" distL="114300" distR="114300" simplePos="0" relativeHeight="251650560" behindDoc="1" locked="0" layoutInCell="1" allowOverlap="1">
              <wp:simplePos x="0" y="0"/>
              <wp:positionH relativeFrom="page">
                <wp:posOffset>901700</wp:posOffset>
              </wp:positionH>
              <wp:positionV relativeFrom="page">
                <wp:posOffset>471805</wp:posOffset>
              </wp:positionV>
              <wp:extent cx="2179955" cy="16573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2179955" cy="165735"/>
                      </a:xfrm>
                      <a:prstGeom prst="rect">
                        <a:avLst/>
                      </a:prstGeom>
                      <a:noFill/>
                      <a:ln>
                        <a:noFill/>
                      </a:ln>
                    </wps:spPr>
                    <wps:txbx>
                      <w:txbxContent>
                        <w:p w:rsidR="00724C3D" w:rsidRDefault="00724C3D">
                          <w:pPr>
                            <w:spacing w:line="245" w:lineRule="exact"/>
                            <w:ind w:left="20"/>
                            <w:rPr>
                              <w:b/>
                            </w:rPr>
                          </w:pPr>
                          <w:r>
                            <w:rPr>
                              <w:b/>
                            </w:rPr>
                            <w:t>TOP-001-5 - Transmission Operations</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19" o:spid="_x0000_s1035" type="#_x0000_t202" style="position:absolute;margin-left:71pt;margin-top:37.15pt;width:171.65pt;height:13.05pt;z-index:-25166592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" filled="f" stroked="f">
              <v:textbox inset="0,0,0,0">
                <w:txbxContent>
                  <w:p w:rsidR="00724C3D" w:rsidRDefault="00724C3D">
                    <w:pPr>
                      <w:spacing w:line="245" w:lineRule="exact"/>
                      <w:ind w:left="20"/>
                      <w:rPr>
                        <w:b/>
                      </w:rPr>
                    </w:pPr>
                    <w:r>
                      <w:rPr>
                        <w:b/>
                      </w:rPr>
                      <w:t>TOP-001-5 - Transmission Operations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40320" behindDoc="1" locked="0" layoutInCell="1" allowOverlap="1">
              <wp:simplePos x="0" y="0"/>
              <wp:positionH relativeFrom="page">
                <wp:posOffset>895985</wp:posOffset>
              </wp:positionH>
              <wp:positionV relativeFrom="page">
                <wp:posOffset>659765</wp:posOffset>
              </wp:positionV>
              <wp:extent cx="5979795" cy="0"/>
              <wp:effectExtent l="0" t="0" r="0" b="0"/>
              <wp:wrapNone/>
              <wp:docPr id="57" name="直线 10"/>
              <wp:cNvGraphicFramePr/>
              <a:graphic xmlns:a="http://schemas.openxmlformats.org/drawingml/2006/main">
                <a:graphicData uri="http://schemas.microsoft.com/office/word/2010/wordprocessingShape">
                  <wps:wsp>
                    <wps:cNvCnPr/>
                    <wps:spPr>
                      <a:xfrm>
                        <a:off x="0" y="0"/>
                        <a:ext cx="597979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2C7AAF75" id="直线 10" o:spid="_x0000_s1026" style="position:absolute;left:0;text-align:left;z-index:-251676160;visibility:visible;mso-wrap-style:square;mso-wrap-distance-left:9pt;mso-wrap-distance-top:0;mso-wrap-distance-right:9pt;mso-wrap-distance-bottom:0;mso-position-horizontal:absolute;mso-position-horizontal-relative:page;mso-position-vertical:absolute;mso-position-vertical-relative:page" from="70.55pt,51.95pt" to="541.4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" strokeweight=".48pt">
              <w10:wrap anchorx="page" anchory="page"/>
            </v:line>
          </w:pict>
        </mc:Fallback>
      </mc:AlternateContent>
    </w:r>
    <w:r>
      <w:rPr>
        <w:noProof/>
        <w:lang w:eastAsia="zh-CN" w:bidi="ar-SA"/>
      </w:rPr>
      <mc:AlternateContent>
        <mc:Choice Requires="wps">
          <w:drawing>
            <wp:anchor distT="0" distB="0" distL="114300" distR="114300" simplePos="0" relativeHeight="251642368" behindDoc="1" locked="0" layoutInCell="1" allowOverlap="1">
              <wp:simplePos x="0" y="0"/>
              <wp:positionH relativeFrom="page">
                <wp:posOffset>901700</wp:posOffset>
              </wp:positionH>
              <wp:positionV relativeFrom="page">
                <wp:posOffset>474980</wp:posOffset>
              </wp:positionV>
              <wp:extent cx="1483360" cy="177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483360" cy="177800"/>
                      </a:xfrm>
                      <a:prstGeom prst="rect">
                        <a:avLst/>
                      </a:prstGeom>
                      <a:noFill/>
                      <a:ln>
                        <a:noFill/>
                      </a:ln>
                    </wps:spPr>
                    <wps:txbx>
                      <w:txbxContent>
                        <w:p w:rsidR="00724C3D" w:rsidRDefault="00724C3D">
                          <w:pPr>
                            <w:spacing w:line="264" w:lineRule="exact"/>
                            <w:ind w:left="20"/>
                            <w:rPr>
                              <w:b/>
                              <w:sz w:val="24"/>
                            </w:rPr>
                          </w:pPr>
                          <w:r>
                            <w:rPr>
                              <w:b/>
                              <w:sz w:val="24"/>
                            </w:rPr>
                            <w:t>Supplemental Material</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58" o:spid="_x0000_s1037" type="#_x0000_t202" style="position:absolute;margin-left:71pt;margin-top:37.4pt;width:116.8pt;height:14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" filled="f" stroked="f">
              <v:textbox inset="0,0,0,0">
                <w:txbxContent>
                  <w:p w:rsidR="00724C3D" w:rsidRDefault="00724C3D">
                    <w:pPr>
                      <w:spacing w:line="264" w:lineRule="exact"/>
                      <w:ind w:left="20"/>
                      <w:rPr>
                        <w:b/>
                        <w:sz w:val="24"/>
                      </w:rPr>
                    </w:pPr>
                    <w:r>
                      <w:rPr>
                        <w:b/>
                        <w:sz w:val="24"/>
                      </w:rPr>
                      <w:t>Supplemental Material</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52608" behindDoc="1" locked="0" layoutInCell="1" allowOverlap="1">
              <wp:simplePos x="0" y="0"/>
              <wp:positionH relativeFrom="page">
                <wp:posOffset>895985</wp:posOffset>
              </wp:positionH>
              <wp:positionV relativeFrom="page">
                <wp:posOffset>659765</wp:posOffset>
              </wp:positionV>
              <wp:extent cx="5981065" cy="0"/>
              <wp:effectExtent l="0" t="0" r="0" b="0"/>
              <wp:wrapNone/>
              <wp:docPr id="21" name="直线 21"/>
              <wp:cNvGraphicFramePr/>
              <a:graphic xmlns:a="http://schemas.openxmlformats.org/drawingml/2006/main">
                <a:graphicData uri="http://schemas.microsoft.com/office/word/2010/wordprocessingShape">
                  <wps:wsp>
                    <wps:cNvCnPr/>
                    <wps:spPr>
                      <a:xfrm>
                        <a:off x="0" y="0"/>
                        <a:ext cx="5981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2655EF77" id="直线 21" o:spid="_x0000_s1026" style="position:absolute;left:0;text-align:left;z-index:-251663872;visibility:visible;mso-wrap-style:square;mso-wrap-distance-left:9pt;mso-wrap-distance-top:0;mso-wrap-distance-right:9pt;mso-wrap-distance-bottom:0;mso-position-horizontal:absolute;mso-position-horizontal-relative:page;mso-position-vertical:absolute;mso-position-vertical-relative:page" from="70.55pt,51.95pt" to="54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53632" behindDoc="1" locked="0" layoutInCell="1" allowOverlap="1">
              <wp:simplePos x="0" y="0"/>
              <wp:positionH relativeFrom="page">
                <wp:posOffset>901700</wp:posOffset>
              </wp:positionH>
              <wp:positionV relativeFrom="page">
                <wp:posOffset>474980</wp:posOffset>
              </wp:positionV>
              <wp:extent cx="2793365" cy="177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793365" cy="177800"/>
                      </a:xfrm>
                      <a:prstGeom prst="rect">
                        <a:avLst/>
                      </a:prstGeom>
                      <a:noFill/>
                      <a:ln>
                        <a:noFill/>
                      </a:ln>
                    </wps:spPr>
                    <wps:txbx>
                      <w:txbxContent>
                        <w:p w:rsidR="00724C3D" w:rsidRDefault="00724C3D">
                          <w:pPr>
                            <w:spacing w:line="264" w:lineRule="exact"/>
                            <w:ind w:left="20"/>
                            <w:rPr>
                              <w:b/>
                              <w:sz w:val="24"/>
                            </w:rPr>
                          </w:pPr>
                          <w:r>
                            <w:rPr>
                              <w:b/>
                              <w:sz w:val="24"/>
                            </w:rPr>
                            <w:t>Standard TOP-002-4 — Operations Planning</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2" o:spid="_x0000_s1039" type="#_x0000_t202" style="position:absolute;margin-left:71pt;margin-top:37.4pt;width:219.95pt;height:14pt;z-index:-2516628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" filled="f" stroked="f">
              <v:textbox inset="0,0,0,0">
                <w:txbxContent>
                  <w:p w:rsidR="00724C3D" w:rsidRDefault="00724C3D">
                    <w:pPr>
                      <w:spacing w:line="264" w:lineRule="exact"/>
                      <w:ind w:left="20"/>
                      <w:rPr>
                        <w:b/>
                        <w:sz w:val="24"/>
                      </w:rPr>
                    </w:pPr>
                    <w:r>
                      <w:rPr>
                        <w:b/>
                        <w:sz w:val="24"/>
                      </w:rPr>
                      <w:t>Standard TOP-002-4 — Operations Planning</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4C3D" w:rsidRDefault="00724C3D">
    <w:pPr>
      <w:pStyle w:val="a4"/>
      <w:spacing w:line="14" w:lineRule="auto"/>
      <w:rPr>
        <w:sz w:val="20"/>
      </w:rPr>
    </w:pPr>
    <w:r>
      <w:rPr>
        <w:noProof/>
        <w:lang w:eastAsia="zh-CN" w:bidi="ar-SA"/>
      </w:rPr>
      <mc:AlternateContent>
        <mc:Choice Requires="wps">
          <w:drawing>
            <wp:anchor distT="0" distB="0" distL="114300" distR="114300" simplePos="0" relativeHeight="251655680" behindDoc="1" locked="0" layoutInCell="1" allowOverlap="1">
              <wp:simplePos x="0" y="0"/>
              <wp:positionH relativeFrom="page">
                <wp:posOffset>895985</wp:posOffset>
              </wp:positionH>
              <wp:positionV relativeFrom="page">
                <wp:posOffset>659765</wp:posOffset>
              </wp:positionV>
              <wp:extent cx="8267065" cy="0"/>
              <wp:effectExtent l="0" t="0" r="0" b="0"/>
              <wp:wrapNone/>
              <wp:docPr id="24" name="直线 24"/>
              <wp:cNvGraphicFramePr/>
              <a:graphic xmlns:a="http://schemas.openxmlformats.org/drawingml/2006/main">
                <a:graphicData uri="http://schemas.microsoft.com/office/word/2010/wordprocessingShape">
                  <wps:wsp>
                    <wps:cNvCnPr/>
                    <wps:spPr>
                      <a:xfrm>
                        <a:off x="0" y="0"/>
                        <a:ext cx="8267065" cy="0"/>
                      </a:xfrm>
                      <a:prstGeom prst="line">
                        <a:avLst/>
                      </a:prstGeom>
                      <a:ln w="6096" cap="flat" cmpd="sng">
                        <a:solidFill>
                          <a:srgbClr val="000000"/>
                        </a:solidFill>
                        <a:prstDash val="solid"/>
                        <a:headEnd type="none" w="med" len="med"/>
                        <a:tailEnd type="none" w="med" len="med"/>
                      </a:ln>
                    </wps:spPr>
                    <wps:bodyPr/>
                  </wps:wsp>
                </a:graphicData>
              </a:graphic>
            </wp:anchor>
          </w:drawing>
        </mc:Choice>
        <mc:Fallback>
          <w:pict>
            <v:line w14:anchorId="020D2686" id="直线 24" o:spid="_x0000_s1026" style="position:absolute;left:0;text-align:left;z-index:-251660800;visibility:visible;mso-wrap-style:square;mso-wrap-distance-left:9pt;mso-wrap-distance-top:0;mso-wrap-distance-right:9pt;mso-wrap-distance-bottom:0;mso-position-horizontal:absolute;mso-position-horizontal-relative:page;mso-position-vertical:absolute;mso-position-vertical-relative:page" from="70.55pt,51.95pt" to="721.5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" strokeweight=".48pt">
              <w10:wrap anchorx="page" anchory="page"/>
            </v:line>
          </w:pict>
        </mc:Fallback>
      </mc:AlternateContent>
    </w:r>
    <w:r>
      <w:rPr>
        <w:noProof/>
        <w:lang w:eastAsia="zh-CN" w:bidi="ar-SA"/>
      </w:rPr>
      <mc:AlternateContent>
        <mc:Choice Requires="wps">
          <w:drawing>
            <wp:anchor distT="0" distB="0" distL="114300" distR="114300" simplePos="0" relativeHeight="251656704" behindDoc="1" locked="0" layoutInCell="1" allowOverlap="1">
              <wp:simplePos x="0" y="0"/>
              <wp:positionH relativeFrom="page">
                <wp:posOffset>901700</wp:posOffset>
              </wp:positionH>
              <wp:positionV relativeFrom="page">
                <wp:posOffset>474980</wp:posOffset>
              </wp:positionV>
              <wp:extent cx="2793365" cy="177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2793365" cy="177800"/>
                      </a:xfrm>
                      <a:prstGeom prst="rect">
                        <a:avLst/>
                      </a:prstGeom>
                      <a:noFill/>
                      <a:ln>
                        <a:noFill/>
                      </a:ln>
                    </wps:spPr>
                    <wps:txbx>
                      <w:txbxContent>
                        <w:p w:rsidR="00724C3D" w:rsidRDefault="00724C3D">
                          <w:pPr>
                            <w:spacing w:line="264" w:lineRule="exact"/>
                            <w:ind w:left="20"/>
                            <w:rPr>
                              <w:b/>
                              <w:sz w:val="24"/>
                            </w:rPr>
                          </w:pPr>
                          <w:r>
                            <w:rPr>
                              <w:b/>
                              <w:sz w:val="24"/>
                            </w:rPr>
                            <w:t>Standard TOP-002-4 — Operations Planning</w:t>
                          </w: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25" o:spid="_x0000_s1041" type="#_x0000_t202" style="position:absolute;margin-left:71pt;margin-top:37.4pt;width:219.95pt;height:14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" filled="f" stroked="f">
              <v:textbox inset="0,0,0,0">
                <w:txbxContent>
                  <w:p w:rsidR="00724C3D" w:rsidRDefault="00724C3D">
                    <w:pPr>
                      <w:spacing w:line="264" w:lineRule="exact"/>
                      <w:ind w:left="20"/>
                      <w:rPr>
                        <w:b/>
                        <w:sz w:val="24"/>
                      </w:rPr>
                    </w:pPr>
                    <w:r>
                      <w:rPr>
                        <w:b/>
                        <w:sz w:val="24"/>
                      </w:rPr>
                      <w:t>Standard TOP-002-4 — Operations Planning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BDDD98"/>
    <w:multiLevelType w:val="multilevel"/>
    <w:tmpl w:val="82BDDD98"/>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 w15:restartNumberingAfterBreak="0">
    <w:nsid w:val="9239341B"/>
    <w:multiLevelType w:val="multilevel"/>
    <w:tmpl w:val="9239341B"/>
    <w:lvl w:ilvl="0">
      <w:start w:val="4"/>
      <w:numFmt w:val="decimal"/>
      <w:lvlText w:val="%1"/>
      <w:lvlJc w:val="left"/>
      <w:pPr>
        <w:ind w:left="1531" w:hanging="512"/>
        <w:jc w:val="left"/>
      </w:pPr>
      <w:rPr>
        <w:rFonts w:hint="default"/>
        <w:lang w:val="en-US" w:eastAsia="en-US" w:bidi="en-US"/>
      </w:rPr>
    </w:lvl>
    <w:lvl w:ilvl="1">
      <w:start w:val="1"/>
      <w:numFmt w:val="decimal"/>
      <w:lvlText w:val="%1.%2"/>
      <w:lvlJc w:val="left"/>
      <w:pPr>
        <w:ind w:left="1531" w:hanging="512"/>
        <w:jc w:val="left"/>
      </w:pPr>
      <w:rPr>
        <w:rFonts w:ascii="Calibri" w:eastAsia="Calibri" w:hAnsi="Calibri" w:cs="Calibri" w:hint="default"/>
        <w:b/>
        <w:bCs/>
        <w:spacing w:val="-4"/>
        <w:w w:val="100"/>
        <w:sz w:val="24"/>
        <w:szCs w:val="24"/>
        <w:lang w:val="en-US" w:eastAsia="en-US" w:bidi="en-US"/>
      </w:rPr>
    </w:lvl>
    <w:lvl w:ilvl="2">
      <w:numFmt w:val="bullet"/>
      <w:lvlText w:val="•"/>
      <w:lvlJc w:val="left"/>
      <w:pPr>
        <w:ind w:left="3236" w:hanging="512"/>
      </w:pPr>
      <w:rPr>
        <w:rFonts w:hint="default"/>
        <w:lang w:val="en-US" w:eastAsia="en-US" w:bidi="en-US"/>
      </w:rPr>
    </w:lvl>
    <w:lvl w:ilvl="3">
      <w:numFmt w:val="bullet"/>
      <w:lvlText w:val="•"/>
      <w:lvlJc w:val="left"/>
      <w:pPr>
        <w:ind w:left="4084" w:hanging="512"/>
      </w:pPr>
      <w:rPr>
        <w:rFonts w:hint="default"/>
        <w:lang w:val="en-US" w:eastAsia="en-US" w:bidi="en-US"/>
      </w:rPr>
    </w:lvl>
    <w:lvl w:ilvl="4">
      <w:numFmt w:val="bullet"/>
      <w:lvlText w:val="•"/>
      <w:lvlJc w:val="left"/>
      <w:pPr>
        <w:ind w:left="4932" w:hanging="512"/>
      </w:pPr>
      <w:rPr>
        <w:rFonts w:hint="default"/>
        <w:lang w:val="en-US" w:eastAsia="en-US" w:bidi="en-US"/>
      </w:rPr>
    </w:lvl>
    <w:lvl w:ilvl="5">
      <w:numFmt w:val="bullet"/>
      <w:lvlText w:val="•"/>
      <w:lvlJc w:val="left"/>
      <w:pPr>
        <w:ind w:left="5780" w:hanging="512"/>
      </w:pPr>
      <w:rPr>
        <w:rFonts w:hint="default"/>
        <w:lang w:val="en-US" w:eastAsia="en-US" w:bidi="en-US"/>
      </w:rPr>
    </w:lvl>
    <w:lvl w:ilvl="6">
      <w:numFmt w:val="bullet"/>
      <w:lvlText w:val="•"/>
      <w:lvlJc w:val="left"/>
      <w:pPr>
        <w:ind w:left="6628" w:hanging="512"/>
      </w:pPr>
      <w:rPr>
        <w:rFonts w:hint="default"/>
        <w:lang w:val="en-US" w:eastAsia="en-US" w:bidi="en-US"/>
      </w:rPr>
    </w:lvl>
    <w:lvl w:ilvl="7">
      <w:numFmt w:val="bullet"/>
      <w:lvlText w:val="•"/>
      <w:lvlJc w:val="left"/>
      <w:pPr>
        <w:ind w:left="7476" w:hanging="512"/>
      </w:pPr>
      <w:rPr>
        <w:rFonts w:hint="default"/>
        <w:lang w:val="en-US" w:eastAsia="en-US" w:bidi="en-US"/>
      </w:rPr>
    </w:lvl>
    <w:lvl w:ilvl="8">
      <w:numFmt w:val="bullet"/>
      <w:lvlText w:val="•"/>
      <w:lvlJc w:val="left"/>
      <w:pPr>
        <w:ind w:left="8324" w:hanging="512"/>
      </w:pPr>
      <w:rPr>
        <w:rFonts w:hint="default"/>
        <w:lang w:val="en-US" w:eastAsia="en-US" w:bidi="en-US"/>
      </w:rPr>
    </w:lvl>
  </w:abstractNum>
  <w:abstractNum w:abstractNumId="2" w15:restartNumberingAfterBreak="0">
    <w:nsid w:val="9C8AC8EF"/>
    <w:multiLevelType w:val="multilevel"/>
    <w:tmpl w:val="9C8AC8EF"/>
    <w:lvl w:ilvl="0">
      <w:numFmt w:val="bullet"/>
      <w:lvlText w:val=""/>
      <w:lvlJc w:val="left"/>
      <w:pPr>
        <w:ind w:left="840" w:hanging="360"/>
      </w:pPr>
      <w:rPr>
        <w:rFonts w:hint="default"/>
        <w:w w:val="100"/>
        <w:lang w:val="en-US" w:eastAsia="en-US" w:bidi="en-US"/>
      </w:rPr>
    </w:lvl>
    <w:lvl w:ilvl="1">
      <w:numFmt w:val="bullet"/>
      <w:lvlText w:val=""/>
      <w:lvlJc w:val="left"/>
      <w:pPr>
        <w:ind w:left="895" w:hanging="269"/>
      </w:pPr>
      <w:rPr>
        <w:rFonts w:ascii="Symbol" w:eastAsia="Symbol" w:hAnsi="Symbol" w:cs="Symbol" w:hint="default"/>
        <w:w w:val="100"/>
        <w:sz w:val="24"/>
        <w:szCs w:val="24"/>
        <w:lang w:val="en-US" w:eastAsia="en-US" w:bidi="en-US"/>
      </w:rPr>
    </w:lvl>
    <w:lvl w:ilvl="2">
      <w:numFmt w:val="bullet"/>
      <w:lvlText w:val="•"/>
      <w:lvlJc w:val="left"/>
      <w:pPr>
        <w:ind w:left="1866" w:hanging="269"/>
      </w:pPr>
      <w:rPr>
        <w:rFonts w:hint="default"/>
        <w:lang w:val="en-US" w:eastAsia="en-US" w:bidi="en-US"/>
      </w:rPr>
    </w:lvl>
    <w:lvl w:ilvl="3">
      <w:numFmt w:val="bullet"/>
      <w:lvlText w:val="•"/>
      <w:lvlJc w:val="left"/>
      <w:pPr>
        <w:ind w:left="2833" w:hanging="269"/>
      </w:pPr>
      <w:rPr>
        <w:rFonts w:hint="default"/>
        <w:lang w:val="en-US" w:eastAsia="en-US" w:bidi="en-US"/>
      </w:rPr>
    </w:lvl>
    <w:lvl w:ilvl="4">
      <w:numFmt w:val="bullet"/>
      <w:lvlText w:val="•"/>
      <w:lvlJc w:val="left"/>
      <w:pPr>
        <w:ind w:left="3800" w:hanging="269"/>
      </w:pPr>
      <w:rPr>
        <w:rFonts w:hint="default"/>
        <w:lang w:val="en-US" w:eastAsia="en-US" w:bidi="en-US"/>
      </w:rPr>
    </w:lvl>
    <w:lvl w:ilvl="5">
      <w:numFmt w:val="bullet"/>
      <w:lvlText w:val="•"/>
      <w:lvlJc w:val="left"/>
      <w:pPr>
        <w:ind w:left="4766" w:hanging="269"/>
      </w:pPr>
      <w:rPr>
        <w:rFonts w:hint="default"/>
        <w:lang w:val="en-US" w:eastAsia="en-US" w:bidi="en-US"/>
      </w:rPr>
    </w:lvl>
    <w:lvl w:ilvl="6">
      <w:numFmt w:val="bullet"/>
      <w:lvlText w:val="•"/>
      <w:lvlJc w:val="left"/>
      <w:pPr>
        <w:ind w:left="5733" w:hanging="269"/>
      </w:pPr>
      <w:rPr>
        <w:rFonts w:hint="default"/>
        <w:lang w:val="en-US" w:eastAsia="en-US" w:bidi="en-US"/>
      </w:rPr>
    </w:lvl>
    <w:lvl w:ilvl="7">
      <w:numFmt w:val="bullet"/>
      <w:lvlText w:val="•"/>
      <w:lvlJc w:val="left"/>
      <w:pPr>
        <w:ind w:left="6700" w:hanging="269"/>
      </w:pPr>
      <w:rPr>
        <w:rFonts w:hint="default"/>
        <w:lang w:val="en-US" w:eastAsia="en-US" w:bidi="en-US"/>
      </w:rPr>
    </w:lvl>
    <w:lvl w:ilvl="8">
      <w:numFmt w:val="bullet"/>
      <w:lvlText w:val="•"/>
      <w:lvlJc w:val="left"/>
      <w:pPr>
        <w:ind w:left="7666" w:hanging="269"/>
      </w:pPr>
      <w:rPr>
        <w:rFonts w:hint="default"/>
        <w:lang w:val="en-US" w:eastAsia="en-US" w:bidi="en-US"/>
      </w:rPr>
    </w:lvl>
  </w:abstractNum>
  <w:abstractNum w:abstractNumId="3" w15:restartNumberingAfterBreak="0">
    <w:nsid w:val="B5E306ED"/>
    <w:multiLevelType w:val="multilevel"/>
    <w:tmpl w:val="B5E306ED"/>
    <w:lvl w:ilvl="0">
      <w:start w:val="1"/>
      <w:numFmt w:val="upperLetter"/>
      <w:lvlText w:val="%1."/>
      <w:lvlJc w:val="left"/>
      <w:pPr>
        <w:ind w:left="479" w:hanging="360"/>
        <w:jc w:val="left"/>
      </w:pPr>
      <w:rPr>
        <w:rFonts w:ascii="Tahoma" w:eastAsia="Tahoma" w:hAnsi="Tahoma" w:cs="Tahoma" w:hint="default"/>
        <w:b/>
        <w:bCs/>
        <w:color w:val="204C81"/>
        <w:spacing w:val="-1"/>
        <w:w w:val="100"/>
        <w:sz w:val="28"/>
        <w:szCs w:val="28"/>
        <w:lang w:val="en-US" w:eastAsia="en-US" w:bidi="en-US"/>
      </w:rPr>
    </w:lvl>
    <w:lvl w:ilvl="1">
      <w:start w:val="1"/>
      <w:numFmt w:val="decimal"/>
      <w:lvlText w:val="%2."/>
      <w:lvlJc w:val="left"/>
      <w:pPr>
        <w:ind w:left="1056" w:hanging="576"/>
        <w:jc w:val="left"/>
      </w:pPr>
      <w:rPr>
        <w:rFonts w:ascii="Calibri" w:eastAsia="Calibri" w:hAnsi="Calibri" w:cs="Calibri" w:hint="default"/>
        <w:b/>
        <w:bCs/>
        <w:spacing w:val="-2"/>
        <w:w w:val="100"/>
        <w:sz w:val="24"/>
        <w:szCs w:val="24"/>
        <w:lang w:val="en-US" w:eastAsia="en-US" w:bidi="en-US"/>
      </w:rPr>
    </w:lvl>
    <w:lvl w:ilvl="2">
      <w:start w:val="1"/>
      <w:numFmt w:val="decimal"/>
      <w:lvlText w:val="%2.%3."/>
      <w:lvlJc w:val="left"/>
      <w:pPr>
        <w:ind w:left="1560" w:hanging="449"/>
        <w:jc w:val="left"/>
      </w:pPr>
      <w:rPr>
        <w:rFonts w:ascii="Calibri" w:eastAsia="Calibri" w:hAnsi="Calibri" w:cs="Calibri" w:hint="default"/>
        <w:b/>
        <w:bCs/>
        <w:w w:val="100"/>
        <w:sz w:val="24"/>
        <w:szCs w:val="24"/>
        <w:lang w:val="en-US" w:eastAsia="en-US" w:bidi="en-US"/>
      </w:rPr>
    </w:lvl>
    <w:lvl w:ilvl="3">
      <w:start w:val="1"/>
      <w:numFmt w:val="decimal"/>
      <w:lvlText w:val="%2.%3.%4."/>
      <w:lvlJc w:val="left"/>
      <w:pPr>
        <w:ind w:left="2280" w:hanging="720"/>
        <w:jc w:val="left"/>
      </w:pPr>
      <w:rPr>
        <w:rFonts w:ascii="Calibri" w:eastAsia="Calibri" w:hAnsi="Calibri" w:cs="Calibri" w:hint="default"/>
        <w:b/>
        <w:bCs/>
        <w:spacing w:val="-2"/>
        <w:w w:val="100"/>
        <w:sz w:val="24"/>
        <w:szCs w:val="24"/>
        <w:lang w:val="en-US" w:eastAsia="en-US" w:bidi="en-US"/>
      </w:rPr>
    </w:lvl>
    <w:lvl w:ilvl="4">
      <w:numFmt w:val="bullet"/>
      <w:lvlText w:val="•"/>
      <w:lvlJc w:val="left"/>
      <w:pPr>
        <w:ind w:left="2280" w:hanging="720"/>
      </w:pPr>
      <w:rPr>
        <w:rFonts w:hint="default"/>
        <w:lang w:val="en-US" w:eastAsia="en-US" w:bidi="en-US"/>
      </w:rPr>
    </w:lvl>
    <w:lvl w:ilvl="5">
      <w:numFmt w:val="bullet"/>
      <w:lvlText w:val="•"/>
      <w:lvlJc w:val="left"/>
      <w:pPr>
        <w:ind w:left="3500" w:hanging="720"/>
      </w:pPr>
      <w:rPr>
        <w:rFonts w:hint="default"/>
        <w:lang w:val="en-US" w:eastAsia="en-US" w:bidi="en-US"/>
      </w:rPr>
    </w:lvl>
    <w:lvl w:ilvl="6">
      <w:numFmt w:val="bullet"/>
      <w:lvlText w:val="•"/>
      <w:lvlJc w:val="left"/>
      <w:pPr>
        <w:ind w:left="4720" w:hanging="720"/>
      </w:pPr>
      <w:rPr>
        <w:rFonts w:hint="default"/>
        <w:lang w:val="en-US" w:eastAsia="en-US" w:bidi="en-US"/>
      </w:rPr>
    </w:lvl>
    <w:lvl w:ilvl="7">
      <w:numFmt w:val="bullet"/>
      <w:lvlText w:val="•"/>
      <w:lvlJc w:val="left"/>
      <w:pPr>
        <w:ind w:left="5940" w:hanging="720"/>
      </w:pPr>
      <w:rPr>
        <w:rFonts w:hint="default"/>
        <w:lang w:val="en-US" w:eastAsia="en-US" w:bidi="en-US"/>
      </w:rPr>
    </w:lvl>
    <w:lvl w:ilvl="8">
      <w:numFmt w:val="bullet"/>
      <w:lvlText w:val="•"/>
      <w:lvlJc w:val="left"/>
      <w:pPr>
        <w:ind w:left="7160" w:hanging="720"/>
      </w:pPr>
      <w:rPr>
        <w:rFonts w:hint="default"/>
        <w:lang w:val="en-US" w:eastAsia="en-US" w:bidi="en-US"/>
      </w:rPr>
    </w:lvl>
  </w:abstractNum>
  <w:abstractNum w:abstractNumId="4" w15:restartNumberingAfterBreak="0">
    <w:nsid w:val="BF205925"/>
    <w:multiLevelType w:val="multilevel"/>
    <w:tmpl w:val="BF205925"/>
    <w:lvl w:ilvl="0">
      <w:numFmt w:val="bullet"/>
      <w:lvlText w:val=""/>
      <w:lvlJc w:val="left"/>
      <w:pPr>
        <w:ind w:left="840" w:hanging="360"/>
      </w:pPr>
      <w:rPr>
        <w:rFonts w:ascii="Symbol" w:eastAsia="Symbol" w:hAnsi="Symbol" w:cs="Symbol" w:hint="default"/>
        <w:w w:val="100"/>
        <w:sz w:val="24"/>
        <w:szCs w:val="24"/>
        <w:lang w:val="en-US" w:eastAsia="en-US" w:bidi="en-US"/>
      </w:rPr>
    </w:lvl>
    <w:lvl w:ilvl="1">
      <w:numFmt w:val="bullet"/>
      <w:lvlText w:val="•"/>
      <w:lvlJc w:val="left"/>
      <w:pPr>
        <w:ind w:left="1716" w:hanging="360"/>
      </w:pPr>
      <w:rPr>
        <w:rFonts w:hint="default"/>
        <w:lang w:val="en-US" w:eastAsia="en-US" w:bidi="en-US"/>
      </w:rPr>
    </w:lvl>
    <w:lvl w:ilvl="2">
      <w:numFmt w:val="bullet"/>
      <w:lvlText w:val="•"/>
      <w:lvlJc w:val="left"/>
      <w:pPr>
        <w:ind w:left="2592" w:hanging="360"/>
      </w:pPr>
      <w:rPr>
        <w:rFonts w:hint="default"/>
        <w:lang w:val="en-US" w:eastAsia="en-US" w:bidi="en-US"/>
      </w:rPr>
    </w:lvl>
    <w:lvl w:ilvl="3">
      <w:numFmt w:val="bullet"/>
      <w:lvlText w:val="•"/>
      <w:lvlJc w:val="left"/>
      <w:pPr>
        <w:ind w:left="3468" w:hanging="360"/>
      </w:pPr>
      <w:rPr>
        <w:rFonts w:hint="default"/>
        <w:lang w:val="en-US" w:eastAsia="en-US" w:bidi="en-US"/>
      </w:rPr>
    </w:lvl>
    <w:lvl w:ilvl="4">
      <w:numFmt w:val="bullet"/>
      <w:lvlText w:val="•"/>
      <w:lvlJc w:val="left"/>
      <w:pPr>
        <w:ind w:left="4344" w:hanging="360"/>
      </w:pPr>
      <w:rPr>
        <w:rFonts w:hint="default"/>
        <w:lang w:val="en-US" w:eastAsia="en-US" w:bidi="en-US"/>
      </w:rPr>
    </w:lvl>
    <w:lvl w:ilvl="5">
      <w:numFmt w:val="bullet"/>
      <w:lvlText w:val="•"/>
      <w:lvlJc w:val="left"/>
      <w:pPr>
        <w:ind w:left="5220" w:hanging="360"/>
      </w:pPr>
      <w:rPr>
        <w:rFonts w:hint="default"/>
        <w:lang w:val="en-US" w:eastAsia="en-US" w:bidi="en-US"/>
      </w:rPr>
    </w:lvl>
    <w:lvl w:ilvl="6">
      <w:numFmt w:val="bullet"/>
      <w:lvlText w:val="•"/>
      <w:lvlJc w:val="left"/>
      <w:pPr>
        <w:ind w:left="6096" w:hanging="360"/>
      </w:pPr>
      <w:rPr>
        <w:rFonts w:hint="default"/>
        <w:lang w:val="en-US" w:eastAsia="en-US" w:bidi="en-US"/>
      </w:rPr>
    </w:lvl>
    <w:lvl w:ilvl="7">
      <w:numFmt w:val="bullet"/>
      <w:lvlText w:val="•"/>
      <w:lvlJc w:val="left"/>
      <w:pPr>
        <w:ind w:left="6972" w:hanging="360"/>
      </w:pPr>
      <w:rPr>
        <w:rFonts w:hint="default"/>
        <w:lang w:val="en-US" w:eastAsia="en-US" w:bidi="en-US"/>
      </w:rPr>
    </w:lvl>
    <w:lvl w:ilvl="8">
      <w:numFmt w:val="bullet"/>
      <w:lvlText w:val="•"/>
      <w:lvlJc w:val="left"/>
      <w:pPr>
        <w:ind w:left="7848" w:hanging="360"/>
      </w:pPr>
      <w:rPr>
        <w:rFonts w:hint="default"/>
        <w:lang w:val="en-US" w:eastAsia="en-US" w:bidi="en-US"/>
      </w:rPr>
    </w:lvl>
  </w:abstractNum>
  <w:abstractNum w:abstractNumId="5" w15:restartNumberingAfterBreak="0">
    <w:nsid w:val="C8879AEF"/>
    <w:multiLevelType w:val="multilevel"/>
    <w:tmpl w:val="C8879AEF"/>
    <w:lvl w:ilvl="0">
      <w:start w:val="2"/>
      <w:numFmt w:val="decimal"/>
      <w:lvlText w:val="%1"/>
      <w:lvlJc w:val="left"/>
      <w:pPr>
        <w:ind w:left="1828" w:hanging="792"/>
        <w:jc w:val="left"/>
      </w:pPr>
      <w:rPr>
        <w:rFonts w:hint="default"/>
        <w:lang w:val="en-US" w:eastAsia="en-US" w:bidi="en-US"/>
      </w:rPr>
    </w:lvl>
    <w:lvl w:ilvl="1">
      <w:start w:val="1"/>
      <w:numFmt w:val="decimal"/>
      <w:lvlText w:val="%1.%2."/>
      <w:lvlJc w:val="left"/>
      <w:pPr>
        <w:ind w:left="1828" w:hanging="792"/>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504" w:hanging="792"/>
      </w:pPr>
      <w:rPr>
        <w:rFonts w:hint="default"/>
        <w:lang w:val="en-US" w:eastAsia="en-US" w:bidi="en-US"/>
      </w:rPr>
    </w:lvl>
    <w:lvl w:ilvl="3">
      <w:numFmt w:val="bullet"/>
      <w:lvlText w:val="•"/>
      <w:lvlJc w:val="left"/>
      <w:pPr>
        <w:ind w:left="4346" w:hanging="792"/>
      </w:pPr>
      <w:rPr>
        <w:rFonts w:hint="default"/>
        <w:lang w:val="en-US" w:eastAsia="en-US" w:bidi="en-US"/>
      </w:rPr>
    </w:lvl>
    <w:lvl w:ilvl="4">
      <w:numFmt w:val="bullet"/>
      <w:lvlText w:val="•"/>
      <w:lvlJc w:val="left"/>
      <w:pPr>
        <w:ind w:left="5188" w:hanging="792"/>
      </w:pPr>
      <w:rPr>
        <w:rFonts w:hint="default"/>
        <w:lang w:val="en-US" w:eastAsia="en-US" w:bidi="en-US"/>
      </w:rPr>
    </w:lvl>
    <w:lvl w:ilvl="5">
      <w:numFmt w:val="bullet"/>
      <w:lvlText w:val="•"/>
      <w:lvlJc w:val="left"/>
      <w:pPr>
        <w:ind w:left="6030" w:hanging="792"/>
      </w:pPr>
      <w:rPr>
        <w:rFonts w:hint="default"/>
        <w:lang w:val="en-US" w:eastAsia="en-US" w:bidi="en-US"/>
      </w:rPr>
    </w:lvl>
    <w:lvl w:ilvl="6">
      <w:numFmt w:val="bullet"/>
      <w:lvlText w:val="•"/>
      <w:lvlJc w:val="left"/>
      <w:pPr>
        <w:ind w:left="6872" w:hanging="792"/>
      </w:pPr>
      <w:rPr>
        <w:rFonts w:hint="default"/>
        <w:lang w:val="en-US" w:eastAsia="en-US" w:bidi="en-US"/>
      </w:rPr>
    </w:lvl>
    <w:lvl w:ilvl="7">
      <w:numFmt w:val="bullet"/>
      <w:lvlText w:val="•"/>
      <w:lvlJc w:val="left"/>
      <w:pPr>
        <w:ind w:left="7714" w:hanging="792"/>
      </w:pPr>
      <w:rPr>
        <w:rFonts w:hint="default"/>
        <w:lang w:val="en-US" w:eastAsia="en-US" w:bidi="en-US"/>
      </w:rPr>
    </w:lvl>
    <w:lvl w:ilvl="8">
      <w:numFmt w:val="bullet"/>
      <w:lvlText w:val="•"/>
      <w:lvlJc w:val="left"/>
      <w:pPr>
        <w:ind w:left="8556" w:hanging="792"/>
      </w:pPr>
      <w:rPr>
        <w:rFonts w:hint="default"/>
        <w:lang w:val="en-US" w:eastAsia="en-US" w:bidi="en-US"/>
      </w:rPr>
    </w:lvl>
  </w:abstractNum>
  <w:abstractNum w:abstractNumId="6" w15:restartNumberingAfterBreak="0">
    <w:nsid w:val="CF092B84"/>
    <w:multiLevelType w:val="multilevel"/>
    <w:tmpl w:val="CF092B84"/>
    <w:lvl w:ilvl="0">
      <w:start w:val="10"/>
      <w:numFmt w:val="decimal"/>
      <w:lvlText w:val="%1"/>
      <w:lvlJc w:val="left"/>
      <w:pPr>
        <w:ind w:left="1775" w:hanging="740"/>
        <w:jc w:val="left"/>
      </w:pPr>
      <w:rPr>
        <w:rFonts w:hint="default"/>
        <w:lang w:val="en-US" w:eastAsia="en-US" w:bidi="en-US"/>
      </w:rPr>
    </w:lvl>
    <w:lvl w:ilvl="1">
      <w:start w:val="1"/>
      <w:numFmt w:val="decimal"/>
      <w:lvlText w:val="%1.%2."/>
      <w:lvlJc w:val="left"/>
      <w:pPr>
        <w:ind w:left="1775" w:hanging="740"/>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336" w:hanging="740"/>
      </w:pPr>
      <w:rPr>
        <w:rFonts w:hint="default"/>
        <w:lang w:val="en-US" w:eastAsia="en-US" w:bidi="en-US"/>
      </w:rPr>
    </w:lvl>
    <w:lvl w:ilvl="3">
      <w:numFmt w:val="bullet"/>
      <w:lvlText w:val="•"/>
      <w:lvlJc w:val="left"/>
      <w:pPr>
        <w:ind w:left="4114" w:hanging="740"/>
      </w:pPr>
      <w:rPr>
        <w:rFonts w:hint="default"/>
        <w:lang w:val="en-US" w:eastAsia="en-US" w:bidi="en-US"/>
      </w:rPr>
    </w:lvl>
    <w:lvl w:ilvl="4">
      <w:numFmt w:val="bullet"/>
      <w:lvlText w:val="•"/>
      <w:lvlJc w:val="left"/>
      <w:pPr>
        <w:ind w:left="4892" w:hanging="740"/>
      </w:pPr>
      <w:rPr>
        <w:rFonts w:hint="default"/>
        <w:lang w:val="en-US" w:eastAsia="en-US" w:bidi="en-US"/>
      </w:rPr>
    </w:lvl>
    <w:lvl w:ilvl="5">
      <w:numFmt w:val="bullet"/>
      <w:lvlText w:val="•"/>
      <w:lvlJc w:val="left"/>
      <w:pPr>
        <w:ind w:left="5670" w:hanging="740"/>
      </w:pPr>
      <w:rPr>
        <w:rFonts w:hint="default"/>
        <w:lang w:val="en-US" w:eastAsia="en-US" w:bidi="en-US"/>
      </w:rPr>
    </w:lvl>
    <w:lvl w:ilvl="6">
      <w:numFmt w:val="bullet"/>
      <w:lvlText w:val="•"/>
      <w:lvlJc w:val="left"/>
      <w:pPr>
        <w:ind w:left="6448" w:hanging="740"/>
      </w:pPr>
      <w:rPr>
        <w:rFonts w:hint="default"/>
        <w:lang w:val="en-US" w:eastAsia="en-US" w:bidi="en-US"/>
      </w:rPr>
    </w:lvl>
    <w:lvl w:ilvl="7">
      <w:numFmt w:val="bullet"/>
      <w:lvlText w:val="•"/>
      <w:lvlJc w:val="left"/>
      <w:pPr>
        <w:ind w:left="7226" w:hanging="740"/>
      </w:pPr>
      <w:rPr>
        <w:rFonts w:hint="default"/>
        <w:lang w:val="en-US" w:eastAsia="en-US" w:bidi="en-US"/>
      </w:rPr>
    </w:lvl>
    <w:lvl w:ilvl="8">
      <w:numFmt w:val="bullet"/>
      <w:lvlText w:val="•"/>
      <w:lvlJc w:val="left"/>
      <w:pPr>
        <w:ind w:left="8004" w:hanging="740"/>
      </w:pPr>
      <w:rPr>
        <w:rFonts w:hint="default"/>
        <w:lang w:val="en-US" w:eastAsia="en-US" w:bidi="en-US"/>
      </w:rPr>
    </w:lvl>
  </w:abstractNum>
  <w:abstractNum w:abstractNumId="7" w15:restartNumberingAfterBreak="0">
    <w:nsid w:val="D7F9FE59"/>
    <w:multiLevelType w:val="multilevel"/>
    <w:tmpl w:val="D7F9FE59"/>
    <w:lvl w:ilvl="0">
      <w:start w:val="3"/>
      <w:numFmt w:val="decimal"/>
      <w:lvlText w:val="%1"/>
      <w:lvlJc w:val="left"/>
      <w:pPr>
        <w:ind w:left="1560" w:hanging="504"/>
        <w:jc w:val="left"/>
      </w:pPr>
      <w:rPr>
        <w:rFonts w:hint="default"/>
        <w:lang w:val="en-US" w:eastAsia="en-US" w:bidi="en-US"/>
      </w:rPr>
    </w:lvl>
    <w:lvl w:ilvl="1">
      <w:start w:val="1"/>
      <w:numFmt w:val="decimal"/>
      <w:lvlText w:val="%1.%2."/>
      <w:lvlJc w:val="left"/>
      <w:pPr>
        <w:ind w:left="1560" w:hanging="504"/>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384" w:hanging="504"/>
      </w:pPr>
      <w:rPr>
        <w:rFonts w:hint="default"/>
        <w:lang w:val="en-US" w:eastAsia="en-US" w:bidi="en-US"/>
      </w:rPr>
    </w:lvl>
    <w:lvl w:ilvl="3">
      <w:numFmt w:val="bullet"/>
      <w:lvlText w:val="•"/>
      <w:lvlJc w:val="left"/>
      <w:pPr>
        <w:ind w:left="4296" w:hanging="504"/>
      </w:pPr>
      <w:rPr>
        <w:rFonts w:hint="default"/>
        <w:lang w:val="en-US" w:eastAsia="en-US" w:bidi="en-US"/>
      </w:rPr>
    </w:lvl>
    <w:lvl w:ilvl="4">
      <w:numFmt w:val="bullet"/>
      <w:lvlText w:val="•"/>
      <w:lvlJc w:val="left"/>
      <w:pPr>
        <w:ind w:left="5208" w:hanging="504"/>
      </w:pPr>
      <w:rPr>
        <w:rFonts w:hint="default"/>
        <w:lang w:val="en-US" w:eastAsia="en-US" w:bidi="en-US"/>
      </w:rPr>
    </w:lvl>
    <w:lvl w:ilvl="5">
      <w:numFmt w:val="bullet"/>
      <w:lvlText w:val="•"/>
      <w:lvlJc w:val="left"/>
      <w:pPr>
        <w:ind w:left="6120" w:hanging="504"/>
      </w:pPr>
      <w:rPr>
        <w:rFonts w:hint="default"/>
        <w:lang w:val="en-US" w:eastAsia="en-US" w:bidi="en-US"/>
      </w:rPr>
    </w:lvl>
    <w:lvl w:ilvl="6">
      <w:numFmt w:val="bullet"/>
      <w:lvlText w:val="•"/>
      <w:lvlJc w:val="left"/>
      <w:pPr>
        <w:ind w:left="7032" w:hanging="504"/>
      </w:pPr>
      <w:rPr>
        <w:rFonts w:hint="default"/>
        <w:lang w:val="en-US" w:eastAsia="en-US" w:bidi="en-US"/>
      </w:rPr>
    </w:lvl>
    <w:lvl w:ilvl="7">
      <w:numFmt w:val="bullet"/>
      <w:lvlText w:val="•"/>
      <w:lvlJc w:val="left"/>
      <w:pPr>
        <w:ind w:left="7944" w:hanging="504"/>
      </w:pPr>
      <w:rPr>
        <w:rFonts w:hint="default"/>
        <w:lang w:val="en-US" w:eastAsia="en-US" w:bidi="en-US"/>
      </w:rPr>
    </w:lvl>
    <w:lvl w:ilvl="8">
      <w:numFmt w:val="bullet"/>
      <w:lvlText w:val="•"/>
      <w:lvlJc w:val="left"/>
      <w:pPr>
        <w:ind w:left="8856" w:hanging="504"/>
      </w:pPr>
      <w:rPr>
        <w:rFonts w:hint="default"/>
        <w:lang w:val="en-US" w:eastAsia="en-US" w:bidi="en-US"/>
      </w:rPr>
    </w:lvl>
  </w:abstractNum>
  <w:abstractNum w:abstractNumId="8" w15:restartNumberingAfterBreak="0">
    <w:nsid w:val="DCBA6B53"/>
    <w:multiLevelType w:val="multilevel"/>
    <w:tmpl w:val="DCBA6B53"/>
    <w:lvl w:ilvl="0">
      <w:start w:val="2"/>
      <w:numFmt w:val="decimal"/>
      <w:lvlText w:val="%1"/>
      <w:lvlJc w:val="left"/>
      <w:pPr>
        <w:ind w:left="1560" w:hanging="504"/>
        <w:jc w:val="left"/>
      </w:pPr>
      <w:rPr>
        <w:rFonts w:hint="default"/>
        <w:lang w:val="en-US" w:eastAsia="en-US" w:bidi="en-US"/>
      </w:rPr>
    </w:lvl>
    <w:lvl w:ilvl="1">
      <w:start w:val="1"/>
      <w:numFmt w:val="decimal"/>
      <w:lvlText w:val="%1.%2."/>
      <w:lvlJc w:val="left"/>
      <w:pPr>
        <w:ind w:left="1560" w:hanging="504"/>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384" w:hanging="504"/>
      </w:pPr>
      <w:rPr>
        <w:rFonts w:hint="default"/>
        <w:lang w:val="en-US" w:eastAsia="en-US" w:bidi="en-US"/>
      </w:rPr>
    </w:lvl>
    <w:lvl w:ilvl="3">
      <w:numFmt w:val="bullet"/>
      <w:lvlText w:val="•"/>
      <w:lvlJc w:val="left"/>
      <w:pPr>
        <w:ind w:left="4296" w:hanging="504"/>
      </w:pPr>
      <w:rPr>
        <w:rFonts w:hint="default"/>
        <w:lang w:val="en-US" w:eastAsia="en-US" w:bidi="en-US"/>
      </w:rPr>
    </w:lvl>
    <w:lvl w:ilvl="4">
      <w:numFmt w:val="bullet"/>
      <w:lvlText w:val="•"/>
      <w:lvlJc w:val="left"/>
      <w:pPr>
        <w:ind w:left="5208" w:hanging="504"/>
      </w:pPr>
      <w:rPr>
        <w:rFonts w:hint="default"/>
        <w:lang w:val="en-US" w:eastAsia="en-US" w:bidi="en-US"/>
      </w:rPr>
    </w:lvl>
    <w:lvl w:ilvl="5">
      <w:numFmt w:val="bullet"/>
      <w:lvlText w:val="•"/>
      <w:lvlJc w:val="left"/>
      <w:pPr>
        <w:ind w:left="6120" w:hanging="504"/>
      </w:pPr>
      <w:rPr>
        <w:rFonts w:hint="default"/>
        <w:lang w:val="en-US" w:eastAsia="en-US" w:bidi="en-US"/>
      </w:rPr>
    </w:lvl>
    <w:lvl w:ilvl="6">
      <w:numFmt w:val="bullet"/>
      <w:lvlText w:val="•"/>
      <w:lvlJc w:val="left"/>
      <w:pPr>
        <w:ind w:left="7032" w:hanging="504"/>
      </w:pPr>
      <w:rPr>
        <w:rFonts w:hint="default"/>
        <w:lang w:val="en-US" w:eastAsia="en-US" w:bidi="en-US"/>
      </w:rPr>
    </w:lvl>
    <w:lvl w:ilvl="7">
      <w:numFmt w:val="bullet"/>
      <w:lvlText w:val="•"/>
      <w:lvlJc w:val="left"/>
      <w:pPr>
        <w:ind w:left="7944" w:hanging="504"/>
      </w:pPr>
      <w:rPr>
        <w:rFonts w:hint="default"/>
        <w:lang w:val="en-US" w:eastAsia="en-US" w:bidi="en-US"/>
      </w:rPr>
    </w:lvl>
    <w:lvl w:ilvl="8">
      <w:numFmt w:val="bullet"/>
      <w:lvlText w:val="•"/>
      <w:lvlJc w:val="left"/>
      <w:pPr>
        <w:ind w:left="8856" w:hanging="504"/>
      </w:pPr>
      <w:rPr>
        <w:rFonts w:hint="default"/>
        <w:lang w:val="en-US" w:eastAsia="en-US" w:bidi="en-US"/>
      </w:rPr>
    </w:lvl>
  </w:abstractNum>
  <w:abstractNum w:abstractNumId="9" w15:restartNumberingAfterBreak="0">
    <w:nsid w:val="ED4B46B1"/>
    <w:multiLevelType w:val="singleLevel"/>
    <w:tmpl w:val="ED4B46B1"/>
    <w:lvl w:ilvl="0">
      <w:start w:val="4"/>
      <w:numFmt w:val="decimal"/>
      <w:suff w:val="space"/>
      <w:lvlText w:val="%1."/>
      <w:lvlJc w:val="left"/>
    </w:lvl>
  </w:abstractNum>
  <w:abstractNum w:abstractNumId="10" w15:restartNumberingAfterBreak="0">
    <w:nsid w:val="F4B5D9F5"/>
    <w:multiLevelType w:val="multilevel"/>
    <w:tmpl w:val="F4B5D9F5"/>
    <w:lvl w:ilvl="0">
      <w:start w:val="1"/>
      <w:numFmt w:val="upperLetter"/>
      <w:lvlText w:val="%1."/>
      <w:lvlJc w:val="left"/>
      <w:pPr>
        <w:ind w:left="480" w:hanging="360"/>
        <w:jc w:val="left"/>
      </w:pPr>
      <w:rPr>
        <w:rFonts w:ascii="Tahoma" w:eastAsia="Tahoma" w:hAnsi="Tahoma" w:cs="Tahoma" w:hint="default"/>
        <w:b/>
        <w:bCs/>
        <w:color w:val="264D74"/>
        <w:spacing w:val="-19"/>
        <w:w w:val="99"/>
        <w:sz w:val="24"/>
        <w:szCs w:val="24"/>
        <w:lang w:val="en-US" w:eastAsia="en-US" w:bidi="en-US"/>
      </w:rPr>
    </w:lvl>
    <w:lvl w:ilvl="1">
      <w:start w:val="1"/>
      <w:numFmt w:val="decimal"/>
      <w:lvlText w:val="%2."/>
      <w:lvlJc w:val="left"/>
      <w:pPr>
        <w:ind w:left="1056" w:hanging="576"/>
        <w:jc w:val="left"/>
      </w:pPr>
      <w:rPr>
        <w:rFonts w:ascii="Calibri" w:eastAsia="Calibri" w:hAnsi="Calibri" w:cs="Calibri" w:hint="default"/>
        <w:b/>
        <w:bCs/>
        <w:spacing w:val="-2"/>
        <w:w w:val="100"/>
        <w:sz w:val="24"/>
        <w:szCs w:val="24"/>
        <w:lang w:val="en-US" w:eastAsia="en-US" w:bidi="en-US"/>
      </w:rPr>
    </w:lvl>
    <w:lvl w:ilvl="2">
      <w:start w:val="1"/>
      <w:numFmt w:val="decimal"/>
      <w:lvlText w:val="%2.%3."/>
      <w:lvlJc w:val="left"/>
      <w:pPr>
        <w:ind w:left="1560" w:hanging="449"/>
        <w:jc w:val="left"/>
      </w:pPr>
      <w:rPr>
        <w:rFonts w:ascii="Calibri" w:eastAsia="Calibri" w:hAnsi="Calibri" w:cs="Calibri" w:hint="default"/>
        <w:b/>
        <w:bCs/>
        <w:w w:val="100"/>
        <w:sz w:val="24"/>
        <w:szCs w:val="24"/>
        <w:lang w:val="en-US" w:eastAsia="en-US" w:bidi="en-US"/>
      </w:rPr>
    </w:lvl>
    <w:lvl w:ilvl="3">
      <w:start w:val="1"/>
      <w:numFmt w:val="decimal"/>
      <w:lvlText w:val="%2.%3.%4."/>
      <w:lvlJc w:val="left"/>
      <w:pPr>
        <w:ind w:left="2280" w:hanging="720"/>
        <w:jc w:val="left"/>
      </w:pPr>
      <w:rPr>
        <w:rFonts w:ascii="Calibri" w:eastAsia="Calibri" w:hAnsi="Calibri" w:cs="Calibri" w:hint="default"/>
        <w:b/>
        <w:bCs/>
        <w:spacing w:val="-2"/>
        <w:w w:val="100"/>
        <w:sz w:val="24"/>
        <w:szCs w:val="24"/>
        <w:lang w:val="en-US" w:eastAsia="en-US" w:bidi="en-US"/>
      </w:rPr>
    </w:lvl>
    <w:lvl w:ilvl="4">
      <w:numFmt w:val="bullet"/>
      <w:lvlText w:val="•"/>
      <w:lvlJc w:val="left"/>
      <w:pPr>
        <w:ind w:left="2280" w:hanging="720"/>
      </w:pPr>
      <w:rPr>
        <w:rFonts w:hint="default"/>
        <w:lang w:val="en-US" w:eastAsia="en-US" w:bidi="en-US"/>
      </w:rPr>
    </w:lvl>
    <w:lvl w:ilvl="5">
      <w:numFmt w:val="bullet"/>
      <w:lvlText w:val="•"/>
      <w:lvlJc w:val="left"/>
      <w:pPr>
        <w:ind w:left="3680" w:hanging="720"/>
      </w:pPr>
      <w:rPr>
        <w:rFonts w:hint="default"/>
        <w:lang w:val="en-US" w:eastAsia="en-US" w:bidi="en-US"/>
      </w:rPr>
    </w:lvl>
    <w:lvl w:ilvl="6">
      <w:numFmt w:val="bullet"/>
      <w:lvlText w:val="•"/>
      <w:lvlJc w:val="left"/>
      <w:pPr>
        <w:ind w:left="5080" w:hanging="720"/>
      </w:pPr>
      <w:rPr>
        <w:rFonts w:hint="default"/>
        <w:lang w:val="en-US" w:eastAsia="en-US" w:bidi="en-US"/>
      </w:rPr>
    </w:lvl>
    <w:lvl w:ilvl="7">
      <w:numFmt w:val="bullet"/>
      <w:lvlText w:val="•"/>
      <w:lvlJc w:val="left"/>
      <w:pPr>
        <w:ind w:left="6480" w:hanging="720"/>
      </w:pPr>
      <w:rPr>
        <w:rFonts w:hint="default"/>
        <w:lang w:val="en-US" w:eastAsia="en-US" w:bidi="en-US"/>
      </w:rPr>
    </w:lvl>
    <w:lvl w:ilvl="8">
      <w:numFmt w:val="bullet"/>
      <w:lvlText w:val="•"/>
      <w:lvlJc w:val="left"/>
      <w:pPr>
        <w:ind w:left="7880" w:hanging="720"/>
      </w:pPr>
      <w:rPr>
        <w:rFonts w:hint="default"/>
        <w:lang w:val="en-US" w:eastAsia="en-US" w:bidi="en-US"/>
      </w:rPr>
    </w:lvl>
  </w:abstractNum>
  <w:abstractNum w:abstractNumId="11" w15:restartNumberingAfterBreak="0">
    <w:nsid w:val="0053208E"/>
    <w:multiLevelType w:val="multilevel"/>
    <w:tmpl w:val="0053208E"/>
    <w:lvl w:ilvl="0">
      <w:start w:val="1"/>
      <w:numFmt w:val="upperLetter"/>
      <w:lvlText w:val="%1."/>
      <w:lvlJc w:val="left"/>
      <w:pPr>
        <w:ind w:left="459" w:hanging="360"/>
        <w:jc w:val="left"/>
      </w:pPr>
      <w:rPr>
        <w:rFonts w:ascii="Tahoma" w:eastAsia="Tahoma" w:hAnsi="Tahoma" w:cs="Tahoma" w:hint="default"/>
        <w:b/>
        <w:bCs/>
        <w:color w:val="204C81"/>
        <w:spacing w:val="-1"/>
        <w:w w:val="100"/>
        <w:sz w:val="28"/>
        <w:szCs w:val="28"/>
        <w:lang w:val="en-US" w:eastAsia="en-US" w:bidi="en-US"/>
      </w:rPr>
    </w:lvl>
    <w:lvl w:ilvl="1">
      <w:start w:val="1"/>
      <w:numFmt w:val="decimal"/>
      <w:lvlText w:val="%2."/>
      <w:lvlJc w:val="left"/>
      <w:pPr>
        <w:ind w:left="1036" w:hanging="576"/>
        <w:jc w:val="left"/>
      </w:pPr>
      <w:rPr>
        <w:rFonts w:ascii="Calibri" w:eastAsia="Calibri" w:hAnsi="Calibri" w:cs="Calibri" w:hint="default"/>
        <w:b/>
        <w:bCs/>
        <w:spacing w:val="-3"/>
        <w:w w:val="100"/>
        <w:sz w:val="24"/>
        <w:szCs w:val="24"/>
        <w:lang w:val="en-US" w:eastAsia="en-US" w:bidi="en-US"/>
      </w:rPr>
    </w:lvl>
    <w:lvl w:ilvl="2">
      <w:start w:val="1"/>
      <w:numFmt w:val="decimal"/>
      <w:lvlText w:val="%2.%3."/>
      <w:lvlJc w:val="left"/>
      <w:pPr>
        <w:ind w:left="1540" w:hanging="449"/>
        <w:jc w:val="left"/>
      </w:pPr>
      <w:rPr>
        <w:rFonts w:ascii="Calibri" w:eastAsia="Calibri" w:hAnsi="Calibri" w:cs="Calibri" w:hint="default"/>
        <w:b/>
        <w:bCs/>
        <w:w w:val="100"/>
        <w:sz w:val="24"/>
        <w:szCs w:val="24"/>
        <w:lang w:val="en-US" w:eastAsia="en-US" w:bidi="en-US"/>
      </w:rPr>
    </w:lvl>
    <w:lvl w:ilvl="3">
      <w:start w:val="1"/>
      <w:numFmt w:val="decimal"/>
      <w:lvlText w:val="%2.%3.%4."/>
      <w:lvlJc w:val="left"/>
      <w:pPr>
        <w:ind w:left="2260" w:hanging="720"/>
        <w:jc w:val="left"/>
      </w:pPr>
      <w:rPr>
        <w:rFonts w:ascii="Calibri" w:eastAsia="Calibri" w:hAnsi="Calibri" w:cs="Calibri" w:hint="default"/>
        <w:b/>
        <w:bCs/>
        <w:spacing w:val="-2"/>
        <w:w w:val="100"/>
        <w:sz w:val="24"/>
        <w:szCs w:val="24"/>
        <w:lang w:val="en-US" w:eastAsia="en-US" w:bidi="en-US"/>
      </w:rPr>
    </w:lvl>
    <w:lvl w:ilvl="4">
      <w:numFmt w:val="bullet"/>
      <w:lvlText w:val="•"/>
      <w:lvlJc w:val="left"/>
      <w:pPr>
        <w:ind w:left="2260" w:hanging="720"/>
      </w:pPr>
      <w:rPr>
        <w:rFonts w:hint="default"/>
        <w:lang w:val="en-US" w:eastAsia="en-US" w:bidi="en-US"/>
      </w:rPr>
    </w:lvl>
    <w:lvl w:ilvl="5">
      <w:numFmt w:val="bullet"/>
      <w:lvlText w:val="•"/>
      <w:lvlJc w:val="left"/>
      <w:pPr>
        <w:ind w:left="3476" w:hanging="720"/>
      </w:pPr>
      <w:rPr>
        <w:rFonts w:hint="default"/>
        <w:lang w:val="en-US" w:eastAsia="en-US" w:bidi="en-US"/>
      </w:rPr>
    </w:lvl>
    <w:lvl w:ilvl="6">
      <w:numFmt w:val="bullet"/>
      <w:lvlText w:val="•"/>
      <w:lvlJc w:val="left"/>
      <w:pPr>
        <w:ind w:left="4693" w:hanging="720"/>
      </w:pPr>
      <w:rPr>
        <w:rFonts w:hint="default"/>
        <w:lang w:val="en-US" w:eastAsia="en-US" w:bidi="en-US"/>
      </w:rPr>
    </w:lvl>
    <w:lvl w:ilvl="7">
      <w:numFmt w:val="bullet"/>
      <w:lvlText w:val="•"/>
      <w:lvlJc w:val="left"/>
      <w:pPr>
        <w:ind w:left="5910" w:hanging="720"/>
      </w:pPr>
      <w:rPr>
        <w:rFonts w:hint="default"/>
        <w:lang w:val="en-US" w:eastAsia="en-US" w:bidi="en-US"/>
      </w:rPr>
    </w:lvl>
    <w:lvl w:ilvl="8">
      <w:numFmt w:val="bullet"/>
      <w:lvlText w:val="•"/>
      <w:lvlJc w:val="left"/>
      <w:pPr>
        <w:ind w:left="7126" w:hanging="720"/>
      </w:pPr>
      <w:rPr>
        <w:rFonts w:hint="default"/>
        <w:lang w:val="en-US" w:eastAsia="en-US" w:bidi="en-US"/>
      </w:rPr>
    </w:lvl>
  </w:abstractNum>
  <w:abstractNum w:abstractNumId="12" w15:restartNumberingAfterBreak="0">
    <w:nsid w:val="0248C179"/>
    <w:multiLevelType w:val="multilevel"/>
    <w:tmpl w:val="0248C179"/>
    <w:lvl w:ilvl="0">
      <w:start w:val="1"/>
      <w:numFmt w:val="upperLetter"/>
      <w:lvlText w:val="%1."/>
      <w:lvlJc w:val="left"/>
      <w:pPr>
        <w:ind w:left="480" w:hanging="360"/>
        <w:jc w:val="left"/>
      </w:pPr>
      <w:rPr>
        <w:rFonts w:ascii="Tahoma" w:eastAsia="Tahoma" w:hAnsi="Tahoma" w:cs="Tahoma" w:hint="default"/>
        <w:b/>
        <w:bCs/>
        <w:color w:val="254D74"/>
        <w:spacing w:val="-19"/>
        <w:w w:val="100"/>
        <w:sz w:val="24"/>
        <w:szCs w:val="24"/>
        <w:lang w:val="en-US" w:eastAsia="en-US" w:bidi="en-US"/>
      </w:rPr>
    </w:lvl>
    <w:lvl w:ilvl="1">
      <w:start w:val="1"/>
      <w:numFmt w:val="decimal"/>
      <w:lvlText w:val="%2."/>
      <w:lvlJc w:val="left"/>
      <w:pPr>
        <w:ind w:left="1056" w:hanging="576"/>
        <w:jc w:val="left"/>
      </w:pPr>
      <w:rPr>
        <w:rFonts w:ascii="Calibri" w:eastAsia="Calibri" w:hAnsi="Calibri" w:cs="Calibri" w:hint="default"/>
        <w:b/>
        <w:bCs/>
        <w:spacing w:val="-3"/>
        <w:w w:val="100"/>
        <w:sz w:val="24"/>
        <w:szCs w:val="24"/>
        <w:lang w:val="en-US" w:eastAsia="en-US" w:bidi="en-US"/>
      </w:rPr>
    </w:lvl>
    <w:lvl w:ilvl="2">
      <w:start w:val="1"/>
      <w:numFmt w:val="decimal"/>
      <w:lvlText w:val="%2.%3."/>
      <w:lvlJc w:val="left"/>
      <w:pPr>
        <w:ind w:left="1560" w:hanging="504"/>
        <w:jc w:val="left"/>
      </w:pPr>
      <w:rPr>
        <w:rFonts w:ascii="Calibri" w:eastAsia="Calibri" w:hAnsi="Calibri" w:cs="Calibri" w:hint="default"/>
        <w:b/>
        <w:bCs/>
        <w:spacing w:val="-3"/>
        <w:w w:val="100"/>
        <w:sz w:val="24"/>
        <w:szCs w:val="24"/>
        <w:lang w:val="en-US" w:eastAsia="en-US" w:bidi="en-US"/>
      </w:rPr>
    </w:lvl>
    <w:lvl w:ilvl="3">
      <w:numFmt w:val="bullet"/>
      <w:lvlText w:val="•"/>
      <w:lvlJc w:val="left"/>
      <w:pPr>
        <w:ind w:left="2617" w:hanging="504"/>
      </w:pPr>
      <w:rPr>
        <w:rFonts w:hint="default"/>
        <w:lang w:val="en-US" w:eastAsia="en-US" w:bidi="en-US"/>
      </w:rPr>
    </w:lvl>
    <w:lvl w:ilvl="4">
      <w:numFmt w:val="bullet"/>
      <w:lvlText w:val="•"/>
      <w:lvlJc w:val="left"/>
      <w:pPr>
        <w:ind w:left="3675" w:hanging="504"/>
      </w:pPr>
      <w:rPr>
        <w:rFonts w:hint="default"/>
        <w:lang w:val="en-US" w:eastAsia="en-US" w:bidi="en-US"/>
      </w:rPr>
    </w:lvl>
    <w:lvl w:ilvl="5">
      <w:numFmt w:val="bullet"/>
      <w:lvlText w:val="•"/>
      <w:lvlJc w:val="left"/>
      <w:pPr>
        <w:ind w:left="4732" w:hanging="504"/>
      </w:pPr>
      <w:rPr>
        <w:rFonts w:hint="default"/>
        <w:lang w:val="en-US" w:eastAsia="en-US" w:bidi="en-US"/>
      </w:rPr>
    </w:lvl>
    <w:lvl w:ilvl="6">
      <w:numFmt w:val="bullet"/>
      <w:lvlText w:val="•"/>
      <w:lvlJc w:val="left"/>
      <w:pPr>
        <w:ind w:left="5790" w:hanging="504"/>
      </w:pPr>
      <w:rPr>
        <w:rFonts w:hint="default"/>
        <w:lang w:val="en-US" w:eastAsia="en-US" w:bidi="en-US"/>
      </w:rPr>
    </w:lvl>
    <w:lvl w:ilvl="7">
      <w:numFmt w:val="bullet"/>
      <w:lvlText w:val="•"/>
      <w:lvlJc w:val="left"/>
      <w:pPr>
        <w:ind w:left="6847" w:hanging="504"/>
      </w:pPr>
      <w:rPr>
        <w:rFonts w:hint="default"/>
        <w:lang w:val="en-US" w:eastAsia="en-US" w:bidi="en-US"/>
      </w:rPr>
    </w:lvl>
    <w:lvl w:ilvl="8">
      <w:numFmt w:val="bullet"/>
      <w:lvlText w:val="•"/>
      <w:lvlJc w:val="left"/>
      <w:pPr>
        <w:ind w:left="7905" w:hanging="504"/>
      </w:pPr>
      <w:rPr>
        <w:rFonts w:hint="default"/>
        <w:lang w:val="en-US" w:eastAsia="en-US" w:bidi="en-US"/>
      </w:rPr>
    </w:lvl>
  </w:abstractNum>
  <w:abstractNum w:abstractNumId="13" w15:restartNumberingAfterBreak="0">
    <w:nsid w:val="02CA39DC"/>
    <w:multiLevelType w:val="multilevel"/>
    <w:tmpl w:val="02CA39D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A9CC7A7"/>
    <w:multiLevelType w:val="multilevel"/>
    <w:tmpl w:val="1A9CC7A7"/>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5" w15:restartNumberingAfterBreak="0">
    <w:nsid w:val="21C43AE8"/>
    <w:multiLevelType w:val="multilevel"/>
    <w:tmpl w:val="21C43AE8"/>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6" w15:restartNumberingAfterBreak="0">
    <w:nsid w:val="2470EC97"/>
    <w:multiLevelType w:val="multilevel"/>
    <w:tmpl w:val="2470EC97"/>
    <w:lvl w:ilvl="0">
      <w:start w:val="1"/>
      <w:numFmt w:val="decimal"/>
      <w:lvlText w:val="%1"/>
      <w:lvlJc w:val="left"/>
      <w:pPr>
        <w:ind w:left="1560" w:hanging="504"/>
        <w:jc w:val="left"/>
      </w:pPr>
      <w:rPr>
        <w:rFonts w:hint="default"/>
        <w:lang w:val="en-US" w:eastAsia="en-US" w:bidi="en-US"/>
      </w:rPr>
    </w:lvl>
    <w:lvl w:ilvl="1">
      <w:start w:val="1"/>
      <w:numFmt w:val="decimal"/>
      <w:lvlText w:val="%1.%2."/>
      <w:lvlJc w:val="left"/>
      <w:pPr>
        <w:ind w:left="1560" w:hanging="504"/>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384" w:hanging="504"/>
      </w:pPr>
      <w:rPr>
        <w:rFonts w:hint="default"/>
        <w:lang w:val="en-US" w:eastAsia="en-US" w:bidi="en-US"/>
      </w:rPr>
    </w:lvl>
    <w:lvl w:ilvl="3">
      <w:numFmt w:val="bullet"/>
      <w:lvlText w:val="•"/>
      <w:lvlJc w:val="left"/>
      <w:pPr>
        <w:ind w:left="4296" w:hanging="504"/>
      </w:pPr>
      <w:rPr>
        <w:rFonts w:hint="default"/>
        <w:lang w:val="en-US" w:eastAsia="en-US" w:bidi="en-US"/>
      </w:rPr>
    </w:lvl>
    <w:lvl w:ilvl="4">
      <w:numFmt w:val="bullet"/>
      <w:lvlText w:val="•"/>
      <w:lvlJc w:val="left"/>
      <w:pPr>
        <w:ind w:left="5208" w:hanging="504"/>
      </w:pPr>
      <w:rPr>
        <w:rFonts w:hint="default"/>
        <w:lang w:val="en-US" w:eastAsia="en-US" w:bidi="en-US"/>
      </w:rPr>
    </w:lvl>
    <w:lvl w:ilvl="5">
      <w:numFmt w:val="bullet"/>
      <w:lvlText w:val="•"/>
      <w:lvlJc w:val="left"/>
      <w:pPr>
        <w:ind w:left="6120" w:hanging="504"/>
      </w:pPr>
      <w:rPr>
        <w:rFonts w:hint="default"/>
        <w:lang w:val="en-US" w:eastAsia="en-US" w:bidi="en-US"/>
      </w:rPr>
    </w:lvl>
    <w:lvl w:ilvl="6">
      <w:numFmt w:val="bullet"/>
      <w:lvlText w:val="•"/>
      <w:lvlJc w:val="left"/>
      <w:pPr>
        <w:ind w:left="7032" w:hanging="504"/>
      </w:pPr>
      <w:rPr>
        <w:rFonts w:hint="default"/>
        <w:lang w:val="en-US" w:eastAsia="en-US" w:bidi="en-US"/>
      </w:rPr>
    </w:lvl>
    <w:lvl w:ilvl="7">
      <w:numFmt w:val="bullet"/>
      <w:lvlText w:val="•"/>
      <w:lvlJc w:val="left"/>
      <w:pPr>
        <w:ind w:left="7944" w:hanging="504"/>
      </w:pPr>
      <w:rPr>
        <w:rFonts w:hint="default"/>
        <w:lang w:val="en-US" w:eastAsia="en-US" w:bidi="en-US"/>
      </w:rPr>
    </w:lvl>
    <w:lvl w:ilvl="8">
      <w:numFmt w:val="bullet"/>
      <w:lvlText w:val="•"/>
      <w:lvlJc w:val="left"/>
      <w:pPr>
        <w:ind w:left="8856" w:hanging="504"/>
      </w:pPr>
      <w:rPr>
        <w:rFonts w:hint="default"/>
        <w:lang w:val="en-US" w:eastAsia="en-US" w:bidi="en-US"/>
      </w:rPr>
    </w:lvl>
  </w:abstractNum>
  <w:abstractNum w:abstractNumId="17" w15:restartNumberingAfterBreak="0">
    <w:nsid w:val="2A8F537B"/>
    <w:multiLevelType w:val="multilevel"/>
    <w:tmpl w:val="2A8F537B"/>
    <w:lvl w:ilvl="0">
      <w:start w:val="1"/>
      <w:numFmt w:val="upperLetter"/>
      <w:lvlText w:val="%1."/>
      <w:lvlJc w:val="left"/>
      <w:pPr>
        <w:ind w:left="460" w:hanging="360"/>
        <w:jc w:val="left"/>
      </w:pPr>
      <w:rPr>
        <w:rFonts w:ascii="Tahoma" w:eastAsia="Tahoma" w:hAnsi="Tahoma" w:cs="Tahoma" w:hint="default"/>
        <w:b/>
        <w:bCs/>
        <w:color w:val="254D74"/>
        <w:spacing w:val="-19"/>
        <w:w w:val="100"/>
        <w:sz w:val="24"/>
        <w:szCs w:val="24"/>
        <w:lang w:val="en-US" w:eastAsia="en-US" w:bidi="en-US"/>
      </w:rPr>
    </w:lvl>
    <w:lvl w:ilvl="1">
      <w:start w:val="1"/>
      <w:numFmt w:val="decimal"/>
      <w:lvlText w:val="%2."/>
      <w:lvlJc w:val="left"/>
      <w:pPr>
        <w:ind w:left="1036" w:hanging="576"/>
        <w:jc w:val="left"/>
      </w:pPr>
      <w:rPr>
        <w:rFonts w:ascii="Calibri" w:eastAsia="Calibri" w:hAnsi="Calibri" w:cs="Calibri" w:hint="default"/>
        <w:b/>
        <w:bCs/>
        <w:spacing w:val="-2"/>
        <w:w w:val="100"/>
        <w:sz w:val="24"/>
        <w:szCs w:val="24"/>
        <w:lang w:val="en-US" w:eastAsia="en-US" w:bidi="en-US"/>
      </w:rPr>
    </w:lvl>
    <w:lvl w:ilvl="2">
      <w:start w:val="1"/>
      <w:numFmt w:val="decimal"/>
      <w:lvlText w:val="%2.%3."/>
      <w:lvlJc w:val="left"/>
      <w:pPr>
        <w:ind w:left="1540" w:hanging="504"/>
        <w:jc w:val="left"/>
      </w:pPr>
      <w:rPr>
        <w:rFonts w:ascii="Calibri" w:eastAsia="Calibri" w:hAnsi="Calibri" w:cs="Calibri" w:hint="default"/>
        <w:b/>
        <w:bCs/>
        <w:spacing w:val="-3"/>
        <w:w w:val="100"/>
        <w:sz w:val="24"/>
        <w:szCs w:val="24"/>
        <w:lang w:val="en-US" w:eastAsia="en-US" w:bidi="en-US"/>
      </w:rPr>
    </w:lvl>
    <w:lvl w:ilvl="3">
      <w:numFmt w:val="bullet"/>
      <w:lvlText w:val="•"/>
      <w:lvlJc w:val="left"/>
      <w:pPr>
        <w:ind w:left="2627" w:hanging="504"/>
      </w:pPr>
      <w:rPr>
        <w:rFonts w:hint="default"/>
        <w:lang w:val="en-US" w:eastAsia="en-US" w:bidi="en-US"/>
      </w:rPr>
    </w:lvl>
    <w:lvl w:ilvl="4">
      <w:numFmt w:val="bullet"/>
      <w:lvlText w:val="•"/>
      <w:lvlJc w:val="left"/>
      <w:pPr>
        <w:ind w:left="3715" w:hanging="504"/>
      </w:pPr>
      <w:rPr>
        <w:rFonts w:hint="default"/>
        <w:lang w:val="en-US" w:eastAsia="en-US" w:bidi="en-US"/>
      </w:rPr>
    </w:lvl>
    <w:lvl w:ilvl="5">
      <w:numFmt w:val="bullet"/>
      <w:lvlText w:val="•"/>
      <w:lvlJc w:val="left"/>
      <w:pPr>
        <w:ind w:left="4802" w:hanging="504"/>
      </w:pPr>
      <w:rPr>
        <w:rFonts w:hint="default"/>
        <w:lang w:val="en-US" w:eastAsia="en-US" w:bidi="en-US"/>
      </w:rPr>
    </w:lvl>
    <w:lvl w:ilvl="6">
      <w:numFmt w:val="bullet"/>
      <w:lvlText w:val="•"/>
      <w:lvlJc w:val="left"/>
      <w:pPr>
        <w:ind w:left="5890" w:hanging="504"/>
      </w:pPr>
      <w:rPr>
        <w:rFonts w:hint="default"/>
        <w:lang w:val="en-US" w:eastAsia="en-US" w:bidi="en-US"/>
      </w:rPr>
    </w:lvl>
    <w:lvl w:ilvl="7">
      <w:numFmt w:val="bullet"/>
      <w:lvlText w:val="•"/>
      <w:lvlJc w:val="left"/>
      <w:pPr>
        <w:ind w:left="6977" w:hanging="504"/>
      </w:pPr>
      <w:rPr>
        <w:rFonts w:hint="default"/>
        <w:lang w:val="en-US" w:eastAsia="en-US" w:bidi="en-US"/>
      </w:rPr>
    </w:lvl>
    <w:lvl w:ilvl="8">
      <w:numFmt w:val="bullet"/>
      <w:lvlText w:val="•"/>
      <w:lvlJc w:val="left"/>
      <w:pPr>
        <w:ind w:left="8065" w:hanging="504"/>
      </w:pPr>
      <w:rPr>
        <w:rFonts w:hint="default"/>
        <w:lang w:val="en-US" w:eastAsia="en-US" w:bidi="en-US"/>
      </w:rPr>
    </w:lvl>
  </w:abstractNum>
  <w:abstractNum w:abstractNumId="18" w15:restartNumberingAfterBreak="0">
    <w:nsid w:val="431FB982"/>
    <w:multiLevelType w:val="multilevel"/>
    <w:tmpl w:val="431FB982"/>
    <w:lvl w:ilvl="0">
      <w:start w:val="1"/>
      <w:numFmt w:val="decimal"/>
      <w:lvlText w:val="%1"/>
      <w:lvlJc w:val="left"/>
      <w:pPr>
        <w:tabs>
          <w:tab w:val="left" w:pos="312"/>
        </w:tabs>
        <w:ind w:left="0" w:firstLine="0"/>
      </w:pPr>
      <w:rPr>
        <w:rFonts w:hint="default"/>
      </w:rPr>
    </w:lvl>
    <w:lvl w:ilvl="1">
      <w:start w:val="1"/>
      <w:numFmt w:val="decimal"/>
      <w:lvlText w:val="%1.%2"/>
      <w:lvlJc w:val="left"/>
      <w:pPr>
        <w:tabs>
          <w:tab w:val="left" w:pos="312"/>
        </w:tabs>
        <w:ind w:left="0" w:firstLine="0"/>
      </w:pPr>
      <w:rPr>
        <w:rFonts w:hint="default"/>
      </w:rPr>
    </w:lvl>
    <w:lvl w:ilvl="2">
      <w:start w:val="1"/>
      <w:numFmt w:val="decimal"/>
      <w:lvlText w:val="%1.%2.%3"/>
      <w:lvlJc w:val="left"/>
      <w:pPr>
        <w:tabs>
          <w:tab w:val="left" w:pos="312"/>
        </w:tabs>
        <w:ind w:left="0" w:firstLine="0"/>
      </w:pPr>
      <w:rPr>
        <w:rFonts w:hint="default"/>
      </w:rPr>
    </w:lvl>
    <w:lvl w:ilvl="3">
      <w:start w:val="1"/>
      <w:numFmt w:val="decimal"/>
      <w:lvlText w:val="%1.%2.%3.%4"/>
      <w:lvlJc w:val="left"/>
      <w:pPr>
        <w:tabs>
          <w:tab w:val="left" w:pos="312"/>
        </w:tabs>
        <w:ind w:left="0" w:firstLine="0"/>
      </w:pPr>
      <w:rPr>
        <w:rFonts w:hint="default"/>
      </w:rPr>
    </w:lvl>
    <w:lvl w:ilvl="4">
      <w:start w:val="1"/>
      <w:numFmt w:val="decimal"/>
      <w:lvlText w:val="%1.%2.%3.%4.%5"/>
      <w:lvlJc w:val="left"/>
      <w:pPr>
        <w:tabs>
          <w:tab w:val="left" w:pos="312"/>
        </w:tabs>
        <w:ind w:left="0" w:firstLine="0"/>
      </w:pPr>
      <w:rPr>
        <w:rFonts w:hint="default"/>
      </w:rPr>
    </w:lvl>
    <w:lvl w:ilvl="5">
      <w:start w:val="1"/>
      <w:numFmt w:val="decimal"/>
      <w:lvlText w:val="%1.%2.%3.%4.%5.%6"/>
      <w:lvlJc w:val="left"/>
      <w:pPr>
        <w:tabs>
          <w:tab w:val="left" w:pos="312"/>
        </w:tabs>
        <w:ind w:left="0" w:firstLine="0"/>
      </w:pPr>
      <w:rPr>
        <w:rFonts w:hint="default"/>
      </w:rPr>
    </w:lvl>
    <w:lvl w:ilvl="6">
      <w:start w:val="1"/>
      <w:numFmt w:val="decimal"/>
      <w:lvlText w:val="%1.%2.%3.%4.%5.%6.%7"/>
      <w:lvlJc w:val="left"/>
      <w:pPr>
        <w:tabs>
          <w:tab w:val="left" w:pos="312"/>
        </w:tabs>
        <w:ind w:left="0" w:firstLine="0"/>
      </w:pPr>
      <w:rPr>
        <w:rFonts w:hint="default"/>
      </w:rPr>
    </w:lvl>
    <w:lvl w:ilvl="7">
      <w:start w:val="1"/>
      <w:numFmt w:val="decimal"/>
      <w:lvlText w:val="%1.%2.%3.%4.%5.%6.%7.%8"/>
      <w:lvlJc w:val="left"/>
      <w:pPr>
        <w:tabs>
          <w:tab w:val="left" w:pos="312"/>
        </w:tabs>
        <w:ind w:left="0" w:firstLine="0"/>
      </w:pPr>
      <w:rPr>
        <w:rFonts w:hint="default"/>
      </w:rPr>
    </w:lvl>
    <w:lvl w:ilvl="8">
      <w:start w:val="1"/>
      <w:numFmt w:val="decimal"/>
      <w:lvlText w:val="%1.%2.%3.%4.%5.%6.%7.%8.%9"/>
      <w:lvlJc w:val="left"/>
      <w:pPr>
        <w:tabs>
          <w:tab w:val="left" w:pos="312"/>
        </w:tabs>
        <w:ind w:left="0" w:firstLine="0"/>
      </w:pPr>
      <w:rPr>
        <w:rFonts w:hint="default"/>
      </w:rPr>
    </w:lvl>
  </w:abstractNum>
  <w:abstractNum w:abstractNumId="19" w15:restartNumberingAfterBreak="0">
    <w:nsid w:val="47EF6EE4"/>
    <w:multiLevelType w:val="multilevel"/>
    <w:tmpl w:val="47EF6EE4"/>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4D4DC07F"/>
    <w:multiLevelType w:val="multilevel"/>
    <w:tmpl w:val="4D4DC07F"/>
    <w:lvl w:ilvl="0">
      <w:start w:val="5"/>
      <w:numFmt w:val="decimal"/>
      <w:lvlText w:val="%1"/>
      <w:lvlJc w:val="left"/>
      <w:pPr>
        <w:ind w:left="1540" w:hanging="504"/>
        <w:jc w:val="left"/>
      </w:pPr>
      <w:rPr>
        <w:rFonts w:hint="default"/>
        <w:lang w:val="en-US" w:eastAsia="en-US" w:bidi="en-US"/>
      </w:rPr>
    </w:lvl>
    <w:lvl w:ilvl="1">
      <w:start w:val="1"/>
      <w:numFmt w:val="decimal"/>
      <w:lvlText w:val="%1.%2."/>
      <w:lvlJc w:val="left"/>
      <w:pPr>
        <w:ind w:left="1540" w:hanging="504"/>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280" w:hanging="504"/>
      </w:pPr>
      <w:rPr>
        <w:rFonts w:hint="default"/>
        <w:lang w:val="en-US" w:eastAsia="en-US" w:bidi="en-US"/>
      </w:rPr>
    </w:lvl>
    <w:lvl w:ilvl="3">
      <w:numFmt w:val="bullet"/>
      <w:lvlText w:val="•"/>
      <w:lvlJc w:val="left"/>
      <w:pPr>
        <w:ind w:left="4150" w:hanging="504"/>
      </w:pPr>
      <w:rPr>
        <w:rFonts w:hint="default"/>
        <w:lang w:val="en-US" w:eastAsia="en-US" w:bidi="en-US"/>
      </w:rPr>
    </w:lvl>
    <w:lvl w:ilvl="4">
      <w:numFmt w:val="bullet"/>
      <w:lvlText w:val="•"/>
      <w:lvlJc w:val="left"/>
      <w:pPr>
        <w:ind w:left="5020" w:hanging="504"/>
      </w:pPr>
      <w:rPr>
        <w:rFonts w:hint="default"/>
        <w:lang w:val="en-US" w:eastAsia="en-US" w:bidi="en-US"/>
      </w:rPr>
    </w:lvl>
    <w:lvl w:ilvl="5">
      <w:numFmt w:val="bullet"/>
      <w:lvlText w:val="•"/>
      <w:lvlJc w:val="left"/>
      <w:pPr>
        <w:ind w:left="5890" w:hanging="504"/>
      </w:pPr>
      <w:rPr>
        <w:rFonts w:hint="default"/>
        <w:lang w:val="en-US" w:eastAsia="en-US" w:bidi="en-US"/>
      </w:rPr>
    </w:lvl>
    <w:lvl w:ilvl="6">
      <w:numFmt w:val="bullet"/>
      <w:lvlText w:val="•"/>
      <w:lvlJc w:val="left"/>
      <w:pPr>
        <w:ind w:left="6760" w:hanging="504"/>
      </w:pPr>
      <w:rPr>
        <w:rFonts w:hint="default"/>
        <w:lang w:val="en-US" w:eastAsia="en-US" w:bidi="en-US"/>
      </w:rPr>
    </w:lvl>
    <w:lvl w:ilvl="7">
      <w:numFmt w:val="bullet"/>
      <w:lvlText w:val="•"/>
      <w:lvlJc w:val="left"/>
      <w:pPr>
        <w:ind w:left="7630" w:hanging="504"/>
      </w:pPr>
      <w:rPr>
        <w:rFonts w:hint="default"/>
        <w:lang w:val="en-US" w:eastAsia="en-US" w:bidi="en-US"/>
      </w:rPr>
    </w:lvl>
    <w:lvl w:ilvl="8">
      <w:numFmt w:val="bullet"/>
      <w:lvlText w:val="•"/>
      <w:lvlJc w:val="left"/>
      <w:pPr>
        <w:ind w:left="8500" w:hanging="504"/>
      </w:pPr>
      <w:rPr>
        <w:rFonts w:hint="default"/>
        <w:lang w:val="en-US" w:eastAsia="en-US" w:bidi="en-US"/>
      </w:rPr>
    </w:lvl>
  </w:abstractNum>
  <w:abstractNum w:abstractNumId="21" w15:restartNumberingAfterBreak="0">
    <w:nsid w:val="59ADCABA"/>
    <w:multiLevelType w:val="multilevel"/>
    <w:tmpl w:val="59ADCABA"/>
    <w:lvl w:ilvl="0">
      <w:numFmt w:val="bullet"/>
      <w:lvlText w:val=""/>
      <w:lvlJc w:val="left"/>
      <w:pPr>
        <w:ind w:left="1756" w:hanging="360"/>
      </w:pPr>
      <w:rPr>
        <w:rFonts w:ascii="Symbol" w:eastAsia="Symbol" w:hAnsi="Symbol" w:cs="Symbol" w:hint="default"/>
        <w:w w:val="100"/>
        <w:sz w:val="24"/>
        <w:szCs w:val="24"/>
        <w:lang w:val="en-US" w:eastAsia="en-US" w:bidi="en-US"/>
      </w:rPr>
    </w:lvl>
    <w:lvl w:ilvl="1">
      <w:numFmt w:val="bullet"/>
      <w:lvlText w:val="•"/>
      <w:lvlJc w:val="left"/>
      <w:pPr>
        <w:ind w:left="2540" w:hanging="360"/>
      </w:pPr>
      <w:rPr>
        <w:rFonts w:hint="default"/>
        <w:lang w:val="en-US" w:eastAsia="en-US" w:bidi="en-US"/>
      </w:rPr>
    </w:lvl>
    <w:lvl w:ilvl="2">
      <w:numFmt w:val="bullet"/>
      <w:lvlText w:val="•"/>
      <w:lvlJc w:val="left"/>
      <w:pPr>
        <w:ind w:left="3320" w:hanging="360"/>
      </w:pPr>
      <w:rPr>
        <w:rFonts w:hint="default"/>
        <w:lang w:val="en-US" w:eastAsia="en-US" w:bidi="en-US"/>
      </w:rPr>
    </w:lvl>
    <w:lvl w:ilvl="3">
      <w:numFmt w:val="bullet"/>
      <w:lvlText w:val="•"/>
      <w:lvlJc w:val="left"/>
      <w:pPr>
        <w:ind w:left="4100" w:hanging="360"/>
      </w:pPr>
      <w:rPr>
        <w:rFonts w:hint="default"/>
        <w:lang w:val="en-US" w:eastAsia="en-US" w:bidi="en-US"/>
      </w:rPr>
    </w:lvl>
    <w:lvl w:ilvl="4">
      <w:numFmt w:val="bullet"/>
      <w:lvlText w:val="•"/>
      <w:lvlJc w:val="left"/>
      <w:pPr>
        <w:ind w:left="4880" w:hanging="360"/>
      </w:pPr>
      <w:rPr>
        <w:rFonts w:hint="default"/>
        <w:lang w:val="en-US" w:eastAsia="en-US" w:bidi="en-US"/>
      </w:rPr>
    </w:lvl>
    <w:lvl w:ilvl="5">
      <w:numFmt w:val="bullet"/>
      <w:lvlText w:val="•"/>
      <w:lvlJc w:val="left"/>
      <w:pPr>
        <w:ind w:left="5660" w:hanging="360"/>
      </w:pPr>
      <w:rPr>
        <w:rFonts w:hint="default"/>
        <w:lang w:val="en-US" w:eastAsia="en-US" w:bidi="en-US"/>
      </w:rPr>
    </w:lvl>
    <w:lvl w:ilvl="6">
      <w:numFmt w:val="bullet"/>
      <w:lvlText w:val="•"/>
      <w:lvlJc w:val="left"/>
      <w:pPr>
        <w:ind w:left="6440" w:hanging="360"/>
      </w:pPr>
      <w:rPr>
        <w:rFonts w:hint="default"/>
        <w:lang w:val="en-US" w:eastAsia="en-US" w:bidi="en-US"/>
      </w:rPr>
    </w:lvl>
    <w:lvl w:ilvl="7">
      <w:numFmt w:val="bullet"/>
      <w:lvlText w:val="•"/>
      <w:lvlJc w:val="left"/>
      <w:pPr>
        <w:ind w:left="7220" w:hanging="360"/>
      </w:pPr>
      <w:rPr>
        <w:rFonts w:hint="default"/>
        <w:lang w:val="en-US" w:eastAsia="en-US" w:bidi="en-US"/>
      </w:rPr>
    </w:lvl>
    <w:lvl w:ilvl="8">
      <w:numFmt w:val="bullet"/>
      <w:lvlText w:val="•"/>
      <w:lvlJc w:val="left"/>
      <w:pPr>
        <w:ind w:left="8000" w:hanging="360"/>
      </w:pPr>
      <w:rPr>
        <w:rFonts w:hint="default"/>
        <w:lang w:val="en-US" w:eastAsia="en-US" w:bidi="en-US"/>
      </w:rPr>
    </w:lvl>
  </w:abstractNum>
  <w:abstractNum w:abstractNumId="22" w15:restartNumberingAfterBreak="0">
    <w:nsid w:val="5A241D34"/>
    <w:multiLevelType w:val="multilevel"/>
    <w:tmpl w:val="5A241D34"/>
    <w:lvl w:ilvl="0">
      <w:start w:val="1"/>
      <w:numFmt w:val="decimal"/>
      <w:lvlText w:val="%1"/>
      <w:lvlJc w:val="left"/>
      <w:pPr>
        <w:ind w:left="1828" w:hanging="792"/>
        <w:jc w:val="left"/>
      </w:pPr>
      <w:rPr>
        <w:rFonts w:hint="default"/>
        <w:lang w:val="en-US" w:eastAsia="en-US" w:bidi="en-US"/>
      </w:rPr>
    </w:lvl>
    <w:lvl w:ilvl="1">
      <w:start w:val="1"/>
      <w:numFmt w:val="decimal"/>
      <w:lvlText w:val="%1.%2."/>
      <w:lvlJc w:val="left"/>
      <w:pPr>
        <w:ind w:left="1828" w:hanging="792"/>
        <w:jc w:val="left"/>
      </w:pPr>
      <w:rPr>
        <w:rFonts w:ascii="Calibri" w:eastAsia="Calibri" w:hAnsi="Calibri" w:cs="Calibri" w:hint="default"/>
        <w:b/>
        <w:bCs/>
        <w:spacing w:val="-3"/>
        <w:w w:val="100"/>
        <w:sz w:val="24"/>
        <w:szCs w:val="24"/>
        <w:lang w:val="en-US" w:eastAsia="en-US" w:bidi="en-US"/>
      </w:rPr>
    </w:lvl>
    <w:lvl w:ilvl="2">
      <w:numFmt w:val="bullet"/>
      <w:lvlText w:val="•"/>
      <w:lvlJc w:val="left"/>
      <w:pPr>
        <w:ind w:left="3504" w:hanging="792"/>
      </w:pPr>
      <w:rPr>
        <w:rFonts w:hint="default"/>
        <w:lang w:val="en-US" w:eastAsia="en-US" w:bidi="en-US"/>
      </w:rPr>
    </w:lvl>
    <w:lvl w:ilvl="3">
      <w:numFmt w:val="bullet"/>
      <w:lvlText w:val="•"/>
      <w:lvlJc w:val="left"/>
      <w:pPr>
        <w:ind w:left="4346" w:hanging="792"/>
      </w:pPr>
      <w:rPr>
        <w:rFonts w:hint="default"/>
        <w:lang w:val="en-US" w:eastAsia="en-US" w:bidi="en-US"/>
      </w:rPr>
    </w:lvl>
    <w:lvl w:ilvl="4">
      <w:numFmt w:val="bullet"/>
      <w:lvlText w:val="•"/>
      <w:lvlJc w:val="left"/>
      <w:pPr>
        <w:ind w:left="5188" w:hanging="792"/>
      </w:pPr>
      <w:rPr>
        <w:rFonts w:hint="default"/>
        <w:lang w:val="en-US" w:eastAsia="en-US" w:bidi="en-US"/>
      </w:rPr>
    </w:lvl>
    <w:lvl w:ilvl="5">
      <w:numFmt w:val="bullet"/>
      <w:lvlText w:val="•"/>
      <w:lvlJc w:val="left"/>
      <w:pPr>
        <w:ind w:left="6030" w:hanging="792"/>
      </w:pPr>
      <w:rPr>
        <w:rFonts w:hint="default"/>
        <w:lang w:val="en-US" w:eastAsia="en-US" w:bidi="en-US"/>
      </w:rPr>
    </w:lvl>
    <w:lvl w:ilvl="6">
      <w:numFmt w:val="bullet"/>
      <w:lvlText w:val="•"/>
      <w:lvlJc w:val="left"/>
      <w:pPr>
        <w:ind w:left="6872" w:hanging="792"/>
      </w:pPr>
      <w:rPr>
        <w:rFonts w:hint="default"/>
        <w:lang w:val="en-US" w:eastAsia="en-US" w:bidi="en-US"/>
      </w:rPr>
    </w:lvl>
    <w:lvl w:ilvl="7">
      <w:numFmt w:val="bullet"/>
      <w:lvlText w:val="•"/>
      <w:lvlJc w:val="left"/>
      <w:pPr>
        <w:ind w:left="7714" w:hanging="792"/>
      </w:pPr>
      <w:rPr>
        <w:rFonts w:hint="default"/>
        <w:lang w:val="en-US" w:eastAsia="en-US" w:bidi="en-US"/>
      </w:rPr>
    </w:lvl>
    <w:lvl w:ilvl="8">
      <w:numFmt w:val="bullet"/>
      <w:lvlText w:val="•"/>
      <w:lvlJc w:val="left"/>
      <w:pPr>
        <w:ind w:left="8556" w:hanging="792"/>
      </w:pPr>
      <w:rPr>
        <w:rFonts w:hint="default"/>
        <w:lang w:val="en-US" w:eastAsia="en-US" w:bidi="en-US"/>
      </w:rPr>
    </w:lvl>
  </w:abstractNum>
  <w:abstractNum w:abstractNumId="23" w15:restartNumberingAfterBreak="0">
    <w:nsid w:val="72183CF9"/>
    <w:multiLevelType w:val="multilevel"/>
    <w:tmpl w:val="72183CF9"/>
    <w:lvl w:ilvl="0">
      <w:numFmt w:val="bullet"/>
      <w:lvlText w:val=""/>
      <w:lvlJc w:val="left"/>
      <w:pPr>
        <w:ind w:left="840" w:hanging="360"/>
      </w:pPr>
      <w:rPr>
        <w:rFonts w:ascii="Symbol" w:eastAsia="Symbol" w:hAnsi="Symbol" w:cs="Symbol" w:hint="default"/>
        <w:w w:val="100"/>
        <w:sz w:val="24"/>
        <w:szCs w:val="24"/>
        <w:lang w:val="en-US" w:eastAsia="en-US" w:bidi="en-US"/>
      </w:rPr>
    </w:lvl>
    <w:lvl w:ilvl="1">
      <w:numFmt w:val="bullet"/>
      <w:lvlText w:val="•"/>
      <w:lvlJc w:val="left"/>
      <w:pPr>
        <w:ind w:left="1758" w:hanging="360"/>
      </w:pPr>
      <w:rPr>
        <w:rFonts w:hint="default"/>
        <w:lang w:val="en-US" w:eastAsia="en-US" w:bidi="en-US"/>
      </w:rPr>
    </w:lvl>
    <w:lvl w:ilvl="2">
      <w:numFmt w:val="bullet"/>
      <w:lvlText w:val="•"/>
      <w:lvlJc w:val="left"/>
      <w:pPr>
        <w:ind w:left="2676" w:hanging="360"/>
      </w:pPr>
      <w:rPr>
        <w:rFonts w:hint="default"/>
        <w:lang w:val="en-US" w:eastAsia="en-US" w:bidi="en-US"/>
      </w:rPr>
    </w:lvl>
    <w:lvl w:ilvl="3">
      <w:numFmt w:val="bullet"/>
      <w:lvlText w:val="•"/>
      <w:lvlJc w:val="left"/>
      <w:pPr>
        <w:ind w:left="3594" w:hanging="360"/>
      </w:pPr>
      <w:rPr>
        <w:rFonts w:hint="default"/>
        <w:lang w:val="en-US" w:eastAsia="en-US" w:bidi="en-US"/>
      </w:rPr>
    </w:lvl>
    <w:lvl w:ilvl="4">
      <w:numFmt w:val="bullet"/>
      <w:lvlText w:val="•"/>
      <w:lvlJc w:val="left"/>
      <w:pPr>
        <w:ind w:left="4512" w:hanging="360"/>
      </w:pPr>
      <w:rPr>
        <w:rFonts w:hint="default"/>
        <w:lang w:val="en-US" w:eastAsia="en-US" w:bidi="en-US"/>
      </w:rPr>
    </w:lvl>
    <w:lvl w:ilvl="5">
      <w:numFmt w:val="bullet"/>
      <w:lvlText w:val="•"/>
      <w:lvlJc w:val="left"/>
      <w:pPr>
        <w:ind w:left="5430" w:hanging="360"/>
      </w:pPr>
      <w:rPr>
        <w:rFonts w:hint="default"/>
        <w:lang w:val="en-US" w:eastAsia="en-US" w:bidi="en-US"/>
      </w:rPr>
    </w:lvl>
    <w:lvl w:ilvl="6">
      <w:numFmt w:val="bullet"/>
      <w:lvlText w:val="•"/>
      <w:lvlJc w:val="left"/>
      <w:pPr>
        <w:ind w:left="6348" w:hanging="360"/>
      </w:pPr>
      <w:rPr>
        <w:rFonts w:hint="default"/>
        <w:lang w:val="en-US" w:eastAsia="en-US" w:bidi="en-US"/>
      </w:rPr>
    </w:lvl>
    <w:lvl w:ilvl="7">
      <w:numFmt w:val="bullet"/>
      <w:lvlText w:val="•"/>
      <w:lvlJc w:val="left"/>
      <w:pPr>
        <w:ind w:left="7266" w:hanging="360"/>
      </w:pPr>
      <w:rPr>
        <w:rFonts w:hint="default"/>
        <w:lang w:val="en-US" w:eastAsia="en-US" w:bidi="en-US"/>
      </w:rPr>
    </w:lvl>
    <w:lvl w:ilvl="8">
      <w:numFmt w:val="bullet"/>
      <w:lvlText w:val="•"/>
      <w:lvlJc w:val="left"/>
      <w:pPr>
        <w:ind w:left="8184" w:hanging="360"/>
      </w:pPr>
      <w:rPr>
        <w:rFonts w:hint="default"/>
        <w:lang w:val="en-US" w:eastAsia="en-US" w:bidi="en-US"/>
      </w:rPr>
    </w:lvl>
  </w:abstractNum>
  <w:num w:numId="1">
    <w:abstractNumId w:val="19"/>
  </w:num>
  <w:num w:numId="2">
    <w:abstractNumId w:val="13"/>
  </w:num>
  <w:num w:numId="3">
    <w:abstractNumId w:val="11"/>
  </w:num>
  <w:num w:numId="4">
    <w:abstractNumId w:val="6"/>
  </w:num>
  <w:num w:numId="5">
    <w:abstractNumId w:val="14"/>
  </w:num>
  <w:num w:numId="6">
    <w:abstractNumId w:val="21"/>
  </w:num>
  <w:num w:numId="7">
    <w:abstractNumId w:val="9"/>
  </w:num>
  <w:num w:numId="8">
    <w:abstractNumId w:val="4"/>
  </w:num>
  <w:num w:numId="9">
    <w:abstractNumId w:val="3"/>
  </w:num>
  <w:num w:numId="10">
    <w:abstractNumId w:val="23"/>
  </w:num>
  <w:num w:numId="11">
    <w:abstractNumId w:val="12"/>
  </w:num>
  <w:num w:numId="12">
    <w:abstractNumId w:val="1"/>
  </w:num>
  <w:num w:numId="13">
    <w:abstractNumId w:val="18"/>
  </w:num>
  <w:num w:numId="14">
    <w:abstractNumId w:val="17"/>
  </w:num>
  <w:num w:numId="15">
    <w:abstractNumId w:val="22"/>
  </w:num>
  <w:num w:numId="16">
    <w:abstractNumId w:val="15"/>
  </w:num>
  <w:num w:numId="17">
    <w:abstractNumId w:val="5"/>
  </w:num>
  <w:num w:numId="18">
    <w:abstractNumId w:val="20"/>
  </w:num>
  <w:num w:numId="19">
    <w:abstractNumId w:val="10"/>
  </w:num>
  <w:num w:numId="20">
    <w:abstractNumId w:val="16"/>
  </w:num>
  <w:num w:numId="21">
    <w:abstractNumId w:val="0"/>
  </w:num>
  <w:num w:numId="22">
    <w:abstractNumId w:val="8"/>
  </w:num>
  <w:num w:numId="23">
    <w:abstractNumId w:val="7"/>
  </w:num>
  <w:num w:numId="2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34E"/>
    <w:rsid w:val="00040F61"/>
    <w:rsid w:val="00163D92"/>
    <w:rsid w:val="00197B26"/>
    <w:rsid w:val="001B1FA6"/>
    <w:rsid w:val="00332022"/>
    <w:rsid w:val="0071320E"/>
    <w:rsid w:val="00724C3D"/>
    <w:rsid w:val="00770902"/>
    <w:rsid w:val="00814FE9"/>
    <w:rsid w:val="00B61433"/>
    <w:rsid w:val="00C5034E"/>
    <w:rsid w:val="00C91BF7"/>
    <w:rsid w:val="00CF2D02"/>
    <w:rsid w:val="07F76471"/>
    <w:rsid w:val="0A3C67D6"/>
    <w:rsid w:val="0D9827EB"/>
    <w:rsid w:val="17AE78B7"/>
    <w:rsid w:val="1F8E3D33"/>
    <w:rsid w:val="25875AD5"/>
    <w:rsid w:val="26A63C2B"/>
    <w:rsid w:val="336B31D6"/>
    <w:rsid w:val="3A332CE9"/>
    <w:rsid w:val="3A3A75CD"/>
    <w:rsid w:val="3F3D7943"/>
    <w:rsid w:val="409753BE"/>
    <w:rsid w:val="40EF047B"/>
    <w:rsid w:val="42612CF3"/>
    <w:rsid w:val="438B0B3E"/>
    <w:rsid w:val="454322E1"/>
    <w:rsid w:val="4ACF3528"/>
    <w:rsid w:val="54484431"/>
    <w:rsid w:val="5525511F"/>
    <w:rsid w:val="577317D8"/>
    <w:rsid w:val="57FB5E90"/>
    <w:rsid w:val="58E16DE6"/>
    <w:rsid w:val="59BB1E2F"/>
    <w:rsid w:val="5BDD7EE1"/>
    <w:rsid w:val="63B30952"/>
    <w:rsid w:val="64E63DF5"/>
    <w:rsid w:val="658F39DA"/>
    <w:rsid w:val="65EB4099"/>
    <w:rsid w:val="74743276"/>
    <w:rsid w:val="74894E48"/>
    <w:rsid w:val="77567018"/>
    <w:rsid w:val="7AD51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341211"/>
  <w15:docId w15:val="{EC16EB54-A46C-4E24-8EE4-2F0D43102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Calibri" w:eastAsia="Calibri" w:hAnsi="Calibri" w:cs="Calibri"/>
      <w:sz w:val="22"/>
      <w:szCs w:val="22"/>
      <w:lang w:eastAsia="en-US" w:bidi="en-US"/>
    </w:rPr>
  </w:style>
  <w:style w:type="paragraph" w:styleId="1">
    <w:name w:val="heading 1"/>
    <w:basedOn w:val="a"/>
    <w:next w:val="a"/>
    <w:uiPriority w:val="1"/>
    <w:qFormat/>
    <w:pPr>
      <w:spacing w:before="91"/>
      <w:ind w:left="120" w:hanging="360"/>
      <w:outlineLvl w:val="0"/>
    </w:pPr>
    <w:rPr>
      <w:rFonts w:ascii="Tahoma" w:eastAsia="Tahoma" w:hAnsi="Tahoma" w:cs="Tahoma"/>
      <w:b/>
      <w:bCs/>
      <w:sz w:val="28"/>
      <w:szCs w:val="28"/>
    </w:rPr>
  </w:style>
  <w:style w:type="paragraph" w:styleId="2">
    <w:name w:val="heading 2"/>
    <w:basedOn w:val="a"/>
    <w:next w:val="a"/>
    <w:uiPriority w:val="1"/>
    <w:qFormat/>
    <w:pPr>
      <w:spacing w:before="120"/>
      <w:ind w:left="120"/>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style>
  <w:style w:type="paragraph" w:styleId="a4">
    <w:name w:val="Body Text"/>
    <w:basedOn w:val="a"/>
    <w:uiPriority w:val="1"/>
    <w:qFormat/>
    <w:rPr>
      <w:sz w:val="24"/>
      <w:szCs w:val="24"/>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6">
    <w:name w:val="List Paragraph"/>
    <w:basedOn w:val="a"/>
    <w:uiPriority w:val="1"/>
    <w:qFormat/>
    <w:pPr>
      <w:spacing w:before="120"/>
      <w:ind w:left="840" w:hanging="360"/>
    </w:pPr>
  </w:style>
  <w:style w:type="paragraph" w:customStyle="1" w:styleId="TableParagraph">
    <w:name w:val="Table Paragraph"/>
    <w:basedOn w:val="a"/>
    <w:uiPriority w:val="1"/>
    <w:qFormat/>
  </w:style>
  <w:style w:type="paragraph" w:styleId="HTML">
    <w:name w:val="HTML Preformatted"/>
    <w:basedOn w:val="a"/>
    <w:link w:val="HTML0"/>
    <w:uiPriority w:val="99"/>
    <w:unhideWhenUsed/>
    <w:rsid w:val="00724C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宋体" w:eastAsia="宋体" w:hAnsi="宋体" w:cs="宋体"/>
      <w:sz w:val="24"/>
      <w:szCs w:val="24"/>
      <w:lang w:eastAsia="zh-CN" w:bidi="ar-SA"/>
    </w:rPr>
  </w:style>
  <w:style w:type="character" w:customStyle="1" w:styleId="HTML0">
    <w:name w:val="HTML 预设格式 字符"/>
    <w:basedOn w:val="a0"/>
    <w:link w:val="HTML"/>
    <w:uiPriority w:val="99"/>
    <w:rsid w:val="00724C3D"/>
    <w:rPr>
      <w:rFonts w:ascii="宋体" w:hAnsi="宋体" w:cs="宋体"/>
      <w:sz w:val="24"/>
      <w:szCs w:val="24"/>
    </w:rPr>
  </w:style>
  <w:style w:type="paragraph" w:styleId="a7">
    <w:name w:val="Balloon Text"/>
    <w:basedOn w:val="a"/>
    <w:link w:val="a8"/>
    <w:rsid w:val="00724C3D"/>
    <w:rPr>
      <w:sz w:val="18"/>
      <w:szCs w:val="18"/>
    </w:rPr>
  </w:style>
  <w:style w:type="character" w:customStyle="1" w:styleId="a8">
    <w:name w:val="批注框文本 字符"/>
    <w:basedOn w:val="a0"/>
    <w:link w:val="a7"/>
    <w:rsid w:val="00724C3D"/>
    <w:rPr>
      <w:rFonts w:ascii="Calibri" w:eastAsia="Calibri" w:hAnsi="Calibri" w:cs="Calibri"/>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4707423">
      <w:bodyDiv w:val="1"/>
      <w:marLeft w:val="0"/>
      <w:marRight w:val="0"/>
      <w:marTop w:val="0"/>
      <w:marBottom w:val="0"/>
      <w:divBdr>
        <w:top w:val="none" w:sz="0" w:space="0" w:color="auto"/>
        <w:left w:val="none" w:sz="0" w:space="0" w:color="auto"/>
        <w:bottom w:val="none" w:sz="0" w:space="0" w:color="auto"/>
        <w:right w:val="none" w:sz="0" w:space="0" w:color="auto"/>
      </w:divBdr>
    </w:div>
    <w:div w:id="796023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rc.com/pa/Stand/Pages/Project-2016-01-Modifications-to-TOP-and-IRO-Standards.aspx" TargetMode="External"/><Relationship Id="rId18" Type="http://schemas.openxmlformats.org/officeDocument/2006/relationships/footer" Target="footer3.xml"/><Relationship Id="rId26" Type="http://schemas.openxmlformats.org/officeDocument/2006/relationships/footer" Target="footer6.xml"/><Relationship Id="rId39" Type="http://schemas.openxmlformats.org/officeDocument/2006/relationships/header" Target="header12.xml"/><Relationship Id="rId21" Type="http://schemas.openxmlformats.org/officeDocument/2006/relationships/header" Target="header5.xml"/><Relationship Id="rId34" Type="http://schemas.openxmlformats.org/officeDocument/2006/relationships/header" Target="header9.xml"/><Relationship Id="rId42" Type="http://schemas.openxmlformats.org/officeDocument/2006/relationships/footer" Target="footer11.xml"/><Relationship Id="rId47" Type="http://schemas.openxmlformats.org/officeDocument/2006/relationships/header" Target="header16.xml"/><Relationship Id="rId50" Type="http://schemas.openxmlformats.org/officeDocument/2006/relationships/header" Target="header18.xml"/><Relationship Id="rId55"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nerc.com/pa/Stand/Pages/Project-2014-03-Revisions-to-TOP-and-IRO-Standards.aspx" TargetMode="External"/><Relationship Id="rId29" Type="http://schemas.openxmlformats.org/officeDocument/2006/relationships/hyperlink" Target="https://www.nerc.com/pa/Stand/Pages/Project-2016-01-Modifications-to-TOP-and-IRO-Standards.aspx" TargetMode="External"/><Relationship Id="rId11" Type="http://schemas.openxmlformats.org/officeDocument/2006/relationships/header" Target="header2.xml"/><Relationship Id="rId24" Type="http://schemas.openxmlformats.org/officeDocument/2006/relationships/hyperlink" Target="http://www.nerc.com/pa/stand/Pages/TOP0013RI.aspx" TargetMode="External"/><Relationship Id="rId32" Type="http://schemas.openxmlformats.org/officeDocument/2006/relationships/header" Target="header8.xml"/><Relationship Id="rId37" Type="http://schemas.openxmlformats.org/officeDocument/2006/relationships/footer" Target="footer10.xml"/><Relationship Id="rId40" Type="http://schemas.openxmlformats.org/officeDocument/2006/relationships/hyperlink" Target="http://www.nerc.com/pa/Stand/Pages/Project-2014-03-Revisions-to-TOP-and-IRO-Standards.aspx" TargetMode="External"/><Relationship Id="rId45" Type="http://schemas.openxmlformats.org/officeDocument/2006/relationships/header" Target="header15.xml"/><Relationship Id="rId53" Type="http://schemas.openxmlformats.org/officeDocument/2006/relationships/footer" Target="footer16.xml"/><Relationship Id="rId5" Type="http://schemas.openxmlformats.org/officeDocument/2006/relationships/settings" Target="settings.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oter" Target="footer7.xml"/><Relationship Id="rId44" Type="http://schemas.openxmlformats.org/officeDocument/2006/relationships/footer" Target="footer12.xml"/><Relationship Id="rId52" Type="http://schemas.openxmlformats.org/officeDocument/2006/relationships/header" Target="header19.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nerc.com/pa/stand/Pages/TOP0013RI.aspx" TargetMode="External"/><Relationship Id="rId22" Type="http://schemas.openxmlformats.org/officeDocument/2006/relationships/footer" Target="footer5.xml"/><Relationship Id="rId27" Type="http://schemas.openxmlformats.org/officeDocument/2006/relationships/hyperlink" Target="https://www.nerc.com/pa/Stand/Pages/Project-2014-03-Revisions-to-TOP-and-IRO-Standards.aspx" TargetMode="External"/><Relationship Id="rId30" Type="http://schemas.openxmlformats.org/officeDocument/2006/relationships/header" Target="header7.xml"/><Relationship Id="rId35" Type="http://schemas.openxmlformats.org/officeDocument/2006/relationships/footer" Target="footer9.xml"/><Relationship Id="rId43" Type="http://schemas.openxmlformats.org/officeDocument/2006/relationships/header" Target="header14.xml"/><Relationship Id="rId48" Type="http://schemas.openxmlformats.org/officeDocument/2006/relationships/header" Target="header17.xm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5.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6.xml"/><Relationship Id="rId33" Type="http://schemas.openxmlformats.org/officeDocument/2006/relationships/footer" Target="footer8.xml"/><Relationship Id="rId38" Type="http://schemas.openxmlformats.org/officeDocument/2006/relationships/header" Target="header11.xml"/><Relationship Id="rId46" Type="http://schemas.openxmlformats.org/officeDocument/2006/relationships/footer" Target="footer13.xml"/><Relationship Id="rId20" Type="http://schemas.openxmlformats.org/officeDocument/2006/relationships/footer" Target="footer4.xml"/><Relationship Id="rId41" Type="http://schemas.openxmlformats.org/officeDocument/2006/relationships/header" Target="header13.xm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nerc.com/pa/stand/Pages/TOP0013RI.aspx" TargetMode="External"/><Relationship Id="rId23" Type="http://schemas.openxmlformats.org/officeDocument/2006/relationships/hyperlink" Target="http://www.nerc.com/pa/stand/Pages/TOP0013RI.aspx" TargetMode="External"/><Relationship Id="rId28" Type="http://schemas.openxmlformats.org/officeDocument/2006/relationships/hyperlink" Target="https://www.nerc.com/pa/Stand/Pages/Project-2016-01-Modifications-to-TOP-and-IRO-Standards.aspx" TargetMode="External"/><Relationship Id="rId36" Type="http://schemas.openxmlformats.org/officeDocument/2006/relationships/header" Target="header10.xml"/><Relationship Id="rId49" Type="http://schemas.openxmlformats.org/officeDocument/2006/relationships/footer" Target="foot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5B6D71-7B6F-463A-A8A0-93F372BA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Pages>
  <Words>36026</Words>
  <Characters>205353</Characters>
  <Application>Microsoft Office Word</Application>
  <DocSecurity>0</DocSecurity>
  <Lines>1711</Lines>
  <Paragraphs>481</Paragraphs>
  <ScaleCrop>false</ScaleCrop>
  <Company/>
  <LinksUpToDate>false</LinksUpToDate>
  <CharactersWithSpaces>240898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Iwanechko</dc:creator>
  <cp:lastModifiedBy>Asus</cp:lastModifiedBy>
  <cp:revision>10</cp:revision>
  <dcterms:created xsi:type="dcterms:W3CDTF">2020-12-30T06:48:00Z</dcterms:created>
  <dcterms:modified xsi:type="dcterms:W3CDTF">2021-04-19T13:37:00Z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2015-01-16T00:00:00Z</vt:filetime>
  </property>
  <property fmtid="{D5CDD505-2E9C-101B-9397-08002B2CF9AE}" pid="3" name="Creator">
    <vt:lpwstr>Adobe Acrobat Pro 9.5.5</vt:lpwstr>
  </property>
  <property fmtid="{D5CDD505-2E9C-101B-9397-08002B2CF9AE}" pid="4" name="LastSaved">
    <vt:filetime>2020-12-30T00:00:00Z</vt:filetime>
  </property>
  <property fmtid="{D5CDD505-2E9C-101B-9397-08002B2CF9AE}" pid="5" name="KSOProductBuildVer">
    <vt:lpwstr>2052-11.1.0.10356</vt:lpwstr>
  </property>
  <property fmtid="{D5CDD505-2E9C-101B-9397-08002B2CF9AE}" pid="6" name="ICV">
    <vt:lpwstr>4F620313008C4FBDB1DEE4E4712C139A</vt:lpwstr>
  </property>
</Properties>
</file>